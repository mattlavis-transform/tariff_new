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D42D0" w14:textId="3716D006" w:rsidR="00E77514" w:rsidRPr="00222166" w:rsidRDefault="00E77514" w:rsidP="00E77514">
      <w:pPr>
        <w:jc w:val="center"/>
        <w:rPr>
          <w:b/>
          <w:bCs/>
          <w:sz w:val="32"/>
          <w:szCs w:val="32"/>
        </w:rPr>
      </w:pPr>
      <w:bookmarkStart w:id="0" w:name="_GoBack"/>
      <w:bookmarkEnd w:id="0"/>
      <w:r w:rsidRPr="2FB68894">
        <w:rPr>
          <w:b/>
          <w:bCs/>
          <w:sz w:val="32"/>
          <w:szCs w:val="32"/>
        </w:rPr>
        <w:t xml:space="preserve">The Preferential Tariff implementing </w:t>
      </w:r>
      <w:commentRangeStart w:id="1"/>
      <w:r w:rsidRPr="2FB68894">
        <w:rPr>
          <w:b/>
          <w:bCs/>
          <w:sz w:val="32"/>
          <w:szCs w:val="32"/>
        </w:rPr>
        <w:t xml:space="preserve">the </w:t>
      </w:r>
      <w:ins w:id="2" w:author="Owen, David (Trade)" w:date="2019-07-24T15:43:00Z">
        <w:r w:rsidR="37727DA5" w:rsidRPr="2FB68894">
          <w:rPr>
            <w:b/>
            <w:bCs/>
            <w:sz w:val="32"/>
            <w:szCs w:val="32"/>
          </w:rPr>
          <w:t>Trade Agreement</w:t>
        </w:r>
      </w:ins>
      <w:del w:id="3" w:author="Owen, David (Trade)" w:date="2019-07-24T15:43:00Z">
        <w:r w:rsidRPr="2FB68894" w:rsidDel="37727DA5">
          <w:rPr>
            <w:b/>
            <w:bCs/>
            <w:sz w:val="32"/>
            <w:szCs w:val="32"/>
          </w:rPr>
          <w:delText>Exchange of diplomatic notes forming arrangements</w:delText>
        </w:r>
      </w:del>
      <w:r w:rsidRPr="2FB68894">
        <w:rPr>
          <w:b/>
          <w:bCs/>
          <w:sz w:val="32"/>
          <w:szCs w:val="32"/>
        </w:rPr>
        <w:t xml:space="preserve"> between the United Kingdom of Great Britain and Northern Ireland, of the one part, and the Republic of Colombia, the Republic of Ecuador and the Republic of Peru, of the other part, signed on 1</w:t>
      </w:r>
      <w:ins w:id="4" w:author="Owen, David (Trade)" w:date="2019-07-24T15:45:00Z">
        <w:r w:rsidR="3218E3C5" w:rsidRPr="2FB68894">
          <w:rPr>
            <w:b/>
            <w:bCs/>
            <w:sz w:val="32"/>
            <w:szCs w:val="32"/>
          </w:rPr>
          <w:t xml:space="preserve">5 May </w:t>
        </w:r>
      </w:ins>
      <w:del w:id="5" w:author="Owen, David (Trade)" w:date="2019-07-24T15:45:00Z">
        <w:r w:rsidDel="3218E3C5">
          <w:rPr>
            <w:b/>
            <w:bCs/>
            <w:sz w:val="32"/>
            <w:szCs w:val="32"/>
          </w:rPr>
          <w:delText>2</w:delText>
        </w:r>
        <w:r w:rsidRPr="2FB68894" w:rsidDel="3218E3C5">
          <w:rPr>
            <w:b/>
            <w:bCs/>
            <w:sz w:val="32"/>
            <w:szCs w:val="32"/>
          </w:rPr>
          <w:delText xml:space="preserve">th April </w:delText>
        </w:r>
      </w:del>
      <w:r w:rsidRPr="2FB68894">
        <w:rPr>
          <w:b/>
          <w:bCs/>
          <w:sz w:val="32"/>
          <w:szCs w:val="32"/>
        </w:rPr>
        <w:t xml:space="preserve">2019, version 1.0 dated </w:t>
      </w:r>
      <w:ins w:id="6" w:author="Owen, David (Trade)" w:date="2019-07-24T15:45:00Z">
        <w:r w:rsidR="733F6633" w:rsidRPr="2FB68894">
          <w:rPr>
            <w:b/>
            <w:bCs/>
            <w:sz w:val="32"/>
            <w:szCs w:val="32"/>
          </w:rPr>
          <w:t>XX</w:t>
        </w:r>
      </w:ins>
      <w:del w:id="7" w:author="Owen, David (Trade)" w:date="2019-07-24T15:45:00Z">
        <w:r w:rsidDel="733F6633">
          <w:rPr>
            <w:b/>
            <w:bCs/>
            <w:sz w:val="32"/>
            <w:szCs w:val="32"/>
          </w:rPr>
          <w:delText>2</w:delText>
        </w:r>
        <w:r w:rsidRPr="2FB68894" w:rsidDel="733F6633">
          <w:rPr>
            <w:b/>
            <w:bCs/>
            <w:sz w:val="32"/>
            <w:szCs w:val="32"/>
          </w:rPr>
          <w:delText>th April</w:delText>
        </w:r>
      </w:del>
      <w:r w:rsidRPr="2FB68894">
        <w:rPr>
          <w:b/>
          <w:bCs/>
          <w:sz w:val="32"/>
          <w:szCs w:val="32"/>
        </w:rPr>
        <w:t xml:space="preserve"> 2019</w:t>
      </w:r>
      <w:commentRangeEnd w:id="1"/>
      <w:r>
        <w:rPr>
          <w:rStyle w:val="CommentReference"/>
        </w:rPr>
        <w:commentReference w:id="1"/>
      </w:r>
    </w:p>
    <w:p w14:paraId="1A5905B3" w14:textId="77777777" w:rsidR="00E77514" w:rsidRDefault="00E77514" w:rsidP="00E77514">
      <w:pPr>
        <w:pStyle w:val="Contents"/>
      </w:pPr>
      <w:r>
        <w:t>PART ONE: Overview</w:t>
      </w:r>
    </w:p>
    <w:p w14:paraId="643C5939" w14:textId="77777777" w:rsidR="00E77514" w:rsidRDefault="00E77514" w:rsidP="00E77514">
      <w:pPr>
        <w:pStyle w:val="Contents"/>
      </w:pPr>
      <w:r>
        <w:t>PART TWO: UK Preferential Tariff</w:t>
      </w:r>
    </w:p>
    <w:p w14:paraId="7A37DE8F" w14:textId="77777777" w:rsidR="00E77514" w:rsidRDefault="00E77514" w:rsidP="00E77514">
      <w:pPr>
        <w:pStyle w:val="Contents"/>
      </w:pPr>
      <w:r>
        <w:t>Annex I: Preferential Duty Tariff Table</w:t>
      </w:r>
    </w:p>
    <w:p w14:paraId="4C6201A5" w14:textId="77777777" w:rsidR="00E77514" w:rsidRDefault="00E77514" w:rsidP="00E77514">
      <w:pPr>
        <w:pStyle w:val="Contents"/>
      </w:pPr>
      <w:r>
        <w:t>Annex II: Preferential Quota Table</w:t>
      </w:r>
    </w:p>
    <w:p w14:paraId="66E5EDC8" w14:textId="77777777" w:rsidR="00E77514" w:rsidRDefault="00E77514" w:rsidP="00E77514">
      <w:pPr>
        <w:pStyle w:val="Heading1"/>
      </w:pPr>
      <w:r>
        <w:t>PART ONE: OVERVIEW</w:t>
      </w:r>
    </w:p>
    <w:p w14:paraId="1DDFFF81" w14:textId="2833E844" w:rsidR="00E77514" w:rsidRDefault="00E77514" w:rsidP="00E77514">
      <w:pPr>
        <w:pStyle w:val="ListParagraph"/>
        <w:numPr>
          <w:ilvl w:val="0"/>
          <w:numId w:val="3"/>
        </w:numPr>
        <w:ind w:left="284" w:hanging="284"/>
      </w:pPr>
      <w:r>
        <w:t xml:space="preserve">This document is the Preferential Tariff Document made under the Customs Tariff (Preferential Trade Arrangements) (EU Exit) Regulations 2019 for the </w:t>
      </w:r>
      <w:ins w:id="8" w:author="Owen, David (Trade)" w:date="2019-07-24T15:46:00Z">
        <w:r w:rsidR="64E533A3">
          <w:t>Trade</w:t>
        </w:r>
      </w:ins>
      <w:del w:id="9" w:author="Owen, David (Trade)" w:date="2019-07-24T15:46:00Z">
        <w:r w:rsidDel="64E533A3">
          <w:delText>Exchange</w:delText>
        </w:r>
      </w:del>
      <w:r>
        <w:t xml:space="preserve"> </w:t>
      </w:r>
      <w:ins w:id="10" w:author="Owen, David (Trade)" w:date="2019-07-24T15:46:00Z">
        <w:r w:rsidR="64E533A3">
          <w:t xml:space="preserve">Agreement </w:t>
        </w:r>
      </w:ins>
      <w:del w:id="11" w:author="Owen, David (Trade)" w:date="2019-07-24T15:46:00Z">
        <w:r w:rsidDel="64E533A3">
          <w:delText xml:space="preserve">of diplomatic notes forming arrangements </w:delText>
        </w:r>
      </w:del>
      <w:r>
        <w:t>between the United Kingdom of Great Britain and Northern Ireland, of the one part, and the Republic of Colombia, the Republic of Ecuador and the Republic of Peru, of the other part, signed on 1</w:t>
      </w:r>
      <w:ins w:id="12" w:author="Owen, David (Trade)" w:date="2019-07-24T15:46:00Z">
        <w:r w:rsidR="64E533A3">
          <w:t>5</w:t>
        </w:r>
        <w:r w:rsidR="64E533A3" w:rsidRPr="64E533A3">
          <w:rPr>
            <w:vertAlign w:val="superscript"/>
            <w:rPrChange w:id="13" w:author="Owen, David (Trade)" w:date="2019-07-24T15:46:00Z">
              <w:rPr/>
            </w:rPrChange>
          </w:rPr>
          <w:t>th</w:t>
        </w:r>
        <w:r w:rsidR="64E533A3">
          <w:t xml:space="preserve"> May</w:t>
        </w:r>
      </w:ins>
      <w:del w:id="14" w:author="Owen, David (Trade)" w:date="2019-07-24T15:46:00Z">
        <w:r w:rsidDel="64E533A3">
          <w:delText>2th April</w:delText>
        </w:r>
      </w:del>
      <w:r>
        <w:t xml:space="preserve"> 2019 ("the Agreement"). It is made pursuant to regulations 2 and 3 and column 1 and 2 of the Schedule to the Regulations.</w:t>
      </w:r>
      <w:bookmarkStart w:id="15" w:name="_Hlk5717129"/>
      <w:bookmarkEnd w:id="15"/>
    </w:p>
    <w:p w14:paraId="3559B648" w14:textId="77777777" w:rsidR="00E77514" w:rsidRDefault="00E77514" w:rsidP="00E77514">
      <w:pPr>
        <w:pStyle w:val="ListParagraph"/>
        <w:numPr>
          <w:ilvl w:val="0"/>
          <w:numId w:val="3"/>
        </w:numPr>
        <w:ind w:left="284" w:hanging="284"/>
      </w:pPr>
      <w:r>
        <w:t>This document sets out the relevant tables for the preferential duty rates and quota rates and volumes pursuant to the Agreement.</w:t>
      </w:r>
    </w:p>
    <w:p w14:paraId="4DB2A765" w14:textId="77777777" w:rsidR="00E77514" w:rsidRDefault="00E77514" w:rsidP="00E77514">
      <w:pPr>
        <w:pStyle w:val="ListParagraph"/>
        <w:numPr>
          <w:ilvl w:val="0"/>
          <w:numId w:val="3"/>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14:paraId="59CCB338" w14:textId="77777777" w:rsidR="00E77514" w:rsidRDefault="00E77514" w:rsidP="00E77514">
      <w:pPr>
        <w:pStyle w:val="ListParagraph"/>
        <w:numPr>
          <w:ilvl w:val="0"/>
          <w:numId w:val="3"/>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14:paraId="1D0449E8" w14:textId="77777777" w:rsidR="00E77514" w:rsidRDefault="00E77514" w:rsidP="00E77514">
      <w:pPr>
        <w:pStyle w:val="Heading1"/>
      </w:pPr>
      <w:r>
        <w:t>PART TWO: UK PREFERENTIAL TARIFF</w:t>
      </w:r>
    </w:p>
    <w:p w14:paraId="48940599" w14:textId="77777777" w:rsidR="00E77514" w:rsidRDefault="00E77514" w:rsidP="00E77514">
      <w:pPr>
        <w:pStyle w:val="ListParagraph"/>
        <w:numPr>
          <w:ilvl w:val="0"/>
          <w:numId w:val="6"/>
        </w:numPr>
        <w:ind w:left="284" w:hanging="284"/>
      </w:pPr>
      <w:r>
        <w:t>For the purposes of the Customs Tariff of the United Kingdom:</w:t>
      </w:r>
    </w:p>
    <w:p w14:paraId="71A7A0E3" w14:textId="77777777" w:rsidR="00E77514" w:rsidRDefault="00E77514" w:rsidP="00E77514">
      <w:pPr>
        <w:pStyle w:val="ListParagraph"/>
        <w:numPr>
          <w:ilvl w:val="0"/>
          <w:numId w:val="7"/>
        </w:numPr>
        <w:ind w:left="567" w:hanging="283"/>
      </w:pPr>
      <w:r>
        <w:t>the "Preferential Duty Tariff Table" is the table that appears at Annex I;</w:t>
      </w:r>
    </w:p>
    <w:p w14:paraId="46D40A4B" w14:textId="77777777" w:rsidR="00E77514" w:rsidRDefault="00E77514" w:rsidP="00E77514">
      <w:pPr>
        <w:pStyle w:val="ListParagraph"/>
        <w:numPr>
          <w:ilvl w:val="0"/>
          <w:numId w:val="7"/>
        </w:numPr>
        <w:ind w:left="567" w:hanging="283"/>
      </w:pPr>
      <w:r>
        <w:t>the "Preferential Quota Table" is the table that appears at Annex II;</w:t>
      </w:r>
    </w:p>
    <w:p w14:paraId="4F9BB364" w14:textId="77777777" w:rsidR="00E77514" w:rsidRDefault="00E77514" w:rsidP="00E77514">
      <w:pPr>
        <w:pStyle w:val="ListParagraph"/>
        <w:numPr>
          <w:ilvl w:val="0"/>
          <w:numId w:val="7"/>
        </w:numPr>
        <w:ind w:left="567" w:hanging="283"/>
      </w:pPr>
      <w:r>
        <w:lastRenderedPageBreak/>
        <w:t>a "Duty Rate" is any alphanumeric information appearing in column 2 of the Preferential Duty Tariff Table or column 4 of the Quota Table.</w:t>
      </w:r>
    </w:p>
    <w:p w14:paraId="233DDC7F" w14:textId="77777777" w:rsidR="00E77514" w:rsidRDefault="00E77514" w:rsidP="00E77514">
      <w:pPr>
        <w:pStyle w:val="Heading1"/>
      </w:pPr>
      <w:r>
        <w:br w:type="page"/>
      </w:r>
      <w:r>
        <w:lastRenderedPageBreak/>
        <w:t>ANNEX I</w:t>
      </w:r>
      <w:r>
        <w:br/>
        <w:t>PREFERENTIAL DUTY TARIFF TABLE</w:t>
      </w:r>
    </w:p>
    <w:p w14:paraId="1740AD76" w14:textId="63BCD461" w:rsidR="00E77514" w:rsidRDefault="00E77514" w:rsidP="00E77514">
      <w:pPr>
        <w:pStyle w:val="Numberedlist"/>
        <w:rPr>
          <w:ins w:id="16" w:author="David Owen" w:date="2019-06-14T15:57:00Z"/>
        </w:rPr>
      </w:pPr>
      <w:r>
        <w:t>This table sets out the preferential duty tariff for the Agreement, under regulation 2 of the Regulations.</w:t>
      </w:r>
    </w:p>
    <w:p w14:paraId="5E2C89D8" w14:textId="6DE1937F" w:rsidR="00102709" w:rsidRDefault="00102709" w:rsidP="00E77514">
      <w:pPr>
        <w:pStyle w:val="Numberedlist"/>
      </w:pPr>
      <w:ins w:id="17" w:author="David Owen" w:date="2019-06-14T15:57:00Z">
        <w:r>
          <w:t>The table is in three parts.  Table A relates to Columbia.  Table B relates to Ecuador.  Table C relates to Peru.</w:t>
        </w:r>
      </w:ins>
    </w:p>
    <w:p w14:paraId="274B399F" w14:textId="77777777" w:rsidR="00E77514" w:rsidRDefault="00E77514" w:rsidP="00E77514">
      <w:pPr>
        <w:pStyle w:val="Numberedlist"/>
      </w:pPr>
      <w:r>
        <w:t xml:space="preserve">The Commodity Code in column 1 is defined in regulation 2(3) of the Customs Tariff (Establishment) (EU Exit) Regulations 2019 ("the Tariff Regulations"). </w:t>
      </w:r>
    </w:p>
    <w:p w14:paraId="0BEE539E" w14:textId="77777777" w:rsidR="00E77514" w:rsidRDefault="00E77514" w:rsidP="00E77514">
      <w:pPr>
        <w:pStyle w:val="Numberedlist"/>
      </w:pPr>
      <w:r>
        <w:t>The Preferential Duty Rate in column 2 is defined in regulation 2(2) of the Regulations.</w:t>
      </w:r>
    </w:p>
    <w:p w14:paraId="510A997B" w14:textId="77777777" w:rsidR="00E77514" w:rsidRPr="00831740" w:rsidRDefault="00E77514" w:rsidP="00E77514">
      <w:pPr>
        <w:pStyle w:val="Numberedlist"/>
        <w:numPr>
          <w:ilvl w:val="0"/>
          <w:numId w:val="0"/>
        </w:numPr>
        <w:ind w:left="357" w:hanging="357"/>
        <w:rPr>
          <w:b/>
        </w:rPr>
      </w:pPr>
      <w:r>
        <w:rPr>
          <w:b/>
        </w:rPr>
        <w:t>PREFERENTIAL DUTY TARIFF TABLE A - COLOMBIA</w:t>
      </w:r>
    </w:p>
    <w:tbl>
      <w:tblPr>
        <w:tblStyle w:val="ListTable3"/>
        <w:tblW w:w="5000" w:type="pct"/>
        <w:tblLook w:val="0620" w:firstRow="1" w:lastRow="0" w:firstColumn="0" w:lastColumn="0" w:noHBand="1" w:noVBand="1"/>
        <w:tblPrChange w:id="18" w:author="David Owen" w:date="2019-06-03T11:19:00Z">
          <w:tblPr>
            <w:tblStyle w:val="ListTable3"/>
            <w:tblW w:w="0" w:type="auto"/>
            <w:tblLook w:val="0620" w:firstRow="1" w:lastRow="0" w:firstColumn="0" w:lastColumn="0" w:noHBand="1" w:noVBand="1"/>
          </w:tblPr>
        </w:tblPrChange>
      </w:tblPr>
      <w:tblGrid>
        <w:gridCol w:w="1947"/>
        <w:gridCol w:w="7059"/>
        <w:tblGridChange w:id="19">
          <w:tblGrid>
            <w:gridCol w:w="1947"/>
            <w:gridCol w:w="7059"/>
          </w:tblGrid>
        </w:tblGridChange>
      </w:tblGrid>
      <w:tr w:rsidR="00E77514" w14:paraId="2A3682A0" w14:textId="77777777" w:rsidTr="00162610">
        <w:trPr>
          <w:cnfStyle w:val="100000000000" w:firstRow="1" w:lastRow="0" w:firstColumn="0" w:lastColumn="0" w:oddVBand="0" w:evenVBand="0" w:oddHBand="0" w:evenHBand="0" w:firstRowFirstColumn="0" w:firstRowLastColumn="0" w:lastRowFirstColumn="0" w:lastRowLastColumn="0"/>
          <w:cantSplit/>
          <w:tblHeader/>
          <w:trPrChange w:id="20" w:author="David Owen" w:date="2019-06-03T11:19:00Z">
            <w:trPr>
              <w:cantSplit/>
              <w:tblHeader/>
            </w:trPr>
          </w:trPrChange>
        </w:trPr>
        <w:tc>
          <w:tcPr>
            <w:tcW w:w="1081" w:type="pct"/>
            <w:tcPrChange w:id="21" w:author="David Owen" w:date="2019-06-03T11:19:00Z">
              <w:tcPr>
                <w:tcW w:w="400" w:type="pct"/>
              </w:tcPr>
            </w:tcPrChange>
          </w:tcPr>
          <w:p w14:paraId="1EAEEFA8" w14:textId="77777777" w:rsidR="00E77514" w:rsidRDefault="00E77514" w:rsidP="00FC0611">
            <w:pPr>
              <w:pStyle w:val="NormalinTable"/>
              <w:cnfStyle w:val="100000000000" w:firstRow="1" w:lastRow="0" w:firstColumn="0" w:lastColumn="0" w:oddVBand="0" w:evenVBand="0" w:oddHBand="0" w:evenHBand="0" w:firstRowFirstColumn="0" w:firstRowLastColumn="0" w:lastRowFirstColumn="0" w:lastRowLastColumn="0"/>
            </w:pPr>
            <w:r>
              <w:t>1</w:t>
            </w:r>
          </w:p>
        </w:tc>
        <w:tc>
          <w:tcPr>
            <w:tcW w:w="3919" w:type="pct"/>
            <w:tcBorders>
              <w:left w:val="single" w:sz="12" w:space="0" w:color="000000" w:themeColor="text1"/>
              <w:right w:val="single" w:sz="12" w:space="0" w:color="000000" w:themeColor="text1"/>
            </w:tcBorders>
            <w:tcPrChange w:id="22" w:author="David Owen" w:date="2019-06-03T11:19:00Z">
              <w:tcPr>
                <w:tcW w:w="1450" w:type="pct"/>
                <w:tcBorders>
                  <w:left w:val="single" w:sz="12" w:space="0" w:color="000000" w:themeColor="text1"/>
                  <w:right w:val="single" w:sz="12" w:space="0" w:color="000000" w:themeColor="text1"/>
                </w:tcBorders>
              </w:tcPr>
            </w:tcPrChange>
          </w:tcPr>
          <w:p w14:paraId="382CD00E" w14:textId="77777777" w:rsidR="00E77514" w:rsidRDefault="00E77514" w:rsidP="00FC0611">
            <w:pPr>
              <w:pStyle w:val="NormalinTable"/>
              <w:cnfStyle w:val="100000000000" w:firstRow="1" w:lastRow="0" w:firstColumn="0" w:lastColumn="0" w:oddVBand="0" w:evenVBand="0" w:oddHBand="0" w:evenHBand="0" w:firstRowFirstColumn="0" w:firstRowLastColumn="0" w:lastRowFirstColumn="0" w:lastRowLastColumn="0"/>
            </w:pPr>
            <w:r>
              <w:t>2</w:t>
            </w:r>
          </w:p>
        </w:tc>
      </w:tr>
      <w:tr w:rsidR="00E77514" w14:paraId="37ACB16B" w14:textId="77777777" w:rsidTr="00162610">
        <w:trPr>
          <w:cnfStyle w:val="100000000000" w:firstRow="1" w:lastRow="0" w:firstColumn="0" w:lastColumn="0" w:oddVBand="0" w:evenVBand="0" w:oddHBand="0" w:evenHBand="0" w:firstRowFirstColumn="0" w:firstRowLastColumn="0" w:lastRowFirstColumn="0" w:lastRowLastColumn="0"/>
          <w:cantSplit/>
          <w:tblHeader/>
          <w:trPrChange w:id="23" w:author="David Owen" w:date="2019-06-03T11:19:00Z">
            <w:trPr>
              <w:cantSplit/>
              <w:tblHeader/>
            </w:trPr>
          </w:trPrChange>
        </w:trPr>
        <w:tc>
          <w:tcPr>
            <w:tcW w:w="1081" w:type="pct"/>
            <w:tcPrChange w:id="24" w:author="David Owen" w:date="2019-06-03T11:19:00Z">
              <w:tcPr>
                <w:tcW w:w="400" w:type="pct"/>
              </w:tcPr>
            </w:tcPrChange>
          </w:tcPr>
          <w:p w14:paraId="083E104A" w14:textId="77777777" w:rsidR="00E77514" w:rsidRDefault="00E77514" w:rsidP="00FC0611">
            <w:pPr>
              <w:pStyle w:val="NormalinTable"/>
              <w:cnfStyle w:val="100000000000" w:firstRow="1" w:lastRow="0" w:firstColumn="0" w:lastColumn="0" w:oddVBand="0" w:evenVBand="0" w:oddHBand="0" w:evenHBand="0" w:firstRowFirstColumn="0" w:firstRowLastColumn="0" w:lastRowFirstColumn="0" w:lastRowLastColumn="0"/>
            </w:pPr>
            <w:r>
              <w:t>Commodity code</w:t>
            </w:r>
          </w:p>
        </w:tc>
        <w:tc>
          <w:tcPr>
            <w:tcW w:w="3919" w:type="pct"/>
            <w:tcBorders>
              <w:left w:val="single" w:sz="12" w:space="0" w:color="000000" w:themeColor="text1"/>
              <w:right w:val="single" w:sz="12" w:space="0" w:color="000000" w:themeColor="text1"/>
            </w:tcBorders>
            <w:tcPrChange w:id="25" w:author="David Owen" w:date="2019-06-03T11:19:00Z">
              <w:tcPr>
                <w:tcW w:w="1450" w:type="pct"/>
                <w:tcBorders>
                  <w:left w:val="single" w:sz="12" w:space="0" w:color="000000" w:themeColor="text1"/>
                  <w:right w:val="single" w:sz="12" w:space="0" w:color="000000" w:themeColor="text1"/>
                </w:tcBorders>
              </w:tcPr>
            </w:tcPrChange>
          </w:tcPr>
          <w:p w14:paraId="5003AA64" w14:textId="77777777" w:rsidR="00E77514" w:rsidRDefault="00E77514" w:rsidP="00FC0611">
            <w:pPr>
              <w:pStyle w:val="NormalinTable"/>
              <w:cnfStyle w:val="100000000000" w:firstRow="1" w:lastRow="0" w:firstColumn="0" w:lastColumn="0" w:oddVBand="0" w:evenVBand="0" w:oddHBand="0" w:evenHBand="0" w:firstRowFirstColumn="0" w:firstRowLastColumn="0" w:lastRowFirstColumn="0" w:lastRowLastColumn="0"/>
            </w:pPr>
            <w:r>
              <w:t>Preferential Duty Rate</w:t>
            </w:r>
          </w:p>
        </w:tc>
      </w:tr>
      <w:tr w:rsidR="00E77514" w14:paraId="0A5460ED" w14:textId="77777777" w:rsidTr="00162610">
        <w:trPr>
          <w:cantSplit/>
          <w:trPrChange w:id="2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7" w:author="David Owen" w:date="2019-06-03T11:19:00Z">
              <w:tcPr>
                <w:tcW w:w="0" w:type="auto"/>
                <w:tcBorders>
                  <w:top w:val="single" w:sz="4" w:space="0" w:color="A6A6A6" w:themeColor="background1" w:themeShade="A6"/>
                  <w:right w:val="single" w:sz="4" w:space="0" w:color="000000" w:themeColor="text1"/>
                </w:tcBorders>
              </w:tcPr>
            </w:tcPrChange>
          </w:tcPr>
          <w:p w14:paraId="771F2FB5" w14:textId="77777777" w:rsidR="00E77514" w:rsidRDefault="00E77514" w:rsidP="00FC0611">
            <w:pPr>
              <w:pStyle w:val="NormalinTable"/>
            </w:pPr>
            <w:r>
              <w:rPr>
                <w:b/>
              </w:rPr>
              <w:t>0101 00 00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2762ACB" w14:textId="77777777" w:rsidR="00E77514" w:rsidRDefault="00E77514" w:rsidP="00FC0611">
            <w:pPr>
              <w:pStyle w:val="NormalinTable"/>
              <w:tabs>
                <w:tab w:val="left" w:pos="1250"/>
              </w:tabs>
            </w:pPr>
            <w:r>
              <w:t>0.00%</w:t>
            </w:r>
          </w:p>
        </w:tc>
      </w:tr>
      <w:tr w:rsidR="00E77514" w14:paraId="3A038530" w14:textId="77777777" w:rsidTr="00162610">
        <w:trPr>
          <w:cantSplit/>
          <w:trPrChange w:id="2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0" w:author="David Owen" w:date="2019-06-03T11:19:00Z">
              <w:tcPr>
                <w:tcW w:w="0" w:type="auto"/>
                <w:tcBorders>
                  <w:top w:val="single" w:sz="4" w:space="0" w:color="A6A6A6" w:themeColor="background1" w:themeShade="A6"/>
                  <w:right w:val="single" w:sz="4" w:space="0" w:color="000000" w:themeColor="text1"/>
                </w:tcBorders>
              </w:tcPr>
            </w:tcPrChange>
          </w:tcPr>
          <w:p w14:paraId="621719E6" w14:textId="77777777" w:rsidR="00E77514" w:rsidRDefault="00E77514" w:rsidP="00FC0611">
            <w:pPr>
              <w:pStyle w:val="NormalinTable"/>
            </w:pPr>
            <w:r>
              <w:rPr>
                <w:b/>
              </w:rPr>
              <w:t>0102 29 10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B49670F" w14:textId="77777777" w:rsidR="00E77514" w:rsidRDefault="00E77514" w:rsidP="00FC0611">
            <w:pPr>
              <w:pStyle w:val="NormalinTable"/>
              <w:tabs>
                <w:tab w:val="left" w:pos="1250"/>
              </w:tabs>
            </w:pPr>
            <w:r>
              <w:t>0.00%</w:t>
            </w:r>
          </w:p>
        </w:tc>
      </w:tr>
      <w:tr w:rsidR="00E77514" w14:paraId="602A637A" w14:textId="77777777" w:rsidTr="00162610">
        <w:trPr>
          <w:cantSplit/>
          <w:trPrChange w:id="3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3" w:author="David Owen" w:date="2019-06-03T11:19:00Z">
              <w:tcPr>
                <w:tcW w:w="0" w:type="auto"/>
                <w:tcBorders>
                  <w:top w:val="single" w:sz="4" w:space="0" w:color="A6A6A6" w:themeColor="background1" w:themeShade="A6"/>
                  <w:right w:val="single" w:sz="4" w:space="0" w:color="000000" w:themeColor="text1"/>
                </w:tcBorders>
              </w:tcPr>
            </w:tcPrChange>
          </w:tcPr>
          <w:p w14:paraId="34195B01" w14:textId="77777777" w:rsidR="00E77514" w:rsidRDefault="00E77514" w:rsidP="00FC0611">
            <w:pPr>
              <w:pStyle w:val="NormalinTable"/>
            </w:pPr>
            <w:r>
              <w:rPr>
                <w:b/>
              </w:rPr>
              <w:t>0102 29 21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BC503AA" w14:textId="77777777" w:rsidR="00E77514" w:rsidRDefault="00E77514" w:rsidP="00FC0611">
            <w:pPr>
              <w:pStyle w:val="NormalinTable"/>
              <w:tabs>
                <w:tab w:val="left" w:pos="1250"/>
              </w:tabs>
            </w:pPr>
            <w:r>
              <w:t>0.00%</w:t>
            </w:r>
          </w:p>
        </w:tc>
      </w:tr>
      <w:tr w:rsidR="00E77514" w14:paraId="29121554" w14:textId="77777777" w:rsidTr="00162610">
        <w:trPr>
          <w:cantSplit/>
          <w:trPrChange w:id="3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6" w:author="David Owen" w:date="2019-06-03T11:19:00Z">
              <w:tcPr>
                <w:tcW w:w="0" w:type="auto"/>
                <w:tcBorders>
                  <w:top w:val="single" w:sz="4" w:space="0" w:color="A6A6A6" w:themeColor="background1" w:themeShade="A6"/>
                  <w:right w:val="single" w:sz="4" w:space="0" w:color="000000" w:themeColor="text1"/>
                </w:tcBorders>
              </w:tcPr>
            </w:tcPrChange>
          </w:tcPr>
          <w:p w14:paraId="55372D8A" w14:textId="77777777" w:rsidR="00E77514" w:rsidRDefault="00E77514" w:rsidP="00FC0611">
            <w:pPr>
              <w:pStyle w:val="NormalinTable"/>
            </w:pPr>
            <w:r>
              <w:rPr>
                <w:b/>
              </w:rPr>
              <w:t>0102 29 29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0DAE864" w14:textId="77777777" w:rsidR="00E77514" w:rsidRDefault="00E77514" w:rsidP="00FC0611">
            <w:pPr>
              <w:pStyle w:val="NormalinTable"/>
              <w:tabs>
                <w:tab w:val="left" w:pos="1250"/>
              </w:tabs>
            </w:pPr>
            <w:r>
              <w:t>0.00%</w:t>
            </w:r>
          </w:p>
        </w:tc>
      </w:tr>
      <w:tr w:rsidR="00E77514" w14:paraId="275D7284" w14:textId="77777777" w:rsidTr="00162610">
        <w:trPr>
          <w:cantSplit/>
          <w:trPrChange w:id="3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9" w:author="David Owen" w:date="2019-06-03T11:19:00Z">
              <w:tcPr>
                <w:tcW w:w="0" w:type="auto"/>
                <w:tcBorders>
                  <w:top w:val="single" w:sz="4" w:space="0" w:color="A6A6A6" w:themeColor="background1" w:themeShade="A6"/>
                  <w:right w:val="single" w:sz="4" w:space="0" w:color="000000" w:themeColor="text1"/>
                </w:tcBorders>
              </w:tcPr>
            </w:tcPrChange>
          </w:tcPr>
          <w:p w14:paraId="35C8F88E" w14:textId="77777777" w:rsidR="00E77514" w:rsidRDefault="00E77514" w:rsidP="00FC0611">
            <w:pPr>
              <w:pStyle w:val="NormalinTable"/>
            </w:pPr>
            <w:r>
              <w:rPr>
                <w:b/>
              </w:rPr>
              <w:t>0102 29 41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9F42C89" w14:textId="77777777" w:rsidR="00E77514" w:rsidRDefault="00E77514" w:rsidP="00FC0611">
            <w:pPr>
              <w:pStyle w:val="NormalinTable"/>
              <w:tabs>
                <w:tab w:val="left" w:pos="1250"/>
              </w:tabs>
            </w:pPr>
            <w:r>
              <w:t>0.00%</w:t>
            </w:r>
          </w:p>
        </w:tc>
      </w:tr>
      <w:tr w:rsidR="00E77514" w14:paraId="786E2BFF" w14:textId="77777777" w:rsidTr="00162610">
        <w:trPr>
          <w:cantSplit/>
          <w:trPrChange w:id="4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42" w:author="David Owen" w:date="2019-06-03T11:19:00Z">
              <w:tcPr>
                <w:tcW w:w="0" w:type="auto"/>
                <w:tcBorders>
                  <w:top w:val="single" w:sz="4" w:space="0" w:color="A6A6A6" w:themeColor="background1" w:themeShade="A6"/>
                  <w:right w:val="single" w:sz="4" w:space="0" w:color="000000" w:themeColor="text1"/>
                </w:tcBorders>
              </w:tcPr>
            </w:tcPrChange>
          </w:tcPr>
          <w:p w14:paraId="46FEF769" w14:textId="77777777" w:rsidR="00E77514" w:rsidRDefault="00E77514" w:rsidP="00FC0611">
            <w:pPr>
              <w:pStyle w:val="NormalinTable"/>
            </w:pPr>
            <w:r>
              <w:rPr>
                <w:b/>
              </w:rPr>
              <w:t>0102 29 49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E665F98" w14:textId="77777777" w:rsidR="00E77514" w:rsidRDefault="00E77514" w:rsidP="00FC0611">
            <w:pPr>
              <w:pStyle w:val="NormalinTable"/>
              <w:tabs>
                <w:tab w:val="left" w:pos="1250"/>
              </w:tabs>
            </w:pPr>
            <w:r>
              <w:t>0.00%</w:t>
            </w:r>
          </w:p>
        </w:tc>
      </w:tr>
      <w:tr w:rsidR="00E77514" w14:paraId="0675DD64" w14:textId="77777777" w:rsidTr="00162610">
        <w:trPr>
          <w:cantSplit/>
          <w:trPrChange w:id="4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45" w:author="David Owen" w:date="2019-06-03T11:19:00Z">
              <w:tcPr>
                <w:tcW w:w="0" w:type="auto"/>
                <w:tcBorders>
                  <w:top w:val="single" w:sz="4" w:space="0" w:color="A6A6A6" w:themeColor="background1" w:themeShade="A6"/>
                  <w:right w:val="single" w:sz="4" w:space="0" w:color="000000" w:themeColor="text1"/>
                </w:tcBorders>
              </w:tcPr>
            </w:tcPrChange>
          </w:tcPr>
          <w:p w14:paraId="359AD76A" w14:textId="77777777" w:rsidR="00E77514" w:rsidRDefault="00E77514" w:rsidP="00FC0611">
            <w:pPr>
              <w:pStyle w:val="NormalinTable"/>
            </w:pPr>
            <w:r>
              <w:rPr>
                <w:b/>
              </w:rPr>
              <w:t>0102 29 51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046C811" w14:textId="77777777" w:rsidR="00E77514" w:rsidRDefault="00E77514" w:rsidP="00FC0611">
            <w:pPr>
              <w:pStyle w:val="NormalinTable"/>
              <w:tabs>
                <w:tab w:val="left" w:pos="1250"/>
              </w:tabs>
            </w:pPr>
            <w:r>
              <w:t>0.00%</w:t>
            </w:r>
          </w:p>
        </w:tc>
      </w:tr>
      <w:tr w:rsidR="00E77514" w14:paraId="12434E16" w14:textId="77777777" w:rsidTr="00162610">
        <w:trPr>
          <w:cantSplit/>
          <w:trPrChange w:id="4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48" w:author="David Owen" w:date="2019-06-03T11:19:00Z">
              <w:tcPr>
                <w:tcW w:w="0" w:type="auto"/>
                <w:tcBorders>
                  <w:top w:val="single" w:sz="4" w:space="0" w:color="A6A6A6" w:themeColor="background1" w:themeShade="A6"/>
                  <w:right w:val="single" w:sz="4" w:space="0" w:color="000000" w:themeColor="text1"/>
                </w:tcBorders>
              </w:tcPr>
            </w:tcPrChange>
          </w:tcPr>
          <w:p w14:paraId="72BAF50E" w14:textId="77777777" w:rsidR="00E77514" w:rsidRDefault="00E77514" w:rsidP="00FC0611">
            <w:pPr>
              <w:pStyle w:val="NormalinTable"/>
            </w:pPr>
            <w:r>
              <w:rPr>
                <w:b/>
              </w:rPr>
              <w:t>0102 29 59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9580EFA" w14:textId="77777777" w:rsidR="00E77514" w:rsidRDefault="00E77514" w:rsidP="00FC0611">
            <w:pPr>
              <w:pStyle w:val="NormalinTable"/>
              <w:tabs>
                <w:tab w:val="left" w:pos="1250"/>
              </w:tabs>
            </w:pPr>
            <w:r>
              <w:t>0.00%</w:t>
            </w:r>
          </w:p>
        </w:tc>
      </w:tr>
      <w:tr w:rsidR="00E77514" w14:paraId="29368265" w14:textId="77777777" w:rsidTr="00162610">
        <w:trPr>
          <w:cantSplit/>
          <w:trPrChange w:id="5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51" w:author="David Owen" w:date="2019-06-03T11:19:00Z">
              <w:tcPr>
                <w:tcW w:w="0" w:type="auto"/>
                <w:tcBorders>
                  <w:top w:val="single" w:sz="4" w:space="0" w:color="A6A6A6" w:themeColor="background1" w:themeShade="A6"/>
                  <w:right w:val="single" w:sz="4" w:space="0" w:color="000000" w:themeColor="text1"/>
                </w:tcBorders>
              </w:tcPr>
            </w:tcPrChange>
          </w:tcPr>
          <w:p w14:paraId="3B175D7C" w14:textId="77777777" w:rsidR="00E77514" w:rsidRDefault="00E77514" w:rsidP="00FC0611">
            <w:pPr>
              <w:pStyle w:val="NormalinTable"/>
            </w:pPr>
            <w:r>
              <w:rPr>
                <w:b/>
              </w:rPr>
              <w:t>0102 29 61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A6A406E" w14:textId="77777777" w:rsidR="00E77514" w:rsidRDefault="00E77514" w:rsidP="00FC0611">
            <w:pPr>
              <w:pStyle w:val="NormalinTable"/>
              <w:tabs>
                <w:tab w:val="left" w:pos="1250"/>
              </w:tabs>
            </w:pPr>
            <w:r>
              <w:t>0.00%</w:t>
            </w:r>
          </w:p>
        </w:tc>
      </w:tr>
      <w:tr w:rsidR="00E77514" w14:paraId="07082C17" w14:textId="77777777" w:rsidTr="00162610">
        <w:trPr>
          <w:cantSplit/>
          <w:trPrChange w:id="5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54" w:author="David Owen" w:date="2019-06-03T11:19:00Z">
              <w:tcPr>
                <w:tcW w:w="0" w:type="auto"/>
                <w:tcBorders>
                  <w:top w:val="single" w:sz="4" w:space="0" w:color="A6A6A6" w:themeColor="background1" w:themeShade="A6"/>
                  <w:right w:val="single" w:sz="4" w:space="0" w:color="000000" w:themeColor="text1"/>
                </w:tcBorders>
              </w:tcPr>
            </w:tcPrChange>
          </w:tcPr>
          <w:p w14:paraId="2B352CA4" w14:textId="77777777" w:rsidR="00E77514" w:rsidRDefault="00E77514" w:rsidP="00FC0611">
            <w:pPr>
              <w:pStyle w:val="NormalinTable"/>
            </w:pPr>
            <w:r>
              <w:rPr>
                <w:b/>
              </w:rPr>
              <w:t>0102 29 69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1FE6226" w14:textId="77777777" w:rsidR="00E77514" w:rsidRDefault="00E77514" w:rsidP="00FC0611">
            <w:pPr>
              <w:pStyle w:val="NormalinTable"/>
              <w:tabs>
                <w:tab w:val="left" w:pos="1250"/>
              </w:tabs>
            </w:pPr>
            <w:r>
              <w:t>0.00%</w:t>
            </w:r>
          </w:p>
        </w:tc>
      </w:tr>
      <w:tr w:rsidR="00E77514" w14:paraId="3560D143" w14:textId="77777777" w:rsidTr="00162610">
        <w:trPr>
          <w:cantSplit/>
          <w:trPrChange w:id="5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57" w:author="David Owen" w:date="2019-06-03T11:19:00Z">
              <w:tcPr>
                <w:tcW w:w="0" w:type="auto"/>
                <w:tcBorders>
                  <w:top w:val="single" w:sz="4" w:space="0" w:color="A6A6A6" w:themeColor="background1" w:themeShade="A6"/>
                  <w:right w:val="single" w:sz="4" w:space="0" w:color="000000" w:themeColor="text1"/>
                </w:tcBorders>
              </w:tcPr>
            </w:tcPrChange>
          </w:tcPr>
          <w:p w14:paraId="5F90317D" w14:textId="77777777" w:rsidR="00E77514" w:rsidRDefault="00E77514" w:rsidP="00FC0611">
            <w:pPr>
              <w:pStyle w:val="NormalinTable"/>
            </w:pPr>
            <w:r>
              <w:rPr>
                <w:b/>
              </w:rPr>
              <w:t>0102 29 91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9C77F06" w14:textId="77777777" w:rsidR="00E77514" w:rsidRDefault="00E77514" w:rsidP="00FC0611">
            <w:pPr>
              <w:pStyle w:val="NormalinTable"/>
              <w:tabs>
                <w:tab w:val="left" w:pos="1250"/>
              </w:tabs>
            </w:pPr>
            <w:r>
              <w:t>0.00%</w:t>
            </w:r>
          </w:p>
        </w:tc>
      </w:tr>
      <w:tr w:rsidR="00E77514" w14:paraId="5DE652A4" w14:textId="77777777" w:rsidTr="00162610">
        <w:trPr>
          <w:cantSplit/>
          <w:trPrChange w:id="5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60" w:author="David Owen" w:date="2019-06-03T11:19:00Z">
              <w:tcPr>
                <w:tcW w:w="0" w:type="auto"/>
                <w:tcBorders>
                  <w:top w:val="single" w:sz="4" w:space="0" w:color="A6A6A6" w:themeColor="background1" w:themeShade="A6"/>
                  <w:right w:val="single" w:sz="4" w:space="0" w:color="000000" w:themeColor="text1"/>
                </w:tcBorders>
              </w:tcPr>
            </w:tcPrChange>
          </w:tcPr>
          <w:p w14:paraId="5E48C723" w14:textId="77777777" w:rsidR="00E77514" w:rsidRDefault="00E77514" w:rsidP="00FC0611">
            <w:pPr>
              <w:pStyle w:val="NormalinTable"/>
            </w:pPr>
            <w:r>
              <w:rPr>
                <w:b/>
              </w:rPr>
              <w:t>0102 29 99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90C74B7" w14:textId="77777777" w:rsidR="00E77514" w:rsidRDefault="00E77514" w:rsidP="00FC0611">
            <w:pPr>
              <w:pStyle w:val="NormalinTable"/>
              <w:tabs>
                <w:tab w:val="left" w:pos="1250"/>
              </w:tabs>
            </w:pPr>
            <w:r>
              <w:t>0.00%</w:t>
            </w:r>
          </w:p>
        </w:tc>
      </w:tr>
      <w:tr w:rsidR="00E77514" w14:paraId="16205F21" w14:textId="77777777" w:rsidTr="00162610">
        <w:trPr>
          <w:cantSplit/>
          <w:trPrChange w:id="6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63" w:author="David Owen" w:date="2019-06-03T11:19:00Z">
              <w:tcPr>
                <w:tcW w:w="0" w:type="auto"/>
                <w:tcBorders>
                  <w:top w:val="single" w:sz="4" w:space="0" w:color="A6A6A6" w:themeColor="background1" w:themeShade="A6"/>
                  <w:right w:val="single" w:sz="4" w:space="0" w:color="000000" w:themeColor="text1"/>
                </w:tcBorders>
              </w:tcPr>
            </w:tcPrChange>
          </w:tcPr>
          <w:p w14:paraId="67FD4653" w14:textId="77777777" w:rsidR="00E77514" w:rsidRDefault="00E77514" w:rsidP="00FC0611">
            <w:pPr>
              <w:pStyle w:val="NormalinTable"/>
            </w:pPr>
            <w:r>
              <w:rPr>
                <w:b/>
              </w:rPr>
              <w:t>0102 39 10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A7FDBCE" w14:textId="77777777" w:rsidR="00E77514" w:rsidRDefault="00E77514" w:rsidP="00FC0611">
            <w:pPr>
              <w:pStyle w:val="NormalinTable"/>
              <w:tabs>
                <w:tab w:val="left" w:pos="1250"/>
              </w:tabs>
            </w:pPr>
            <w:r>
              <w:t>0.00%</w:t>
            </w:r>
          </w:p>
        </w:tc>
      </w:tr>
      <w:tr w:rsidR="00E77514" w14:paraId="34B2D999" w14:textId="77777777" w:rsidTr="00162610">
        <w:trPr>
          <w:cantSplit/>
          <w:trPrChange w:id="6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66" w:author="David Owen" w:date="2019-06-03T11:19:00Z">
              <w:tcPr>
                <w:tcW w:w="0" w:type="auto"/>
                <w:tcBorders>
                  <w:top w:val="single" w:sz="4" w:space="0" w:color="A6A6A6" w:themeColor="background1" w:themeShade="A6"/>
                  <w:right w:val="single" w:sz="4" w:space="0" w:color="000000" w:themeColor="text1"/>
                </w:tcBorders>
              </w:tcPr>
            </w:tcPrChange>
          </w:tcPr>
          <w:p w14:paraId="72EE410A" w14:textId="77777777" w:rsidR="00E77514" w:rsidRDefault="00E77514" w:rsidP="00FC0611">
            <w:pPr>
              <w:pStyle w:val="NormalinTable"/>
            </w:pPr>
            <w:r>
              <w:rPr>
                <w:b/>
              </w:rPr>
              <w:t>0102 90 91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942047C" w14:textId="77777777" w:rsidR="00E77514" w:rsidRDefault="00E77514" w:rsidP="00FC0611">
            <w:pPr>
              <w:pStyle w:val="NormalinTable"/>
              <w:tabs>
                <w:tab w:val="left" w:pos="1250"/>
              </w:tabs>
            </w:pPr>
            <w:r>
              <w:t>0.00%</w:t>
            </w:r>
          </w:p>
        </w:tc>
      </w:tr>
      <w:tr w:rsidR="00E77514" w14:paraId="2B0F28E4" w14:textId="77777777" w:rsidTr="00162610">
        <w:trPr>
          <w:cantSplit/>
          <w:trPrChange w:id="6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69" w:author="David Owen" w:date="2019-06-03T11:19:00Z">
              <w:tcPr>
                <w:tcW w:w="0" w:type="auto"/>
                <w:tcBorders>
                  <w:top w:val="single" w:sz="4" w:space="0" w:color="A6A6A6" w:themeColor="background1" w:themeShade="A6"/>
                  <w:right w:val="single" w:sz="4" w:space="0" w:color="000000" w:themeColor="text1"/>
                </w:tcBorders>
              </w:tcPr>
            </w:tcPrChange>
          </w:tcPr>
          <w:p w14:paraId="4C52802C" w14:textId="77777777" w:rsidR="00E77514" w:rsidRDefault="00E77514" w:rsidP="00FC0611">
            <w:pPr>
              <w:pStyle w:val="NormalinTable"/>
            </w:pPr>
            <w:r>
              <w:rPr>
                <w:b/>
              </w:rPr>
              <w:t>0103 00 00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7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40BFDAA" w14:textId="77777777" w:rsidR="00E77514" w:rsidRDefault="00E77514" w:rsidP="00FC0611">
            <w:pPr>
              <w:pStyle w:val="NormalinTable"/>
              <w:tabs>
                <w:tab w:val="left" w:pos="1250"/>
              </w:tabs>
            </w:pPr>
            <w:r>
              <w:t>0.00%</w:t>
            </w:r>
          </w:p>
        </w:tc>
      </w:tr>
      <w:tr w:rsidR="00E77514" w14:paraId="4F858D69" w14:textId="77777777" w:rsidTr="00162610">
        <w:trPr>
          <w:cantSplit/>
          <w:trPrChange w:id="7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72" w:author="David Owen" w:date="2019-06-03T11:19:00Z">
              <w:tcPr>
                <w:tcW w:w="0" w:type="auto"/>
                <w:tcBorders>
                  <w:top w:val="single" w:sz="4" w:space="0" w:color="A6A6A6" w:themeColor="background1" w:themeShade="A6"/>
                  <w:right w:val="single" w:sz="4" w:space="0" w:color="000000" w:themeColor="text1"/>
                </w:tcBorders>
              </w:tcPr>
            </w:tcPrChange>
          </w:tcPr>
          <w:p w14:paraId="7FA08D43" w14:textId="77777777" w:rsidR="00E77514" w:rsidRDefault="00E77514" w:rsidP="00FC0611">
            <w:pPr>
              <w:pStyle w:val="NormalinTable"/>
            </w:pPr>
            <w:r>
              <w:rPr>
                <w:b/>
              </w:rPr>
              <w:t>0104 00 00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7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D584CC2" w14:textId="77777777" w:rsidR="00E77514" w:rsidRDefault="00E77514" w:rsidP="00FC0611">
            <w:pPr>
              <w:pStyle w:val="NormalinTable"/>
              <w:tabs>
                <w:tab w:val="left" w:pos="1250"/>
              </w:tabs>
            </w:pPr>
            <w:r>
              <w:t>0.00%</w:t>
            </w:r>
          </w:p>
        </w:tc>
      </w:tr>
      <w:tr w:rsidR="00E77514" w14:paraId="3D507AF9" w14:textId="77777777" w:rsidTr="00162610">
        <w:trPr>
          <w:cantSplit/>
          <w:trPrChange w:id="7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75" w:author="David Owen" w:date="2019-06-03T11:19:00Z">
              <w:tcPr>
                <w:tcW w:w="0" w:type="auto"/>
                <w:tcBorders>
                  <w:top w:val="single" w:sz="4" w:space="0" w:color="A6A6A6" w:themeColor="background1" w:themeShade="A6"/>
                  <w:right w:val="single" w:sz="4" w:space="0" w:color="000000" w:themeColor="text1"/>
                </w:tcBorders>
              </w:tcPr>
            </w:tcPrChange>
          </w:tcPr>
          <w:p w14:paraId="518ED44D" w14:textId="77777777" w:rsidR="00E77514" w:rsidRDefault="00E77514" w:rsidP="00FC0611">
            <w:pPr>
              <w:pStyle w:val="NormalinTable"/>
            </w:pPr>
            <w:r>
              <w:rPr>
                <w:b/>
              </w:rPr>
              <w:t>0105 00 00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7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F738209" w14:textId="77777777" w:rsidR="00E77514" w:rsidRDefault="00E77514" w:rsidP="00FC0611">
            <w:pPr>
              <w:pStyle w:val="NormalinTable"/>
              <w:tabs>
                <w:tab w:val="left" w:pos="1250"/>
              </w:tabs>
            </w:pPr>
            <w:r>
              <w:t>0.00%</w:t>
            </w:r>
          </w:p>
        </w:tc>
      </w:tr>
      <w:tr w:rsidR="00E77514" w14:paraId="7E3732A8" w14:textId="77777777" w:rsidTr="00162610">
        <w:trPr>
          <w:cantSplit/>
          <w:trPrChange w:id="7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78" w:author="David Owen" w:date="2019-06-03T11:19:00Z">
              <w:tcPr>
                <w:tcW w:w="0" w:type="auto"/>
                <w:tcBorders>
                  <w:top w:val="single" w:sz="4" w:space="0" w:color="A6A6A6" w:themeColor="background1" w:themeShade="A6"/>
                  <w:right w:val="single" w:sz="4" w:space="0" w:color="000000" w:themeColor="text1"/>
                </w:tcBorders>
              </w:tcPr>
            </w:tcPrChange>
          </w:tcPr>
          <w:p w14:paraId="538A64EB" w14:textId="77777777" w:rsidR="00E77514" w:rsidRDefault="00E77514" w:rsidP="00FC0611">
            <w:pPr>
              <w:pStyle w:val="NormalinTable"/>
            </w:pPr>
            <w:r>
              <w:rPr>
                <w:b/>
              </w:rPr>
              <w:t>0106 14 10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7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F4E69A1" w14:textId="77777777" w:rsidR="00E77514" w:rsidRDefault="00E77514" w:rsidP="00FC0611">
            <w:pPr>
              <w:pStyle w:val="NormalinTable"/>
              <w:tabs>
                <w:tab w:val="left" w:pos="1250"/>
              </w:tabs>
            </w:pPr>
            <w:r>
              <w:t>0.00%</w:t>
            </w:r>
          </w:p>
        </w:tc>
      </w:tr>
      <w:tr w:rsidR="00E77514" w14:paraId="61289650" w14:textId="77777777" w:rsidTr="00162610">
        <w:trPr>
          <w:cantSplit/>
          <w:trPrChange w:id="8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81" w:author="David Owen" w:date="2019-06-03T11:19:00Z">
              <w:tcPr>
                <w:tcW w:w="0" w:type="auto"/>
                <w:tcBorders>
                  <w:top w:val="single" w:sz="4" w:space="0" w:color="A6A6A6" w:themeColor="background1" w:themeShade="A6"/>
                  <w:right w:val="single" w:sz="4" w:space="0" w:color="000000" w:themeColor="text1"/>
                </w:tcBorders>
              </w:tcPr>
            </w:tcPrChange>
          </w:tcPr>
          <w:p w14:paraId="269F49E6" w14:textId="77777777" w:rsidR="00E77514" w:rsidRDefault="00E77514" w:rsidP="00FC0611">
            <w:pPr>
              <w:pStyle w:val="NormalinTable"/>
            </w:pPr>
            <w:r>
              <w:rPr>
                <w:b/>
              </w:rPr>
              <w:t>0106 39 10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7E2C190" w14:textId="77777777" w:rsidR="00E77514" w:rsidRDefault="00E77514" w:rsidP="00FC0611">
            <w:pPr>
              <w:pStyle w:val="NormalinTable"/>
              <w:tabs>
                <w:tab w:val="left" w:pos="1250"/>
              </w:tabs>
            </w:pPr>
            <w:r>
              <w:t>0.00%</w:t>
            </w:r>
          </w:p>
        </w:tc>
      </w:tr>
      <w:tr w:rsidR="00E77514" w14:paraId="593E19B9" w14:textId="77777777" w:rsidTr="00162610">
        <w:trPr>
          <w:cantSplit/>
          <w:trPrChange w:id="8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84" w:author="David Owen" w:date="2019-06-03T11:19:00Z">
              <w:tcPr>
                <w:tcW w:w="0" w:type="auto"/>
                <w:tcBorders>
                  <w:top w:val="single" w:sz="4" w:space="0" w:color="A6A6A6" w:themeColor="background1" w:themeShade="A6"/>
                  <w:right w:val="single" w:sz="4" w:space="0" w:color="000000" w:themeColor="text1"/>
                </w:tcBorders>
              </w:tcPr>
            </w:tcPrChange>
          </w:tcPr>
          <w:p w14:paraId="6D1B7591" w14:textId="77777777" w:rsidR="00E77514" w:rsidRDefault="00E77514" w:rsidP="00FC0611">
            <w:pPr>
              <w:pStyle w:val="NormalinTable"/>
            </w:pPr>
            <w:r>
              <w:rPr>
                <w:b/>
              </w:rPr>
              <w:t>0204 10 00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AFF0850" w14:textId="5D989DF5" w:rsidR="00E77514" w:rsidRDefault="006967AD" w:rsidP="00FC0611">
            <w:pPr>
              <w:pStyle w:val="NormalinTable"/>
              <w:tabs>
                <w:tab w:val="left" w:pos="1250"/>
              </w:tabs>
              <w:rPr>
                <w:ins w:id="86" w:author="David Owen" w:date="2019-06-03T17:50:00Z"/>
              </w:rPr>
            </w:pPr>
            <w:ins w:id="87" w:author="David Owen" w:date="2019-06-03T17:50:00Z">
              <w:r>
                <w:t xml:space="preserve">To </w:t>
              </w:r>
            </w:ins>
            <w:ins w:id="88" w:author="David Owen" w:date="2019-06-13T15:33:00Z">
              <w:r w:rsidR="005F21CC">
                <w:t>31/12/19</w:t>
              </w:r>
            </w:ins>
            <w:ins w:id="89" w:author="David Owen" w:date="2019-06-03T17:50:00Z">
              <w:r>
                <w:t xml:space="preserve">: </w:t>
              </w:r>
            </w:ins>
            <w:r w:rsidR="00E77514">
              <w:t>4.60% + 62.200 € / 100 kg</w:t>
            </w:r>
          </w:p>
          <w:p w14:paraId="52FDA5DD" w14:textId="174CDE9B" w:rsidR="006967AD" w:rsidRDefault="009F7CFE" w:rsidP="00FC0611">
            <w:pPr>
              <w:pStyle w:val="NormalinTable"/>
              <w:tabs>
                <w:tab w:val="left" w:pos="1250"/>
              </w:tabs>
              <w:rPr>
                <w:ins w:id="90" w:author="David Owen" w:date="2019-06-03T17:50:00Z"/>
              </w:rPr>
            </w:pPr>
            <w:ins w:id="91" w:author="David Owen" w:date="2019-06-03T17:50:00Z">
              <w:r>
                <w:t>1/1/20 to 31/12/20:</w:t>
              </w:r>
            </w:ins>
            <w:ins w:id="92" w:author="David Owen" w:date="2019-06-03T17:51:00Z">
              <w:r w:rsidR="00CE52C2">
                <w:t xml:space="preserve"> </w:t>
              </w:r>
              <w:r w:rsidR="00CE52C2" w:rsidRPr="00CE52C2">
                <w:t>3.4</w:t>
              </w:r>
              <w:r w:rsidR="00CE52C2">
                <w:t>0</w:t>
              </w:r>
              <w:r w:rsidR="00CE52C2" w:rsidRPr="00CE52C2">
                <w:t>% + 46.7</w:t>
              </w:r>
              <w:r w:rsidR="00CE52C2">
                <w:t>0</w:t>
              </w:r>
            </w:ins>
            <w:ins w:id="93" w:author="David Owen" w:date="2019-06-03T17:52:00Z">
              <w:r w:rsidR="00CE52C2">
                <w:t>0</w:t>
              </w:r>
            </w:ins>
            <w:ins w:id="94" w:author="David Owen" w:date="2019-06-03T17:51:00Z">
              <w:r w:rsidR="00CE52C2" w:rsidRPr="00CE52C2">
                <w:t xml:space="preserve"> €/</w:t>
              </w:r>
            </w:ins>
            <w:ins w:id="95" w:author="David Owen" w:date="2019-06-03T17:52:00Z">
              <w:r w:rsidR="00CE52C2">
                <w:t xml:space="preserve"> </w:t>
              </w:r>
            </w:ins>
            <w:ins w:id="96" w:author="David Owen" w:date="2019-06-03T17:51:00Z">
              <w:r w:rsidR="00CE52C2" w:rsidRPr="00CE52C2">
                <w:t xml:space="preserve">100 </w:t>
              </w:r>
            </w:ins>
            <w:ins w:id="97" w:author="David Owen" w:date="2019-06-03T17:52:00Z">
              <w:r w:rsidR="00CE52C2">
                <w:t>k</w:t>
              </w:r>
            </w:ins>
            <w:ins w:id="98" w:author="David Owen" w:date="2019-06-03T17:51:00Z">
              <w:r w:rsidR="00CE52C2" w:rsidRPr="00CE52C2">
                <w:t>g</w:t>
              </w:r>
            </w:ins>
          </w:p>
          <w:p w14:paraId="2E2B8A55" w14:textId="1B23BB21" w:rsidR="009F7CFE" w:rsidRDefault="009F7CFE" w:rsidP="00FC0611">
            <w:pPr>
              <w:pStyle w:val="NormalinTable"/>
              <w:tabs>
                <w:tab w:val="left" w:pos="1250"/>
              </w:tabs>
              <w:rPr>
                <w:ins w:id="99" w:author="David Owen" w:date="2019-06-03T17:51:00Z"/>
              </w:rPr>
            </w:pPr>
            <w:ins w:id="100" w:author="David Owen" w:date="2019-06-03T17:50:00Z">
              <w:r>
                <w:t>1/1/21 to 31/12/</w:t>
              </w:r>
            </w:ins>
            <w:ins w:id="101" w:author="David Owen" w:date="2019-06-03T17:51:00Z">
              <w:r>
                <w:t>21</w:t>
              </w:r>
            </w:ins>
            <w:ins w:id="102" w:author="David Owen" w:date="2019-06-03T17:52:00Z">
              <w:r w:rsidR="00CE52C2">
                <w:t xml:space="preserve">: </w:t>
              </w:r>
              <w:r w:rsidR="00276B16">
                <w:t>2.3</w:t>
              </w:r>
              <w:r w:rsidR="00CE52C2">
                <w:t xml:space="preserve">0% + </w:t>
              </w:r>
              <w:r w:rsidR="00276B16">
                <w:t>31.1</w:t>
              </w:r>
              <w:r w:rsidR="00CE52C2">
                <w:t>00 € / 100 kg</w:t>
              </w:r>
            </w:ins>
          </w:p>
          <w:p w14:paraId="1FFCB5FF" w14:textId="1D21D252" w:rsidR="009F7CFE" w:rsidRDefault="009F7CFE" w:rsidP="00FC0611">
            <w:pPr>
              <w:pStyle w:val="NormalinTable"/>
              <w:tabs>
                <w:tab w:val="left" w:pos="1250"/>
              </w:tabs>
              <w:rPr>
                <w:ins w:id="103" w:author="David Owen" w:date="2019-06-03T17:51:00Z"/>
              </w:rPr>
            </w:pPr>
            <w:ins w:id="104" w:author="David Owen" w:date="2019-06-03T17:51:00Z">
              <w:r>
                <w:t>1/1/22 to 31/12/22</w:t>
              </w:r>
            </w:ins>
            <w:ins w:id="105" w:author="David Owen" w:date="2019-06-14T16:12:00Z">
              <w:r w:rsidR="00A23332">
                <w:t>:</w:t>
              </w:r>
            </w:ins>
            <w:ins w:id="106" w:author="David Owen" w:date="2019-06-03T17:52:00Z">
              <w:r w:rsidR="00CE52C2">
                <w:t xml:space="preserve"> </w:t>
              </w:r>
              <w:r w:rsidR="00276B16">
                <w:t>1.1</w:t>
              </w:r>
              <w:r w:rsidR="00CE52C2">
                <w:t xml:space="preserve">0% + </w:t>
              </w:r>
            </w:ins>
            <w:ins w:id="107" w:author="David Owen" w:date="2019-06-03T17:53:00Z">
              <w:r w:rsidR="00276B16">
                <w:t>15.5</w:t>
              </w:r>
            </w:ins>
            <w:ins w:id="108" w:author="David Owen" w:date="2019-06-03T17:52:00Z">
              <w:r w:rsidR="00CE52C2">
                <w:t>00 € / 100 kg</w:t>
              </w:r>
            </w:ins>
          </w:p>
          <w:p w14:paraId="517A3B34" w14:textId="1A047AB9" w:rsidR="009F7CFE" w:rsidRDefault="00CE52C2" w:rsidP="00FC0611">
            <w:pPr>
              <w:pStyle w:val="NormalinTable"/>
              <w:tabs>
                <w:tab w:val="left" w:pos="1250"/>
              </w:tabs>
            </w:pPr>
            <w:ins w:id="109" w:author="David Owen" w:date="2019-06-03T17:51:00Z">
              <w:r>
                <w:t xml:space="preserve">From </w:t>
              </w:r>
            </w:ins>
            <w:ins w:id="110" w:author="David Owen" w:date="2019-06-13T15:33:00Z">
              <w:r w:rsidR="005F21CC">
                <w:t>1/1/23</w:t>
              </w:r>
            </w:ins>
            <w:ins w:id="111" w:author="David Owen" w:date="2019-06-03T17:51:00Z">
              <w:r>
                <w:t>: 0.00%</w:t>
              </w:r>
            </w:ins>
          </w:p>
        </w:tc>
      </w:tr>
      <w:tr w:rsidR="00E77514" w14:paraId="22C7C67A" w14:textId="77777777" w:rsidTr="00162610">
        <w:trPr>
          <w:cantSplit/>
          <w:trPrChange w:id="11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13" w:author="David Owen" w:date="2019-06-03T11:19:00Z">
              <w:tcPr>
                <w:tcW w:w="0" w:type="auto"/>
                <w:tcBorders>
                  <w:top w:val="single" w:sz="4" w:space="0" w:color="A6A6A6" w:themeColor="background1" w:themeShade="A6"/>
                  <w:right w:val="single" w:sz="4" w:space="0" w:color="000000" w:themeColor="text1"/>
                </w:tcBorders>
              </w:tcPr>
            </w:tcPrChange>
          </w:tcPr>
          <w:p w14:paraId="3E6DB443" w14:textId="77777777" w:rsidR="00E77514" w:rsidRDefault="00E77514" w:rsidP="00FC0611">
            <w:pPr>
              <w:pStyle w:val="NormalinTable"/>
            </w:pPr>
            <w:r>
              <w:rPr>
                <w:b/>
              </w:rPr>
              <w:t>0204 21 00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A117142" w14:textId="235644A0" w:rsidR="00E77514" w:rsidRDefault="006A1EBF" w:rsidP="00FC0611">
            <w:pPr>
              <w:pStyle w:val="NormalinTable"/>
              <w:tabs>
                <w:tab w:val="left" w:pos="1250"/>
              </w:tabs>
              <w:rPr>
                <w:ins w:id="115" w:author="David Owen" w:date="2019-06-03T17:54:00Z"/>
              </w:rPr>
            </w:pPr>
            <w:ins w:id="116" w:author="David Owen" w:date="2019-06-03T17:54:00Z">
              <w:r>
                <w:t xml:space="preserve">To </w:t>
              </w:r>
            </w:ins>
            <w:ins w:id="117" w:author="David Owen" w:date="2019-06-13T15:33:00Z">
              <w:r w:rsidR="005F21CC">
                <w:t>31/12/19</w:t>
              </w:r>
            </w:ins>
            <w:ins w:id="118" w:author="David Owen" w:date="2019-06-03T17:54:00Z">
              <w:r>
                <w:t xml:space="preserve">: </w:t>
              </w:r>
            </w:ins>
            <w:r w:rsidR="00E77514">
              <w:t>4.60% + 62.200 € / 100 kg</w:t>
            </w:r>
          </w:p>
          <w:p w14:paraId="30B373D6" w14:textId="7B04AA42" w:rsidR="006A1EBF" w:rsidRDefault="006A1EBF" w:rsidP="006A1EBF">
            <w:pPr>
              <w:pStyle w:val="NormalinTable"/>
              <w:tabs>
                <w:tab w:val="left" w:pos="1250"/>
              </w:tabs>
              <w:rPr>
                <w:ins w:id="119" w:author="David Owen" w:date="2019-06-03T17:54:00Z"/>
              </w:rPr>
            </w:pPr>
            <w:ins w:id="120" w:author="David Owen" w:date="2019-06-03T17:54:00Z">
              <w:r>
                <w:t xml:space="preserve">1/1/20 to 31/12/20: </w:t>
              </w:r>
              <w:r w:rsidRPr="00CE52C2">
                <w:t>3.4</w:t>
              </w:r>
              <w:r>
                <w:t>0</w:t>
              </w:r>
              <w:r w:rsidRPr="00CE52C2">
                <w:t>% + 46.7</w:t>
              </w:r>
              <w:r>
                <w:t>00</w:t>
              </w:r>
              <w:r w:rsidRPr="00CE52C2">
                <w:t xml:space="preserve"> €/</w:t>
              </w:r>
              <w:r>
                <w:t xml:space="preserve"> </w:t>
              </w:r>
              <w:r w:rsidRPr="00CE52C2">
                <w:t xml:space="preserve">100 </w:t>
              </w:r>
              <w:r>
                <w:t>k</w:t>
              </w:r>
              <w:r w:rsidRPr="00CE52C2">
                <w:t>g</w:t>
              </w:r>
            </w:ins>
          </w:p>
          <w:p w14:paraId="6F6FB580" w14:textId="77777777" w:rsidR="006A1EBF" w:rsidRDefault="006A1EBF" w:rsidP="006A1EBF">
            <w:pPr>
              <w:pStyle w:val="NormalinTable"/>
              <w:tabs>
                <w:tab w:val="left" w:pos="1250"/>
              </w:tabs>
              <w:rPr>
                <w:ins w:id="121" w:author="David Owen" w:date="2019-06-03T17:54:00Z"/>
              </w:rPr>
            </w:pPr>
            <w:ins w:id="122" w:author="David Owen" w:date="2019-06-03T17:54:00Z">
              <w:r>
                <w:t>1/1/21 to 31/12/21: 2.30% + 31.100 € / 100 kg</w:t>
              </w:r>
            </w:ins>
          </w:p>
          <w:p w14:paraId="2B92EAC2" w14:textId="358E5727" w:rsidR="006A1EBF" w:rsidRDefault="006A1EBF" w:rsidP="006A1EBF">
            <w:pPr>
              <w:pStyle w:val="NormalinTable"/>
              <w:tabs>
                <w:tab w:val="left" w:pos="1250"/>
              </w:tabs>
              <w:rPr>
                <w:ins w:id="123" w:author="David Owen" w:date="2019-06-03T17:54:00Z"/>
              </w:rPr>
            </w:pPr>
            <w:ins w:id="124" w:author="David Owen" w:date="2019-06-03T17:54:00Z">
              <w:r>
                <w:t>1/1/22 to 31/12/22</w:t>
              </w:r>
            </w:ins>
            <w:ins w:id="125" w:author="David Owen" w:date="2019-06-14T16:12:00Z">
              <w:r w:rsidR="00A23332">
                <w:t>:</w:t>
              </w:r>
            </w:ins>
            <w:ins w:id="126" w:author="David Owen" w:date="2019-06-03T17:54:00Z">
              <w:r>
                <w:t xml:space="preserve"> 1.10% + 15.500 € / 100 kg</w:t>
              </w:r>
            </w:ins>
          </w:p>
          <w:p w14:paraId="11A930F4" w14:textId="3B34A895" w:rsidR="006A1EBF" w:rsidRDefault="006A1EBF" w:rsidP="006A1EBF">
            <w:pPr>
              <w:pStyle w:val="NormalinTable"/>
              <w:tabs>
                <w:tab w:val="left" w:pos="1250"/>
              </w:tabs>
            </w:pPr>
            <w:ins w:id="127" w:author="David Owen" w:date="2019-06-03T17:54:00Z">
              <w:r>
                <w:t xml:space="preserve">From </w:t>
              </w:r>
            </w:ins>
            <w:ins w:id="128" w:author="David Owen" w:date="2019-06-13T15:33:00Z">
              <w:r w:rsidR="005F21CC">
                <w:t>1/1/23</w:t>
              </w:r>
            </w:ins>
            <w:ins w:id="129" w:author="David Owen" w:date="2019-06-03T17:54:00Z">
              <w:r>
                <w:t>: 0.00%</w:t>
              </w:r>
            </w:ins>
          </w:p>
        </w:tc>
      </w:tr>
      <w:tr w:rsidR="00E77514" w14:paraId="0D8DF1DE" w14:textId="77777777" w:rsidTr="00162610">
        <w:trPr>
          <w:cantSplit/>
          <w:trPrChange w:id="13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31" w:author="David Owen" w:date="2019-06-03T11:19:00Z">
              <w:tcPr>
                <w:tcW w:w="0" w:type="auto"/>
                <w:tcBorders>
                  <w:top w:val="single" w:sz="4" w:space="0" w:color="A6A6A6" w:themeColor="background1" w:themeShade="A6"/>
                  <w:right w:val="single" w:sz="4" w:space="0" w:color="000000" w:themeColor="text1"/>
                </w:tcBorders>
              </w:tcPr>
            </w:tcPrChange>
          </w:tcPr>
          <w:p w14:paraId="6515F4E2" w14:textId="77777777" w:rsidR="00E77514" w:rsidRDefault="00E77514" w:rsidP="00FC0611">
            <w:pPr>
              <w:pStyle w:val="NormalinTable"/>
            </w:pPr>
            <w:r>
              <w:rPr>
                <w:b/>
              </w:rPr>
              <w:t>0204 22 10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9B8BDD4" w14:textId="174A3DA2" w:rsidR="00E77514" w:rsidRDefault="006C1CC4" w:rsidP="00FC0611">
            <w:pPr>
              <w:pStyle w:val="NormalinTable"/>
              <w:tabs>
                <w:tab w:val="left" w:pos="1250"/>
              </w:tabs>
              <w:rPr>
                <w:ins w:id="133" w:author="David Owen" w:date="2019-06-04T15:13:00Z"/>
              </w:rPr>
            </w:pPr>
            <w:ins w:id="134" w:author="David Owen" w:date="2019-06-04T15:15:00Z">
              <w:r>
                <w:t xml:space="preserve">To </w:t>
              </w:r>
            </w:ins>
            <w:ins w:id="135" w:author="David Owen" w:date="2019-06-13T15:33:00Z">
              <w:r w:rsidR="005F21CC">
                <w:t>31/12/19</w:t>
              </w:r>
            </w:ins>
            <w:ins w:id="136" w:author="David Owen" w:date="2019-06-04T15:15:00Z">
              <w:r>
                <w:t xml:space="preserve">: </w:t>
              </w:r>
            </w:ins>
            <w:r w:rsidR="00E77514">
              <w:t>4.60% + 43.600 € / 100 kg</w:t>
            </w:r>
          </w:p>
          <w:p w14:paraId="00567248" w14:textId="0BEEF97E" w:rsidR="000500EA" w:rsidRDefault="006C1CC4" w:rsidP="000500EA">
            <w:pPr>
              <w:pStyle w:val="NormalinTable"/>
              <w:tabs>
                <w:tab w:val="left" w:pos="1250"/>
              </w:tabs>
              <w:rPr>
                <w:ins w:id="137" w:author="David Owen" w:date="2019-06-04T15:13:00Z"/>
              </w:rPr>
            </w:pPr>
            <w:ins w:id="138" w:author="David Owen" w:date="2019-06-04T15:15:00Z">
              <w:r>
                <w:t xml:space="preserve">1/1/20 to 31/12/20: </w:t>
              </w:r>
            </w:ins>
            <w:ins w:id="139" w:author="David Owen" w:date="2019-06-04T15:14:00Z">
              <w:r>
                <w:t>3.4</w:t>
              </w:r>
            </w:ins>
            <w:ins w:id="140" w:author="David Owen" w:date="2019-06-04T15:13:00Z">
              <w:r w:rsidR="000500EA">
                <w:t xml:space="preserve">0% + </w:t>
              </w:r>
            </w:ins>
            <w:ins w:id="141" w:author="David Owen" w:date="2019-06-04T15:14:00Z">
              <w:r>
                <w:t>32.7</w:t>
              </w:r>
            </w:ins>
            <w:ins w:id="142" w:author="David Owen" w:date="2019-06-04T15:13:00Z">
              <w:r w:rsidR="000500EA">
                <w:t>00 € / 100 kg</w:t>
              </w:r>
            </w:ins>
          </w:p>
          <w:p w14:paraId="0F6AE9BC" w14:textId="217AB51A" w:rsidR="000500EA" w:rsidRDefault="006C1CC4" w:rsidP="000500EA">
            <w:pPr>
              <w:pStyle w:val="NormalinTable"/>
              <w:tabs>
                <w:tab w:val="left" w:pos="1250"/>
              </w:tabs>
              <w:rPr>
                <w:ins w:id="143" w:author="David Owen" w:date="2019-06-04T15:13:00Z"/>
              </w:rPr>
            </w:pPr>
            <w:ins w:id="144" w:author="David Owen" w:date="2019-06-04T15:15:00Z">
              <w:r>
                <w:t xml:space="preserve">1/1/21 to 31/12/21: </w:t>
              </w:r>
            </w:ins>
            <w:ins w:id="145" w:author="David Owen" w:date="2019-06-04T15:14:00Z">
              <w:r>
                <w:t>2.3</w:t>
              </w:r>
            </w:ins>
            <w:ins w:id="146" w:author="David Owen" w:date="2019-06-04T15:13:00Z">
              <w:r w:rsidR="000500EA">
                <w:t xml:space="preserve">0% + </w:t>
              </w:r>
            </w:ins>
            <w:ins w:id="147" w:author="David Owen" w:date="2019-06-04T15:14:00Z">
              <w:r>
                <w:t>21.8</w:t>
              </w:r>
            </w:ins>
            <w:ins w:id="148" w:author="David Owen" w:date="2019-06-04T15:13:00Z">
              <w:r w:rsidR="000500EA">
                <w:t>00 € / 100 kg</w:t>
              </w:r>
            </w:ins>
          </w:p>
          <w:p w14:paraId="13957FE8" w14:textId="30B231F6" w:rsidR="000500EA" w:rsidRDefault="006C1CC4" w:rsidP="000500EA">
            <w:pPr>
              <w:pStyle w:val="NormalinTable"/>
              <w:tabs>
                <w:tab w:val="left" w:pos="1250"/>
              </w:tabs>
              <w:rPr>
                <w:ins w:id="149" w:author="David Owen" w:date="2019-06-04T15:13:00Z"/>
              </w:rPr>
            </w:pPr>
            <w:ins w:id="150" w:author="David Owen" w:date="2019-06-04T15:15:00Z">
              <w:r>
                <w:t>1/1/22 to 31/12/22</w:t>
              </w:r>
            </w:ins>
            <w:ins w:id="151" w:author="David Owen" w:date="2019-06-14T16:12:00Z">
              <w:r w:rsidR="00A23332">
                <w:t>:</w:t>
              </w:r>
            </w:ins>
            <w:ins w:id="152" w:author="David Owen" w:date="2019-06-04T15:15:00Z">
              <w:r>
                <w:t xml:space="preserve"> </w:t>
              </w:r>
            </w:ins>
            <w:ins w:id="153" w:author="David Owen" w:date="2019-06-04T15:14:00Z">
              <w:r>
                <w:t>1.1</w:t>
              </w:r>
            </w:ins>
            <w:ins w:id="154" w:author="David Owen" w:date="2019-06-04T15:13:00Z">
              <w:r w:rsidR="000500EA">
                <w:t xml:space="preserve">0% + </w:t>
              </w:r>
            </w:ins>
            <w:ins w:id="155" w:author="David Owen" w:date="2019-06-04T15:14:00Z">
              <w:r>
                <w:t>10.9</w:t>
              </w:r>
            </w:ins>
            <w:ins w:id="156" w:author="David Owen" w:date="2019-06-04T15:13:00Z">
              <w:r w:rsidR="000500EA">
                <w:t>00 € / 100 kg</w:t>
              </w:r>
            </w:ins>
          </w:p>
          <w:p w14:paraId="166075A5" w14:textId="62D3AA9A" w:rsidR="000500EA" w:rsidRDefault="006C1CC4" w:rsidP="006C1CC4">
            <w:pPr>
              <w:pStyle w:val="NormalinTable"/>
              <w:tabs>
                <w:tab w:val="left" w:pos="1250"/>
              </w:tabs>
            </w:pPr>
            <w:ins w:id="157" w:author="David Owen" w:date="2019-06-04T15:15:00Z">
              <w:r>
                <w:t xml:space="preserve">From </w:t>
              </w:r>
            </w:ins>
            <w:ins w:id="158" w:author="David Owen" w:date="2019-06-13T15:33:00Z">
              <w:r w:rsidR="005F21CC">
                <w:t>1/1/23</w:t>
              </w:r>
            </w:ins>
            <w:ins w:id="159" w:author="David Owen" w:date="2019-06-04T15:15:00Z">
              <w:r>
                <w:t>: 0.00%</w:t>
              </w:r>
            </w:ins>
          </w:p>
        </w:tc>
      </w:tr>
      <w:tr w:rsidR="00E77514" w14:paraId="1A1DE505" w14:textId="77777777" w:rsidTr="00162610">
        <w:trPr>
          <w:cantSplit/>
          <w:trPrChange w:id="16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61" w:author="David Owen" w:date="2019-06-03T11:19:00Z">
              <w:tcPr>
                <w:tcW w:w="0" w:type="auto"/>
                <w:tcBorders>
                  <w:top w:val="single" w:sz="4" w:space="0" w:color="A6A6A6" w:themeColor="background1" w:themeShade="A6"/>
                  <w:right w:val="single" w:sz="4" w:space="0" w:color="000000" w:themeColor="text1"/>
                </w:tcBorders>
              </w:tcPr>
            </w:tcPrChange>
          </w:tcPr>
          <w:p w14:paraId="19848A99" w14:textId="77777777" w:rsidR="00E77514" w:rsidRDefault="00E77514" w:rsidP="00FC0611">
            <w:pPr>
              <w:pStyle w:val="NormalinTable"/>
            </w:pPr>
            <w:r>
              <w:rPr>
                <w:b/>
              </w:rPr>
              <w:t>0204 22 30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20EBC40" w14:textId="117E0D9A" w:rsidR="00E77514" w:rsidRDefault="008B69BC" w:rsidP="00FC0611">
            <w:pPr>
              <w:pStyle w:val="NormalinTable"/>
              <w:tabs>
                <w:tab w:val="left" w:pos="1250"/>
              </w:tabs>
              <w:rPr>
                <w:ins w:id="163" w:author="David Owen" w:date="2019-06-04T15:16:00Z"/>
              </w:rPr>
            </w:pPr>
            <w:ins w:id="164" w:author="David Owen" w:date="2019-06-04T15:16:00Z">
              <w:r>
                <w:t xml:space="preserve">To </w:t>
              </w:r>
            </w:ins>
            <w:ins w:id="165" w:author="David Owen" w:date="2019-06-13T15:33:00Z">
              <w:r w:rsidR="005F21CC">
                <w:t>31/12/19</w:t>
              </w:r>
            </w:ins>
            <w:ins w:id="166" w:author="David Owen" w:date="2019-06-04T15:16:00Z">
              <w:r>
                <w:t xml:space="preserve">: </w:t>
              </w:r>
            </w:ins>
            <w:r w:rsidR="00E77514">
              <w:t>4.60% + 68.500 € / 100 kg</w:t>
            </w:r>
          </w:p>
          <w:p w14:paraId="0A588486" w14:textId="190C60D0" w:rsidR="008B69BC" w:rsidRDefault="008B69BC" w:rsidP="008B69BC">
            <w:pPr>
              <w:pStyle w:val="NormalinTable"/>
              <w:tabs>
                <w:tab w:val="left" w:pos="1250"/>
              </w:tabs>
              <w:rPr>
                <w:ins w:id="167" w:author="David Owen" w:date="2019-06-04T15:16:00Z"/>
              </w:rPr>
            </w:pPr>
            <w:ins w:id="168" w:author="David Owen" w:date="2019-06-04T15:16:00Z">
              <w:r>
                <w:t xml:space="preserve">1/1/20 to 31/12/20: 3.40% + </w:t>
              </w:r>
            </w:ins>
            <w:ins w:id="169" w:author="David Owen" w:date="2019-06-04T15:17:00Z">
              <w:r w:rsidR="00404335">
                <w:t>51.4</w:t>
              </w:r>
            </w:ins>
            <w:ins w:id="170" w:author="David Owen" w:date="2019-06-04T15:16:00Z">
              <w:r>
                <w:t>00 € / 100 kg</w:t>
              </w:r>
            </w:ins>
          </w:p>
          <w:p w14:paraId="00E0C5AC" w14:textId="6504AAE4" w:rsidR="008B69BC" w:rsidRDefault="008B69BC" w:rsidP="008B69BC">
            <w:pPr>
              <w:pStyle w:val="NormalinTable"/>
              <w:tabs>
                <w:tab w:val="left" w:pos="1250"/>
              </w:tabs>
              <w:rPr>
                <w:ins w:id="171" w:author="David Owen" w:date="2019-06-04T15:16:00Z"/>
              </w:rPr>
            </w:pPr>
            <w:ins w:id="172" w:author="David Owen" w:date="2019-06-04T15:16:00Z">
              <w:r>
                <w:t xml:space="preserve">1/1/21 to 31/12/21: 2.30% + </w:t>
              </w:r>
            </w:ins>
            <w:ins w:id="173" w:author="David Owen" w:date="2019-06-04T15:17:00Z">
              <w:r w:rsidR="00404335">
                <w:t>34.2</w:t>
              </w:r>
            </w:ins>
            <w:ins w:id="174" w:author="David Owen" w:date="2019-06-04T15:16:00Z">
              <w:r>
                <w:t>00 € / 100 kg</w:t>
              </w:r>
            </w:ins>
          </w:p>
          <w:p w14:paraId="4A0BFDCB" w14:textId="3F336616" w:rsidR="008B69BC" w:rsidRDefault="008B69BC" w:rsidP="008B69BC">
            <w:pPr>
              <w:pStyle w:val="NormalinTable"/>
              <w:tabs>
                <w:tab w:val="left" w:pos="1250"/>
              </w:tabs>
              <w:rPr>
                <w:ins w:id="175" w:author="David Owen" w:date="2019-06-04T15:16:00Z"/>
              </w:rPr>
            </w:pPr>
            <w:ins w:id="176" w:author="David Owen" w:date="2019-06-04T15:16:00Z">
              <w:r>
                <w:t>1/1/22 to 31/12/22</w:t>
              </w:r>
            </w:ins>
            <w:ins w:id="177" w:author="David Owen" w:date="2019-06-14T16:12:00Z">
              <w:r w:rsidR="00A23332">
                <w:t>:</w:t>
              </w:r>
            </w:ins>
            <w:ins w:id="178" w:author="David Owen" w:date="2019-06-04T15:16:00Z">
              <w:r>
                <w:t xml:space="preserve"> 1.10% + </w:t>
              </w:r>
            </w:ins>
            <w:ins w:id="179" w:author="David Owen" w:date="2019-06-04T15:17:00Z">
              <w:r w:rsidR="00404335">
                <w:t>17.10</w:t>
              </w:r>
            </w:ins>
            <w:ins w:id="180" w:author="David Owen" w:date="2019-06-04T15:16:00Z">
              <w:r>
                <w:t>0 € / 100 kg</w:t>
              </w:r>
            </w:ins>
          </w:p>
          <w:p w14:paraId="0CC5C4DC" w14:textId="01E1639F" w:rsidR="008B69BC" w:rsidRDefault="008B69BC" w:rsidP="008B69BC">
            <w:pPr>
              <w:pStyle w:val="NormalinTable"/>
              <w:tabs>
                <w:tab w:val="left" w:pos="1250"/>
              </w:tabs>
            </w:pPr>
            <w:ins w:id="181" w:author="David Owen" w:date="2019-06-04T15:16:00Z">
              <w:r>
                <w:t xml:space="preserve">From </w:t>
              </w:r>
            </w:ins>
            <w:ins w:id="182" w:author="David Owen" w:date="2019-06-13T15:33:00Z">
              <w:r w:rsidR="005F21CC">
                <w:t>1/1/23</w:t>
              </w:r>
            </w:ins>
            <w:ins w:id="183" w:author="David Owen" w:date="2019-06-04T15:16:00Z">
              <w:r>
                <w:t>: 0.00%</w:t>
              </w:r>
            </w:ins>
          </w:p>
        </w:tc>
      </w:tr>
      <w:tr w:rsidR="00E77514" w14:paraId="0FB7C7CE" w14:textId="77777777" w:rsidTr="00162610">
        <w:trPr>
          <w:cantSplit/>
          <w:trPrChange w:id="18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85" w:author="David Owen" w:date="2019-06-03T11:19:00Z">
              <w:tcPr>
                <w:tcW w:w="0" w:type="auto"/>
                <w:tcBorders>
                  <w:top w:val="single" w:sz="4" w:space="0" w:color="A6A6A6" w:themeColor="background1" w:themeShade="A6"/>
                  <w:right w:val="single" w:sz="4" w:space="0" w:color="000000" w:themeColor="text1"/>
                </w:tcBorders>
              </w:tcPr>
            </w:tcPrChange>
          </w:tcPr>
          <w:p w14:paraId="07E7B408" w14:textId="77777777" w:rsidR="00E77514" w:rsidRDefault="00E77514" w:rsidP="00FC0611">
            <w:pPr>
              <w:pStyle w:val="NormalinTable"/>
            </w:pPr>
            <w:r>
              <w:rPr>
                <w:b/>
              </w:rPr>
              <w:lastRenderedPageBreak/>
              <w:t>0204 22 50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DCBBC9B" w14:textId="476527D1" w:rsidR="00E77514" w:rsidRDefault="008B69BC" w:rsidP="00FC0611">
            <w:pPr>
              <w:pStyle w:val="NormalinTable"/>
              <w:tabs>
                <w:tab w:val="left" w:pos="1250"/>
              </w:tabs>
              <w:rPr>
                <w:ins w:id="187" w:author="David Owen" w:date="2019-06-04T15:17:00Z"/>
              </w:rPr>
            </w:pPr>
            <w:ins w:id="188" w:author="David Owen" w:date="2019-06-04T15:16:00Z">
              <w:r>
                <w:t xml:space="preserve">To </w:t>
              </w:r>
            </w:ins>
            <w:ins w:id="189" w:author="David Owen" w:date="2019-06-13T15:33:00Z">
              <w:r w:rsidR="005F21CC">
                <w:t>31/12/19</w:t>
              </w:r>
            </w:ins>
            <w:ins w:id="190" w:author="David Owen" w:date="2019-06-04T15:16:00Z">
              <w:r>
                <w:t xml:space="preserve">: </w:t>
              </w:r>
            </w:ins>
            <w:r w:rsidR="00E77514">
              <w:t>4.60% + 80.900 € / 100 kg</w:t>
            </w:r>
          </w:p>
          <w:p w14:paraId="1C0F732F" w14:textId="3985AA82" w:rsidR="00404335" w:rsidRDefault="00404335" w:rsidP="00404335">
            <w:pPr>
              <w:pStyle w:val="NormalinTable"/>
              <w:tabs>
                <w:tab w:val="left" w:pos="1250"/>
              </w:tabs>
              <w:rPr>
                <w:ins w:id="191" w:author="David Owen" w:date="2019-06-04T15:17:00Z"/>
              </w:rPr>
            </w:pPr>
            <w:ins w:id="192" w:author="David Owen" w:date="2019-06-04T15:17:00Z">
              <w:r>
                <w:t xml:space="preserve">1/1/20 to 31/12/20: 3.40% + </w:t>
              </w:r>
              <w:r w:rsidR="00333818">
                <w:t>60</w:t>
              </w:r>
              <w:r>
                <w:t>.700 € / 100 kg</w:t>
              </w:r>
            </w:ins>
          </w:p>
          <w:p w14:paraId="17C282A1" w14:textId="0213829E" w:rsidR="00404335" w:rsidRDefault="00404335" w:rsidP="00404335">
            <w:pPr>
              <w:pStyle w:val="NormalinTable"/>
              <w:tabs>
                <w:tab w:val="left" w:pos="1250"/>
              </w:tabs>
              <w:rPr>
                <w:ins w:id="193" w:author="David Owen" w:date="2019-06-04T15:17:00Z"/>
              </w:rPr>
            </w:pPr>
            <w:ins w:id="194" w:author="David Owen" w:date="2019-06-04T15:17:00Z">
              <w:r>
                <w:t xml:space="preserve">1/1/21 to 31/12/21: 2.30% + </w:t>
              </w:r>
              <w:r w:rsidR="00333818">
                <w:t>40.4</w:t>
              </w:r>
              <w:r>
                <w:t>00 € / 100 kg</w:t>
              </w:r>
            </w:ins>
          </w:p>
          <w:p w14:paraId="1C1A28F1" w14:textId="7FDB3370" w:rsidR="00404335" w:rsidRDefault="00404335" w:rsidP="00404335">
            <w:pPr>
              <w:pStyle w:val="NormalinTable"/>
              <w:tabs>
                <w:tab w:val="left" w:pos="1250"/>
              </w:tabs>
              <w:rPr>
                <w:ins w:id="195" w:author="David Owen" w:date="2019-06-04T15:17:00Z"/>
              </w:rPr>
            </w:pPr>
            <w:ins w:id="196" w:author="David Owen" w:date="2019-06-04T15:17:00Z">
              <w:r>
                <w:t xml:space="preserve">1/1/22 to </w:t>
              </w:r>
            </w:ins>
            <w:ins w:id="197" w:author="David Owen" w:date="2019-06-14T16:12:00Z">
              <w:r w:rsidR="00A23332">
                <w:t xml:space="preserve">31/12/22: </w:t>
              </w:r>
            </w:ins>
            <w:ins w:id="198" w:author="David Owen" w:date="2019-06-04T15:17:00Z">
              <w:r>
                <w:t xml:space="preserve">1.10% + </w:t>
              </w:r>
            </w:ins>
            <w:ins w:id="199" w:author="David Owen" w:date="2019-06-04T15:18:00Z">
              <w:r w:rsidR="00333818">
                <w:t>20.2</w:t>
              </w:r>
            </w:ins>
            <w:ins w:id="200" w:author="David Owen" w:date="2019-06-04T15:17:00Z">
              <w:r>
                <w:t>00 € / 100 kg</w:t>
              </w:r>
            </w:ins>
          </w:p>
          <w:p w14:paraId="5EF247C2" w14:textId="2278248F" w:rsidR="00404335" w:rsidRDefault="00404335" w:rsidP="00404335">
            <w:pPr>
              <w:pStyle w:val="NormalinTable"/>
              <w:tabs>
                <w:tab w:val="left" w:pos="1250"/>
              </w:tabs>
            </w:pPr>
            <w:ins w:id="201" w:author="David Owen" w:date="2019-06-04T15:17:00Z">
              <w:r>
                <w:t xml:space="preserve">From </w:t>
              </w:r>
            </w:ins>
            <w:ins w:id="202" w:author="David Owen" w:date="2019-06-13T15:33:00Z">
              <w:r w:rsidR="005F21CC">
                <w:t>1/1/23</w:t>
              </w:r>
            </w:ins>
            <w:ins w:id="203" w:author="David Owen" w:date="2019-06-04T15:17:00Z">
              <w:r>
                <w:t>: 0.00%</w:t>
              </w:r>
            </w:ins>
          </w:p>
        </w:tc>
      </w:tr>
      <w:tr w:rsidR="00E77514" w14:paraId="655304CA" w14:textId="77777777" w:rsidTr="00162610">
        <w:trPr>
          <w:cantSplit/>
          <w:trPrChange w:id="20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05" w:author="David Owen" w:date="2019-06-03T11:19:00Z">
              <w:tcPr>
                <w:tcW w:w="0" w:type="auto"/>
                <w:tcBorders>
                  <w:top w:val="single" w:sz="4" w:space="0" w:color="A6A6A6" w:themeColor="background1" w:themeShade="A6"/>
                  <w:right w:val="single" w:sz="4" w:space="0" w:color="000000" w:themeColor="text1"/>
                </w:tcBorders>
              </w:tcPr>
            </w:tcPrChange>
          </w:tcPr>
          <w:p w14:paraId="1878D3A6" w14:textId="77777777" w:rsidR="00E77514" w:rsidRDefault="00E77514" w:rsidP="00FC0611">
            <w:pPr>
              <w:pStyle w:val="NormalinTable"/>
            </w:pPr>
            <w:r>
              <w:rPr>
                <w:b/>
              </w:rPr>
              <w:t>0204 22 90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913F7AC" w14:textId="5EA8E50B" w:rsidR="00E77514" w:rsidRDefault="008B69BC" w:rsidP="00FC0611">
            <w:pPr>
              <w:pStyle w:val="NormalinTable"/>
              <w:tabs>
                <w:tab w:val="left" w:pos="1250"/>
              </w:tabs>
              <w:rPr>
                <w:ins w:id="207" w:author="David Owen" w:date="2019-06-04T15:18:00Z"/>
              </w:rPr>
            </w:pPr>
            <w:ins w:id="208" w:author="David Owen" w:date="2019-06-04T15:16:00Z">
              <w:r>
                <w:t xml:space="preserve">To </w:t>
              </w:r>
            </w:ins>
            <w:ins w:id="209" w:author="David Owen" w:date="2019-06-13T15:33:00Z">
              <w:r w:rsidR="005F21CC">
                <w:t>31/12/19</w:t>
              </w:r>
            </w:ins>
            <w:ins w:id="210" w:author="David Owen" w:date="2019-06-04T15:16:00Z">
              <w:r>
                <w:t xml:space="preserve">: </w:t>
              </w:r>
            </w:ins>
            <w:r w:rsidR="00E77514">
              <w:t>4.60% + 80.900 € / 100 kg</w:t>
            </w:r>
          </w:p>
          <w:p w14:paraId="5E11401F" w14:textId="77777777" w:rsidR="00333818" w:rsidRDefault="00333818" w:rsidP="00333818">
            <w:pPr>
              <w:pStyle w:val="NormalinTable"/>
              <w:tabs>
                <w:tab w:val="left" w:pos="1250"/>
              </w:tabs>
              <w:rPr>
                <w:ins w:id="211" w:author="David Owen" w:date="2019-06-04T15:18:00Z"/>
              </w:rPr>
            </w:pPr>
            <w:ins w:id="212" w:author="David Owen" w:date="2019-06-04T15:18:00Z">
              <w:r>
                <w:t>1/1/20 to 31/12/20: 3.40% + 60.700 € / 100 kg</w:t>
              </w:r>
            </w:ins>
          </w:p>
          <w:p w14:paraId="56D5DFC5" w14:textId="77777777" w:rsidR="00333818" w:rsidRDefault="00333818" w:rsidP="00333818">
            <w:pPr>
              <w:pStyle w:val="NormalinTable"/>
              <w:tabs>
                <w:tab w:val="left" w:pos="1250"/>
              </w:tabs>
              <w:rPr>
                <w:ins w:id="213" w:author="David Owen" w:date="2019-06-04T15:18:00Z"/>
              </w:rPr>
            </w:pPr>
            <w:ins w:id="214" w:author="David Owen" w:date="2019-06-04T15:18:00Z">
              <w:r>
                <w:t>1/1/21 to 31/12/21: 2.30% + 40.400 € / 100 kg</w:t>
              </w:r>
            </w:ins>
          </w:p>
          <w:p w14:paraId="65F661BB" w14:textId="24225EC8" w:rsidR="00333818" w:rsidRDefault="00333818" w:rsidP="00333818">
            <w:pPr>
              <w:pStyle w:val="NormalinTable"/>
              <w:tabs>
                <w:tab w:val="left" w:pos="1250"/>
              </w:tabs>
              <w:rPr>
                <w:ins w:id="215" w:author="David Owen" w:date="2019-06-04T15:18:00Z"/>
              </w:rPr>
            </w:pPr>
            <w:ins w:id="216" w:author="David Owen" w:date="2019-06-04T15:18:00Z">
              <w:r>
                <w:t xml:space="preserve">1/1/22 to </w:t>
              </w:r>
            </w:ins>
            <w:ins w:id="217" w:author="David Owen" w:date="2019-06-14T16:12:00Z">
              <w:r w:rsidR="00A23332">
                <w:t xml:space="preserve">31/12/22: </w:t>
              </w:r>
            </w:ins>
            <w:ins w:id="218" w:author="David Owen" w:date="2019-06-04T15:18:00Z">
              <w:r>
                <w:t>1.10% + 20.200 € / 100 kg</w:t>
              </w:r>
            </w:ins>
          </w:p>
          <w:p w14:paraId="6E5C486A" w14:textId="0B204791" w:rsidR="00333818" w:rsidRDefault="00333818" w:rsidP="00333818">
            <w:pPr>
              <w:pStyle w:val="NormalinTable"/>
              <w:tabs>
                <w:tab w:val="left" w:pos="1250"/>
              </w:tabs>
            </w:pPr>
            <w:ins w:id="219" w:author="David Owen" w:date="2019-06-04T15:18:00Z">
              <w:r>
                <w:t xml:space="preserve">From </w:t>
              </w:r>
            </w:ins>
            <w:ins w:id="220" w:author="David Owen" w:date="2019-06-13T15:33:00Z">
              <w:r w:rsidR="005F21CC">
                <w:t>1/1/23</w:t>
              </w:r>
            </w:ins>
            <w:ins w:id="221" w:author="David Owen" w:date="2019-06-04T15:18:00Z">
              <w:r>
                <w:t>: 0.00%</w:t>
              </w:r>
            </w:ins>
          </w:p>
        </w:tc>
      </w:tr>
      <w:tr w:rsidR="00E77514" w14:paraId="089FE124" w14:textId="77777777" w:rsidTr="00162610">
        <w:trPr>
          <w:cantSplit/>
          <w:trPrChange w:id="22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23" w:author="David Owen" w:date="2019-06-03T11:19:00Z">
              <w:tcPr>
                <w:tcW w:w="0" w:type="auto"/>
                <w:tcBorders>
                  <w:top w:val="single" w:sz="4" w:space="0" w:color="A6A6A6" w:themeColor="background1" w:themeShade="A6"/>
                  <w:right w:val="single" w:sz="4" w:space="0" w:color="000000" w:themeColor="text1"/>
                </w:tcBorders>
              </w:tcPr>
            </w:tcPrChange>
          </w:tcPr>
          <w:p w14:paraId="3CEBA402" w14:textId="77777777" w:rsidR="00E77514" w:rsidRDefault="00E77514" w:rsidP="00FC0611">
            <w:pPr>
              <w:pStyle w:val="NormalinTable"/>
            </w:pPr>
            <w:r>
              <w:rPr>
                <w:b/>
              </w:rPr>
              <w:t>0204 23 00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A8B295D" w14:textId="79B4DCD6" w:rsidR="00E77514" w:rsidRDefault="004B41E6" w:rsidP="00FC0611">
            <w:pPr>
              <w:pStyle w:val="NormalinTable"/>
              <w:tabs>
                <w:tab w:val="left" w:pos="1250"/>
              </w:tabs>
              <w:rPr>
                <w:ins w:id="225" w:author="David Owen" w:date="2019-06-04T15:20:00Z"/>
              </w:rPr>
            </w:pPr>
            <w:ins w:id="226" w:author="David Owen" w:date="2019-06-04T15:19:00Z">
              <w:r>
                <w:t xml:space="preserve">To </w:t>
              </w:r>
            </w:ins>
            <w:ins w:id="227" w:author="David Owen" w:date="2019-06-13T15:33:00Z">
              <w:r w:rsidR="005F21CC">
                <w:t>31/12/19</w:t>
              </w:r>
            </w:ins>
            <w:ins w:id="228" w:author="David Owen" w:date="2019-06-04T15:19:00Z">
              <w:r>
                <w:t xml:space="preserve">: </w:t>
              </w:r>
            </w:ins>
            <w:r w:rsidR="00E77514">
              <w:t>4.60% + 113.300 € / 100 kg</w:t>
            </w:r>
          </w:p>
          <w:p w14:paraId="57BEC4A7" w14:textId="3BCAD3C1" w:rsidR="00D8128B" w:rsidRDefault="00D8128B" w:rsidP="00D8128B">
            <w:pPr>
              <w:pStyle w:val="NormalinTable"/>
              <w:tabs>
                <w:tab w:val="left" w:pos="1250"/>
              </w:tabs>
              <w:rPr>
                <w:ins w:id="229" w:author="David Owen" w:date="2019-06-04T15:20:00Z"/>
              </w:rPr>
            </w:pPr>
            <w:ins w:id="230" w:author="David Owen" w:date="2019-06-04T15:20:00Z">
              <w:r>
                <w:t>1/1/20 to 31/12/20: 3.40% + 85.000 € / 100 kg</w:t>
              </w:r>
            </w:ins>
          </w:p>
          <w:p w14:paraId="4C8B1BC6" w14:textId="404EC076" w:rsidR="00D8128B" w:rsidRDefault="00D8128B" w:rsidP="00D8128B">
            <w:pPr>
              <w:pStyle w:val="NormalinTable"/>
              <w:tabs>
                <w:tab w:val="left" w:pos="1250"/>
              </w:tabs>
              <w:rPr>
                <w:ins w:id="231" w:author="David Owen" w:date="2019-06-04T15:20:00Z"/>
              </w:rPr>
            </w:pPr>
            <w:ins w:id="232" w:author="David Owen" w:date="2019-06-04T15:20:00Z">
              <w:r>
                <w:t>1/1/21 to 31/12/21: 2.30% + 56.600 € / 100 kg</w:t>
              </w:r>
            </w:ins>
          </w:p>
          <w:p w14:paraId="0FB5645B" w14:textId="34C6171D" w:rsidR="00D8128B" w:rsidRDefault="00D8128B" w:rsidP="00D8128B">
            <w:pPr>
              <w:pStyle w:val="NormalinTable"/>
              <w:tabs>
                <w:tab w:val="left" w:pos="1250"/>
              </w:tabs>
              <w:rPr>
                <w:ins w:id="233" w:author="David Owen" w:date="2019-06-04T15:20:00Z"/>
              </w:rPr>
            </w:pPr>
            <w:ins w:id="234" w:author="David Owen" w:date="2019-06-04T15:20:00Z">
              <w:r>
                <w:t xml:space="preserve">1/1/22 to </w:t>
              </w:r>
            </w:ins>
            <w:ins w:id="235" w:author="David Owen" w:date="2019-06-14T16:12:00Z">
              <w:r w:rsidR="00A23332">
                <w:t xml:space="preserve">31/12/22: </w:t>
              </w:r>
            </w:ins>
            <w:ins w:id="236" w:author="David Owen" w:date="2019-06-04T15:20:00Z">
              <w:r>
                <w:t>1.10% + 28.300 € / 100 kg</w:t>
              </w:r>
            </w:ins>
          </w:p>
          <w:p w14:paraId="36FFA669" w14:textId="1ABA1537" w:rsidR="00D8128B" w:rsidRDefault="00D8128B" w:rsidP="00D8128B">
            <w:pPr>
              <w:pStyle w:val="NormalinTable"/>
              <w:tabs>
                <w:tab w:val="left" w:pos="1250"/>
              </w:tabs>
            </w:pPr>
            <w:ins w:id="237" w:author="David Owen" w:date="2019-06-04T15:20:00Z">
              <w:r>
                <w:t xml:space="preserve">From </w:t>
              </w:r>
            </w:ins>
            <w:ins w:id="238" w:author="David Owen" w:date="2019-06-13T15:33:00Z">
              <w:r w:rsidR="005F21CC">
                <w:t>1/1/23</w:t>
              </w:r>
            </w:ins>
            <w:ins w:id="239" w:author="David Owen" w:date="2019-06-04T15:20:00Z">
              <w:r>
                <w:t>: 0.00%</w:t>
              </w:r>
            </w:ins>
          </w:p>
        </w:tc>
      </w:tr>
      <w:tr w:rsidR="00E77514" w14:paraId="26C9A7E5" w14:textId="77777777" w:rsidTr="00162610">
        <w:trPr>
          <w:cantSplit/>
          <w:trPrChange w:id="24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41" w:author="David Owen" w:date="2019-06-03T11:19:00Z">
              <w:tcPr>
                <w:tcW w:w="0" w:type="auto"/>
                <w:tcBorders>
                  <w:top w:val="single" w:sz="4" w:space="0" w:color="A6A6A6" w:themeColor="background1" w:themeShade="A6"/>
                  <w:right w:val="single" w:sz="4" w:space="0" w:color="000000" w:themeColor="text1"/>
                </w:tcBorders>
              </w:tcPr>
            </w:tcPrChange>
          </w:tcPr>
          <w:p w14:paraId="788CD121" w14:textId="77777777" w:rsidR="00E77514" w:rsidRDefault="00E77514" w:rsidP="00FC0611">
            <w:pPr>
              <w:pStyle w:val="NormalinTable"/>
            </w:pPr>
            <w:r>
              <w:rPr>
                <w:b/>
              </w:rPr>
              <w:t>0204 30 00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C2B98D5" w14:textId="6289156C" w:rsidR="00E77514" w:rsidRDefault="004B41E6" w:rsidP="00FC0611">
            <w:pPr>
              <w:pStyle w:val="NormalinTable"/>
              <w:tabs>
                <w:tab w:val="left" w:pos="1250"/>
              </w:tabs>
              <w:rPr>
                <w:ins w:id="243" w:author="David Owen" w:date="2019-06-04T15:21:00Z"/>
              </w:rPr>
            </w:pPr>
            <w:ins w:id="244" w:author="David Owen" w:date="2019-06-04T15:19:00Z">
              <w:r>
                <w:t xml:space="preserve">To </w:t>
              </w:r>
            </w:ins>
            <w:ins w:id="245" w:author="David Owen" w:date="2019-06-13T15:33:00Z">
              <w:r w:rsidR="005F21CC">
                <w:t>31/12/19</w:t>
              </w:r>
            </w:ins>
            <w:ins w:id="246" w:author="David Owen" w:date="2019-06-04T15:19:00Z">
              <w:r>
                <w:t xml:space="preserve">: </w:t>
              </w:r>
            </w:ins>
            <w:r w:rsidR="00E77514">
              <w:t>4.60% + 46.800 € / 100 kg</w:t>
            </w:r>
          </w:p>
          <w:p w14:paraId="0F92FB0C" w14:textId="4AB11E8D" w:rsidR="00F2690B" w:rsidRDefault="00F2690B" w:rsidP="00F2690B">
            <w:pPr>
              <w:pStyle w:val="NormalinTable"/>
              <w:tabs>
                <w:tab w:val="left" w:pos="1250"/>
              </w:tabs>
              <w:rPr>
                <w:ins w:id="247" w:author="David Owen" w:date="2019-06-04T15:21:00Z"/>
              </w:rPr>
            </w:pPr>
            <w:ins w:id="248" w:author="David Owen" w:date="2019-06-04T15:21:00Z">
              <w:r>
                <w:t>1/1/20 to 31/12/20: 3.40% + 35.100 € / 100 kg</w:t>
              </w:r>
            </w:ins>
          </w:p>
          <w:p w14:paraId="14B5C2C5" w14:textId="522C0244" w:rsidR="00F2690B" w:rsidRDefault="00F2690B" w:rsidP="00F2690B">
            <w:pPr>
              <w:pStyle w:val="NormalinTable"/>
              <w:tabs>
                <w:tab w:val="left" w:pos="1250"/>
              </w:tabs>
              <w:rPr>
                <w:ins w:id="249" w:author="David Owen" w:date="2019-06-04T15:21:00Z"/>
              </w:rPr>
            </w:pPr>
            <w:ins w:id="250" w:author="David Owen" w:date="2019-06-04T15:21:00Z">
              <w:r>
                <w:t>1/1/21 to 31/12/21: 2.30% + 23.400 € / 100 kg</w:t>
              </w:r>
            </w:ins>
          </w:p>
          <w:p w14:paraId="1BFDB704" w14:textId="51CB75C4" w:rsidR="00F2690B" w:rsidRDefault="00F2690B" w:rsidP="00F2690B">
            <w:pPr>
              <w:pStyle w:val="NormalinTable"/>
              <w:tabs>
                <w:tab w:val="left" w:pos="1250"/>
              </w:tabs>
              <w:rPr>
                <w:ins w:id="251" w:author="David Owen" w:date="2019-06-04T15:21:00Z"/>
              </w:rPr>
            </w:pPr>
            <w:ins w:id="252" w:author="David Owen" w:date="2019-06-04T15:21:00Z">
              <w:r>
                <w:t xml:space="preserve">1/1/22 to </w:t>
              </w:r>
            </w:ins>
            <w:ins w:id="253" w:author="David Owen" w:date="2019-06-14T16:12:00Z">
              <w:r w:rsidR="00A23332">
                <w:t xml:space="preserve">31/12/22: </w:t>
              </w:r>
            </w:ins>
            <w:ins w:id="254" w:author="David Owen" w:date="2019-06-04T15:21:00Z">
              <w:r>
                <w:t>1.10% + 11.700 € / 100 kg</w:t>
              </w:r>
            </w:ins>
          </w:p>
          <w:p w14:paraId="4D3FE1E3" w14:textId="19687E28" w:rsidR="00F2690B" w:rsidRDefault="00F2690B" w:rsidP="00F2690B">
            <w:pPr>
              <w:pStyle w:val="NormalinTable"/>
              <w:tabs>
                <w:tab w:val="left" w:pos="1250"/>
              </w:tabs>
            </w:pPr>
            <w:ins w:id="255" w:author="David Owen" w:date="2019-06-04T15:21:00Z">
              <w:r>
                <w:t xml:space="preserve">From </w:t>
              </w:r>
            </w:ins>
            <w:ins w:id="256" w:author="David Owen" w:date="2019-06-13T15:33:00Z">
              <w:r w:rsidR="005F21CC">
                <w:t>1/1/23</w:t>
              </w:r>
            </w:ins>
            <w:ins w:id="257" w:author="David Owen" w:date="2019-06-04T15:21:00Z">
              <w:r>
                <w:t>: 0.00%</w:t>
              </w:r>
            </w:ins>
          </w:p>
        </w:tc>
      </w:tr>
      <w:tr w:rsidR="00E77514" w14:paraId="6CD0D630" w14:textId="77777777" w:rsidTr="00162610">
        <w:trPr>
          <w:cantSplit/>
          <w:trPrChange w:id="25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59" w:author="David Owen" w:date="2019-06-03T11:19:00Z">
              <w:tcPr>
                <w:tcW w:w="0" w:type="auto"/>
                <w:tcBorders>
                  <w:top w:val="single" w:sz="4" w:space="0" w:color="A6A6A6" w:themeColor="background1" w:themeShade="A6"/>
                  <w:right w:val="single" w:sz="4" w:space="0" w:color="000000" w:themeColor="text1"/>
                </w:tcBorders>
              </w:tcPr>
            </w:tcPrChange>
          </w:tcPr>
          <w:p w14:paraId="213ABB49" w14:textId="77777777" w:rsidR="00E77514" w:rsidRDefault="00E77514" w:rsidP="00FC0611">
            <w:pPr>
              <w:pStyle w:val="NormalinTable"/>
            </w:pPr>
            <w:r>
              <w:rPr>
                <w:b/>
              </w:rPr>
              <w:t>0204 41 00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A1D88CB" w14:textId="01848789" w:rsidR="00E77514" w:rsidRDefault="004B41E6" w:rsidP="00FC0611">
            <w:pPr>
              <w:pStyle w:val="NormalinTable"/>
              <w:tabs>
                <w:tab w:val="left" w:pos="1250"/>
              </w:tabs>
              <w:rPr>
                <w:ins w:id="261" w:author="David Owen" w:date="2019-06-04T15:21:00Z"/>
              </w:rPr>
            </w:pPr>
            <w:ins w:id="262" w:author="David Owen" w:date="2019-06-04T15:19:00Z">
              <w:r>
                <w:t xml:space="preserve">To </w:t>
              </w:r>
            </w:ins>
            <w:ins w:id="263" w:author="David Owen" w:date="2019-06-13T15:33:00Z">
              <w:r w:rsidR="005F21CC">
                <w:t>31/12/19</w:t>
              </w:r>
            </w:ins>
            <w:ins w:id="264" w:author="David Owen" w:date="2019-06-04T15:19:00Z">
              <w:r>
                <w:t xml:space="preserve">: </w:t>
              </w:r>
            </w:ins>
            <w:r w:rsidR="00E77514">
              <w:t>4.60% + 46.800 € / 100 kg</w:t>
            </w:r>
          </w:p>
          <w:p w14:paraId="1C5AB5D0" w14:textId="77777777" w:rsidR="00F2690B" w:rsidRDefault="00F2690B" w:rsidP="00F2690B">
            <w:pPr>
              <w:pStyle w:val="NormalinTable"/>
              <w:tabs>
                <w:tab w:val="left" w:pos="1250"/>
              </w:tabs>
              <w:rPr>
                <w:ins w:id="265" w:author="David Owen" w:date="2019-06-04T15:22:00Z"/>
              </w:rPr>
            </w:pPr>
            <w:ins w:id="266" w:author="David Owen" w:date="2019-06-04T15:22:00Z">
              <w:r>
                <w:t>1/1/20 to 31/12/20: 3.40% + 35.100 € / 100 kg</w:t>
              </w:r>
            </w:ins>
          </w:p>
          <w:p w14:paraId="5EFDBFE2" w14:textId="77777777" w:rsidR="00F2690B" w:rsidRDefault="00F2690B" w:rsidP="00F2690B">
            <w:pPr>
              <w:pStyle w:val="NormalinTable"/>
              <w:tabs>
                <w:tab w:val="left" w:pos="1250"/>
              </w:tabs>
              <w:rPr>
                <w:ins w:id="267" w:author="David Owen" w:date="2019-06-04T15:22:00Z"/>
              </w:rPr>
            </w:pPr>
            <w:ins w:id="268" w:author="David Owen" w:date="2019-06-04T15:22:00Z">
              <w:r>
                <w:t>1/1/21 to 31/12/21: 2.30% + 23.400 € / 100 kg</w:t>
              </w:r>
            </w:ins>
          </w:p>
          <w:p w14:paraId="47B71A57" w14:textId="79428F69" w:rsidR="00F2690B" w:rsidRDefault="00F2690B" w:rsidP="00F2690B">
            <w:pPr>
              <w:pStyle w:val="NormalinTable"/>
              <w:tabs>
                <w:tab w:val="left" w:pos="1250"/>
              </w:tabs>
              <w:rPr>
                <w:ins w:id="269" w:author="David Owen" w:date="2019-06-04T15:22:00Z"/>
              </w:rPr>
            </w:pPr>
            <w:ins w:id="270" w:author="David Owen" w:date="2019-06-04T15:22:00Z">
              <w:r>
                <w:t xml:space="preserve">1/1/22 to </w:t>
              </w:r>
            </w:ins>
            <w:ins w:id="271" w:author="David Owen" w:date="2019-06-14T16:12:00Z">
              <w:r w:rsidR="00A23332">
                <w:t xml:space="preserve">31/12/22: </w:t>
              </w:r>
            </w:ins>
            <w:ins w:id="272" w:author="David Owen" w:date="2019-06-04T15:22:00Z">
              <w:r>
                <w:t>1.10% + 11.700 € / 100 kg</w:t>
              </w:r>
            </w:ins>
          </w:p>
          <w:p w14:paraId="652F90BF" w14:textId="53AA9B7F" w:rsidR="00F2690B" w:rsidRDefault="00F2690B" w:rsidP="00F2690B">
            <w:pPr>
              <w:pStyle w:val="NormalinTable"/>
              <w:tabs>
                <w:tab w:val="left" w:pos="1250"/>
              </w:tabs>
            </w:pPr>
            <w:ins w:id="273" w:author="David Owen" w:date="2019-06-04T15:22:00Z">
              <w:r>
                <w:t xml:space="preserve">From </w:t>
              </w:r>
            </w:ins>
            <w:ins w:id="274" w:author="David Owen" w:date="2019-06-13T15:33:00Z">
              <w:r w:rsidR="005F21CC">
                <w:t>1/1/23</w:t>
              </w:r>
            </w:ins>
            <w:ins w:id="275" w:author="David Owen" w:date="2019-06-04T15:22:00Z">
              <w:r>
                <w:t>: 0.00%</w:t>
              </w:r>
            </w:ins>
          </w:p>
        </w:tc>
      </w:tr>
      <w:tr w:rsidR="00E77514" w14:paraId="60D98CAE" w14:textId="77777777" w:rsidTr="00162610">
        <w:trPr>
          <w:cantSplit/>
          <w:trPrChange w:id="27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77" w:author="David Owen" w:date="2019-06-03T11:19:00Z">
              <w:tcPr>
                <w:tcW w:w="0" w:type="auto"/>
                <w:tcBorders>
                  <w:top w:val="single" w:sz="4" w:space="0" w:color="A6A6A6" w:themeColor="background1" w:themeShade="A6"/>
                  <w:right w:val="single" w:sz="4" w:space="0" w:color="000000" w:themeColor="text1"/>
                </w:tcBorders>
              </w:tcPr>
            </w:tcPrChange>
          </w:tcPr>
          <w:p w14:paraId="22B5D15F" w14:textId="77777777" w:rsidR="00E77514" w:rsidRDefault="00E77514" w:rsidP="00FC0611">
            <w:pPr>
              <w:pStyle w:val="NormalinTable"/>
            </w:pPr>
            <w:r>
              <w:rPr>
                <w:b/>
              </w:rPr>
              <w:t>0204 42 10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1B188B7" w14:textId="257B9DE2" w:rsidR="00E77514" w:rsidRDefault="004B41E6" w:rsidP="00FC0611">
            <w:pPr>
              <w:pStyle w:val="NormalinTable"/>
              <w:tabs>
                <w:tab w:val="left" w:pos="1250"/>
              </w:tabs>
              <w:rPr>
                <w:ins w:id="279" w:author="David Owen" w:date="2019-06-04T15:22:00Z"/>
              </w:rPr>
            </w:pPr>
            <w:ins w:id="280" w:author="David Owen" w:date="2019-06-04T15:19:00Z">
              <w:r>
                <w:t xml:space="preserve">To </w:t>
              </w:r>
            </w:ins>
            <w:ins w:id="281" w:author="David Owen" w:date="2019-06-13T15:33:00Z">
              <w:r w:rsidR="005F21CC">
                <w:t>31/12/19</w:t>
              </w:r>
            </w:ins>
            <w:ins w:id="282" w:author="David Owen" w:date="2019-06-04T15:19:00Z">
              <w:r>
                <w:t xml:space="preserve">: </w:t>
              </w:r>
            </w:ins>
            <w:r w:rsidR="00E77514">
              <w:t>4.60% + 32.800 € / 100 kg</w:t>
            </w:r>
          </w:p>
          <w:p w14:paraId="12D69166" w14:textId="3341611E" w:rsidR="002B269E" w:rsidRDefault="002B269E" w:rsidP="002B269E">
            <w:pPr>
              <w:pStyle w:val="NormalinTable"/>
              <w:tabs>
                <w:tab w:val="left" w:pos="1250"/>
              </w:tabs>
              <w:rPr>
                <w:ins w:id="283" w:author="David Owen" w:date="2019-06-04T15:22:00Z"/>
              </w:rPr>
            </w:pPr>
            <w:ins w:id="284" w:author="David Owen" w:date="2019-06-04T15:22:00Z">
              <w:r>
                <w:t>1/1/20 to 31/12/20: 3.40% + 24.600 € / 100 kg</w:t>
              </w:r>
            </w:ins>
          </w:p>
          <w:p w14:paraId="4C94C362" w14:textId="5FF4EB40" w:rsidR="002B269E" w:rsidRDefault="002B269E" w:rsidP="002B269E">
            <w:pPr>
              <w:pStyle w:val="NormalinTable"/>
              <w:tabs>
                <w:tab w:val="left" w:pos="1250"/>
              </w:tabs>
              <w:rPr>
                <w:ins w:id="285" w:author="David Owen" w:date="2019-06-04T15:22:00Z"/>
              </w:rPr>
            </w:pPr>
            <w:ins w:id="286" w:author="David Owen" w:date="2019-06-04T15:22:00Z">
              <w:r>
                <w:t>1/1/21 to 31/12/21: 2.30% + 16.400 € / 100 kg</w:t>
              </w:r>
            </w:ins>
          </w:p>
          <w:p w14:paraId="02186278" w14:textId="43530EFA" w:rsidR="002B269E" w:rsidRDefault="002B269E" w:rsidP="002B269E">
            <w:pPr>
              <w:pStyle w:val="NormalinTable"/>
              <w:tabs>
                <w:tab w:val="left" w:pos="1250"/>
              </w:tabs>
              <w:rPr>
                <w:ins w:id="287" w:author="David Owen" w:date="2019-06-04T15:22:00Z"/>
              </w:rPr>
            </w:pPr>
            <w:ins w:id="288" w:author="David Owen" w:date="2019-06-04T15:22:00Z">
              <w:r>
                <w:t xml:space="preserve">1/1/22 to </w:t>
              </w:r>
            </w:ins>
            <w:ins w:id="289" w:author="David Owen" w:date="2019-06-14T16:12:00Z">
              <w:r w:rsidR="00A23332">
                <w:t xml:space="preserve">31/12/22: </w:t>
              </w:r>
            </w:ins>
            <w:ins w:id="290" w:author="David Owen" w:date="2019-06-04T15:22:00Z">
              <w:r>
                <w:t>1.10% + 8.200 € / 100 kg</w:t>
              </w:r>
            </w:ins>
          </w:p>
          <w:p w14:paraId="342DEC93" w14:textId="7F444DD0" w:rsidR="002B269E" w:rsidRDefault="002B269E" w:rsidP="002B269E">
            <w:pPr>
              <w:pStyle w:val="NormalinTable"/>
              <w:tabs>
                <w:tab w:val="left" w:pos="1250"/>
              </w:tabs>
            </w:pPr>
            <w:ins w:id="291" w:author="David Owen" w:date="2019-06-04T15:22:00Z">
              <w:r>
                <w:t xml:space="preserve">From </w:t>
              </w:r>
            </w:ins>
            <w:ins w:id="292" w:author="David Owen" w:date="2019-06-13T15:33:00Z">
              <w:r w:rsidR="005F21CC">
                <w:t>1/1/23</w:t>
              </w:r>
            </w:ins>
            <w:ins w:id="293" w:author="David Owen" w:date="2019-06-04T15:22:00Z">
              <w:r>
                <w:t>: 0.00%</w:t>
              </w:r>
            </w:ins>
          </w:p>
        </w:tc>
      </w:tr>
      <w:tr w:rsidR="00E77514" w14:paraId="667E80FF" w14:textId="77777777" w:rsidTr="00162610">
        <w:trPr>
          <w:cantSplit/>
          <w:trPrChange w:id="29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95" w:author="David Owen" w:date="2019-06-03T11:19:00Z">
              <w:tcPr>
                <w:tcW w:w="0" w:type="auto"/>
                <w:tcBorders>
                  <w:top w:val="single" w:sz="4" w:space="0" w:color="A6A6A6" w:themeColor="background1" w:themeShade="A6"/>
                  <w:right w:val="single" w:sz="4" w:space="0" w:color="000000" w:themeColor="text1"/>
                </w:tcBorders>
              </w:tcPr>
            </w:tcPrChange>
          </w:tcPr>
          <w:p w14:paraId="14F6E1C7" w14:textId="77777777" w:rsidR="00E77514" w:rsidRDefault="00E77514" w:rsidP="00FC0611">
            <w:pPr>
              <w:pStyle w:val="NormalinTable"/>
            </w:pPr>
            <w:r>
              <w:rPr>
                <w:b/>
              </w:rPr>
              <w:t>0204 42 30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94F7B46" w14:textId="3A905A29" w:rsidR="00E77514" w:rsidRDefault="006E67D8" w:rsidP="00FC0611">
            <w:pPr>
              <w:pStyle w:val="NormalinTable"/>
              <w:tabs>
                <w:tab w:val="left" w:pos="1250"/>
              </w:tabs>
              <w:rPr>
                <w:ins w:id="297" w:author="David Owen" w:date="2019-06-04T15:23:00Z"/>
              </w:rPr>
            </w:pPr>
            <w:ins w:id="298" w:author="David Owen" w:date="2019-06-04T15:19:00Z">
              <w:r>
                <w:t xml:space="preserve">To </w:t>
              </w:r>
            </w:ins>
            <w:ins w:id="299" w:author="David Owen" w:date="2019-06-13T15:33:00Z">
              <w:r w:rsidR="005F21CC">
                <w:t>31/12/19</w:t>
              </w:r>
            </w:ins>
            <w:ins w:id="300" w:author="David Owen" w:date="2019-06-04T15:19:00Z">
              <w:r>
                <w:t xml:space="preserve">: </w:t>
              </w:r>
            </w:ins>
            <w:r w:rsidR="00E77514">
              <w:t>4.60% + 51.500 € / 100 kg</w:t>
            </w:r>
          </w:p>
          <w:p w14:paraId="3938F3B0" w14:textId="53268362" w:rsidR="00014C4A" w:rsidRDefault="00014C4A" w:rsidP="00014C4A">
            <w:pPr>
              <w:pStyle w:val="NormalinTable"/>
              <w:tabs>
                <w:tab w:val="left" w:pos="1250"/>
              </w:tabs>
              <w:rPr>
                <w:ins w:id="301" w:author="David Owen" w:date="2019-06-04T15:23:00Z"/>
              </w:rPr>
            </w:pPr>
            <w:ins w:id="302" w:author="David Owen" w:date="2019-06-04T15:23:00Z">
              <w:r>
                <w:t>1/1/20 to 31/12/20: 3.40% + 38.600 € / 100 kg</w:t>
              </w:r>
            </w:ins>
          </w:p>
          <w:p w14:paraId="58E976CF" w14:textId="5BFAC1F7" w:rsidR="00014C4A" w:rsidRDefault="00014C4A" w:rsidP="00014C4A">
            <w:pPr>
              <w:pStyle w:val="NormalinTable"/>
              <w:tabs>
                <w:tab w:val="left" w:pos="1250"/>
              </w:tabs>
              <w:rPr>
                <w:ins w:id="303" w:author="David Owen" w:date="2019-06-04T15:23:00Z"/>
              </w:rPr>
            </w:pPr>
            <w:ins w:id="304" w:author="David Owen" w:date="2019-06-04T15:23:00Z">
              <w:r>
                <w:t>1/1/21 to 31/12/21: 2.30% + 25.700 € / 100 kg</w:t>
              </w:r>
            </w:ins>
          </w:p>
          <w:p w14:paraId="0F7FD52B" w14:textId="13D65333" w:rsidR="00014C4A" w:rsidRDefault="00014C4A" w:rsidP="00014C4A">
            <w:pPr>
              <w:pStyle w:val="NormalinTable"/>
              <w:tabs>
                <w:tab w:val="left" w:pos="1250"/>
              </w:tabs>
              <w:rPr>
                <w:ins w:id="305" w:author="David Owen" w:date="2019-06-04T15:23:00Z"/>
              </w:rPr>
            </w:pPr>
            <w:ins w:id="306" w:author="David Owen" w:date="2019-06-04T15:23:00Z">
              <w:r>
                <w:t xml:space="preserve">1/1/22 to </w:t>
              </w:r>
            </w:ins>
            <w:ins w:id="307" w:author="David Owen" w:date="2019-06-14T16:12:00Z">
              <w:r w:rsidR="00A23332">
                <w:t xml:space="preserve">31/12/22: </w:t>
              </w:r>
            </w:ins>
            <w:ins w:id="308" w:author="David Owen" w:date="2019-06-04T15:23:00Z">
              <w:r>
                <w:t>1.10% + 12.800 € / 100 kg</w:t>
              </w:r>
            </w:ins>
          </w:p>
          <w:p w14:paraId="5E405EB7" w14:textId="526AE378" w:rsidR="00014C4A" w:rsidRDefault="00014C4A" w:rsidP="00014C4A">
            <w:pPr>
              <w:pStyle w:val="NormalinTable"/>
              <w:tabs>
                <w:tab w:val="left" w:pos="1250"/>
              </w:tabs>
            </w:pPr>
            <w:ins w:id="309" w:author="David Owen" w:date="2019-06-04T15:23:00Z">
              <w:r>
                <w:t xml:space="preserve">From </w:t>
              </w:r>
            </w:ins>
            <w:ins w:id="310" w:author="David Owen" w:date="2019-06-13T15:33:00Z">
              <w:r w:rsidR="005F21CC">
                <w:t>1/1/23</w:t>
              </w:r>
            </w:ins>
            <w:ins w:id="311" w:author="David Owen" w:date="2019-06-04T15:23:00Z">
              <w:r>
                <w:t>: 0.00%</w:t>
              </w:r>
            </w:ins>
          </w:p>
        </w:tc>
      </w:tr>
      <w:tr w:rsidR="00E77514" w14:paraId="4921E12A" w14:textId="77777777" w:rsidTr="00162610">
        <w:trPr>
          <w:cantSplit/>
          <w:trPrChange w:id="31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13" w:author="David Owen" w:date="2019-06-03T11:19:00Z">
              <w:tcPr>
                <w:tcW w:w="0" w:type="auto"/>
                <w:tcBorders>
                  <w:top w:val="single" w:sz="4" w:space="0" w:color="A6A6A6" w:themeColor="background1" w:themeShade="A6"/>
                  <w:right w:val="single" w:sz="4" w:space="0" w:color="000000" w:themeColor="text1"/>
                </w:tcBorders>
              </w:tcPr>
            </w:tcPrChange>
          </w:tcPr>
          <w:p w14:paraId="1E27B3C5" w14:textId="77777777" w:rsidR="00E77514" w:rsidRDefault="00E77514" w:rsidP="00FC0611">
            <w:pPr>
              <w:pStyle w:val="NormalinTable"/>
            </w:pPr>
            <w:r>
              <w:rPr>
                <w:b/>
              </w:rPr>
              <w:t>0204 42 50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3FC1404" w14:textId="748C44FC" w:rsidR="00E77514" w:rsidRDefault="006E67D8" w:rsidP="00FC0611">
            <w:pPr>
              <w:pStyle w:val="NormalinTable"/>
              <w:tabs>
                <w:tab w:val="left" w:pos="1250"/>
              </w:tabs>
              <w:rPr>
                <w:ins w:id="315" w:author="David Owen" w:date="2019-06-04T15:23:00Z"/>
              </w:rPr>
            </w:pPr>
            <w:ins w:id="316" w:author="David Owen" w:date="2019-06-04T15:19:00Z">
              <w:r>
                <w:t xml:space="preserve">To </w:t>
              </w:r>
            </w:ins>
            <w:ins w:id="317" w:author="David Owen" w:date="2019-06-13T15:33:00Z">
              <w:r w:rsidR="005F21CC">
                <w:t>31/12/19</w:t>
              </w:r>
            </w:ins>
            <w:ins w:id="318" w:author="David Owen" w:date="2019-06-04T15:19:00Z">
              <w:r>
                <w:t xml:space="preserve">: </w:t>
              </w:r>
            </w:ins>
            <w:r w:rsidR="00E77514">
              <w:t>4.60% + 60.900 € / 100 kg</w:t>
            </w:r>
          </w:p>
          <w:p w14:paraId="2898D364" w14:textId="4122061C" w:rsidR="00014C4A" w:rsidRDefault="00014C4A" w:rsidP="00014C4A">
            <w:pPr>
              <w:pStyle w:val="NormalinTable"/>
              <w:tabs>
                <w:tab w:val="left" w:pos="1250"/>
              </w:tabs>
              <w:rPr>
                <w:ins w:id="319" w:author="David Owen" w:date="2019-06-04T15:23:00Z"/>
              </w:rPr>
            </w:pPr>
            <w:ins w:id="320" w:author="David Owen" w:date="2019-06-04T15:23:00Z">
              <w:r>
                <w:t xml:space="preserve">1/1/20 to 31/12/20: 3.40% + </w:t>
              </w:r>
              <w:r w:rsidR="005F56A5">
                <w:t>45.6</w:t>
              </w:r>
              <w:r>
                <w:t>00 € / 100 kg</w:t>
              </w:r>
            </w:ins>
          </w:p>
          <w:p w14:paraId="09F27993" w14:textId="41A7E71D" w:rsidR="00014C4A" w:rsidRDefault="00014C4A" w:rsidP="00014C4A">
            <w:pPr>
              <w:pStyle w:val="NormalinTable"/>
              <w:tabs>
                <w:tab w:val="left" w:pos="1250"/>
              </w:tabs>
              <w:rPr>
                <w:ins w:id="321" w:author="David Owen" w:date="2019-06-04T15:23:00Z"/>
              </w:rPr>
            </w:pPr>
            <w:ins w:id="322" w:author="David Owen" w:date="2019-06-04T15:23:00Z">
              <w:r>
                <w:t xml:space="preserve">1/1/21 to 31/12/21: 2.30% + </w:t>
              </w:r>
              <w:r w:rsidR="005F56A5">
                <w:t>30.4</w:t>
              </w:r>
              <w:r>
                <w:t>00 € / 100 kg</w:t>
              </w:r>
            </w:ins>
          </w:p>
          <w:p w14:paraId="362EB280" w14:textId="329BF4B3" w:rsidR="00014C4A" w:rsidRDefault="00014C4A" w:rsidP="00014C4A">
            <w:pPr>
              <w:pStyle w:val="NormalinTable"/>
              <w:tabs>
                <w:tab w:val="left" w:pos="1250"/>
              </w:tabs>
              <w:rPr>
                <w:ins w:id="323" w:author="David Owen" w:date="2019-06-04T15:23:00Z"/>
              </w:rPr>
            </w:pPr>
            <w:ins w:id="324" w:author="David Owen" w:date="2019-06-04T15:23:00Z">
              <w:r>
                <w:t xml:space="preserve">1/1/22 to </w:t>
              </w:r>
            </w:ins>
            <w:ins w:id="325" w:author="David Owen" w:date="2019-06-14T16:12:00Z">
              <w:r w:rsidR="00A23332">
                <w:t xml:space="preserve">31/12/22: </w:t>
              </w:r>
            </w:ins>
            <w:ins w:id="326" w:author="David Owen" w:date="2019-06-04T15:23:00Z">
              <w:r>
                <w:t>1.10% + 1</w:t>
              </w:r>
            </w:ins>
            <w:ins w:id="327" w:author="David Owen" w:date="2019-06-04T15:24:00Z">
              <w:r w:rsidR="005F56A5">
                <w:t>5.2</w:t>
              </w:r>
            </w:ins>
            <w:ins w:id="328" w:author="David Owen" w:date="2019-06-04T15:23:00Z">
              <w:r>
                <w:t>00 € / 100 kg</w:t>
              </w:r>
            </w:ins>
          </w:p>
          <w:p w14:paraId="74284D14" w14:textId="08746D57" w:rsidR="00014C4A" w:rsidRDefault="00014C4A" w:rsidP="00014C4A">
            <w:pPr>
              <w:pStyle w:val="NormalinTable"/>
              <w:tabs>
                <w:tab w:val="left" w:pos="1250"/>
              </w:tabs>
            </w:pPr>
            <w:ins w:id="329" w:author="David Owen" w:date="2019-06-04T15:23:00Z">
              <w:r>
                <w:t xml:space="preserve">From </w:t>
              </w:r>
            </w:ins>
            <w:ins w:id="330" w:author="David Owen" w:date="2019-06-13T15:33:00Z">
              <w:r w:rsidR="005F21CC">
                <w:t>1/1/23</w:t>
              </w:r>
            </w:ins>
            <w:ins w:id="331" w:author="David Owen" w:date="2019-06-04T15:23:00Z">
              <w:r>
                <w:t>: 0.00%</w:t>
              </w:r>
            </w:ins>
          </w:p>
        </w:tc>
      </w:tr>
      <w:tr w:rsidR="00E77514" w14:paraId="372766E2" w14:textId="77777777" w:rsidTr="00162610">
        <w:trPr>
          <w:cantSplit/>
          <w:trPrChange w:id="33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33" w:author="David Owen" w:date="2019-06-03T11:19:00Z">
              <w:tcPr>
                <w:tcW w:w="0" w:type="auto"/>
                <w:tcBorders>
                  <w:top w:val="single" w:sz="4" w:space="0" w:color="A6A6A6" w:themeColor="background1" w:themeShade="A6"/>
                  <w:right w:val="single" w:sz="4" w:space="0" w:color="000000" w:themeColor="text1"/>
                </w:tcBorders>
              </w:tcPr>
            </w:tcPrChange>
          </w:tcPr>
          <w:p w14:paraId="33C7ED7D" w14:textId="77777777" w:rsidR="00E77514" w:rsidRDefault="00E77514" w:rsidP="00FC0611">
            <w:pPr>
              <w:pStyle w:val="NormalinTable"/>
            </w:pPr>
            <w:r>
              <w:rPr>
                <w:b/>
              </w:rPr>
              <w:t>0204 42 90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EC696B1" w14:textId="5282CB41" w:rsidR="00E77514" w:rsidRDefault="006E67D8" w:rsidP="00FC0611">
            <w:pPr>
              <w:pStyle w:val="NormalinTable"/>
              <w:tabs>
                <w:tab w:val="left" w:pos="1250"/>
              </w:tabs>
              <w:rPr>
                <w:ins w:id="335" w:author="David Owen" w:date="2019-06-04T15:24:00Z"/>
              </w:rPr>
            </w:pPr>
            <w:ins w:id="336" w:author="David Owen" w:date="2019-06-04T15:20:00Z">
              <w:r>
                <w:t xml:space="preserve">To </w:t>
              </w:r>
            </w:ins>
            <w:ins w:id="337" w:author="David Owen" w:date="2019-06-13T15:33:00Z">
              <w:r w:rsidR="005F21CC">
                <w:t>31/12/19</w:t>
              </w:r>
            </w:ins>
            <w:ins w:id="338" w:author="David Owen" w:date="2019-06-04T15:20:00Z">
              <w:r>
                <w:t xml:space="preserve">: </w:t>
              </w:r>
            </w:ins>
            <w:r w:rsidR="00E77514">
              <w:t>4.60% + 60.900 € / 100 kg</w:t>
            </w:r>
          </w:p>
          <w:p w14:paraId="638FEA80" w14:textId="77777777" w:rsidR="005F56A5" w:rsidRDefault="005F56A5" w:rsidP="005F56A5">
            <w:pPr>
              <w:pStyle w:val="NormalinTable"/>
              <w:tabs>
                <w:tab w:val="left" w:pos="1250"/>
              </w:tabs>
              <w:rPr>
                <w:ins w:id="339" w:author="David Owen" w:date="2019-06-04T15:24:00Z"/>
              </w:rPr>
            </w:pPr>
            <w:ins w:id="340" w:author="David Owen" w:date="2019-06-04T15:24:00Z">
              <w:r>
                <w:t>1/1/20 to 31/12/20: 3.40% + 45.600 € / 100 kg</w:t>
              </w:r>
            </w:ins>
          </w:p>
          <w:p w14:paraId="2324276A" w14:textId="77777777" w:rsidR="005F56A5" w:rsidRDefault="005F56A5" w:rsidP="005F56A5">
            <w:pPr>
              <w:pStyle w:val="NormalinTable"/>
              <w:tabs>
                <w:tab w:val="left" w:pos="1250"/>
              </w:tabs>
              <w:rPr>
                <w:ins w:id="341" w:author="David Owen" w:date="2019-06-04T15:24:00Z"/>
              </w:rPr>
            </w:pPr>
            <w:ins w:id="342" w:author="David Owen" w:date="2019-06-04T15:24:00Z">
              <w:r>
                <w:t>1/1/21 to 31/12/21: 2.30% + 30.400 € / 100 kg</w:t>
              </w:r>
            </w:ins>
          </w:p>
          <w:p w14:paraId="3D08CB19" w14:textId="4620D88E" w:rsidR="005F56A5" w:rsidRDefault="005F56A5" w:rsidP="005F56A5">
            <w:pPr>
              <w:pStyle w:val="NormalinTable"/>
              <w:tabs>
                <w:tab w:val="left" w:pos="1250"/>
              </w:tabs>
              <w:rPr>
                <w:ins w:id="343" w:author="David Owen" w:date="2019-06-04T15:24:00Z"/>
              </w:rPr>
            </w:pPr>
            <w:ins w:id="344" w:author="David Owen" w:date="2019-06-04T15:24:00Z">
              <w:r>
                <w:t xml:space="preserve">1/1/22 to </w:t>
              </w:r>
            </w:ins>
            <w:ins w:id="345" w:author="David Owen" w:date="2019-06-14T16:12:00Z">
              <w:r w:rsidR="00A23332">
                <w:t xml:space="preserve">31/12/22: </w:t>
              </w:r>
            </w:ins>
            <w:ins w:id="346" w:author="David Owen" w:date="2019-06-04T15:24:00Z">
              <w:r>
                <w:t>1.10% + 15.200 € / 100 kg</w:t>
              </w:r>
            </w:ins>
          </w:p>
          <w:p w14:paraId="17EE9719" w14:textId="317F681C" w:rsidR="005F56A5" w:rsidRDefault="005F56A5" w:rsidP="005F56A5">
            <w:pPr>
              <w:pStyle w:val="NormalinTable"/>
              <w:tabs>
                <w:tab w:val="left" w:pos="1250"/>
              </w:tabs>
            </w:pPr>
            <w:ins w:id="347" w:author="David Owen" w:date="2019-06-04T15:24:00Z">
              <w:r>
                <w:t xml:space="preserve">From </w:t>
              </w:r>
            </w:ins>
            <w:ins w:id="348" w:author="David Owen" w:date="2019-06-13T15:33:00Z">
              <w:r w:rsidR="005F21CC">
                <w:t>1/1/23</w:t>
              </w:r>
            </w:ins>
            <w:ins w:id="349" w:author="David Owen" w:date="2019-06-04T15:24:00Z">
              <w:r>
                <w:t>: 0.00%</w:t>
              </w:r>
            </w:ins>
          </w:p>
        </w:tc>
      </w:tr>
      <w:tr w:rsidR="00E77514" w14:paraId="1A285C01" w14:textId="77777777" w:rsidTr="00162610">
        <w:trPr>
          <w:cantSplit/>
          <w:trPrChange w:id="35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51" w:author="David Owen" w:date="2019-06-03T11:19:00Z">
              <w:tcPr>
                <w:tcW w:w="0" w:type="auto"/>
                <w:tcBorders>
                  <w:top w:val="single" w:sz="4" w:space="0" w:color="A6A6A6" w:themeColor="background1" w:themeShade="A6"/>
                  <w:right w:val="single" w:sz="4" w:space="0" w:color="000000" w:themeColor="text1"/>
                </w:tcBorders>
              </w:tcPr>
            </w:tcPrChange>
          </w:tcPr>
          <w:p w14:paraId="7DA2CCE8" w14:textId="77777777" w:rsidR="00E77514" w:rsidRDefault="00E77514" w:rsidP="00FC0611">
            <w:pPr>
              <w:pStyle w:val="NormalinTable"/>
            </w:pPr>
            <w:r>
              <w:rPr>
                <w:b/>
              </w:rPr>
              <w:t>0204 43 00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B102BE4" w14:textId="1B308799" w:rsidR="00E77514" w:rsidRDefault="006E67D8" w:rsidP="00FC0611">
            <w:pPr>
              <w:pStyle w:val="NormalinTable"/>
              <w:tabs>
                <w:tab w:val="left" w:pos="1250"/>
              </w:tabs>
              <w:rPr>
                <w:ins w:id="353" w:author="David Owen" w:date="2019-06-04T15:24:00Z"/>
              </w:rPr>
            </w:pPr>
            <w:ins w:id="354" w:author="David Owen" w:date="2019-06-04T15:20:00Z">
              <w:r>
                <w:t xml:space="preserve">To </w:t>
              </w:r>
            </w:ins>
            <w:ins w:id="355" w:author="David Owen" w:date="2019-06-13T15:33:00Z">
              <w:r w:rsidR="005F21CC">
                <w:t>31/12/19</w:t>
              </w:r>
            </w:ins>
            <w:ins w:id="356" w:author="David Owen" w:date="2019-06-04T15:20:00Z">
              <w:r>
                <w:t xml:space="preserve">: </w:t>
              </w:r>
            </w:ins>
            <w:r w:rsidR="00E77514">
              <w:t>4.60% + 85.200 € / 100 kg</w:t>
            </w:r>
          </w:p>
          <w:p w14:paraId="3670D33F" w14:textId="1C907CCA" w:rsidR="005F56A5" w:rsidRDefault="005F56A5" w:rsidP="005F56A5">
            <w:pPr>
              <w:pStyle w:val="NormalinTable"/>
              <w:tabs>
                <w:tab w:val="left" w:pos="1250"/>
              </w:tabs>
              <w:rPr>
                <w:ins w:id="357" w:author="David Owen" w:date="2019-06-04T15:24:00Z"/>
              </w:rPr>
            </w:pPr>
            <w:ins w:id="358" w:author="David Owen" w:date="2019-06-04T15:24:00Z">
              <w:r>
                <w:t xml:space="preserve">1/1/20 to 31/12/20: 3.40% + </w:t>
              </w:r>
              <w:r w:rsidR="000C630D">
                <w:t>63.9</w:t>
              </w:r>
              <w:r>
                <w:t>00 € / 100 kg</w:t>
              </w:r>
            </w:ins>
          </w:p>
          <w:p w14:paraId="2164F6D3" w14:textId="0F49B5F9" w:rsidR="005F56A5" w:rsidRDefault="005F56A5" w:rsidP="005F56A5">
            <w:pPr>
              <w:pStyle w:val="NormalinTable"/>
              <w:tabs>
                <w:tab w:val="left" w:pos="1250"/>
              </w:tabs>
              <w:rPr>
                <w:ins w:id="359" w:author="David Owen" w:date="2019-06-04T15:24:00Z"/>
              </w:rPr>
            </w:pPr>
            <w:ins w:id="360" w:author="David Owen" w:date="2019-06-04T15:24:00Z">
              <w:r>
                <w:t xml:space="preserve">1/1/21 to 31/12/21: 2.30% + </w:t>
              </w:r>
              <w:r w:rsidR="000C630D">
                <w:t>42.6</w:t>
              </w:r>
              <w:r>
                <w:t>00 € / 100 kg</w:t>
              </w:r>
            </w:ins>
          </w:p>
          <w:p w14:paraId="395DB573" w14:textId="7F711358" w:rsidR="005F56A5" w:rsidRDefault="005F56A5" w:rsidP="005F56A5">
            <w:pPr>
              <w:pStyle w:val="NormalinTable"/>
              <w:tabs>
                <w:tab w:val="left" w:pos="1250"/>
              </w:tabs>
              <w:rPr>
                <w:ins w:id="361" w:author="David Owen" w:date="2019-06-04T15:24:00Z"/>
              </w:rPr>
            </w:pPr>
            <w:ins w:id="362" w:author="David Owen" w:date="2019-06-04T15:24:00Z">
              <w:r>
                <w:t xml:space="preserve">1/1/22 to </w:t>
              </w:r>
            </w:ins>
            <w:ins w:id="363" w:author="David Owen" w:date="2019-06-14T16:12:00Z">
              <w:r w:rsidR="00A23332">
                <w:t xml:space="preserve">31/12/22: </w:t>
              </w:r>
            </w:ins>
            <w:ins w:id="364" w:author="David Owen" w:date="2019-06-04T15:24:00Z">
              <w:r>
                <w:t xml:space="preserve">1.10% + </w:t>
              </w:r>
              <w:r w:rsidR="000C630D">
                <w:t>21.3</w:t>
              </w:r>
              <w:r>
                <w:t>00 € / 100 kg</w:t>
              </w:r>
            </w:ins>
          </w:p>
          <w:p w14:paraId="699BD431" w14:textId="7D0546B0" w:rsidR="005F56A5" w:rsidRDefault="005F56A5" w:rsidP="005F56A5">
            <w:pPr>
              <w:pStyle w:val="NormalinTable"/>
              <w:tabs>
                <w:tab w:val="left" w:pos="1250"/>
              </w:tabs>
            </w:pPr>
            <w:ins w:id="365" w:author="David Owen" w:date="2019-06-04T15:24:00Z">
              <w:r>
                <w:t xml:space="preserve">From </w:t>
              </w:r>
            </w:ins>
            <w:ins w:id="366" w:author="David Owen" w:date="2019-06-13T15:33:00Z">
              <w:r w:rsidR="005F21CC">
                <w:t>1/1/23</w:t>
              </w:r>
            </w:ins>
            <w:ins w:id="367" w:author="David Owen" w:date="2019-06-04T15:24:00Z">
              <w:r>
                <w:t>: 0.00%</w:t>
              </w:r>
            </w:ins>
          </w:p>
        </w:tc>
      </w:tr>
      <w:tr w:rsidR="00E77514" w14:paraId="41AACF9F" w14:textId="77777777" w:rsidTr="00162610">
        <w:trPr>
          <w:cantSplit/>
          <w:trPrChange w:id="36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69" w:author="David Owen" w:date="2019-06-03T11:19:00Z">
              <w:tcPr>
                <w:tcW w:w="0" w:type="auto"/>
                <w:tcBorders>
                  <w:top w:val="single" w:sz="4" w:space="0" w:color="A6A6A6" w:themeColor="background1" w:themeShade="A6"/>
                  <w:right w:val="single" w:sz="4" w:space="0" w:color="000000" w:themeColor="text1"/>
                </w:tcBorders>
              </w:tcPr>
            </w:tcPrChange>
          </w:tcPr>
          <w:p w14:paraId="195E640A" w14:textId="77777777" w:rsidR="00E77514" w:rsidRDefault="00E77514" w:rsidP="00FC0611">
            <w:pPr>
              <w:pStyle w:val="NormalinTable"/>
            </w:pPr>
            <w:r>
              <w:rPr>
                <w:b/>
              </w:rPr>
              <w:t>0204 50 00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7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53086A8" w14:textId="77777777" w:rsidR="00E77514" w:rsidRDefault="00E77514" w:rsidP="00FC0611">
            <w:pPr>
              <w:pStyle w:val="NormalinTable"/>
              <w:tabs>
                <w:tab w:val="left" w:pos="1250"/>
              </w:tabs>
            </w:pPr>
            <w:r>
              <w:t>0.00%</w:t>
            </w:r>
          </w:p>
        </w:tc>
      </w:tr>
      <w:tr w:rsidR="00E77514" w14:paraId="1D09D458" w14:textId="77777777" w:rsidTr="00162610">
        <w:trPr>
          <w:cantSplit/>
          <w:trPrChange w:id="37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72" w:author="David Owen" w:date="2019-06-03T11:19:00Z">
              <w:tcPr>
                <w:tcW w:w="0" w:type="auto"/>
                <w:tcBorders>
                  <w:top w:val="single" w:sz="4" w:space="0" w:color="A6A6A6" w:themeColor="background1" w:themeShade="A6"/>
                  <w:right w:val="single" w:sz="4" w:space="0" w:color="000000" w:themeColor="text1"/>
                </w:tcBorders>
              </w:tcPr>
            </w:tcPrChange>
          </w:tcPr>
          <w:p w14:paraId="50EBD283" w14:textId="77777777" w:rsidR="00E77514" w:rsidRDefault="00E77514" w:rsidP="00FC0611">
            <w:pPr>
              <w:pStyle w:val="NormalinTable"/>
            </w:pPr>
            <w:r>
              <w:rPr>
                <w:b/>
              </w:rPr>
              <w:t>0205 00 00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7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1F7DDEF" w14:textId="77777777" w:rsidR="00E77514" w:rsidRDefault="00E77514" w:rsidP="00FC0611">
            <w:pPr>
              <w:pStyle w:val="NormalinTable"/>
              <w:tabs>
                <w:tab w:val="left" w:pos="1250"/>
              </w:tabs>
            </w:pPr>
            <w:r>
              <w:t>0.00%</w:t>
            </w:r>
          </w:p>
        </w:tc>
      </w:tr>
      <w:tr w:rsidR="00E77514" w14:paraId="1BB15177" w14:textId="77777777" w:rsidTr="00162610">
        <w:trPr>
          <w:cantSplit/>
          <w:trPrChange w:id="37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75" w:author="David Owen" w:date="2019-06-03T11:19:00Z">
              <w:tcPr>
                <w:tcW w:w="0" w:type="auto"/>
                <w:tcBorders>
                  <w:top w:val="single" w:sz="4" w:space="0" w:color="A6A6A6" w:themeColor="background1" w:themeShade="A6"/>
                  <w:right w:val="single" w:sz="4" w:space="0" w:color="000000" w:themeColor="text1"/>
                </w:tcBorders>
              </w:tcPr>
            </w:tcPrChange>
          </w:tcPr>
          <w:p w14:paraId="1D24087E" w14:textId="77777777" w:rsidR="00E77514" w:rsidRDefault="00E77514" w:rsidP="00FC0611">
            <w:pPr>
              <w:pStyle w:val="NormalinTable"/>
            </w:pPr>
            <w:r>
              <w:rPr>
                <w:b/>
              </w:rPr>
              <w:t>0206 10 10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7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A66900F" w14:textId="77777777" w:rsidR="00E77514" w:rsidRDefault="00E77514" w:rsidP="00FC0611">
            <w:pPr>
              <w:pStyle w:val="NormalinTable"/>
              <w:tabs>
                <w:tab w:val="left" w:pos="1250"/>
              </w:tabs>
            </w:pPr>
            <w:r>
              <w:t>0.00%</w:t>
            </w:r>
          </w:p>
        </w:tc>
      </w:tr>
      <w:tr w:rsidR="00E77514" w14:paraId="221879A5" w14:textId="77777777" w:rsidTr="00162610">
        <w:trPr>
          <w:cantSplit/>
          <w:trPrChange w:id="37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78" w:author="David Owen" w:date="2019-06-03T11:19:00Z">
              <w:tcPr>
                <w:tcW w:w="0" w:type="auto"/>
                <w:tcBorders>
                  <w:top w:val="single" w:sz="4" w:space="0" w:color="A6A6A6" w:themeColor="background1" w:themeShade="A6"/>
                  <w:right w:val="single" w:sz="4" w:space="0" w:color="000000" w:themeColor="text1"/>
                </w:tcBorders>
              </w:tcPr>
            </w:tcPrChange>
          </w:tcPr>
          <w:p w14:paraId="7C8EF6AD" w14:textId="77777777" w:rsidR="00E77514" w:rsidRDefault="00E77514" w:rsidP="00FC0611">
            <w:pPr>
              <w:pStyle w:val="NormalinTable"/>
            </w:pPr>
            <w:r>
              <w:rPr>
                <w:b/>
              </w:rPr>
              <w:t>0206 29 10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7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39A50BF" w14:textId="77777777" w:rsidR="00E77514" w:rsidRDefault="00E77514" w:rsidP="00FC0611">
            <w:pPr>
              <w:pStyle w:val="NormalinTable"/>
              <w:tabs>
                <w:tab w:val="left" w:pos="1250"/>
              </w:tabs>
            </w:pPr>
            <w:r>
              <w:t>0.00%</w:t>
            </w:r>
          </w:p>
        </w:tc>
      </w:tr>
      <w:tr w:rsidR="00E77514" w14:paraId="50AA0F8F" w14:textId="77777777" w:rsidTr="00162610">
        <w:trPr>
          <w:cantSplit/>
          <w:trPrChange w:id="38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81" w:author="David Owen" w:date="2019-06-03T11:19:00Z">
              <w:tcPr>
                <w:tcW w:w="0" w:type="auto"/>
                <w:tcBorders>
                  <w:top w:val="single" w:sz="4" w:space="0" w:color="A6A6A6" w:themeColor="background1" w:themeShade="A6"/>
                  <w:right w:val="single" w:sz="4" w:space="0" w:color="000000" w:themeColor="text1"/>
                </w:tcBorders>
              </w:tcPr>
            </w:tcPrChange>
          </w:tcPr>
          <w:p w14:paraId="1FFF62A5" w14:textId="77777777" w:rsidR="00E77514" w:rsidRDefault="00E77514" w:rsidP="00FC0611">
            <w:pPr>
              <w:pStyle w:val="NormalinTable"/>
            </w:pPr>
            <w:r>
              <w:rPr>
                <w:b/>
              </w:rPr>
              <w:t>0206 80 10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8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3781428" w14:textId="77777777" w:rsidR="00E77514" w:rsidRDefault="00E77514" w:rsidP="00FC0611">
            <w:pPr>
              <w:pStyle w:val="NormalinTable"/>
              <w:tabs>
                <w:tab w:val="left" w:pos="1250"/>
              </w:tabs>
            </w:pPr>
            <w:r>
              <w:t>0.00%</w:t>
            </w:r>
          </w:p>
        </w:tc>
      </w:tr>
      <w:tr w:rsidR="00E77514" w14:paraId="71FD6EC8" w14:textId="77777777" w:rsidTr="00162610">
        <w:trPr>
          <w:cantSplit/>
          <w:trPrChange w:id="38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84" w:author="David Owen" w:date="2019-06-03T11:19:00Z">
              <w:tcPr>
                <w:tcW w:w="0" w:type="auto"/>
                <w:tcBorders>
                  <w:top w:val="single" w:sz="4" w:space="0" w:color="A6A6A6" w:themeColor="background1" w:themeShade="A6"/>
                  <w:right w:val="single" w:sz="4" w:space="0" w:color="000000" w:themeColor="text1"/>
                </w:tcBorders>
              </w:tcPr>
            </w:tcPrChange>
          </w:tcPr>
          <w:p w14:paraId="2723B04D" w14:textId="77777777" w:rsidR="00E77514" w:rsidRDefault="00E77514" w:rsidP="00FC0611">
            <w:pPr>
              <w:pStyle w:val="NormalinTable"/>
            </w:pPr>
            <w:r>
              <w:rPr>
                <w:b/>
              </w:rPr>
              <w:t>0206 80 91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8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F2F3B2A" w14:textId="77777777" w:rsidR="00E77514" w:rsidRDefault="00E77514" w:rsidP="00FC0611">
            <w:pPr>
              <w:pStyle w:val="NormalinTable"/>
              <w:tabs>
                <w:tab w:val="left" w:pos="1250"/>
              </w:tabs>
            </w:pPr>
            <w:r>
              <w:t>0.00%</w:t>
            </w:r>
          </w:p>
        </w:tc>
      </w:tr>
      <w:tr w:rsidR="00E77514" w14:paraId="7DFBA31B" w14:textId="77777777" w:rsidTr="00162610">
        <w:trPr>
          <w:cantSplit/>
          <w:trPrChange w:id="38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87" w:author="David Owen" w:date="2019-06-03T11:19:00Z">
              <w:tcPr>
                <w:tcW w:w="0" w:type="auto"/>
                <w:tcBorders>
                  <w:top w:val="single" w:sz="4" w:space="0" w:color="A6A6A6" w:themeColor="background1" w:themeShade="A6"/>
                  <w:right w:val="single" w:sz="4" w:space="0" w:color="000000" w:themeColor="text1"/>
                </w:tcBorders>
              </w:tcPr>
            </w:tcPrChange>
          </w:tcPr>
          <w:p w14:paraId="228FD529" w14:textId="77777777" w:rsidR="00E77514" w:rsidRDefault="00E77514" w:rsidP="00FC0611">
            <w:pPr>
              <w:pStyle w:val="NormalinTable"/>
            </w:pPr>
            <w:r>
              <w:rPr>
                <w:b/>
              </w:rPr>
              <w:t>0206 90 10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8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2F14BF5" w14:textId="77777777" w:rsidR="00E77514" w:rsidRDefault="00E77514" w:rsidP="00FC0611">
            <w:pPr>
              <w:pStyle w:val="NormalinTable"/>
              <w:tabs>
                <w:tab w:val="left" w:pos="1250"/>
              </w:tabs>
            </w:pPr>
            <w:r>
              <w:t>0.00%</w:t>
            </w:r>
          </w:p>
        </w:tc>
      </w:tr>
      <w:tr w:rsidR="00E77514" w14:paraId="47FC7A10" w14:textId="77777777" w:rsidTr="00162610">
        <w:trPr>
          <w:cantSplit/>
          <w:trPrChange w:id="38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90" w:author="David Owen" w:date="2019-06-03T11:19:00Z">
              <w:tcPr>
                <w:tcW w:w="0" w:type="auto"/>
                <w:tcBorders>
                  <w:top w:val="single" w:sz="4" w:space="0" w:color="A6A6A6" w:themeColor="background1" w:themeShade="A6"/>
                  <w:right w:val="single" w:sz="4" w:space="0" w:color="000000" w:themeColor="text1"/>
                </w:tcBorders>
              </w:tcPr>
            </w:tcPrChange>
          </w:tcPr>
          <w:p w14:paraId="39AD505A" w14:textId="77777777" w:rsidR="00E77514" w:rsidRDefault="00E77514" w:rsidP="00FC0611">
            <w:pPr>
              <w:pStyle w:val="NormalinTable"/>
            </w:pPr>
            <w:r>
              <w:rPr>
                <w:b/>
              </w:rPr>
              <w:t>0206 90 91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9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8F05BBF" w14:textId="77777777" w:rsidR="00E77514" w:rsidRDefault="00E77514" w:rsidP="00FC0611">
            <w:pPr>
              <w:pStyle w:val="NormalinTable"/>
              <w:tabs>
                <w:tab w:val="left" w:pos="1250"/>
              </w:tabs>
            </w:pPr>
            <w:r>
              <w:t>0.00%</w:t>
            </w:r>
          </w:p>
        </w:tc>
      </w:tr>
      <w:tr w:rsidR="00E77514" w14:paraId="18FFFE6A" w14:textId="77777777" w:rsidTr="00162610">
        <w:trPr>
          <w:cantSplit/>
          <w:trPrChange w:id="39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93" w:author="David Owen" w:date="2019-06-03T11:19:00Z">
              <w:tcPr>
                <w:tcW w:w="0" w:type="auto"/>
                <w:tcBorders>
                  <w:top w:val="single" w:sz="4" w:space="0" w:color="A6A6A6" w:themeColor="background1" w:themeShade="A6"/>
                  <w:right w:val="single" w:sz="4" w:space="0" w:color="000000" w:themeColor="text1"/>
                </w:tcBorders>
              </w:tcPr>
            </w:tcPrChange>
          </w:tcPr>
          <w:p w14:paraId="3BE3A32F" w14:textId="77777777" w:rsidR="00E77514" w:rsidRDefault="00E77514" w:rsidP="00FC0611">
            <w:pPr>
              <w:pStyle w:val="NormalinTable"/>
            </w:pPr>
            <w:r>
              <w:rPr>
                <w:b/>
              </w:rPr>
              <w:t>0207 13 91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9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6F82714" w14:textId="77777777" w:rsidR="00E77514" w:rsidRDefault="00E77514" w:rsidP="00FC0611">
            <w:pPr>
              <w:pStyle w:val="NormalinTable"/>
              <w:tabs>
                <w:tab w:val="left" w:pos="1250"/>
              </w:tabs>
            </w:pPr>
            <w:r>
              <w:t>0.00%</w:t>
            </w:r>
          </w:p>
        </w:tc>
      </w:tr>
      <w:tr w:rsidR="00E77514" w14:paraId="01FB98B9" w14:textId="77777777" w:rsidTr="00162610">
        <w:trPr>
          <w:cantSplit/>
          <w:trPrChange w:id="39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96" w:author="David Owen" w:date="2019-06-03T11:19:00Z">
              <w:tcPr>
                <w:tcW w:w="0" w:type="auto"/>
                <w:tcBorders>
                  <w:top w:val="single" w:sz="4" w:space="0" w:color="A6A6A6" w:themeColor="background1" w:themeShade="A6"/>
                  <w:right w:val="single" w:sz="4" w:space="0" w:color="000000" w:themeColor="text1"/>
                </w:tcBorders>
              </w:tcPr>
            </w:tcPrChange>
          </w:tcPr>
          <w:p w14:paraId="2FCFDB4F" w14:textId="77777777" w:rsidR="00E77514" w:rsidRDefault="00E77514" w:rsidP="00FC0611">
            <w:pPr>
              <w:pStyle w:val="NormalinTable"/>
            </w:pPr>
            <w:r>
              <w:rPr>
                <w:b/>
              </w:rPr>
              <w:t>0207 14 91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9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41D4562" w14:textId="77777777" w:rsidR="00E77514" w:rsidRDefault="00E77514" w:rsidP="00FC0611">
            <w:pPr>
              <w:pStyle w:val="NormalinTable"/>
              <w:tabs>
                <w:tab w:val="left" w:pos="1250"/>
              </w:tabs>
            </w:pPr>
            <w:r>
              <w:t>0.00%</w:t>
            </w:r>
          </w:p>
        </w:tc>
      </w:tr>
      <w:tr w:rsidR="00E77514" w14:paraId="3C076A26" w14:textId="77777777" w:rsidTr="00162610">
        <w:trPr>
          <w:cantSplit/>
          <w:trPrChange w:id="39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99" w:author="David Owen" w:date="2019-06-03T11:19:00Z">
              <w:tcPr>
                <w:tcW w:w="0" w:type="auto"/>
                <w:tcBorders>
                  <w:top w:val="single" w:sz="4" w:space="0" w:color="A6A6A6" w:themeColor="background1" w:themeShade="A6"/>
                  <w:right w:val="single" w:sz="4" w:space="0" w:color="000000" w:themeColor="text1"/>
                </w:tcBorders>
              </w:tcPr>
            </w:tcPrChange>
          </w:tcPr>
          <w:p w14:paraId="2C1E95B3" w14:textId="77777777" w:rsidR="00E77514" w:rsidRDefault="00E77514" w:rsidP="00FC0611">
            <w:pPr>
              <w:pStyle w:val="NormalinTable"/>
            </w:pPr>
            <w:r>
              <w:rPr>
                <w:b/>
              </w:rPr>
              <w:t>0207 26 91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0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C61B91D" w14:textId="77777777" w:rsidR="00E77514" w:rsidRDefault="00E77514" w:rsidP="00FC0611">
            <w:pPr>
              <w:pStyle w:val="NormalinTable"/>
              <w:tabs>
                <w:tab w:val="left" w:pos="1250"/>
              </w:tabs>
            </w:pPr>
            <w:r>
              <w:t>0.00%</w:t>
            </w:r>
          </w:p>
        </w:tc>
      </w:tr>
      <w:tr w:rsidR="00E77514" w14:paraId="793CD7F9" w14:textId="77777777" w:rsidTr="00162610">
        <w:trPr>
          <w:cantSplit/>
          <w:trPrChange w:id="40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402" w:author="David Owen" w:date="2019-06-03T11:19:00Z">
              <w:tcPr>
                <w:tcW w:w="0" w:type="auto"/>
                <w:tcBorders>
                  <w:top w:val="single" w:sz="4" w:space="0" w:color="A6A6A6" w:themeColor="background1" w:themeShade="A6"/>
                  <w:right w:val="single" w:sz="4" w:space="0" w:color="000000" w:themeColor="text1"/>
                </w:tcBorders>
              </w:tcPr>
            </w:tcPrChange>
          </w:tcPr>
          <w:p w14:paraId="037FFAC4" w14:textId="77777777" w:rsidR="00E77514" w:rsidRDefault="00E77514" w:rsidP="00FC0611">
            <w:pPr>
              <w:pStyle w:val="NormalinTable"/>
            </w:pPr>
            <w:r>
              <w:rPr>
                <w:b/>
              </w:rPr>
              <w:t>0207 27 91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0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FC3E534" w14:textId="77777777" w:rsidR="00E77514" w:rsidRDefault="00E77514" w:rsidP="00FC0611">
            <w:pPr>
              <w:pStyle w:val="NormalinTable"/>
              <w:tabs>
                <w:tab w:val="left" w:pos="1250"/>
              </w:tabs>
            </w:pPr>
            <w:r>
              <w:t>0.00%</w:t>
            </w:r>
          </w:p>
        </w:tc>
      </w:tr>
      <w:tr w:rsidR="00E77514" w14:paraId="0B69E657" w14:textId="77777777" w:rsidTr="00162610">
        <w:trPr>
          <w:cantSplit/>
          <w:trPrChange w:id="40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405" w:author="David Owen" w:date="2019-06-03T11:19:00Z">
              <w:tcPr>
                <w:tcW w:w="0" w:type="auto"/>
                <w:tcBorders>
                  <w:top w:val="single" w:sz="4" w:space="0" w:color="A6A6A6" w:themeColor="background1" w:themeShade="A6"/>
                  <w:right w:val="single" w:sz="4" w:space="0" w:color="000000" w:themeColor="text1"/>
                </w:tcBorders>
              </w:tcPr>
            </w:tcPrChange>
          </w:tcPr>
          <w:p w14:paraId="2E3674BA" w14:textId="77777777" w:rsidR="00E77514" w:rsidRDefault="00E77514" w:rsidP="00FC0611">
            <w:pPr>
              <w:pStyle w:val="NormalinTable"/>
            </w:pPr>
            <w:r>
              <w:rPr>
                <w:b/>
              </w:rPr>
              <w:lastRenderedPageBreak/>
              <w:t>0207 45 95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0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A28D46A" w14:textId="77777777" w:rsidR="00E77514" w:rsidRDefault="00E77514" w:rsidP="00FC0611">
            <w:pPr>
              <w:pStyle w:val="NormalinTable"/>
              <w:tabs>
                <w:tab w:val="left" w:pos="1250"/>
              </w:tabs>
            </w:pPr>
            <w:r>
              <w:t>0.00%</w:t>
            </w:r>
          </w:p>
        </w:tc>
      </w:tr>
      <w:tr w:rsidR="00E77514" w14:paraId="478E3012" w14:textId="77777777" w:rsidTr="00162610">
        <w:trPr>
          <w:cantSplit/>
          <w:trPrChange w:id="40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408" w:author="David Owen" w:date="2019-06-03T11:19:00Z">
              <w:tcPr>
                <w:tcW w:w="0" w:type="auto"/>
                <w:tcBorders>
                  <w:top w:val="single" w:sz="4" w:space="0" w:color="A6A6A6" w:themeColor="background1" w:themeShade="A6"/>
                  <w:right w:val="single" w:sz="4" w:space="0" w:color="000000" w:themeColor="text1"/>
                </w:tcBorders>
              </w:tcPr>
            </w:tcPrChange>
          </w:tcPr>
          <w:p w14:paraId="78B64695" w14:textId="77777777" w:rsidR="00E77514" w:rsidRDefault="00E77514" w:rsidP="00FC0611">
            <w:pPr>
              <w:pStyle w:val="NormalinTable"/>
            </w:pPr>
            <w:r>
              <w:rPr>
                <w:b/>
              </w:rPr>
              <w:t>0207 55 95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0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3BEBE10" w14:textId="77777777" w:rsidR="00E77514" w:rsidRDefault="00E77514" w:rsidP="00FC0611">
            <w:pPr>
              <w:pStyle w:val="NormalinTable"/>
              <w:tabs>
                <w:tab w:val="left" w:pos="1250"/>
              </w:tabs>
            </w:pPr>
            <w:r>
              <w:t>0.00%</w:t>
            </w:r>
          </w:p>
        </w:tc>
      </w:tr>
      <w:tr w:rsidR="00E77514" w14:paraId="6929D577" w14:textId="77777777" w:rsidTr="00162610">
        <w:trPr>
          <w:cantSplit/>
          <w:trPrChange w:id="41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411" w:author="David Owen" w:date="2019-06-03T11:19:00Z">
              <w:tcPr>
                <w:tcW w:w="0" w:type="auto"/>
                <w:tcBorders>
                  <w:top w:val="single" w:sz="4" w:space="0" w:color="A6A6A6" w:themeColor="background1" w:themeShade="A6"/>
                  <w:right w:val="single" w:sz="4" w:space="0" w:color="000000" w:themeColor="text1"/>
                </w:tcBorders>
              </w:tcPr>
            </w:tcPrChange>
          </w:tcPr>
          <w:p w14:paraId="34D70E96" w14:textId="77777777" w:rsidR="00E77514" w:rsidRDefault="00E77514" w:rsidP="00FC0611">
            <w:pPr>
              <w:pStyle w:val="NormalinTable"/>
            </w:pPr>
            <w:r>
              <w:rPr>
                <w:b/>
              </w:rPr>
              <w:t>0207 60 91 90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1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957677C" w14:textId="77777777" w:rsidR="00E77514" w:rsidRDefault="00E77514" w:rsidP="00FC0611">
            <w:pPr>
              <w:pStyle w:val="NormalinTable"/>
              <w:tabs>
                <w:tab w:val="left" w:pos="1250"/>
              </w:tabs>
            </w:pPr>
            <w:r>
              <w:t>0.00%</w:t>
            </w:r>
          </w:p>
        </w:tc>
      </w:tr>
      <w:tr w:rsidR="00E77514" w14:paraId="0DBA5913" w14:textId="77777777" w:rsidTr="00162610">
        <w:trPr>
          <w:cantSplit/>
          <w:trPrChange w:id="41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414" w:author="David Owen" w:date="2019-06-03T11:19:00Z">
              <w:tcPr>
                <w:tcW w:w="0" w:type="auto"/>
                <w:tcBorders>
                  <w:top w:val="single" w:sz="4" w:space="0" w:color="A6A6A6" w:themeColor="background1" w:themeShade="A6"/>
                  <w:right w:val="single" w:sz="4" w:space="0" w:color="000000" w:themeColor="text1"/>
                </w:tcBorders>
              </w:tcPr>
            </w:tcPrChange>
          </w:tcPr>
          <w:p w14:paraId="04EF12C5" w14:textId="77777777" w:rsidR="00E77514" w:rsidRDefault="00E77514" w:rsidP="00FC0611">
            <w:pPr>
              <w:pStyle w:val="NormalinTable"/>
            </w:pPr>
            <w:r>
              <w:rPr>
                <w:b/>
              </w:rPr>
              <w:t>0208 10 10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1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2AFCF8E" w14:textId="77777777" w:rsidR="00E77514" w:rsidRDefault="00E77514" w:rsidP="00FC0611">
            <w:pPr>
              <w:pStyle w:val="NormalinTable"/>
              <w:tabs>
                <w:tab w:val="left" w:pos="1250"/>
              </w:tabs>
            </w:pPr>
            <w:r>
              <w:t>0.00%</w:t>
            </w:r>
          </w:p>
        </w:tc>
      </w:tr>
      <w:tr w:rsidR="00E77514" w14:paraId="2B18764D" w14:textId="77777777" w:rsidTr="00162610">
        <w:trPr>
          <w:cantSplit/>
          <w:trPrChange w:id="41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417" w:author="David Owen" w:date="2019-06-03T11:19:00Z">
              <w:tcPr>
                <w:tcW w:w="0" w:type="auto"/>
                <w:tcBorders>
                  <w:top w:val="single" w:sz="4" w:space="0" w:color="A6A6A6" w:themeColor="background1" w:themeShade="A6"/>
                  <w:right w:val="single" w:sz="4" w:space="0" w:color="000000" w:themeColor="text1"/>
                </w:tcBorders>
              </w:tcPr>
            </w:tcPrChange>
          </w:tcPr>
          <w:p w14:paraId="40F7E340" w14:textId="77777777" w:rsidR="00E77514" w:rsidRDefault="00E77514" w:rsidP="00FC0611">
            <w:pPr>
              <w:pStyle w:val="NormalinTable"/>
            </w:pPr>
            <w:r>
              <w:rPr>
                <w:b/>
              </w:rPr>
              <w:t>0208 30 00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1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0D5F4AE" w14:textId="77777777" w:rsidR="00E77514" w:rsidRDefault="00E77514" w:rsidP="00FC0611">
            <w:pPr>
              <w:pStyle w:val="NormalinTable"/>
              <w:tabs>
                <w:tab w:val="left" w:pos="1250"/>
              </w:tabs>
            </w:pPr>
            <w:r>
              <w:t>0.00%</w:t>
            </w:r>
          </w:p>
        </w:tc>
      </w:tr>
      <w:tr w:rsidR="00E77514" w14:paraId="70FE9C93" w14:textId="77777777" w:rsidTr="00162610">
        <w:trPr>
          <w:cantSplit/>
          <w:trPrChange w:id="41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420" w:author="David Owen" w:date="2019-06-03T11:19:00Z">
              <w:tcPr>
                <w:tcW w:w="0" w:type="auto"/>
                <w:tcBorders>
                  <w:top w:val="single" w:sz="4" w:space="0" w:color="A6A6A6" w:themeColor="background1" w:themeShade="A6"/>
                  <w:right w:val="single" w:sz="4" w:space="0" w:color="000000" w:themeColor="text1"/>
                </w:tcBorders>
              </w:tcPr>
            </w:tcPrChange>
          </w:tcPr>
          <w:p w14:paraId="647F3F90" w14:textId="77777777" w:rsidR="00E77514" w:rsidRDefault="00E77514" w:rsidP="00FC0611">
            <w:pPr>
              <w:pStyle w:val="NormalinTable"/>
            </w:pPr>
            <w:r>
              <w:rPr>
                <w:b/>
              </w:rPr>
              <w:t>0208 40 00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2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0B6699F" w14:textId="77777777" w:rsidR="00E77514" w:rsidRDefault="00E77514" w:rsidP="00FC0611">
            <w:pPr>
              <w:pStyle w:val="NormalinTable"/>
              <w:tabs>
                <w:tab w:val="left" w:pos="1250"/>
              </w:tabs>
            </w:pPr>
            <w:r>
              <w:t>0.00%</w:t>
            </w:r>
          </w:p>
        </w:tc>
      </w:tr>
      <w:tr w:rsidR="00E77514" w14:paraId="246D5272" w14:textId="77777777" w:rsidTr="00162610">
        <w:trPr>
          <w:cantSplit/>
          <w:trPrChange w:id="42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423" w:author="David Owen" w:date="2019-06-03T11:19:00Z">
              <w:tcPr>
                <w:tcW w:w="0" w:type="auto"/>
                <w:tcBorders>
                  <w:top w:val="single" w:sz="4" w:space="0" w:color="A6A6A6" w:themeColor="background1" w:themeShade="A6"/>
                  <w:right w:val="single" w:sz="4" w:space="0" w:color="000000" w:themeColor="text1"/>
                </w:tcBorders>
              </w:tcPr>
            </w:tcPrChange>
          </w:tcPr>
          <w:p w14:paraId="72C9ACDC" w14:textId="77777777" w:rsidR="00E77514" w:rsidRDefault="00E77514" w:rsidP="00FC0611">
            <w:pPr>
              <w:pStyle w:val="NormalinTable"/>
            </w:pPr>
            <w:r>
              <w:rPr>
                <w:b/>
              </w:rPr>
              <w:t>0208 50 00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2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DF96A3C" w14:textId="77777777" w:rsidR="00E77514" w:rsidRDefault="00E77514" w:rsidP="00FC0611">
            <w:pPr>
              <w:pStyle w:val="NormalinTable"/>
              <w:tabs>
                <w:tab w:val="left" w:pos="1250"/>
              </w:tabs>
            </w:pPr>
            <w:r>
              <w:t>0.00%</w:t>
            </w:r>
          </w:p>
        </w:tc>
      </w:tr>
      <w:tr w:rsidR="00E77514" w14:paraId="43124051" w14:textId="77777777" w:rsidTr="00162610">
        <w:trPr>
          <w:cantSplit/>
          <w:trPrChange w:id="42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426" w:author="David Owen" w:date="2019-06-03T11:19:00Z">
              <w:tcPr>
                <w:tcW w:w="0" w:type="auto"/>
                <w:tcBorders>
                  <w:top w:val="single" w:sz="4" w:space="0" w:color="A6A6A6" w:themeColor="background1" w:themeShade="A6"/>
                  <w:right w:val="single" w:sz="4" w:space="0" w:color="000000" w:themeColor="text1"/>
                </w:tcBorders>
              </w:tcPr>
            </w:tcPrChange>
          </w:tcPr>
          <w:p w14:paraId="1100A04E" w14:textId="77777777" w:rsidR="00E77514" w:rsidRDefault="00E77514" w:rsidP="00FC0611">
            <w:pPr>
              <w:pStyle w:val="NormalinTable"/>
            </w:pPr>
            <w:r>
              <w:rPr>
                <w:b/>
              </w:rPr>
              <w:t>0208 60 00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2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0128F59" w14:textId="77777777" w:rsidR="00E77514" w:rsidRDefault="00E77514" w:rsidP="00FC0611">
            <w:pPr>
              <w:pStyle w:val="NormalinTable"/>
              <w:tabs>
                <w:tab w:val="left" w:pos="1250"/>
              </w:tabs>
            </w:pPr>
            <w:r>
              <w:t>0.00%</w:t>
            </w:r>
          </w:p>
        </w:tc>
      </w:tr>
      <w:tr w:rsidR="00E77514" w14:paraId="613C2A55" w14:textId="77777777" w:rsidTr="00162610">
        <w:trPr>
          <w:cantSplit/>
          <w:trPrChange w:id="42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429" w:author="David Owen" w:date="2019-06-03T11:19:00Z">
              <w:tcPr>
                <w:tcW w:w="0" w:type="auto"/>
                <w:tcBorders>
                  <w:top w:val="single" w:sz="4" w:space="0" w:color="A6A6A6" w:themeColor="background1" w:themeShade="A6"/>
                  <w:right w:val="single" w:sz="4" w:space="0" w:color="000000" w:themeColor="text1"/>
                </w:tcBorders>
              </w:tcPr>
            </w:tcPrChange>
          </w:tcPr>
          <w:p w14:paraId="2E3A4E5A" w14:textId="77777777" w:rsidR="00E77514" w:rsidRDefault="00E77514" w:rsidP="00FC0611">
            <w:pPr>
              <w:pStyle w:val="NormalinTable"/>
            </w:pPr>
            <w:r>
              <w:rPr>
                <w:b/>
              </w:rPr>
              <w:t>0208 90 00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3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DDC8DE4" w14:textId="77777777" w:rsidR="00E77514" w:rsidRDefault="00E77514" w:rsidP="00FC0611">
            <w:pPr>
              <w:pStyle w:val="NormalinTable"/>
              <w:tabs>
                <w:tab w:val="left" w:pos="1250"/>
              </w:tabs>
            </w:pPr>
            <w:r>
              <w:t>0.00%</w:t>
            </w:r>
          </w:p>
        </w:tc>
      </w:tr>
      <w:tr w:rsidR="00E77514" w14:paraId="519033A0" w14:textId="77777777" w:rsidTr="00162610">
        <w:trPr>
          <w:cantSplit/>
          <w:trPrChange w:id="43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432" w:author="David Owen" w:date="2019-06-03T11:19:00Z">
              <w:tcPr>
                <w:tcW w:w="0" w:type="auto"/>
                <w:tcBorders>
                  <w:top w:val="single" w:sz="4" w:space="0" w:color="A6A6A6" w:themeColor="background1" w:themeShade="A6"/>
                  <w:right w:val="single" w:sz="4" w:space="0" w:color="000000" w:themeColor="text1"/>
                </w:tcBorders>
              </w:tcPr>
            </w:tcPrChange>
          </w:tcPr>
          <w:p w14:paraId="5C30FC28" w14:textId="77777777" w:rsidR="00E77514" w:rsidRDefault="00E77514" w:rsidP="00FC0611">
            <w:pPr>
              <w:pStyle w:val="NormalinTable"/>
            </w:pPr>
            <w:r>
              <w:rPr>
                <w:b/>
              </w:rPr>
              <w:t>0209 00 00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3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E467F58" w14:textId="77777777" w:rsidR="00E77514" w:rsidRDefault="00E77514" w:rsidP="00FC0611">
            <w:pPr>
              <w:pStyle w:val="NormalinTable"/>
              <w:tabs>
                <w:tab w:val="left" w:pos="1250"/>
              </w:tabs>
            </w:pPr>
            <w:r>
              <w:t>0.00%</w:t>
            </w:r>
          </w:p>
        </w:tc>
      </w:tr>
      <w:tr w:rsidR="00E77514" w14:paraId="5FBD5618" w14:textId="77777777" w:rsidTr="00162610">
        <w:trPr>
          <w:cantSplit/>
          <w:trPrChange w:id="43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435" w:author="David Owen" w:date="2019-06-03T11:19:00Z">
              <w:tcPr>
                <w:tcW w:w="0" w:type="auto"/>
                <w:tcBorders>
                  <w:top w:val="single" w:sz="4" w:space="0" w:color="A6A6A6" w:themeColor="background1" w:themeShade="A6"/>
                  <w:right w:val="single" w:sz="4" w:space="0" w:color="000000" w:themeColor="text1"/>
                </w:tcBorders>
              </w:tcPr>
            </w:tcPrChange>
          </w:tcPr>
          <w:p w14:paraId="2419671B" w14:textId="77777777" w:rsidR="00E77514" w:rsidRDefault="00E77514" w:rsidP="00FC0611">
            <w:pPr>
              <w:pStyle w:val="NormalinTable"/>
            </w:pPr>
            <w:r>
              <w:rPr>
                <w:b/>
              </w:rPr>
              <w:t>0210 11 00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3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D953273" w14:textId="77777777" w:rsidR="00E77514" w:rsidRDefault="00E77514" w:rsidP="00FC0611">
            <w:pPr>
              <w:pStyle w:val="NormalinTable"/>
              <w:tabs>
                <w:tab w:val="left" w:pos="1250"/>
              </w:tabs>
            </w:pPr>
            <w:r>
              <w:t>0.00%</w:t>
            </w:r>
          </w:p>
        </w:tc>
      </w:tr>
      <w:tr w:rsidR="00E77514" w14:paraId="3181508F" w14:textId="77777777" w:rsidTr="00162610">
        <w:trPr>
          <w:cantSplit/>
          <w:trPrChange w:id="43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438" w:author="David Owen" w:date="2019-06-03T11:19:00Z">
              <w:tcPr>
                <w:tcW w:w="0" w:type="auto"/>
                <w:tcBorders>
                  <w:top w:val="single" w:sz="4" w:space="0" w:color="A6A6A6" w:themeColor="background1" w:themeShade="A6"/>
                  <w:right w:val="single" w:sz="4" w:space="0" w:color="000000" w:themeColor="text1"/>
                </w:tcBorders>
              </w:tcPr>
            </w:tcPrChange>
          </w:tcPr>
          <w:p w14:paraId="7D9CBB58" w14:textId="77777777" w:rsidR="00E77514" w:rsidRDefault="00E77514" w:rsidP="00FC0611">
            <w:pPr>
              <w:pStyle w:val="NormalinTable"/>
            </w:pPr>
            <w:r>
              <w:rPr>
                <w:b/>
              </w:rPr>
              <w:t>0210 12 00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3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0CC1D01" w14:textId="77777777" w:rsidR="00E77514" w:rsidRDefault="00E77514" w:rsidP="00FC0611">
            <w:pPr>
              <w:pStyle w:val="NormalinTable"/>
              <w:tabs>
                <w:tab w:val="left" w:pos="1250"/>
              </w:tabs>
            </w:pPr>
            <w:r>
              <w:t>0.00%</w:t>
            </w:r>
          </w:p>
        </w:tc>
      </w:tr>
      <w:tr w:rsidR="00E77514" w14:paraId="4B1DEC83" w14:textId="77777777" w:rsidTr="00162610">
        <w:trPr>
          <w:cantSplit/>
          <w:trPrChange w:id="44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441" w:author="David Owen" w:date="2019-06-03T11:19:00Z">
              <w:tcPr>
                <w:tcW w:w="0" w:type="auto"/>
                <w:tcBorders>
                  <w:top w:val="single" w:sz="4" w:space="0" w:color="A6A6A6" w:themeColor="background1" w:themeShade="A6"/>
                  <w:right w:val="single" w:sz="4" w:space="0" w:color="000000" w:themeColor="text1"/>
                </w:tcBorders>
              </w:tcPr>
            </w:tcPrChange>
          </w:tcPr>
          <w:p w14:paraId="48FC4355" w14:textId="77777777" w:rsidR="00E77514" w:rsidRDefault="00E77514" w:rsidP="00FC0611">
            <w:pPr>
              <w:pStyle w:val="NormalinTable"/>
            </w:pPr>
            <w:r>
              <w:rPr>
                <w:b/>
              </w:rPr>
              <w:t>0210 19 00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4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0B000DE" w14:textId="77777777" w:rsidR="00E77514" w:rsidRDefault="00E77514" w:rsidP="00FC0611">
            <w:pPr>
              <w:pStyle w:val="NormalinTable"/>
              <w:tabs>
                <w:tab w:val="left" w:pos="1250"/>
              </w:tabs>
            </w:pPr>
            <w:r>
              <w:t>0.00%</w:t>
            </w:r>
          </w:p>
        </w:tc>
      </w:tr>
      <w:tr w:rsidR="00E77514" w14:paraId="3AC784CC" w14:textId="77777777" w:rsidTr="00162610">
        <w:trPr>
          <w:cantSplit/>
          <w:trPrChange w:id="44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444" w:author="David Owen" w:date="2019-06-03T11:19:00Z">
              <w:tcPr>
                <w:tcW w:w="0" w:type="auto"/>
                <w:tcBorders>
                  <w:top w:val="single" w:sz="4" w:space="0" w:color="A6A6A6" w:themeColor="background1" w:themeShade="A6"/>
                  <w:right w:val="single" w:sz="4" w:space="0" w:color="000000" w:themeColor="text1"/>
                </w:tcBorders>
              </w:tcPr>
            </w:tcPrChange>
          </w:tcPr>
          <w:p w14:paraId="56072957" w14:textId="77777777" w:rsidR="00E77514" w:rsidRDefault="00E77514" w:rsidP="00FC0611">
            <w:pPr>
              <w:pStyle w:val="NormalinTable"/>
            </w:pPr>
            <w:r>
              <w:rPr>
                <w:b/>
              </w:rPr>
              <w:t>0210 91 00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4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BC9E0F2" w14:textId="77777777" w:rsidR="00E77514" w:rsidRDefault="00E77514" w:rsidP="00FC0611">
            <w:pPr>
              <w:pStyle w:val="NormalinTable"/>
              <w:tabs>
                <w:tab w:val="left" w:pos="1250"/>
              </w:tabs>
            </w:pPr>
            <w:r>
              <w:t>0.00%</w:t>
            </w:r>
          </w:p>
        </w:tc>
      </w:tr>
      <w:tr w:rsidR="00E77514" w14:paraId="2CB05552" w14:textId="77777777" w:rsidTr="00162610">
        <w:trPr>
          <w:cantSplit/>
          <w:trPrChange w:id="44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447" w:author="David Owen" w:date="2019-06-03T11:19:00Z">
              <w:tcPr>
                <w:tcW w:w="0" w:type="auto"/>
                <w:tcBorders>
                  <w:top w:val="single" w:sz="4" w:space="0" w:color="A6A6A6" w:themeColor="background1" w:themeShade="A6"/>
                  <w:right w:val="single" w:sz="4" w:space="0" w:color="000000" w:themeColor="text1"/>
                </w:tcBorders>
              </w:tcPr>
            </w:tcPrChange>
          </w:tcPr>
          <w:p w14:paraId="133E5AB5" w14:textId="77777777" w:rsidR="00E77514" w:rsidRDefault="00E77514" w:rsidP="00FC0611">
            <w:pPr>
              <w:pStyle w:val="NormalinTable"/>
            </w:pPr>
            <w:r>
              <w:rPr>
                <w:b/>
              </w:rPr>
              <w:t>0210 92 10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4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A2A8800" w14:textId="77777777" w:rsidR="00E77514" w:rsidRDefault="00E77514" w:rsidP="00FC0611">
            <w:pPr>
              <w:pStyle w:val="NormalinTable"/>
              <w:tabs>
                <w:tab w:val="left" w:pos="1250"/>
              </w:tabs>
            </w:pPr>
            <w:r>
              <w:t>0.00%</w:t>
            </w:r>
          </w:p>
        </w:tc>
      </w:tr>
      <w:tr w:rsidR="00E77514" w14:paraId="1AC4F185" w14:textId="77777777" w:rsidTr="00162610">
        <w:trPr>
          <w:cantSplit/>
          <w:trPrChange w:id="44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450" w:author="David Owen" w:date="2019-06-03T11:19:00Z">
              <w:tcPr>
                <w:tcW w:w="0" w:type="auto"/>
                <w:tcBorders>
                  <w:top w:val="single" w:sz="4" w:space="0" w:color="A6A6A6" w:themeColor="background1" w:themeShade="A6"/>
                  <w:right w:val="single" w:sz="4" w:space="0" w:color="000000" w:themeColor="text1"/>
                </w:tcBorders>
              </w:tcPr>
            </w:tcPrChange>
          </w:tcPr>
          <w:p w14:paraId="03C60528" w14:textId="77777777" w:rsidR="00E77514" w:rsidRDefault="00E77514" w:rsidP="00FC0611">
            <w:pPr>
              <w:pStyle w:val="NormalinTable"/>
            </w:pPr>
            <w:r>
              <w:rPr>
                <w:b/>
              </w:rPr>
              <w:t>0210 92 92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5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EC08541" w14:textId="77777777" w:rsidR="00E77514" w:rsidRDefault="00E77514" w:rsidP="00FC0611">
            <w:pPr>
              <w:pStyle w:val="NormalinTable"/>
              <w:tabs>
                <w:tab w:val="left" w:pos="1250"/>
              </w:tabs>
            </w:pPr>
            <w:r>
              <w:t>0.00%</w:t>
            </w:r>
          </w:p>
        </w:tc>
      </w:tr>
      <w:tr w:rsidR="00E77514" w14:paraId="484E4E66" w14:textId="77777777" w:rsidTr="00162610">
        <w:trPr>
          <w:cantSplit/>
          <w:trPrChange w:id="45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453" w:author="David Owen" w:date="2019-06-03T11:19:00Z">
              <w:tcPr>
                <w:tcW w:w="0" w:type="auto"/>
                <w:tcBorders>
                  <w:top w:val="single" w:sz="4" w:space="0" w:color="A6A6A6" w:themeColor="background1" w:themeShade="A6"/>
                  <w:right w:val="single" w:sz="4" w:space="0" w:color="000000" w:themeColor="text1"/>
                </w:tcBorders>
              </w:tcPr>
            </w:tcPrChange>
          </w:tcPr>
          <w:p w14:paraId="10724C2B" w14:textId="77777777" w:rsidR="00E77514" w:rsidRDefault="00E77514" w:rsidP="00FC0611">
            <w:pPr>
              <w:pStyle w:val="NormalinTable"/>
            </w:pPr>
            <w:r>
              <w:rPr>
                <w:b/>
              </w:rPr>
              <w:t>0210 93 00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5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BE0C0BA" w14:textId="77777777" w:rsidR="00E77514" w:rsidRDefault="00E77514" w:rsidP="00FC0611">
            <w:pPr>
              <w:pStyle w:val="NormalinTable"/>
              <w:tabs>
                <w:tab w:val="left" w:pos="1250"/>
              </w:tabs>
            </w:pPr>
            <w:r>
              <w:t>0.00%</w:t>
            </w:r>
          </w:p>
        </w:tc>
      </w:tr>
      <w:tr w:rsidR="00E77514" w14:paraId="26FECE57" w14:textId="77777777" w:rsidTr="00162610">
        <w:trPr>
          <w:cantSplit/>
          <w:trPrChange w:id="45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456" w:author="David Owen" w:date="2019-06-03T11:19:00Z">
              <w:tcPr>
                <w:tcW w:w="0" w:type="auto"/>
                <w:tcBorders>
                  <w:top w:val="single" w:sz="4" w:space="0" w:color="A6A6A6" w:themeColor="background1" w:themeShade="A6"/>
                  <w:right w:val="single" w:sz="4" w:space="0" w:color="000000" w:themeColor="text1"/>
                </w:tcBorders>
              </w:tcPr>
            </w:tcPrChange>
          </w:tcPr>
          <w:p w14:paraId="7F228D0C" w14:textId="77777777" w:rsidR="00E77514" w:rsidRDefault="00E77514" w:rsidP="00FC0611">
            <w:pPr>
              <w:pStyle w:val="NormalinTable"/>
            </w:pPr>
            <w:r>
              <w:rPr>
                <w:b/>
              </w:rPr>
              <w:t>0210 99 10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5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B89F812" w14:textId="77777777" w:rsidR="00E77514" w:rsidRDefault="00E77514" w:rsidP="00FC0611">
            <w:pPr>
              <w:pStyle w:val="NormalinTable"/>
              <w:tabs>
                <w:tab w:val="left" w:pos="1250"/>
              </w:tabs>
            </w:pPr>
            <w:r>
              <w:t>0.00%</w:t>
            </w:r>
          </w:p>
        </w:tc>
      </w:tr>
      <w:tr w:rsidR="00E77514" w14:paraId="36BB14EF" w14:textId="77777777" w:rsidTr="00162610">
        <w:trPr>
          <w:cantSplit/>
          <w:trPrChange w:id="45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459" w:author="David Owen" w:date="2019-06-03T11:19:00Z">
              <w:tcPr>
                <w:tcW w:w="0" w:type="auto"/>
                <w:tcBorders>
                  <w:top w:val="single" w:sz="4" w:space="0" w:color="A6A6A6" w:themeColor="background1" w:themeShade="A6"/>
                  <w:right w:val="single" w:sz="4" w:space="0" w:color="000000" w:themeColor="text1"/>
                </w:tcBorders>
              </w:tcPr>
            </w:tcPrChange>
          </w:tcPr>
          <w:p w14:paraId="183EA691" w14:textId="77777777" w:rsidR="00E77514" w:rsidRDefault="00E77514" w:rsidP="00FC0611">
            <w:pPr>
              <w:pStyle w:val="NormalinTable"/>
            </w:pPr>
            <w:r>
              <w:rPr>
                <w:b/>
              </w:rPr>
              <w:t>0210 99 21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6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688BCAD" w14:textId="77777777" w:rsidR="00E77514" w:rsidRDefault="00E77514" w:rsidP="00FC0611">
            <w:pPr>
              <w:pStyle w:val="NormalinTable"/>
              <w:tabs>
                <w:tab w:val="left" w:pos="1250"/>
              </w:tabs>
            </w:pPr>
            <w:r>
              <w:t>0.00%</w:t>
            </w:r>
          </w:p>
        </w:tc>
      </w:tr>
      <w:tr w:rsidR="00E77514" w14:paraId="186F7F20" w14:textId="77777777" w:rsidTr="00162610">
        <w:trPr>
          <w:cantSplit/>
          <w:trPrChange w:id="46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462" w:author="David Owen" w:date="2019-06-03T11:19:00Z">
              <w:tcPr>
                <w:tcW w:w="0" w:type="auto"/>
                <w:tcBorders>
                  <w:top w:val="single" w:sz="4" w:space="0" w:color="A6A6A6" w:themeColor="background1" w:themeShade="A6"/>
                  <w:right w:val="single" w:sz="4" w:space="0" w:color="000000" w:themeColor="text1"/>
                </w:tcBorders>
              </w:tcPr>
            </w:tcPrChange>
          </w:tcPr>
          <w:p w14:paraId="421EF7BB" w14:textId="77777777" w:rsidR="00E77514" w:rsidRDefault="00E77514" w:rsidP="00FC0611">
            <w:pPr>
              <w:pStyle w:val="NormalinTable"/>
            </w:pPr>
            <w:r>
              <w:rPr>
                <w:b/>
              </w:rPr>
              <w:t>0210 99 29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6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91291C8" w14:textId="77777777" w:rsidR="00E77514" w:rsidRDefault="00E77514" w:rsidP="00FC0611">
            <w:pPr>
              <w:pStyle w:val="NormalinTable"/>
              <w:tabs>
                <w:tab w:val="left" w:pos="1250"/>
              </w:tabs>
            </w:pPr>
            <w:r>
              <w:t>0.00%</w:t>
            </w:r>
          </w:p>
        </w:tc>
      </w:tr>
      <w:tr w:rsidR="00E77514" w14:paraId="65256011" w14:textId="77777777" w:rsidTr="00162610">
        <w:trPr>
          <w:cantSplit/>
          <w:trPrChange w:id="46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465" w:author="David Owen" w:date="2019-06-03T11:19:00Z">
              <w:tcPr>
                <w:tcW w:w="0" w:type="auto"/>
                <w:tcBorders>
                  <w:top w:val="single" w:sz="4" w:space="0" w:color="A6A6A6" w:themeColor="background1" w:themeShade="A6"/>
                  <w:right w:val="single" w:sz="4" w:space="0" w:color="000000" w:themeColor="text1"/>
                </w:tcBorders>
              </w:tcPr>
            </w:tcPrChange>
          </w:tcPr>
          <w:p w14:paraId="086C9D75" w14:textId="77777777" w:rsidR="00E77514" w:rsidRDefault="00E77514" w:rsidP="00FC0611">
            <w:pPr>
              <w:pStyle w:val="NormalinTable"/>
            </w:pPr>
            <w:r>
              <w:rPr>
                <w:b/>
              </w:rPr>
              <w:t>0210 99 31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6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9E15923" w14:textId="77777777" w:rsidR="00E77514" w:rsidRDefault="00E77514" w:rsidP="00FC0611">
            <w:pPr>
              <w:pStyle w:val="NormalinTable"/>
              <w:tabs>
                <w:tab w:val="left" w:pos="1250"/>
              </w:tabs>
            </w:pPr>
            <w:r>
              <w:t>0.00%</w:t>
            </w:r>
          </w:p>
        </w:tc>
      </w:tr>
      <w:tr w:rsidR="00E77514" w14:paraId="2FE0EAE0" w14:textId="77777777" w:rsidTr="00162610">
        <w:trPr>
          <w:cantSplit/>
          <w:trPrChange w:id="46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468" w:author="David Owen" w:date="2019-06-03T11:19:00Z">
              <w:tcPr>
                <w:tcW w:w="0" w:type="auto"/>
                <w:tcBorders>
                  <w:top w:val="single" w:sz="4" w:space="0" w:color="A6A6A6" w:themeColor="background1" w:themeShade="A6"/>
                  <w:right w:val="single" w:sz="4" w:space="0" w:color="000000" w:themeColor="text1"/>
                </w:tcBorders>
              </w:tcPr>
            </w:tcPrChange>
          </w:tcPr>
          <w:p w14:paraId="65E34989" w14:textId="77777777" w:rsidR="00E77514" w:rsidRDefault="00E77514" w:rsidP="00FC0611">
            <w:pPr>
              <w:pStyle w:val="NormalinTable"/>
            </w:pPr>
            <w:r>
              <w:rPr>
                <w:b/>
              </w:rPr>
              <w:t>0210 99 41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6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B88F30C" w14:textId="77777777" w:rsidR="00E77514" w:rsidRDefault="00E77514" w:rsidP="00FC0611">
            <w:pPr>
              <w:pStyle w:val="NormalinTable"/>
              <w:tabs>
                <w:tab w:val="left" w:pos="1250"/>
              </w:tabs>
            </w:pPr>
            <w:r>
              <w:t>0.00%</w:t>
            </w:r>
          </w:p>
        </w:tc>
      </w:tr>
      <w:tr w:rsidR="00E77514" w14:paraId="7DACFF4F" w14:textId="77777777" w:rsidTr="00162610">
        <w:trPr>
          <w:cantSplit/>
          <w:trPrChange w:id="47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471" w:author="David Owen" w:date="2019-06-03T11:19:00Z">
              <w:tcPr>
                <w:tcW w:w="0" w:type="auto"/>
                <w:tcBorders>
                  <w:top w:val="single" w:sz="4" w:space="0" w:color="A6A6A6" w:themeColor="background1" w:themeShade="A6"/>
                  <w:right w:val="single" w:sz="4" w:space="0" w:color="000000" w:themeColor="text1"/>
                </w:tcBorders>
              </w:tcPr>
            </w:tcPrChange>
          </w:tcPr>
          <w:p w14:paraId="629F7335" w14:textId="77777777" w:rsidR="00E77514" w:rsidRDefault="00E77514" w:rsidP="00FC0611">
            <w:pPr>
              <w:pStyle w:val="NormalinTable"/>
            </w:pPr>
            <w:r>
              <w:rPr>
                <w:b/>
              </w:rPr>
              <w:t>0210 99 49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7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A139E4F" w14:textId="77777777" w:rsidR="00E77514" w:rsidRDefault="00E77514" w:rsidP="00FC0611">
            <w:pPr>
              <w:pStyle w:val="NormalinTable"/>
              <w:tabs>
                <w:tab w:val="left" w:pos="1250"/>
              </w:tabs>
            </w:pPr>
            <w:r>
              <w:t>0.00%</w:t>
            </w:r>
          </w:p>
        </w:tc>
      </w:tr>
      <w:tr w:rsidR="00E77514" w14:paraId="117F5D84" w14:textId="77777777" w:rsidTr="00162610">
        <w:trPr>
          <w:cantSplit/>
          <w:trPrChange w:id="47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474" w:author="David Owen" w:date="2019-06-03T11:19:00Z">
              <w:tcPr>
                <w:tcW w:w="0" w:type="auto"/>
                <w:tcBorders>
                  <w:top w:val="single" w:sz="4" w:space="0" w:color="A6A6A6" w:themeColor="background1" w:themeShade="A6"/>
                  <w:right w:val="single" w:sz="4" w:space="0" w:color="000000" w:themeColor="text1"/>
                </w:tcBorders>
              </w:tcPr>
            </w:tcPrChange>
          </w:tcPr>
          <w:p w14:paraId="70CB65E5" w14:textId="77777777" w:rsidR="00E77514" w:rsidRDefault="00E77514" w:rsidP="00FC0611">
            <w:pPr>
              <w:pStyle w:val="NormalinTable"/>
            </w:pPr>
            <w:r>
              <w:rPr>
                <w:b/>
              </w:rPr>
              <w:t>0210 99 59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7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610E71F" w14:textId="77777777" w:rsidR="00E77514" w:rsidRDefault="00E77514" w:rsidP="00FC0611">
            <w:pPr>
              <w:pStyle w:val="NormalinTable"/>
              <w:tabs>
                <w:tab w:val="left" w:pos="1250"/>
              </w:tabs>
            </w:pPr>
            <w:r>
              <w:t>0.00%</w:t>
            </w:r>
          </w:p>
        </w:tc>
      </w:tr>
      <w:tr w:rsidR="00E77514" w14:paraId="39E7FC0B" w14:textId="77777777" w:rsidTr="00162610">
        <w:trPr>
          <w:cantSplit/>
          <w:trPrChange w:id="47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477" w:author="David Owen" w:date="2019-06-03T11:19:00Z">
              <w:tcPr>
                <w:tcW w:w="0" w:type="auto"/>
                <w:tcBorders>
                  <w:top w:val="single" w:sz="4" w:space="0" w:color="A6A6A6" w:themeColor="background1" w:themeShade="A6"/>
                  <w:right w:val="single" w:sz="4" w:space="0" w:color="000000" w:themeColor="text1"/>
                </w:tcBorders>
              </w:tcPr>
            </w:tcPrChange>
          </w:tcPr>
          <w:p w14:paraId="5E334ED8" w14:textId="77777777" w:rsidR="00E77514" w:rsidRDefault="00E77514" w:rsidP="00FC0611">
            <w:pPr>
              <w:pStyle w:val="NormalinTable"/>
            </w:pPr>
            <w:r>
              <w:rPr>
                <w:b/>
              </w:rPr>
              <w:t>0210 99 79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7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1648FA7" w14:textId="77777777" w:rsidR="00E77514" w:rsidRDefault="00E77514" w:rsidP="00FC0611">
            <w:pPr>
              <w:pStyle w:val="NormalinTable"/>
              <w:tabs>
                <w:tab w:val="left" w:pos="1250"/>
              </w:tabs>
            </w:pPr>
            <w:r>
              <w:t>0.00%</w:t>
            </w:r>
          </w:p>
        </w:tc>
      </w:tr>
      <w:tr w:rsidR="00E77514" w14:paraId="795D6AD5" w14:textId="77777777" w:rsidTr="00162610">
        <w:trPr>
          <w:cantSplit/>
          <w:trPrChange w:id="47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480" w:author="David Owen" w:date="2019-06-03T11:19:00Z">
              <w:tcPr>
                <w:tcW w:w="0" w:type="auto"/>
                <w:tcBorders>
                  <w:top w:val="single" w:sz="4" w:space="0" w:color="A6A6A6" w:themeColor="background1" w:themeShade="A6"/>
                  <w:right w:val="single" w:sz="4" w:space="0" w:color="000000" w:themeColor="text1"/>
                </w:tcBorders>
              </w:tcPr>
            </w:tcPrChange>
          </w:tcPr>
          <w:p w14:paraId="13BD0DF0" w14:textId="77777777" w:rsidR="00E77514" w:rsidRDefault="00E77514" w:rsidP="00FC0611">
            <w:pPr>
              <w:pStyle w:val="NormalinTable"/>
            </w:pPr>
            <w:r>
              <w:rPr>
                <w:b/>
              </w:rPr>
              <w:t>0210 99 85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8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6CC5ECB" w14:textId="77777777" w:rsidR="00E77514" w:rsidRDefault="00E77514" w:rsidP="00FC0611">
            <w:pPr>
              <w:pStyle w:val="NormalinTable"/>
              <w:tabs>
                <w:tab w:val="left" w:pos="1250"/>
              </w:tabs>
            </w:pPr>
            <w:r>
              <w:t>0.00%</w:t>
            </w:r>
          </w:p>
        </w:tc>
      </w:tr>
      <w:tr w:rsidR="00E77514" w14:paraId="44B46381" w14:textId="77777777" w:rsidTr="00162610">
        <w:trPr>
          <w:cantSplit/>
          <w:trPrChange w:id="48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483" w:author="David Owen" w:date="2019-06-03T11:19:00Z">
              <w:tcPr>
                <w:tcW w:w="0" w:type="auto"/>
                <w:tcBorders>
                  <w:top w:val="single" w:sz="4" w:space="0" w:color="A6A6A6" w:themeColor="background1" w:themeShade="A6"/>
                  <w:right w:val="single" w:sz="4" w:space="0" w:color="000000" w:themeColor="text1"/>
                </w:tcBorders>
              </w:tcPr>
            </w:tcPrChange>
          </w:tcPr>
          <w:p w14:paraId="0FD86C76" w14:textId="77777777" w:rsidR="00E77514" w:rsidRDefault="00E77514" w:rsidP="00FC0611">
            <w:pPr>
              <w:pStyle w:val="NormalinTable"/>
            </w:pPr>
            <w:r>
              <w:rPr>
                <w:b/>
              </w:rPr>
              <w:t>0300 00 00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8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CC5A0BD" w14:textId="77777777" w:rsidR="00E77514" w:rsidRDefault="00E77514" w:rsidP="00FC0611">
            <w:pPr>
              <w:pStyle w:val="NormalinTable"/>
              <w:tabs>
                <w:tab w:val="left" w:pos="1250"/>
              </w:tabs>
            </w:pPr>
            <w:r>
              <w:t>0.00%</w:t>
            </w:r>
          </w:p>
        </w:tc>
      </w:tr>
      <w:tr w:rsidR="00E77514" w14:paraId="6807BC21" w14:textId="77777777" w:rsidTr="00162610">
        <w:trPr>
          <w:cantSplit/>
          <w:trPrChange w:id="48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486" w:author="David Owen" w:date="2019-06-03T11:19:00Z">
              <w:tcPr>
                <w:tcW w:w="0" w:type="auto"/>
                <w:tcBorders>
                  <w:top w:val="single" w:sz="4" w:space="0" w:color="A6A6A6" w:themeColor="background1" w:themeShade="A6"/>
                  <w:right w:val="single" w:sz="4" w:space="0" w:color="000000" w:themeColor="text1"/>
                </w:tcBorders>
              </w:tcPr>
            </w:tcPrChange>
          </w:tcPr>
          <w:p w14:paraId="575A149E" w14:textId="77777777" w:rsidR="00E77514" w:rsidRDefault="00E77514" w:rsidP="00FC0611">
            <w:pPr>
              <w:pStyle w:val="NormalinTable"/>
            </w:pPr>
            <w:r>
              <w:rPr>
                <w:b/>
              </w:rPr>
              <w:t>0402 10 11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8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638672B" w14:textId="29912BC2" w:rsidR="00E77514" w:rsidRDefault="00B65A82" w:rsidP="00FC0611">
            <w:pPr>
              <w:pStyle w:val="NormalinTable"/>
              <w:tabs>
                <w:tab w:val="left" w:pos="1250"/>
              </w:tabs>
              <w:rPr>
                <w:ins w:id="488" w:author="David Owen" w:date="2019-06-04T15:25:00Z"/>
              </w:rPr>
            </w:pPr>
            <w:ins w:id="489" w:author="David Owen" w:date="2019-06-04T15:25:00Z">
              <w:r>
                <w:t xml:space="preserve">To </w:t>
              </w:r>
            </w:ins>
            <w:ins w:id="490" w:author="David Owen" w:date="2019-06-13T15:33:00Z">
              <w:r w:rsidR="005F21CC">
                <w:t>31/12/19</w:t>
              </w:r>
            </w:ins>
            <w:ins w:id="491" w:author="David Owen" w:date="2019-06-04T15:25:00Z">
              <w:r>
                <w:t xml:space="preserve">: </w:t>
              </w:r>
            </w:ins>
            <w:r w:rsidR="00E77514">
              <w:t>15.600 € / 100 kg</w:t>
            </w:r>
          </w:p>
          <w:p w14:paraId="35D5D98D" w14:textId="27C43797" w:rsidR="00B65A82" w:rsidRDefault="00B65A82" w:rsidP="00FC0611">
            <w:pPr>
              <w:pStyle w:val="NormalinTable"/>
              <w:tabs>
                <w:tab w:val="left" w:pos="1250"/>
              </w:tabs>
            </w:pPr>
            <w:ins w:id="492" w:author="David Owen" w:date="2019-06-04T15:25:00Z">
              <w:r>
                <w:t xml:space="preserve">From </w:t>
              </w:r>
            </w:ins>
            <w:ins w:id="493" w:author="David Owen" w:date="2019-06-13T15:34:00Z">
              <w:r w:rsidR="005F21CC">
                <w:t>1/1/20</w:t>
              </w:r>
            </w:ins>
            <w:ins w:id="494" w:author="David Owen" w:date="2019-06-04T15:25:00Z">
              <w:r>
                <w:t>: 0.00%</w:t>
              </w:r>
            </w:ins>
          </w:p>
        </w:tc>
      </w:tr>
      <w:tr w:rsidR="00E77514" w14:paraId="48C575FA" w14:textId="77777777" w:rsidTr="00162610">
        <w:trPr>
          <w:cantSplit/>
          <w:trPrChange w:id="49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496" w:author="David Owen" w:date="2019-06-03T11:19:00Z">
              <w:tcPr>
                <w:tcW w:w="0" w:type="auto"/>
                <w:tcBorders>
                  <w:top w:val="single" w:sz="4" w:space="0" w:color="A6A6A6" w:themeColor="background1" w:themeShade="A6"/>
                  <w:right w:val="single" w:sz="4" w:space="0" w:color="000000" w:themeColor="text1"/>
                </w:tcBorders>
              </w:tcPr>
            </w:tcPrChange>
          </w:tcPr>
          <w:p w14:paraId="0BC929E3" w14:textId="77777777" w:rsidR="00E77514" w:rsidRDefault="00E77514" w:rsidP="00FC0611">
            <w:pPr>
              <w:pStyle w:val="NormalinTable"/>
            </w:pPr>
            <w:r>
              <w:rPr>
                <w:b/>
              </w:rPr>
              <w:t>0402 10 19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9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2F6D0FE" w14:textId="12E82436" w:rsidR="00E77514" w:rsidRDefault="00640105" w:rsidP="00FC0611">
            <w:pPr>
              <w:pStyle w:val="NormalinTable"/>
              <w:tabs>
                <w:tab w:val="left" w:pos="1250"/>
              </w:tabs>
              <w:rPr>
                <w:ins w:id="498" w:author="David Owen" w:date="2019-06-04T15:32:00Z"/>
              </w:rPr>
            </w:pPr>
            <w:ins w:id="499" w:author="David Owen" w:date="2019-06-04T15:26:00Z">
              <w:r>
                <w:t xml:space="preserve">To </w:t>
              </w:r>
            </w:ins>
            <w:ins w:id="500" w:author="David Owen" w:date="2019-06-13T15:33:00Z">
              <w:r w:rsidR="005F21CC">
                <w:t>31/12/19</w:t>
              </w:r>
            </w:ins>
            <w:ins w:id="501" w:author="David Owen" w:date="2019-06-04T15:26:00Z">
              <w:r>
                <w:t xml:space="preserve">: </w:t>
              </w:r>
            </w:ins>
            <w:r w:rsidR="00E77514">
              <w:t>14.800 € / 100 kg</w:t>
            </w:r>
          </w:p>
          <w:p w14:paraId="3F58B285" w14:textId="7FC0B82C" w:rsidR="00D55A7B" w:rsidRDefault="00D55A7B" w:rsidP="00FC0611">
            <w:pPr>
              <w:pStyle w:val="NormalinTable"/>
              <w:tabs>
                <w:tab w:val="left" w:pos="1250"/>
              </w:tabs>
            </w:pPr>
            <w:ins w:id="502" w:author="David Owen" w:date="2019-06-04T15:32:00Z">
              <w:r>
                <w:t xml:space="preserve">From </w:t>
              </w:r>
            </w:ins>
            <w:ins w:id="503" w:author="David Owen" w:date="2019-06-13T15:34:00Z">
              <w:r w:rsidR="005F21CC">
                <w:t>1/1/20</w:t>
              </w:r>
            </w:ins>
            <w:ins w:id="504" w:author="David Owen" w:date="2019-06-04T15:32:00Z">
              <w:r>
                <w:t>: 0.00%</w:t>
              </w:r>
            </w:ins>
          </w:p>
        </w:tc>
      </w:tr>
      <w:tr w:rsidR="00E77514" w14:paraId="2263B0B9" w14:textId="77777777" w:rsidTr="00162610">
        <w:trPr>
          <w:cantSplit/>
          <w:trPrChange w:id="50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506" w:author="David Owen" w:date="2019-06-03T11:19:00Z">
              <w:tcPr>
                <w:tcW w:w="0" w:type="auto"/>
                <w:tcBorders>
                  <w:top w:val="single" w:sz="4" w:space="0" w:color="A6A6A6" w:themeColor="background1" w:themeShade="A6"/>
                  <w:right w:val="single" w:sz="4" w:space="0" w:color="000000" w:themeColor="text1"/>
                </w:tcBorders>
              </w:tcPr>
            </w:tcPrChange>
          </w:tcPr>
          <w:p w14:paraId="5A4BD39B" w14:textId="77777777" w:rsidR="00E77514" w:rsidRDefault="00E77514" w:rsidP="00FC0611">
            <w:pPr>
              <w:pStyle w:val="NormalinTable"/>
            </w:pPr>
            <w:r>
              <w:rPr>
                <w:b/>
              </w:rPr>
              <w:t>0402 10 91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0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998A823" w14:textId="1E4DB0C1" w:rsidR="00E77514" w:rsidRDefault="00640105" w:rsidP="00FC0611">
            <w:pPr>
              <w:pStyle w:val="NormalinTable"/>
              <w:tabs>
                <w:tab w:val="left" w:pos="1250"/>
              </w:tabs>
              <w:rPr>
                <w:ins w:id="508" w:author="David Owen" w:date="2019-06-04T15:32:00Z"/>
              </w:rPr>
            </w:pPr>
            <w:ins w:id="509" w:author="David Owen" w:date="2019-06-04T15:26:00Z">
              <w:r>
                <w:t xml:space="preserve">To </w:t>
              </w:r>
            </w:ins>
            <w:ins w:id="510" w:author="David Owen" w:date="2019-06-13T15:33:00Z">
              <w:r w:rsidR="005F21CC">
                <w:t>31/12/19</w:t>
              </w:r>
            </w:ins>
            <w:ins w:id="511" w:author="David Owen" w:date="2019-06-04T15:26:00Z">
              <w:r>
                <w:t xml:space="preserve">: </w:t>
              </w:r>
            </w:ins>
            <w:r w:rsidR="00E77514">
              <w:t>0.100 € / kg / lactic matter + 3.400 € / 100 kg</w:t>
            </w:r>
          </w:p>
          <w:p w14:paraId="2A01CEB5" w14:textId="39FE7B2F" w:rsidR="00D55A7B" w:rsidRDefault="00D55A7B" w:rsidP="00FC0611">
            <w:pPr>
              <w:pStyle w:val="NormalinTable"/>
              <w:tabs>
                <w:tab w:val="left" w:pos="1250"/>
              </w:tabs>
            </w:pPr>
            <w:ins w:id="512" w:author="David Owen" w:date="2019-06-04T15:32:00Z">
              <w:r>
                <w:t xml:space="preserve">From </w:t>
              </w:r>
            </w:ins>
            <w:ins w:id="513" w:author="David Owen" w:date="2019-06-13T15:34:00Z">
              <w:r w:rsidR="005F21CC">
                <w:t>1/1/20</w:t>
              </w:r>
            </w:ins>
            <w:ins w:id="514" w:author="David Owen" w:date="2019-06-04T15:32:00Z">
              <w:r>
                <w:t>: 0.00%</w:t>
              </w:r>
            </w:ins>
          </w:p>
        </w:tc>
      </w:tr>
      <w:tr w:rsidR="00E77514" w14:paraId="67C5F607" w14:textId="77777777" w:rsidTr="00162610">
        <w:trPr>
          <w:cantSplit/>
          <w:trPrChange w:id="51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516" w:author="David Owen" w:date="2019-06-03T11:19:00Z">
              <w:tcPr>
                <w:tcW w:w="0" w:type="auto"/>
                <w:tcBorders>
                  <w:top w:val="single" w:sz="4" w:space="0" w:color="A6A6A6" w:themeColor="background1" w:themeShade="A6"/>
                  <w:right w:val="single" w:sz="4" w:space="0" w:color="000000" w:themeColor="text1"/>
                </w:tcBorders>
              </w:tcPr>
            </w:tcPrChange>
          </w:tcPr>
          <w:p w14:paraId="657F812C" w14:textId="77777777" w:rsidR="00E77514" w:rsidRDefault="00E77514" w:rsidP="00FC0611">
            <w:pPr>
              <w:pStyle w:val="NormalinTable"/>
            </w:pPr>
            <w:r>
              <w:rPr>
                <w:b/>
              </w:rPr>
              <w:t>0402 10 99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1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D98E6B7" w14:textId="214931CD" w:rsidR="00E77514" w:rsidRDefault="00640105" w:rsidP="00FC0611">
            <w:pPr>
              <w:pStyle w:val="NormalinTable"/>
              <w:tabs>
                <w:tab w:val="left" w:pos="1250"/>
              </w:tabs>
              <w:rPr>
                <w:ins w:id="518" w:author="David Owen" w:date="2019-06-04T15:32:00Z"/>
              </w:rPr>
            </w:pPr>
            <w:ins w:id="519" w:author="David Owen" w:date="2019-06-04T15:26:00Z">
              <w:r>
                <w:t xml:space="preserve">To </w:t>
              </w:r>
            </w:ins>
            <w:ins w:id="520" w:author="David Owen" w:date="2019-06-13T15:33:00Z">
              <w:r w:rsidR="005F21CC">
                <w:t>31/12/19</w:t>
              </w:r>
            </w:ins>
            <w:ins w:id="521" w:author="David Owen" w:date="2019-06-04T15:26:00Z">
              <w:r>
                <w:t xml:space="preserve">: </w:t>
              </w:r>
            </w:ins>
            <w:r w:rsidR="00E77514">
              <w:t>0.100 € / kg / lactic matter + 2.600 € / 100 kg</w:t>
            </w:r>
          </w:p>
          <w:p w14:paraId="678B5843" w14:textId="1488E20D" w:rsidR="00D55A7B" w:rsidRDefault="00D55A7B" w:rsidP="00FC0611">
            <w:pPr>
              <w:pStyle w:val="NormalinTable"/>
              <w:tabs>
                <w:tab w:val="left" w:pos="1250"/>
              </w:tabs>
            </w:pPr>
            <w:ins w:id="522" w:author="David Owen" w:date="2019-06-04T15:32:00Z">
              <w:r>
                <w:t xml:space="preserve">From </w:t>
              </w:r>
            </w:ins>
            <w:ins w:id="523" w:author="David Owen" w:date="2019-06-13T15:34:00Z">
              <w:r w:rsidR="005F21CC">
                <w:t>1/1/20</w:t>
              </w:r>
            </w:ins>
            <w:ins w:id="524" w:author="David Owen" w:date="2019-06-04T15:32:00Z">
              <w:r>
                <w:t>: 0.00%</w:t>
              </w:r>
            </w:ins>
          </w:p>
        </w:tc>
      </w:tr>
      <w:tr w:rsidR="00E77514" w14:paraId="04D08E75" w14:textId="77777777" w:rsidTr="00162610">
        <w:trPr>
          <w:cantSplit/>
          <w:trPrChange w:id="52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526" w:author="David Owen" w:date="2019-06-03T11:19:00Z">
              <w:tcPr>
                <w:tcW w:w="0" w:type="auto"/>
                <w:tcBorders>
                  <w:top w:val="single" w:sz="4" w:space="0" w:color="A6A6A6" w:themeColor="background1" w:themeShade="A6"/>
                  <w:right w:val="single" w:sz="4" w:space="0" w:color="000000" w:themeColor="text1"/>
                </w:tcBorders>
              </w:tcPr>
            </w:tcPrChange>
          </w:tcPr>
          <w:p w14:paraId="307C55C4" w14:textId="77777777" w:rsidR="00E77514" w:rsidRDefault="00E77514" w:rsidP="00FC0611">
            <w:pPr>
              <w:pStyle w:val="NormalinTable"/>
            </w:pPr>
            <w:r>
              <w:rPr>
                <w:b/>
              </w:rPr>
              <w:t>0402 21 11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2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207ABEA" w14:textId="269A52A8" w:rsidR="00E77514" w:rsidRDefault="0041127A" w:rsidP="00FC0611">
            <w:pPr>
              <w:pStyle w:val="NormalinTable"/>
              <w:tabs>
                <w:tab w:val="left" w:pos="1250"/>
              </w:tabs>
              <w:rPr>
                <w:ins w:id="528" w:author="David Owen" w:date="2019-06-04T15:32:00Z"/>
              </w:rPr>
            </w:pPr>
            <w:ins w:id="529" w:author="David Owen" w:date="2019-06-04T15:26:00Z">
              <w:r>
                <w:t xml:space="preserve">To </w:t>
              </w:r>
            </w:ins>
            <w:ins w:id="530" w:author="David Owen" w:date="2019-06-13T15:33:00Z">
              <w:r w:rsidR="005F21CC">
                <w:t>31/12/19</w:t>
              </w:r>
            </w:ins>
            <w:ins w:id="531" w:author="David Owen" w:date="2019-06-04T15:26:00Z">
              <w:r>
                <w:t xml:space="preserve">: </w:t>
              </w:r>
            </w:ins>
            <w:r w:rsidR="00E77514">
              <w:t>16.900 € / 100 kg</w:t>
            </w:r>
          </w:p>
          <w:p w14:paraId="2CF31745" w14:textId="6C1E4B01" w:rsidR="00D55A7B" w:rsidRDefault="00D55A7B" w:rsidP="00FC0611">
            <w:pPr>
              <w:pStyle w:val="NormalinTable"/>
              <w:tabs>
                <w:tab w:val="left" w:pos="1250"/>
              </w:tabs>
            </w:pPr>
            <w:ins w:id="532" w:author="David Owen" w:date="2019-06-04T15:32:00Z">
              <w:r>
                <w:t xml:space="preserve">From </w:t>
              </w:r>
            </w:ins>
            <w:ins w:id="533" w:author="David Owen" w:date="2019-06-13T15:34:00Z">
              <w:r w:rsidR="005F21CC">
                <w:t>1/1/20</w:t>
              </w:r>
            </w:ins>
            <w:ins w:id="534" w:author="David Owen" w:date="2019-06-04T15:32:00Z">
              <w:r>
                <w:t>: 0.00%</w:t>
              </w:r>
            </w:ins>
          </w:p>
        </w:tc>
      </w:tr>
      <w:tr w:rsidR="00E77514" w14:paraId="7BE7DE06" w14:textId="77777777" w:rsidTr="00162610">
        <w:trPr>
          <w:cantSplit/>
          <w:trPrChange w:id="53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536" w:author="David Owen" w:date="2019-06-03T11:19:00Z">
              <w:tcPr>
                <w:tcW w:w="0" w:type="auto"/>
                <w:tcBorders>
                  <w:top w:val="single" w:sz="4" w:space="0" w:color="A6A6A6" w:themeColor="background1" w:themeShade="A6"/>
                  <w:right w:val="single" w:sz="4" w:space="0" w:color="000000" w:themeColor="text1"/>
                </w:tcBorders>
              </w:tcPr>
            </w:tcPrChange>
          </w:tcPr>
          <w:p w14:paraId="4FF5D08E" w14:textId="77777777" w:rsidR="00E77514" w:rsidRDefault="00E77514" w:rsidP="00FC0611">
            <w:pPr>
              <w:pStyle w:val="NormalinTable"/>
            </w:pPr>
            <w:r>
              <w:rPr>
                <w:b/>
              </w:rPr>
              <w:t>0402 21 18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3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932E394" w14:textId="08185261" w:rsidR="00E77514" w:rsidRDefault="0041127A" w:rsidP="00FC0611">
            <w:pPr>
              <w:pStyle w:val="NormalinTable"/>
              <w:tabs>
                <w:tab w:val="left" w:pos="1250"/>
              </w:tabs>
              <w:rPr>
                <w:ins w:id="538" w:author="David Owen" w:date="2019-06-04T15:32:00Z"/>
              </w:rPr>
            </w:pPr>
            <w:ins w:id="539" w:author="David Owen" w:date="2019-06-04T15:26:00Z">
              <w:r>
                <w:t xml:space="preserve">To </w:t>
              </w:r>
            </w:ins>
            <w:ins w:id="540" w:author="David Owen" w:date="2019-06-13T15:33:00Z">
              <w:r w:rsidR="005F21CC">
                <w:t>31/12/19</w:t>
              </w:r>
            </w:ins>
            <w:ins w:id="541" w:author="David Owen" w:date="2019-06-04T15:26:00Z">
              <w:r>
                <w:t xml:space="preserve">: </w:t>
              </w:r>
            </w:ins>
            <w:r w:rsidR="00E77514">
              <w:t>16.300 € / 100 kg</w:t>
            </w:r>
          </w:p>
          <w:p w14:paraId="244EBE51" w14:textId="13967866" w:rsidR="00D55A7B" w:rsidRDefault="00D55A7B" w:rsidP="00FC0611">
            <w:pPr>
              <w:pStyle w:val="NormalinTable"/>
              <w:tabs>
                <w:tab w:val="left" w:pos="1250"/>
              </w:tabs>
            </w:pPr>
            <w:ins w:id="542" w:author="David Owen" w:date="2019-06-04T15:32:00Z">
              <w:r>
                <w:t xml:space="preserve">From </w:t>
              </w:r>
            </w:ins>
            <w:ins w:id="543" w:author="David Owen" w:date="2019-06-13T15:34:00Z">
              <w:r w:rsidR="005F21CC">
                <w:t>1/1/20</w:t>
              </w:r>
            </w:ins>
            <w:ins w:id="544" w:author="David Owen" w:date="2019-06-04T15:32:00Z">
              <w:r>
                <w:t>: 0.00%</w:t>
              </w:r>
            </w:ins>
          </w:p>
        </w:tc>
      </w:tr>
      <w:tr w:rsidR="00E77514" w14:paraId="7E299705" w14:textId="77777777" w:rsidTr="00162610">
        <w:trPr>
          <w:cantSplit/>
          <w:trPrChange w:id="54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546" w:author="David Owen" w:date="2019-06-03T11:19:00Z">
              <w:tcPr>
                <w:tcW w:w="0" w:type="auto"/>
                <w:tcBorders>
                  <w:top w:val="single" w:sz="4" w:space="0" w:color="A6A6A6" w:themeColor="background1" w:themeShade="A6"/>
                  <w:right w:val="single" w:sz="4" w:space="0" w:color="000000" w:themeColor="text1"/>
                </w:tcBorders>
              </w:tcPr>
            </w:tcPrChange>
          </w:tcPr>
          <w:p w14:paraId="093D79A7" w14:textId="77777777" w:rsidR="00E77514" w:rsidRDefault="00E77514" w:rsidP="00FC0611">
            <w:pPr>
              <w:pStyle w:val="NormalinTable"/>
            </w:pPr>
            <w:r>
              <w:rPr>
                <w:b/>
              </w:rPr>
              <w:t>0402 21 91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4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165EE29" w14:textId="7AF3BF08" w:rsidR="00E77514" w:rsidRDefault="0041127A" w:rsidP="00FC0611">
            <w:pPr>
              <w:pStyle w:val="NormalinTable"/>
              <w:tabs>
                <w:tab w:val="left" w:pos="1250"/>
              </w:tabs>
              <w:rPr>
                <w:ins w:id="548" w:author="David Owen" w:date="2019-06-04T15:32:00Z"/>
              </w:rPr>
            </w:pPr>
            <w:ins w:id="549" w:author="David Owen" w:date="2019-06-04T15:26:00Z">
              <w:r>
                <w:t xml:space="preserve">To </w:t>
              </w:r>
            </w:ins>
            <w:ins w:id="550" w:author="David Owen" w:date="2019-06-13T15:33:00Z">
              <w:r w:rsidR="005F21CC">
                <w:t>31/12/19</w:t>
              </w:r>
            </w:ins>
            <w:ins w:id="551" w:author="David Owen" w:date="2019-06-04T15:26:00Z">
              <w:r>
                <w:t xml:space="preserve">: </w:t>
              </w:r>
            </w:ins>
            <w:r w:rsidR="00E77514">
              <w:t>20.900 € / 100 kg</w:t>
            </w:r>
          </w:p>
          <w:p w14:paraId="1670BDAF" w14:textId="1C530CDD" w:rsidR="00D55A7B" w:rsidRDefault="00D55A7B" w:rsidP="00FC0611">
            <w:pPr>
              <w:pStyle w:val="NormalinTable"/>
              <w:tabs>
                <w:tab w:val="left" w:pos="1250"/>
              </w:tabs>
            </w:pPr>
            <w:ins w:id="552" w:author="David Owen" w:date="2019-06-04T15:32:00Z">
              <w:r>
                <w:t xml:space="preserve">From </w:t>
              </w:r>
            </w:ins>
            <w:ins w:id="553" w:author="David Owen" w:date="2019-06-13T15:34:00Z">
              <w:r w:rsidR="005F21CC">
                <w:t>1/1/20</w:t>
              </w:r>
            </w:ins>
            <w:ins w:id="554" w:author="David Owen" w:date="2019-06-04T15:32:00Z">
              <w:r>
                <w:t>: 0.00%</w:t>
              </w:r>
            </w:ins>
          </w:p>
        </w:tc>
      </w:tr>
      <w:tr w:rsidR="00E77514" w14:paraId="3DD1445C" w14:textId="77777777" w:rsidTr="00162610">
        <w:trPr>
          <w:cantSplit/>
          <w:trPrChange w:id="55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556" w:author="David Owen" w:date="2019-06-03T11:19:00Z">
              <w:tcPr>
                <w:tcW w:w="0" w:type="auto"/>
                <w:tcBorders>
                  <w:top w:val="single" w:sz="4" w:space="0" w:color="A6A6A6" w:themeColor="background1" w:themeShade="A6"/>
                  <w:right w:val="single" w:sz="4" w:space="0" w:color="000000" w:themeColor="text1"/>
                </w:tcBorders>
              </w:tcPr>
            </w:tcPrChange>
          </w:tcPr>
          <w:p w14:paraId="1C93A0B7" w14:textId="77777777" w:rsidR="00E77514" w:rsidRDefault="00E77514" w:rsidP="00FC0611">
            <w:pPr>
              <w:pStyle w:val="NormalinTable"/>
            </w:pPr>
            <w:r>
              <w:rPr>
                <w:b/>
              </w:rPr>
              <w:t>0402 21 99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5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76341B8" w14:textId="074C97A6" w:rsidR="00E77514" w:rsidRDefault="0041127A" w:rsidP="00FC0611">
            <w:pPr>
              <w:pStyle w:val="NormalinTable"/>
              <w:tabs>
                <w:tab w:val="left" w:pos="1250"/>
              </w:tabs>
              <w:rPr>
                <w:ins w:id="558" w:author="David Owen" w:date="2019-06-04T15:32:00Z"/>
              </w:rPr>
            </w:pPr>
            <w:ins w:id="559" w:author="David Owen" w:date="2019-06-04T15:26:00Z">
              <w:r>
                <w:t xml:space="preserve">To </w:t>
              </w:r>
            </w:ins>
            <w:ins w:id="560" w:author="David Owen" w:date="2019-06-13T15:33:00Z">
              <w:r w:rsidR="005F21CC">
                <w:t>31/12/19</w:t>
              </w:r>
            </w:ins>
            <w:ins w:id="561" w:author="David Owen" w:date="2019-06-04T15:26:00Z">
              <w:r>
                <w:t xml:space="preserve">: </w:t>
              </w:r>
            </w:ins>
            <w:r w:rsidR="00E77514">
              <w:t>20.200 € / 100 kg</w:t>
            </w:r>
          </w:p>
          <w:p w14:paraId="668956BB" w14:textId="57D7BFE1" w:rsidR="00D55A7B" w:rsidRDefault="00D55A7B" w:rsidP="00FC0611">
            <w:pPr>
              <w:pStyle w:val="NormalinTable"/>
              <w:tabs>
                <w:tab w:val="left" w:pos="1250"/>
              </w:tabs>
            </w:pPr>
            <w:ins w:id="562" w:author="David Owen" w:date="2019-06-04T15:32:00Z">
              <w:r>
                <w:t xml:space="preserve">From </w:t>
              </w:r>
            </w:ins>
            <w:ins w:id="563" w:author="David Owen" w:date="2019-06-13T15:34:00Z">
              <w:r w:rsidR="005F21CC">
                <w:t>1/1/20</w:t>
              </w:r>
            </w:ins>
            <w:ins w:id="564" w:author="David Owen" w:date="2019-06-04T15:32:00Z">
              <w:r>
                <w:t>: 0.00%</w:t>
              </w:r>
            </w:ins>
          </w:p>
        </w:tc>
      </w:tr>
      <w:tr w:rsidR="00E77514" w14:paraId="5F3CD8E4" w14:textId="77777777" w:rsidTr="00162610">
        <w:trPr>
          <w:cantSplit/>
          <w:trPrChange w:id="56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566" w:author="David Owen" w:date="2019-06-03T11:19:00Z">
              <w:tcPr>
                <w:tcW w:w="0" w:type="auto"/>
                <w:tcBorders>
                  <w:top w:val="single" w:sz="4" w:space="0" w:color="A6A6A6" w:themeColor="background1" w:themeShade="A6"/>
                  <w:right w:val="single" w:sz="4" w:space="0" w:color="000000" w:themeColor="text1"/>
                </w:tcBorders>
              </w:tcPr>
            </w:tcPrChange>
          </w:tcPr>
          <w:p w14:paraId="20386400" w14:textId="77777777" w:rsidR="00E77514" w:rsidRDefault="00E77514" w:rsidP="00FC0611">
            <w:pPr>
              <w:pStyle w:val="NormalinTable"/>
            </w:pPr>
            <w:r>
              <w:rPr>
                <w:b/>
              </w:rPr>
              <w:t>0402 29 00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6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E612107" w14:textId="77777777" w:rsidR="00E77514" w:rsidRDefault="00E77514" w:rsidP="00FC0611">
            <w:pPr>
              <w:pStyle w:val="NormalinTable"/>
              <w:tabs>
                <w:tab w:val="left" w:pos="1250"/>
              </w:tabs>
            </w:pPr>
            <w:r>
              <w:t>0.000 € / kg / lactic matter</w:t>
            </w:r>
          </w:p>
        </w:tc>
      </w:tr>
      <w:tr w:rsidR="00E77514" w14:paraId="780C6020" w14:textId="77777777" w:rsidTr="00162610">
        <w:trPr>
          <w:cantSplit/>
          <w:trPrChange w:id="56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569" w:author="David Owen" w:date="2019-06-03T11:19:00Z">
              <w:tcPr>
                <w:tcW w:w="0" w:type="auto"/>
                <w:tcBorders>
                  <w:top w:val="single" w:sz="4" w:space="0" w:color="A6A6A6" w:themeColor="background1" w:themeShade="A6"/>
                  <w:right w:val="single" w:sz="4" w:space="0" w:color="000000" w:themeColor="text1"/>
                </w:tcBorders>
              </w:tcPr>
            </w:tcPrChange>
          </w:tcPr>
          <w:p w14:paraId="3C598A61" w14:textId="77777777" w:rsidR="00E77514" w:rsidRDefault="00E77514" w:rsidP="00FC0611">
            <w:pPr>
              <w:pStyle w:val="NormalinTable"/>
            </w:pPr>
            <w:r>
              <w:rPr>
                <w:b/>
              </w:rPr>
              <w:t>0402 91 00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7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21E8620" w14:textId="77777777" w:rsidR="00E77514" w:rsidRDefault="00E77514" w:rsidP="00FC0611">
            <w:pPr>
              <w:pStyle w:val="NormalinTable"/>
              <w:tabs>
                <w:tab w:val="left" w:pos="1250"/>
              </w:tabs>
            </w:pPr>
            <w:r>
              <w:t>0.00%</w:t>
            </w:r>
          </w:p>
        </w:tc>
      </w:tr>
      <w:tr w:rsidR="00E77514" w14:paraId="5C18A710" w14:textId="77777777" w:rsidTr="00162610">
        <w:trPr>
          <w:cantSplit/>
          <w:trPrChange w:id="57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572" w:author="David Owen" w:date="2019-06-03T11:19:00Z">
              <w:tcPr>
                <w:tcW w:w="0" w:type="auto"/>
                <w:tcBorders>
                  <w:top w:val="single" w:sz="4" w:space="0" w:color="A6A6A6" w:themeColor="background1" w:themeShade="A6"/>
                  <w:right w:val="single" w:sz="4" w:space="0" w:color="000000" w:themeColor="text1"/>
                </w:tcBorders>
              </w:tcPr>
            </w:tcPrChange>
          </w:tcPr>
          <w:p w14:paraId="0DD0980D" w14:textId="77777777" w:rsidR="00E77514" w:rsidRDefault="00E77514" w:rsidP="00FC0611">
            <w:pPr>
              <w:pStyle w:val="NormalinTable"/>
            </w:pPr>
            <w:r>
              <w:rPr>
                <w:b/>
              </w:rPr>
              <w:t>0403 90 11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7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665D7E8" w14:textId="77777777" w:rsidR="00E77514" w:rsidRDefault="00E77514" w:rsidP="00FC0611">
            <w:pPr>
              <w:pStyle w:val="NormalinTable"/>
              <w:tabs>
                <w:tab w:val="left" w:pos="1250"/>
              </w:tabs>
            </w:pPr>
            <w:r>
              <w:t>80.300 € / 100 kg</w:t>
            </w:r>
          </w:p>
        </w:tc>
      </w:tr>
      <w:tr w:rsidR="00E77514" w14:paraId="60FE9056" w14:textId="77777777" w:rsidTr="00162610">
        <w:trPr>
          <w:cantSplit/>
          <w:trPrChange w:id="57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575" w:author="David Owen" w:date="2019-06-03T11:19:00Z">
              <w:tcPr>
                <w:tcW w:w="0" w:type="auto"/>
                <w:tcBorders>
                  <w:top w:val="single" w:sz="4" w:space="0" w:color="A6A6A6" w:themeColor="background1" w:themeShade="A6"/>
                  <w:right w:val="single" w:sz="4" w:space="0" w:color="000000" w:themeColor="text1"/>
                </w:tcBorders>
              </w:tcPr>
            </w:tcPrChange>
          </w:tcPr>
          <w:p w14:paraId="38CDEB1A" w14:textId="77777777" w:rsidR="00E77514" w:rsidRDefault="00E77514" w:rsidP="00FC0611">
            <w:pPr>
              <w:pStyle w:val="NormalinTable"/>
            </w:pPr>
            <w:r>
              <w:rPr>
                <w:b/>
              </w:rPr>
              <w:t>0403 90 13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7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EC11990" w14:textId="77777777" w:rsidR="00E77514" w:rsidRDefault="00E77514" w:rsidP="00FC0611">
            <w:pPr>
              <w:pStyle w:val="NormalinTable"/>
              <w:tabs>
                <w:tab w:val="left" w:pos="1250"/>
              </w:tabs>
            </w:pPr>
            <w:r>
              <w:t>108.500 € / 100 kg</w:t>
            </w:r>
          </w:p>
        </w:tc>
      </w:tr>
      <w:tr w:rsidR="00E77514" w14:paraId="4338670D" w14:textId="77777777" w:rsidTr="00162610">
        <w:trPr>
          <w:cantSplit/>
          <w:trPrChange w:id="57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578" w:author="David Owen" w:date="2019-06-03T11:19:00Z">
              <w:tcPr>
                <w:tcW w:w="0" w:type="auto"/>
                <w:tcBorders>
                  <w:top w:val="single" w:sz="4" w:space="0" w:color="A6A6A6" w:themeColor="background1" w:themeShade="A6"/>
                  <w:right w:val="single" w:sz="4" w:space="0" w:color="000000" w:themeColor="text1"/>
                </w:tcBorders>
              </w:tcPr>
            </w:tcPrChange>
          </w:tcPr>
          <w:p w14:paraId="20F42A15" w14:textId="77777777" w:rsidR="00E77514" w:rsidRDefault="00E77514" w:rsidP="00FC0611">
            <w:pPr>
              <w:pStyle w:val="NormalinTable"/>
            </w:pPr>
            <w:r>
              <w:rPr>
                <w:b/>
              </w:rPr>
              <w:t>0403 90 19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7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1FF1E40" w14:textId="77777777" w:rsidR="00E77514" w:rsidRDefault="00E77514" w:rsidP="00FC0611">
            <w:pPr>
              <w:pStyle w:val="NormalinTable"/>
              <w:tabs>
                <w:tab w:val="left" w:pos="1250"/>
              </w:tabs>
            </w:pPr>
            <w:r>
              <w:t>133.700 € / 100 kg</w:t>
            </w:r>
          </w:p>
        </w:tc>
      </w:tr>
      <w:tr w:rsidR="00E77514" w14:paraId="44C4A23D" w14:textId="77777777" w:rsidTr="00162610">
        <w:trPr>
          <w:cantSplit/>
          <w:trPrChange w:id="58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581" w:author="David Owen" w:date="2019-06-03T11:19:00Z">
              <w:tcPr>
                <w:tcW w:w="0" w:type="auto"/>
                <w:tcBorders>
                  <w:top w:val="single" w:sz="4" w:space="0" w:color="A6A6A6" w:themeColor="background1" w:themeShade="A6"/>
                  <w:right w:val="single" w:sz="4" w:space="0" w:color="000000" w:themeColor="text1"/>
                </w:tcBorders>
              </w:tcPr>
            </w:tcPrChange>
          </w:tcPr>
          <w:p w14:paraId="65D6237B" w14:textId="77777777" w:rsidR="00E77514" w:rsidRDefault="00E77514" w:rsidP="00FC0611">
            <w:pPr>
              <w:pStyle w:val="NormalinTable"/>
            </w:pPr>
            <w:r>
              <w:rPr>
                <w:b/>
              </w:rPr>
              <w:t>0403 90 31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8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31C03A4" w14:textId="77777777" w:rsidR="00E77514" w:rsidRDefault="00E77514" w:rsidP="00FC0611">
            <w:pPr>
              <w:pStyle w:val="NormalinTable"/>
              <w:tabs>
                <w:tab w:val="left" w:pos="1250"/>
              </w:tabs>
            </w:pPr>
            <w:r>
              <w:t>0.700 € / kg / lactic matter + 17.600 € / 100 kg</w:t>
            </w:r>
          </w:p>
        </w:tc>
      </w:tr>
      <w:tr w:rsidR="00E77514" w14:paraId="7E4D1A63" w14:textId="77777777" w:rsidTr="00162610">
        <w:trPr>
          <w:cantSplit/>
          <w:trPrChange w:id="58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584" w:author="David Owen" w:date="2019-06-03T11:19:00Z">
              <w:tcPr>
                <w:tcW w:w="0" w:type="auto"/>
                <w:tcBorders>
                  <w:top w:val="single" w:sz="4" w:space="0" w:color="A6A6A6" w:themeColor="background1" w:themeShade="A6"/>
                  <w:right w:val="single" w:sz="4" w:space="0" w:color="000000" w:themeColor="text1"/>
                </w:tcBorders>
              </w:tcPr>
            </w:tcPrChange>
          </w:tcPr>
          <w:p w14:paraId="4690DB12" w14:textId="77777777" w:rsidR="00E77514" w:rsidRDefault="00E77514" w:rsidP="00FC0611">
            <w:pPr>
              <w:pStyle w:val="NormalinTable"/>
            </w:pPr>
            <w:r>
              <w:rPr>
                <w:b/>
              </w:rPr>
              <w:t>0403 90 33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8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E31245F" w14:textId="77777777" w:rsidR="00E77514" w:rsidRDefault="00E77514" w:rsidP="00FC0611">
            <w:pPr>
              <w:pStyle w:val="NormalinTable"/>
              <w:tabs>
                <w:tab w:val="left" w:pos="1250"/>
              </w:tabs>
            </w:pPr>
            <w:r>
              <w:t>1.000 € / kg / lactic matter + 17.600 € / 100 kg</w:t>
            </w:r>
          </w:p>
        </w:tc>
      </w:tr>
      <w:tr w:rsidR="00E77514" w14:paraId="7877841C" w14:textId="77777777" w:rsidTr="00162610">
        <w:trPr>
          <w:cantSplit/>
          <w:trPrChange w:id="58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587" w:author="David Owen" w:date="2019-06-03T11:19:00Z">
              <w:tcPr>
                <w:tcW w:w="0" w:type="auto"/>
                <w:tcBorders>
                  <w:top w:val="single" w:sz="4" w:space="0" w:color="A6A6A6" w:themeColor="background1" w:themeShade="A6"/>
                  <w:right w:val="single" w:sz="4" w:space="0" w:color="000000" w:themeColor="text1"/>
                </w:tcBorders>
              </w:tcPr>
            </w:tcPrChange>
          </w:tcPr>
          <w:p w14:paraId="6EFA4BE9" w14:textId="77777777" w:rsidR="00E77514" w:rsidRDefault="00E77514" w:rsidP="00FC0611">
            <w:pPr>
              <w:pStyle w:val="NormalinTable"/>
            </w:pPr>
            <w:r>
              <w:rPr>
                <w:b/>
              </w:rPr>
              <w:t>0403 90 39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8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33F24E8" w14:textId="77777777" w:rsidR="00E77514" w:rsidRDefault="00E77514" w:rsidP="00FC0611">
            <w:pPr>
              <w:pStyle w:val="NormalinTable"/>
              <w:tabs>
                <w:tab w:val="left" w:pos="1250"/>
              </w:tabs>
            </w:pPr>
            <w:r>
              <w:t>1.200 € / kg / lactic matter + 17.600 € / 100 kg</w:t>
            </w:r>
          </w:p>
        </w:tc>
      </w:tr>
      <w:tr w:rsidR="00E77514" w14:paraId="0E3091B6" w14:textId="77777777" w:rsidTr="00162610">
        <w:trPr>
          <w:cantSplit/>
          <w:trPrChange w:id="58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590" w:author="David Owen" w:date="2019-06-03T11:19:00Z">
              <w:tcPr>
                <w:tcW w:w="0" w:type="auto"/>
                <w:tcBorders>
                  <w:top w:val="single" w:sz="4" w:space="0" w:color="A6A6A6" w:themeColor="background1" w:themeShade="A6"/>
                  <w:right w:val="single" w:sz="4" w:space="0" w:color="000000" w:themeColor="text1"/>
                </w:tcBorders>
              </w:tcPr>
            </w:tcPrChange>
          </w:tcPr>
          <w:p w14:paraId="1C143058" w14:textId="77777777" w:rsidR="00E77514" w:rsidRDefault="00E77514" w:rsidP="00FC0611">
            <w:pPr>
              <w:pStyle w:val="NormalinTable"/>
            </w:pPr>
            <w:r>
              <w:rPr>
                <w:b/>
              </w:rPr>
              <w:t>0403 90 51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9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D8F5159" w14:textId="77777777" w:rsidR="00E77514" w:rsidRDefault="00E77514" w:rsidP="00FC0611">
            <w:pPr>
              <w:pStyle w:val="NormalinTable"/>
              <w:tabs>
                <w:tab w:val="left" w:pos="1250"/>
              </w:tabs>
            </w:pPr>
            <w:r>
              <w:t>16.400 € / 100 kg</w:t>
            </w:r>
          </w:p>
        </w:tc>
      </w:tr>
      <w:tr w:rsidR="00E77514" w14:paraId="3A92BE70" w14:textId="77777777" w:rsidTr="00162610">
        <w:trPr>
          <w:cantSplit/>
          <w:trPrChange w:id="59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593" w:author="David Owen" w:date="2019-06-03T11:19:00Z">
              <w:tcPr>
                <w:tcW w:w="0" w:type="auto"/>
                <w:tcBorders>
                  <w:top w:val="single" w:sz="4" w:space="0" w:color="A6A6A6" w:themeColor="background1" w:themeShade="A6"/>
                  <w:right w:val="single" w:sz="4" w:space="0" w:color="000000" w:themeColor="text1"/>
                </w:tcBorders>
              </w:tcPr>
            </w:tcPrChange>
          </w:tcPr>
          <w:p w14:paraId="7852A671" w14:textId="77777777" w:rsidR="00E77514" w:rsidRDefault="00E77514" w:rsidP="00FC0611">
            <w:pPr>
              <w:pStyle w:val="NormalinTable"/>
            </w:pPr>
            <w:r>
              <w:rPr>
                <w:b/>
              </w:rPr>
              <w:t>0403 90 53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9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5C82727" w14:textId="77777777" w:rsidR="00E77514" w:rsidRDefault="00E77514" w:rsidP="00FC0611">
            <w:pPr>
              <w:pStyle w:val="NormalinTable"/>
              <w:tabs>
                <w:tab w:val="left" w:pos="1250"/>
              </w:tabs>
            </w:pPr>
            <w:r>
              <w:t>19.500 € / 100 kg</w:t>
            </w:r>
          </w:p>
        </w:tc>
      </w:tr>
      <w:tr w:rsidR="00E77514" w14:paraId="36BB49E9" w14:textId="77777777" w:rsidTr="00162610">
        <w:trPr>
          <w:cantSplit/>
          <w:trPrChange w:id="59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596" w:author="David Owen" w:date="2019-06-03T11:19:00Z">
              <w:tcPr>
                <w:tcW w:w="0" w:type="auto"/>
                <w:tcBorders>
                  <w:top w:val="single" w:sz="4" w:space="0" w:color="A6A6A6" w:themeColor="background1" w:themeShade="A6"/>
                  <w:right w:val="single" w:sz="4" w:space="0" w:color="000000" w:themeColor="text1"/>
                </w:tcBorders>
              </w:tcPr>
            </w:tcPrChange>
          </w:tcPr>
          <w:p w14:paraId="2AA09C2A" w14:textId="77777777" w:rsidR="00E77514" w:rsidRDefault="00E77514" w:rsidP="00FC0611">
            <w:pPr>
              <w:pStyle w:val="NormalinTable"/>
            </w:pPr>
            <w:r>
              <w:rPr>
                <w:b/>
              </w:rPr>
              <w:t>0403 90 59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9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E93CA0D" w14:textId="77777777" w:rsidR="00E77514" w:rsidRDefault="00E77514" w:rsidP="00FC0611">
            <w:pPr>
              <w:pStyle w:val="NormalinTable"/>
              <w:tabs>
                <w:tab w:val="left" w:pos="1250"/>
              </w:tabs>
            </w:pPr>
            <w:r>
              <w:t>47.300 € / 100 kg</w:t>
            </w:r>
          </w:p>
        </w:tc>
      </w:tr>
      <w:tr w:rsidR="00E77514" w14:paraId="78B3FE6B" w14:textId="77777777" w:rsidTr="00162610">
        <w:trPr>
          <w:cantSplit/>
          <w:trPrChange w:id="59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599" w:author="David Owen" w:date="2019-06-03T11:19:00Z">
              <w:tcPr>
                <w:tcW w:w="0" w:type="auto"/>
                <w:tcBorders>
                  <w:top w:val="single" w:sz="4" w:space="0" w:color="A6A6A6" w:themeColor="background1" w:themeShade="A6"/>
                  <w:right w:val="single" w:sz="4" w:space="0" w:color="000000" w:themeColor="text1"/>
                </w:tcBorders>
              </w:tcPr>
            </w:tcPrChange>
          </w:tcPr>
          <w:p w14:paraId="4A0F4CC8" w14:textId="77777777" w:rsidR="00E77514" w:rsidRDefault="00E77514" w:rsidP="00FC0611">
            <w:pPr>
              <w:pStyle w:val="NormalinTable"/>
            </w:pPr>
            <w:r>
              <w:rPr>
                <w:b/>
              </w:rPr>
              <w:t>0403 90 61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0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8016607" w14:textId="77777777" w:rsidR="00E77514" w:rsidRDefault="00E77514" w:rsidP="00FC0611">
            <w:pPr>
              <w:pStyle w:val="NormalinTable"/>
              <w:tabs>
                <w:tab w:val="left" w:pos="1250"/>
              </w:tabs>
            </w:pPr>
            <w:r>
              <w:t>0.100 € / kg / lactic matter + 16.800 € / 100 kg</w:t>
            </w:r>
          </w:p>
        </w:tc>
      </w:tr>
      <w:tr w:rsidR="00E77514" w14:paraId="07558CB0" w14:textId="77777777" w:rsidTr="00162610">
        <w:trPr>
          <w:cantSplit/>
          <w:trPrChange w:id="60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602" w:author="David Owen" w:date="2019-06-03T11:19:00Z">
              <w:tcPr>
                <w:tcW w:w="0" w:type="auto"/>
                <w:tcBorders>
                  <w:top w:val="single" w:sz="4" w:space="0" w:color="A6A6A6" w:themeColor="background1" w:themeShade="A6"/>
                  <w:right w:val="single" w:sz="4" w:space="0" w:color="000000" w:themeColor="text1"/>
                </w:tcBorders>
              </w:tcPr>
            </w:tcPrChange>
          </w:tcPr>
          <w:p w14:paraId="2C3453F2" w14:textId="77777777" w:rsidR="00E77514" w:rsidRDefault="00E77514" w:rsidP="00FC0611">
            <w:pPr>
              <w:pStyle w:val="NormalinTable"/>
            </w:pPr>
            <w:r>
              <w:rPr>
                <w:b/>
              </w:rPr>
              <w:t>0403 90 63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0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E85352A" w14:textId="77777777" w:rsidR="00E77514" w:rsidRDefault="00E77514" w:rsidP="00FC0611">
            <w:pPr>
              <w:pStyle w:val="NormalinTable"/>
              <w:tabs>
                <w:tab w:val="left" w:pos="1250"/>
              </w:tabs>
            </w:pPr>
            <w:r>
              <w:t>0.100 € / kg / lactic matter + 16.800 € / 100 kg</w:t>
            </w:r>
          </w:p>
        </w:tc>
      </w:tr>
      <w:tr w:rsidR="00E77514" w14:paraId="0448EE73" w14:textId="77777777" w:rsidTr="00162610">
        <w:trPr>
          <w:cantSplit/>
          <w:trPrChange w:id="60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605" w:author="David Owen" w:date="2019-06-03T11:19:00Z">
              <w:tcPr>
                <w:tcW w:w="0" w:type="auto"/>
                <w:tcBorders>
                  <w:top w:val="single" w:sz="4" w:space="0" w:color="A6A6A6" w:themeColor="background1" w:themeShade="A6"/>
                  <w:right w:val="single" w:sz="4" w:space="0" w:color="000000" w:themeColor="text1"/>
                </w:tcBorders>
              </w:tcPr>
            </w:tcPrChange>
          </w:tcPr>
          <w:p w14:paraId="7802FC4C" w14:textId="77777777" w:rsidR="00E77514" w:rsidRDefault="00E77514" w:rsidP="00FC0611">
            <w:pPr>
              <w:pStyle w:val="NormalinTable"/>
            </w:pPr>
            <w:r>
              <w:rPr>
                <w:b/>
              </w:rPr>
              <w:t>0403 90 69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0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595F0F0" w14:textId="77777777" w:rsidR="00E77514" w:rsidRDefault="00E77514" w:rsidP="00FC0611">
            <w:pPr>
              <w:pStyle w:val="NormalinTable"/>
              <w:tabs>
                <w:tab w:val="left" w:pos="1250"/>
              </w:tabs>
            </w:pPr>
            <w:r>
              <w:t>0.400 € / kg / lactic matter + 16.800 € / 100 kg</w:t>
            </w:r>
          </w:p>
        </w:tc>
      </w:tr>
      <w:tr w:rsidR="00E77514" w14:paraId="6F3F0686" w14:textId="77777777" w:rsidTr="00162610">
        <w:trPr>
          <w:cantSplit/>
          <w:trPrChange w:id="60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608" w:author="David Owen" w:date="2019-06-03T11:19:00Z">
              <w:tcPr>
                <w:tcW w:w="0" w:type="auto"/>
                <w:tcBorders>
                  <w:top w:val="single" w:sz="4" w:space="0" w:color="A6A6A6" w:themeColor="background1" w:themeShade="A6"/>
                  <w:right w:val="single" w:sz="4" w:space="0" w:color="000000" w:themeColor="text1"/>
                </w:tcBorders>
              </w:tcPr>
            </w:tcPrChange>
          </w:tcPr>
          <w:p w14:paraId="7CF05B49" w14:textId="77777777" w:rsidR="00E77514" w:rsidRDefault="00E77514" w:rsidP="00FC0611">
            <w:pPr>
              <w:pStyle w:val="NormalinTable"/>
            </w:pPr>
            <w:r>
              <w:rPr>
                <w:b/>
              </w:rPr>
              <w:t>0403 90 71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0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BEAF17D" w14:textId="77777777" w:rsidR="00E77514" w:rsidRDefault="00E77514" w:rsidP="00FC0611">
            <w:pPr>
              <w:pStyle w:val="NormalinTable"/>
              <w:tabs>
                <w:tab w:val="left" w:pos="1250"/>
              </w:tabs>
            </w:pPr>
            <w:r>
              <w:t>6.60% + 76.000 € / 100 kg</w:t>
            </w:r>
          </w:p>
        </w:tc>
      </w:tr>
      <w:tr w:rsidR="00E77514" w14:paraId="4B9EFBD4" w14:textId="77777777" w:rsidTr="00162610">
        <w:trPr>
          <w:cantSplit/>
          <w:trPrChange w:id="61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611" w:author="David Owen" w:date="2019-06-03T11:19:00Z">
              <w:tcPr>
                <w:tcW w:w="0" w:type="auto"/>
                <w:tcBorders>
                  <w:top w:val="single" w:sz="4" w:space="0" w:color="A6A6A6" w:themeColor="background1" w:themeShade="A6"/>
                  <w:right w:val="single" w:sz="4" w:space="0" w:color="000000" w:themeColor="text1"/>
                </w:tcBorders>
              </w:tcPr>
            </w:tcPrChange>
          </w:tcPr>
          <w:p w14:paraId="5FEA32C5" w14:textId="77777777" w:rsidR="00E77514" w:rsidRDefault="00E77514" w:rsidP="00FC0611">
            <w:pPr>
              <w:pStyle w:val="NormalinTable"/>
            </w:pPr>
            <w:r>
              <w:rPr>
                <w:b/>
              </w:rPr>
              <w:lastRenderedPageBreak/>
              <w:t>0403 90 73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1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6AAA594" w14:textId="77777777" w:rsidR="00E77514" w:rsidRDefault="00E77514" w:rsidP="00FC0611">
            <w:pPr>
              <w:pStyle w:val="NormalinTable"/>
              <w:tabs>
                <w:tab w:val="left" w:pos="1250"/>
              </w:tabs>
            </w:pPr>
            <w:r>
              <w:t>6.60% + 104.300 € / 100 kg</w:t>
            </w:r>
          </w:p>
        </w:tc>
      </w:tr>
      <w:tr w:rsidR="00E77514" w14:paraId="3C13A759" w14:textId="77777777" w:rsidTr="00162610">
        <w:trPr>
          <w:cantSplit/>
          <w:trPrChange w:id="61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614" w:author="David Owen" w:date="2019-06-03T11:19:00Z">
              <w:tcPr>
                <w:tcW w:w="0" w:type="auto"/>
                <w:tcBorders>
                  <w:top w:val="single" w:sz="4" w:space="0" w:color="A6A6A6" w:themeColor="background1" w:themeShade="A6"/>
                  <w:right w:val="single" w:sz="4" w:space="0" w:color="000000" w:themeColor="text1"/>
                </w:tcBorders>
              </w:tcPr>
            </w:tcPrChange>
          </w:tcPr>
          <w:p w14:paraId="2D2FBE6C" w14:textId="77777777" w:rsidR="00E77514" w:rsidRDefault="00E77514" w:rsidP="00FC0611">
            <w:pPr>
              <w:pStyle w:val="NormalinTable"/>
            </w:pPr>
            <w:r>
              <w:rPr>
                <w:b/>
              </w:rPr>
              <w:t>0403 90 79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1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BA8F6E0" w14:textId="77777777" w:rsidR="00E77514" w:rsidRDefault="00E77514" w:rsidP="00FC0611">
            <w:pPr>
              <w:pStyle w:val="NormalinTable"/>
              <w:tabs>
                <w:tab w:val="left" w:pos="1250"/>
              </w:tabs>
            </w:pPr>
            <w:r>
              <w:t>6.60% + 135.000 € / 100 kg</w:t>
            </w:r>
          </w:p>
        </w:tc>
      </w:tr>
      <w:tr w:rsidR="00E77514" w14:paraId="115A8607" w14:textId="77777777" w:rsidTr="00162610">
        <w:trPr>
          <w:cantSplit/>
          <w:trPrChange w:id="61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617" w:author="David Owen" w:date="2019-06-03T11:19:00Z">
              <w:tcPr>
                <w:tcW w:w="0" w:type="auto"/>
                <w:tcBorders>
                  <w:top w:val="single" w:sz="4" w:space="0" w:color="A6A6A6" w:themeColor="background1" w:themeShade="A6"/>
                  <w:right w:val="single" w:sz="4" w:space="0" w:color="000000" w:themeColor="text1"/>
                </w:tcBorders>
              </w:tcPr>
            </w:tcPrChange>
          </w:tcPr>
          <w:p w14:paraId="5907CF1B" w14:textId="77777777" w:rsidR="00E77514" w:rsidRDefault="00E77514" w:rsidP="00FC0611">
            <w:pPr>
              <w:pStyle w:val="NormalinTable"/>
            </w:pPr>
            <w:r>
              <w:rPr>
                <w:b/>
              </w:rPr>
              <w:t>0403 90 91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1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BA12D7B" w14:textId="77777777" w:rsidR="00E77514" w:rsidRDefault="00E77514" w:rsidP="00FC0611">
            <w:pPr>
              <w:pStyle w:val="NormalinTable"/>
              <w:tabs>
                <w:tab w:val="left" w:pos="1250"/>
              </w:tabs>
            </w:pPr>
            <w:r>
              <w:t>6.60% + 9.900 € / 100 kg</w:t>
            </w:r>
          </w:p>
        </w:tc>
      </w:tr>
      <w:tr w:rsidR="00E77514" w14:paraId="2A2E18CE" w14:textId="77777777" w:rsidTr="00162610">
        <w:trPr>
          <w:cantSplit/>
          <w:trPrChange w:id="61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620" w:author="David Owen" w:date="2019-06-03T11:19:00Z">
              <w:tcPr>
                <w:tcW w:w="0" w:type="auto"/>
                <w:tcBorders>
                  <w:top w:val="single" w:sz="4" w:space="0" w:color="A6A6A6" w:themeColor="background1" w:themeShade="A6"/>
                  <w:right w:val="single" w:sz="4" w:space="0" w:color="000000" w:themeColor="text1"/>
                </w:tcBorders>
              </w:tcPr>
            </w:tcPrChange>
          </w:tcPr>
          <w:p w14:paraId="58D472D0" w14:textId="77777777" w:rsidR="00E77514" w:rsidRDefault="00E77514" w:rsidP="00FC0611">
            <w:pPr>
              <w:pStyle w:val="NormalinTable"/>
            </w:pPr>
            <w:r>
              <w:rPr>
                <w:b/>
              </w:rPr>
              <w:t>0403 90 93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2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9457F36" w14:textId="77777777" w:rsidR="00E77514" w:rsidRDefault="00E77514" w:rsidP="00FC0611">
            <w:pPr>
              <w:pStyle w:val="NormalinTable"/>
              <w:tabs>
                <w:tab w:val="left" w:pos="1250"/>
              </w:tabs>
            </w:pPr>
            <w:r>
              <w:t>6.60% + 13.600 € / 100 kg</w:t>
            </w:r>
          </w:p>
        </w:tc>
      </w:tr>
      <w:tr w:rsidR="00E77514" w14:paraId="40C835A5" w14:textId="77777777" w:rsidTr="00162610">
        <w:trPr>
          <w:cantSplit/>
          <w:trPrChange w:id="62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623" w:author="David Owen" w:date="2019-06-03T11:19:00Z">
              <w:tcPr>
                <w:tcW w:w="0" w:type="auto"/>
                <w:tcBorders>
                  <w:top w:val="single" w:sz="4" w:space="0" w:color="A6A6A6" w:themeColor="background1" w:themeShade="A6"/>
                  <w:right w:val="single" w:sz="4" w:space="0" w:color="000000" w:themeColor="text1"/>
                </w:tcBorders>
              </w:tcPr>
            </w:tcPrChange>
          </w:tcPr>
          <w:p w14:paraId="457A56AD" w14:textId="77777777" w:rsidR="00E77514" w:rsidRDefault="00E77514" w:rsidP="00FC0611">
            <w:pPr>
              <w:pStyle w:val="NormalinTable"/>
            </w:pPr>
            <w:r>
              <w:rPr>
                <w:b/>
              </w:rPr>
              <w:t>0403 90 99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2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15BFB66" w14:textId="77777777" w:rsidR="00E77514" w:rsidRDefault="00E77514" w:rsidP="00FC0611">
            <w:pPr>
              <w:pStyle w:val="NormalinTable"/>
              <w:tabs>
                <w:tab w:val="left" w:pos="1250"/>
              </w:tabs>
            </w:pPr>
            <w:r>
              <w:t>6.60% + 21.200 € / 100 kg</w:t>
            </w:r>
          </w:p>
        </w:tc>
      </w:tr>
      <w:tr w:rsidR="00E77514" w14:paraId="7C266CD7" w14:textId="77777777" w:rsidTr="00162610">
        <w:trPr>
          <w:cantSplit/>
          <w:trPrChange w:id="62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626" w:author="David Owen" w:date="2019-06-03T11:19:00Z">
              <w:tcPr>
                <w:tcW w:w="0" w:type="auto"/>
                <w:tcBorders>
                  <w:top w:val="single" w:sz="4" w:space="0" w:color="A6A6A6" w:themeColor="background1" w:themeShade="A6"/>
                  <w:right w:val="single" w:sz="4" w:space="0" w:color="000000" w:themeColor="text1"/>
                </w:tcBorders>
              </w:tcPr>
            </w:tcPrChange>
          </w:tcPr>
          <w:p w14:paraId="5BBEE09E" w14:textId="77777777" w:rsidR="00E77514" w:rsidRDefault="00E77514" w:rsidP="00FC0611">
            <w:pPr>
              <w:pStyle w:val="NormalinTable"/>
            </w:pPr>
            <w:r>
              <w:rPr>
                <w:b/>
              </w:rPr>
              <w:t>0404 00 00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2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4BC055C" w14:textId="77777777" w:rsidR="00E77514" w:rsidRDefault="00E77514" w:rsidP="00FC0611">
            <w:pPr>
              <w:pStyle w:val="NormalinTable"/>
              <w:tabs>
                <w:tab w:val="left" w:pos="1250"/>
              </w:tabs>
            </w:pPr>
            <w:r>
              <w:t>0.00%</w:t>
            </w:r>
          </w:p>
        </w:tc>
      </w:tr>
      <w:tr w:rsidR="00E77514" w14:paraId="7E7AB4B4" w14:textId="77777777" w:rsidTr="00162610">
        <w:trPr>
          <w:cantSplit/>
          <w:trPrChange w:id="62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629" w:author="David Owen" w:date="2019-06-03T11:19:00Z">
              <w:tcPr>
                <w:tcW w:w="0" w:type="auto"/>
                <w:tcBorders>
                  <w:top w:val="single" w:sz="4" w:space="0" w:color="A6A6A6" w:themeColor="background1" w:themeShade="A6"/>
                  <w:right w:val="single" w:sz="4" w:space="0" w:color="000000" w:themeColor="text1"/>
                </w:tcBorders>
              </w:tcPr>
            </w:tcPrChange>
          </w:tcPr>
          <w:p w14:paraId="692A6CD0" w14:textId="77777777" w:rsidR="00E77514" w:rsidRDefault="00E77514" w:rsidP="00FC0611">
            <w:pPr>
              <w:pStyle w:val="NormalinTable"/>
            </w:pPr>
            <w:r>
              <w:rPr>
                <w:b/>
              </w:rPr>
              <w:t>0406 20 00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3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1B0A37F" w14:textId="7C82B1D7" w:rsidR="00E77514" w:rsidRDefault="002F6A19" w:rsidP="00FC0611">
            <w:pPr>
              <w:pStyle w:val="NormalinTable"/>
              <w:tabs>
                <w:tab w:val="left" w:pos="1250"/>
              </w:tabs>
              <w:rPr>
                <w:ins w:id="631" w:author="David Owen" w:date="2019-06-04T15:32:00Z"/>
              </w:rPr>
            </w:pPr>
            <w:ins w:id="632" w:author="David Owen" w:date="2019-06-04T15:27:00Z">
              <w:r>
                <w:t xml:space="preserve">To </w:t>
              </w:r>
            </w:ins>
            <w:ins w:id="633" w:author="David Owen" w:date="2019-06-13T15:33:00Z">
              <w:r w:rsidR="005F21CC">
                <w:t>31/12/19</w:t>
              </w:r>
            </w:ins>
            <w:ins w:id="634" w:author="David Owen" w:date="2019-06-04T15:27:00Z">
              <w:r>
                <w:t xml:space="preserve">: </w:t>
              </w:r>
            </w:ins>
            <w:r w:rsidR="00E77514">
              <w:t>23.500 € / 100 kg</w:t>
            </w:r>
          </w:p>
          <w:p w14:paraId="1B9D5962" w14:textId="272C55BB" w:rsidR="00D55A7B" w:rsidRDefault="00D55A7B" w:rsidP="00FC0611">
            <w:pPr>
              <w:pStyle w:val="NormalinTable"/>
              <w:tabs>
                <w:tab w:val="left" w:pos="1250"/>
              </w:tabs>
            </w:pPr>
            <w:ins w:id="635" w:author="David Owen" w:date="2019-06-04T15:32:00Z">
              <w:r>
                <w:t xml:space="preserve">From </w:t>
              </w:r>
            </w:ins>
            <w:ins w:id="636" w:author="David Owen" w:date="2019-06-13T15:34:00Z">
              <w:r w:rsidR="005F21CC">
                <w:t>1/1/20</w:t>
              </w:r>
            </w:ins>
            <w:ins w:id="637" w:author="David Owen" w:date="2019-06-04T15:32:00Z">
              <w:r>
                <w:t>: 0.00%</w:t>
              </w:r>
            </w:ins>
          </w:p>
        </w:tc>
      </w:tr>
      <w:tr w:rsidR="00E77514" w14:paraId="42773ABD" w14:textId="77777777" w:rsidTr="00162610">
        <w:trPr>
          <w:cantSplit/>
          <w:trPrChange w:id="63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639" w:author="David Owen" w:date="2019-06-03T11:19:00Z">
              <w:tcPr>
                <w:tcW w:w="0" w:type="auto"/>
                <w:tcBorders>
                  <w:top w:val="single" w:sz="4" w:space="0" w:color="A6A6A6" w:themeColor="background1" w:themeShade="A6"/>
                  <w:right w:val="single" w:sz="4" w:space="0" w:color="000000" w:themeColor="text1"/>
                </w:tcBorders>
              </w:tcPr>
            </w:tcPrChange>
          </w:tcPr>
          <w:p w14:paraId="44734EC2" w14:textId="77777777" w:rsidR="00E77514" w:rsidRDefault="00E77514" w:rsidP="00FC0611">
            <w:pPr>
              <w:pStyle w:val="NormalinTable"/>
            </w:pPr>
            <w:r>
              <w:rPr>
                <w:b/>
              </w:rPr>
              <w:t>0406 30 10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4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F0C0332" w14:textId="7EE0BC4A" w:rsidR="00E77514" w:rsidRDefault="002F6A19" w:rsidP="00FC0611">
            <w:pPr>
              <w:pStyle w:val="NormalinTable"/>
              <w:tabs>
                <w:tab w:val="left" w:pos="1250"/>
              </w:tabs>
              <w:rPr>
                <w:ins w:id="641" w:author="David Owen" w:date="2019-06-04T15:32:00Z"/>
              </w:rPr>
            </w:pPr>
            <w:ins w:id="642" w:author="David Owen" w:date="2019-06-04T15:27:00Z">
              <w:r>
                <w:t xml:space="preserve">To </w:t>
              </w:r>
            </w:ins>
            <w:ins w:id="643" w:author="David Owen" w:date="2019-06-13T15:33:00Z">
              <w:r w:rsidR="005F21CC">
                <w:t>31/12/19</w:t>
              </w:r>
            </w:ins>
            <w:ins w:id="644" w:author="David Owen" w:date="2019-06-04T15:27:00Z">
              <w:r>
                <w:t xml:space="preserve">: </w:t>
              </w:r>
            </w:ins>
            <w:r w:rsidR="00E77514">
              <w:t>18.100 € / 100 kg</w:t>
            </w:r>
          </w:p>
          <w:p w14:paraId="16A13B93" w14:textId="6F62D7FB" w:rsidR="00D55A7B" w:rsidRDefault="00D55A7B" w:rsidP="00FC0611">
            <w:pPr>
              <w:pStyle w:val="NormalinTable"/>
              <w:tabs>
                <w:tab w:val="left" w:pos="1250"/>
              </w:tabs>
            </w:pPr>
            <w:ins w:id="645" w:author="David Owen" w:date="2019-06-04T15:32:00Z">
              <w:r>
                <w:t xml:space="preserve">From </w:t>
              </w:r>
            </w:ins>
            <w:ins w:id="646" w:author="David Owen" w:date="2019-06-13T15:34:00Z">
              <w:r w:rsidR="005F21CC">
                <w:t>1/1/20</w:t>
              </w:r>
            </w:ins>
            <w:ins w:id="647" w:author="David Owen" w:date="2019-06-04T15:32:00Z">
              <w:r>
                <w:t>: 0.00%</w:t>
              </w:r>
            </w:ins>
          </w:p>
        </w:tc>
      </w:tr>
      <w:tr w:rsidR="00E77514" w14:paraId="31BE52C5" w14:textId="77777777" w:rsidTr="00162610">
        <w:trPr>
          <w:cantSplit/>
          <w:trPrChange w:id="64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649" w:author="David Owen" w:date="2019-06-03T11:19:00Z">
              <w:tcPr>
                <w:tcW w:w="0" w:type="auto"/>
                <w:tcBorders>
                  <w:top w:val="single" w:sz="4" w:space="0" w:color="A6A6A6" w:themeColor="background1" w:themeShade="A6"/>
                  <w:right w:val="single" w:sz="4" w:space="0" w:color="000000" w:themeColor="text1"/>
                </w:tcBorders>
              </w:tcPr>
            </w:tcPrChange>
          </w:tcPr>
          <w:p w14:paraId="7315314F" w14:textId="77777777" w:rsidR="00E77514" w:rsidRDefault="00E77514" w:rsidP="00FC0611">
            <w:pPr>
              <w:pStyle w:val="NormalinTable"/>
            </w:pPr>
            <w:r>
              <w:rPr>
                <w:b/>
              </w:rPr>
              <w:t>0406 30 31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5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4419444" w14:textId="50CB1392" w:rsidR="00E77514" w:rsidRDefault="002F6A19" w:rsidP="00FC0611">
            <w:pPr>
              <w:pStyle w:val="NormalinTable"/>
              <w:tabs>
                <w:tab w:val="left" w:pos="1250"/>
              </w:tabs>
              <w:rPr>
                <w:ins w:id="651" w:author="David Owen" w:date="2019-06-04T15:32:00Z"/>
              </w:rPr>
            </w:pPr>
            <w:ins w:id="652" w:author="David Owen" w:date="2019-06-04T15:27:00Z">
              <w:r>
                <w:t xml:space="preserve">To </w:t>
              </w:r>
            </w:ins>
            <w:ins w:id="653" w:author="David Owen" w:date="2019-06-13T15:33:00Z">
              <w:r w:rsidR="005F21CC">
                <w:t>31/12/19</w:t>
              </w:r>
            </w:ins>
            <w:ins w:id="654" w:author="David Owen" w:date="2019-06-04T15:27:00Z">
              <w:r>
                <w:t xml:space="preserve">: </w:t>
              </w:r>
            </w:ins>
            <w:r w:rsidR="00E77514">
              <w:t>17.300 € / 100 kg</w:t>
            </w:r>
          </w:p>
          <w:p w14:paraId="0F119CF0" w14:textId="559885EB" w:rsidR="00D55A7B" w:rsidRDefault="00D55A7B" w:rsidP="00FC0611">
            <w:pPr>
              <w:pStyle w:val="NormalinTable"/>
              <w:tabs>
                <w:tab w:val="left" w:pos="1250"/>
              </w:tabs>
            </w:pPr>
            <w:ins w:id="655" w:author="David Owen" w:date="2019-06-04T15:32:00Z">
              <w:r>
                <w:t xml:space="preserve">From </w:t>
              </w:r>
            </w:ins>
            <w:ins w:id="656" w:author="David Owen" w:date="2019-06-13T15:34:00Z">
              <w:r w:rsidR="005F21CC">
                <w:t>1/1/20</w:t>
              </w:r>
            </w:ins>
            <w:ins w:id="657" w:author="David Owen" w:date="2019-06-04T15:32:00Z">
              <w:r>
                <w:t>: 0.00%</w:t>
              </w:r>
            </w:ins>
          </w:p>
        </w:tc>
      </w:tr>
      <w:tr w:rsidR="00E77514" w14:paraId="3D377274" w14:textId="77777777" w:rsidTr="00162610">
        <w:trPr>
          <w:cantSplit/>
          <w:trPrChange w:id="65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659" w:author="David Owen" w:date="2019-06-03T11:19:00Z">
              <w:tcPr>
                <w:tcW w:w="0" w:type="auto"/>
                <w:tcBorders>
                  <w:top w:val="single" w:sz="4" w:space="0" w:color="A6A6A6" w:themeColor="background1" w:themeShade="A6"/>
                  <w:right w:val="single" w:sz="4" w:space="0" w:color="000000" w:themeColor="text1"/>
                </w:tcBorders>
              </w:tcPr>
            </w:tcPrChange>
          </w:tcPr>
          <w:p w14:paraId="6D7A1027" w14:textId="77777777" w:rsidR="00E77514" w:rsidRDefault="00E77514" w:rsidP="00FC0611">
            <w:pPr>
              <w:pStyle w:val="NormalinTable"/>
            </w:pPr>
            <w:r>
              <w:rPr>
                <w:b/>
              </w:rPr>
              <w:t>0406 30 39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6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645E04C" w14:textId="2BAF7A92" w:rsidR="00E77514" w:rsidRDefault="002F6A19" w:rsidP="00FC0611">
            <w:pPr>
              <w:pStyle w:val="NormalinTable"/>
              <w:tabs>
                <w:tab w:val="left" w:pos="1250"/>
              </w:tabs>
              <w:rPr>
                <w:ins w:id="661" w:author="David Owen" w:date="2019-06-04T15:32:00Z"/>
              </w:rPr>
            </w:pPr>
            <w:ins w:id="662" w:author="David Owen" w:date="2019-06-04T15:27:00Z">
              <w:r>
                <w:t xml:space="preserve">To </w:t>
              </w:r>
            </w:ins>
            <w:ins w:id="663" w:author="David Owen" w:date="2019-06-13T15:33:00Z">
              <w:r w:rsidR="005F21CC">
                <w:t>31/12/19</w:t>
              </w:r>
            </w:ins>
            <w:ins w:id="664" w:author="David Owen" w:date="2019-06-04T15:27:00Z">
              <w:r>
                <w:t xml:space="preserve">: </w:t>
              </w:r>
            </w:ins>
            <w:r w:rsidR="00E77514">
              <w:t>18.100 € / 100 kg</w:t>
            </w:r>
          </w:p>
          <w:p w14:paraId="7ECA9808" w14:textId="29E28DB1" w:rsidR="00D55A7B" w:rsidRDefault="00D55A7B" w:rsidP="00FC0611">
            <w:pPr>
              <w:pStyle w:val="NormalinTable"/>
              <w:tabs>
                <w:tab w:val="left" w:pos="1250"/>
              </w:tabs>
            </w:pPr>
            <w:ins w:id="665" w:author="David Owen" w:date="2019-06-04T15:32:00Z">
              <w:r>
                <w:t xml:space="preserve">From </w:t>
              </w:r>
            </w:ins>
            <w:ins w:id="666" w:author="David Owen" w:date="2019-06-13T15:34:00Z">
              <w:r w:rsidR="005F21CC">
                <w:t>1/1/20</w:t>
              </w:r>
            </w:ins>
            <w:ins w:id="667" w:author="David Owen" w:date="2019-06-04T15:32:00Z">
              <w:r>
                <w:t>: 0.00%</w:t>
              </w:r>
            </w:ins>
          </w:p>
        </w:tc>
      </w:tr>
      <w:tr w:rsidR="00E77514" w14:paraId="1D8150E9" w14:textId="77777777" w:rsidTr="00162610">
        <w:trPr>
          <w:cantSplit/>
          <w:trPrChange w:id="66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669" w:author="David Owen" w:date="2019-06-03T11:19:00Z">
              <w:tcPr>
                <w:tcW w:w="0" w:type="auto"/>
                <w:tcBorders>
                  <w:top w:val="single" w:sz="4" w:space="0" w:color="A6A6A6" w:themeColor="background1" w:themeShade="A6"/>
                  <w:right w:val="single" w:sz="4" w:space="0" w:color="000000" w:themeColor="text1"/>
                </w:tcBorders>
              </w:tcPr>
            </w:tcPrChange>
          </w:tcPr>
          <w:p w14:paraId="132E963F" w14:textId="77777777" w:rsidR="00E77514" w:rsidRDefault="00E77514" w:rsidP="00FC0611">
            <w:pPr>
              <w:pStyle w:val="NormalinTable"/>
            </w:pPr>
            <w:r>
              <w:rPr>
                <w:b/>
              </w:rPr>
              <w:t>0406 30 90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7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0B5DC85" w14:textId="7BCB61BB" w:rsidR="00E77514" w:rsidRDefault="002F6A19" w:rsidP="00FC0611">
            <w:pPr>
              <w:pStyle w:val="NormalinTable"/>
              <w:tabs>
                <w:tab w:val="left" w:pos="1250"/>
              </w:tabs>
              <w:rPr>
                <w:ins w:id="671" w:author="David Owen" w:date="2019-06-04T15:32:00Z"/>
              </w:rPr>
            </w:pPr>
            <w:ins w:id="672" w:author="David Owen" w:date="2019-06-04T15:27:00Z">
              <w:r>
                <w:t xml:space="preserve">To </w:t>
              </w:r>
            </w:ins>
            <w:ins w:id="673" w:author="David Owen" w:date="2019-06-13T15:33:00Z">
              <w:r w:rsidR="005F21CC">
                <w:t>31/12/19</w:t>
              </w:r>
            </w:ins>
            <w:ins w:id="674" w:author="David Owen" w:date="2019-06-04T15:27:00Z">
              <w:r>
                <w:t xml:space="preserve">: </w:t>
              </w:r>
            </w:ins>
            <w:r w:rsidR="00E77514">
              <w:t>26.800 € / 100 kg</w:t>
            </w:r>
          </w:p>
          <w:p w14:paraId="7D46BB03" w14:textId="28E1A885" w:rsidR="00D55A7B" w:rsidRDefault="00D55A7B" w:rsidP="00FC0611">
            <w:pPr>
              <w:pStyle w:val="NormalinTable"/>
              <w:tabs>
                <w:tab w:val="left" w:pos="1250"/>
              </w:tabs>
            </w:pPr>
            <w:ins w:id="675" w:author="David Owen" w:date="2019-06-04T15:32:00Z">
              <w:r>
                <w:t xml:space="preserve">From </w:t>
              </w:r>
            </w:ins>
            <w:ins w:id="676" w:author="David Owen" w:date="2019-06-13T15:34:00Z">
              <w:r w:rsidR="005F21CC">
                <w:t>1/1/20</w:t>
              </w:r>
            </w:ins>
            <w:ins w:id="677" w:author="David Owen" w:date="2019-06-04T15:32:00Z">
              <w:r>
                <w:t>: 0.00%</w:t>
              </w:r>
            </w:ins>
          </w:p>
        </w:tc>
      </w:tr>
      <w:tr w:rsidR="00E77514" w14:paraId="776D79E9" w14:textId="77777777" w:rsidTr="00162610">
        <w:trPr>
          <w:cantSplit/>
          <w:trPrChange w:id="67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679" w:author="David Owen" w:date="2019-06-03T11:19:00Z">
              <w:tcPr>
                <w:tcW w:w="0" w:type="auto"/>
                <w:tcBorders>
                  <w:top w:val="single" w:sz="4" w:space="0" w:color="A6A6A6" w:themeColor="background1" w:themeShade="A6"/>
                  <w:right w:val="single" w:sz="4" w:space="0" w:color="000000" w:themeColor="text1"/>
                </w:tcBorders>
              </w:tcPr>
            </w:tcPrChange>
          </w:tcPr>
          <w:p w14:paraId="0509C700" w14:textId="77777777" w:rsidR="00E77514" w:rsidRDefault="00E77514" w:rsidP="00FC0611">
            <w:pPr>
              <w:pStyle w:val="NormalinTable"/>
            </w:pPr>
            <w:r>
              <w:rPr>
                <w:b/>
              </w:rPr>
              <w:t>0406 40 00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8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00BD93C" w14:textId="455DA7BD" w:rsidR="00D55A7B" w:rsidRDefault="00D67C55" w:rsidP="00FC0611">
            <w:pPr>
              <w:pStyle w:val="NormalinTable"/>
              <w:tabs>
                <w:tab w:val="left" w:pos="1250"/>
              </w:tabs>
              <w:rPr>
                <w:ins w:id="681" w:author="David Owen" w:date="2019-06-04T15:32:00Z"/>
              </w:rPr>
            </w:pPr>
            <w:ins w:id="682" w:author="David Owen" w:date="2019-06-04T15:29:00Z">
              <w:r>
                <w:t xml:space="preserve">To </w:t>
              </w:r>
            </w:ins>
            <w:ins w:id="683" w:author="David Owen" w:date="2019-06-13T15:33:00Z">
              <w:r w:rsidR="005F21CC">
                <w:t>31/12/19</w:t>
              </w:r>
            </w:ins>
            <w:ins w:id="684" w:author="David Owen" w:date="2019-06-04T15:29:00Z">
              <w:r>
                <w:t xml:space="preserve">: </w:t>
              </w:r>
            </w:ins>
            <w:r w:rsidR="00E77514">
              <w:t>17.600 € / 100 kg</w:t>
            </w:r>
            <w:ins w:id="685" w:author="David Owen" w:date="2019-06-04T15:32:00Z">
              <w:r w:rsidR="00D55A7B">
                <w:t xml:space="preserve"> </w:t>
              </w:r>
            </w:ins>
          </w:p>
          <w:p w14:paraId="632401FF" w14:textId="59E10E3E" w:rsidR="00E77514" w:rsidRDefault="00D55A7B" w:rsidP="00FC0611">
            <w:pPr>
              <w:pStyle w:val="NormalinTable"/>
              <w:tabs>
                <w:tab w:val="left" w:pos="1250"/>
              </w:tabs>
            </w:pPr>
            <w:ins w:id="686" w:author="David Owen" w:date="2019-06-04T15:32:00Z">
              <w:r>
                <w:t xml:space="preserve">From </w:t>
              </w:r>
            </w:ins>
            <w:ins w:id="687" w:author="David Owen" w:date="2019-06-13T15:34:00Z">
              <w:r w:rsidR="005F21CC">
                <w:t>1/1/20</w:t>
              </w:r>
            </w:ins>
            <w:ins w:id="688" w:author="David Owen" w:date="2019-06-04T15:32:00Z">
              <w:r>
                <w:t>: 0.00%</w:t>
              </w:r>
            </w:ins>
          </w:p>
        </w:tc>
      </w:tr>
      <w:tr w:rsidR="00E77514" w14:paraId="3FE1B0A4" w14:textId="77777777" w:rsidTr="00162610">
        <w:trPr>
          <w:cantSplit/>
          <w:trPrChange w:id="68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690" w:author="David Owen" w:date="2019-06-03T11:19:00Z">
              <w:tcPr>
                <w:tcW w:w="0" w:type="auto"/>
                <w:tcBorders>
                  <w:top w:val="single" w:sz="4" w:space="0" w:color="A6A6A6" w:themeColor="background1" w:themeShade="A6"/>
                  <w:right w:val="single" w:sz="4" w:space="0" w:color="000000" w:themeColor="text1"/>
                </w:tcBorders>
              </w:tcPr>
            </w:tcPrChange>
          </w:tcPr>
          <w:p w14:paraId="3DEADD86" w14:textId="77777777" w:rsidR="00E77514" w:rsidRDefault="00E77514" w:rsidP="00FC0611">
            <w:pPr>
              <w:pStyle w:val="NormalinTable"/>
            </w:pPr>
            <w:r>
              <w:rPr>
                <w:b/>
              </w:rPr>
              <w:t>0406 90 01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9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B33CC6B" w14:textId="4A02B493" w:rsidR="00E77514" w:rsidRDefault="00D67C55" w:rsidP="00FC0611">
            <w:pPr>
              <w:pStyle w:val="NormalinTable"/>
              <w:tabs>
                <w:tab w:val="left" w:pos="1250"/>
              </w:tabs>
              <w:rPr>
                <w:ins w:id="692" w:author="David Owen" w:date="2019-06-04T15:32:00Z"/>
              </w:rPr>
            </w:pPr>
            <w:ins w:id="693" w:author="David Owen" w:date="2019-06-04T15:29:00Z">
              <w:r>
                <w:t xml:space="preserve">To </w:t>
              </w:r>
            </w:ins>
            <w:ins w:id="694" w:author="David Owen" w:date="2019-06-13T15:33:00Z">
              <w:r w:rsidR="005F21CC">
                <w:t>31/12/19</w:t>
              </w:r>
            </w:ins>
            <w:ins w:id="695" w:author="David Owen" w:date="2019-06-04T15:29:00Z">
              <w:r>
                <w:t xml:space="preserve">: </w:t>
              </w:r>
            </w:ins>
            <w:r w:rsidR="00E77514">
              <w:t>20.800 € / 100 kg</w:t>
            </w:r>
          </w:p>
          <w:p w14:paraId="76413D83" w14:textId="67E0C3F0" w:rsidR="00D55A7B" w:rsidRDefault="00D55A7B" w:rsidP="00FC0611">
            <w:pPr>
              <w:pStyle w:val="NormalinTable"/>
              <w:tabs>
                <w:tab w:val="left" w:pos="1250"/>
              </w:tabs>
            </w:pPr>
            <w:ins w:id="696" w:author="David Owen" w:date="2019-06-04T15:32:00Z">
              <w:r>
                <w:t xml:space="preserve">From </w:t>
              </w:r>
            </w:ins>
            <w:ins w:id="697" w:author="David Owen" w:date="2019-06-13T15:34:00Z">
              <w:r w:rsidR="005F21CC">
                <w:t>1/1/20</w:t>
              </w:r>
            </w:ins>
            <w:ins w:id="698" w:author="David Owen" w:date="2019-06-04T15:32:00Z">
              <w:r>
                <w:t>: 0.00%</w:t>
              </w:r>
            </w:ins>
          </w:p>
        </w:tc>
      </w:tr>
      <w:tr w:rsidR="00E77514" w14:paraId="02D94696" w14:textId="77777777" w:rsidTr="00162610">
        <w:trPr>
          <w:cantSplit/>
          <w:trPrChange w:id="69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700" w:author="David Owen" w:date="2019-06-03T11:19:00Z">
              <w:tcPr>
                <w:tcW w:w="0" w:type="auto"/>
                <w:tcBorders>
                  <w:top w:val="single" w:sz="4" w:space="0" w:color="A6A6A6" w:themeColor="background1" w:themeShade="A6"/>
                  <w:right w:val="single" w:sz="4" w:space="0" w:color="000000" w:themeColor="text1"/>
                </w:tcBorders>
              </w:tcPr>
            </w:tcPrChange>
          </w:tcPr>
          <w:p w14:paraId="50426CB4" w14:textId="77777777" w:rsidR="00E77514" w:rsidRDefault="00E77514" w:rsidP="00FC0611">
            <w:pPr>
              <w:pStyle w:val="NormalinTable"/>
            </w:pPr>
            <w:r>
              <w:rPr>
                <w:b/>
              </w:rPr>
              <w:t>0406 90 13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70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6835E30" w14:textId="0E196B72" w:rsidR="00E77514" w:rsidRDefault="00CC6BDC" w:rsidP="00FC0611">
            <w:pPr>
              <w:pStyle w:val="NormalinTable"/>
              <w:tabs>
                <w:tab w:val="left" w:pos="1250"/>
              </w:tabs>
              <w:rPr>
                <w:ins w:id="702" w:author="David Owen" w:date="2019-06-04T15:32:00Z"/>
              </w:rPr>
            </w:pPr>
            <w:ins w:id="703" w:author="David Owen" w:date="2019-06-04T15:29:00Z">
              <w:r>
                <w:t xml:space="preserve">To </w:t>
              </w:r>
            </w:ins>
            <w:ins w:id="704" w:author="David Owen" w:date="2019-06-13T15:33:00Z">
              <w:r w:rsidR="005F21CC">
                <w:t>31/12/19</w:t>
              </w:r>
            </w:ins>
            <w:ins w:id="705" w:author="David Owen" w:date="2019-06-04T15:29:00Z">
              <w:r>
                <w:t xml:space="preserve">: </w:t>
              </w:r>
            </w:ins>
            <w:r w:rsidR="00E77514">
              <w:t>21.400 € / 100 kg</w:t>
            </w:r>
          </w:p>
          <w:p w14:paraId="1F51092A" w14:textId="37CF9FC0" w:rsidR="00D55A7B" w:rsidRDefault="00D55A7B" w:rsidP="00FC0611">
            <w:pPr>
              <w:pStyle w:val="NormalinTable"/>
              <w:tabs>
                <w:tab w:val="left" w:pos="1250"/>
              </w:tabs>
            </w:pPr>
            <w:ins w:id="706" w:author="David Owen" w:date="2019-06-04T15:32:00Z">
              <w:r>
                <w:t xml:space="preserve">From </w:t>
              </w:r>
            </w:ins>
            <w:ins w:id="707" w:author="David Owen" w:date="2019-06-13T15:34:00Z">
              <w:r w:rsidR="005F21CC">
                <w:t>1/1/20</w:t>
              </w:r>
            </w:ins>
            <w:ins w:id="708" w:author="David Owen" w:date="2019-06-04T15:32:00Z">
              <w:r>
                <w:t>: 0.00%</w:t>
              </w:r>
            </w:ins>
          </w:p>
        </w:tc>
      </w:tr>
      <w:tr w:rsidR="00E77514" w14:paraId="429E6CFB" w14:textId="77777777" w:rsidTr="00162610">
        <w:trPr>
          <w:cantSplit/>
          <w:trPrChange w:id="70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710" w:author="David Owen" w:date="2019-06-03T11:19:00Z">
              <w:tcPr>
                <w:tcW w:w="0" w:type="auto"/>
                <w:tcBorders>
                  <w:top w:val="single" w:sz="4" w:space="0" w:color="A6A6A6" w:themeColor="background1" w:themeShade="A6"/>
                  <w:right w:val="single" w:sz="4" w:space="0" w:color="000000" w:themeColor="text1"/>
                </w:tcBorders>
              </w:tcPr>
            </w:tcPrChange>
          </w:tcPr>
          <w:p w14:paraId="6475900D" w14:textId="77777777" w:rsidR="00E77514" w:rsidRDefault="00E77514" w:rsidP="00FC0611">
            <w:pPr>
              <w:pStyle w:val="NormalinTable"/>
            </w:pPr>
            <w:r>
              <w:rPr>
                <w:b/>
              </w:rPr>
              <w:t>0406 90 15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71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51F9CF8" w14:textId="0B5CCABD" w:rsidR="00E77514" w:rsidRDefault="00CC6BDC" w:rsidP="00FC0611">
            <w:pPr>
              <w:pStyle w:val="NormalinTable"/>
              <w:tabs>
                <w:tab w:val="left" w:pos="1250"/>
              </w:tabs>
              <w:rPr>
                <w:ins w:id="712" w:author="David Owen" w:date="2019-06-04T15:32:00Z"/>
              </w:rPr>
            </w:pPr>
            <w:ins w:id="713" w:author="David Owen" w:date="2019-06-04T15:29:00Z">
              <w:r>
                <w:t xml:space="preserve">To </w:t>
              </w:r>
            </w:ins>
            <w:ins w:id="714" w:author="David Owen" w:date="2019-06-13T15:33:00Z">
              <w:r w:rsidR="005F21CC">
                <w:t>31/12/19</w:t>
              </w:r>
            </w:ins>
            <w:ins w:id="715" w:author="David Owen" w:date="2019-06-04T15:29:00Z">
              <w:r>
                <w:t xml:space="preserve">: </w:t>
              </w:r>
            </w:ins>
            <w:r w:rsidR="00E77514">
              <w:t>21.400 € / 100 kg</w:t>
            </w:r>
          </w:p>
          <w:p w14:paraId="0D243F56" w14:textId="600FA5E0" w:rsidR="00D55A7B" w:rsidRDefault="00D55A7B" w:rsidP="00FC0611">
            <w:pPr>
              <w:pStyle w:val="NormalinTable"/>
              <w:tabs>
                <w:tab w:val="left" w:pos="1250"/>
              </w:tabs>
            </w:pPr>
            <w:ins w:id="716" w:author="David Owen" w:date="2019-06-04T15:32:00Z">
              <w:r>
                <w:t xml:space="preserve">From </w:t>
              </w:r>
            </w:ins>
            <w:ins w:id="717" w:author="David Owen" w:date="2019-06-13T15:34:00Z">
              <w:r w:rsidR="005F21CC">
                <w:t>1/1/20</w:t>
              </w:r>
            </w:ins>
            <w:ins w:id="718" w:author="David Owen" w:date="2019-06-04T15:32:00Z">
              <w:r>
                <w:t>: 0.00%</w:t>
              </w:r>
            </w:ins>
          </w:p>
        </w:tc>
      </w:tr>
      <w:tr w:rsidR="00E77514" w14:paraId="345819BA" w14:textId="77777777" w:rsidTr="00162610">
        <w:trPr>
          <w:cantSplit/>
          <w:trPrChange w:id="71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720" w:author="David Owen" w:date="2019-06-03T11:19:00Z">
              <w:tcPr>
                <w:tcW w:w="0" w:type="auto"/>
                <w:tcBorders>
                  <w:top w:val="single" w:sz="4" w:space="0" w:color="A6A6A6" w:themeColor="background1" w:themeShade="A6"/>
                  <w:right w:val="single" w:sz="4" w:space="0" w:color="000000" w:themeColor="text1"/>
                </w:tcBorders>
              </w:tcPr>
            </w:tcPrChange>
          </w:tcPr>
          <w:p w14:paraId="52C7AF80" w14:textId="77777777" w:rsidR="00E77514" w:rsidRDefault="00E77514" w:rsidP="00FC0611">
            <w:pPr>
              <w:pStyle w:val="NormalinTable"/>
            </w:pPr>
            <w:r>
              <w:rPr>
                <w:b/>
              </w:rPr>
              <w:t>0406 90 17</w:t>
            </w:r>
          </w:p>
        </w:tc>
        <w:tc>
          <w:tcPr>
            <w:tcW w:w="0" w:type="auto"/>
            <w:tcBorders>
              <w:top w:val="single" w:sz="4" w:space="0" w:color="A6A6A6" w:themeColor="background1" w:themeShade="A6"/>
              <w:left w:val="single" w:sz="4" w:space="0" w:color="000000" w:themeColor="text1"/>
              <w:right w:val="single" w:sz="4" w:space="0" w:color="000000" w:themeColor="text1"/>
            </w:tcBorders>
            <w:tcPrChange w:id="72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99F0331" w14:textId="30F9DC5D" w:rsidR="00E77514" w:rsidRDefault="00CC6BDC" w:rsidP="00FC0611">
            <w:pPr>
              <w:pStyle w:val="NormalinTable"/>
              <w:tabs>
                <w:tab w:val="left" w:pos="1250"/>
              </w:tabs>
              <w:rPr>
                <w:ins w:id="722" w:author="David Owen" w:date="2019-06-04T15:32:00Z"/>
              </w:rPr>
            </w:pPr>
            <w:ins w:id="723" w:author="David Owen" w:date="2019-06-04T15:29:00Z">
              <w:r>
                <w:t xml:space="preserve">To </w:t>
              </w:r>
            </w:ins>
            <w:ins w:id="724" w:author="David Owen" w:date="2019-06-13T15:33:00Z">
              <w:r w:rsidR="005F21CC">
                <w:t>31/12/19</w:t>
              </w:r>
            </w:ins>
            <w:ins w:id="725" w:author="David Owen" w:date="2019-06-04T15:29:00Z">
              <w:r>
                <w:t xml:space="preserve">: </w:t>
              </w:r>
            </w:ins>
            <w:r w:rsidR="00E77514">
              <w:t>21.400 € / 100 kg</w:t>
            </w:r>
          </w:p>
          <w:p w14:paraId="51A4A4EE" w14:textId="732CB8CE" w:rsidR="00D55A7B" w:rsidRDefault="00D55A7B" w:rsidP="00FC0611">
            <w:pPr>
              <w:pStyle w:val="NormalinTable"/>
              <w:tabs>
                <w:tab w:val="left" w:pos="1250"/>
              </w:tabs>
            </w:pPr>
            <w:ins w:id="726" w:author="David Owen" w:date="2019-06-04T15:32:00Z">
              <w:r>
                <w:t xml:space="preserve">From </w:t>
              </w:r>
            </w:ins>
            <w:ins w:id="727" w:author="David Owen" w:date="2019-06-13T15:34:00Z">
              <w:r w:rsidR="005F21CC">
                <w:t>1/1/20</w:t>
              </w:r>
            </w:ins>
            <w:ins w:id="728" w:author="David Owen" w:date="2019-06-04T15:32:00Z">
              <w:r>
                <w:t>: 0.00%</w:t>
              </w:r>
            </w:ins>
          </w:p>
        </w:tc>
      </w:tr>
      <w:tr w:rsidR="00E77514" w14:paraId="1102D0F6" w14:textId="77777777" w:rsidTr="00162610">
        <w:trPr>
          <w:cantSplit/>
          <w:trPrChange w:id="72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730" w:author="David Owen" w:date="2019-06-03T11:19:00Z">
              <w:tcPr>
                <w:tcW w:w="0" w:type="auto"/>
                <w:tcBorders>
                  <w:top w:val="single" w:sz="4" w:space="0" w:color="A6A6A6" w:themeColor="background1" w:themeShade="A6"/>
                  <w:right w:val="single" w:sz="4" w:space="0" w:color="000000" w:themeColor="text1"/>
                </w:tcBorders>
              </w:tcPr>
            </w:tcPrChange>
          </w:tcPr>
          <w:p w14:paraId="32DFB130" w14:textId="77777777" w:rsidR="00E77514" w:rsidRDefault="00E77514" w:rsidP="00FC0611">
            <w:pPr>
              <w:pStyle w:val="NormalinTable"/>
            </w:pPr>
            <w:r>
              <w:rPr>
                <w:b/>
              </w:rPr>
              <w:t>0406 90 18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73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5347FED" w14:textId="79E3FF34" w:rsidR="00E77514" w:rsidRDefault="00CC6BDC" w:rsidP="00FC0611">
            <w:pPr>
              <w:pStyle w:val="NormalinTable"/>
              <w:tabs>
                <w:tab w:val="left" w:pos="1250"/>
              </w:tabs>
              <w:rPr>
                <w:ins w:id="732" w:author="David Owen" w:date="2019-06-04T15:32:00Z"/>
              </w:rPr>
            </w:pPr>
            <w:ins w:id="733" w:author="David Owen" w:date="2019-06-04T15:29:00Z">
              <w:r>
                <w:t xml:space="preserve">To </w:t>
              </w:r>
            </w:ins>
            <w:ins w:id="734" w:author="David Owen" w:date="2019-06-13T15:33:00Z">
              <w:r w:rsidR="005F21CC">
                <w:t>31/12/19</w:t>
              </w:r>
            </w:ins>
            <w:ins w:id="735" w:author="David Owen" w:date="2019-06-04T15:29:00Z">
              <w:r>
                <w:t xml:space="preserve">: </w:t>
              </w:r>
            </w:ins>
            <w:r w:rsidR="00E77514">
              <w:t>21.400 € / 100 kg</w:t>
            </w:r>
          </w:p>
          <w:p w14:paraId="4A9D5641" w14:textId="34E4E536" w:rsidR="00D55A7B" w:rsidRDefault="00D55A7B" w:rsidP="00FC0611">
            <w:pPr>
              <w:pStyle w:val="NormalinTable"/>
              <w:tabs>
                <w:tab w:val="left" w:pos="1250"/>
              </w:tabs>
            </w:pPr>
            <w:ins w:id="736" w:author="David Owen" w:date="2019-06-04T15:32:00Z">
              <w:r>
                <w:t xml:space="preserve">From </w:t>
              </w:r>
            </w:ins>
            <w:ins w:id="737" w:author="David Owen" w:date="2019-06-13T15:34:00Z">
              <w:r w:rsidR="005F21CC">
                <w:t>1/1/20</w:t>
              </w:r>
            </w:ins>
            <w:ins w:id="738" w:author="David Owen" w:date="2019-06-04T15:32:00Z">
              <w:r>
                <w:t>: 0.00%</w:t>
              </w:r>
            </w:ins>
          </w:p>
        </w:tc>
      </w:tr>
      <w:tr w:rsidR="00E77514" w14:paraId="7AB73AB2" w14:textId="77777777" w:rsidTr="00162610">
        <w:trPr>
          <w:cantSplit/>
          <w:trPrChange w:id="73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740" w:author="David Owen" w:date="2019-06-03T11:19:00Z">
              <w:tcPr>
                <w:tcW w:w="0" w:type="auto"/>
                <w:tcBorders>
                  <w:top w:val="single" w:sz="4" w:space="0" w:color="A6A6A6" w:themeColor="background1" w:themeShade="A6"/>
                  <w:right w:val="single" w:sz="4" w:space="0" w:color="000000" w:themeColor="text1"/>
                </w:tcBorders>
              </w:tcPr>
            </w:tcPrChange>
          </w:tcPr>
          <w:p w14:paraId="34171C93" w14:textId="77777777" w:rsidR="00E77514" w:rsidRDefault="00E77514" w:rsidP="00FC0611">
            <w:pPr>
              <w:pStyle w:val="NormalinTable"/>
            </w:pPr>
            <w:r>
              <w:rPr>
                <w:b/>
              </w:rPr>
              <w:t>0406 90 21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74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8EE83D2" w14:textId="4D268193" w:rsidR="00E77514" w:rsidRDefault="00CC6BDC" w:rsidP="00FC0611">
            <w:pPr>
              <w:pStyle w:val="NormalinTable"/>
              <w:tabs>
                <w:tab w:val="left" w:pos="1250"/>
              </w:tabs>
              <w:rPr>
                <w:ins w:id="742" w:author="David Owen" w:date="2019-06-04T15:32:00Z"/>
              </w:rPr>
            </w:pPr>
            <w:ins w:id="743" w:author="David Owen" w:date="2019-06-04T15:29:00Z">
              <w:r>
                <w:t xml:space="preserve">To </w:t>
              </w:r>
            </w:ins>
            <w:ins w:id="744" w:author="David Owen" w:date="2019-06-13T15:33:00Z">
              <w:r w:rsidR="005F21CC">
                <w:t>31/12/19</w:t>
              </w:r>
            </w:ins>
            <w:ins w:id="745" w:author="David Owen" w:date="2019-06-04T15:29:00Z">
              <w:r>
                <w:t xml:space="preserve">: </w:t>
              </w:r>
            </w:ins>
            <w:r w:rsidR="00E77514">
              <w:t>20.800 € / 100 kg</w:t>
            </w:r>
          </w:p>
          <w:p w14:paraId="75AFF782" w14:textId="6C1AE1C1" w:rsidR="00D55A7B" w:rsidRDefault="00D55A7B" w:rsidP="00FC0611">
            <w:pPr>
              <w:pStyle w:val="NormalinTable"/>
              <w:tabs>
                <w:tab w:val="left" w:pos="1250"/>
              </w:tabs>
            </w:pPr>
            <w:ins w:id="746" w:author="David Owen" w:date="2019-06-04T15:32:00Z">
              <w:r>
                <w:t xml:space="preserve">From </w:t>
              </w:r>
            </w:ins>
            <w:ins w:id="747" w:author="David Owen" w:date="2019-06-13T15:34:00Z">
              <w:r w:rsidR="005F21CC">
                <w:t>1/1/20</w:t>
              </w:r>
            </w:ins>
            <w:ins w:id="748" w:author="David Owen" w:date="2019-06-04T15:32:00Z">
              <w:r>
                <w:t>: 0.00%</w:t>
              </w:r>
            </w:ins>
          </w:p>
        </w:tc>
      </w:tr>
      <w:tr w:rsidR="00E77514" w14:paraId="1EF1F72E" w14:textId="77777777" w:rsidTr="00162610">
        <w:trPr>
          <w:cantSplit/>
          <w:trPrChange w:id="74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750" w:author="David Owen" w:date="2019-06-03T11:19:00Z">
              <w:tcPr>
                <w:tcW w:w="0" w:type="auto"/>
                <w:tcBorders>
                  <w:top w:val="single" w:sz="4" w:space="0" w:color="A6A6A6" w:themeColor="background1" w:themeShade="A6"/>
                  <w:right w:val="single" w:sz="4" w:space="0" w:color="000000" w:themeColor="text1"/>
                </w:tcBorders>
              </w:tcPr>
            </w:tcPrChange>
          </w:tcPr>
          <w:p w14:paraId="6253C442" w14:textId="77777777" w:rsidR="00E77514" w:rsidRDefault="00E77514" w:rsidP="00FC0611">
            <w:pPr>
              <w:pStyle w:val="NormalinTable"/>
            </w:pPr>
            <w:r>
              <w:rPr>
                <w:b/>
              </w:rPr>
              <w:t>0406 90 23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75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3CAF01A" w14:textId="61BA580D" w:rsidR="00E77514" w:rsidRDefault="00CC6BDC" w:rsidP="00FC0611">
            <w:pPr>
              <w:pStyle w:val="NormalinTable"/>
              <w:tabs>
                <w:tab w:val="left" w:pos="1250"/>
              </w:tabs>
              <w:rPr>
                <w:ins w:id="752" w:author="David Owen" w:date="2019-06-04T15:32:00Z"/>
              </w:rPr>
            </w:pPr>
            <w:ins w:id="753" w:author="David Owen" w:date="2019-06-04T15:29:00Z">
              <w:r>
                <w:t xml:space="preserve">To </w:t>
              </w:r>
            </w:ins>
            <w:ins w:id="754" w:author="David Owen" w:date="2019-06-13T15:33:00Z">
              <w:r w:rsidR="005F21CC">
                <w:t>31/12/19</w:t>
              </w:r>
            </w:ins>
            <w:ins w:id="755" w:author="David Owen" w:date="2019-06-04T15:29:00Z">
              <w:r>
                <w:t xml:space="preserve">: </w:t>
              </w:r>
            </w:ins>
            <w:r w:rsidR="00E77514">
              <w:t>18.800 € / 100 kg</w:t>
            </w:r>
          </w:p>
          <w:p w14:paraId="429D1315" w14:textId="08CF2D7A" w:rsidR="00D55A7B" w:rsidRDefault="00D55A7B" w:rsidP="00FC0611">
            <w:pPr>
              <w:pStyle w:val="NormalinTable"/>
              <w:tabs>
                <w:tab w:val="left" w:pos="1250"/>
              </w:tabs>
            </w:pPr>
            <w:ins w:id="756" w:author="David Owen" w:date="2019-06-04T15:32:00Z">
              <w:r>
                <w:t xml:space="preserve">From </w:t>
              </w:r>
            </w:ins>
            <w:ins w:id="757" w:author="David Owen" w:date="2019-06-13T15:34:00Z">
              <w:r w:rsidR="005F21CC">
                <w:t>1/1/20</w:t>
              </w:r>
            </w:ins>
            <w:ins w:id="758" w:author="David Owen" w:date="2019-06-04T15:32:00Z">
              <w:r>
                <w:t>: 0.00%</w:t>
              </w:r>
            </w:ins>
          </w:p>
        </w:tc>
      </w:tr>
      <w:tr w:rsidR="00E77514" w14:paraId="61565929" w14:textId="77777777" w:rsidTr="00162610">
        <w:trPr>
          <w:cantSplit/>
          <w:trPrChange w:id="75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760" w:author="David Owen" w:date="2019-06-03T11:19:00Z">
              <w:tcPr>
                <w:tcW w:w="0" w:type="auto"/>
                <w:tcBorders>
                  <w:top w:val="single" w:sz="4" w:space="0" w:color="A6A6A6" w:themeColor="background1" w:themeShade="A6"/>
                  <w:right w:val="single" w:sz="4" w:space="0" w:color="000000" w:themeColor="text1"/>
                </w:tcBorders>
              </w:tcPr>
            </w:tcPrChange>
          </w:tcPr>
          <w:p w14:paraId="43A45E6D" w14:textId="77777777" w:rsidR="00E77514" w:rsidRDefault="00E77514" w:rsidP="00FC0611">
            <w:pPr>
              <w:pStyle w:val="NormalinTable"/>
            </w:pPr>
            <w:r>
              <w:rPr>
                <w:b/>
              </w:rPr>
              <w:t>0406 90 25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76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C3355B4" w14:textId="18E3708C" w:rsidR="00E77514" w:rsidRDefault="00CC6BDC" w:rsidP="00FC0611">
            <w:pPr>
              <w:pStyle w:val="NormalinTable"/>
              <w:tabs>
                <w:tab w:val="left" w:pos="1250"/>
              </w:tabs>
              <w:rPr>
                <w:ins w:id="762" w:author="David Owen" w:date="2019-06-04T15:32:00Z"/>
              </w:rPr>
            </w:pPr>
            <w:ins w:id="763" w:author="David Owen" w:date="2019-06-04T15:29:00Z">
              <w:r>
                <w:t xml:space="preserve">To </w:t>
              </w:r>
            </w:ins>
            <w:ins w:id="764" w:author="David Owen" w:date="2019-06-13T15:33:00Z">
              <w:r w:rsidR="005F21CC">
                <w:t>31/12/19</w:t>
              </w:r>
            </w:ins>
            <w:ins w:id="765" w:author="David Owen" w:date="2019-06-04T15:29:00Z">
              <w:r>
                <w:t xml:space="preserve">: </w:t>
              </w:r>
            </w:ins>
            <w:r w:rsidR="00E77514">
              <w:t>18.800 € / 100 kg</w:t>
            </w:r>
          </w:p>
          <w:p w14:paraId="13C756B7" w14:textId="00C5A575" w:rsidR="00D55A7B" w:rsidRDefault="00D55A7B" w:rsidP="00FC0611">
            <w:pPr>
              <w:pStyle w:val="NormalinTable"/>
              <w:tabs>
                <w:tab w:val="left" w:pos="1250"/>
              </w:tabs>
            </w:pPr>
            <w:ins w:id="766" w:author="David Owen" w:date="2019-06-04T15:32:00Z">
              <w:r>
                <w:t xml:space="preserve">From </w:t>
              </w:r>
            </w:ins>
            <w:ins w:id="767" w:author="David Owen" w:date="2019-06-13T15:34:00Z">
              <w:r w:rsidR="005F21CC">
                <w:t>1/1/20</w:t>
              </w:r>
            </w:ins>
            <w:ins w:id="768" w:author="David Owen" w:date="2019-06-04T15:32:00Z">
              <w:r>
                <w:t>: 0.00%</w:t>
              </w:r>
            </w:ins>
          </w:p>
        </w:tc>
      </w:tr>
      <w:tr w:rsidR="00E77514" w14:paraId="501F6C68" w14:textId="77777777" w:rsidTr="00162610">
        <w:trPr>
          <w:cantSplit/>
          <w:trPrChange w:id="76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770" w:author="David Owen" w:date="2019-06-03T11:19:00Z">
              <w:tcPr>
                <w:tcW w:w="0" w:type="auto"/>
                <w:tcBorders>
                  <w:top w:val="single" w:sz="4" w:space="0" w:color="A6A6A6" w:themeColor="background1" w:themeShade="A6"/>
                  <w:right w:val="single" w:sz="4" w:space="0" w:color="000000" w:themeColor="text1"/>
                </w:tcBorders>
              </w:tcPr>
            </w:tcPrChange>
          </w:tcPr>
          <w:p w14:paraId="48A759F4" w14:textId="77777777" w:rsidR="00E77514" w:rsidRDefault="00E77514" w:rsidP="00FC0611">
            <w:pPr>
              <w:pStyle w:val="NormalinTable"/>
            </w:pPr>
            <w:r>
              <w:rPr>
                <w:b/>
              </w:rPr>
              <w:t>0406 90 29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77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C055AB9" w14:textId="7B447136" w:rsidR="00E77514" w:rsidRDefault="00CC6BDC" w:rsidP="00FC0611">
            <w:pPr>
              <w:pStyle w:val="NormalinTable"/>
              <w:tabs>
                <w:tab w:val="left" w:pos="1250"/>
              </w:tabs>
              <w:rPr>
                <w:ins w:id="772" w:author="David Owen" w:date="2019-06-04T15:32:00Z"/>
              </w:rPr>
            </w:pPr>
            <w:ins w:id="773" w:author="David Owen" w:date="2019-06-04T15:29:00Z">
              <w:r>
                <w:t xml:space="preserve">To </w:t>
              </w:r>
            </w:ins>
            <w:ins w:id="774" w:author="David Owen" w:date="2019-06-13T15:33:00Z">
              <w:r w:rsidR="005F21CC">
                <w:t>31/12/19</w:t>
              </w:r>
            </w:ins>
            <w:ins w:id="775" w:author="David Owen" w:date="2019-06-04T15:29:00Z">
              <w:r>
                <w:t xml:space="preserve">: </w:t>
              </w:r>
            </w:ins>
            <w:r w:rsidR="00E77514">
              <w:t>18.800 € / 100 kg</w:t>
            </w:r>
          </w:p>
          <w:p w14:paraId="5732BA3C" w14:textId="133FE73D" w:rsidR="00D55A7B" w:rsidRDefault="00D55A7B" w:rsidP="00FC0611">
            <w:pPr>
              <w:pStyle w:val="NormalinTable"/>
              <w:tabs>
                <w:tab w:val="left" w:pos="1250"/>
              </w:tabs>
            </w:pPr>
            <w:ins w:id="776" w:author="David Owen" w:date="2019-06-04T15:32:00Z">
              <w:r>
                <w:t xml:space="preserve">From </w:t>
              </w:r>
            </w:ins>
            <w:ins w:id="777" w:author="David Owen" w:date="2019-06-13T15:34:00Z">
              <w:r w:rsidR="005F21CC">
                <w:t>1/1/20</w:t>
              </w:r>
            </w:ins>
            <w:ins w:id="778" w:author="David Owen" w:date="2019-06-04T15:32:00Z">
              <w:r>
                <w:t>: 0.00%</w:t>
              </w:r>
            </w:ins>
          </w:p>
        </w:tc>
      </w:tr>
      <w:tr w:rsidR="00E77514" w14:paraId="20B23B4A" w14:textId="77777777" w:rsidTr="00162610">
        <w:trPr>
          <w:cantSplit/>
          <w:trPrChange w:id="77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780" w:author="David Owen" w:date="2019-06-03T11:19:00Z">
              <w:tcPr>
                <w:tcW w:w="0" w:type="auto"/>
                <w:tcBorders>
                  <w:top w:val="single" w:sz="4" w:space="0" w:color="A6A6A6" w:themeColor="background1" w:themeShade="A6"/>
                  <w:right w:val="single" w:sz="4" w:space="0" w:color="000000" w:themeColor="text1"/>
                </w:tcBorders>
              </w:tcPr>
            </w:tcPrChange>
          </w:tcPr>
          <w:p w14:paraId="608EBF1A" w14:textId="77777777" w:rsidR="00E77514" w:rsidRDefault="00E77514" w:rsidP="00FC0611">
            <w:pPr>
              <w:pStyle w:val="NormalinTable"/>
            </w:pPr>
            <w:r>
              <w:rPr>
                <w:b/>
              </w:rPr>
              <w:t>0406 90 32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78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D6480AA" w14:textId="3204C27D" w:rsidR="00E77514" w:rsidRDefault="004B7D57" w:rsidP="00FC0611">
            <w:pPr>
              <w:pStyle w:val="NormalinTable"/>
              <w:tabs>
                <w:tab w:val="left" w:pos="1250"/>
              </w:tabs>
              <w:rPr>
                <w:ins w:id="782" w:author="David Owen" w:date="2019-06-04T15:32:00Z"/>
              </w:rPr>
            </w:pPr>
            <w:ins w:id="783" w:author="David Owen" w:date="2019-06-04T15:30:00Z">
              <w:r>
                <w:t xml:space="preserve">To </w:t>
              </w:r>
            </w:ins>
            <w:ins w:id="784" w:author="David Owen" w:date="2019-06-13T15:33:00Z">
              <w:r w:rsidR="005F21CC">
                <w:t>31/12/19</w:t>
              </w:r>
            </w:ins>
            <w:ins w:id="785" w:author="David Owen" w:date="2019-06-04T15:30:00Z">
              <w:r>
                <w:t xml:space="preserve">: </w:t>
              </w:r>
            </w:ins>
            <w:r w:rsidR="00E77514">
              <w:t>18.800 € / 100 kg</w:t>
            </w:r>
          </w:p>
          <w:p w14:paraId="5F4622CF" w14:textId="5550C664" w:rsidR="00D55A7B" w:rsidRDefault="00D55A7B" w:rsidP="00FC0611">
            <w:pPr>
              <w:pStyle w:val="NormalinTable"/>
              <w:tabs>
                <w:tab w:val="left" w:pos="1250"/>
              </w:tabs>
            </w:pPr>
            <w:ins w:id="786" w:author="David Owen" w:date="2019-06-04T15:32:00Z">
              <w:r>
                <w:t xml:space="preserve">From </w:t>
              </w:r>
            </w:ins>
            <w:ins w:id="787" w:author="David Owen" w:date="2019-06-13T15:34:00Z">
              <w:r w:rsidR="005F21CC">
                <w:t>1/1/20</w:t>
              </w:r>
            </w:ins>
            <w:ins w:id="788" w:author="David Owen" w:date="2019-06-04T15:32:00Z">
              <w:r>
                <w:t>: 0.00%</w:t>
              </w:r>
            </w:ins>
          </w:p>
        </w:tc>
      </w:tr>
      <w:tr w:rsidR="00E77514" w14:paraId="14678EF5" w14:textId="77777777" w:rsidTr="00162610">
        <w:trPr>
          <w:cantSplit/>
          <w:trPrChange w:id="78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790" w:author="David Owen" w:date="2019-06-03T11:19:00Z">
              <w:tcPr>
                <w:tcW w:w="0" w:type="auto"/>
                <w:tcBorders>
                  <w:top w:val="single" w:sz="4" w:space="0" w:color="A6A6A6" w:themeColor="background1" w:themeShade="A6"/>
                  <w:right w:val="single" w:sz="4" w:space="0" w:color="000000" w:themeColor="text1"/>
                </w:tcBorders>
              </w:tcPr>
            </w:tcPrChange>
          </w:tcPr>
          <w:p w14:paraId="7099426C" w14:textId="77777777" w:rsidR="00E77514" w:rsidRDefault="00E77514" w:rsidP="00FC0611">
            <w:pPr>
              <w:pStyle w:val="NormalinTable"/>
            </w:pPr>
            <w:r>
              <w:rPr>
                <w:b/>
              </w:rPr>
              <w:t>0406 90 35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79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4DC63F8" w14:textId="2B310C9B" w:rsidR="00E77514" w:rsidRDefault="004B7D57" w:rsidP="00FC0611">
            <w:pPr>
              <w:pStyle w:val="NormalinTable"/>
              <w:tabs>
                <w:tab w:val="left" w:pos="1250"/>
              </w:tabs>
              <w:rPr>
                <w:ins w:id="792" w:author="David Owen" w:date="2019-06-04T15:33:00Z"/>
              </w:rPr>
            </w:pPr>
            <w:ins w:id="793" w:author="David Owen" w:date="2019-06-04T15:30:00Z">
              <w:r>
                <w:t xml:space="preserve">To </w:t>
              </w:r>
            </w:ins>
            <w:ins w:id="794" w:author="David Owen" w:date="2019-06-13T15:33:00Z">
              <w:r w:rsidR="005F21CC">
                <w:t>31/12/19</w:t>
              </w:r>
            </w:ins>
            <w:ins w:id="795" w:author="David Owen" w:date="2019-06-04T15:30:00Z">
              <w:r>
                <w:t xml:space="preserve">: </w:t>
              </w:r>
            </w:ins>
            <w:r w:rsidR="00E77514">
              <w:t>18.800 € / 100 kg</w:t>
            </w:r>
          </w:p>
          <w:p w14:paraId="42962072" w14:textId="72282DC7" w:rsidR="00D55A7B" w:rsidRDefault="00D55A7B" w:rsidP="00FC0611">
            <w:pPr>
              <w:pStyle w:val="NormalinTable"/>
              <w:tabs>
                <w:tab w:val="left" w:pos="1250"/>
              </w:tabs>
            </w:pPr>
            <w:ins w:id="796" w:author="David Owen" w:date="2019-06-04T15:33:00Z">
              <w:r>
                <w:t xml:space="preserve">From </w:t>
              </w:r>
            </w:ins>
            <w:ins w:id="797" w:author="David Owen" w:date="2019-06-13T15:34:00Z">
              <w:r w:rsidR="005F21CC">
                <w:t>1/1/20</w:t>
              </w:r>
            </w:ins>
            <w:ins w:id="798" w:author="David Owen" w:date="2019-06-04T15:33:00Z">
              <w:r>
                <w:t>: 0.00%</w:t>
              </w:r>
            </w:ins>
          </w:p>
        </w:tc>
      </w:tr>
      <w:tr w:rsidR="00E77514" w14:paraId="357F8F0F" w14:textId="77777777" w:rsidTr="00162610">
        <w:trPr>
          <w:cantSplit/>
          <w:trPrChange w:id="79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800" w:author="David Owen" w:date="2019-06-03T11:19:00Z">
              <w:tcPr>
                <w:tcW w:w="0" w:type="auto"/>
                <w:tcBorders>
                  <w:top w:val="single" w:sz="4" w:space="0" w:color="A6A6A6" w:themeColor="background1" w:themeShade="A6"/>
                  <w:right w:val="single" w:sz="4" w:space="0" w:color="000000" w:themeColor="text1"/>
                </w:tcBorders>
              </w:tcPr>
            </w:tcPrChange>
          </w:tcPr>
          <w:p w14:paraId="63E402CD" w14:textId="77777777" w:rsidR="00E77514" w:rsidRDefault="00E77514" w:rsidP="00FC0611">
            <w:pPr>
              <w:pStyle w:val="NormalinTable"/>
            </w:pPr>
            <w:r>
              <w:rPr>
                <w:b/>
              </w:rPr>
              <w:t>0406 90 37</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0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F30CA32" w14:textId="64A3FD90" w:rsidR="00E77514" w:rsidRDefault="004B7D57" w:rsidP="00FC0611">
            <w:pPr>
              <w:pStyle w:val="NormalinTable"/>
              <w:tabs>
                <w:tab w:val="left" w:pos="1250"/>
              </w:tabs>
              <w:rPr>
                <w:ins w:id="802" w:author="David Owen" w:date="2019-06-04T15:33:00Z"/>
              </w:rPr>
            </w:pPr>
            <w:ins w:id="803" w:author="David Owen" w:date="2019-06-04T15:30:00Z">
              <w:r>
                <w:t xml:space="preserve">To </w:t>
              </w:r>
            </w:ins>
            <w:ins w:id="804" w:author="David Owen" w:date="2019-06-13T15:33:00Z">
              <w:r w:rsidR="005F21CC">
                <w:t>31/12/19</w:t>
              </w:r>
            </w:ins>
            <w:ins w:id="805" w:author="David Owen" w:date="2019-06-04T15:30:00Z">
              <w:r>
                <w:t xml:space="preserve">: </w:t>
              </w:r>
            </w:ins>
            <w:r w:rsidR="00E77514">
              <w:t>18.800 € / 100 kg</w:t>
            </w:r>
          </w:p>
          <w:p w14:paraId="3D4C5C59" w14:textId="2FC739AE" w:rsidR="00D55A7B" w:rsidRDefault="00D55A7B" w:rsidP="00FC0611">
            <w:pPr>
              <w:pStyle w:val="NormalinTable"/>
              <w:tabs>
                <w:tab w:val="left" w:pos="1250"/>
              </w:tabs>
            </w:pPr>
            <w:ins w:id="806" w:author="David Owen" w:date="2019-06-04T15:33:00Z">
              <w:r>
                <w:t xml:space="preserve">From </w:t>
              </w:r>
            </w:ins>
            <w:ins w:id="807" w:author="David Owen" w:date="2019-06-13T15:34:00Z">
              <w:r w:rsidR="005F21CC">
                <w:t>1/1/20</w:t>
              </w:r>
            </w:ins>
            <w:ins w:id="808" w:author="David Owen" w:date="2019-06-04T15:33:00Z">
              <w:r>
                <w:t>: 0.00%</w:t>
              </w:r>
            </w:ins>
          </w:p>
        </w:tc>
      </w:tr>
      <w:tr w:rsidR="00E77514" w14:paraId="1AC6D521" w14:textId="77777777" w:rsidTr="00162610">
        <w:trPr>
          <w:cantSplit/>
          <w:trPrChange w:id="80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810" w:author="David Owen" w:date="2019-06-03T11:19:00Z">
              <w:tcPr>
                <w:tcW w:w="0" w:type="auto"/>
                <w:tcBorders>
                  <w:top w:val="single" w:sz="4" w:space="0" w:color="A6A6A6" w:themeColor="background1" w:themeShade="A6"/>
                  <w:right w:val="single" w:sz="4" w:space="0" w:color="000000" w:themeColor="text1"/>
                </w:tcBorders>
              </w:tcPr>
            </w:tcPrChange>
          </w:tcPr>
          <w:p w14:paraId="79A00C49" w14:textId="77777777" w:rsidR="00E77514" w:rsidRDefault="00E77514" w:rsidP="00FC0611">
            <w:pPr>
              <w:pStyle w:val="NormalinTable"/>
            </w:pPr>
            <w:r>
              <w:rPr>
                <w:b/>
              </w:rPr>
              <w:t>0406 90 39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1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996D720" w14:textId="6E8FAC86" w:rsidR="00E77514" w:rsidRDefault="004B7D57" w:rsidP="00FC0611">
            <w:pPr>
              <w:pStyle w:val="NormalinTable"/>
              <w:tabs>
                <w:tab w:val="left" w:pos="1250"/>
              </w:tabs>
              <w:rPr>
                <w:ins w:id="812" w:author="David Owen" w:date="2019-06-04T15:33:00Z"/>
              </w:rPr>
            </w:pPr>
            <w:ins w:id="813" w:author="David Owen" w:date="2019-06-04T15:30:00Z">
              <w:r>
                <w:t xml:space="preserve">To </w:t>
              </w:r>
            </w:ins>
            <w:ins w:id="814" w:author="David Owen" w:date="2019-06-13T15:33:00Z">
              <w:r w:rsidR="005F21CC">
                <w:t>31/12/19</w:t>
              </w:r>
            </w:ins>
            <w:ins w:id="815" w:author="David Owen" w:date="2019-06-04T15:30:00Z">
              <w:r>
                <w:t xml:space="preserve">: </w:t>
              </w:r>
            </w:ins>
            <w:r w:rsidR="00E77514">
              <w:t>18.800 € / 100 kg</w:t>
            </w:r>
          </w:p>
          <w:p w14:paraId="0C04448F" w14:textId="5C2CDD90" w:rsidR="00D55A7B" w:rsidRDefault="00D55A7B" w:rsidP="00FC0611">
            <w:pPr>
              <w:pStyle w:val="NormalinTable"/>
              <w:tabs>
                <w:tab w:val="left" w:pos="1250"/>
              </w:tabs>
            </w:pPr>
            <w:ins w:id="816" w:author="David Owen" w:date="2019-06-04T15:33:00Z">
              <w:r>
                <w:t xml:space="preserve">From </w:t>
              </w:r>
            </w:ins>
            <w:ins w:id="817" w:author="David Owen" w:date="2019-06-13T15:34:00Z">
              <w:r w:rsidR="005F21CC">
                <w:t>1/1/20</w:t>
              </w:r>
            </w:ins>
            <w:ins w:id="818" w:author="David Owen" w:date="2019-06-04T15:33:00Z">
              <w:r>
                <w:t>: 0.00%</w:t>
              </w:r>
            </w:ins>
          </w:p>
        </w:tc>
      </w:tr>
      <w:tr w:rsidR="00E77514" w14:paraId="2A724DEB" w14:textId="77777777" w:rsidTr="00162610">
        <w:trPr>
          <w:cantSplit/>
          <w:trPrChange w:id="81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820" w:author="David Owen" w:date="2019-06-03T11:19:00Z">
              <w:tcPr>
                <w:tcW w:w="0" w:type="auto"/>
                <w:tcBorders>
                  <w:top w:val="single" w:sz="4" w:space="0" w:color="A6A6A6" w:themeColor="background1" w:themeShade="A6"/>
                  <w:right w:val="single" w:sz="4" w:space="0" w:color="000000" w:themeColor="text1"/>
                </w:tcBorders>
              </w:tcPr>
            </w:tcPrChange>
          </w:tcPr>
          <w:p w14:paraId="58EB08C9" w14:textId="77777777" w:rsidR="00E77514" w:rsidRDefault="00E77514" w:rsidP="00FC0611">
            <w:pPr>
              <w:pStyle w:val="NormalinTable"/>
            </w:pPr>
            <w:r>
              <w:rPr>
                <w:b/>
              </w:rPr>
              <w:t>0406 90 50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2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C021B9F" w14:textId="12C4647D" w:rsidR="00D55A7B" w:rsidRDefault="004B7D57" w:rsidP="00FC0611">
            <w:pPr>
              <w:pStyle w:val="NormalinTable"/>
              <w:tabs>
                <w:tab w:val="left" w:pos="1250"/>
              </w:tabs>
              <w:rPr>
                <w:ins w:id="822" w:author="David Owen" w:date="2019-06-04T15:33:00Z"/>
              </w:rPr>
            </w:pPr>
            <w:ins w:id="823" w:author="David Owen" w:date="2019-06-04T15:30:00Z">
              <w:r>
                <w:t xml:space="preserve">To </w:t>
              </w:r>
            </w:ins>
            <w:ins w:id="824" w:author="David Owen" w:date="2019-06-13T15:33:00Z">
              <w:r w:rsidR="005F21CC">
                <w:t>31/12/19</w:t>
              </w:r>
            </w:ins>
            <w:ins w:id="825" w:author="David Owen" w:date="2019-06-04T15:30:00Z">
              <w:r>
                <w:t xml:space="preserve">: </w:t>
              </w:r>
            </w:ins>
            <w:r w:rsidR="00E77514">
              <w:t>18.800 € / 100 kg</w:t>
            </w:r>
            <w:ins w:id="826" w:author="David Owen" w:date="2019-06-04T15:33:00Z">
              <w:r w:rsidR="00D55A7B">
                <w:t xml:space="preserve"> </w:t>
              </w:r>
            </w:ins>
          </w:p>
          <w:p w14:paraId="4BBCF0E5" w14:textId="5E7D1662" w:rsidR="00E77514" w:rsidRDefault="00D55A7B" w:rsidP="00FC0611">
            <w:pPr>
              <w:pStyle w:val="NormalinTable"/>
              <w:tabs>
                <w:tab w:val="left" w:pos="1250"/>
              </w:tabs>
            </w:pPr>
            <w:ins w:id="827" w:author="David Owen" w:date="2019-06-04T15:33:00Z">
              <w:r>
                <w:t xml:space="preserve">From </w:t>
              </w:r>
            </w:ins>
            <w:ins w:id="828" w:author="David Owen" w:date="2019-06-13T15:34:00Z">
              <w:r w:rsidR="005F21CC">
                <w:t>1/1/20</w:t>
              </w:r>
            </w:ins>
            <w:ins w:id="829" w:author="David Owen" w:date="2019-06-04T15:33:00Z">
              <w:r>
                <w:t>: 0.00%</w:t>
              </w:r>
            </w:ins>
          </w:p>
        </w:tc>
      </w:tr>
      <w:tr w:rsidR="00E77514" w14:paraId="27F46F6D" w14:textId="77777777" w:rsidTr="00162610">
        <w:trPr>
          <w:cantSplit/>
          <w:trPrChange w:id="83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831" w:author="David Owen" w:date="2019-06-03T11:19:00Z">
              <w:tcPr>
                <w:tcW w:w="0" w:type="auto"/>
                <w:tcBorders>
                  <w:top w:val="single" w:sz="4" w:space="0" w:color="A6A6A6" w:themeColor="background1" w:themeShade="A6"/>
                  <w:right w:val="single" w:sz="4" w:space="0" w:color="000000" w:themeColor="text1"/>
                </w:tcBorders>
              </w:tcPr>
            </w:tcPrChange>
          </w:tcPr>
          <w:p w14:paraId="7E240A35" w14:textId="77777777" w:rsidR="00E77514" w:rsidRDefault="00E77514" w:rsidP="00FC0611">
            <w:pPr>
              <w:pStyle w:val="NormalinTable"/>
            </w:pPr>
            <w:r>
              <w:rPr>
                <w:b/>
              </w:rPr>
              <w:t>0406 90 61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3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3461BFC" w14:textId="76C066F4" w:rsidR="00E77514" w:rsidRDefault="004B7D57" w:rsidP="00FC0611">
            <w:pPr>
              <w:pStyle w:val="NormalinTable"/>
              <w:tabs>
                <w:tab w:val="left" w:pos="1250"/>
              </w:tabs>
              <w:rPr>
                <w:ins w:id="833" w:author="David Owen" w:date="2019-06-04T15:33:00Z"/>
              </w:rPr>
            </w:pPr>
            <w:ins w:id="834" w:author="David Owen" w:date="2019-06-04T15:30:00Z">
              <w:r>
                <w:t xml:space="preserve">To </w:t>
              </w:r>
            </w:ins>
            <w:ins w:id="835" w:author="David Owen" w:date="2019-06-13T15:33:00Z">
              <w:r w:rsidR="005F21CC">
                <w:t>31/12/19</w:t>
              </w:r>
            </w:ins>
            <w:ins w:id="836" w:author="David Owen" w:date="2019-06-04T15:30:00Z">
              <w:r>
                <w:t xml:space="preserve">: </w:t>
              </w:r>
            </w:ins>
            <w:r w:rsidR="00E77514">
              <w:t>23.500 € / 100 kg</w:t>
            </w:r>
          </w:p>
          <w:p w14:paraId="47A88B4A" w14:textId="7E674607" w:rsidR="00D55A7B" w:rsidRDefault="00D55A7B" w:rsidP="00FC0611">
            <w:pPr>
              <w:pStyle w:val="NormalinTable"/>
              <w:tabs>
                <w:tab w:val="left" w:pos="1250"/>
              </w:tabs>
            </w:pPr>
            <w:ins w:id="837" w:author="David Owen" w:date="2019-06-04T15:33:00Z">
              <w:r>
                <w:t xml:space="preserve">From </w:t>
              </w:r>
            </w:ins>
            <w:ins w:id="838" w:author="David Owen" w:date="2019-06-13T15:34:00Z">
              <w:r w:rsidR="005F21CC">
                <w:t>1/1/20</w:t>
              </w:r>
            </w:ins>
            <w:ins w:id="839" w:author="David Owen" w:date="2019-06-04T15:33:00Z">
              <w:r>
                <w:t>: 0.00%</w:t>
              </w:r>
            </w:ins>
          </w:p>
        </w:tc>
      </w:tr>
      <w:tr w:rsidR="00E77514" w14:paraId="4985B167" w14:textId="77777777" w:rsidTr="00162610">
        <w:trPr>
          <w:cantSplit/>
          <w:trPrChange w:id="84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841" w:author="David Owen" w:date="2019-06-03T11:19:00Z">
              <w:tcPr>
                <w:tcW w:w="0" w:type="auto"/>
                <w:tcBorders>
                  <w:top w:val="single" w:sz="4" w:space="0" w:color="A6A6A6" w:themeColor="background1" w:themeShade="A6"/>
                  <w:right w:val="single" w:sz="4" w:space="0" w:color="000000" w:themeColor="text1"/>
                </w:tcBorders>
              </w:tcPr>
            </w:tcPrChange>
          </w:tcPr>
          <w:p w14:paraId="67635E65" w14:textId="77777777" w:rsidR="00E77514" w:rsidRDefault="00E77514" w:rsidP="00FC0611">
            <w:pPr>
              <w:pStyle w:val="NormalinTable"/>
            </w:pPr>
            <w:r>
              <w:rPr>
                <w:b/>
              </w:rPr>
              <w:t>0406 90 63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4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BE24140" w14:textId="3640A06E" w:rsidR="00E77514" w:rsidRDefault="004B7D57" w:rsidP="00FC0611">
            <w:pPr>
              <w:pStyle w:val="NormalinTable"/>
              <w:tabs>
                <w:tab w:val="left" w:pos="1250"/>
              </w:tabs>
              <w:rPr>
                <w:ins w:id="843" w:author="David Owen" w:date="2019-06-04T15:33:00Z"/>
              </w:rPr>
            </w:pPr>
            <w:ins w:id="844" w:author="David Owen" w:date="2019-06-04T15:30:00Z">
              <w:r>
                <w:t xml:space="preserve">To </w:t>
              </w:r>
            </w:ins>
            <w:ins w:id="845" w:author="David Owen" w:date="2019-06-13T15:33:00Z">
              <w:r w:rsidR="005F21CC">
                <w:t>31/12/19</w:t>
              </w:r>
            </w:ins>
            <w:ins w:id="846" w:author="David Owen" w:date="2019-06-04T15:30:00Z">
              <w:r>
                <w:t xml:space="preserve">: </w:t>
              </w:r>
            </w:ins>
            <w:r w:rsidR="00E77514">
              <w:t>23.500 € / 100 kg</w:t>
            </w:r>
          </w:p>
          <w:p w14:paraId="6A293290" w14:textId="3E56B18C" w:rsidR="00D55A7B" w:rsidRDefault="00D55A7B" w:rsidP="00FC0611">
            <w:pPr>
              <w:pStyle w:val="NormalinTable"/>
              <w:tabs>
                <w:tab w:val="left" w:pos="1250"/>
              </w:tabs>
            </w:pPr>
            <w:ins w:id="847" w:author="David Owen" w:date="2019-06-04T15:33:00Z">
              <w:r>
                <w:t xml:space="preserve">From </w:t>
              </w:r>
            </w:ins>
            <w:ins w:id="848" w:author="David Owen" w:date="2019-06-13T15:34:00Z">
              <w:r w:rsidR="005F21CC">
                <w:t>1/1/20</w:t>
              </w:r>
            </w:ins>
            <w:ins w:id="849" w:author="David Owen" w:date="2019-06-04T15:33:00Z">
              <w:r>
                <w:t>: 0.00%</w:t>
              </w:r>
            </w:ins>
          </w:p>
        </w:tc>
      </w:tr>
      <w:tr w:rsidR="00E77514" w14:paraId="384240B2" w14:textId="77777777" w:rsidTr="00162610">
        <w:trPr>
          <w:cantSplit/>
          <w:trPrChange w:id="85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851" w:author="David Owen" w:date="2019-06-03T11:19:00Z">
              <w:tcPr>
                <w:tcW w:w="0" w:type="auto"/>
                <w:tcBorders>
                  <w:top w:val="single" w:sz="4" w:space="0" w:color="A6A6A6" w:themeColor="background1" w:themeShade="A6"/>
                  <w:right w:val="single" w:sz="4" w:space="0" w:color="000000" w:themeColor="text1"/>
                </w:tcBorders>
              </w:tcPr>
            </w:tcPrChange>
          </w:tcPr>
          <w:p w14:paraId="28F39642" w14:textId="77777777" w:rsidR="00E77514" w:rsidRDefault="00E77514" w:rsidP="00FC0611">
            <w:pPr>
              <w:pStyle w:val="NormalinTable"/>
            </w:pPr>
            <w:r>
              <w:rPr>
                <w:b/>
              </w:rPr>
              <w:t>0406 90 69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5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797D0E6" w14:textId="7EF8A383" w:rsidR="00E77514" w:rsidRDefault="004B7D57" w:rsidP="00FC0611">
            <w:pPr>
              <w:pStyle w:val="NormalinTable"/>
              <w:tabs>
                <w:tab w:val="left" w:pos="1250"/>
              </w:tabs>
              <w:rPr>
                <w:ins w:id="853" w:author="David Owen" w:date="2019-06-04T15:33:00Z"/>
              </w:rPr>
            </w:pPr>
            <w:ins w:id="854" w:author="David Owen" w:date="2019-06-04T15:30:00Z">
              <w:r>
                <w:t xml:space="preserve">To </w:t>
              </w:r>
            </w:ins>
            <w:ins w:id="855" w:author="David Owen" w:date="2019-06-13T15:33:00Z">
              <w:r w:rsidR="005F21CC">
                <w:t>31/12/19</w:t>
              </w:r>
            </w:ins>
            <w:ins w:id="856" w:author="David Owen" w:date="2019-06-04T15:30:00Z">
              <w:r>
                <w:t xml:space="preserve">: </w:t>
              </w:r>
            </w:ins>
            <w:r w:rsidR="00E77514">
              <w:t>23.500 € / 100 kg</w:t>
            </w:r>
          </w:p>
          <w:p w14:paraId="23D833A7" w14:textId="7B20DECB" w:rsidR="001009B8" w:rsidRDefault="001009B8" w:rsidP="00FC0611">
            <w:pPr>
              <w:pStyle w:val="NormalinTable"/>
              <w:tabs>
                <w:tab w:val="left" w:pos="1250"/>
              </w:tabs>
            </w:pPr>
            <w:ins w:id="857" w:author="David Owen" w:date="2019-06-04T15:33:00Z">
              <w:r>
                <w:t xml:space="preserve">From </w:t>
              </w:r>
            </w:ins>
            <w:ins w:id="858" w:author="David Owen" w:date="2019-06-13T15:34:00Z">
              <w:r w:rsidR="005F21CC">
                <w:t>1/1/20</w:t>
              </w:r>
            </w:ins>
            <w:ins w:id="859" w:author="David Owen" w:date="2019-06-04T15:33:00Z">
              <w:r>
                <w:t>: 0.00%</w:t>
              </w:r>
            </w:ins>
          </w:p>
        </w:tc>
      </w:tr>
      <w:tr w:rsidR="00E77514" w14:paraId="0C12881C" w14:textId="77777777" w:rsidTr="00162610">
        <w:trPr>
          <w:cantSplit/>
          <w:trPrChange w:id="86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861" w:author="David Owen" w:date="2019-06-03T11:19:00Z">
              <w:tcPr>
                <w:tcW w:w="0" w:type="auto"/>
                <w:tcBorders>
                  <w:top w:val="single" w:sz="4" w:space="0" w:color="A6A6A6" w:themeColor="background1" w:themeShade="A6"/>
                  <w:right w:val="single" w:sz="4" w:space="0" w:color="000000" w:themeColor="text1"/>
                </w:tcBorders>
              </w:tcPr>
            </w:tcPrChange>
          </w:tcPr>
          <w:p w14:paraId="60B8BAE3" w14:textId="77777777" w:rsidR="00E77514" w:rsidRDefault="00E77514" w:rsidP="00FC0611">
            <w:pPr>
              <w:pStyle w:val="NormalinTable"/>
            </w:pPr>
            <w:r>
              <w:rPr>
                <w:b/>
              </w:rPr>
              <w:t>0406 90 73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6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2441073" w14:textId="2A782C92" w:rsidR="00E77514" w:rsidRDefault="00A05A8B" w:rsidP="00FC0611">
            <w:pPr>
              <w:pStyle w:val="NormalinTable"/>
              <w:tabs>
                <w:tab w:val="left" w:pos="1250"/>
              </w:tabs>
              <w:rPr>
                <w:ins w:id="863" w:author="David Owen" w:date="2019-06-04T15:33:00Z"/>
              </w:rPr>
            </w:pPr>
            <w:ins w:id="864" w:author="David Owen" w:date="2019-06-04T15:31:00Z">
              <w:r>
                <w:t xml:space="preserve">To </w:t>
              </w:r>
            </w:ins>
            <w:ins w:id="865" w:author="David Owen" w:date="2019-06-13T15:33:00Z">
              <w:r w:rsidR="005F21CC">
                <w:t>31/12/19</w:t>
              </w:r>
            </w:ins>
            <w:ins w:id="866" w:author="David Owen" w:date="2019-06-04T15:31:00Z">
              <w:r>
                <w:t xml:space="preserve">: </w:t>
              </w:r>
            </w:ins>
            <w:r w:rsidR="00E77514">
              <w:t>18.800 € / 100 kg</w:t>
            </w:r>
          </w:p>
          <w:p w14:paraId="29E68895" w14:textId="7F763E78" w:rsidR="001009B8" w:rsidRDefault="001009B8" w:rsidP="00FC0611">
            <w:pPr>
              <w:pStyle w:val="NormalinTable"/>
              <w:tabs>
                <w:tab w:val="left" w:pos="1250"/>
              </w:tabs>
            </w:pPr>
            <w:ins w:id="867" w:author="David Owen" w:date="2019-06-04T15:33:00Z">
              <w:r>
                <w:t xml:space="preserve">From </w:t>
              </w:r>
            </w:ins>
            <w:ins w:id="868" w:author="David Owen" w:date="2019-06-13T15:34:00Z">
              <w:r w:rsidR="005F21CC">
                <w:t>1/1/20</w:t>
              </w:r>
            </w:ins>
            <w:ins w:id="869" w:author="David Owen" w:date="2019-06-04T15:33:00Z">
              <w:r>
                <w:t>: 0.00%</w:t>
              </w:r>
            </w:ins>
          </w:p>
        </w:tc>
      </w:tr>
      <w:tr w:rsidR="00E77514" w14:paraId="70F5F3EE" w14:textId="77777777" w:rsidTr="00162610">
        <w:trPr>
          <w:cantSplit/>
          <w:trPrChange w:id="87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871" w:author="David Owen" w:date="2019-06-03T11:19:00Z">
              <w:tcPr>
                <w:tcW w:w="0" w:type="auto"/>
                <w:tcBorders>
                  <w:top w:val="single" w:sz="4" w:space="0" w:color="A6A6A6" w:themeColor="background1" w:themeShade="A6"/>
                  <w:right w:val="single" w:sz="4" w:space="0" w:color="000000" w:themeColor="text1"/>
                </w:tcBorders>
              </w:tcPr>
            </w:tcPrChange>
          </w:tcPr>
          <w:p w14:paraId="3DFC54B1" w14:textId="77777777" w:rsidR="00E77514" w:rsidRDefault="00E77514" w:rsidP="00FC0611">
            <w:pPr>
              <w:pStyle w:val="NormalinTable"/>
            </w:pPr>
            <w:r>
              <w:rPr>
                <w:b/>
              </w:rPr>
              <w:t>0406 90 74</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7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3C081BB" w14:textId="7EBDFB44" w:rsidR="00E77514" w:rsidRDefault="00A05A8B" w:rsidP="00FC0611">
            <w:pPr>
              <w:pStyle w:val="NormalinTable"/>
              <w:tabs>
                <w:tab w:val="left" w:pos="1250"/>
              </w:tabs>
              <w:rPr>
                <w:ins w:id="873" w:author="David Owen" w:date="2019-06-04T15:33:00Z"/>
              </w:rPr>
            </w:pPr>
            <w:ins w:id="874" w:author="David Owen" w:date="2019-06-04T15:31:00Z">
              <w:r>
                <w:t xml:space="preserve">To </w:t>
              </w:r>
            </w:ins>
            <w:ins w:id="875" w:author="David Owen" w:date="2019-06-13T15:33:00Z">
              <w:r w:rsidR="005F21CC">
                <w:t>31/12/19</w:t>
              </w:r>
            </w:ins>
            <w:ins w:id="876" w:author="David Owen" w:date="2019-06-04T15:31:00Z">
              <w:r>
                <w:t xml:space="preserve">: </w:t>
              </w:r>
            </w:ins>
            <w:r w:rsidR="00E77514">
              <w:t>18.800 € / 100 kg</w:t>
            </w:r>
          </w:p>
          <w:p w14:paraId="1449DED3" w14:textId="31F1CDEC" w:rsidR="001009B8" w:rsidRDefault="001009B8" w:rsidP="00FC0611">
            <w:pPr>
              <w:pStyle w:val="NormalinTable"/>
              <w:tabs>
                <w:tab w:val="left" w:pos="1250"/>
              </w:tabs>
            </w:pPr>
            <w:ins w:id="877" w:author="David Owen" w:date="2019-06-04T15:33:00Z">
              <w:r>
                <w:t xml:space="preserve">From </w:t>
              </w:r>
            </w:ins>
            <w:ins w:id="878" w:author="David Owen" w:date="2019-06-13T15:34:00Z">
              <w:r w:rsidR="005F21CC">
                <w:t>1/1/20</w:t>
              </w:r>
            </w:ins>
            <w:ins w:id="879" w:author="David Owen" w:date="2019-06-04T15:33:00Z">
              <w:r>
                <w:t>: 0.00%</w:t>
              </w:r>
            </w:ins>
          </w:p>
        </w:tc>
      </w:tr>
      <w:tr w:rsidR="00E77514" w14:paraId="0B5C10A2" w14:textId="77777777" w:rsidTr="00162610">
        <w:trPr>
          <w:cantSplit/>
          <w:trPrChange w:id="88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881" w:author="David Owen" w:date="2019-06-03T11:19:00Z">
              <w:tcPr>
                <w:tcW w:w="0" w:type="auto"/>
                <w:tcBorders>
                  <w:top w:val="single" w:sz="4" w:space="0" w:color="A6A6A6" w:themeColor="background1" w:themeShade="A6"/>
                  <w:right w:val="single" w:sz="4" w:space="0" w:color="000000" w:themeColor="text1"/>
                </w:tcBorders>
              </w:tcPr>
            </w:tcPrChange>
          </w:tcPr>
          <w:p w14:paraId="269BE2E7" w14:textId="77777777" w:rsidR="00E77514" w:rsidRDefault="00E77514" w:rsidP="00FC0611">
            <w:pPr>
              <w:pStyle w:val="NormalinTable"/>
            </w:pPr>
            <w:r>
              <w:rPr>
                <w:b/>
              </w:rPr>
              <w:t>0406 90 75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8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B152A43" w14:textId="6E93F4AF" w:rsidR="00E77514" w:rsidRDefault="00A05A8B" w:rsidP="00FC0611">
            <w:pPr>
              <w:pStyle w:val="NormalinTable"/>
              <w:tabs>
                <w:tab w:val="left" w:pos="1250"/>
              </w:tabs>
              <w:rPr>
                <w:ins w:id="883" w:author="David Owen" w:date="2019-06-04T15:33:00Z"/>
              </w:rPr>
            </w:pPr>
            <w:ins w:id="884" w:author="David Owen" w:date="2019-06-04T15:31:00Z">
              <w:r>
                <w:t xml:space="preserve">To </w:t>
              </w:r>
            </w:ins>
            <w:ins w:id="885" w:author="David Owen" w:date="2019-06-13T15:33:00Z">
              <w:r w:rsidR="005F21CC">
                <w:t>31/12/19</w:t>
              </w:r>
            </w:ins>
            <w:ins w:id="886" w:author="David Owen" w:date="2019-06-04T15:31:00Z">
              <w:r>
                <w:t xml:space="preserve">: </w:t>
              </w:r>
            </w:ins>
            <w:r w:rsidR="00E77514">
              <w:t>18.800 € / 100 kg</w:t>
            </w:r>
          </w:p>
          <w:p w14:paraId="455C920F" w14:textId="4F7FE60B" w:rsidR="001009B8" w:rsidRDefault="001009B8" w:rsidP="00FC0611">
            <w:pPr>
              <w:pStyle w:val="NormalinTable"/>
              <w:tabs>
                <w:tab w:val="left" w:pos="1250"/>
              </w:tabs>
            </w:pPr>
            <w:ins w:id="887" w:author="David Owen" w:date="2019-06-04T15:33:00Z">
              <w:r>
                <w:t xml:space="preserve">From </w:t>
              </w:r>
            </w:ins>
            <w:ins w:id="888" w:author="David Owen" w:date="2019-06-13T15:34:00Z">
              <w:r w:rsidR="005F21CC">
                <w:t>1/1/20</w:t>
              </w:r>
            </w:ins>
            <w:ins w:id="889" w:author="David Owen" w:date="2019-06-04T15:33:00Z">
              <w:r>
                <w:t>: 0.00%</w:t>
              </w:r>
            </w:ins>
          </w:p>
        </w:tc>
      </w:tr>
      <w:tr w:rsidR="00E77514" w14:paraId="634FB98E" w14:textId="77777777" w:rsidTr="00162610">
        <w:trPr>
          <w:cantSplit/>
          <w:trPrChange w:id="89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891" w:author="David Owen" w:date="2019-06-03T11:19:00Z">
              <w:tcPr>
                <w:tcW w:w="0" w:type="auto"/>
                <w:tcBorders>
                  <w:top w:val="single" w:sz="4" w:space="0" w:color="A6A6A6" w:themeColor="background1" w:themeShade="A6"/>
                  <w:right w:val="single" w:sz="4" w:space="0" w:color="000000" w:themeColor="text1"/>
                </w:tcBorders>
              </w:tcPr>
            </w:tcPrChange>
          </w:tcPr>
          <w:p w14:paraId="65F6DFC1" w14:textId="77777777" w:rsidR="00E77514" w:rsidRDefault="00E77514" w:rsidP="00FC0611">
            <w:pPr>
              <w:pStyle w:val="NormalinTable"/>
            </w:pPr>
            <w:r>
              <w:rPr>
                <w:b/>
              </w:rPr>
              <w:t>0406 90 76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9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C14CFA2" w14:textId="60FBB1F9" w:rsidR="00E77514" w:rsidRDefault="00A05A8B" w:rsidP="00FC0611">
            <w:pPr>
              <w:pStyle w:val="NormalinTable"/>
              <w:tabs>
                <w:tab w:val="left" w:pos="1250"/>
              </w:tabs>
              <w:rPr>
                <w:ins w:id="893" w:author="David Owen" w:date="2019-06-04T15:33:00Z"/>
              </w:rPr>
            </w:pPr>
            <w:ins w:id="894" w:author="David Owen" w:date="2019-06-04T15:31:00Z">
              <w:r>
                <w:t xml:space="preserve">To </w:t>
              </w:r>
            </w:ins>
            <w:ins w:id="895" w:author="David Owen" w:date="2019-06-13T15:33:00Z">
              <w:r w:rsidR="005F21CC">
                <w:t>31/12/19</w:t>
              </w:r>
            </w:ins>
            <w:ins w:id="896" w:author="David Owen" w:date="2019-06-04T15:31:00Z">
              <w:r>
                <w:t xml:space="preserve">: </w:t>
              </w:r>
            </w:ins>
            <w:r w:rsidR="00E77514">
              <w:t>18.800 € / 100 kg</w:t>
            </w:r>
          </w:p>
          <w:p w14:paraId="4AF2E533" w14:textId="1598290F" w:rsidR="001009B8" w:rsidRDefault="001009B8" w:rsidP="00FC0611">
            <w:pPr>
              <w:pStyle w:val="NormalinTable"/>
              <w:tabs>
                <w:tab w:val="left" w:pos="1250"/>
              </w:tabs>
            </w:pPr>
            <w:ins w:id="897" w:author="David Owen" w:date="2019-06-04T15:33:00Z">
              <w:r>
                <w:t xml:space="preserve">From </w:t>
              </w:r>
            </w:ins>
            <w:ins w:id="898" w:author="David Owen" w:date="2019-06-13T15:34:00Z">
              <w:r w:rsidR="005F21CC">
                <w:t>1/1/20</w:t>
              </w:r>
            </w:ins>
            <w:ins w:id="899" w:author="David Owen" w:date="2019-06-04T15:33:00Z">
              <w:r>
                <w:t>: 0.00%</w:t>
              </w:r>
            </w:ins>
          </w:p>
        </w:tc>
      </w:tr>
      <w:tr w:rsidR="00E77514" w14:paraId="3AC1B403" w14:textId="77777777" w:rsidTr="00162610">
        <w:trPr>
          <w:cantSplit/>
          <w:trPrChange w:id="90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901" w:author="David Owen" w:date="2019-06-03T11:19:00Z">
              <w:tcPr>
                <w:tcW w:w="0" w:type="auto"/>
                <w:tcBorders>
                  <w:top w:val="single" w:sz="4" w:space="0" w:color="A6A6A6" w:themeColor="background1" w:themeShade="A6"/>
                  <w:right w:val="single" w:sz="4" w:space="0" w:color="000000" w:themeColor="text1"/>
                </w:tcBorders>
              </w:tcPr>
            </w:tcPrChange>
          </w:tcPr>
          <w:p w14:paraId="048E693C" w14:textId="77777777" w:rsidR="00E77514" w:rsidRDefault="00E77514" w:rsidP="00FC0611">
            <w:pPr>
              <w:pStyle w:val="NormalinTable"/>
            </w:pPr>
            <w:r>
              <w:rPr>
                <w:b/>
              </w:rPr>
              <w:lastRenderedPageBreak/>
              <w:t>0406 90 78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0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8056FFB" w14:textId="74A7927A" w:rsidR="00E77514" w:rsidRDefault="00A05A8B" w:rsidP="00FC0611">
            <w:pPr>
              <w:pStyle w:val="NormalinTable"/>
              <w:tabs>
                <w:tab w:val="left" w:pos="1250"/>
              </w:tabs>
              <w:rPr>
                <w:ins w:id="903" w:author="David Owen" w:date="2019-06-04T15:33:00Z"/>
              </w:rPr>
            </w:pPr>
            <w:ins w:id="904" w:author="David Owen" w:date="2019-06-04T15:31:00Z">
              <w:r>
                <w:t xml:space="preserve">To </w:t>
              </w:r>
            </w:ins>
            <w:ins w:id="905" w:author="David Owen" w:date="2019-06-13T15:33:00Z">
              <w:r w:rsidR="005F21CC">
                <w:t>31/12/19</w:t>
              </w:r>
            </w:ins>
            <w:ins w:id="906" w:author="David Owen" w:date="2019-06-04T15:31:00Z">
              <w:r>
                <w:t xml:space="preserve">: </w:t>
              </w:r>
            </w:ins>
            <w:r w:rsidR="00E77514">
              <w:t>18.800 € / 100 kg</w:t>
            </w:r>
          </w:p>
          <w:p w14:paraId="6667E4CF" w14:textId="08FF9402" w:rsidR="001009B8" w:rsidRDefault="001009B8" w:rsidP="00FC0611">
            <w:pPr>
              <w:pStyle w:val="NormalinTable"/>
              <w:tabs>
                <w:tab w:val="left" w:pos="1250"/>
              </w:tabs>
            </w:pPr>
            <w:ins w:id="907" w:author="David Owen" w:date="2019-06-04T15:33:00Z">
              <w:r>
                <w:t xml:space="preserve">From </w:t>
              </w:r>
            </w:ins>
            <w:ins w:id="908" w:author="David Owen" w:date="2019-06-13T15:34:00Z">
              <w:r w:rsidR="005F21CC">
                <w:t>1/1/20</w:t>
              </w:r>
            </w:ins>
            <w:ins w:id="909" w:author="David Owen" w:date="2019-06-04T15:33:00Z">
              <w:r>
                <w:t>: 0.00%</w:t>
              </w:r>
            </w:ins>
          </w:p>
        </w:tc>
      </w:tr>
      <w:tr w:rsidR="00E77514" w14:paraId="03F39D6F" w14:textId="77777777" w:rsidTr="00162610">
        <w:trPr>
          <w:cantSplit/>
          <w:trPrChange w:id="91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911" w:author="David Owen" w:date="2019-06-03T11:19:00Z">
              <w:tcPr>
                <w:tcW w:w="0" w:type="auto"/>
                <w:tcBorders>
                  <w:top w:val="single" w:sz="4" w:space="0" w:color="A6A6A6" w:themeColor="background1" w:themeShade="A6"/>
                  <w:right w:val="single" w:sz="4" w:space="0" w:color="000000" w:themeColor="text1"/>
                </w:tcBorders>
              </w:tcPr>
            </w:tcPrChange>
          </w:tcPr>
          <w:p w14:paraId="3423B6A0" w14:textId="77777777" w:rsidR="00E77514" w:rsidRDefault="00E77514" w:rsidP="00FC0611">
            <w:pPr>
              <w:pStyle w:val="NormalinTable"/>
            </w:pPr>
            <w:r>
              <w:rPr>
                <w:b/>
              </w:rPr>
              <w:t>0406 90 79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1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18FAD54" w14:textId="55789CA3" w:rsidR="00E77514" w:rsidRDefault="00A05A8B" w:rsidP="00FC0611">
            <w:pPr>
              <w:pStyle w:val="NormalinTable"/>
              <w:tabs>
                <w:tab w:val="left" w:pos="1250"/>
              </w:tabs>
              <w:rPr>
                <w:ins w:id="913" w:author="David Owen" w:date="2019-06-04T15:33:00Z"/>
              </w:rPr>
            </w:pPr>
            <w:ins w:id="914" w:author="David Owen" w:date="2019-06-04T15:31:00Z">
              <w:r>
                <w:t xml:space="preserve">To </w:t>
              </w:r>
            </w:ins>
            <w:ins w:id="915" w:author="David Owen" w:date="2019-06-13T15:33:00Z">
              <w:r w:rsidR="005F21CC">
                <w:t>31/12/19</w:t>
              </w:r>
            </w:ins>
            <w:ins w:id="916" w:author="David Owen" w:date="2019-06-04T15:31:00Z">
              <w:r>
                <w:t xml:space="preserve">: </w:t>
              </w:r>
            </w:ins>
            <w:r w:rsidR="00E77514">
              <w:t>18.800 € / 100 kg</w:t>
            </w:r>
          </w:p>
          <w:p w14:paraId="5921E24E" w14:textId="07DCC62A" w:rsidR="001009B8" w:rsidRDefault="001009B8" w:rsidP="00FC0611">
            <w:pPr>
              <w:pStyle w:val="NormalinTable"/>
              <w:tabs>
                <w:tab w:val="left" w:pos="1250"/>
              </w:tabs>
            </w:pPr>
            <w:ins w:id="917" w:author="David Owen" w:date="2019-06-04T15:33:00Z">
              <w:r>
                <w:t xml:space="preserve">From </w:t>
              </w:r>
            </w:ins>
            <w:ins w:id="918" w:author="David Owen" w:date="2019-06-13T15:34:00Z">
              <w:r w:rsidR="005F21CC">
                <w:t>1/1/20</w:t>
              </w:r>
            </w:ins>
            <w:ins w:id="919" w:author="David Owen" w:date="2019-06-04T15:33:00Z">
              <w:r>
                <w:t>: 0.00%</w:t>
              </w:r>
            </w:ins>
          </w:p>
        </w:tc>
      </w:tr>
      <w:tr w:rsidR="00E77514" w14:paraId="0675663C" w14:textId="77777777" w:rsidTr="00162610">
        <w:trPr>
          <w:cantSplit/>
          <w:trPrChange w:id="92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921" w:author="David Owen" w:date="2019-06-03T11:19:00Z">
              <w:tcPr>
                <w:tcW w:w="0" w:type="auto"/>
                <w:tcBorders>
                  <w:top w:val="single" w:sz="4" w:space="0" w:color="A6A6A6" w:themeColor="background1" w:themeShade="A6"/>
                  <w:right w:val="single" w:sz="4" w:space="0" w:color="000000" w:themeColor="text1"/>
                </w:tcBorders>
              </w:tcPr>
            </w:tcPrChange>
          </w:tcPr>
          <w:p w14:paraId="33EB6FA9" w14:textId="77777777" w:rsidR="00E77514" w:rsidRDefault="00E77514" w:rsidP="00FC0611">
            <w:pPr>
              <w:pStyle w:val="NormalinTable"/>
            </w:pPr>
            <w:r>
              <w:rPr>
                <w:b/>
              </w:rPr>
              <w:t>0406 90 81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2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EFE09EE" w14:textId="0C1EC4F5" w:rsidR="00E77514" w:rsidRDefault="00A05A8B" w:rsidP="00FC0611">
            <w:pPr>
              <w:pStyle w:val="NormalinTable"/>
              <w:tabs>
                <w:tab w:val="left" w:pos="1250"/>
              </w:tabs>
              <w:rPr>
                <w:ins w:id="923" w:author="David Owen" w:date="2019-06-04T15:33:00Z"/>
              </w:rPr>
            </w:pPr>
            <w:ins w:id="924" w:author="David Owen" w:date="2019-06-04T15:31:00Z">
              <w:r>
                <w:t xml:space="preserve">To </w:t>
              </w:r>
            </w:ins>
            <w:ins w:id="925" w:author="David Owen" w:date="2019-06-13T15:33:00Z">
              <w:r w:rsidR="005F21CC">
                <w:t>31/12/19</w:t>
              </w:r>
            </w:ins>
            <w:ins w:id="926" w:author="David Owen" w:date="2019-06-04T15:31:00Z">
              <w:r>
                <w:t xml:space="preserve">: </w:t>
              </w:r>
            </w:ins>
            <w:r w:rsidR="00E77514">
              <w:t>18.800 € / 100 kg</w:t>
            </w:r>
          </w:p>
          <w:p w14:paraId="6A27730B" w14:textId="26DE5EC1" w:rsidR="001009B8" w:rsidRDefault="001009B8" w:rsidP="00FC0611">
            <w:pPr>
              <w:pStyle w:val="NormalinTable"/>
              <w:tabs>
                <w:tab w:val="left" w:pos="1250"/>
              </w:tabs>
            </w:pPr>
            <w:ins w:id="927" w:author="David Owen" w:date="2019-06-04T15:33:00Z">
              <w:r>
                <w:t xml:space="preserve">From </w:t>
              </w:r>
            </w:ins>
            <w:ins w:id="928" w:author="David Owen" w:date="2019-06-13T15:34:00Z">
              <w:r w:rsidR="005F21CC">
                <w:t>1/1/20</w:t>
              </w:r>
            </w:ins>
            <w:ins w:id="929" w:author="David Owen" w:date="2019-06-04T15:33:00Z">
              <w:r>
                <w:t>: 0.00%</w:t>
              </w:r>
            </w:ins>
          </w:p>
        </w:tc>
      </w:tr>
      <w:tr w:rsidR="00E77514" w14:paraId="661812BD" w14:textId="77777777" w:rsidTr="00162610">
        <w:trPr>
          <w:cantSplit/>
          <w:trPrChange w:id="93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931" w:author="David Owen" w:date="2019-06-03T11:19:00Z">
              <w:tcPr>
                <w:tcW w:w="0" w:type="auto"/>
                <w:tcBorders>
                  <w:top w:val="single" w:sz="4" w:space="0" w:color="A6A6A6" w:themeColor="background1" w:themeShade="A6"/>
                  <w:right w:val="single" w:sz="4" w:space="0" w:color="000000" w:themeColor="text1"/>
                </w:tcBorders>
              </w:tcPr>
            </w:tcPrChange>
          </w:tcPr>
          <w:p w14:paraId="60DFBB3A" w14:textId="77777777" w:rsidR="00E77514" w:rsidRDefault="00E77514" w:rsidP="00FC0611">
            <w:pPr>
              <w:pStyle w:val="NormalinTable"/>
            </w:pPr>
            <w:r>
              <w:rPr>
                <w:b/>
              </w:rPr>
              <w:t>0406 90 82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3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673CA83" w14:textId="4AB2EEF2" w:rsidR="00E77514" w:rsidRDefault="00A05A8B" w:rsidP="00FC0611">
            <w:pPr>
              <w:pStyle w:val="NormalinTable"/>
              <w:tabs>
                <w:tab w:val="left" w:pos="1250"/>
              </w:tabs>
              <w:rPr>
                <w:ins w:id="933" w:author="David Owen" w:date="2019-06-04T15:33:00Z"/>
              </w:rPr>
            </w:pPr>
            <w:ins w:id="934" w:author="David Owen" w:date="2019-06-04T15:31:00Z">
              <w:r>
                <w:t xml:space="preserve">To </w:t>
              </w:r>
            </w:ins>
            <w:ins w:id="935" w:author="David Owen" w:date="2019-06-13T15:33:00Z">
              <w:r w:rsidR="005F21CC">
                <w:t>31/12/19</w:t>
              </w:r>
            </w:ins>
            <w:ins w:id="936" w:author="David Owen" w:date="2019-06-04T15:31:00Z">
              <w:r>
                <w:t xml:space="preserve">: </w:t>
              </w:r>
            </w:ins>
            <w:r w:rsidR="00E77514">
              <w:t>18.800 € / 100 kg</w:t>
            </w:r>
          </w:p>
          <w:p w14:paraId="021E7917" w14:textId="7E6323C4" w:rsidR="001009B8" w:rsidRDefault="001009B8" w:rsidP="00FC0611">
            <w:pPr>
              <w:pStyle w:val="NormalinTable"/>
              <w:tabs>
                <w:tab w:val="left" w:pos="1250"/>
              </w:tabs>
            </w:pPr>
            <w:ins w:id="937" w:author="David Owen" w:date="2019-06-04T15:33:00Z">
              <w:r>
                <w:t xml:space="preserve">From </w:t>
              </w:r>
            </w:ins>
            <w:ins w:id="938" w:author="David Owen" w:date="2019-06-13T15:34:00Z">
              <w:r w:rsidR="005F21CC">
                <w:t>1/1/20</w:t>
              </w:r>
            </w:ins>
            <w:ins w:id="939" w:author="David Owen" w:date="2019-06-04T15:33:00Z">
              <w:r>
                <w:t>: 0.00%</w:t>
              </w:r>
            </w:ins>
          </w:p>
        </w:tc>
      </w:tr>
      <w:tr w:rsidR="00E77514" w14:paraId="626BCC28" w14:textId="77777777" w:rsidTr="00162610">
        <w:trPr>
          <w:cantSplit/>
          <w:trPrChange w:id="94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941" w:author="David Owen" w:date="2019-06-03T11:19:00Z">
              <w:tcPr>
                <w:tcW w:w="0" w:type="auto"/>
                <w:tcBorders>
                  <w:top w:val="single" w:sz="4" w:space="0" w:color="A6A6A6" w:themeColor="background1" w:themeShade="A6"/>
                  <w:right w:val="single" w:sz="4" w:space="0" w:color="000000" w:themeColor="text1"/>
                </w:tcBorders>
              </w:tcPr>
            </w:tcPrChange>
          </w:tcPr>
          <w:p w14:paraId="4493BD05" w14:textId="77777777" w:rsidR="00E77514" w:rsidRDefault="00E77514" w:rsidP="00FC0611">
            <w:pPr>
              <w:pStyle w:val="NormalinTable"/>
            </w:pPr>
            <w:r>
              <w:rPr>
                <w:b/>
              </w:rPr>
              <w:t>0406 90 84</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4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BD13467" w14:textId="1BA420B5" w:rsidR="00E77514" w:rsidRDefault="00A05A8B" w:rsidP="00FC0611">
            <w:pPr>
              <w:pStyle w:val="NormalinTable"/>
              <w:tabs>
                <w:tab w:val="left" w:pos="1250"/>
              </w:tabs>
              <w:rPr>
                <w:ins w:id="943" w:author="David Owen" w:date="2019-06-04T15:33:00Z"/>
              </w:rPr>
            </w:pPr>
            <w:ins w:id="944" w:author="David Owen" w:date="2019-06-04T15:31:00Z">
              <w:r>
                <w:t xml:space="preserve">To </w:t>
              </w:r>
            </w:ins>
            <w:ins w:id="945" w:author="David Owen" w:date="2019-06-13T15:33:00Z">
              <w:r w:rsidR="005F21CC">
                <w:t>31/12/19</w:t>
              </w:r>
            </w:ins>
            <w:ins w:id="946" w:author="David Owen" w:date="2019-06-04T15:31:00Z">
              <w:r>
                <w:t xml:space="preserve">: </w:t>
              </w:r>
            </w:ins>
            <w:r w:rsidR="00E77514">
              <w:t>18.800 € / 100 kg</w:t>
            </w:r>
          </w:p>
          <w:p w14:paraId="72C749EC" w14:textId="4D7383AA" w:rsidR="001009B8" w:rsidRDefault="001009B8" w:rsidP="00FC0611">
            <w:pPr>
              <w:pStyle w:val="NormalinTable"/>
              <w:tabs>
                <w:tab w:val="left" w:pos="1250"/>
              </w:tabs>
            </w:pPr>
            <w:ins w:id="947" w:author="David Owen" w:date="2019-06-04T15:33:00Z">
              <w:r>
                <w:t xml:space="preserve">From </w:t>
              </w:r>
            </w:ins>
            <w:ins w:id="948" w:author="David Owen" w:date="2019-06-13T15:34:00Z">
              <w:r w:rsidR="005F21CC">
                <w:t>1/1/20</w:t>
              </w:r>
            </w:ins>
            <w:ins w:id="949" w:author="David Owen" w:date="2019-06-04T15:33:00Z">
              <w:r>
                <w:t>: 0.00%</w:t>
              </w:r>
            </w:ins>
          </w:p>
        </w:tc>
      </w:tr>
      <w:tr w:rsidR="00E77514" w14:paraId="5B0B5689" w14:textId="77777777" w:rsidTr="00162610">
        <w:trPr>
          <w:cantSplit/>
          <w:trPrChange w:id="95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951" w:author="David Owen" w:date="2019-06-03T11:19:00Z">
              <w:tcPr>
                <w:tcW w:w="0" w:type="auto"/>
                <w:tcBorders>
                  <w:top w:val="single" w:sz="4" w:space="0" w:color="A6A6A6" w:themeColor="background1" w:themeShade="A6"/>
                  <w:right w:val="single" w:sz="4" w:space="0" w:color="000000" w:themeColor="text1"/>
                </w:tcBorders>
              </w:tcPr>
            </w:tcPrChange>
          </w:tcPr>
          <w:p w14:paraId="5C840A3F" w14:textId="77777777" w:rsidR="00E77514" w:rsidRDefault="00E77514" w:rsidP="00FC0611">
            <w:pPr>
              <w:pStyle w:val="NormalinTable"/>
            </w:pPr>
            <w:r>
              <w:rPr>
                <w:b/>
              </w:rPr>
              <w:t>0406 90 85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5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EFDF984" w14:textId="21764EF2" w:rsidR="00E77514" w:rsidRDefault="00A05A8B" w:rsidP="00FC0611">
            <w:pPr>
              <w:pStyle w:val="NormalinTable"/>
              <w:tabs>
                <w:tab w:val="left" w:pos="1250"/>
              </w:tabs>
              <w:rPr>
                <w:ins w:id="953" w:author="David Owen" w:date="2019-06-04T15:34:00Z"/>
              </w:rPr>
            </w:pPr>
            <w:ins w:id="954" w:author="David Owen" w:date="2019-06-04T15:31:00Z">
              <w:r>
                <w:t xml:space="preserve">To </w:t>
              </w:r>
            </w:ins>
            <w:ins w:id="955" w:author="David Owen" w:date="2019-06-13T15:33:00Z">
              <w:r w:rsidR="005F21CC">
                <w:t>31/12/19</w:t>
              </w:r>
            </w:ins>
            <w:ins w:id="956" w:author="David Owen" w:date="2019-06-04T15:31:00Z">
              <w:r>
                <w:t xml:space="preserve">: </w:t>
              </w:r>
            </w:ins>
            <w:r w:rsidR="00E77514">
              <w:t>18.800 € / 100 kg</w:t>
            </w:r>
          </w:p>
          <w:p w14:paraId="508A0C6B" w14:textId="7B4C7273" w:rsidR="001009B8" w:rsidRDefault="001009B8" w:rsidP="00FC0611">
            <w:pPr>
              <w:pStyle w:val="NormalinTable"/>
              <w:tabs>
                <w:tab w:val="left" w:pos="1250"/>
              </w:tabs>
            </w:pPr>
            <w:ins w:id="957" w:author="David Owen" w:date="2019-06-04T15:34:00Z">
              <w:r>
                <w:t xml:space="preserve">From </w:t>
              </w:r>
            </w:ins>
            <w:ins w:id="958" w:author="David Owen" w:date="2019-06-13T15:34:00Z">
              <w:r w:rsidR="005F21CC">
                <w:t>1/1/20</w:t>
              </w:r>
            </w:ins>
            <w:ins w:id="959" w:author="David Owen" w:date="2019-06-04T15:34:00Z">
              <w:r>
                <w:t>: 0.00%</w:t>
              </w:r>
            </w:ins>
          </w:p>
        </w:tc>
      </w:tr>
      <w:tr w:rsidR="00E77514" w14:paraId="373145A3" w14:textId="77777777" w:rsidTr="00162610">
        <w:trPr>
          <w:cantSplit/>
          <w:trPrChange w:id="96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961" w:author="David Owen" w:date="2019-06-03T11:19:00Z">
              <w:tcPr>
                <w:tcW w:w="0" w:type="auto"/>
                <w:tcBorders>
                  <w:top w:val="single" w:sz="4" w:space="0" w:color="A6A6A6" w:themeColor="background1" w:themeShade="A6"/>
                  <w:right w:val="single" w:sz="4" w:space="0" w:color="000000" w:themeColor="text1"/>
                </w:tcBorders>
              </w:tcPr>
            </w:tcPrChange>
          </w:tcPr>
          <w:p w14:paraId="5D03B4A9" w14:textId="77777777" w:rsidR="00E77514" w:rsidRDefault="00E77514" w:rsidP="00FC0611">
            <w:pPr>
              <w:pStyle w:val="NormalinTable"/>
            </w:pPr>
            <w:r>
              <w:rPr>
                <w:b/>
              </w:rPr>
              <w:t>0406 90 86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6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EDD215E" w14:textId="10287C95" w:rsidR="00E77514" w:rsidRDefault="00A05A8B" w:rsidP="00FC0611">
            <w:pPr>
              <w:pStyle w:val="NormalinTable"/>
              <w:tabs>
                <w:tab w:val="left" w:pos="1250"/>
              </w:tabs>
              <w:rPr>
                <w:ins w:id="963" w:author="David Owen" w:date="2019-06-04T15:34:00Z"/>
              </w:rPr>
            </w:pPr>
            <w:ins w:id="964" w:author="David Owen" w:date="2019-06-04T15:31:00Z">
              <w:r>
                <w:t xml:space="preserve">To </w:t>
              </w:r>
            </w:ins>
            <w:ins w:id="965" w:author="David Owen" w:date="2019-06-13T15:33:00Z">
              <w:r w:rsidR="005F21CC">
                <w:t>31/12/19</w:t>
              </w:r>
            </w:ins>
            <w:ins w:id="966" w:author="David Owen" w:date="2019-06-04T15:31:00Z">
              <w:r>
                <w:t xml:space="preserve">: </w:t>
              </w:r>
            </w:ins>
            <w:r w:rsidR="00E77514">
              <w:t>18.800 € / 100 kg</w:t>
            </w:r>
          </w:p>
          <w:p w14:paraId="7236B100" w14:textId="6E758087" w:rsidR="001009B8" w:rsidRDefault="001009B8" w:rsidP="00FC0611">
            <w:pPr>
              <w:pStyle w:val="NormalinTable"/>
              <w:tabs>
                <w:tab w:val="left" w:pos="1250"/>
              </w:tabs>
            </w:pPr>
            <w:ins w:id="967" w:author="David Owen" w:date="2019-06-04T15:34:00Z">
              <w:r>
                <w:t xml:space="preserve">From </w:t>
              </w:r>
            </w:ins>
            <w:ins w:id="968" w:author="David Owen" w:date="2019-06-13T15:34:00Z">
              <w:r w:rsidR="005F21CC">
                <w:t>1/1/20</w:t>
              </w:r>
            </w:ins>
            <w:ins w:id="969" w:author="David Owen" w:date="2019-06-04T15:34:00Z">
              <w:r>
                <w:t>: 0.00%</w:t>
              </w:r>
            </w:ins>
          </w:p>
        </w:tc>
      </w:tr>
      <w:tr w:rsidR="00E77514" w14:paraId="0FC18D12" w14:textId="77777777" w:rsidTr="00162610">
        <w:trPr>
          <w:cantSplit/>
          <w:trPrChange w:id="97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971" w:author="David Owen" w:date="2019-06-03T11:19:00Z">
              <w:tcPr>
                <w:tcW w:w="0" w:type="auto"/>
                <w:tcBorders>
                  <w:top w:val="single" w:sz="4" w:space="0" w:color="A6A6A6" w:themeColor="background1" w:themeShade="A6"/>
                  <w:right w:val="single" w:sz="4" w:space="0" w:color="000000" w:themeColor="text1"/>
                </w:tcBorders>
              </w:tcPr>
            </w:tcPrChange>
          </w:tcPr>
          <w:p w14:paraId="784942C5" w14:textId="77777777" w:rsidR="00E77514" w:rsidRDefault="00E77514" w:rsidP="00FC0611">
            <w:pPr>
              <w:pStyle w:val="NormalinTable"/>
            </w:pPr>
            <w:r>
              <w:rPr>
                <w:b/>
              </w:rPr>
              <w:t>0406 90 89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7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78639F5" w14:textId="44844D38" w:rsidR="00E77514" w:rsidRDefault="00A05A8B" w:rsidP="00FC0611">
            <w:pPr>
              <w:pStyle w:val="NormalinTable"/>
              <w:tabs>
                <w:tab w:val="left" w:pos="1250"/>
              </w:tabs>
              <w:rPr>
                <w:ins w:id="973" w:author="David Owen" w:date="2019-06-04T15:34:00Z"/>
              </w:rPr>
            </w:pPr>
            <w:ins w:id="974" w:author="David Owen" w:date="2019-06-04T15:31:00Z">
              <w:r>
                <w:t xml:space="preserve">To </w:t>
              </w:r>
            </w:ins>
            <w:ins w:id="975" w:author="David Owen" w:date="2019-06-13T15:33:00Z">
              <w:r w:rsidR="005F21CC">
                <w:t>31/12/19</w:t>
              </w:r>
            </w:ins>
            <w:ins w:id="976" w:author="David Owen" w:date="2019-06-04T15:31:00Z">
              <w:r>
                <w:t xml:space="preserve">: </w:t>
              </w:r>
            </w:ins>
            <w:r w:rsidR="00E77514">
              <w:t>18.800 € / 100 kg</w:t>
            </w:r>
          </w:p>
          <w:p w14:paraId="2D93877D" w14:textId="5F196CB8" w:rsidR="001009B8" w:rsidRDefault="001009B8" w:rsidP="00FC0611">
            <w:pPr>
              <w:pStyle w:val="NormalinTable"/>
              <w:tabs>
                <w:tab w:val="left" w:pos="1250"/>
              </w:tabs>
            </w:pPr>
            <w:ins w:id="977" w:author="David Owen" w:date="2019-06-04T15:34:00Z">
              <w:r>
                <w:t xml:space="preserve">From </w:t>
              </w:r>
            </w:ins>
            <w:ins w:id="978" w:author="David Owen" w:date="2019-06-13T15:34:00Z">
              <w:r w:rsidR="005F21CC">
                <w:t>1/1/20</w:t>
              </w:r>
            </w:ins>
            <w:ins w:id="979" w:author="David Owen" w:date="2019-06-04T15:34:00Z">
              <w:r>
                <w:t>: 0.00%</w:t>
              </w:r>
            </w:ins>
          </w:p>
        </w:tc>
      </w:tr>
      <w:tr w:rsidR="00E77514" w14:paraId="329728F1" w14:textId="77777777" w:rsidTr="00162610">
        <w:trPr>
          <w:cantSplit/>
          <w:trPrChange w:id="98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981" w:author="David Owen" w:date="2019-06-03T11:19:00Z">
              <w:tcPr>
                <w:tcW w:w="0" w:type="auto"/>
                <w:tcBorders>
                  <w:top w:val="single" w:sz="4" w:space="0" w:color="A6A6A6" w:themeColor="background1" w:themeShade="A6"/>
                  <w:right w:val="single" w:sz="4" w:space="0" w:color="000000" w:themeColor="text1"/>
                </w:tcBorders>
              </w:tcPr>
            </w:tcPrChange>
          </w:tcPr>
          <w:p w14:paraId="0F4DAA08" w14:textId="77777777" w:rsidR="00E77514" w:rsidRDefault="00E77514" w:rsidP="00FC0611">
            <w:pPr>
              <w:pStyle w:val="NormalinTable"/>
            </w:pPr>
            <w:r>
              <w:rPr>
                <w:b/>
              </w:rPr>
              <w:t>0406 90 92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8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3DFD59E" w14:textId="0290F095" w:rsidR="00E77514" w:rsidRDefault="00A05A8B" w:rsidP="00FC0611">
            <w:pPr>
              <w:pStyle w:val="NormalinTable"/>
              <w:tabs>
                <w:tab w:val="left" w:pos="1250"/>
              </w:tabs>
              <w:rPr>
                <w:ins w:id="983" w:author="David Owen" w:date="2019-06-04T15:34:00Z"/>
              </w:rPr>
            </w:pPr>
            <w:ins w:id="984" w:author="David Owen" w:date="2019-06-04T15:31:00Z">
              <w:r>
                <w:t xml:space="preserve">To </w:t>
              </w:r>
            </w:ins>
            <w:ins w:id="985" w:author="David Owen" w:date="2019-06-13T15:33:00Z">
              <w:r w:rsidR="005F21CC">
                <w:t>31/12/19</w:t>
              </w:r>
            </w:ins>
            <w:ins w:id="986" w:author="David Owen" w:date="2019-06-04T15:31:00Z">
              <w:r>
                <w:t xml:space="preserve">: </w:t>
              </w:r>
            </w:ins>
            <w:r w:rsidR="00E77514">
              <w:t>18.800 € / 100 kg</w:t>
            </w:r>
          </w:p>
          <w:p w14:paraId="3180BB1E" w14:textId="7D116D6C" w:rsidR="001009B8" w:rsidRDefault="001009B8" w:rsidP="00FC0611">
            <w:pPr>
              <w:pStyle w:val="NormalinTable"/>
              <w:tabs>
                <w:tab w:val="left" w:pos="1250"/>
              </w:tabs>
            </w:pPr>
            <w:ins w:id="987" w:author="David Owen" w:date="2019-06-04T15:34:00Z">
              <w:r>
                <w:t xml:space="preserve">From </w:t>
              </w:r>
            </w:ins>
            <w:ins w:id="988" w:author="David Owen" w:date="2019-06-13T15:34:00Z">
              <w:r w:rsidR="005F21CC">
                <w:t>1/1/20</w:t>
              </w:r>
            </w:ins>
            <w:ins w:id="989" w:author="David Owen" w:date="2019-06-04T15:34:00Z">
              <w:r>
                <w:t>: 0.00%</w:t>
              </w:r>
            </w:ins>
          </w:p>
        </w:tc>
      </w:tr>
      <w:tr w:rsidR="00E77514" w14:paraId="346F871B" w14:textId="77777777" w:rsidTr="00162610">
        <w:trPr>
          <w:cantSplit/>
          <w:trPrChange w:id="99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991" w:author="David Owen" w:date="2019-06-03T11:19:00Z">
              <w:tcPr>
                <w:tcW w:w="0" w:type="auto"/>
                <w:tcBorders>
                  <w:top w:val="single" w:sz="4" w:space="0" w:color="A6A6A6" w:themeColor="background1" w:themeShade="A6"/>
                  <w:right w:val="single" w:sz="4" w:space="0" w:color="000000" w:themeColor="text1"/>
                </w:tcBorders>
              </w:tcPr>
            </w:tcPrChange>
          </w:tcPr>
          <w:p w14:paraId="6C0A847C" w14:textId="77777777" w:rsidR="00E77514" w:rsidRDefault="00E77514" w:rsidP="00FC0611">
            <w:pPr>
              <w:pStyle w:val="NormalinTable"/>
            </w:pPr>
            <w:r>
              <w:rPr>
                <w:b/>
              </w:rPr>
              <w:t>0406 90 93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9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4C52368" w14:textId="3CAAE097" w:rsidR="00E77514" w:rsidRDefault="00D55A7B" w:rsidP="00FC0611">
            <w:pPr>
              <w:pStyle w:val="NormalinTable"/>
              <w:tabs>
                <w:tab w:val="left" w:pos="1250"/>
              </w:tabs>
              <w:rPr>
                <w:ins w:id="993" w:author="David Owen" w:date="2019-06-04T15:34:00Z"/>
              </w:rPr>
            </w:pPr>
            <w:ins w:id="994" w:author="David Owen" w:date="2019-06-04T15:31:00Z">
              <w:r>
                <w:t xml:space="preserve">To </w:t>
              </w:r>
            </w:ins>
            <w:ins w:id="995" w:author="David Owen" w:date="2019-06-13T15:33:00Z">
              <w:r w:rsidR="005F21CC">
                <w:t>31/12/19</w:t>
              </w:r>
            </w:ins>
            <w:ins w:id="996" w:author="David Owen" w:date="2019-06-04T15:31:00Z">
              <w:r>
                <w:t xml:space="preserve">: </w:t>
              </w:r>
            </w:ins>
            <w:r w:rsidR="00E77514">
              <w:t>23.100 € / 100 kg</w:t>
            </w:r>
          </w:p>
          <w:p w14:paraId="6A896834" w14:textId="2DBF3817" w:rsidR="001009B8" w:rsidRDefault="001009B8" w:rsidP="00FC0611">
            <w:pPr>
              <w:pStyle w:val="NormalinTable"/>
              <w:tabs>
                <w:tab w:val="left" w:pos="1250"/>
              </w:tabs>
            </w:pPr>
            <w:ins w:id="997" w:author="David Owen" w:date="2019-06-04T15:34:00Z">
              <w:r>
                <w:t xml:space="preserve">From </w:t>
              </w:r>
            </w:ins>
            <w:ins w:id="998" w:author="David Owen" w:date="2019-06-13T15:34:00Z">
              <w:r w:rsidR="005F21CC">
                <w:t>1/1/20</w:t>
              </w:r>
            </w:ins>
            <w:ins w:id="999" w:author="David Owen" w:date="2019-06-04T15:34:00Z">
              <w:r>
                <w:t>: 0.00%</w:t>
              </w:r>
            </w:ins>
          </w:p>
        </w:tc>
      </w:tr>
      <w:tr w:rsidR="00E77514" w14:paraId="545BBAA0" w14:textId="77777777" w:rsidTr="00162610">
        <w:trPr>
          <w:cantSplit/>
          <w:trPrChange w:id="100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001" w:author="David Owen" w:date="2019-06-03T11:19:00Z">
              <w:tcPr>
                <w:tcW w:w="0" w:type="auto"/>
                <w:tcBorders>
                  <w:top w:val="single" w:sz="4" w:space="0" w:color="A6A6A6" w:themeColor="background1" w:themeShade="A6"/>
                  <w:right w:val="single" w:sz="4" w:space="0" w:color="000000" w:themeColor="text1"/>
                </w:tcBorders>
              </w:tcPr>
            </w:tcPrChange>
          </w:tcPr>
          <w:p w14:paraId="359EE615" w14:textId="77777777" w:rsidR="00E77514" w:rsidRDefault="00E77514" w:rsidP="00FC0611">
            <w:pPr>
              <w:pStyle w:val="NormalinTable"/>
            </w:pPr>
            <w:r>
              <w:rPr>
                <w:b/>
              </w:rPr>
              <w:t>0406 90 99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0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B8AD9B2" w14:textId="23DED9C7" w:rsidR="00E77514" w:rsidRDefault="00D55A7B" w:rsidP="00FC0611">
            <w:pPr>
              <w:pStyle w:val="NormalinTable"/>
              <w:tabs>
                <w:tab w:val="left" w:pos="1250"/>
              </w:tabs>
              <w:rPr>
                <w:ins w:id="1003" w:author="David Owen" w:date="2019-06-04T15:34:00Z"/>
              </w:rPr>
            </w:pPr>
            <w:ins w:id="1004" w:author="David Owen" w:date="2019-06-04T15:31:00Z">
              <w:r>
                <w:t xml:space="preserve">To </w:t>
              </w:r>
            </w:ins>
            <w:ins w:id="1005" w:author="David Owen" w:date="2019-06-13T15:33:00Z">
              <w:r w:rsidR="005F21CC">
                <w:t>31/12/19</w:t>
              </w:r>
            </w:ins>
            <w:ins w:id="1006" w:author="David Owen" w:date="2019-06-04T15:31:00Z">
              <w:r>
                <w:t xml:space="preserve">: </w:t>
              </w:r>
            </w:ins>
            <w:r w:rsidR="00E77514">
              <w:t>27.600 € / 100 kg</w:t>
            </w:r>
          </w:p>
          <w:p w14:paraId="2BED9437" w14:textId="38531FE7" w:rsidR="001009B8" w:rsidRDefault="001009B8" w:rsidP="00FC0611">
            <w:pPr>
              <w:pStyle w:val="NormalinTable"/>
              <w:tabs>
                <w:tab w:val="left" w:pos="1250"/>
              </w:tabs>
            </w:pPr>
            <w:ins w:id="1007" w:author="David Owen" w:date="2019-06-04T15:34:00Z">
              <w:r>
                <w:t xml:space="preserve">From </w:t>
              </w:r>
            </w:ins>
            <w:ins w:id="1008" w:author="David Owen" w:date="2019-06-13T15:34:00Z">
              <w:r w:rsidR="005F21CC">
                <w:t>1/1/20</w:t>
              </w:r>
            </w:ins>
            <w:ins w:id="1009" w:author="David Owen" w:date="2019-06-04T15:34:00Z">
              <w:r>
                <w:t>: 0.00%</w:t>
              </w:r>
            </w:ins>
          </w:p>
        </w:tc>
      </w:tr>
      <w:tr w:rsidR="00E77514" w14:paraId="10BBCCE1" w14:textId="77777777" w:rsidTr="00162610">
        <w:trPr>
          <w:cantSplit/>
          <w:trPrChange w:id="101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011" w:author="David Owen" w:date="2019-06-03T11:19:00Z">
              <w:tcPr>
                <w:tcW w:w="0" w:type="auto"/>
                <w:tcBorders>
                  <w:top w:val="single" w:sz="4" w:space="0" w:color="A6A6A6" w:themeColor="background1" w:themeShade="A6"/>
                  <w:right w:val="single" w:sz="4" w:space="0" w:color="000000" w:themeColor="text1"/>
                </w:tcBorders>
              </w:tcPr>
            </w:tcPrChange>
          </w:tcPr>
          <w:p w14:paraId="5E137240" w14:textId="77777777" w:rsidR="00E77514" w:rsidRDefault="00E77514" w:rsidP="00FC0611">
            <w:pPr>
              <w:pStyle w:val="NormalinTable"/>
            </w:pPr>
            <w:r>
              <w:rPr>
                <w:b/>
              </w:rPr>
              <w:t>0407 11 00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1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B12F132" w14:textId="77777777" w:rsidR="00E77514" w:rsidRDefault="00E77514" w:rsidP="00FC0611">
            <w:pPr>
              <w:pStyle w:val="NormalinTable"/>
              <w:tabs>
                <w:tab w:val="left" w:pos="1250"/>
              </w:tabs>
            </w:pPr>
            <w:r>
              <w:t>0.00%</w:t>
            </w:r>
          </w:p>
        </w:tc>
      </w:tr>
      <w:tr w:rsidR="00E77514" w14:paraId="1A979B55" w14:textId="77777777" w:rsidTr="00162610">
        <w:trPr>
          <w:cantSplit/>
          <w:trPrChange w:id="101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014" w:author="David Owen" w:date="2019-06-03T11:19:00Z">
              <w:tcPr>
                <w:tcW w:w="0" w:type="auto"/>
                <w:tcBorders>
                  <w:top w:val="single" w:sz="4" w:space="0" w:color="A6A6A6" w:themeColor="background1" w:themeShade="A6"/>
                  <w:right w:val="single" w:sz="4" w:space="0" w:color="000000" w:themeColor="text1"/>
                </w:tcBorders>
              </w:tcPr>
            </w:tcPrChange>
          </w:tcPr>
          <w:p w14:paraId="0FAF92AE" w14:textId="77777777" w:rsidR="00E77514" w:rsidRDefault="00E77514" w:rsidP="00FC0611">
            <w:pPr>
              <w:pStyle w:val="NormalinTable"/>
            </w:pPr>
            <w:r>
              <w:rPr>
                <w:b/>
              </w:rPr>
              <w:t>0407 19 11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1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D9AE6DD" w14:textId="77777777" w:rsidR="00E77514" w:rsidRDefault="00E77514" w:rsidP="00FC0611">
            <w:pPr>
              <w:pStyle w:val="NormalinTable"/>
              <w:tabs>
                <w:tab w:val="left" w:pos="1250"/>
              </w:tabs>
            </w:pPr>
            <w:r>
              <w:t>0.00%</w:t>
            </w:r>
          </w:p>
        </w:tc>
      </w:tr>
      <w:tr w:rsidR="00E77514" w14:paraId="6DA8839B" w14:textId="77777777" w:rsidTr="00162610">
        <w:trPr>
          <w:cantSplit/>
          <w:trPrChange w:id="101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017" w:author="David Owen" w:date="2019-06-03T11:19:00Z">
              <w:tcPr>
                <w:tcW w:w="0" w:type="auto"/>
                <w:tcBorders>
                  <w:top w:val="single" w:sz="4" w:space="0" w:color="A6A6A6" w:themeColor="background1" w:themeShade="A6"/>
                  <w:right w:val="single" w:sz="4" w:space="0" w:color="000000" w:themeColor="text1"/>
                </w:tcBorders>
              </w:tcPr>
            </w:tcPrChange>
          </w:tcPr>
          <w:p w14:paraId="452EC6B3" w14:textId="77777777" w:rsidR="00E77514" w:rsidRDefault="00E77514" w:rsidP="00FC0611">
            <w:pPr>
              <w:pStyle w:val="NormalinTable"/>
            </w:pPr>
            <w:r>
              <w:rPr>
                <w:b/>
              </w:rPr>
              <w:t>0407 19 19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1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E898B0F" w14:textId="77777777" w:rsidR="00E77514" w:rsidRDefault="00E77514" w:rsidP="00FC0611">
            <w:pPr>
              <w:pStyle w:val="NormalinTable"/>
              <w:tabs>
                <w:tab w:val="left" w:pos="1250"/>
              </w:tabs>
            </w:pPr>
            <w:r>
              <w:t>0.00%</w:t>
            </w:r>
          </w:p>
        </w:tc>
      </w:tr>
      <w:tr w:rsidR="00E77514" w14:paraId="202F4CE7" w14:textId="77777777" w:rsidTr="00162610">
        <w:trPr>
          <w:cantSplit/>
          <w:trPrChange w:id="101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020" w:author="David Owen" w:date="2019-06-03T11:19:00Z">
              <w:tcPr>
                <w:tcW w:w="0" w:type="auto"/>
                <w:tcBorders>
                  <w:top w:val="single" w:sz="4" w:space="0" w:color="A6A6A6" w:themeColor="background1" w:themeShade="A6"/>
                  <w:right w:val="single" w:sz="4" w:space="0" w:color="000000" w:themeColor="text1"/>
                </w:tcBorders>
              </w:tcPr>
            </w:tcPrChange>
          </w:tcPr>
          <w:p w14:paraId="74CDC43F" w14:textId="77777777" w:rsidR="00E77514" w:rsidRDefault="00E77514" w:rsidP="00FC0611">
            <w:pPr>
              <w:pStyle w:val="NormalinTable"/>
            </w:pPr>
            <w:r>
              <w:rPr>
                <w:b/>
              </w:rPr>
              <w:t>0407 19 90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2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4EE974E" w14:textId="77777777" w:rsidR="00E77514" w:rsidRDefault="00E77514" w:rsidP="00FC0611">
            <w:pPr>
              <w:pStyle w:val="NormalinTable"/>
              <w:tabs>
                <w:tab w:val="left" w:pos="1250"/>
              </w:tabs>
            </w:pPr>
            <w:r>
              <w:t>0.00%</w:t>
            </w:r>
          </w:p>
        </w:tc>
      </w:tr>
      <w:tr w:rsidR="00E77514" w14:paraId="51A6DBC8" w14:textId="77777777" w:rsidTr="00162610">
        <w:trPr>
          <w:cantSplit/>
          <w:trPrChange w:id="102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023" w:author="David Owen" w:date="2019-06-03T11:19:00Z">
              <w:tcPr>
                <w:tcW w:w="0" w:type="auto"/>
                <w:tcBorders>
                  <w:top w:val="single" w:sz="4" w:space="0" w:color="A6A6A6" w:themeColor="background1" w:themeShade="A6"/>
                  <w:right w:val="single" w:sz="4" w:space="0" w:color="000000" w:themeColor="text1"/>
                </w:tcBorders>
              </w:tcPr>
            </w:tcPrChange>
          </w:tcPr>
          <w:p w14:paraId="51A5EAEC" w14:textId="77777777" w:rsidR="00E77514" w:rsidRDefault="00E77514" w:rsidP="00FC0611">
            <w:pPr>
              <w:pStyle w:val="NormalinTable"/>
            </w:pPr>
            <w:r>
              <w:rPr>
                <w:b/>
              </w:rPr>
              <w:t>0407 29 90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2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53231A1" w14:textId="77777777" w:rsidR="00E77514" w:rsidRDefault="00E77514" w:rsidP="00FC0611">
            <w:pPr>
              <w:pStyle w:val="NormalinTable"/>
              <w:tabs>
                <w:tab w:val="left" w:pos="1250"/>
              </w:tabs>
            </w:pPr>
            <w:r>
              <w:t>0.00%</w:t>
            </w:r>
          </w:p>
        </w:tc>
      </w:tr>
      <w:tr w:rsidR="00E77514" w14:paraId="78C64798" w14:textId="77777777" w:rsidTr="00162610">
        <w:trPr>
          <w:cantSplit/>
          <w:trPrChange w:id="102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026" w:author="David Owen" w:date="2019-06-03T11:19:00Z">
              <w:tcPr>
                <w:tcW w:w="0" w:type="auto"/>
                <w:tcBorders>
                  <w:top w:val="single" w:sz="4" w:space="0" w:color="A6A6A6" w:themeColor="background1" w:themeShade="A6"/>
                  <w:right w:val="single" w:sz="4" w:space="0" w:color="000000" w:themeColor="text1"/>
                </w:tcBorders>
              </w:tcPr>
            </w:tcPrChange>
          </w:tcPr>
          <w:p w14:paraId="094A6FE3" w14:textId="77777777" w:rsidR="00E77514" w:rsidRDefault="00E77514" w:rsidP="00FC0611">
            <w:pPr>
              <w:pStyle w:val="NormalinTable"/>
            </w:pPr>
            <w:r>
              <w:rPr>
                <w:b/>
              </w:rPr>
              <w:t>0407 90 90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2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7B2FDFB" w14:textId="77777777" w:rsidR="00E77514" w:rsidRDefault="00E77514" w:rsidP="00FC0611">
            <w:pPr>
              <w:pStyle w:val="NormalinTable"/>
              <w:tabs>
                <w:tab w:val="left" w:pos="1250"/>
              </w:tabs>
            </w:pPr>
            <w:r>
              <w:t>0.00%</w:t>
            </w:r>
          </w:p>
        </w:tc>
      </w:tr>
      <w:tr w:rsidR="00E77514" w14:paraId="66D5A99D" w14:textId="77777777" w:rsidTr="00162610">
        <w:trPr>
          <w:cantSplit/>
          <w:trPrChange w:id="102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029" w:author="David Owen" w:date="2019-06-03T11:19:00Z">
              <w:tcPr>
                <w:tcW w:w="0" w:type="auto"/>
                <w:tcBorders>
                  <w:top w:val="single" w:sz="4" w:space="0" w:color="A6A6A6" w:themeColor="background1" w:themeShade="A6"/>
                  <w:right w:val="single" w:sz="4" w:space="0" w:color="000000" w:themeColor="text1"/>
                </w:tcBorders>
              </w:tcPr>
            </w:tcPrChange>
          </w:tcPr>
          <w:p w14:paraId="69B58202" w14:textId="77777777" w:rsidR="00E77514" w:rsidRDefault="00E77514" w:rsidP="00FC0611">
            <w:pPr>
              <w:pStyle w:val="NormalinTable"/>
            </w:pPr>
            <w:r>
              <w:rPr>
                <w:b/>
              </w:rPr>
              <w:t>0409 00 00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3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349873A" w14:textId="77777777" w:rsidR="00E77514" w:rsidRDefault="00E77514" w:rsidP="00FC0611">
            <w:pPr>
              <w:pStyle w:val="NormalinTable"/>
              <w:tabs>
                <w:tab w:val="left" w:pos="1250"/>
              </w:tabs>
            </w:pPr>
            <w:r>
              <w:t>0.00%</w:t>
            </w:r>
          </w:p>
        </w:tc>
      </w:tr>
      <w:tr w:rsidR="00E77514" w14:paraId="70756A42" w14:textId="77777777" w:rsidTr="00162610">
        <w:trPr>
          <w:cantSplit/>
          <w:trPrChange w:id="103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032" w:author="David Owen" w:date="2019-06-03T11:19:00Z">
              <w:tcPr>
                <w:tcW w:w="0" w:type="auto"/>
                <w:tcBorders>
                  <w:top w:val="single" w:sz="4" w:space="0" w:color="A6A6A6" w:themeColor="background1" w:themeShade="A6"/>
                  <w:right w:val="single" w:sz="4" w:space="0" w:color="000000" w:themeColor="text1"/>
                </w:tcBorders>
              </w:tcPr>
            </w:tcPrChange>
          </w:tcPr>
          <w:p w14:paraId="2DD8DB74" w14:textId="77777777" w:rsidR="00E77514" w:rsidRDefault="00E77514" w:rsidP="00FC0611">
            <w:pPr>
              <w:pStyle w:val="NormalinTable"/>
            </w:pPr>
            <w:r>
              <w:rPr>
                <w:b/>
              </w:rPr>
              <w:t>0410 00 00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3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367CECC" w14:textId="77777777" w:rsidR="00E77514" w:rsidRDefault="00E77514" w:rsidP="00FC0611">
            <w:pPr>
              <w:pStyle w:val="NormalinTable"/>
              <w:tabs>
                <w:tab w:val="left" w:pos="1250"/>
              </w:tabs>
            </w:pPr>
            <w:r>
              <w:t>0.00%</w:t>
            </w:r>
          </w:p>
        </w:tc>
      </w:tr>
      <w:tr w:rsidR="00E77514" w14:paraId="3FF03432" w14:textId="77777777" w:rsidTr="00162610">
        <w:trPr>
          <w:cantSplit/>
          <w:trPrChange w:id="103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035" w:author="David Owen" w:date="2019-06-03T11:19:00Z">
              <w:tcPr>
                <w:tcW w:w="0" w:type="auto"/>
                <w:tcBorders>
                  <w:top w:val="single" w:sz="4" w:space="0" w:color="A6A6A6" w:themeColor="background1" w:themeShade="A6"/>
                  <w:right w:val="single" w:sz="4" w:space="0" w:color="000000" w:themeColor="text1"/>
                </w:tcBorders>
              </w:tcPr>
            </w:tcPrChange>
          </w:tcPr>
          <w:p w14:paraId="637A5372" w14:textId="77777777" w:rsidR="00E77514" w:rsidRDefault="00E77514" w:rsidP="00FC0611">
            <w:pPr>
              <w:pStyle w:val="NormalinTable"/>
            </w:pPr>
            <w:r>
              <w:rPr>
                <w:b/>
              </w:rPr>
              <w:t>0511 99 39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3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6E024CA" w14:textId="77777777" w:rsidR="00E77514" w:rsidRDefault="00E77514" w:rsidP="00FC0611">
            <w:pPr>
              <w:pStyle w:val="NormalinTable"/>
              <w:tabs>
                <w:tab w:val="left" w:pos="1250"/>
              </w:tabs>
            </w:pPr>
            <w:r>
              <w:t>0.00%</w:t>
            </w:r>
          </w:p>
        </w:tc>
      </w:tr>
      <w:tr w:rsidR="00E77514" w14:paraId="4CBDD680" w14:textId="77777777" w:rsidTr="00162610">
        <w:trPr>
          <w:cantSplit/>
          <w:trPrChange w:id="103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038" w:author="David Owen" w:date="2019-06-03T11:19:00Z">
              <w:tcPr>
                <w:tcW w:w="0" w:type="auto"/>
                <w:tcBorders>
                  <w:top w:val="single" w:sz="4" w:space="0" w:color="A6A6A6" w:themeColor="background1" w:themeShade="A6"/>
                  <w:right w:val="single" w:sz="4" w:space="0" w:color="000000" w:themeColor="text1"/>
                </w:tcBorders>
              </w:tcPr>
            </w:tcPrChange>
          </w:tcPr>
          <w:p w14:paraId="7D0F41B2" w14:textId="77777777" w:rsidR="00E77514" w:rsidRDefault="00E77514" w:rsidP="00FC0611">
            <w:pPr>
              <w:pStyle w:val="NormalinTable"/>
            </w:pPr>
            <w:r>
              <w:rPr>
                <w:b/>
              </w:rPr>
              <w:t>0600 00 00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3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D583A35" w14:textId="77777777" w:rsidR="00E77514" w:rsidRDefault="00E77514" w:rsidP="00FC0611">
            <w:pPr>
              <w:pStyle w:val="NormalinTable"/>
              <w:tabs>
                <w:tab w:val="left" w:pos="1250"/>
              </w:tabs>
            </w:pPr>
            <w:r>
              <w:t>0.00%</w:t>
            </w:r>
          </w:p>
        </w:tc>
      </w:tr>
      <w:tr w:rsidR="00E77514" w14:paraId="6329BB39" w14:textId="77777777" w:rsidTr="00162610">
        <w:trPr>
          <w:cantSplit/>
          <w:trPrChange w:id="104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041" w:author="David Owen" w:date="2019-06-03T11:19:00Z">
              <w:tcPr>
                <w:tcW w:w="0" w:type="auto"/>
                <w:tcBorders>
                  <w:top w:val="single" w:sz="4" w:space="0" w:color="A6A6A6" w:themeColor="background1" w:themeShade="A6"/>
                  <w:right w:val="single" w:sz="4" w:space="0" w:color="000000" w:themeColor="text1"/>
                </w:tcBorders>
              </w:tcPr>
            </w:tcPrChange>
          </w:tcPr>
          <w:p w14:paraId="29DABEC6" w14:textId="77777777" w:rsidR="00E77514" w:rsidRDefault="00E77514" w:rsidP="00FC0611">
            <w:pPr>
              <w:pStyle w:val="NormalinTable"/>
            </w:pPr>
            <w:r>
              <w:rPr>
                <w:b/>
              </w:rPr>
              <w:t>0701 10 00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4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7D57657" w14:textId="77777777" w:rsidR="00E77514" w:rsidRDefault="00E77514" w:rsidP="00FC0611">
            <w:pPr>
              <w:pStyle w:val="NormalinTable"/>
              <w:tabs>
                <w:tab w:val="left" w:pos="1250"/>
              </w:tabs>
            </w:pPr>
            <w:r>
              <w:t>0.00%</w:t>
            </w:r>
          </w:p>
        </w:tc>
      </w:tr>
      <w:tr w:rsidR="00E77514" w14:paraId="1C571200" w14:textId="77777777" w:rsidTr="00162610">
        <w:trPr>
          <w:cantSplit/>
          <w:trPrChange w:id="104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044" w:author="David Owen" w:date="2019-06-03T11:19:00Z">
              <w:tcPr>
                <w:tcW w:w="0" w:type="auto"/>
                <w:tcBorders>
                  <w:top w:val="single" w:sz="4" w:space="0" w:color="A6A6A6" w:themeColor="background1" w:themeShade="A6"/>
                  <w:right w:val="single" w:sz="4" w:space="0" w:color="000000" w:themeColor="text1"/>
                </w:tcBorders>
              </w:tcPr>
            </w:tcPrChange>
          </w:tcPr>
          <w:p w14:paraId="53006ED2" w14:textId="77777777" w:rsidR="00E77514" w:rsidRDefault="00E77514" w:rsidP="00FC0611">
            <w:pPr>
              <w:pStyle w:val="NormalinTable"/>
            </w:pPr>
            <w:r>
              <w:rPr>
                <w:b/>
              </w:rPr>
              <w:t>0701 90 10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4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2A84475" w14:textId="77777777" w:rsidR="00E77514" w:rsidRDefault="00E77514" w:rsidP="00FC0611">
            <w:pPr>
              <w:pStyle w:val="NormalinTable"/>
              <w:tabs>
                <w:tab w:val="left" w:pos="1250"/>
              </w:tabs>
            </w:pPr>
            <w:r>
              <w:t>0.00%</w:t>
            </w:r>
          </w:p>
        </w:tc>
      </w:tr>
      <w:tr w:rsidR="00E77514" w14:paraId="38933F8F" w14:textId="77777777" w:rsidTr="00162610">
        <w:trPr>
          <w:cantSplit/>
          <w:trPrChange w:id="104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047" w:author="David Owen" w:date="2019-06-03T11:19:00Z">
              <w:tcPr>
                <w:tcW w:w="0" w:type="auto"/>
                <w:tcBorders>
                  <w:top w:val="single" w:sz="4" w:space="0" w:color="A6A6A6" w:themeColor="background1" w:themeShade="A6"/>
                  <w:right w:val="single" w:sz="4" w:space="0" w:color="000000" w:themeColor="text1"/>
                </w:tcBorders>
              </w:tcPr>
            </w:tcPrChange>
          </w:tcPr>
          <w:p w14:paraId="535A4724" w14:textId="77777777" w:rsidR="00E77514" w:rsidRDefault="00E77514" w:rsidP="00FC0611">
            <w:pPr>
              <w:pStyle w:val="NormalinTable"/>
            </w:pPr>
            <w:r>
              <w:rPr>
                <w:b/>
              </w:rPr>
              <w:t>0701 90 90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4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968124F" w14:textId="77777777" w:rsidR="00E77514" w:rsidRDefault="00E77514" w:rsidP="00FC0611">
            <w:pPr>
              <w:pStyle w:val="NormalinTable"/>
              <w:tabs>
                <w:tab w:val="left" w:pos="1250"/>
              </w:tabs>
            </w:pPr>
            <w:r>
              <w:t>0.00%</w:t>
            </w:r>
          </w:p>
        </w:tc>
      </w:tr>
      <w:tr w:rsidR="00E77514" w14:paraId="0B802DE2" w14:textId="77777777" w:rsidTr="00162610">
        <w:trPr>
          <w:cantSplit/>
          <w:trPrChange w:id="104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050" w:author="David Owen" w:date="2019-06-03T11:19:00Z">
              <w:tcPr>
                <w:tcW w:w="0" w:type="auto"/>
                <w:tcBorders>
                  <w:top w:val="single" w:sz="4" w:space="0" w:color="A6A6A6" w:themeColor="background1" w:themeShade="A6"/>
                  <w:right w:val="single" w:sz="4" w:space="0" w:color="000000" w:themeColor="text1"/>
                </w:tcBorders>
              </w:tcPr>
            </w:tcPrChange>
          </w:tcPr>
          <w:p w14:paraId="03FA2925" w14:textId="77777777" w:rsidR="00E77514" w:rsidRDefault="00E77514" w:rsidP="00FC0611">
            <w:pPr>
              <w:pStyle w:val="NormalinTable"/>
            </w:pPr>
            <w:r>
              <w:rPr>
                <w:b/>
              </w:rPr>
              <w:t>0702 00 00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5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F091BE7" w14:textId="77777777" w:rsidR="00E77514" w:rsidRDefault="00E77514" w:rsidP="00FC0611">
            <w:pPr>
              <w:pStyle w:val="NormalinTable"/>
              <w:tabs>
                <w:tab w:val="left" w:pos="1250"/>
              </w:tabs>
            </w:pPr>
            <w:r>
              <w:t>Entry Price - 0.00% + Specific 100%</w:t>
            </w:r>
          </w:p>
        </w:tc>
      </w:tr>
      <w:tr w:rsidR="00E77514" w14:paraId="69E42A12" w14:textId="77777777" w:rsidTr="00162610">
        <w:trPr>
          <w:cantSplit/>
          <w:trPrChange w:id="105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053" w:author="David Owen" w:date="2019-06-03T11:19:00Z">
              <w:tcPr>
                <w:tcW w:w="0" w:type="auto"/>
                <w:tcBorders>
                  <w:top w:val="single" w:sz="4" w:space="0" w:color="A6A6A6" w:themeColor="background1" w:themeShade="A6"/>
                  <w:right w:val="single" w:sz="4" w:space="0" w:color="000000" w:themeColor="text1"/>
                </w:tcBorders>
              </w:tcPr>
            </w:tcPrChange>
          </w:tcPr>
          <w:p w14:paraId="4F6CFD15" w14:textId="77777777" w:rsidR="00E77514" w:rsidRDefault="00E77514" w:rsidP="00FC0611">
            <w:pPr>
              <w:pStyle w:val="NormalinTable"/>
            </w:pPr>
            <w:r>
              <w:rPr>
                <w:b/>
              </w:rPr>
              <w:t>0703 10 00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5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336017F" w14:textId="77777777" w:rsidR="00E77514" w:rsidRDefault="00E77514" w:rsidP="00FC0611">
            <w:pPr>
              <w:pStyle w:val="NormalinTable"/>
              <w:tabs>
                <w:tab w:val="left" w:pos="1250"/>
              </w:tabs>
            </w:pPr>
            <w:r>
              <w:t>0.00%</w:t>
            </w:r>
          </w:p>
        </w:tc>
      </w:tr>
      <w:tr w:rsidR="00E77514" w14:paraId="40B85E10" w14:textId="77777777" w:rsidTr="00162610">
        <w:trPr>
          <w:cantSplit/>
          <w:trPrChange w:id="105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056" w:author="David Owen" w:date="2019-06-03T11:19:00Z">
              <w:tcPr>
                <w:tcW w:w="0" w:type="auto"/>
                <w:tcBorders>
                  <w:top w:val="single" w:sz="4" w:space="0" w:color="A6A6A6" w:themeColor="background1" w:themeShade="A6"/>
                  <w:right w:val="single" w:sz="4" w:space="0" w:color="000000" w:themeColor="text1"/>
                </w:tcBorders>
              </w:tcPr>
            </w:tcPrChange>
          </w:tcPr>
          <w:p w14:paraId="712ED292" w14:textId="77777777" w:rsidR="00E77514" w:rsidRDefault="00E77514" w:rsidP="00FC0611">
            <w:pPr>
              <w:pStyle w:val="NormalinTable"/>
            </w:pPr>
            <w:r>
              <w:rPr>
                <w:b/>
              </w:rPr>
              <w:t>0703 90 00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5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C5129AB" w14:textId="77777777" w:rsidR="00E77514" w:rsidRDefault="00E77514" w:rsidP="00FC0611">
            <w:pPr>
              <w:pStyle w:val="NormalinTable"/>
              <w:tabs>
                <w:tab w:val="left" w:pos="1250"/>
              </w:tabs>
            </w:pPr>
            <w:r>
              <w:t>0.00%</w:t>
            </w:r>
          </w:p>
        </w:tc>
      </w:tr>
      <w:tr w:rsidR="00E77514" w14:paraId="4925840C" w14:textId="77777777" w:rsidTr="00162610">
        <w:trPr>
          <w:cantSplit/>
          <w:trPrChange w:id="105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059" w:author="David Owen" w:date="2019-06-03T11:19:00Z">
              <w:tcPr>
                <w:tcW w:w="0" w:type="auto"/>
                <w:tcBorders>
                  <w:top w:val="single" w:sz="4" w:space="0" w:color="A6A6A6" w:themeColor="background1" w:themeShade="A6"/>
                  <w:right w:val="single" w:sz="4" w:space="0" w:color="000000" w:themeColor="text1"/>
                </w:tcBorders>
              </w:tcPr>
            </w:tcPrChange>
          </w:tcPr>
          <w:p w14:paraId="7BFD5696" w14:textId="77777777" w:rsidR="00E77514" w:rsidRDefault="00E77514" w:rsidP="00FC0611">
            <w:pPr>
              <w:pStyle w:val="NormalinTable"/>
            </w:pPr>
            <w:r>
              <w:rPr>
                <w:b/>
              </w:rPr>
              <w:t>0704 00 00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6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0EFC356" w14:textId="77777777" w:rsidR="00E77514" w:rsidRDefault="00E77514" w:rsidP="00FC0611">
            <w:pPr>
              <w:pStyle w:val="NormalinTable"/>
              <w:tabs>
                <w:tab w:val="left" w:pos="1250"/>
              </w:tabs>
            </w:pPr>
            <w:r>
              <w:t>0.00%</w:t>
            </w:r>
          </w:p>
        </w:tc>
      </w:tr>
      <w:tr w:rsidR="00E77514" w14:paraId="671D7C9E" w14:textId="77777777" w:rsidTr="00162610">
        <w:trPr>
          <w:cantSplit/>
          <w:trPrChange w:id="106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062" w:author="David Owen" w:date="2019-06-03T11:19:00Z">
              <w:tcPr>
                <w:tcW w:w="0" w:type="auto"/>
                <w:tcBorders>
                  <w:top w:val="single" w:sz="4" w:space="0" w:color="A6A6A6" w:themeColor="background1" w:themeShade="A6"/>
                  <w:right w:val="single" w:sz="4" w:space="0" w:color="000000" w:themeColor="text1"/>
                </w:tcBorders>
              </w:tcPr>
            </w:tcPrChange>
          </w:tcPr>
          <w:p w14:paraId="3F4796FA" w14:textId="77777777" w:rsidR="00E77514" w:rsidRDefault="00E77514" w:rsidP="00FC0611">
            <w:pPr>
              <w:pStyle w:val="NormalinTable"/>
            </w:pPr>
            <w:r>
              <w:rPr>
                <w:b/>
              </w:rPr>
              <w:t>0705 00 00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6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877CDC3" w14:textId="77777777" w:rsidR="00E77514" w:rsidRDefault="00E77514" w:rsidP="00FC0611">
            <w:pPr>
              <w:pStyle w:val="NormalinTable"/>
              <w:tabs>
                <w:tab w:val="left" w:pos="1250"/>
              </w:tabs>
            </w:pPr>
            <w:r>
              <w:t>0.00%</w:t>
            </w:r>
          </w:p>
        </w:tc>
      </w:tr>
      <w:tr w:rsidR="00E77514" w14:paraId="205FED3F" w14:textId="77777777" w:rsidTr="00162610">
        <w:trPr>
          <w:cantSplit/>
          <w:trPrChange w:id="106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065" w:author="David Owen" w:date="2019-06-03T11:19:00Z">
              <w:tcPr>
                <w:tcW w:w="0" w:type="auto"/>
                <w:tcBorders>
                  <w:top w:val="single" w:sz="4" w:space="0" w:color="A6A6A6" w:themeColor="background1" w:themeShade="A6"/>
                  <w:right w:val="single" w:sz="4" w:space="0" w:color="000000" w:themeColor="text1"/>
                </w:tcBorders>
              </w:tcPr>
            </w:tcPrChange>
          </w:tcPr>
          <w:p w14:paraId="71429DE0" w14:textId="77777777" w:rsidR="00E77514" w:rsidRDefault="00E77514" w:rsidP="00FC0611">
            <w:pPr>
              <w:pStyle w:val="NormalinTable"/>
            </w:pPr>
            <w:r>
              <w:rPr>
                <w:b/>
              </w:rPr>
              <w:t>0706 00 00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6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3AF8A78" w14:textId="77777777" w:rsidR="00E77514" w:rsidRDefault="00E77514" w:rsidP="00FC0611">
            <w:pPr>
              <w:pStyle w:val="NormalinTable"/>
              <w:tabs>
                <w:tab w:val="left" w:pos="1250"/>
              </w:tabs>
            </w:pPr>
            <w:r>
              <w:t>0.00%</w:t>
            </w:r>
          </w:p>
        </w:tc>
      </w:tr>
      <w:tr w:rsidR="00E77514" w14:paraId="554E2D31" w14:textId="77777777" w:rsidTr="00162610">
        <w:trPr>
          <w:cantSplit/>
          <w:trPrChange w:id="106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068" w:author="David Owen" w:date="2019-06-03T11:19:00Z">
              <w:tcPr>
                <w:tcW w:w="0" w:type="auto"/>
                <w:tcBorders>
                  <w:top w:val="single" w:sz="4" w:space="0" w:color="A6A6A6" w:themeColor="background1" w:themeShade="A6"/>
                  <w:right w:val="single" w:sz="4" w:space="0" w:color="000000" w:themeColor="text1"/>
                </w:tcBorders>
              </w:tcPr>
            </w:tcPrChange>
          </w:tcPr>
          <w:p w14:paraId="1B1D4096" w14:textId="77777777" w:rsidR="00E77514" w:rsidRDefault="00E77514" w:rsidP="00FC0611">
            <w:pPr>
              <w:pStyle w:val="NormalinTable"/>
            </w:pPr>
            <w:r>
              <w:rPr>
                <w:b/>
              </w:rPr>
              <w:t>0707 00 05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6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B5E7A61" w14:textId="23D933FC" w:rsidR="00207A14" w:rsidRDefault="00E77514" w:rsidP="00FC0611">
            <w:pPr>
              <w:pStyle w:val="NormalinTable"/>
              <w:tabs>
                <w:tab w:val="left" w:pos="1250"/>
              </w:tabs>
              <w:rPr>
                <w:ins w:id="1070" w:author="David Owen" w:date="2019-06-03T11:08:00Z"/>
              </w:rPr>
            </w:pPr>
            <w:del w:id="1071" w:author="David Owen" w:date="2019-06-03T11:19:00Z">
              <w:r w:rsidDel="00162610">
                <w:delText>01/01 to 30/04</w:delText>
              </w:r>
            </w:del>
            <w:ins w:id="1072" w:author="David Owen" w:date="2019-06-03T11:08:00Z">
              <w:r w:rsidR="00207A14">
                <w:t>E</w:t>
              </w:r>
            </w:ins>
            <w:r>
              <w:t xml:space="preserve">ntry Price - 0.00% + Specific 100% </w:t>
            </w:r>
          </w:p>
          <w:p w14:paraId="4C4384E5" w14:textId="5EAC024B" w:rsidR="00E77514" w:rsidRDefault="00E77514" w:rsidP="00FC0611">
            <w:pPr>
              <w:pStyle w:val="NormalinTable"/>
              <w:tabs>
                <w:tab w:val="left" w:pos="1250"/>
              </w:tabs>
            </w:pPr>
            <w:del w:id="1073" w:author="David Owen" w:date="2019-06-03T11:19:00Z">
              <w:r w:rsidDel="00162610">
                <w:delText>01/11 to 31/12</w:delText>
              </w:r>
              <w:r w:rsidDel="00162610">
                <w:tab/>
                <w:delText>Entry Price - 0.00% + Specific 100%</w:delText>
              </w:r>
            </w:del>
          </w:p>
        </w:tc>
      </w:tr>
      <w:tr w:rsidR="00E77514" w:rsidDel="00162610" w14:paraId="6BE14D14" w14:textId="69F2B8C6" w:rsidTr="00162610">
        <w:trPr>
          <w:cantSplit/>
          <w:del w:id="1074" w:author="David Owen" w:date="2019-06-03T11:19:00Z"/>
          <w:trPrChange w:id="107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076" w:author="David Owen" w:date="2019-06-03T11:19:00Z">
              <w:tcPr>
                <w:tcW w:w="0" w:type="auto"/>
                <w:tcBorders>
                  <w:top w:val="single" w:sz="4" w:space="0" w:color="A6A6A6" w:themeColor="background1" w:themeShade="A6"/>
                  <w:right w:val="single" w:sz="4" w:space="0" w:color="000000" w:themeColor="text1"/>
                </w:tcBorders>
              </w:tcPr>
            </w:tcPrChange>
          </w:tcPr>
          <w:p w14:paraId="33288F23" w14:textId="6CE5782C" w:rsidR="00E77514" w:rsidDel="00162610" w:rsidRDefault="00E77514" w:rsidP="00FC0611">
            <w:pPr>
              <w:pStyle w:val="NormalinTable"/>
              <w:rPr>
                <w:del w:id="1077" w:author="David Owen" w:date="2019-06-03T11:19:00Z"/>
              </w:rPr>
            </w:pPr>
            <w:del w:id="1078" w:author="David Owen" w:date="2019-06-03T11:19:00Z">
              <w:r w:rsidDel="00162610">
                <w:rPr>
                  <w:b/>
                </w:rPr>
                <w:delText>0707 00 05 10</w:delText>
              </w:r>
            </w:del>
          </w:p>
        </w:tc>
        <w:tc>
          <w:tcPr>
            <w:tcW w:w="0" w:type="auto"/>
            <w:tcBorders>
              <w:top w:val="single" w:sz="4" w:space="0" w:color="A6A6A6" w:themeColor="background1" w:themeShade="A6"/>
              <w:left w:val="single" w:sz="4" w:space="0" w:color="000000" w:themeColor="text1"/>
              <w:right w:val="single" w:sz="4" w:space="0" w:color="000000" w:themeColor="text1"/>
            </w:tcBorders>
            <w:tcPrChange w:id="107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607FF7E" w14:textId="482FB9AB" w:rsidR="00E77514" w:rsidDel="00162610" w:rsidRDefault="00E77514" w:rsidP="00FC0611">
            <w:pPr>
              <w:pStyle w:val="NormalinTable"/>
              <w:tabs>
                <w:tab w:val="left" w:pos="1250"/>
              </w:tabs>
              <w:rPr>
                <w:del w:id="1080" w:author="David Owen" w:date="2019-06-03T11:19:00Z"/>
              </w:rPr>
            </w:pPr>
            <w:del w:id="1081" w:author="David Owen" w:date="2019-06-03T11:19:00Z">
              <w:r w:rsidDel="00162610">
                <w:delText>01/05 to 31/10</w:delText>
              </w:r>
              <w:r w:rsidDel="00162610">
                <w:tab/>
                <w:delText>Entry Price - 0.00% + Specific 100%</w:delText>
              </w:r>
            </w:del>
          </w:p>
        </w:tc>
      </w:tr>
      <w:tr w:rsidR="00E77514" w:rsidDel="00162610" w14:paraId="57246D38" w14:textId="190FB370" w:rsidTr="00162610">
        <w:trPr>
          <w:cantSplit/>
          <w:del w:id="1082" w:author="David Owen" w:date="2019-06-03T11:19:00Z"/>
          <w:trPrChange w:id="108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084" w:author="David Owen" w:date="2019-06-03T11:19:00Z">
              <w:tcPr>
                <w:tcW w:w="0" w:type="auto"/>
                <w:tcBorders>
                  <w:top w:val="single" w:sz="4" w:space="0" w:color="A6A6A6" w:themeColor="background1" w:themeShade="A6"/>
                  <w:right w:val="single" w:sz="4" w:space="0" w:color="000000" w:themeColor="text1"/>
                </w:tcBorders>
              </w:tcPr>
            </w:tcPrChange>
          </w:tcPr>
          <w:p w14:paraId="3D56DCF8" w14:textId="761DB9B2" w:rsidR="00E77514" w:rsidDel="00162610" w:rsidRDefault="00E77514" w:rsidP="00FC0611">
            <w:pPr>
              <w:pStyle w:val="NormalinTable"/>
              <w:rPr>
                <w:del w:id="1085" w:author="David Owen" w:date="2019-06-03T11:19:00Z"/>
              </w:rPr>
            </w:pPr>
            <w:del w:id="1086" w:author="David Owen" w:date="2019-06-03T11:19:00Z">
              <w:r w:rsidDel="00162610">
                <w:rPr>
                  <w:b/>
                </w:rPr>
                <w:delText>0707 00 05 20</w:delText>
              </w:r>
            </w:del>
          </w:p>
        </w:tc>
        <w:tc>
          <w:tcPr>
            <w:tcW w:w="0" w:type="auto"/>
            <w:tcBorders>
              <w:top w:val="single" w:sz="4" w:space="0" w:color="A6A6A6" w:themeColor="background1" w:themeShade="A6"/>
              <w:left w:val="single" w:sz="4" w:space="0" w:color="000000" w:themeColor="text1"/>
              <w:right w:val="single" w:sz="4" w:space="0" w:color="000000" w:themeColor="text1"/>
            </w:tcBorders>
            <w:tcPrChange w:id="108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867F4BA" w14:textId="11E854F3" w:rsidR="00E77514" w:rsidDel="00162610" w:rsidRDefault="00E77514" w:rsidP="00FC0611">
            <w:pPr>
              <w:pStyle w:val="NormalinTable"/>
              <w:tabs>
                <w:tab w:val="left" w:pos="1250"/>
              </w:tabs>
              <w:rPr>
                <w:del w:id="1088" w:author="David Owen" w:date="2019-06-03T11:19:00Z"/>
              </w:rPr>
            </w:pPr>
            <w:del w:id="1089" w:author="David Owen" w:date="2019-06-03T11:19:00Z">
              <w:r w:rsidDel="00162610">
                <w:delText>01/05 to 31/10</w:delText>
              </w:r>
              <w:r w:rsidDel="00162610">
                <w:tab/>
                <w:delText>Entry Price - 0.00% + Specific 100%</w:delText>
              </w:r>
            </w:del>
          </w:p>
        </w:tc>
      </w:tr>
      <w:tr w:rsidR="00E77514" w:rsidDel="00162610" w14:paraId="144E3170" w14:textId="1E2FA86B" w:rsidTr="00162610">
        <w:trPr>
          <w:cantSplit/>
          <w:del w:id="1090" w:author="David Owen" w:date="2019-06-03T11:19:00Z"/>
          <w:trPrChange w:id="109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092" w:author="David Owen" w:date="2019-06-03T11:19:00Z">
              <w:tcPr>
                <w:tcW w:w="0" w:type="auto"/>
                <w:tcBorders>
                  <w:top w:val="single" w:sz="4" w:space="0" w:color="A6A6A6" w:themeColor="background1" w:themeShade="A6"/>
                  <w:right w:val="single" w:sz="4" w:space="0" w:color="000000" w:themeColor="text1"/>
                </w:tcBorders>
              </w:tcPr>
            </w:tcPrChange>
          </w:tcPr>
          <w:p w14:paraId="2B7EDB88" w14:textId="72471C38" w:rsidR="00E77514" w:rsidDel="00162610" w:rsidRDefault="00E77514" w:rsidP="00FC0611">
            <w:pPr>
              <w:pStyle w:val="NormalinTable"/>
              <w:rPr>
                <w:del w:id="1093" w:author="David Owen" w:date="2019-06-03T11:19:00Z"/>
              </w:rPr>
            </w:pPr>
            <w:del w:id="1094" w:author="David Owen" w:date="2019-06-03T11:19:00Z">
              <w:r w:rsidDel="00162610">
                <w:rPr>
                  <w:b/>
                </w:rPr>
                <w:delText>0707 00 05 90</w:delText>
              </w:r>
            </w:del>
          </w:p>
        </w:tc>
        <w:tc>
          <w:tcPr>
            <w:tcW w:w="0" w:type="auto"/>
            <w:tcBorders>
              <w:top w:val="single" w:sz="4" w:space="0" w:color="A6A6A6" w:themeColor="background1" w:themeShade="A6"/>
              <w:left w:val="single" w:sz="4" w:space="0" w:color="000000" w:themeColor="text1"/>
              <w:right w:val="single" w:sz="4" w:space="0" w:color="000000" w:themeColor="text1"/>
            </w:tcBorders>
            <w:tcPrChange w:id="109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CB8B03F" w14:textId="3C121EAD" w:rsidR="00E77514" w:rsidDel="00162610" w:rsidRDefault="00E77514" w:rsidP="00FC0611">
            <w:pPr>
              <w:pStyle w:val="NormalinTable"/>
              <w:tabs>
                <w:tab w:val="left" w:pos="1250"/>
              </w:tabs>
              <w:rPr>
                <w:del w:id="1096" w:author="David Owen" w:date="2019-06-03T11:19:00Z"/>
              </w:rPr>
            </w:pPr>
            <w:del w:id="1097" w:author="David Owen" w:date="2019-06-03T11:19:00Z">
              <w:r w:rsidDel="00162610">
                <w:delText>01/05 to 31/10</w:delText>
              </w:r>
              <w:r w:rsidDel="00162610">
                <w:tab/>
                <w:delText>Entry Price - 0.00% + Specific 100%</w:delText>
              </w:r>
            </w:del>
          </w:p>
        </w:tc>
      </w:tr>
      <w:tr w:rsidR="00E77514" w:rsidDel="00162610" w14:paraId="5FECD817" w14:textId="432E0E25" w:rsidTr="00162610">
        <w:trPr>
          <w:cantSplit/>
          <w:del w:id="1098" w:author="David Owen" w:date="2019-06-03T11:19:00Z"/>
          <w:trPrChange w:id="109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100" w:author="David Owen" w:date="2019-06-03T11:19:00Z">
              <w:tcPr>
                <w:tcW w:w="0" w:type="auto"/>
                <w:tcBorders>
                  <w:top w:val="single" w:sz="4" w:space="0" w:color="A6A6A6" w:themeColor="background1" w:themeShade="A6"/>
                  <w:right w:val="single" w:sz="4" w:space="0" w:color="000000" w:themeColor="text1"/>
                </w:tcBorders>
              </w:tcPr>
            </w:tcPrChange>
          </w:tcPr>
          <w:p w14:paraId="16CB5348" w14:textId="75637F4A" w:rsidR="00E77514" w:rsidDel="00162610" w:rsidRDefault="00E77514" w:rsidP="00FC0611">
            <w:pPr>
              <w:pStyle w:val="NormalinTable"/>
              <w:rPr>
                <w:del w:id="1101" w:author="David Owen" w:date="2019-06-03T11:19:00Z"/>
              </w:rPr>
            </w:pPr>
            <w:del w:id="1102" w:author="David Owen" w:date="2019-06-03T11:19:00Z">
              <w:r w:rsidDel="00162610">
                <w:rPr>
                  <w:b/>
                </w:rPr>
                <w:delText>0707 00 05 99</w:delText>
              </w:r>
            </w:del>
          </w:p>
        </w:tc>
        <w:tc>
          <w:tcPr>
            <w:tcW w:w="0" w:type="auto"/>
            <w:tcBorders>
              <w:top w:val="single" w:sz="4" w:space="0" w:color="A6A6A6" w:themeColor="background1" w:themeShade="A6"/>
              <w:left w:val="single" w:sz="4" w:space="0" w:color="000000" w:themeColor="text1"/>
              <w:right w:val="single" w:sz="4" w:space="0" w:color="000000" w:themeColor="text1"/>
            </w:tcBorders>
            <w:tcPrChange w:id="110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146B079" w14:textId="67EB266D" w:rsidR="00E77514" w:rsidDel="00162610" w:rsidRDefault="00E77514" w:rsidP="00FC0611">
            <w:pPr>
              <w:pStyle w:val="NormalinTable"/>
              <w:tabs>
                <w:tab w:val="left" w:pos="1250"/>
              </w:tabs>
              <w:rPr>
                <w:del w:id="1104" w:author="David Owen" w:date="2019-06-03T11:19:00Z"/>
              </w:rPr>
            </w:pPr>
            <w:del w:id="1105" w:author="David Owen" w:date="2019-06-03T11:19:00Z">
              <w:r w:rsidDel="00162610">
                <w:delText>01/05 to 31/10</w:delText>
              </w:r>
              <w:r w:rsidDel="00162610">
                <w:tab/>
                <w:delText>Entry Price - 0.00% + Specific 100%</w:delText>
              </w:r>
            </w:del>
          </w:p>
        </w:tc>
      </w:tr>
      <w:tr w:rsidR="00E77514" w14:paraId="53C2D142" w14:textId="77777777" w:rsidTr="00162610">
        <w:trPr>
          <w:cantSplit/>
          <w:trPrChange w:id="110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107" w:author="David Owen" w:date="2019-06-03T11:19:00Z">
              <w:tcPr>
                <w:tcW w:w="0" w:type="auto"/>
                <w:tcBorders>
                  <w:top w:val="single" w:sz="4" w:space="0" w:color="A6A6A6" w:themeColor="background1" w:themeShade="A6"/>
                  <w:right w:val="single" w:sz="4" w:space="0" w:color="000000" w:themeColor="text1"/>
                </w:tcBorders>
              </w:tcPr>
            </w:tcPrChange>
          </w:tcPr>
          <w:p w14:paraId="1C2AC4CC" w14:textId="77777777" w:rsidR="00E77514" w:rsidRDefault="00E77514" w:rsidP="00FC0611">
            <w:pPr>
              <w:pStyle w:val="NormalinTable"/>
            </w:pPr>
            <w:r>
              <w:rPr>
                <w:b/>
              </w:rPr>
              <w:t>0707 00 90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0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FCC82CD" w14:textId="77777777" w:rsidR="00E77514" w:rsidRDefault="00E77514" w:rsidP="00FC0611">
            <w:pPr>
              <w:pStyle w:val="NormalinTable"/>
              <w:tabs>
                <w:tab w:val="left" w:pos="1250"/>
              </w:tabs>
            </w:pPr>
            <w:r>
              <w:t>0.00%</w:t>
            </w:r>
          </w:p>
        </w:tc>
      </w:tr>
      <w:tr w:rsidR="00E77514" w14:paraId="2836669F" w14:textId="77777777" w:rsidTr="00162610">
        <w:trPr>
          <w:cantSplit/>
          <w:trPrChange w:id="110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110" w:author="David Owen" w:date="2019-06-03T11:19:00Z">
              <w:tcPr>
                <w:tcW w:w="0" w:type="auto"/>
                <w:tcBorders>
                  <w:top w:val="single" w:sz="4" w:space="0" w:color="A6A6A6" w:themeColor="background1" w:themeShade="A6"/>
                  <w:right w:val="single" w:sz="4" w:space="0" w:color="000000" w:themeColor="text1"/>
                </w:tcBorders>
              </w:tcPr>
            </w:tcPrChange>
          </w:tcPr>
          <w:p w14:paraId="73E2A232" w14:textId="77777777" w:rsidR="00E77514" w:rsidRDefault="00E77514" w:rsidP="00FC0611">
            <w:pPr>
              <w:pStyle w:val="NormalinTable"/>
            </w:pPr>
            <w:r>
              <w:rPr>
                <w:b/>
              </w:rPr>
              <w:t>0708 00 00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1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8755478" w14:textId="77777777" w:rsidR="00E77514" w:rsidRDefault="00E77514" w:rsidP="00FC0611">
            <w:pPr>
              <w:pStyle w:val="NormalinTable"/>
              <w:tabs>
                <w:tab w:val="left" w:pos="1250"/>
              </w:tabs>
            </w:pPr>
            <w:r>
              <w:t>0.00%</w:t>
            </w:r>
          </w:p>
        </w:tc>
      </w:tr>
      <w:tr w:rsidR="00E77514" w14:paraId="440FD674" w14:textId="77777777" w:rsidTr="00162610">
        <w:trPr>
          <w:cantSplit/>
          <w:trPrChange w:id="111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113" w:author="David Owen" w:date="2019-06-03T11:19:00Z">
              <w:tcPr>
                <w:tcW w:w="0" w:type="auto"/>
                <w:tcBorders>
                  <w:top w:val="single" w:sz="4" w:space="0" w:color="A6A6A6" w:themeColor="background1" w:themeShade="A6"/>
                  <w:right w:val="single" w:sz="4" w:space="0" w:color="000000" w:themeColor="text1"/>
                </w:tcBorders>
              </w:tcPr>
            </w:tcPrChange>
          </w:tcPr>
          <w:p w14:paraId="4A0BB23C" w14:textId="77777777" w:rsidR="00E77514" w:rsidRDefault="00E77514" w:rsidP="00FC0611">
            <w:pPr>
              <w:pStyle w:val="NormalinTable"/>
            </w:pPr>
            <w:r>
              <w:rPr>
                <w:b/>
              </w:rPr>
              <w:t>0709 20 00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1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DC184C9" w14:textId="77777777" w:rsidR="00E77514" w:rsidRDefault="00E77514" w:rsidP="00FC0611">
            <w:pPr>
              <w:pStyle w:val="NormalinTable"/>
              <w:tabs>
                <w:tab w:val="left" w:pos="1250"/>
              </w:tabs>
            </w:pPr>
            <w:r>
              <w:t>0.00%</w:t>
            </w:r>
          </w:p>
        </w:tc>
      </w:tr>
      <w:tr w:rsidR="00E77514" w14:paraId="4ABB0F45" w14:textId="77777777" w:rsidTr="00162610">
        <w:trPr>
          <w:cantSplit/>
          <w:trPrChange w:id="111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116" w:author="David Owen" w:date="2019-06-03T11:19:00Z">
              <w:tcPr>
                <w:tcW w:w="0" w:type="auto"/>
                <w:tcBorders>
                  <w:top w:val="single" w:sz="4" w:space="0" w:color="A6A6A6" w:themeColor="background1" w:themeShade="A6"/>
                  <w:right w:val="single" w:sz="4" w:space="0" w:color="000000" w:themeColor="text1"/>
                </w:tcBorders>
              </w:tcPr>
            </w:tcPrChange>
          </w:tcPr>
          <w:p w14:paraId="2EA30C43" w14:textId="77777777" w:rsidR="00E77514" w:rsidRDefault="00E77514" w:rsidP="00FC0611">
            <w:pPr>
              <w:pStyle w:val="NormalinTable"/>
            </w:pPr>
            <w:r>
              <w:rPr>
                <w:b/>
              </w:rPr>
              <w:t>0709 30 00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1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01A444D" w14:textId="77777777" w:rsidR="00E77514" w:rsidRDefault="00E77514" w:rsidP="00FC0611">
            <w:pPr>
              <w:pStyle w:val="NormalinTable"/>
              <w:tabs>
                <w:tab w:val="left" w:pos="1250"/>
              </w:tabs>
            </w:pPr>
            <w:r>
              <w:t>0.00%</w:t>
            </w:r>
          </w:p>
        </w:tc>
      </w:tr>
      <w:tr w:rsidR="00E77514" w14:paraId="5EE37B8C" w14:textId="77777777" w:rsidTr="00162610">
        <w:trPr>
          <w:cantSplit/>
          <w:trPrChange w:id="111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119" w:author="David Owen" w:date="2019-06-03T11:19:00Z">
              <w:tcPr>
                <w:tcW w:w="0" w:type="auto"/>
                <w:tcBorders>
                  <w:top w:val="single" w:sz="4" w:space="0" w:color="A6A6A6" w:themeColor="background1" w:themeShade="A6"/>
                  <w:right w:val="single" w:sz="4" w:space="0" w:color="000000" w:themeColor="text1"/>
                </w:tcBorders>
              </w:tcPr>
            </w:tcPrChange>
          </w:tcPr>
          <w:p w14:paraId="0545A6FB" w14:textId="77777777" w:rsidR="00E77514" w:rsidRDefault="00E77514" w:rsidP="00FC0611">
            <w:pPr>
              <w:pStyle w:val="NormalinTable"/>
            </w:pPr>
            <w:r>
              <w:rPr>
                <w:b/>
              </w:rPr>
              <w:t>0709 40 00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2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C23A7A6" w14:textId="77777777" w:rsidR="00E77514" w:rsidRDefault="00E77514" w:rsidP="00FC0611">
            <w:pPr>
              <w:pStyle w:val="NormalinTable"/>
              <w:tabs>
                <w:tab w:val="left" w:pos="1250"/>
              </w:tabs>
            </w:pPr>
            <w:r>
              <w:t>0.00%</w:t>
            </w:r>
          </w:p>
        </w:tc>
      </w:tr>
      <w:tr w:rsidR="00E77514" w14:paraId="4B43C9F3" w14:textId="77777777" w:rsidTr="00162610">
        <w:trPr>
          <w:cantSplit/>
          <w:trPrChange w:id="112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122" w:author="David Owen" w:date="2019-06-03T11:19:00Z">
              <w:tcPr>
                <w:tcW w:w="0" w:type="auto"/>
                <w:tcBorders>
                  <w:top w:val="single" w:sz="4" w:space="0" w:color="A6A6A6" w:themeColor="background1" w:themeShade="A6"/>
                  <w:right w:val="single" w:sz="4" w:space="0" w:color="000000" w:themeColor="text1"/>
                </w:tcBorders>
              </w:tcPr>
            </w:tcPrChange>
          </w:tcPr>
          <w:p w14:paraId="58078772" w14:textId="77777777" w:rsidR="00E77514" w:rsidRDefault="00E77514" w:rsidP="00FC0611">
            <w:pPr>
              <w:pStyle w:val="NormalinTable"/>
            </w:pPr>
            <w:r>
              <w:rPr>
                <w:b/>
              </w:rPr>
              <w:t>0709 51 00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2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3E3F53C" w14:textId="77777777" w:rsidR="00E77514" w:rsidRDefault="00E77514" w:rsidP="00FC0611">
            <w:pPr>
              <w:pStyle w:val="NormalinTable"/>
              <w:tabs>
                <w:tab w:val="left" w:pos="1250"/>
              </w:tabs>
            </w:pPr>
            <w:r>
              <w:t>0.00%</w:t>
            </w:r>
          </w:p>
        </w:tc>
      </w:tr>
      <w:tr w:rsidR="00E77514" w14:paraId="7BAB670A" w14:textId="77777777" w:rsidTr="00162610">
        <w:trPr>
          <w:cantSplit/>
          <w:trPrChange w:id="112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125" w:author="David Owen" w:date="2019-06-03T11:19:00Z">
              <w:tcPr>
                <w:tcW w:w="0" w:type="auto"/>
                <w:tcBorders>
                  <w:top w:val="single" w:sz="4" w:space="0" w:color="A6A6A6" w:themeColor="background1" w:themeShade="A6"/>
                  <w:right w:val="single" w:sz="4" w:space="0" w:color="000000" w:themeColor="text1"/>
                </w:tcBorders>
              </w:tcPr>
            </w:tcPrChange>
          </w:tcPr>
          <w:p w14:paraId="02A7503D" w14:textId="77777777" w:rsidR="00E77514" w:rsidRDefault="00E77514" w:rsidP="00FC0611">
            <w:pPr>
              <w:pStyle w:val="NormalinTable"/>
            </w:pPr>
            <w:r>
              <w:rPr>
                <w:b/>
              </w:rPr>
              <w:t>0709 59 00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2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7BDE948" w14:textId="77777777" w:rsidR="00E77514" w:rsidRDefault="00E77514" w:rsidP="00FC0611">
            <w:pPr>
              <w:pStyle w:val="NormalinTable"/>
              <w:tabs>
                <w:tab w:val="left" w:pos="1250"/>
              </w:tabs>
            </w:pPr>
            <w:r>
              <w:t>0.00%</w:t>
            </w:r>
          </w:p>
        </w:tc>
      </w:tr>
      <w:tr w:rsidR="00E77514" w14:paraId="18BA3E24" w14:textId="77777777" w:rsidTr="00162610">
        <w:trPr>
          <w:cantSplit/>
          <w:trPrChange w:id="112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128" w:author="David Owen" w:date="2019-06-03T11:19:00Z">
              <w:tcPr>
                <w:tcW w:w="0" w:type="auto"/>
                <w:tcBorders>
                  <w:top w:val="single" w:sz="4" w:space="0" w:color="A6A6A6" w:themeColor="background1" w:themeShade="A6"/>
                  <w:right w:val="single" w:sz="4" w:space="0" w:color="000000" w:themeColor="text1"/>
                </w:tcBorders>
              </w:tcPr>
            </w:tcPrChange>
          </w:tcPr>
          <w:p w14:paraId="799CF373" w14:textId="77777777" w:rsidR="00E77514" w:rsidRDefault="00E77514" w:rsidP="00FC0611">
            <w:pPr>
              <w:pStyle w:val="NormalinTable"/>
            </w:pPr>
            <w:r>
              <w:rPr>
                <w:b/>
              </w:rPr>
              <w:t>0709 60 00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2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53476B2" w14:textId="77777777" w:rsidR="00E77514" w:rsidRDefault="00E77514" w:rsidP="00FC0611">
            <w:pPr>
              <w:pStyle w:val="NormalinTable"/>
              <w:tabs>
                <w:tab w:val="left" w:pos="1250"/>
              </w:tabs>
            </w:pPr>
            <w:r>
              <w:t>0.00%</w:t>
            </w:r>
          </w:p>
        </w:tc>
      </w:tr>
      <w:tr w:rsidR="00E77514" w14:paraId="3A08924E" w14:textId="77777777" w:rsidTr="00162610">
        <w:trPr>
          <w:cantSplit/>
          <w:trPrChange w:id="113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131" w:author="David Owen" w:date="2019-06-03T11:19:00Z">
              <w:tcPr>
                <w:tcW w:w="0" w:type="auto"/>
                <w:tcBorders>
                  <w:top w:val="single" w:sz="4" w:space="0" w:color="A6A6A6" w:themeColor="background1" w:themeShade="A6"/>
                  <w:right w:val="single" w:sz="4" w:space="0" w:color="000000" w:themeColor="text1"/>
                </w:tcBorders>
              </w:tcPr>
            </w:tcPrChange>
          </w:tcPr>
          <w:p w14:paraId="3BEEBCC0" w14:textId="77777777" w:rsidR="00E77514" w:rsidRDefault="00E77514" w:rsidP="00FC0611">
            <w:pPr>
              <w:pStyle w:val="NormalinTable"/>
            </w:pPr>
            <w:r>
              <w:rPr>
                <w:b/>
              </w:rPr>
              <w:t>0709 70 00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3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0CBEB24" w14:textId="77777777" w:rsidR="00E77514" w:rsidRDefault="00E77514" w:rsidP="00FC0611">
            <w:pPr>
              <w:pStyle w:val="NormalinTable"/>
              <w:tabs>
                <w:tab w:val="left" w:pos="1250"/>
              </w:tabs>
            </w:pPr>
            <w:r>
              <w:t>0.00%</w:t>
            </w:r>
          </w:p>
        </w:tc>
      </w:tr>
      <w:tr w:rsidR="00E77514" w14:paraId="613459E9" w14:textId="77777777" w:rsidTr="00162610">
        <w:trPr>
          <w:cantSplit/>
          <w:trPrChange w:id="113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134" w:author="David Owen" w:date="2019-06-03T11:19:00Z">
              <w:tcPr>
                <w:tcW w:w="0" w:type="auto"/>
                <w:tcBorders>
                  <w:top w:val="single" w:sz="4" w:space="0" w:color="A6A6A6" w:themeColor="background1" w:themeShade="A6"/>
                  <w:right w:val="single" w:sz="4" w:space="0" w:color="000000" w:themeColor="text1"/>
                </w:tcBorders>
              </w:tcPr>
            </w:tcPrChange>
          </w:tcPr>
          <w:p w14:paraId="75E18616" w14:textId="77777777" w:rsidR="00E77514" w:rsidRDefault="00E77514" w:rsidP="00FC0611">
            <w:pPr>
              <w:pStyle w:val="NormalinTable"/>
            </w:pPr>
            <w:r>
              <w:rPr>
                <w:b/>
              </w:rPr>
              <w:t>0709 91 00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3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30D0942" w14:textId="07E0D67C" w:rsidR="00207A14" w:rsidRDefault="00E77514" w:rsidP="00FC0611">
            <w:pPr>
              <w:pStyle w:val="NormalinTable"/>
              <w:tabs>
                <w:tab w:val="left" w:pos="1250"/>
              </w:tabs>
              <w:rPr>
                <w:ins w:id="1136" w:author="David Owen" w:date="2019-06-03T11:08:00Z"/>
              </w:rPr>
            </w:pPr>
            <w:del w:id="1137" w:author="David Owen" w:date="2019-06-03T11:19:00Z">
              <w:r w:rsidDel="00162610">
                <w:delText>01/01 to 30/06</w:delText>
              </w:r>
            </w:del>
            <w:r>
              <w:t xml:space="preserve">Entry Price - 0.00% + Specific 100% </w:t>
            </w:r>
          </w:p>
          <w:p w14:paraId="67E1EC55" w14:textId="6B830FA0" w:rsidR="00E77514" w:rsidRDefault="00E77514" w:rsidP="00FC0611">
            <w:pPr>
              <w:pStyle w:val="NormalinTable"/>
              <w:tabs>
                <w:tab w:val="left" w:pos="1250"/>
              </w:tabs>
            </w:pPr>
            <w:del w:id="1138" w:author="David Owen" w:date="2019-06-03T11:19:00Z">
              <w:r w:rsidDel="00162610">
                <w:delText>01/11 to 31/12Entry Price - 0.00% + Specific 100%</w:delText>
              </w:r>
            </w:del>
          </w:p>
        </w:tc>
      </w:tr>
      <w:tr w:rsidR="00E77514" w14:paraId="2718ACA9" w14:textId="77777777" w:rsidTr="00162610">
        <w:trPr>
          <w:cantSplit/>
          <w:trPrChange w:id="113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140" w:author="David Owen" w:date="2019-06-03T11:19:00Z">
              <w:tcPr>
                <w:tcW w:w="0" w:type="auto"/>
                <w:tcBorders>
                  <w:top w:val="single" w:sz="4" w:space="0" w:color="A6A6A6" w:themeColor="background1" w:themeShade="A6"/>
                  <w:right w:val="single" w:sz="4" w:space="0" w:color="000000" w:themeColor="text1"/>
                </w:tcBorders>
              </w:tcPr>
            </w:tcPrChange>
          </w:tcPr>
          <w:p w14:paraId="306A221A" w14:textId="77777777" w:rsidR="00E77514" w:rsidRDefault="00E77514" w:rsidP="00FC0611">
            <w:pPr>
              <w:pStyle w:val="NormalinTable"/>
            </w:pPr>
            <w:r>
              <w:rPr>
                <w:b/>
              </w:rPr>
              <w:t>0709 92 00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4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2AB0CD8" w14:textId="77777777" w:rsidR="00E77514" w:rsidRDefault="00E77514" w:rsidP="00FC0611">
            <w:pPr>
              <w:pStyle w:val="NormalinTable"/>
              <w:tabs>
                <w:tab w:val="left" w:pos="1250"/>
              </w:tabs>
            </w:pPr>
            <w:r>
              <w:t>0.00%</w:t>
            </w:r>
          </w:p>
        </w:tc>
      </w:tr>
      <w:tr w:rsidR="00E77514" w14:paraId="6E84AB31" w14:textId="77777777" w:rsidTr="00162610">
        <w:trPr>
          <w:cantSplit/>
          <w:trPrChange w:id="114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143" w:author="David Owen" w:date="2019-06-03T11:19:00Z">
              <w:tcPr>
                <w:tcW w:w="0" w:type="auto"/>
                <w:tcBorders>
                  <w:top w:val="single" w:sz="4" w:space="0" w:color="A6A6A6" w:themeColor="background1" w:themeShade="A6"/>
                  <w:right w:val="single" w:sz="4" w:space="0" w:color="000000" w:themeColor="text1"/>
                </w:tcBorders>
              </w:tcPr>
            </w:tcPrChange>
          </w:tcPr>
          <w:p w14:paraId="78A4A256" w14:textId="77777777" w:rsidR="00E77514" w:rsidRDefault="00E77514" w:rsidP="00FC0611">
            <w:pPr>
              <w:pStyle w:val="NormalinTable"/>
            </w:pPr>
            <w:r>
              <w:rPr>
                <w:b/>
              </w:rPr>
              <w:lastRenderedPageBreak/>
              <w:t>0709 93 10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4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EF4C05D" w14:textId="77777777" w:rsidR="00E77514" w:rsidRDefault="00E77514" w:rsidP="00FC0611">
            <w:pPr>
              <w:pStyle w:val="NormalinTable"/>
              <w:tabs>
                <w:tab w:val="left" w:pos="1250"/>
              </w:tabs>
            </w:pPr>
            <w:r>
              <w:t>Entry Price - 0.00% + Specific 100%</w:t>
            </w:r>
          </w:p>
        </w:tc>
      </w:tr>
      <w:tr w:rsidR="00E77514" w14:paraId="3EBB0662" w14:textId="77777777" w:rsidTr="00162610">
        <w:trPr>
          <w:cantSplit/>
          <w:trPrChange w:id="114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146" w:author="David Owen" w:date="2019-06-03T11:19:00Z">
              <w:tcPr>
                <w:tcW w:w="0" w:type="auto"/>
                <w:tcBorders>
                  <w:top w:val="single" w:sz="4" w:space="0" w:color="A6A6A6" w:themeColor="background1" w:themeShade="A6"/>
                  <w:right w:val="single" w:sz="4" w:space="0" w:color="000000" w:themeColor="text1"/>
                </w:tcBorders>
              </w:tcPr>
            </w:tcPrChange>
          </w:tcPr>
          <w:p w14:paraId="72A856DB" w14:textId="77777777" w:rsidR="00E77514" w:rsidRDefault="00E77514" w:rsidP="00FC0611">
            <w:pPr>
              <w:pStyle w:val="NormalinTable"/>
            </w:pPr>
            <w:r>
              <w:rPr>
                <w:b/>
              </w:rPr>
              <w:t>0709 93 90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4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F190AAB" w14:textId="77777777" w:rsidR="00E77514" w:rsidRDefault="00E77514" w:rsidP="00FC0611">
            <w:pPr>
              <w:pStyle w:val="NormalinTable"/>
              <w:tabs>
                <w:tab w:val="left" w:pos="1250"/>
              </w:tabs>
            </w:pPr>
            <w:r>
              <w:t>0.00%</w:t>
            </w:r>
          </w:p>
        </w:tc>
      </w:tr>
      <w:tr w:rsidR="00E77514" w14:paraId="1B94BD03" w14:textId="77777777" w:rsidTr="00162610">
        <w:trPr>
          <w:cantSplit/>
          <w:trPrChange w:id="114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149" w:author="David Owen" w:date="2019-06-03T11:19:00Z">
              <w:tcPr>
                <w:tcW w:w="0" w:type="auto"/>
                <w:tcBorders>
                  <w:top w:val="single" w:sz="4" w:space="0" w:color="A6A6A6" w:themeColor="background1" w:themeShade="A6"/>
                  <w:right w:val="single" w:sz="4" w:space="0" w:color="000000" w:themeColor="text1"/>
                </w:tcBorders>
              </w:tcPr>
            </w:tcPrChange>
          </w:tcPr>
          <w:p w14:paraId="27F0A349" w14:textId="77777777" w:rsidR="00E77514" w:rsidRDefault="00E77514" w:rsidP="00FC0611">
            <w:pPr>
              <w:pStyle w:val="NormalinTable"/>
            </w:pPr>
            <w:r>
              <w:rPr>
                <w:b/>
              </w:rPr>
              <w:t>0709 99 00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5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5B4FE83" w14:textId="77777777" w:rsidR="00E77514" w:rsidRDefault="00E77514" w:rsidP="00FC0611">
            <w:pPr>
              <w:pStyle w:val="NormalinTable"/>
              <w:tabs>
                <w:tab w:val="left" w:pos="1250"/>
              </w:tabs>
            </w:pPr>
            <w:r>
              <w:t>0.00%</w:t>
            </w:r>
          </w:p>
        </w:tc>
      </w:tr>
      <w:tr w:rsidR="00E77514" w14:paraId="6A4676C8" w14:textId="77777777" w:rsidTr="00162610">
        <w:trPr>
          <w:cantSplit/>
          <w:trPrChange w:id="115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152" w:author="David Owen" w:date="2019-06-03T11:19:00Z">
              <w:tcPr>
                <w:tcW w:w="0" w:type="auto"/>
                <w:tcBorders>
                  <w:top w:val="single" w:sz="4" w:space="0" w:color="A6A6A6" w:themeColor="background1" w:themeShade="A6"/>
                  <w:right w:val="single" w:sz="4" w:space="0" w:color="000000" w:themeColor="text1"/>
                </w:tcBorders>
              </w:tcPr>
            </w:tcPrChange>
          </w:tcPr>
          <w:p w14:paraId="3423D244" w14:textId="77777777" w:rsidR="00E77514" w:rsidRDefault="00E77514" w:rsidP="00FC0611">
            <w:pPr>
              <w:pStyle w:val="NormalinTable"/>
            </w:pPr>
            <w:r>
              <w:rPr>
                <w:b/>
              </w:rPr>
              <w:t>0710 10 00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5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D463AB1" w14:textId="77777777" w:rsidR="00E77514" w:rsidRDefault="00E77514" w:rsidP="00FC0611">
            <w:pPr>
              <w:pStyle w:val="NormalinTable"/>
              <w:tabs>
                <w:tab w:val="left" w:pos="1250"/>
              </w:tabs>
            </w:pPr>
            <w:r>
              <w:t>0.00%</w:t>
            </w:r>
          </w:p>
        </w:tc>
      </w:tr>
      <w:tr w:rsidR="00E77514" w14:paraId="02E102E1" w14:textId="77777777" w:rsidTr="00162610">
        <w:trPr>
          <w:cantSplit/>
          <w:trPrChange w:id="115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155" w:author="David Owen" w:date="2019-06-03T11:19:00Z">
              <w:tcPr>
                <w:tcW w:w="0" w:type="auto"/>
                <w:tcBorders>
                  <w:top w:val="single" w:sz="4" w:space="0" w:color="A6A6A6" w:themeColor="background1" w:themeShade="A6"/>
                  <w:right w:val="single" w:sz="4" w:space="0" w:color="000000" w:themeColor="text1"/>
                </w:tcBorders>
              </w:tcPr>
            </w:tcPrChange>
          </w:tcPr>
          <w:p w14:paraId="2C47D8BC" w14:textId="77777777" w:rsidR="00E77514" w:rsidRDefault="00E77514" w:rsidP="00FC0611">
            <w:pPr>
              <w:pStyle w:val="NormalinTable"/>
            </w:pPr>
            <w:r>
              <w:rPr>
                <w:b/>
              </w:rPr>
              <w:t>0710 21 00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5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B52645C" w14:textId="77777777" w:rsidR="00E77514" w:rsidRDefault="00E77514" w:rsidP="00FC0611">
            <w:pPr>
              <w:pStyle w:val="NormalinTable"/>
              <w:tabs>
                <w:tab w:val="left" w:pos="1250"/>
              </w:tabs>
            </w:pPr>
            <w:r>
              <w:t>0.00%</w:t>
            </w:r>
          </w:p>
        </w:tc>
      </w:tr>
      <w:tr w:rsidR="00E77514" w14:paraId="152C0E56" w14:textId="77777777" w:rsidTr="00162610">
        <w:trPr>
          <w:cantSplit/>
          <w:trPrChange w:id="115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158" w:author="David Owen" w:date="2019-06-03T11:19:00Z">
              <w:tcPr>
                <w:tcW w:w="0" w:type="auto"/>
                <w:tcBorders>
                  <w:top w:val="single" w:sz="4" w:space="0" w:color="A6A6A6" w:themeColor="background1" w:themeShade="A6"/>
                  <w:right w:val="single" w:sz="4" w:space="0" w:color="000000" w:themeColor="text1"/>
                </w:tcBorders>
              </w:tcPr>
            </w:tcPrChange>
          </w:tcPr>
          <w:p w14:paraId="0D3822F8" w14:textId="77777777" w:rsidR="00E77514" w:rsidRDefault="00E77514" w:rsidP="00FC0611">
            <w:pPr>
              <w:pStyle w:val="NormalinTable"/>
            </w:pPr>
            <w:r>
              <w:rPr>
                <w:b/>
              </w:rPr>
              <w:t>0710 29 00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5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DA24489" w14:textId="77777777" w:rsidR="00E77514" w:rsidRDefault="00E77514" w:rsidP="00FC0611">
            <w:pPr>
              <w:pStyle w:val="NormalinTable"/>
              <w:tabs>
                <w:tab w:val="left" w:pos="1250"/>
              </w:tabs>
            </w:pPr>
            <w:r>
              <w:t>0.00%</w:t>
            </w:r>
          </w:p>
        </w:tc>
      </w:tr>
      <w:tr w:rsidR="00E77514" w14:paraId="16D1323F" w14:textId="77777777" w:rsidTr="00162610">
        <w:trPr>
          <w:cantSplit/>
          <w:trPrChange w:id="116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161" w:author="David Owen" w:date="2019-06-03T11:19:00Z">
              <w:tcPr>
                <w:tcW w:w="0" w:type="auto"/>
                <w:tcBorders>
                  <w:top w:val="single" w:sz="4" w:space="0" w:color="A6A6A6" w:themeColor="background1" w:themeShade="A6"/>
                  <w:right w:val="single" w:sz="4" w:space="0" w:color="000000" w:themeColor="text1"/>
                </w:tcBorders>
              </w:tcPr>
            </w:tcPrChange>
          </w:tcPr>
          <w:p w14:paraId="562EA3E0" w14:textId="77777777" w:rsidR="00E77514" w:rsidRDefault="00E77514" w:rsidP="00FC0611">
            <w:pPr>
              <w:pStyle w:val="NormalinTable"/>
            </w:pPr>
            <w:r>
              <w:rPr>
                <w:b/>
              </w:rPr>
              <w:t>0710 30 00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6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651AFC6" w14:textId="77777777" w:rsidR="00E77514" w:rsidRDefault="00E77514" w:rsidP="00FC0611">
            <w:pPr>
              <w:pStyle w:val="NormalinTable"/>
              <w:tabs>
                <w:tab w:val="left" w:pos="1250"/>
              </w:tabs>
            </w:pPr>
            <w:r>
              <w:t>0.00%</w:t>
            </w:r>
          </w:p>
        </w:tc>
      </w:tr>
      <w:tr w:rsidR="00E77514" w14:paraId="2B562477" w14:textId="77777777" w:rsidTr="00162610">
        <w:trPr>
          <w:cantSplit/>
          <w:trPrChange w:id="116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164" w:author="David Owen" w:date="2019-06-03T11:19:00Z">
              <w:tcPr>
                <w:tcW w:w="0" w:type="auto"/>
                <w:tcBorders>
                  <w:top w:val="single" w:sz="4" w:space="0" w:color="A6A6A6" w:themeColor="background1" w:themeShade="A6"/>
                  <w:right w:val="single" w:sz="4" w:space="0" w:color="000000" w:themeColor="text1"/>
                </w:tcBorders>
              </w:tcPr>
            </w:tcPrChange>
          </w:tcPr>
          <w:p w14:paraId="72816344" w14:textId="77777777" w:rsidR="00E77514" w:rsidRDefault="00E77514" w:rsidP="00FC0611">
            <w:pPr>
              <w:pStyle w:val="NormalinTable"/>
            </w:pPr>
            <w:r>
              <w:rPr>
                <w:b/>
              </w:rPr>
              <w:t>0710 40 00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6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8CA135F" w14:textId="77777777" w:rsidR="00E77514" w:rsidRDefault="00E77514" w:rsidP="00FC0611">
            <w:pPr>
              <w:pStyle w:val="NormalinTable"/>
              <w:tabs>
                <w:tab w:val="left" w:pos="1250"/>
              </w:tabs>
            </w:pPr>
            <w:r>
              <w:t>0.00% + 9.400 € / 100 kg / net drained wt</w:t>
            </w:r>
          </w:p>
        </w:tc>
      </w:tr>
      <w:tr w:rsidR="00E77514" w14:paraId="1F930834" w14:textId="77777777" w:rsidTr="00162610">
        <w:trPr>
          <w:cantSplit/>
          <w:trPrChange w:id="116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167" w:author="David Owen" w:date="2019-06-03T11:19:00Z">
              <w:tcPr>
                <w:tcW w:w="0" w:type="auto"/>
                <w:tcBorders>
                  <w:top w:val="single" w:sz="4" w:space="0" w:color="A6A6A6" w:themeColor="background1" w:themeShade="A6"/>
                  <w:right w:val="single" w:sz="4" w:space="0" w:color="000000" w:themeColor="text1"/>
                </w:tcBorders>
              </w:tcPr>
            </w:tcPrChange>
          </w:tcPr>
          <w:p w14:paraId="22C1B3DC" w14:textId="77777777" w:rsidR="00E77514" w:rsidRDefault="00E77514" w:rsidP="00FC0611">
            <w:pPr>
              <w:pStyle w:val="NormalinTable"/>
            </w:pPr>
            <w:r>
              <w:rPr>
                <w:b/>
              </w:rPr>
              <w:t>0710 80 00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6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C1DD576" w14:textId="77777777" w:rsidR="00E77514" w:rsidRDefault="00E77514" w:rsidP="00FC0611">
            <w:pPr>
              <w:pStyle w:val="NormalinTable"/>
              <w:tabs>
                <w:tab w:val="left" w:pos="1250"/>
              </w:tabs>
            </w:pPr>
            <w:r>
              <w:t>0.00%</w:t>
            </w:r>
          </w:p>
        </w:tc>
      </w:tr>
      <w:tr w:rsidR="00E77514" w14:paraId="71B08A71" w14:textId="77777777" w:rsidTr="00162610">
        <w:trPr>
          <w:cantSplit/>
          <w:trPrChange w:id="116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170" w:author="David Owen" w:date="2019-06-03T11:19:00Z">
              <w:tcPr>
                <w:tcW w:w="0" w:type="auto"/>
                <w:tcBorders>
                  <w:top w:val="single" w:sz="4" w:space="0" w:color="A6A6A6" w:themeColor="background1" w:themeShade="A6"/>
                  <w:right w:val="single" w:sz="4" w:space="0" w:color="000000" w:themeColor="text1"/>
                </w:tcBorders>
              </w:tcPr>
            </w:tcPrChange>
          </w:tcPr>
          <w:p w14:paraId="66AE81F0" w14:textId="77777777" w:rsidR="00E77514" w:rsidRDefault="00E77514" w:rsidP="00FC0611">
            <w:pPr>
              <w:pStyle w:val="NormalinTable"/>
            </w:pPr>
            <w:r>
              <w:rPr>
                <w:b/>
              </w:rPr>
              <w:t>0710 90 00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7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FBBC63A" w14:textId="77777777" w:rsidR="00E77514" w:rsidRDefault="00E77514" w:rsidP="00FC0611">
            <w:pPr>
              <w:pStyle w:val="NormalinTable"/>
              <w:tabs>
                <w:tab w:val="left" w:pos="1250"/>
              </w:tabs>
            </w:pPr>
            <w:r>
              <w:t>0.00%</w:t>
            </w:r>
          </w:p>
        </w:tc>
      </w:tr>
      <w:tr w:rsidR="00E77514" w14:paraId="04E1EF9A" w14:textId="77777777" w:rsidTr="00162610">
        <w:trPr>
          <w:cantSplit/>
          <w:trPrChange w:id="117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173" w:author="David Owen" w:date="2019-06-03T11:19:00Z">
              <w:tcPr>
                <w:tcW w:w="0" w:type="auto"/>
                <w:tcBorders>
                  <w:top w:val="single" w:sz="4" w:space="0" w:color="A6A6A6" w:themeColor="background1" w:themeShade="A6"/>
                  <w:right w:val="single" w:sz="4" w:space="0" w:color="000000" w:themeColor="text1"/>
                </w:tcBorders>
              </w:tcPr>
            </w:tcPrChange>
          </w:tcPr>
          <w:p w14:paraId="1CBBF60E" w14:textId="77777777" w:rsidR="00E77514" w:rsidRDefault="00E77514" w:rsidP="00FC0611">
            <w:pPr>
              <w:pStyle w:val="NormalinTable"/>
            </w:pPr>
            <w:r>
              <w:rPr>
                <w:b/>
              </w:rPr>
              <w:t>0711 20 00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7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1DB4B3A" w14:textId="77777777" w:rsidR="00E77514" w:rsidRDefault="00E77514" w:rsidP="00FC0611">
            <w:pPr>
              <w:pStyle w:val="NormalinTable"/>
              <w:tabs>
                <w:tab w:val="left" w:pos="1250"/>
              </w:tabs>
            </w:pPr>
            <w:r>
              <w:t>0.00%</w:t>
            </w:r>
          </w:p>
        </w:tc>
      </w:tr>
      <w:tr w:rsidR="00E77514" w14:paraId="02DD9EEE" w14:textId="77777777" w:rsidTr="00162610">
        <w:trPr>
          <w:cantSplit/>
          <w:trPrChange w:id="117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176" w:author="David Owen" w:date="2019-06-03T11:19:00Z">
              <w:tcPr>
                <w:tcW w:w="0" w:type="auto"/>
                <w:tcBorders>
                  <w:top w:val="single" w:sz="4" w:space="0" w:color="A6A6A6" w:themeColor="background1" w:themeShade="A6"/>
                  <w:right w:val="single" w:sz="4" w:space="0" w:color="000000" w:themeColor="text1"/>
                </w:tcBorders>
              </w:tcPr>
            </w:tcPrChange>
          </w:tcPr>
          <w:p w14:paraId="6AB1A06A" w14:textId="77777777" w:rsidR="00E77514" w:rsidRDefault="00E77514" w:rsidP="00FC0611">
            <w:pPr>
              <w:pStyle w:val="NormalinTable"/>
            </w:pPr>
            <w:r>
              <w:rPr>
                <w:b/>
              </w:rPr>
              <w:t>0711 40 00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7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B63E890" w14:textId="77777777" w:rsidR="00E77514" w:rsidRDefault="00E77514" w:rsidP="00FC0611">
            <w:pPr>
              <w:pStyle w:val="NormalinTable"/>
              <w:tabs>
                <w:tab w:val="left" w:pos="1250"/>
              </w:tabs>
            </w:pPr>
            <w:r>
              <w:t>0.00%</w:t>
            </w:r>
          </w:p>
        </w:tc>
      </w:tr>
      <w:tr w:rsidR="00E77514" w14:paraId="128C3A80" w14:textId="77777777" w:rsidTr="00162610">
        <w:trPr>
          <w:cantSplit/>
          <w:trPrChange w:id="117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179" w:author="David Owen" w:date="2019-06-03T11:19:00Z">
              <w:tcPr>
                <w:tcW w:w="0" w:type="auto"/>
                <w:tcBorders>
                  <w:top w:val="single" w:sz="4" w:space="0" w:color="A6A6A6" w:themeColor="background1" w:themeShade="A6"/>
                  <w:right w:val="single" w:sz="4" w:space="0" w:color="000000" w:themeColor="text1"/>
                </w:tcBorders>
              </w:tcPr>
            </w:tcPrChange>
          </w:tcPr>
          <w:p w14:paraId="0B26AFEF" w14:textId="77777777" w:rsidR="00E77514" w:rsidRDefault="00E77514" w:rsidP="00FC0611">
            <w:pPr>
              <w:pStyle w:val="NormalinTable"/>
            </w:pPr>
            <w:r>
              <w:rPr>
                <w:b/>
              </w:rPr>
              <w:t>0711 51 00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8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6382264" w14:textId="77777777" w:rsidR="00E77514" w:rsidRDefault="00E77514" w:rsidP="00FC0611">
            <w:pPr>
              <w:pStyle w:val="NormalinTable"/>
              <w:tabs>
                <w:tab w:val="left" w:pos="1250"/>
              </w:tabs>
            </w:pPr>
            <w:r>
              <w:t>0.00% + 191.000 € / 100 kg / net drained wt</w:t>
            </w:r>
          </w:p>
        </w:tc>
      </w:tr>
      <w:tr w:rsidR="00E77514" w14:paraId="3D5C0EB0" w14:textId="77777777" w:rsidTr="00162610">
        <w:trPr>
          <w:cantSplit/>
          <w:trPrChange w:id="118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182" w:author="David Owen" w:date="2019-06-03T11:19:00Z">
              <w:tcPr>
                <w:tcW w:w="0" w:type="auto"/>
                <w:tcBorders>
                  <w:top w:val="single" w:sz="4" w:space="0" w:color="A6A6A6" w:themeColor="background1" w:themeShade="A6"/>
                  <w:right w:val="single" w:sz="4" w:space="0" w:color="000000" w:themeColor="text1"/>
                </w:tcBorders>
              </w:tcPr>
            </w:tcPrChange>
          </w:tcPr>
          <w:p w14:paraId="28AD0570" w14:textId="77777777" w:rsidR="00E77514" w:rsidRDefault="00E77514" w:rsidP="00FC0611">
            <w:pPr>
              <w:pStyle w:val="NormalinTable"/>
            </w:pPr>
            <w:r>
              <w:rPr>
                <w:b/>
              </w:rPr>
              <w:t>0711 59 00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8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0B6515D" w14:textId="77777777" w:rsidR="00E77514" w:rsidRDefault="00E77514" w:rsidP="00FC0611">
            <w:pPr>
              <w:pStyle w:val="NormalinTable"/>
              <w:tabs>
                <w:tab w:val="left" w:pos="1250"/>
              </w:tabs>
            </w:pPr>
            <w:r>
              <w:t>0.00%</w:t>
            </w:r>
          </w:p>
        </w:tc>
      </w:tr>
      <w:tr w:rsidR="00E77514" w14:paraId="3BA450A7" w14:textId="77777777" w:rsidTr="00162610">
        <w:trPr>
          <w:cantSplit/>
          <w:trPrChange w:id="118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185" w:author="David Owen" w:date="2019-06-03T11:19:00Z">
              <w:tcPr>
                <w:tcW w:w="0" w:type="auto"/>
                <w:tcBorders>
                  <w:top w:val="single" w:sz="4" w:space="0" w:color="A6A6A6" w:themeColor="background1" w:themeShade="A6"/>
                  <w:right w:val="single" w:sz="4" w:space="0" w:color="000000" w:themeColor="text1"/>
                </w:tcBorders>
              </w:tcPr>
            </w:tcPrChange>
          </w:tcPr>
          <w:p w14:paraId="0FAC4EBB" w14:textId="77777777" w:rsidR="00E77514" w:rsidRDefault="00E77514" w:rsidP="00FC0611">
            <w:pPr>
              <w:pStyle w:val="NormalinTable"/>
            </w:pPr>
            <w:r>
              <w:rPr>
                <w:b/>
              </w:rPr>
              <w:t>0711 90 10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8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05518C6" w14:textId="77777777" w:rsidR="00E77514" w:rsidRDefault="00E77514" w:rsidP="00FC0611">
            <w:pPr>
              <w:pStyle w:val="NormalinTable"/>
              <w:tabs>
                <w:tab w:val="left" w:pos="1250"/>
              </w:tabs>
            </w:pPr>
            <w:r>
              <w:t>0.00%</w:t>
            </w:r>
          </w:p>
        </w:tc>
      </w:tr>
      <w:tr w:rsidR="00E77514" w14:paraId="35224B8C" w14:textId="77777777" w:rsidTr="00162610">
        <w:trPr>
          <w:cantSplit/>
          <w:trPrChange w:id="118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188" w:author="David Owen" w:date="2019-06-03T11:19:00Z">
              <w:tcPr>
                <w:tcW w:w="0" w:type="auto"/>
                <w:tcBorders>
                  <w:top w:val="single" w:sz="4" w:space="0" w:color="A6A6A6" w:themeColor="background1" w:themeShade="A6"/>
                  <w:right w:val="single" w:sz="4" w:space="0" w:color="000000" w:themeColor="text1"/>
                </w:tcBorders>
              </w:tcPr>
            </w:tcPrChange>
          </w:tcPr>
          <w:p w14:paraId="29B6DFA6" w14:textId="77777777" w:rsidR="00E77514" w:rsidRDefault="00E77514" w:rsidP="00FC0611">
            <w:pPr>
              <w:pStyle w:val="NormalinTable"/>
            </w:pPr>
            <w:r>
              <w:rPr>
                <w:b/>
              </w:rPr>
              <w:t>0711 90 30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8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7AEB9FF" w14:textId="77777777" w:rsidR="00E77514" w:rsidRDefault="00E77514" w:rsidP="00FC0611">
            <w:pPr>
              <w:pStyle w:val="NormalinTable"/>
              <w:tabs>
                <w:tab w:val="left" w:pos="1250"/>
              </w:tabs>
            </w:pPr>
            <w:r>
              <w:t>0.00% + 9.400 € / 100 kg / net drained wt</w:t>
            </w:r>
          </w:p>
        </w:tc>
      </w:tr>
      <w:tr w:rsidR="00E77514" w14:paraId="2CD3478F" w14:textId="77777777" w:rsidTr="00162610">
        <w:trPr>
          <w:cantSplit/>
          <w:trPrChange w:id="119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191" w:author="David Owen" w:date="2019-06-03T11:19:00Z">
              <w:tcPr>
                <w:tcW w:w="0" w:type="auto"/>
                <w:tcBorders>
                  <w:top w:val="single" w:sz="4" w:space="0" w:color="A6A6A6" w:themeColor="background1" w:themeShade="A6"/>
                  <w:right w:val="single" w:sz="4" w:space="0" w:color="000000" w:themeColor="text1"/>
                </w:tcBorders>
              </w:tcPr>
            </w:tcPrChange>
          </w:tcPr>
          <w:p w14:paraId="7FB90083" w14:textId="77777777" w:rsidR="00E77514" w:rsidRDefault="00E77514" w:rsidP="00FC0611">
            <w:pPr>
              <w:pStyle w:val="NormalinTable"/>
            </w:pPr>
            <w:r>
              <w:rPr>
                <w:b/>
              </w:rPr>
              <w:t>0711 90 50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9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755ACCE" w14:textId="77777777" w:rsidR="00E77514" w:rsidRDefault="00E77514" w:rsidP="00FC0611">
            <w:pPr>
              <w:pStyle w:val="NormalinTable"/>
              <w:tabs>
                <w:tab w:val="left" w:pos="1250"/>
              </w:tabs>
            </w:pPr>
            <w:r>
              <w:t>0.00%</w:t>
            </w:r>
          </w:p>
        </w:tc>
      </w:tr>
      <w:tr w:rsidR="00E77514" w14:paraId="6B70C7F7" w14:textId="77777777" w:rsidTr="00162610">
        <w:trPr>
          <w:cantSplit/>
          <w:trPrChange w:id="119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194" w:author="David Owen" w:date="2019-06-03T11:19:00Z">
              <w:tcPr>
                <w:tcW w:w="0" w:type="auto"/>
                <w:tcBorders>
                  <w:top w:val="single" w:sz="4" w:space="0" w:color="A6A6A6" w:themeColor="background1" w:themeShade="A6"/>
                  <w:right w:val="single" w:sz="4" w:space="0" w:color="000000" w:themeColor="text1"/>
                </w:tcBorders>
              </w:tcPr>
            </w:tcPrChange>
          </w:tcPr>
          <w:p w14:paraId="406D0201" w14:textId="77777777" w:rsidR="00E77514" w:rsidRDefault="00E77514" w:rsidP="00FC0611">
            <w:pPr>
              <w:pStyle w:val="NormalinTable"/>
            </w:pPr>
            <w:r>
              <w:rPr>
                <w:b/>
              </w:rPr>
              <w:t>0711 90 70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9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0F2BE06" w14:textId="77777777" w:rsidR="00E77514" w:rsidRDefault="00E77514" w:rsidP="00FC0611">
            <w:pPr>
              <w:pStyle w:val="NormalinTable"/>
              <w:tabs>
                <w:tab w:val="left" w:pos="1250"/>
              </w:tabs>
            </w:pPr>
            <w:r>
              <w:t>0.00%</w:t>
            </w:r>
          </w:p>
        </w:tc>
      </w:tr>
      <w:tr w:rsidR="00E77514" w14:paraId="51F426F8" w14:textId="77777777" w:rsidTr="00162610">
        <w:trPr>
          <w:cantSplit/>
          <w:trPrChange w:id="119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197" w:author="David Owen" w:date="2019-06-03T11:19:00Z">
              <w:tcPr>
                <w:tcW w:w="0" w:type="auto"/>
                <w:tcBorders>
                  <w:top w:val="single" w:sz="4" w:space="0" w:color="A6A6A6" w:themeColor="background1" w:themeShade="A6"/>
                  <w:right w:val="single" w:sz="4" w:space="0" w:color="000000" w:themeColor="text1"/>
                </w:tcBorders>
              </w:tcPr>
            </w:tcPrChange>
          </w:tcPr>
          <w:p w14:paraId="60B43C20" w14:textId="77777777" w:rsidR="00E77514" w:rsidRDefault="00E77514" w:rsidP="00FC0611">
            <w:pPr>
              <w:pStyle w:val="NormalinTable"/>
            </w:pPr>
            <w:r>
              <w:rPr>
                <w:b/>
              </w:rPr>
              <w:t>0711 90 80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9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D7378F4" w14:textId="77777777" w:rsidR="00E77514" w:rsidRDefault="00E77514" w:rsidP="00FC0611">
            <w:pPr>
              <w:pStyle w:val="NormalinTable"/>
              <w:tabs>
                <w:tab w:val="left" w:pos="1250"/>
              </w:tabs>
            </w:pPr>
            <w:r>
              <w:t>0.00%</w:t>
            </w:r>
          </w:p>
        </w:tc>
      </w:tr>
      <w:tr w:rsidR="00E77514" w14:paraId="03FBC689" w14:textId="77777777" w:rsidTr="00162610">
        <w:trPr>
          <w:cantSplit/>
          <w:trPrChange w:id="119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200" w:author="David Owen" w:date="2019-06-03T11:19:00Z">
              <w:tcPr>
                <w:tcW w:w="0" w:type="auto"/>
                <w:tcBorders>
                  <w:top w:val="single" w:sz="4" w:space="0" w:color="A6A6A6" w:themeColor="background1" w:themeShade="A6"/>
                  <w:right w:val="single" w:sz="4" w:space="0" w:color="000000" w:themeColor="text1"/>
                </w:tcBorders>
              </w:tcPr>
            </w:tcPrChange>
          </w:tcPr>
          <w:p w14:paraId="1E87DB87" w14:textId="77777777" w:rsidR="00E77514" w:rsidRDefault="00E77514" w:rsidP="00FC0611">
            <w:pPr>
              <w:pStyle w:val="NormalinTable"/>
            </w:pPr>
            <w:r>
              <w:rPr>
                <w:b/>
              </w:rPr>
              <w:t>0711 90 90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0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CFD7EF1" w14:textId="77777777" w:rsidR="00E77514" w:rsidRDefault="00E77514" w:rsidP="00FC0611">
            <w:pPr>
              <w:pStyle w:val="NormalinTable"/>
              <w:tabs>
                <w:tab w:val="left" w:pos="1250"/>
              </w:tabs>
            </w:pPr>
            <w:r>
              <w:t>0.00%</w:t>
            </w:r>
          </w:p>
        </w:tc>
      </w:tr>
      <w:tr w:rsidR="00E77514" w14:paraId="71D8475D" w14:textId="77777777" w:rsidTr="00162610">
        <w:trPr>
          <w:cantSplit/>
          <w:trPrChange w:id="120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203" w:author="David Owen" w:date="2019-06-03T11:19:00Z">
              <w:tcPr>
                <w:tcW w:w="0" w:type="auto"/>
                <w:tcBorders>
                  <w:top w:val="single" w:sz="4" w:space="0" w:color="A6A6A6" w:themeColor="background1" w:themeShade="A6"/>
                  <w:right w:val="single" w:sz="4" w:space="0" w:color="000000" w:themeColor="text1"/>
                </w:tcBorders>
              </w:tcPr>
            </w:tcPrChange>
          </w:tcPr>
          <w:p w14:paraId="6CFC2738" w14:textId="77777777" w:rsidR="00E77514" w:rsidRDefault="00E77514" w:rsidP="00FC0611">
            <w:pPr>
              <w:pStyle w:val="NormalinTable"/>
            </w:pPr>
            <w:r>
              <w:rPr>
                <w:b/>
              </w:rPr>
              <w:t>0712 00 00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0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0798B0D" w14:textId="77777777" w:rsidR="00E77514" w:rsidRDefault="00E77514" w:rsidP="00FC0611">
            <w:pPr>
              <w:pStyle w:val="NormalinTable"/>
              <w:tabs>
                <w:tab w:val="left" w:pos="1250"/>
              </w:tabs>
            </w:pPr>
            <w:r>
              <w:t>0.00%</w:t>
            </w:r>
          </w:p>
        </w:tc>
      </w:tr>
      <w:tr w:rsidR="00E77514" w14:paraId="597369CC" w14:textId="77777777" w:rsidTr="00162610">
        <w:trPr>
          <w:cantSplit/>
          <w:trPrChange w:id="120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206" w:author="David Owen" w:date="2019-06-03T11:19:00Z">
              <w:tcPr>
                <w:tcW w:w="0" w:type="auto"/>
                <w:tcBorders>
                  <w:top w:val="single" w:sz="4" w:space="0" w:color="A6A6A6" w:themeColor="background1" w:themeShade="A6"/>
                  <w:right w:val="single" w:sz="4" w:space="0" w:color="000000" w:themeColor="text1"/>
                </w:tcBorders>
              </w:tcPr>
            </w:tcPrChange>
          </w:tcPr>
          <w:p w14:paraId="1136AC3B" w14:textId="77777777" w:rsidR="00E77514" w:rsidRDefault="00E77514" w:rsidP="00FC0611">
            <w:pPr>
              <w:pStyle w:val="NormalinTable"/>
            </w:pPr>
            <w:r>
              <w:rPr>
                <w:b/>
              </w:rPr>
              <w:t>0713 50 00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0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97A0735" w14:textId="77777777" w:rsidR="00E77514" w:rsidRDefault="00E77514" w:rsidP="00FC0611">
            <w:pPr>
              <w:pStyle w:val="NormalinTable"/>
              <w:tabs>
                <w:tab w:val="left" w:pos="1250"/>
              </w:tabs>
            </w:pPr>
            <w:r>
              <w:t>0.00%</w:t>
            </w:r>
          </w:p>
        </w:tc>
      </w:tr>
      <w:tr w:rsidR="00E77514" w14:paraId="066BE32E" w14:textId="77777777" w:rsidTr="00162610">
        <w:trPr>
          <w:cantSplit/>
          <w:trPrChange w:id="120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209" w:author="David Owen" w:date="2019-06-03T11:19:00Z">
              <w:tcPr>
                <w:tcW w:w="0" w:type="auto"/>
                <w:tcBorders>
                  <w:top w:val="single" w:sz="4" w:space="0" w:color="A6A6A6" w:themeColor="background1" w:themeShade="A6"/>
                  <w:right w:val="single" w:sz="4" w:space="0" w:color="000000" w:themeColor="text1"/>
                </w:tcBorders>
              </w:tcPr>
            </w:tcPrChange>
          </w:tcPr>
          <w:p w14:paraId="3BAEA687" w14:textId="77777777" w:rsidR="00E77514" w:rsidRDefault="00E77514" w:rsidP="00FC0611">
            <w:pPr>
              <w:pStyle w:val="NormalinTable"/>
            </w:pPr>
            <w:r>
              <w:rPr>
                <w:b/>
              </w:rPr>
              <w:t>0713 60 00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1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63766B4" w14:textId="77777777" w:rsidR="00E77514" w:rsidRDefault="00E77514" w:rsidP="00FC0611">
            <w:pPr>
              <w:pStyle w:val="NormalinTable"/>
              <w:tabs>
                <w:tab w:val="left" w:pos="1250"/>
              </w:tabs>
            </w:pPr>
            <w:r>
              <w:t>0.00%</w:t>
            </w:r>
          </w:p>
        </w:tc>
      </w:tr>
      <w:tr w:rsidR="00E77514" w14:paraId="7B9FDF19" w14:textId="77777777" w:rsidTr="00162610">
        <w:trPr>
          <w:cantSplit/>
          <w:trPrChange w:id="121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212" w:author="David Owen" w:date="2019-06-03T11:19:00Z">
              <w:tcPr>
                <w:tcW w:w="0" w:type="auto"/>
                <w:tcBorders>
                  <w:top w:val="single" w:sz="4" w:space="0" w:color="A6A6A6" w:themeColor="background1" w:themeShade="A6"/>
                  <w:right w:val="single" w:sz="4" w:space="0" w:color="000000" w:themeColor="text1"/>
                </w:tcBorders>
              </w:tcPr>
            </w:tcPrChange>
          </w:tcPr>
          <w:p w14:paraId="73F722BD" w14:textId="77777777" w:rsidR="00E77514" w:rsidRDefault="00E77514" w:rsidP="00FC0611">
            <w:pPr>
              <w:pStyle w:val="NormalinTable"/>
            </w:pPr>
            <w:r>
              <w:rPr>
                <w:b/>
              </w:rPr>
              <w:t>0713 90 00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1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AFCB45A" w14:textId="77777777" w:rsidR="00E77514" w:rsidRDefault="00E77514" w:rsidP="00FC0611">
            <w:pPr>
              <w:pStyle w:val="NormalinTable"/>
              <w:tabs>
                <w:tab w:val="left" w:pos="1250"/>
              </w:tabs>
            </w:pPr>
            <w:r>
              <w:t>0.00%</w:t>
            </w:r>
          </w:p>
        </w:tc>
      </w:tr>
      <w:tr w:rsidR="00E77514" w14:paraId="6CB414FC" w14:textId="77777777" w:rsidTr="00162610">
        <w:trPr>
          <w:cantSplit/>
          <w:trPrChange w:id="121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215" w:author="David Owen" w:date="2019-06-03T11:19:00Z">
              <w:tcPr>
                <w:tcW w:w="0" w:type="auto"/>
                <w:tcBorders>
                  <w:top w:val="single" w:sz="4" w:space="0" w:color="A6A6A6" w:themeColor="background1" w:themeShade="A6"/>
                  <w:right w:val="single" w:sz="4" w:space="0" w:color="000000" w:themeColor="text1"/>
                </w:tcBorders>
              </w:tcPr>
            </w:tcPrChange>
          </w:tcPr>
          <w:p w14:paraId="3F3EAC68" w14:textId="77777777" w:rsidR="00E77514" w:rsidRDefault="00E77514" w:rsidP="00FC0611">
            <w:pPr>
              <w:pStyle w:val="NormalinTable"/>
            </w:pPr>
            <w:r>
              <w:rPr>
                <w:b/>
              </w:rPr>
              <w:t>0714 00 00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1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268E207" w14:textId="77777777" w:rsidR="00E77514" w:rsidRDefault="00E77514" w:rsidP="00FC0611">
            <w:pPr>
              <w:pStyle w:val="NormalinTable"/>
              <w:tabs>
                <w:tab w:val="left" w:pos="1250"/>
              </w:tabs>
            </w:pPr>
            <w:r>
              <w:t>0.00%</w:t>
            </w:r>
          </w:p>
        </w:tc>
      </w:tr>
      <w:tr w:rsidR="00E77514" w14:paraId="09C0D526" w14:textId="77777777" w:rsidTr="00162610">
        <w:trPr>
          <w:cantSplit/>
          <w:trPrChange w:id="121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218" w:author="David Owen" w:date="2019-06-03T11:19:00Z">
              <w:tcPr>
                <w:tcW w:w="0" w:type="auto"/>
                <w:tcBorders>
                  <w:top w:val="single" w:sz="4" w:space="0" w:color="A6A6A6" w:themeColor="background1" w:themeShade="A6"/>
                  <w:right w:val="single" w:sz="4" w:space="0" w:color="000000" w:themeColor="text1"/>
                </w:tcBorders>
              </w:tcPr>
            </w:tcPrChange>
          </w:tcPr>
          <w:p w14:paraId="5395FDB5" w14:textId="77777777" w:rsidR="00E77514" w:rsidRDefault="00E77514" w:rsidP="00FC0611">
            <w:pPr>
              <w:pStyle w:val="NormalinTable"/>
            </w:pPr>
            <w:r>
              <w:rPr>
                <w:b/>
              </w:rPr>
              <w:t>0802 00 00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1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C32F3D4" w14:textId="77777777" w:rsidR="00E77514" w:rsidRDefault="00E77514" w:rsidP="00FC0611">
            <w:pPr>
              <w:pStyle w:val="NormalinTable"/>
              <w:tabs>
                <w:tab w:val="left" w:pos="1250"/>
              </w:tabs>
            </w:pPr>
            <w:r>
              <w:t>0.00%</w:t>
            </w:r>
          </w:p>
        </w:tc>
      </w:tr>
      <w:tr w:rsidR="00E77514" w14:paraId="128BF3AA" w14:textId="77777777" w:rsidTr="00162610">
        <w:trPr>
          <w:cantSplit/>
          <w:trPrChange w:id="122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221" w:author="David Owen" w:date="2019-06-03T11:19:00Z">
              <w:tcPr>
                <w:tcW w:w="0" w:type="auto"/>
                <w:tcBorders>
                  <w:top w:val="single" w:sz="4" w:space="0" w:color="A6A6A6" w:themeColor="background1" w:themeShade="A6"/>
                  <w:right w:val="single" w:sz="4" w:space="0" w:color="000000" w:themeColor="text1"/>
                </w:tcBorders>
              </w:tcPr>
            </w:tcPrChange>
          </w:tcPr>
          <w:p w14:paraId="45BDD112" w14:textId="77777777" w:rsidR="00E77514" w:rsidRDefault="00E77514" w:rsidP="00FC0611">
            <w:pPr>
              <w:pStyle w:val="NormalinTable"/>
            </w:pPr>
            <w:r>
              <w:rPr>
                <w:b/>
              </w:rPr>
              <w:t>0803 10 00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2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E0A7735" w14:textId="77777777" w:rsidR="00E77514" w:rsidRDefault="00E77514" w:rsidP="00FC0611">
            <w:pPr>
              <w:pStyle w:val="NormalinTable"/>
              <w:tabs>
                <w:tab w:val="left" w:pos="1250"/>
              </w:tabs>
            </w:pPr>
            <w:r>
              <w:t>0.00%</w:t>
            </w:r>
          </w:p>
        </w:tc>
      </w:tr>
      <w:tr w:rsidR="00E77514" w:rsidRPr="00A52BF4" w14:paraId="121F0831" w14:textId="77777777" w:rsidTr="00162610">
        <w:trPr>
          <w:cantSplit/>
          <w:trPrChange w:id="122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224" w:author="David Owen" w:date="2019-06-03T11:19:00Z">
              <w:tcPr>
                <w:tcW w:w="0" w:type="auto"/>
                <w:tcBorders>
                  <w:top w:val="single" w:sz="4" w:space="0" w:color="A6A6A6" w:themeColor="background1" w:themeShade="A6"/>
                  <w:right w:val="single" w:sz="4" w:space="0" w:color="000000" w:themeColor="text1"/>
                </w:tcBorders>
              </w:tcPr>
            </w:tcPrChange>
          </w:tcPr>
          <w:p w14:paraId="1E0F7835" w14:textId="77777777" w:rsidR="00E77514" w:rsidRDefault="00E77514" w:rsidP="00FC0611">
            <w:pPr>
              <w:pStyle w:val="NormalinTable"/>
            </w:pPr>
            <w:r>
              <w:rPr>
                <w:b/>
              </w:rPr>
              <w:t>0803 90 10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2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E5C08F8" w14:textId="77777777" w:rsidR="00A52BF4" w:rsidRPr="00A52BF4" w:rsidRDefault="00A52BF4" w:rsidP="00A52BF4">
            <w:pPr>
              <w:pStyle w:val="NormalinTable"/>
              <w:tabs>
                <w:tab w:val="left" w:pos="1250"/>
              </w:tabs>
              <w:rPr>
                <w:ins w:id="1226" w:author="David Owen" w:date="2019-06-13T17:22:00Z"/>
                <w:lang w:val="fr-FR"/>
                <w:rPrChange w:id="1227" w:author="David Owen" w:date="2019-06-13T17:22:00Z">
                  <w:rPr>
                    <w:ins w:id="1228" w:author="David Owen" w:date="2019-06-13T17:22:00Z"/>
                  </w:rPr>
                </w:rPrChange>
              </w:rPr>
            </w:pPr>
            <w:ins w:id="1229" w:author="David Owen" w:date="2019-06-13T17:22:00Z">
              <w:r w:rsidRPr="00A52BF4">
                <w:rPr>
                  <w:lang w:val="fr-FR"/>
                  <w:rPrChange w:id="1230" w:author="David Owen" w:date="2019-06-13T17:22:00Z">
                    <w:rPr/>
                  </w:rPrChange>
                </w:rPr>
                <w:t xml:space="preserve">To 31/12/19: </w:t>
              </w:r>
            </w:ins>
            <w:r w:rsidRPr="00A52BF4">
              <w:rPr>
                <w:lang w:val="fr-FR"/>
                <w:rPrChange w:id="1231" w:author="David Owen" w:date="2019-06-13T17:22:00Z">
                  <w:rPr/>
                </w:rPrChange>
              </w:rPr>
              <w:t>82.000 € / tonne</w:t>
            </w:r>
          </w:p>
          <w:p w14:paraId="52834C9D" w14:textId="634C417A" w:rsidR="00E77514" w:rsidRPr="00A52BF4" w:rsidRDefault="00A52BF4" w:rsidP="00A52BF4">
            <w:pPr>
              <w:pStyle w:val="NormalinTable"/>
              <w:tabs>
                <w:tab w:val="left" w:pos="1250"/>
              </w:tabs>
              <w:rPr>
                <w:lang w:val="fr-FR"/>
                <w:rPrChange w:id="1232" w:author="David Owen" w:date="2019-06-13T17:22:00Z">
                  <w:rPr/>
                </w:rPrChange>
              </w:rPr>
            </w:pPr>
            <w:ins w:id="1233" w:author="David Owen" w:date="2019-06-13T17:22:00Z">
              <w:r w:rsidRPr="00A52BF4">
                <w:rPr>
                  <w:lang w:val="fr-FR"/>
                  <w:rPrChange w:id="1234" w:author="David Owen" w:date="2019-06-13T17:22:00Z">
                    <w:rPr/>
                  </w:rPrChange>
                </w:rPr>
                <w:t xml:space="preserve">From 1/1/20: 75.000 € / tonne </w:t>
              </w:r>
            </w:ins>
          </w:p>
        </w:tc>
      </w:tr>
      <w:tr w:rsidR="00E77514" w14:paraId="44FA7A98" w14:textId="77777777" w:rsidTr="00162610">
        <w:trPr>
          <w:cantSplit/>
          <w:trPrChange w:id="123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236" w:author="David Owen" w:date="2019-06-03T11:19:00Z">
              <w:tcPr>
                <w:tcW w:w="0" w:type="auto"/>
                <w:tcBorders>
                  <w:top w:val="single" w:sz="4" w:space="0" w:color="A6A6A6" w:themeColor="background1" w:themeShade="A6"/>
                  <w:right w:val="single" w:sz="4" w:space="0" w:color="000000" w:themeColor="text1"/>
                </w:tcBorders>
              </w:tcPr>
            </w:tcPrChange>
          </w:tcPr>
          <w:p w14:paraId="4B89FB85" w14:textId="77777777" w:rsidR="00E77514" w:rsidRDefault="00E77514" w:rsidP="00FC0611">
            <w:pPr>
              <w:pStyle w:val="NormalinTable"/>
            </w:pPr>
            <w:r>
              <w:rPr>
                <w:b/>
              </w:rPr>
              <w:t>0803 90 90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3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782EE3E" w14:textId="77777777" w:rsidR="00E77514" w:rsidRDefault="00E77514" w:rsidP="00FC0611">
            <w:pPr>
              <w:pStyle w:val="NormalinTable"/>
              <w:tabs>
                <w:tab w:val="left" w:pos="1250"/>
              </w:tabs>
            </w:pPr>
            <w:r>
              <w:t>0.00%</w:t>
            </w:r>
          </w:p>
        </w:tc>
      </w:tr>
      <w:tr w:rsidR="00E77514" w14:paraId="17ED1172" w14:textId="77777777" w:rsidTr="00162610">
        <w:trPr>
          <w:cantSplit/>
          <w:trPrChange w:id="123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239" w:author="David Owen" w:date="2019-06-03T11:19:00Z">
              <w:tcPr>
                <w:tcW w:w="0" w:type="auto"/>
                <w:tcBorders>
                  <w:top w:val="single" w:sz="4" w:space="0" w:color="A6A6A6" w:themeColor="background1" w:themeShade="A6"/>
                  <w:right w:val="single" w:sz="4" w:space="0" w:color="000000" w:themeColor="text1"/>
                </w:tcBorders>
              </w:tcPr>
            </w:tcPrChange>
          </w:tcPr>
          <w:p w14:paraId="583DEA4A" w14:textId="77777777" w:rsidR="00E77514" w:rsidRDefault="00E77514" w:rsidP="00FC0611">
            <w:pPr>
              <w:pStyle w:val="NormalinTable"/>
            </w:pPr>
            <w:r>
              <w:rPr>
                <w:b/>
              </w:rPr>
              <w:t>0804 00 00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4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A520740" w14:textId="77777777" w:rsidR="00E77514" w:rsidRDefault="00E77514" w:rsidP="00FC0611">
            <w:pPr>
              <w:pStyle w:val="NormalinTable"/>
              <w:tabs>
                <w:tab w:val="left" w:pos="1250"/>
              </w:tabs>
            </w:pPr>
            <w:r>
              <w:t>0.00%</w:t>
            </w:r>
          </w:p>
        </w:tc>
      </w:tr>
      <w:tr w:rsidR="00E77514" w14:paraId="79AA69FC" w14:textId="77777777" w:rsidTr="00162610">
        <w:trPr>
          <w:cantSplit/>
          <w:trPrChange w:id="124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242" w:author="David Owen" w:date="2019-06-03T11:19:00Z">
              <w:tcPr>
                <w:tcW w:w="0" w:type="auto"/>
                <w:tcBorders>
                  <w:top w:val="single" w:sz="4" w:space="0" w:color="A6A6A6" w:themeColor="background1" w:themeShade="A6"/>
                  <w:right w:val="single" w:sz="4" w:space="0" w:color="000000" w:themeColor="text1"/>
                </w:tcBorders>
              </w:tcPr>
            </w:tcPrChange>
          </w:tcPr>
          <w:p w14:paraId="7CC30B2B" w14:textId="77777777" w:rsidR="00E77514" w:rsidRDefault="00E77514" w:rsidP="00FC0611">
            <w:pPr>
              <w:pStyle w:val="NormalinTable"/>
            </w:pPr>
            <w:r>
              <w:rPr>
                <w:b/>
              </w:rPr>
              <w:t>0805 10 22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4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19058C5" w14:textId="77777777" w:rsidR="00E77514" w:rsidRDefault="00E77514" w:rsidP="00FC0611">
            <w:pPr>
              <w:pStyle w:val="NormalinTable"/>
              <w:tabs>
                <w:tab w:val="left" w:pos="1250"/>
              </w:tabs>
            </w:pPr>
            <w:del w:id="1244" w:author="David Owen" w:date="2019-06-03T11:26:00Z">
              <w:r w:rsidDel="00954AEB">
                <w:delText>01/01 to 31/05Entry Price - 0.00% + Specific 100% 01/12 to 31/12</w:delText>
              </w:r>
            </w:del>
            <w:r>
              <w:t>Entry Price - 0.00% + Specific 100%</w:t>
            </w:r>
          </w:p>
        </w:tc>
      </w:tr>
      <w:tr w:rsidR="00E77514" w14:paraId="6775A2A8" w14:textId="77777777" w:rsidTr="00162610">
        <w:trPr>
          <w:cantSplit/>
          <w:trPrChange w:id="124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246" w:author="David Owen" w:date="2019-06-03T11:19:00Z">
              <w:tcPr>
                <w:tcW w:w="0" w:type="auto"/>
                <w:tcBorders>
                  <w:top w:val="single" w:sz="4" w:space="0" w:color="A6A6A6" w:themeColor="background1" w:themeShade="A6"/>
                  <w:right w:val="single" w:sz="4" w:space="0" w:color="000000" w:themeColor="text1"/>
                </w:tcBorders>
              </w:tcPr>
            </w:tcPrChange>
          </w:tcPr>
          <w:p w14:paraId="19B0E262" w14:textId="77777777" w:rsidR="00E77514" w:rsidRDefault="00E77514" w:rsidP="00FC0611">
            <w:pPr>
              <w:pStyle w:val="NormalinTable"/>
            </w:pPr>
            <w:r>
              <w:rPr>
                <w:b/>
              </w:rPr>
              <w:t>0805 10 24</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4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1E98A91" w14:textId="5932C5EF" w:rsidR="00E77514" w:rsidRDefault="00E77514" w:rsidP="00FC0611">
            <w:pPr>
              <w:pStyle w:val="NormalinTable"/>
              <w:tabs>
                <w:tab w:val="left" w:pos="1250"/>
              </w:tabs>
            </w:pPr>
            <w:del w:id="1248" w:author="David Owen" w:date="2019-06-03T11:26:00Z">
              <w:r w:rsidDel="00954AEB">
                <w:delText>01/01 to 31/05Entry Price - 0.00% + Specific 100% 01/12 to 31/12</w:delText>
              </w:r>
            </w:del>
            <w:r>
              <w:t>Entry Price - 0.00% + Specific 100%</w:t>
            </w:r>
          </w:p>
        </w:tc>
      </w:tr>
      <w:tr w:rsidR="00E77514" w14:paraId="06DDE673" w14:textId="77777777" w:rsidTr="00162610">
        <w:trPr>
          <w:cantSplit/>
          <w:trPrChange w:id="124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250" w:author="David Owen" w:date="2019-06-03T11:19:00Z">
              <w:tcPr>
                <w:tcW w:w="0" w:type="auto"/>
                <w:tcBorders>
                  <w:top w:val="single" w:sz="4" w:space="0" w:color="A6A6A6" w:themeColor="background1" w:themeShade="A6"/>
                  <w:right w:val="single" w:sz="4" w:space="0" w:color="000000" w:themeColor="text1"/>
                </w:tcBorders>
              </w:tcPr>
            </w:tcPrChange>
          </w:tcPr>
          <w:p w14:paraId="26EDF9E6" w14:textId="77777777" w:rsidR="00E77514" w:rsidRDefault="00E77514" w:rsidP="00FC0611">
            <w:pPr>
              <w:pStyle w:val="NormalinTable"/>
            </w:pPr>
            <w:r>
              <w:rPr>
                <w:b/>
              </w:rPr>
              <w:t>0805 10 28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5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298B17E" w14:textId="77777777" w:rsidR="00E77514" w:rsidRDefault="00E77514" w:rsidP="00FC0611">
            <w:pPr>
              <w:pStyle w:val="NormalinTable"/>
              <w:tabs>
                <w:tab w:val="left" w:pos="1250"/>
              </w:tabs>
            </w:pPr>
            <w:del w:id="1252" w:author="David Owen" w:date="2019-06-03T11:26:00Z">
              <w:r w:rsidDel="00954AEB">
                <w:delText>01/01 to 31/05Entry Price - 0.00% + Specific 100% 01/12 to 31/12</w:delText>
              </w:r>
            </w:del>
            <w:r>
              <w:t>Entry Price - 0.00% + Specific 100%</w:t>
            </w:r>
          </w:p>
        </w:tc>
      </w:tr>
      <w:tr w:rsidR="00E77514" w14:paraId="04B63236" w14:textId="77777777" w:rsidTr="00162610">
        <w:trPr>
          <w:cantSplit/>
          <w:trPrChange w:id="125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254" w:author="David Owen" w:date="2019-06-03T11:19:00Z">
              <w:tcPr>
                <w:tcW w:w="0" w:type="auto"/>
                <w:tcBorders>
                  <w:top w:val="single" w:sz="4" w:space="0" w:color="A6A6A6" w:themeColor="background1" w:themeShade="A6"/>
                  <w:right w:val="single" w:sz="4" w:space="0" w:color="000000" w:themeColor="text1"/>
                </w:tcBorders>
              </w:tcPr>
            </w:tcPrChange>
          </w:tcPr>
          <w:p w14:paraId="09DE7BAF" w14:textId="77777777" w:rsidR="00E77514" w:rsidRDefault="00E77514" w:rsidP="00FC0611">
            <w:pPr>
              <w:pStyle w:val="NormalinTable"/>
            </w:pPr>
            <w:r>
              <w:rPr>
                <w:b/>
              </w:rPr>
              <w:t>0805 10 80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5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73B9B00" w14:textId="77777777" w:rsidR="00E77514" w:rsidRDefault="00E77514" w:rsidP="00FC0611">
            <w:pPr>
              <w:pStyle w:val="NormalinTable"/>
              <w:tabs>
                <w:tab w:val="left" w:pos="1250"/>
              </w:tabs>
            </w:pPr>
            <w:r>
              <w:t>0.00%</w:t>
            </w:r>
          </w:p>
        </w:tc>
      </w:tr>
      <w:tr w:rsidR="00E77514" w14:paraId="171C2926" w14:textId="77777777" w:rsidTr="00162610">
        <w:trPr>
          <w:cantSplit/>
          <w:trPrChange w:id="125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257" w:author="David Owen" w:date="2019-06-03T11:19:00Z">
              <w:tcPr>
                <w:tcW w:w="0" w:type="auto"/>
                <w:tcBorders>
                  <w:top w:val="single" w:sz="4" w:space="0" w:color="A6A6A6" w:themeColor="background1" w:themeShade="A6"/>
                  <w:right w:val="single" w:sz="4" w:space="0" w:color="000000" w:themeColor="text1"/>
                </w:tcBorders>
              </w:tcPr>
            </w:tcPrChange>
          </w:tcPr>
          <w:p w14:paraId="5CB0E19C" w14:textId="77777777" w:rsidR="00E77514" w:rsidRDefault="00E77514" w:rsidP="00FC0611">
            <w:pPr>
              <w:pStyle w:val="NormalinTable"/>
            </w:pPr>
            <w:r>
              <w:rPr>
                <w:b/>
              </w:rPr>
              <w:t>0805 21 10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5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8CC0D05" w14:textId="77777777" w:rsidR="00E77514" w:rsidRDefault="00E77514" w:rsidP="00FC0611">
            <w:pPr>
              <w:pStyle w:val="NormalinTable"/>
              <w:tabs>
                <w:tab w:val="left" w:pos="1250"/>
              </w:tabs>
            </w:pPr>
            <w:del w:id="1259" w:author="David Owen" w:date="2019-06-03T11:27:00Z">
              <w:r w:rsidDel="00954AEB">
                <w:delText>01/01</w:delText>
              </w:r>
            </w:del>
            <w:del w:id="1260" w:author="David Owen" w:date="2019-06-03T11:26:00Z">
              <w:r w:rsidDel="00954AEB">
                <w:delText xml:space="preserve"> to 28/02Entry Price - 0.00% + Specific 100% 01/11 to 31/12</w:delText>
              </w:r>
              <w:r w:rsidDel="00954AEB">
                <w:tab/>
              </w:r>
            </w:del>
            <w:r>
              <w:t>Entry Price - 0.00% + Specific 100%</w:t>
            </w:r>
          </w:p>
        </w:tc>
      </w:tr>
      <w:tr w:rsidR="00E77514" w14:paraId="47A0888C" w14:textId="77777777" w:rsidTr="00162610">
        <w:trPr>
          <w:cantSplit/>
          <w:trPrChange w:id="126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262" w:author="David Owen" w:date="2019-06-03T11:19:00Z">
              <w:tcPr>
                <w:tcW w:w="0" w:type="auto"/>
                <w:tcBorders>
                  <w:top w:val="single" w:sz="4" w:space="0" w:color="A6A6A6" w:themeColor="background1" w:themeShade="A6"/>
                  <w:right w:val="single" w:sz="4" w:space="0" w:color="000000" w:themeColor="text1"/>
                </w:tcBorders>
              </w:tcPr>
            </w:tcPrChange>
          </w:tcPr>
          <w:p w14:paraId="2E63505A" w14:textId="77777777" w:rsidR="00E77514" w:rsidRDefault="00E77514" w:rsidP="00FC0611">
            <w:pPr>
              <w:pStyle w:val="NormalinTable"/>
            </w:pPr>
            <w:r>
              <w:rPr>
                <w:b/>
              </w:rPr>
              <w:t>0805 21 90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6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30E535B" w14:textId="77777777" w:rsidR="00E77514" w:rsidRDefault="00E77514" w:rsidP="00FC0611">
            <w:pPr>
              <w:pStyle w:val="NormalinTable"/>
              <w:tabs>
                <w:tab w:val="left" w:pos="1250"/>
              </w:tabs>
            </w:pPr>
            <w:del w:id="1264" w:author="David Owen" w:date="2019-06-03T11:27:00Z">
              <w:r w:rsidDel="00954AEB">
                <w:delText>01/01 to 28/02Entry Price - 0.00% + Specific 100% 01/11 to 31/12</w:delText>
              </w:r>
            </w:del>
            <w:r>
              <w:t>Entry Price - 0.00% + Specific 100%</w:t>
            </w:r>
          </w:p>
        </w:tc>
      </w:tr>
      <w:tr w:rsidR="00E77514" w14:paraId="671FC515" w14:textId="77777777" w:rsidTr="00162610">
        <w:trPr>
          <w:cantSplit/>
          <w:trPrChange w:id="126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266" w:author="David Owen" w:date="2019-06-03T11:19:00Z">
              <w:tcPr>
                <w:tcW w:w="0" w:type="auto"/>
                <w:tcBorders>
                  <w:top w:val="single" w:sz="4" w:space="0" w:color="A6A6A6" w:themeColor="background1" w:themeShade="A6"/>
                  <w:right w:val="single" w:sz="4" w:space="0" w:color="000000" w:themeColor="text1"/>
                </w:tcBorders>
              </w:tcPr>
            </w:tcPrChange>
          </w:tcPr>
          <w:p w14:paraId="74A34F6D" w14:textId="77777777" w:rsidR="00E77514" w:rsidRDefault="00E77514" w:rsidP="00FC0611">
            <w:pPr>
              <w:pStyle w:val="NormalinTable"/>
            </w:pPr>
            <w:r>
              <w:rPr>
                <w:b/>
              </w:rPr>
              <w:t>0805 22 00 11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6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82B105E" w14:textId="77777777" w:rsidR="00E77514" w:rsidRDefault="00E77514" w:rsidP="00FC0611">
            <w:pPr>
              <w:pStyle w:val="NormalinTable"/>
              <w:tabs>
                <w:tab w:val="left" w:pos="1250"/>
              </w:tabs>
            </w:pPr>
            <w:del w:id="1268" w:author="David Owen" w:date="2019-06-03T11:27:00Z">
              <w:r w:rsidDel="00954AEB">
                <w:delText>01/01 to 28/02Entry Price - 0.00% + Specific 100% 01/11 to 31/12</w:delText>
              </w:r>
            </w:del>
            <w:r>
              <w:t>Entry Price - 0.00% + Specific 100%</w:t>
            </w:r>
          </w:p>
        </w:tc>
      </w:tr>
      <w:tr w:rsidR="00E77514" w14:paraId="2195F155" w14:textId="77777777" w:rsidTr="00162610">
        <w:trPr>
          <w:cantSplit/>
          <w:trPrChange w:id="126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270" w:author="David Owen" w:date="2019-06-03T11:19:00Z">
              <w:tcPr>
                <w:tcW w:w="0" w:type="auto"/>
                <w:tcBorders>
                  <w:top w:val="single" w:sz="4" w:space="0" w:color="A6A6A6" w:themeColor="background1" w:themeShade="A6"/>
                  <w:right w:val="single" w:sz="4" w:space="0" w:color="000000" w:themeColor="text1"/>
                </w:tcBorders>
              </w:tcPr>
            </w:tcPrChange>
          </w:tcPr>
          <w:p w14:paraId="48D895CA" w14:textId="77777777" w:rsidR="00E77514" w:rsidRDefault="00E77514" w:rsidP="00FC0611">
            <w:pPr>
              <w:pStyle w:val="NormalinTable"/>
            </w:pPr>
            <w:r>
              <w:rPr>
                <w:b/>
              </w:rPr>
              <w:t>0805 22 00 19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7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7F73416" w14:textId="77777777" w:rsidR="00E77514" w:rsidRDefault="00E77514" w:rsidP="00FC0611">
            <w:pPr>
              <w:pStyle w:val="NormalinTable"/>
              <w:tabs>
                <w:tab w:val="left" w:pos="1250"/>
              </w:tabs>
            </w:pPr>
            <w:del w:id="1272" w:author="David Owen" w:date="2019-06-03T11:27:00Z">
              <w:r w:rsidDel="00954AEB">
                <w:delText>01/01 to 28/02Entry Price - 0.00% + Specific 100% 01/11 to 31/12</w:delText>
              </w:r>
            </w:del>
            <w:r>
              <w:t>Entry Price - 0.00% + Specific 100%</w:t>
            </w:r>
          </w:p>
        </w:tc>
      </w:tr>
      <w:tr w:rsidR="00E77514" w14:paraId="15DE6275" w14:textId="77777777" w:rsidTr="00162610">
        <w:trPr>
          <w:cantSplit/>
          <w:trPrChange w:id="127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274" w:author="David Owen" w:date="2019-06-03T11:19:00Z">
              <w:tcPr>
                <w:tcW w:w="0" w:type="auto"/>
                <w:tcBorders>
                  <w:top w:val="single" w:sz="4" w:space="0" w:color="A6A6A6" w:themeColor="background1" w:themeShade="A6"/>
                  <w:right w:val="single" w:sz="4" w:space="0" w:color="000000" w:themeColor="text1"/>
                </w:tcBorders>
              </w:tcPr>
            </w:tcPrChange>
          </w:tcPr>
          <w:p w14:paraId="10580C58" w14:textId="77777777" w:rsidR="00E77514" w:rsidRDefault="00E77514" w:rsidP="00FC0611">
            <w:pPr>
              <w:pStyle w:val="NormalinTable"/>
            </w:pPr>
            <w:r>
              <w:rPr>
                <w:b/>
              </w:rPr>
              <w:t>0805 22 00 20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7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CDE43DE" w14:textId="77777777" w:rsidR="00E77514" w:rsidRDefault="00E77514" w:rsidP="00FC0611">
            <w:pPr>
              <w:pStyle w:val="NormalinTable"/>
              <w:tabs>
                <w:tab w:val="left" w:pos="1250"/>
              </w:tabs>
            </w:pPr>
            <w:del w:id="1276" w:author="David Owen" w:date="2019-06-03T11:27:00Z">
              <w:r w:rsidDel="00954AEB">
                <w:delText>01/01 to 28/02Entry Price - 0.00% + Specific 100% 01/11 to 31/12</w:delText>
              </w:r>
            </w:del>
            <w:r>
              <w:t>Entry Price - 0.00% + Specific 100%</w:t>
            </w:r>
          </w:p>
        </w:tc>
      </w:tr>
      <w:tr w:rsidR="00E77514" w14:paraId="7B9E9B89" w14:textId="77777777" w:rsidTr="00162610">
        <w:trPr>
          <w:cantSplit/>
          <w:trPrChange w:id="127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278" w:author="David Owen" w:date="2019-06-03T11:19:00Z">
              <w:tcPr>
                <w:tcW w:w="0" w:type="auto"/>
                <w:tcBorders>
                  <w:top w:val="single" w:sz="4" w:space="0" w:color="A6A6A6" w:themeColor="background1" w:themeShade="A6"/>
                  <w:right w:val="single" w:sz="4" w:space="0" w:color="000000" w:themeColor="text1"/>
                </w:tcBorders>
              </w:tcPr>
            </w:tcPrChange>
          </w:tcPr>
          <w:p w14:paraId="0F73EEEF" w14:textId="77777777" w:rsidR="00E77514" w:rsidRDefault="00E77514" w:rsidP="00FC0611">
            <w:pPr>
              <w:pStyle w:val="NormalinTable"/>
            </w:pPr>
            <w:r>
              <w:rPr>
                <w:b/>
              </w:rPr>
              <w:t>0805 22 00 90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7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DA204CA" w14:textId="7EDBA06E" w:rsidR="00E77514" w:rsidRDefault="00E77514" w:rsidP="00FC0611">
            <w:pPr>
              <w:pStyle w:val="NormalinTable"/>
              <w:tabs>
                <w:tab w:val="left" w:pos="1250"/>
              </w:tabs>
            </w:pPr>
            <w:del w:id="1280" w:author="David Owen" w:date="2019-06-03T11:27:00Z">
              <w:r w:rsidDel="00954AEB">
                <w:delText>01/01 to 28/02</w:delText>
              </w:r>
            </w:del>
            <w:del w:id="1281" w:author="David Owen" w:date="2019-06-03T11:28:00Z">
              <w:r w:rsidDel="00954AEB">
                <w:delText>Entry Price - 0.00% + Specific 100% 01/11 to 31/12</w:delText>
              </w:r>
            </w:del>
            <w:r>
              <w:t>Entry Price - 0.00% + Specific 100%</w:t>
            </w:r>
          </w:p>
        </w:tc>
      </w:tr>
      <w:tr w:rsidR="00E77514" w14:paraId="71EC1DDF" w14:textId="77777777" w:rsidTr="00162610">
        <w:trPr>
          <w:cantSplit/>
          <w:trPrChange w:id="128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283" w:author="David Owen" w:date="2019-06-03T11:19:00Z">
              <w:tcPr>
                <w:tcW w:w="0" w:type="auto"/>
                <w:tcBorders>
                  <w:top w:val="single" w:sz="4" w:space="0" w:color="A6A6A6" w:themeColor="background1" w:themeShade="A6"/>
                  <w:right w:val="single" w:sz="4" w:space="0" w:color="000000" w:themeColor="text1"/>
                </w:tcBorders>
              </w:tcPr>
            </w:tcPrChange>
          </w:tcPr>
          <w:p w14:paraId="0EC1D52D" w14:textId="77777777" w:rsidR="00E77514" w:rsidRDefault="00E77514" w:rsidP="00FC0611">
            <w:pPr>
              <w:pStyle w:val="NormalinTable"/>
            </w:pPr>
            <w:r>
              <w:rPr>
                <w:b/>
              </w:rPr>
              <w:t>0805 29 00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8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D1BE34F" w14:textId="65D6F052" w:rsidR="00E77514" w:rsidRDefault="00E77514" w:rsidP="00FC0611">
            <w:pPr>
              <w:pStyle w:val="NormalinTable"/>
              <w:tabs>
                <w:tab w:val="left" w:pos="1250"/>
              </w:tabs>
            </w:pPr>
            <w:del w:id="1285" w:author="David Owen" w:date="2019-06-03T11:28:00Z">
              <w:r w:rsidDel="00954AEB">
                <w:delText>01/01 to 28/02Entry Price - 0.00% + Specific 100% 01/11 to 31/12</w:delText>
              </w:r>
            </w:del>
            <w:r>
              <w:t>Entry Price - 0.00% + Specific 100%</w:t>
            </w:r>
          </w:p>
        </w:tc>
      </w:tr>
      <w:tr w:rsidR="00E77514" w14:paraId="73FA4702" w14:textId="77777777" w:rsidTr="00162610">
        <w:trPr>
          <w:cantSplit/>
          <w:trPrChange w:id="128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287" w:author="David Owen" w:date="2019-06-03T11:19:00Z">
              <w:tcPr>
                <w:tcW w:w="0" w:type="auto"/>
                <w:tcBorders>
                  <w:top w:val="single" w:sz="4" w:space="0" w:color="A6A6A6" w:themeColor="background1" w:themeShade="A6"/>
                  <w:right w:val="single" w:sz="4" w:space="0" w:color="000000" w:themeColor="text1"/>
                </w:tcBorders>
              </w:tcPr>
            </w:tcPrChange>
          </w:tcPr>
          <w:p w14:paraId="0A42DB7E" w14:textId="77777777" w:rsidR="00E77514" w:rsidRDefault="00E77514" w:rsidP="00FC0611">
            <w:pPr>
              <w:pStyle w:val="NormalinTable"/>
            </w:pPr>
            <w:r>
              <w:rPr>
                <w:b/>
              </w:rPr>
              <w:t>0805 40 00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8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1EB1E68" w14:textId="77777777" w:rsidR="00E77514" w:rsidRDefault="00E77514" w:rsidP="00FC0611">
            <w:pPr>
              <w:pStyle w:val="NormalinTable"/>
              <w:tabs>
                <w:tab w:val="left" w:pos="1250"/>
              </w:tabs>
            </w:pPr>
            <w:r>
              <w:t>0.00%</w:t>
            </w:r>
          </w:p>
        </w:tc>
      </w:tr>
      <w:tr w:rsidR="00E77514" w14:paraId="2FE3E80A" w14:textId="77777777" w:rsidTr="00162610">
        <w:trPr>
          <w:cantSplit/>
          <w:trPrChange w:id="128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290" w:author="David Owen" w:date="2019-06-03T11:19:00Z">
              <w:tcPr>
                <w:tcW w:w="0" w:type="auto"/>
                <w:tcBorders>
                  <w:top w:val="single" w:sz="4" w:space="0" w:color="A6A6A6" w:themeColor="background1" w:themeShade="A6"/>
                  <w:right w:val="single" w:sz="4" w:space="0" w:color="000000" w:themeColor="text1"/>
                </w:tcBorders>
              </w:tcPr>
            </w:tcPrChange>
          </w:tcPr>
          <w:p w14:paraId="6382FFA6" w14:textId="77777777" w:rsidR="00E77514" w:rsidRDefault="00E77514" w:rsidP="00FC0611">
            <w:pPr>
              <w:pStyle w:val="NormalinTable"/>
            </w:pPr>
            <w:r>
              <w:rPr>
                <w:b/>
              </w:rPr>
              <w:t>0805 50 10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9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396811C" w14:textId="77777777" w:rsidR="00E77514" w:rsidRDefault="00E77514" w:rsidP="00FC0611">
            <w:pPr>
              <w:pStyle w:val="NormalinTable"/>
              <w:tabs>
                <w:tab w:val="left" w:pos="1250"/>
              </w:tabs>
            </w:pPr>
            <w:r>
              <w:t>Entry Price - 0.00% + Specific 100%</w:t>
            </w:r>
          </w:p>
        </w:tc>
      </w:tr>
      <w:tr w:rsidR="00E77514" w14:paraId="5A440E06" w14:textId="77777777" w:rsidTr="00162610">
        <w:trPr>
          <w:cantSplit/>
          <w:trPrChange w:id="129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293" w:author="David Owen" w:date="2019-06-03T11:19:00Z">
              <w:tcPr>
                <w:tcW w:w="0" w:type="auto"/>
                <w:tcBorders>
                  <w:top w:val="single" w:sz="4" w:space="0" w:color="A6A6A6" w:themeColor="background1" w:themeShade="A6"/>
                  <w:right w:val="single" w:sz="4" w:space="0" w:color="000000" w:themeColor="text1"/>
                </w:tcBorders>
              </w:tcPr>
            </w:tcPrChange>
          </w:tcPr>
          <w:p w14:paraId="55498B71" w14:textId="77777777" w:rsidR="00E77514" w:rsidRDefault="00E77514" w:rsidP="00FC0611">
            <w:pPr>
              <w:pStyle w:val="NormalinTable"/>
            </w:pPr>
            <w:r>
              <w:rPr>
                <w:b/>
              </w:rPr>
              <w:t>0805 50 90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9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17756A8" w14:textId="77777777" w:rsidR="00E77514" w:rsidRDefault="00E77514" w:rsidP="00FC0611">
            <w:pPr>
              <w:pStyle w:val="NormalinTable"/>
              <w:tabs>
                <w:tab w:val="left" w:pos="1250"/>
              </w:tabs>
            </w:pPr>
            <w:r>
              <w:t>0.00%</w:t>
            </w:r>
          </w:p>
        </w:tc>
      </w:tr>
      <w:tr w:rsidR="00E77514" w14:paraId="3AA043E5" w14:textId="77777777" w:rsidTr="00162610">
        <w:trPr>
          <w:cantSplit/>
          <w:trPrChange w:id="129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296" w:author="David Owen" w:date="2019-06-03T11:19:00Z">
              <w:tcPr>
                <w:tcW w:w="0" w:type="auto"/>
                <w:tcBorders>
                  <w:top w:val="single" w:sz="4" w:space="0" w:color="A6A6A6" w:themeColor="background1" w:themeShade="A6"/>
                  <w:right w:val="single" w:sz="4" w:space="0" w:color="000000" w:themeColor="text1"/>
                </w:tcBorders>
              </w:tcPr>
            </w:tcPrChange>
          </w:tcPr>
          <w:p w14:paraId="7FDACF59" w14:textId="77777777" w:rsidR="00E77514" w:rsidRDefault="00E77514" w:rsidP="00FC0611">
            <w:pPr>
              <w:pStyle w:val="NormalinTable"/>
            </w:pPr>
            <w:r>
              <w:rPr>
                <w:b/>
              </w:rPr>
              <w:t>0805 90 00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9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8518677" w14:textId="77777777" w:rsidR="00E77514" w:rsidRDefault="00E77514" w:rsidP="00FC0611">
            <w:pPr>
              <w:pStyle w:val="NormalinTable"/>
              <w:tabs>
                <w:tab w:val="left" w:pos="1250"/>
              </w:tabs>
            </w:pPr>
            <w:r>
              <w:t>0.00%</w:t>
            </w:r>
          </w:p>
        </w:tc>
      </w:tr>
      <w:tr w:rsidR="00E77514" w:rsidDel="009209BB" w14:paraId="7DB1D8D2" w14:textId="69DAFC4A" w:rsidTr="00162610">
        <w:trPr>
          <w:cantSplit/>
          <w:del w:id="1298" w:author="David Owen" w:date="2019-06-03T12:01:00Z"/>
          <w:trPrChange w:id="129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300" w:author="David Owen" w:date="2019-06-03T11:19:00Z">
              <w:tcPr>
                <w:tcW w:w="0" w:type="auto"/>
                <w:tcBorders>
                  <w:top w:val="single" w:sz="4" w:space="0" w:color="A6A6A6" w:themeColor="background1" w:themeShade="A6"/>
                  <w:right w:val="single" w:sz="4" w:space="0" w:color="000000" w:themeColor="text1"/>
                </w:tcBorders>
              </w:tcPr>
            </w:tcPrChange>
          </w:tcPr>
          <w:p w14:paraId="315978AA" w14:textId="1A654073" w:rsidR="00E77514" w:rsidDel="009209BB" w:rsidRDefault="00E77514" w:rsidP="00FC0611">
            <w:pPr>
              <w:pStyle w:val="NormalinTable"/>
              <w:rPr>
                <w:del w:id="1301" w:author="David Owen" w:date="2019-06-03T12:01:00Z"/>
              </w:rPr>
            </w:pPr>
            <w:del w:id="1302" w:author="David Owen" w:date="2019-06-03T12:01:00Z">
              <w:r w:rsidDel="009209BB">
                <w:rPr>
                  <w:b/>
                </w:rPr>
                <w:delText>0806 10 10 05</w:delText>
              </w:r>
            </w:del>
          </w:p>
        </w:tc>
        <w:tc>
          <w:tcPr>
            <w:tcW w:w="0" w:type="auto"/>
            <w:tcBorders>
              <w:top w:val="single" w:sz="4" w:space="0" w:color="A6A6A6" w:themeColor="background1" w:themeShade="A6"/>
              <w:left w:val="single" w:sz="4" w:space="0" w:color="000000" w:themeColor="text1"/>
              <w:right w:val="single" w:sz="4" w:space="0" w:color="000000" w:themeColor="text1"/>
            </w:tcBorders>
            <w:tcPrChange w:id="130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076EEBE" w14:textId="229C865A" w:rsidR="00E77514" w:rsidDel="009209BB" w:rsidRDefault="00E77514" w:rsidP="00FC0611">
            <w:pPr>
              <w:pStyle w:val="NormalinTable"/>
              <w:tabs>
                <w:tab w:val="left" w:pos="1250"/>
              </w:tabs>
              <w:rPr>
                <w:del w:id="1304" w:author="David Owen" w:date="2019-06-03T12:01:00Z"/>
              </w:rPr>
            </w:pPr>
            <w:del w:id="1305" w:author="David Owen" w:date="2019-06-03T12:01:00Z">
              <w:r w:rsidDel="009209BB">
                <w:delText>01/01 to 31/01</w:delText>
              </w:r>
              <w:r w:rsidDel="009209BB">
                <w:tab/>
                <w:delText>0.00% 01/12 to 31/12</w:delText>
              </w:r>
              <w:r w:rsidDel="009209BB">
                <w:tab/>
                <w:delText>0.00%</w:delText>
              </w:r>
            </w:del>
          </w:p>
        </w:tc>
      </w:tr>
      <w:tr w:rsidR="00E77514" w14:paraId="583B6AFA" w14:textId="77777777" w:rsidTr="00162610">
        <w:trPr>
          <w:cantSplit/>
          <w:trPrChange w:id="130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307" w:author="David Owen" w:date="2019-06-03T11:19:00Z">
              <w:tcPr>
                <w:tcW w:w="0" w:type="auto"/>
                <w:tcBorders>
                  <w:top w:val="single" w:sz="4" w:space="0" w:color="A6A6A6" w:themeColor="background1" w:themeShade="A6"/>
                  <w:right w:val="single" w:sz="4" w:space="0" w:color="000000" w:themeColor="text1"/>
                </w:tcBorders>
              </w:tcPr>
            </w:tcPrChange>
          </w:tcPr>
          <w:p w14:paraId="2AD7DC6A" w14:textId="77777777" w:rsidR="00E77514" w:rsidRDefault="00E77514" w:rsidP="00FC0611">
            <w:pPr>
              <w:pStyle w:val="NormalinTable"/>
            </w:pPr>
            <w:r>
              <w:rPr>
                <w:b/>
              </w:rPr>
              <w:t>0806 10 10</w:t>
            </w:r>
            <w:del w:id="1308" w:author="David Owen" w:date="2019-06-03T12:01:00Z">
              <w:r w:rsidDel="009209BB">
                <w:rPr>
                  <w:b/>
                </w:rPr>
                <w:delText xml:space="preserve"> 90</w:delText>
              </w:r>
            </w:del>
          </w:p>
        </w:tc>
        <w:tc>
          <w:tcPr>
            <w:tcW w:w="0" w:type="auto"/>
            <w:tcBorders>
              <w:top w:val="single" w:sz="4" w:space="0" w:color="A6A6A6" w:themeColor="background1" w:themeShade="A6"/>
              <w:left w:val="single" w:sz="4" w:space="0" w:color="000000" w:themeColor="text1"/>
              <w:right w:val="single" w:sz="4" w:space="0" w:color="000000" w:themeColor="text1"/>
            </w:tcBorders>
            <w:tcPrChange w:id="130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62F862E" w14:textId="6FAD1DD5" w:rsidR="00E77514" w:rsidRDefault="00E77514" w:rsidP="00FC0611">
            <w:pPr>
              <w:pStyle w:val="NormalinTable"/>
              <w:tabs>
                <w:tab w:val="left" w:pos="1250"/>
              </w:tabs>
            </w:pPr>
            <w:del w:id="1310" w:author="David Owen" w:date="2019-06-03T12:01:00Z">
              <w:r w:rsidDel="009209BB">
                <w:delText>01/01 to 20/070.00% 21/07 to 20/11</w:delText>
              </w:r>
            </w:del>
            <w:r>
              <w:t>Entry Price - 0.00% + Specific 100</w:t>
            </w:r>
            <w:ins w:id="1311" w:author="David Owen" w:date="2019-06-03T12:01:00Z">
              <w:r w:rsidR="009209BB">
                <w:t>%</w:t>
              </w:r>
            </w:ins>
            <w:del w:id="1312" w:author="David Owen" w:date="2019-06-03T12:01:00Z">
              <w:r w:rsidDel="009209BB">
                <w:delText xml:space="preserve"> 21/11 to 31/120.00%</w:delText>
              </w:r>
            </w:del>
          </w:p>
        </w:tc>
      </w:tr>
      <w:tr w:rsidR="00E77514" w14:paraId="4B18EE18" w14:textId="77777777" w:rsidTr="00162610">
        <w:trPr>
          <w:cantSplit/>
          <w:trPrChange w:id="131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314" w:author="David Owen" w:date="2019-06-03T11:19:00Z">
              <w:tcPr>
                <w:tcW w:w="0" w:type="auto"/>
                <w:tcBorders>
                  <w:top w:val="single" w:sz="4" w:space="0" w:color="A6A6A6" w:themeColor="background1" w:themeShade="A6"/>
                  <w:right w:val="single" w:sz="4" w:space="0" w:color="000000" w:themeColor="text1"/>
                </w:tcBorders>
              </w:tcPr>
            </w:tcPrChange>
          </w:tcPr>
          <w:p w14:paraId="7A83D19B" w14:textId="77777777" w:rsidR="00E77514" w:rsidRDefault="00E77514" w:rsidP="00FC0611">
            <w:pPr>
              <w:pStyle w:val="NormalinTable"/>
            </w:pPr>
            <w:r>
              <w:rPr>
                <w:b/>
              </w:rPr>
              <w:t>0806 10 90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1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E0D30E1" w14:textId="77777777" w:rsidR="00E77514" w:rsidRDefault="00E77514" w:rsidP="00FC0611">
            <w:pPr>
              <w:pStyle w:val="NormalinTable"/>
              <w:tabs>
                <w:tab w:val="left" w:pos="1250"/>
              </w:tabs>
            </w:pPr>
            <w:r>
              <w:t>0.00%</w:t>
            </w:r>
          </w:p>
        </w:tc>
      </w:tr>
      <w:tr w:rsidR="00E77514" w14:paraId="3A606EC6" w14:textId="77777777" w:rsidTr="00162610">
        <w:trPr>
          <w:cantSplit/>
          <w:trPrChange w:id="131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317" w:author="David Owen" w:date="2019-06-03T11:19:00Z">
              <w:tcPr>
                <w:tcW w:w="0" w:type="auto"/>
                <w:tcBorders>
                  <w:top w:val="single" w:sz="4" w:space="0" w:color="A6A6A6" w:themeColor="background1" w:themeShade="A6"/>
                  <w:right w:val="single" w:sz="4" w:space="0" w:color="000000" w:themeColor="text1"/>
                </w:tcBorders>
              </w:tcPr>
            </w:tcPrChange>
          </w:tcPr>
          <w:p w14:paraId="1672FE11" w14:textId="77777777" w:rsidR="00E77514" w:rsidRDefault="00E77514" w:rsidP="00FC0611">
            <w:pPr>
              <w:pStyle w:val="NormalinTable"/>
            </w:pPr>
            <w:r>
              <w:rPr>
                <w:b/>
              </w:rPr>
              <w:t>0806 20 00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1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4898281" w14:textId="77777777" w:rsidR="00E77514" w:rsidRDefault="00E77514" w:rsidP="00FC0611">
            <w:pPr>
              <w:pStyle w:val="NormalinTable"/>
              <w:tabs>
                <w:tab w:val="left" w:pos="1250"/>
              </w:tabs>
            </w:pPr>
            <w:r>
              <w:t>0.00%</w:t>
            </w:r>
          </w:p>
        </w:tc>
      </w:tr>
      <w:tr w:rsidR="00E77514" w14:paraId="135D478B" w14:textId="77777777" w:rsidTr="00162610">
        <w:trPr>
          <w:cantSplit/>
          <w:trPrChange w:id="131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320" w:author="David Owen" w:date="2019-06-03T11:19:00Z">
              <w:tcPr>
                <w:tcW w:w="0" w:type="auto"/>
                <w:tcBorders>
                  <w:top w:val="single" w:sz="4" w:space="0" w:color="A6A6A6" w:themeColor="background1" w:themeShade="A6"/>
                  <w:right w:val="single" w:sz="4" w:space="0" w:color="000000" w:themeColor="text1"/>
                </w:tcBorders>
              </w:tcPr>
            </w:tcPrChange>
          </w:tcPr>
          <w:p w14:paraId="20866897" w14:textId="77777777" w:rsidR="00E77514" w:rsidRDefault="00E77514" w:rsidP="00FC0611">
            <w:pPr>
              <w:pStyle w:val="NormalinTable"/>
            </w:pPr>
            <w:r>
              <w:rPr>
                <w:b/>
              </w:rPr>
              <w:t>0807 00 00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2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F672758" w14:textId="77777777" w:rsidR="00E77514" w:rsidRDefault="00E77514" w:rsidP="00FC0611">
            <w:pPr>
              <w:pStyle w:val="NormalinTable"/>
              <w:tabs>
                <w:tab w:val="left" w:pos="1250"/>
              </w:tabs>
            </w:pPr>
            <w:r>
              <w:t>0.00%</w:t>
            </w:r>
          </w:p>
        </w:tc>
      </w:tr>
      <w:tr w:rsidR="00E77514" w14:paraId="7B644E68" w14:textId="77777777" w:rsidTr="00162610">
        <w:trPr>
          <w:cantSplit/>
          <w:trPrChange w:id="132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323" w:author="David Owen" w:date="2019-06-03T11:19:00Z">
              <w:tcPr>
                <w:tcW w:w="0" w:type="auto"/>
                <w:tcBorders>
                  <w:top w:val="single" w:sz="4" w:space="0" w:color="A6A6A6" w:themeColor="background1" w:themeShade="A6"/>
                  <w:right w:val="single" w:sz="4" w:space="0" w:color="000000" w:themeColor="text1"/>
                </w:tcBorders>
              </w:tcPr>
            </w:tcPrChange>
          </w:tcPr>
          <w:p w14:paraId="7C8E5A89" w14:textId="77777777" w:rsidR="00E77514" w:rsidRDefault="00E77514" w:rsidP="00FC0611">
            <w:pPr>
              <w:pStyle w:val="NormalinTable"/>
            </w:pPr>
            <w:r>
              <w:rPr>
                <w:b/>
              </w:rPr>
              <w:t>0808 10 10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2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C343F10" w14:textId="77400C94" w:rsidR="00E77514" w:rsidRDefault="00E77514" w:rsidP="00FC0611">
            <w:pPr>
              <w:pStyle w:val="NormalinTable"/>
              <w:tabs>
                <w:tab w:val="left" w:pos="1250"/>
              </w:tabs>
            </w:pPr>
            <w:del w:id="1325" w:author="David Owen" w:date="2019-06-03T12:03:00Z">
              <w:r w:rsidDel="003230CD">
                <w:delText>16/09 to 15/12</w:delText>
              </w:r>
              <w:r w:rsidDel="003230CD">
                <w:tab/>
              </w:r>
            </w:del>
            <w:r>
              <w:t>0.00%</w:t>
            </w:r>
          </w:p>
        </w:tc>
      </w:tr>
      <w:tr w:rsidR="00E77514" w14:paraId="5239A10A" w14:textId="77777777" w:rsidTr="00162610">
        <w:trPr>
          <w:cantSplit/>
          <w:trPrChange w:id="132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327" w:author="David Owen" w:date="2019-06-03T11:19:00Z">
              <w:tcPr>
                <w:tcW w:w="0" w:type="auto"/>
                <w:tcBorders>
                  <w:top w:val="single" w:sz="4" w:space="0" w:color="A6A6A6" w:themeColor="background1" w:themeShade="A6"/>
                  <w:right w:val="single" w:sz="4" w:space="0" w:color="000000" w:themeColor="text1"/>
                </w:tcBorders>
              </w:tcPr>
            </w:tcPrChange>
          </w:tcPr>
          <w:p w14:paraId="5220E6E3" w14:textId="77777777" w:rsidR="00E77514" w:rsidRDefault="00E77514" w:rsidP="00FC0611">
            <w:pPr>
              <w:pStyle w:val="NormalinTable"/>
            </w:pPr>
            <w:r>
              <w:rPr>
                <w:b/>
              </w:rPr>
              <w:t>0808 10 80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2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3467D16" w14:textId="77777777" w:rsidR="00E77514" w:rsidRDefault="00E77514" w:rsidP="00FC0611">
            <w:pPr>
              <w:pStyle w:val="NormalinTable"/>
              <w:tabs>
                <w:tab w:val="left" w:pos="1250"/>
              </w:tabs>
            </w:pPr>
            <w:r>
              <w:t>Entry Price - 0.00% + Specific 100%</w:t>
            </w:r>
          </w:p>
        </w:tc>
      </w:tr>
      <w:tr w:rsidR="007C0D4B" w14:paraId="721A5C1E" w14:textId="77777777" w:rsidTr="00162610">
        <w:trPr>
          <w:cantSplit/>
          <w:ins w:id="1329" w:author="David Owen" w:date="2019-06-03T12:22:00Z"/>
        </w:trPr>
        <w:tc>
          <w:tcPr>
            <w:tcW w:w="0" w:type="auto"/>
            <w:tcBorders>
              <w:top w:val="single" w:sz="4" w:space="0" w:color="A6A6A6" w:themeColor="background1" w:themeShade="A6"/>
              <w:right w:val="single" w:sz="4" w:space="0" w:color="000000" w:themeColor="text1"/>
            </w:tcBorders>
          </w:tcPr>
          <w:p w14:paraId="12BA2A8C" w14:textId="0137BE28" w:rsidR="007C0D4B" w:rsidRDefault="007C0D4B" w:rsidP="00FC0611">
            <w:pPr>
              <w:pStyle w:val="NormalinTable"/>
              <w:rPr>
                <w:ins w:id="1330" w:author="David Owen" w:date="2019-06-03T12:22:00Z"/>
                <w:b/>
              </w:rPr>
            </w:pPr>
            <w:ins w:id="1331" w:author="David Owen" w:date="2019-06-03T12:22:00Z">
              <w:r>
                <w:rPr>
                  <w:b/>
                </w:rPr>
                <w:t>0808 30 10</w:t>
              </w:r>
            </w:ins>
          </w:p>
        </w:tc>
        <w:tc>
          <w:tcPr>
            <w:tcW w:w="0" w:type="auto"/>
            <w:tcBorders>
              <w:top w:val="single" w:sz="4" w:space="0" w:color="A6A6A6" w:themeColor="background1" w:themeShade="A6"/>
              <w:left w:val="single" w:sz="4" w:space="0" w:color="000000" w:themeColor="text1"/>
              <w:right w:val="single" w:sz="4" w:space="0" w:color="000000" w:themeColor="text1"/>
            </w:tcBorders>
          </w:tcPr>
          <w:p w14:paraId="0AFEF56F" w14:textId="75C08232" w:rsidR="007C0D4B" w:rsidRDefault="007C0D4B" w:rsidP="00FC0611">
            <w:pPr>
              <w:pStyle w:val="NormalinTable"/>
              <w:tabs>
                <w:tab w:val="left" w:pos="1250"/>
              </w:tabs>
              <w:rPr>
                <w:ins w:id="1332" w:author="David Owen" w:date="2019-06-03T12:22:00Z"/>
              </w:rPr>
            </w:pPr>
            <w:ins w:id="1333" w:author="David Owen" w:date="2019-06-03T12:22:00Z">
              <w:r>
                <w:t>0.00%</w:t>
              </w:r>
            </w:ins>
          </w:p>
        </w:tc>
      </w:tr>
      <w:tr w:rsidR="00E77514" w14:paraId="3FE28F08" w14:textId="77777777" w:rsidTr="00162610">
        <w:trPr>
          <w:cantSplit/>
          <w:trPrChange w:id="133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335" w:author="David Owen" w:date="2019-06-03T11:19:00Z">
              <w:tcPr>
                <w:tcW w:w="0" w:type="auto"/>
                <w:tcBorders>
                  <w:top w:val="single" w:sz="4" w:space="0" w:color="A6A6A6" w:themeColor="background1" w:themeShade="A6"/>
                  <w:right w:val="single" w:sz="4" w:space="0" w:color="000000" w:themeColor="text1"/>
                </w:tcBorders>
              </w:tcPr>
            </w:tcPrChange>
          </w:tcPr>
          <w:p w14:paraId="07E3D3A1" w14:textId="77777777" w:rsidR="00E77514" w:rsidRDefault="00E77514" w:rsidP="00FC0611">
            <w:pPr>
              <w:pStyle w:val="NormalinTable"/>
            </w:pPr>
            <w:r>
              <w:rPr>
                <w:b/>
              </w:rPr>
              <w:t>0808 30 90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3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A3A768B" w14:textId="32E6E174" w:rsidR="00E77514" w:rsidRDefault="00E77514" w:rsidP="00FC0611">
            <w:pPr>
              <w:pStyle w:val="NormalinTable"/>
              <w:tabs>
                <w:tab w:val="left" w:pos="1250"/>
              </w:tabs>
            </w:pPr>
            <w:del w:id="1337" w:author="David Owen" w:date="2019-06-03T12:22:00Z">
              <w:r w:rsidDel="007C0D4B">
                <w:delText>01/01 to 30/04</w:delText>
              </w:r>
            </w:del>
            <w:r>
              <w:t xml:space="preserve">Entry Price - 0.00% + Specific 100% </w:t>
            </w:r>
            <w:del w:id="1338" w:author="David Owen" w:date="2019-06-03T12:22:00Z">
              <w:r w:rsidDel="007C0D4B">
                <w:delText>01/05 to 30/061.000 € / 100 kg</w:delText>
              </w:r>
            </w:del>
            <w:r>
              <w:t xml:space="preserve"> </w:t>
            </w:r>
          </w:p>
        </w:tc>
      </w:tr>
      <w:tr w:rsidR="00E77514" w14:paraId="3CDA70A8" w14:textId="77777777" w:rsidTr="00162610">
        <w:trPr>
          <w:cantSplit/>
          <w:trPrChange w:id="133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340" w:author="David Owen" w:date="2019-06-03T11:19:00Z">
              <w:tcPr>
                <w:tcW w:w="0" w:type="auto"/>
                <w:tcBorders>
                  <w:top w:val="single" w:sz="4" w:space="0" w:color="A6A6A6" w:themeColor="background1" w:themeShade="A6"/>
                  <w:right w:val="single" w:sz="4" w:space="0" w:color="000000" w:themeColor="text1"/>
                </w:tcBorders>
              </w:tcPr>
            </w:tcPrChange>
          </w:tcPr>
          <w:p w14:paraId="71960C41" w14:textId="77777777" w:rsidR="00E77514" w:rsidRDefault="00E77514" w:rsidP="00FC0611">
            <w:pPr>
              <w:pStyle w:val="NormalinTable"/>
            </w:pPr>
            <w:r>
              <w:rPr>
                <w:b/>
              </w:rPr>
              <w:t>0808 40 00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4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4611E77" w14:textId="77777777" w:rsidR="00E77514" w:rsidRDefault="00E77514" w:rsidP="00FC0611">
            <w:pPr>
              <w:pStyle w:val="NormalinTable"/>
              <w:tabs>
                <w:tab w:val="left" w:pos="1250"/>
              </w:tabs>
            </w:pPr>
            <w:r>
              <w:t>0.00%</w:t>
            </w:r>
          </w:p>
        </w:tc>
      </w:tr>
      <w:tr w:rsidR="00E77514" w14:paraId="3DDDF268" w14:textId="77777777" w:rsidTr="00162610">
        <w:trPr>
          <w:cantSplit/>
          <w:trPrChange w:id="134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343" w:author="David Owen" w:date="2019-06-03T11:19:00Z">
              <w:tcPr>
                <w:tcW w:w="0" w:type="auto"/>
                <w:tcBorders>
                  <w:top w:val="single" w:sz="4" w:space="0" w:color="A6A6A6" w:themeColor="background1" w:themeShade="A6"/>
                  <w:right w:val="single" w:sz="4" w:space="0" w:color="000000" w:themeColor="text1"/>
                </w:tcBorders>
              </w:tcPr>
            </w:tcPrChange>
          </w:tcPr>
          <w:p w14:paraId="2320A411" w14:textId="77777777" w:rsidR="00E77514" w:rsidRDefault="00E77514" w:rsidP="00FC0611">
            <w:pPr>
              <w:pStyle w:val="NormalinTable"/>
            </w:pPr>
            <w:r>
              <w:rPr>
                <w:b/>
              </w:rPr>
              <w:t>0809 10 00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4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642DB25" w14:textId="237648E8" w:rsidR="00E77514" w:rsidRDefault="00E77514" w:rsidP="00FC0611">
            <w:pPr>
              <w:pStyle w:val="NormalinTable"/>
              <w:tabs>
                <w:tab w:val="left" w:pos="1250"/>
              </w:tabs>
            </w:pPr>
            <w:del w:id="1345" w:author="David Owen" w:date="2019-06-03T12:28:00Z">
              <w:r w:rsidDel="00486405">
                <w:delText xml:space="preserve">01/01 to 31/050.00% 01/06 </w:delText>
              </w:r>
            </w:del>
            <w:del w:id="1346" w:author="David Owen" w:date="2019-06-03T12:29:00Z">
              <w:r w:rsidDel="00486405">
                <w:delText>to 31/07</w:delText>
              </w:r>
            </w:del>
            <w:r>
              <w:t>Entry Price - 0.00% + Specific 100%</w:t>
            </w:r>
            <w:del w:id="1347" w:author="David Owen" w:date="2019-06-03T12:29:00Z">
              <w:r w:rsidDel="00486405">
                <w:delText xml:space="preserve"> 01/08 to 31/120.00%</w:delText>
              </w:r>
            </w:del>
          </w:p>
        </w:tc>
      </w:tr>
      <w:tr w:rsidR="00E77514" w14:paraId="573F6BF0" w14:textId="77777777" w:rsidTr="00162610">
        <w:trPr>
          <w:cantSplit/>
          <w:trPrChange w:id="134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349" w:author="David Owen" w:date="2019-06-03T11:19:00Z">
              <w:tcPr>
                <w:tcW w:w="0" w:type="auto"/>
                <w:tcBorders>
                  <w:top w:val="single" w:sz="4" w:space="0" w:color="A6A6A6" w:themeColor="background1" w:themeShade="A6"/>
                  <w:right w:val="single" w:sz="4" w:space="0" w:color="000000" w:themeColor="text1"/>
                </w:tcBorders>
              </w:tcPr>
            </w:tcPrChange>
          </w:tcPr>
          <w:p w14:paraId="06A96311" w14:textId="77777777" w:rsidR="00E77514" w:rsidRDefault="00E77514" w:rsidP="00FC0611">
            <w:pPr>
              <w:pStyle w:val="NormalinTable"/>
            </w:pPr>
            <w:r>
              <w:rPr>
                <w:b/>
              </w:rPr>
              <w:lastRenderedPageBreak/>
              <w:t>0809 21 00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5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B4A2A24" w14:textId="67909EEC" w:rsidR="00E77514" w:rsidRDefault="00E77514" w:rsidP="00FC0611">
            <w:pPr>
              <w:pStyle w:val="NormalinTable"/>
              <w:tabs>
                <w:tab w:val="left" w:pos="1250"/>
              </w:tabs>
            </w:pPr>
            <w:del w:id="1351" w:author="David Owen" w:date="2019-06-03T12:29:00Z">
              <w:r w:rsidDel="00486405">
                <w:delText>01/01 to 30/040.00% 01/05 to 20/052.400 € / 100 kg 21/05 to 10/08</w:delText>
              </w:r>
            </w:del>
            <w:r>
              <w:t>Entry Price - 0.00% + Specific 100%</w:t>
            </w:r>
          </w:p>
        </w:tc>
      </w:tr>
      <w:tr w:rsidR="00E77514" w14:paraId="515B9F6A" w14:textId="77777777" w:rsidTr="00162610">
        <w:trPr>
          <w:cantSplit/>
          <w:trPrChange w:id="135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353" w:author="David Owen" w:date="2019-06-03T11:19:00Z">
              <w:tcPr>
                <w:tcW w:w="0" w:type="auto"/>
                <w:tcBorders>
                  <w:top w:val="single" w:sz="4" w:space="0" w:color="A6A6A6" w:themeColor="background1" w:themeShade="A6"/>
                  <w:right w:val="single" w:sz="4" w:space="0" w:color="000000" w:themeColor="text1"/>
                </w:tcBorders>
              </w:tcPr>
            </w:tcPrChange>
          </w:tcPr>
          <w:p w14:paraId="371CAD41" w14:textId="77777777" w:rsidR="00E77514" w:rsidRDefault="00E77514" w:rsidP="00FC0611">
            <w:pPr>
              <w:pStyle w:val="NormalinTable"/>
            </w:pPr>
            <w:r>
              <w:rPr>
                <w:b/>
              </w:rPr>
              <w:t>0809 29 00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5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22F7300" w14:textId="77777777" w:rsidR="00E77514" w:rsidRDefault="00E77514" w:rsidP="00FC0611">
            <w:pPr>
              <w:pStyle w:val="NormalinTable"/>
              <w:tabs>
                <w:tab w:val="left" w:pos="1250"/>
              </w:tabs>
            </w:pPr>
            <w:del w:id="1355" w:author="David Owen" w:date="2019-06-03T12:29:00Z">
              <w:r w:rsidDel="00C248FC">
                <w:delText xml:space="preserve">01/05 to 20/052.400 € / 100 kg 21/05 to </w:delText>
              </w:r>
              <w:r w:rsidDel="00486405">
                <w:delText>10/08</w:delText>
              </w:r>
            </w:del>
            <w:r>
              <w:t>Entry Price - 0.00% + Specific 100%</w:t>
            </w:r>
            <w:del w:id="1356" w:author="David Owen" w:date="2019-06-03T12:29:00Z">
              <w:r w:rsidDel="00C248FC">
                <w:delText xml:space="preserve"> 11/08 to 31/120.00%</w:delText>
              </w:r>
            </w:del>
          </w:p>
        </w:tc>
      </w:tr>
      <w:tr w:rsidR="00E77514" w14:paraId="692A63F2" w14:textId="77777777" w:rsidTr="00162610">
        <w:trPr>
          <w:cantSplit/>
          <w:trPrChange w:id="135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358" w:author="David Owen" w:date="2019-06-03T11:19:00Z">
              <w:tcPr>
                <w:tcW w:w="0" w:type="auto"/>
                <w:tcBorders>
                  <w:top w:val="single" w:sz="4" w:space="0" w:color="A6A6A6" w:themeColor="background1" w:themeShade="A6"/>
                  <w:right w:val="single" w:sz="4" w:space="0" w:color="000000" w:themeColor="text1"/>
                </w:tcBorders>
              </w:tcPr>
            </w:tcPrChange>
          </w:tcPr>
          <w:p w14:paraId="42FF8C3C" w14:textId="77777777" w:rsidR="00E77514" w:rsidRDefault="00E77514" w:rsidP="00FC0611">
            <w:pPr>
              <w:pStyle w:val="NormalinTable"/>
            </w:pPr>
            <w:r>
              <w:rPr>
                <w:b/>
              </w:rPr>
              <w:t>0809 30 10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5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0B3B4C2" w14:textId="44904666" w:rsidR="00E77514" w:rsidRDefault="00E77514" w:rsidP="00FC0611">
            <w:pPr>
              <w:pStyle w:val="NormalinTable"/>
              <w:tabs>
                <w:tab w:val="left" w:pos="1250"/>
              </w:tabs>
            </w:pPr>
            <w:del w:id="1360" w:author="David Owen" w:date="2019-06-03T12:29:00Z">
              <w:r w:rsidDel="00C248FC">
                <w:delText>01/01 to 10/060.00% 11/06 to</w:delText>
              </w:r>
            </w:del>
            <w:del w:id="1361" w:author="David Owen" w:date="2019-06-03T12:30:00Z">
              <w:r w:rsidDel="00C248FC">
                <w:delText xml:space="preserve"> 30/09</w:delText>
              </w:r>
            </w:del>
            <w:r>
              <w:t>Entry Price - 0.00% + Specific 100%</w:t>
            </w:r>
            <w:del w:id="1362" w:author="David Owen" w:date="2019-06-03T12:29:00Z">
              <w:r w:rsidDel="00C248FC">
                <w:delText xml:space="preserve"> 01/10 to 31/120.00%</w:delText>
              </w:r>
            </w:del>
          </w:p>
        </w:tc>
      </w:tr>
      <w:tr w:rsidR="00E77514" w14:paraId="519D2A4E" w14:textId="77777777" w:rsidTr="00162610">
        <w:trPr>
          <w:cantSplit/>
          <w:trPrChange w:id="136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364" w:author="David Owen" w:date="2019-06-03T11:19:00Z">
              <w:tcPr>
                <w:tcW w:w="0" w:type="auto"/>
                <w:tcBorders>
                  <w:top w:val="single" w:sz="4" w:space="0" w:color="A6A6A6" w:themeColor="background1" w:themeShade="A6"/>
                  <w:right w:val="single" w:sz="4" w:space="0" w:color="000000" w:themeColor="text1"/>
                </w:tcBorders>
              </w:tcPr>
            </w:tcPrChange>
          </w:tcPr>
          <w:p w14:paraId="1A492338" w14:textId="77777777" w:rsidR="00E77514" w:rsidRDefault="00E77514" w:rsidP="00FC0611">
            <w:pPr>
              <w:pStyle w:val="NormalinTable"/>
            </w:pPr>
            <w:r>
              <w:rPr>
                <w:b/>
              </w:rPr>
              <w:t>0809 30 90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6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2D8C8D4" w14:textId="77777777" w:rsidR="00E77514" w:rsidRDefault="00E77514" w:rsidP="00FC0611">
            <w:pPr>
              <w:pStyle w:val="NormalinTable"/>
              <w:tabs>
                <w:tab w:val="left" w:pos="1250"/>
              </w:tabs>
            </w:pPr>
            <w:del w:id="1366" w:author="David Owen" w:date="2019-06-03T12:30:00Z">
              <w:r w:rsidDel="00C248FC">
                <w:delText>01/01 to 10/060.00% 11/06 to 30/09</w:delText>
              </w:r>
            </w:del>
            <w:r>
              <w:t>Entry Price - 0.00% + Specific 100%</w:t>
            </w:r>
            <w:del w:id="1367" w:author="David Owen" w:date="2019-06-03T12:30:00Z">
              <w:r w:rsidDel="00C248FC">
                <w:delText xml:space="preserve"> 01/10 to 31/120.00%</w:delText>
              </w:r>
            </w:del>
          </w:p>
        </w:tc>
      </w:tr>
      <w:tr w:rsidR="00E77514" w14:paraId="12FAD0EC" w14:textId="77777777" w:rsidTr="00162610">
        <w:trPr>
          <w:cantSplit/>
          <w:trPrChange w:id="136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369" w:author="David Owen" w:date="2019-06-03T11:19:00Z">
              <w:tcPr>
                <w:tcW w:w="0" w:type="auto"/>
                <w:tcBorders>
                  <w:top w:val="single" w:sz="4" w:space="0" w:color="A6A6A6" w:themeColor="background1" w:themeShade="A6"/>
                  <w:right w:val="single" w:sz="4" w:space="0" w:color="000000" w:themeColor="text1"/>
                </w:tcBorders>
              </w:tcPr>
            </w:tcPrChange>
          </w:tcPr>
          <w:p w14:paraId="156CE282" w14:textId="77777777" w:rsidR="00E77514" w:rsidRDefault="00E77514" w:rsidP="00FC0611">
            <w:pPr>
              <w:pStyle w:val="NormalinTable"/>
            </w:pPr>
            <w:r>
              <w:rPr>
                <w:b/>
              </w:rPr>
              <w:t>0809 40 05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7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D3A5C7D" w14:textId="77777777" w:rsidR="00E77514" w:rsidRDefault="00E77514" w:rsidP="00FC0611">
            <w:pPr>
              <w:pStyle w:val="NormalinTable"/>
              <w:tabs>
                <w:tab w:val="left" w:pos="1250"/>
              </w:tabs>
            </w:pPr>
            <w:del w:id="1371" w:author="David Owen" w:date="2019-06-03T12:30:00Z">
              <w:r w:rsidDel="00C248FC">
                <w:delText>01/01 to 10/060.00% 11/06 to 30/09</w:delText>
              </w:r>
              <w:r w:rsidDel="00C248FC">
                <w:tab/>
              </w:r>
            </w:del>
            <w:r>
              <w:t>Entry Price - 0.00% + Specific 100%</w:t>
            </w:r>
            <w:del w:id="1372" w:author="David Owen" w:date="2019-06-03T12:30:00Z">
              <w:r w:rsidDel="00C248FC">
                <w:delText xml:space="preserve"> 01/10 to 31/120.00%</w:delText>
              </w:r>
            </w:del>
          </w:p>
        </w:tc>
      </w:tr>
      <w:tr w:rsidR="00E77514" w14:paraId="06882F12" w14:textId="77777777" w:rsidTr="00162610">
        <w:trPr>
          <w:cantSplit/>
          <w:trPrChange w:id="137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374" w:author="David Owen" w:date="2019-06-03T11:19:00Z">
              <w:tcPr>
                <w:tcW w:w="0" w:type="auto"/>
                <w:tcBorders>
                  <w:top w:val="single" w:sz="4" w:space="0" w:color="A6A6A6" w:themeColor="background1" w:themeShade="A6"/>
                  <w:right w:val="single" w:sz="4" w:space="0" w:color="000000" w:themeColor="text1"/>
                </w:tcBorders>
              </w:tcPr>
            </w:tcPrChange>
          </w:tcPr>
          <w:p w14:paraId="3B2DB956" w14:textId="77777777" w:rsidR="00E77514" w:rsidRDefault="00E77514" w:rsidP="00FC0611">
            <w:pPr>
              <w:pStyle w:val="NormalinTable"/>
            </w:pPr>
            <w:r>
              <w:rPr>
                <w:b/>
              </w:rPr>
              <w:t>0809 40 90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7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42BFCA5" w14:textId="77777777" w:rsidR="00E77514" w:rsidRDefault="00E77514" w:rsidP="00FC0611">
            <w:pPr>
              <w:pStyle w:val="NormalinTable"/>
              <w:tabs>
                <w:tab w:val="left" w:pos="1250"/>
              </w:tabs>
            </w:pPr>
            <w:r>
              <w:t>0.00%</w:t>
            </w:r>
          </w:p>
        </w:tc>
      </w:tr>
      <w:tr w:rsidR="00E77514" w14:paraId="025203E0" w14:textId="77777777" w:rsidTr="00162610">
        <w:trPr>
          <w:cantSplit/>
          <w:trPrChange w:id="137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377" w:author="David Owen" w:date="2019-06-03T11:19:00Z">
              <w:tcPr>
                <w:tcW w:w="0" w:type="auto"/>
                <w:tcBorders>
                  <w:top w:val="single" w:sz="4" w:space="0" w:color="A6A6A6" w:themeColor="background1" w:themeShade="A6"/>
                  <w:right w:val="single" w:sz="4" w:space="0" w:color="000000" w:themeColor="text1"/>
                </w:tcBorders>
              </w:tcPr>
            </w:tcPrChange>
          </w:tcPr>
          <w:p w14:paraId="318272F2" w14:textId="77777777" w:rsidR="00E77514" w:rsidRDefault="00E77514" w:rsidP="00FC0611">
            <w:pPr>
              <w:pStyle w:val="NormalinTable"/>
            </w:pPr>
            <w:r>
              <w:rPr>
                <w:b/>
              </w:rPr>
              <w:t>0810 00 00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7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4808A99" w14:textId="77777777" w:rsidR="00E77514" w:rsidRDefault="00E77514" w:rsidP="00FC0611">
            <w:pPr>
              <w:pStyle w:val="NormalinTable"/>
              <w:tabs>
                <w:tab w:val="left" w:pos="1250"/>
              </w:tabs>
            </w:pPr>
            <w:r>
              <w:t>0.00%</w:t>
            </w:r>
          </w:p>
        </w:tc>
      </w:tr>
      <w:tr w:rsidR="00E77514" w14:paraId="6061D94A" w14:textId="77777777" w:rsidTr="00162610">
        <w:trPr>
          <w:cantSplit/>
          <w:trPrChange w:id="137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380" w:author="David Owen" w:date="2019-06-03T11:19:00Z">
              <w:tcPr>
                <w:tcW w:w="0" w:type="auto"/>
                <w:tcBorders>
                  <w:top w:val="single" w:sz="4" w:space="0" w:color="A6A6A6" w:themeColor="background1" w:themeShade="A6"/>
                  <w:right w:val="single" w:sz="4" w:space="0" w:color="000000" w:themeColor="text1"/>
                </w:tcBorders>
              </w:tcPr>
            </w:tcPrChange>
          </w:tcPr>
          <w:p w14:paraId="1F6B5842" w14:textId="77777777" w:rsidR="00E77514" w:rsidRDefault="00E77514" w:rsidP="00FC0611">
            <w:pPr>
              <w:pStyle w:val="NormalinTable"/>
            </w:pPr>
            <w:r>
              <w:rPr>
                <w:b/>
              </w:rPr>
              <w:t>0811 10 11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8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4259213" w14:textId="77777777" w:rsidR="00E77514" w:rsidRDefault="00E77514" w:rsidP="00FC0611">
            <w:pPr>
              <w:pStyle w:val="NormalinTable"/>
              <w:tabs>
                <w:tab w:val="left" w:pos="1250"/>
              </w:tabs>
            </w:pPr>
            <w:r>
              <w:t>0.00%</w:t>
            </w:r>
          </w:p>
        </w:tc>
      </w:tr>
      <w:tr w:rsidR="00E77514" w14:paraId="74B7B890" w14:textId="77777777" w:rsidTr="00162610">
        <w:trPr>
          <w:cantSplit/>
          <w:trPrChange w:id="138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383" w:author="David Owen" w:date="2019-06-03T11:19:00Z">
              <w:tcPr>
                <w:tcW w:w="0" w:type="auto"/>
                <w:tcBorders>
                  <w:top w:val="single" w:sz="4" w:space="0" w:color="A6A6A6" w:themeColor="background1" w:themeShade="A6"/>
                  <w:right w:val="single" w:sz="4" w:space="0" w:color="000000" w:themeColor="text1"/>
                </w:tcBorders>
              </w:tcPr>
            </w:tcPrChange>
          </w:tcPr>
          <w:p w14:paraId="24D9C56D" w14:textId="77777777" w:rsidR="00E77514" w:rsidRDefault="00E77514" w:rsidP="00FC0611">
            <w:pPr>
              <w:pStyle w:val="NormalinTable"/>
            </w:pPr>
            <w:r>
              <w:rPr>
                <w:b/>
              </w:rPr>
              <w:t>0811 10 19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8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1779C65" w14:textId="77777777" w:rsidR="00E77514" w:rsidRDefault="00E77514" w:rsidP="00FC0611">
            <w:pPr>
              <w:pStyle w:val="NormalinTable"/>
              <w:tabs>
                <w:tab w:val="left" w:pos="1250"/>
              </w:tabs>
            </w:pPr>
            <w:r>
              <w:t>0.00%</w:t>
            </w:r>
          </w:p>
        </w:tc>
      </w:tr>
      <w:tr w:rsidR="00E77514" w14:paraId="2350D1A7" w14:textId="77777777" w:rsidTr="00162610">
        <w:trPr>
          <w:cantSplit/>
          <w:trPrChange w:id="138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386" w:author="David Owen" w:date="2019-06-03T11:19:00Z">
              <w:tcPr>
                <w:tcW w:w="0" w:type="auto"/>
                <w:tcBorders>
                  <w:top w:val="single" w:sz="4" w:space="0" w:color="A6A6A6" w:themeColor="background1" w:themeShade="A6"/>
                  <w:right w:val="single" w:sz="4" w:space="0" w:color="000000" w:themeColor="text1"/>
                </w:tcBorders>
              </w:tcPr>
            </w:tcPrChange>
          </w:tcPr>
          <w:p w14:paraId="47305F67" w14:textId="77777777" w:rsidR="00E77514" w:rsidRDefault="00E77514" w:rsidP="00FC0611">
            <w:pPr>
              <w:pStyle w:val="NormalinTable"/>
            </w:pPr>
            <w:r>
              <w:rPr>
                <w:b/>
              </w:rPr>
              <w:t>0811 10 90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8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5C8CC42" w14:textId="77777777" w:rsidR="00E77514" w:rsidRDefault="00E77514" w:rsidP="00FC0611">
            <w:pPr>
              <w:pStyle w:val="NormalinTable"/>
              <w:tabs>
                <w:tab w:val="left" w:pos="1250"/>
              </w:tabs>
            </w:pPr>
            <w:r>
              <w:t>0.00%</w:t>
            </w:r>
          </w:p>
        </w:tc>
      </w:tr>
      <w:tr w:rsidR="00E77514" w14:paraId="1CB19E95" w14:textId="77777777" w:rsidTr="00162610">
        <w:trPr>
          <w:cantSplit/>
          <w:trPrChange w:id="138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389" w:author="David Owen" w:date="2019-06-03T11:19:00Z">
              <w:tcPr>
                <w:tcW w:w="0" w:type="auto"/>
                <w:tcBorders>
                  <w:top w:val="single" w:sz="4" w:space="0" w:color="A6A6A6" w:themeColor="background1" w:themeShade="A6"/>
                  <w:right w:val="single" w:sz="4" w:space="0" w:color="000000" w:themeColor="text1"/>
                </w:tcBorders>
              </w:tcPr>
            </w:tcPrChange>
          </w:tcPr>
          <w:p w14:paraId="6E87A6B1" w14:textId="77777777" w:rsidR="00E77514" w:rsidRDefault="00E77514" w:rsidP="00FC0611">
            <w:pPr>
              <w:pStyle w:val="NormalinTable"/>
            </w:pPr>
            <w:r>
              <w:rPr>
                <w:b/>
              </w:rPr>
              <w:t>0811 20 11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9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512C8E3" w14:textId="77777777" w:rsidR="00E77514" w:rsidRDefault="00E77514" w:rsidP="00FC0611">
            <w:pPr>
              <w:pStyle w:val="NormalinTable"/>
              <w:tabs>
                <w:tab w:val="left" w:pos="1250"/>
              </w:tabs>
            </w:pPr>
            <w:r>
              <w:t>0.00%</w:t>
            </w:r>
          </w:p>
        </w:tc>
      </w:tr>
      <w:tr w:rsidR="00E77514" w14:paraId="1D714CD3" w14:textId="77777777" w:rsidTr="00162610">
        <w:trPr>
          <w:cantSplit/>
          <w:trPrChange w:id="139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392" w:author="David Owen" w:date="2019-06-03T11:19:00Z">
              <w:tcPr>
                <w:tcW w:w="0" w:type="auto"/>
                <w:tcBorders>
                  <w:top w:val="single" w:sz="4" w:space="0" w:color="A6A6A6" w:themeColor="background1" w:themeShade="A6"/>
                  <w:right w:val="single" w:sz="4" w:space="0" w:color="000000" w:themeColor="text1"/>
                </w:tcBorders>
              </w:tcPr>
            </w:tcPrChange>
          </w:tcPr>
          <w:p w14:paraId="651D861B" w14:textId="77777777" w:rsidR="00E77514" w:rsidRDefault="00E77514" w:rsidP="00FC0611">
            <w:pPr>
              <w:pStyle w:val="NormalinTable"/>
            </w:pPr>
            <w:r>
              <w:rPr>
                <w:b/>
              </w:rPr>
              <w:t>0811 20 19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9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8AE9AB1" w14:textId="77777777" w:rsidR="00E77514" w:rsidRDefault="00E77514" w:rsidP="00FC0611">
            <w:pPr>
              <w:pStyle w:val="NormalinTable"/>
              <w:tabs>
                <w:tab w:val="left" w:pos="1250"/>
              </w:tabs>
            </w:pPr>
            <w:r>
              <w:t>0.00%</w:t>
            </w:r>
          </w:p>
        </w:tc>
      </w:tr>
      <w:tr w:rsidR="00E77514" w14:paraId="6B11B7E8" w14:textId="77777777" w:rsidTr="00162610">
        <w:trPr>
          <w:cantSplit/>
          <w:trPrChange w:id="139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395" w:author="David Owen" w:date="2019-06-03T11:19:00Z">
              <w:tcPr>
                <w:tcW w:w="0" w:type="auto"/>
                <w:tcBorders>
                  <w:top w:val="single" w:sz="4" w:space="0" w:color="A6A6A6" w:themeColor="background1" w:themeShade="A6"/>
                  <w:right w:val="single" w:sz="4" w:space="0" w:color="000000" w:themeColor="text1"/>
                </w:tcBorders>
              </w:tcPr>
            </w:tcPrChange>
          </w:tcPr>
          <w:p w14:paraId="1E9CE9EF" w14:textId="77777777" w:rsidR="00E77514" w:rsidRDefault="00E77514" w:rsidP="00FC0611">
            <w:pPr>
              <w:pStyle w:val="NormalinTable"/>
            </w:pPr>
            <w:r>
              <w:rPr>
                <w:b/>
              </w:rPr>
              <w:t>0811 20 31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9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4C740E8" w14:textId="77777777" w:rsidR="00E77514" w:rsidRDefault="00E77514" w:rsidP="00FC0611">
            <w:pPr>
              <w:pStyle w:val="NormalinTable"/>
              <w:tabs>
                <w:tab w:val="left" w:pos="1250"/>
              </w:tabs>
            </w:pPr>
            <w:r>
              <w:t>0.00%</w:t>
            </w:r>
          </w:p>
        </w:tc>
      </w:tr>
      <w:tr w:rsidR="00E77514" w14:paraId="589402CB" w14:textId="77777777" w:rsidTr="00162610">
        <w:trPr>
          <w:cantSplit/>
          <w:trPrChange w:id="139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398" w:author="David Owen" w:date="2019-06-03T11:19:00Z">
              <w:tcPr>
                <w:tcW w:w="0" w:type="auto"/>
                <w:tcBorders>
                  <w:top w:val="single" w:sz="4" w:space="0" w:color="A6A6A6" w:themeColor="background1" w:themeShade="A6"/>
                  <w:right w:val="single" w:sz="4" w:space="0" w:color="000000" w:themeColor="text1"/>
                </w:tcBorders>
              </w:tcPr>
            </w:tcPrChange>
          </w:tcPr>
          <w:p w14:paraId="21C91EE4" w14:textId="77777777" w:rsidR="00E77514" w:rsidRDefault="00E77514" w:rsidP="00FC0611">
            <w:pPr>
              <w:pStyle w:val="NormalinTable"/>
            </w:pPr>
            <w:r>
              <w:rPr>
                <w:b/>
              </w:rPr>
              <w:t>0811 20 39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9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BB2E1FA" w14:textId="77777777" w:rsidR="00E77514" w:rsidRDefault="00E77514" w:rsidP="00FC0611">
            <w:pPr>
              <w:pStyle w:val="NormalinTable"/>
              <w:tabs>
                <w:tab w:val="left" w:pos="1250"/>
              </w:tabs>
            </w:pPr>
            <w:r>
              <w:t>0.00%</w:t>
            </w:r>
          </w:p>
        </w:tc>
      </w:tr>
      <w:tr w:rsidR="00E77514" w14:paraId="0BCF1A81" w14:textId="77777777" w:rsidTr="00162610">
        <w:trPr>
          <w:cantSplit/>
          <w:trPrChange w:id="140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401" w:author="David Owen" w:date="2019-06-03T11:19:00Z">
              <w:tcPr>
                <w:tcW w:w="0" w:type="auto"/>
                <w:tcBorders>
                  <w:top w:val="single" w:sz="4" w:space="0" w:color="A6A6A6" w:themeColor="background1" w:themeShade="A6"/>
                  <w:right w:val="single" w:sz="4" w:space="0" w:color="000000" w:themeColor="text1"/>
                </w:tcBorders>
              </w:tcPr>
            </w:tcPrChange>
          </w:tcPr>
          <w:p w14:paraId="413C10D2" w14:textId="77777777" w:rsidR="00E77514" w:rsidRDefault="00E77514" w:rsidP="00FC0611">
            <w:pPr>
              <w:pStyle w:val="NormalinTable"/>
            </w:pPr>
            <w:r>
              <w:rPr>
                <w:b/>
              </w:rPr>
              <w:t>0811 20 51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0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85E116B" w14:textId="77777777" w:rsidR="00E77514" w:rsidRDefault="00E77514" w:rsidP="00FC0611">
            <w:pPr>
              <w:pStyle w:val="NormalinTable"/>
              <w:tabs>
                <w:tab w:val="left" w:pos="1250"/>
              </w:tabs>
            </w:pPr>
            <w:r>
              <w:t>0.00%</w:t>
            </w:r>
          </w:p>
        </w:tc>
      </w:tr>
      <w:tr w:rsidR="00E77514" w14:paraId="2B6DD75B" w14:textId="77777777" w:rsidTr="00162610">
        <w:trPr>
          <w:cantSplit/>
          <w:trPrChange w:id="140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404" w:author="David Owen" w:date="2019-06-03T11:19:00Z">
              <w:tcPr>
                <w:tcW w:w="0" w:type="auto"/>
                <w:tcBorders>
                  <w:top w:val="single" w:sz="4" w:space="0" w:color="A6A6A6" w:themeColor="background1" w:themeShade="A6"/>
                  <w:right w:val="single" w:sz="4" w:space="0" w:color="000000" w:themeColor="text1"/>
                </w:tcBorders>
              </w:tcPr>
            </w:tcPrChange>
          </w:tcPr>
          <w:p w14:paraId="2338782B" w14:textId="77777777" w:rsidR="00E77514" w:rsidRDefault="00E77514" w:rsidP="00FC0611">
            <w:pPr>
              <w:pStyle w:val="NormalinTable"/>
            </w:pPr>
            <w:r>
              <w:rPr>
                <w:b/>
              </w:rPr>
              <w:t>0811 20 59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0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866D107" w14:textId="77777777" w:rsidR="00E77514" w:rsidRDefault="00E77514" w:rsidP="00FC0611">
            <w:pPr>
              <w:pStyle w:val="NormalinTable"/>
              <w:tabs>
                <w:tab w:val="left" w:pos="1250"/>
              </w:tabs>
            </w:pPr>
            <w:r>
              <w:t>0.00%</w:t>
            </w:r>
          </w:p>
        </w:tc>
      </w:tr>
      <w:tr w:rsidR="00E77514" w14:paraId="7D098742" w14:textId="77777777" w:rsidTr="00162610">
        <w:trPr>
          <w:cantSplit/>
          <w:trPrChange w:id="140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407" w:author="David Owen" w:date="2019-06-03T11:19:00Z">
              <w:tcPr>
                <w:tcW w:w="0" w:type="auto"/>
                <w:tcBorders>
                  <w:top w:val="single" w:sz="4" w:space="0" w:color="A6A6A6" w:themeColor="background1" w:themeShade="A6"/>
                  <w:right w:val="single" w:sz="4" w:space="0" w:color="000000" w:themeColor="text1"/>
                </w:tcBorders>
              </w:tcPr>
            </w:tcPrChange>
          </w:tcPr>
          <w:p w14:paraId="2FEB816C" w14:textId="77777777" w:rsidR="00E77514" w:rsidRDefault="00E77514" w:rsidP="00FC0611">
            <w:pPr>
              <w:pStyle w:val="NormalinTable"/>
            </w:pPr>
            <w:r>
              <w:rPr>
                <w:b/>
              </w:rPr>
              <w:t>0811 20 90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0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8D0CB05" w14:textId="77777777" w:rsidR="00E77514" w:rsidRDefault="00E77514" w:rsidP="00FC0611">
            <w:pPr>
              <w:pStyle w:val="NormalinTable"/>
              <w:tabs>
                <w:tab w:val="left" w:pos="1250"/>
              </w:tabs>
            </w:pPr>
            <w:r>
              <w:t>0.00%</w:t>
            </w:r>
          </w:p>
        </w:tc>
      </w:tr>
      <w:tr w:rsidR="00E77514" w14:paraId="78CB5ED6" w14:textId="77777777" w:rsidTr="00162610">
        <w:trPr>
          <w:cantSplit/>
          <w:trPrChange w:id="140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410" w:author="David Owen" w:date="2019-06-03T11:19:00Z">
              <w:tcPr>
                <w:tcW w:w="0" w:type="auto"/>
                <w:tcBorders>
                  <w:top w:val="single" w:sz="4" w:space="0" w:color="A6A6A6" w:themeColor="background1" w:themeShade="A6"/>
                  <w:right w:val="single" w:sz="4" w:space="0" w:color="000000" w:themeColor="text1"/>
                </w:tcBorders>
              </w:tcPr>
            </w:tcPrChange>
          </w:tcPr>
          <w:p w14:paraId="7196E656" w14:textId="77777777" w:rsidR="00E77514" w:rsidRDefault="00E77514" w:rsidP="00FC0611">
            <w:pPr>
              <w:pStyle w:val="NormalinTable"/>
            </w:pPr>
            <w:r>
              <w:rPr>
                <w:b/>
              </w:rPr>
              <w:t>0811 90 00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1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50F58B8" w14:textId="77777777" w:rsidR="00E77514" w:rsidRDefault="00E77514" w:rsidP="00FC0611">
            <w:pPr>
              <w:pStyle w:val="NormalinTable"/>
              <w:tabs>
                <w:tab w:val="left" w:pos="1250"/>
              </w:tabs>
            </w:pPr>
            <w:r>
              <w:t>0.00%</w:t>
            </w:r>
          </w:p>
        </w:tc>
      </w:tr>
      <w:tr w:rsidR="00E77514" w14:paraId="47CB7B34" w14:textId="77777777" w:rsidTr="00162610">
        <w:trPr>
          <w:cantSplit/>
          <w:trPrChange w:id="141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413" w:author="David Owen" w:date="2019-06-03T11:19:00Z">
              <w:tcPr>
                <w:tcW w:w="0" w:type="auto"/>
                <w:tcBorders>
                  <w:top w:val="single" w:sz="4" w:space="0" w:color="A6A6A6" w:themeColor="background1" w:themeShade="A6"/>
                  <w:right w:val="single" w:sz="4" w:space="0" w:color="000000" w:themeColor="text1"/>
                </w:tcBorders>
              </w:tcPr>
            </w:tcPrChange>
          </w:tcPr>
          <w:p w14:paraId="2D022956" w14:textId="77777777" w:rsidR="00E77514" w:rsidRDefault="00E77514" w:rsidP="00FC0611">
            <w:pPr>
              <w:pStyle w:val="NormalinTable"/>
            </w:pPr>
            <w:r>
              <w:rPr>
                <w:b/>
              </w:rPr>
              <w:t>0812 00 00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1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6F889CE" w14:textId="77777777" w:rsidR="00E77514" w:rsidRDefault="00E77514" w:rsidP="00FC0611">
            <w:pPr>
              <w:pStyle w:val="NormalinTable"/>
              <w:tabs>
                <w:tab w:val="left" w:pos="1250"/>
              </w:tabs>
            </w:pPr>
            <w:r>
              <w:t>0.00%</w:t>
            </w:r>
          </w:p>
        </w:tc>
      </w:tr>
      <w:tr w:rsidR="00E77514" w14:paraId="7C168149" w14:textId="77777777" w:rsidTr="00162610">
        <w:trPr>
          <w:cantSplit/>
          <w:trPrChange w:id="141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416" w:author="David Owen" w:date="2019-06-03T11:19:00Z">
              <w:tcPr>
                <w:tcW w:w="0" w:type="auto"/>
                <w:tcBorders>
                  <w:top w:val="single" w:sz="4" w:space="0" w:color="A6A6A6" w:themeColor="background1" w:themeShade="A6"/>
                  <w:right w:val="single" w:sz="4" w:space="0" w:color="000000" w:themeColor="text1"/>
                </w:tcBorders>
              </w:tcPr>
            </w:tcPrChange>
          </w:tcPr>
          <w:p w14:paraId="64424BC9" w14:textId="77777777" w:rsidR="00E77514" w:rsidRDefault="00E77514" w:rsidP="00FC0611">
            <w:pPr>
              <w:pStyle w:val="NormalinTable"/>
            </w:pPr>
            <w:r>
              <w:rPr>
                <w:b/>
              </w:rPr>
              <w:t>0813 00 00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1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E624C50" w14:textId="77777777" w:rsidR="00E77514" w:rsidRDefault="00E77514" w:rsidP="00FC0611">
            <w:pPr>
              <w:pStyle w:val="NormalinTable"/>
              <w:tabs>
                <w:tab w:val="left" w:pos="1250"/>
              </w:tabs>
            </w:pPr>
            <w:r>
              <w:t>0.00%</w:t>
            </w:r>
          </w:p>
        </w:tc>
      </w:tr>
      <w:tr w:rsidR="00E77514" w14:paraId="4E08D8C9" w14:textId="77777777" w:rsidTr="00162610">
        <w:trPr>
          <w:cantSplit/>
          <w:trPrChange w:id="141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419" w:author="David Owen" w:date="2019-06-03T11:19:00Z">
              <w:tcPr>
                <w:tcW w:w="0" w:type="auto"/>
                <w:tcBorders>
                  <w:top w:val="single" w:sz="4" w:space="0" w:color="A6A6A6" w:themeColor="background1" w:themeShade="A6"/>
                  <w:right w:val="single" w:sz="4" w:space="0" w:color="000000" w:themeColor="text1"/>
                </w:tcBorders>
              </w:tcPr>
            </w:tcPrChange>
          </w:tcPr>
          <w:p w14:paraId="066AC0C3" w14:textId="77777777" w:rsidR="00E77514" w:rsidRDefault="00E77514" w:rsidP="00FC0611">
            <w:pPr>
              <w:pStyle w:val="NormalinTable"/>
            </w:pPr>
            <w:r>
              <w:rPr>
                <w:b/>
              </w:rPr>
              <w:t>0814 00 00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2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871BA67" w14:textId="77777777" w:rsidR="00E77514" w:rsidRDefault="00E77514" w:rsidP="00FC0611">
            <w:pPr>
              <w:pStyle w:val="NormalinTable"/>
              <w:tabs>
                <w:tab w:val="left" w:pos="1250"/>
              </w:tabs>
            </w:pPr>
            <w:r>
              <w:t>0.00%</w:t>
            </w:r>
          </w:p>
        </w:tc>
      </w:tr>
      <w:tr w:rsidR="00E77514" w14:paraId="2A34BD33" w14:textId="77777777" w:rsidTr="00162610">
        <w:trPr>
          <w:cantSplit/>
          <w:trPrChange w:id="142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422" w:author="David Owen" w:date="2019-06-03T11:19:00Z">
              <w:tcPr>
                <w:tcW w:w="0" w:type="auto"/>
                <w:tcBorders>
                  <w:top w:val="single" w:sz="4" w:space="0" w:color="A6A6A6" w:themeColor="background1" w:themeShade="A6"/>
                  <w:right w:val="single" w:sz="4" w:space="0" w:color="000000" w:themeColor="text1"/>
                </w:tcBorders>
              </w:tcPr>
            </w:tcPrChange>
          </w:tcPr>
          <w:p w14:paraId="447168EB" w14:textId="77777777" w:rsidR="00E77514" w:rsidRDefault="00E77514" w:rsidP="00FC0611">
            <w:pPr>
              <w:pStyle w:val="NormalinTable"/>
            </w:pPr>
            <w:r>
              <w:rPr>
                <w:b/>
              </w:rPr>
              <w:t>0900 00 00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2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DD2C74D" w14:textId="77777777" w:rsidR="00E77514" w:rsidRDefault="00E77514" w:rsidP="00FC0611">
            <w:pPr>
              <w:pStyle w:val="NormalinTable"/>
              <w:tabs>
                <w:tab w:val="left" w:pos="1250"/>
              </w:tabs>
            </w:pPr>
            <w:r>
              <w:t>0.00%</w:t>
            </w:r>
          </w:p>
        </w:tc>
      </w:tr>
      <w:tr w:rsidR="00E77514" w14:paraId="20734C99" w14:textId="77777777" w:rsidTr="00162610">
        <w:trPr>
          <w:cantSplit/>
          <w:trPrChange w:id="142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425" w:author="David Owen" w:date="2019-06-03T11:19:00Z">
              <w:tcPr>
                <w:tcW w:w="0" w:type="auto"/>
                <w:tcBorders>
                  <w:top w:val="single" w:sz="4" w:space="0" w:color="A6A6A6" w:themeColor="background1" w:themeShade="A6"/>
                  <w:right w:val="single" w:sz="4" w:space="0" w:color="000000" w:themeColor="text1"/>
                </w:tcBorders>
              </w:tcPr>
            </w:tcPrChange>
          </w:tcPr>
          <w:p w14:paraId="444B1A67" w14:textId="77777777" w:rsidR="00E77514" w:rsidRDefault="00E77514" w:rsidP="00FC0611">
            <w:pPr>
              <w:pStyle w:val="NormalinTable"/>
            </w:pPr>
            <w:r>
              <w:rPr>
                <w:b/>
              </w:rPr>
              <w:t>1001 00 00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2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040C932" w14:textId="77777777" w:rsidR="00E77514" w:rsidRDefault="00E77514" w:rsidP="00FC0611">
            <w:pPr>
              <w:pStyle w:val="NormalinTable"/>
              <w:tabs>
                <w:tab w:val="left" w:pos="1250"/>
              </w:tabs>
            </w:pPr>
            <w:r>
              <w:t>0.00%</w:t>
            </w:r>
          </w:p>
        </w:tc>
      </w:tr>
      <w:tr w:rsidR="00E77514" w14:paraId="7AA13837" w14:textId="77777777" w:rsidTr="00162610">
        <w:trPr>
          <w:cantSplit/>
          <w:trPrChange w:id="142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428" w:author="David Owen" w:date="2019-06-03T11:19:00Z">
              <w:tcPr>
                <w:tcW w:w="0" w:type="auto"/>
                <w:tcBorders>
                  <w:top w:val="single" w:sz="4" w:space="0" w:color="A6A6A6" w:themeColor="background1" w:themeShade="A6"/>
                  <w:right w:val="single" w:sz="4" w:space="0" w:color="000000" w:themeColor="text1"/>
                </w:tcBorders>
              </w:tcPr>
            </w:tcPrChange>
          </w:tcPr>
          <w:p w14:paraId="024E3D5D" w14:textId="77777777" w:rsidR="00E77514" w:rsidRDefault="00E77514" w:rsidP="00FC0611">
            <w:pPr>
              <w:pStyle w:val="NormalinTable"/>
            </w:pPr>
            <w:r>
              <w:rPr>
                <w:b/>
              </w:rPr>
              <w:t>1002 00 00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2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E94B99B" w14:textId="77777777" w:rsidR="00E77514" w:rsidRDefault="00E77514" w:rsidP="00FC0611">
            <w:pPr>
              <w:pStyle w:val="NormalinTable"/>
              <w:tabs>
                <w:tab w:val="left" w:pos="1250"/>
              </w:tabs>
            </w:pPr>
            <w:r>
              <w:t>0.00%</w:t>
            </w:r>
          </w:p>
        </w:tc>
      </w:tr>
      <w:tr w:rsidR="00E77514" w14:paraId="23E067D3" w14:textId="77777777" w:rsidTr="00162610">
        <w:trPr>
          <w:cantSplit/>
          <w:trPrChange w:id="143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431" w:author="David Owen" w:date="2019-06-03T11:19:00Z">
              <w:tcPr>
                <w:tcW w:w="0" w:type="auto"/>
                <w:tcBorders>
                  <w:top w:val="single" w:sz="4" w:space="0" w:color="A6A6A6" w:themeColor="background1" w:themeShade="A6"/>
                  <w:right w:val="single" w:sz="4" w:space="0" w:color="000000" w:themeColor="text1"/>
                </w:tcBorders>
              </w:tcPr>
            </w:tcPrChange>
          </w:tcPr>
          <w:p w14:paraId="15F67CB6" w14:textId="77777777" w:rsidR="00E77514" w:rsidRDefault="00E77514" w:rsidP="00FC0611">
            <w:pPr>
              <w:pStyle w:val="NormalinTable"/>
            </w:pPr>
            <w:r>
              <w:rPr>
                <w:b/>
              </w:rPr>
              <w:t>1003 00 00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3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C1B06CB" w14:textId="77777777" w:rsidR="00E77514" w:rsidRDefault="00E77514" w:rsidP="00FC0611">
            <w:pPr>
              <w:pStyle w:val="NormalinTable"/>
              <w:tabs>
                <w:tab w:val="left" w:pos="1250"/>
              </w:tabs>
            </w:pPr>
            <w:r>
              <w:t>0.00%</w:t>
            </w:r>
          </w:p>
        </w:tc>
      </w:tr>
      <w:tr w:rsidR="00E77514" w14:paraId="2AB17DB2" w14:textId="77777777" w:rsidTr="00162610">
        <w:trPr>
          <w:cantSplit/>
          <w:trPrChange w:id="143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434" w:author="David Owen" w:date="2019-06-03T11:19:00Z">
              <w:tcPr>
                <w:tcW w:w="0" w:type="auto"/>
                <w:tcBorders>
                  <w:top w:val="single" w:sz="4" w:space="0" w:color="A6A6A6" w:themeColor="background1" w:themeShade="A6"/>
                  <w:right w:val="single" w:sz="4" w:space="0" w:color="000000" w:themeColor="text1"/>
                </w:tcBorders>
              </w:tcPr>
            </w:tcPrChange>
          </w:tcPr>
          <w:p w14:paraId="72FBC777" w14:textId="77777777" w:rsidR="00E77514" w:rsidRDefault="00E77514" w:rsidP="00FC0611">
            <w:pPr>
              <w:pStyle w:val="NormalinTable"/>
            </w:pPr>
            <w:r>
              <w:rPr>
                <w:b/>
              </w:rPr>
              <w:t>1004 00 00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3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0201AD0" w14:textId="77777777" w:rsidR="00E77514" w:rsidRDefault="00E77514" w:rsidP="00FC0611">
            <w:pPr>
              <w:pStyle w:val="NormalinTable"/>
              <w:tabs>
                <w:tab w:val="left" w:pos="1250"/>
              </w:tabs>
            </w:pPr>
            <w:r>
              <w:t>0.00%</w:t>
            </w:r>
          </w:p>
        </w:tc>
      </w:tr>
      <w:tr w:rsidR="00E77514" w14:paraId="23DC59B9" w14:textId="77777777" w:rsidTr="00162610">
        <w:trPr>
          <w:cantSplit/>
          <w:trPrChange w:id="143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437" w:author="David Owen" w:date="2019-06-03T11:19:00Z">
              <w:tcPr>
                <w:tcW w:w="0" w:type="auto"/>
                <w:tcBorders>
                  <w:top w:val="single" w:sz="4" w:space="0" w:color="A6A6A6" w:themeColor="background1" w:themeShade="A6"/>
                  <w:right w:val="single" w:sz="4" w:space="0" w:color="000000" w:themeColor="text1"/>
                </w:tcBorders>
              </w:tcPr>
            </w:tcPrChange>
          </w:tcPr>
          <w:p w14:paraId="762FF139" w14:textId="77777777" w:rsidR="00E77514" w:rsidRDefault="00E77514" w:rsidP="00FC0611">
            <w:pPr>
              <w:pStyle w:val="NormalinTable"/>
            </w:pPr>
            <w:r>
              <w:rPr>
                <w:b/>
              </w:rPr>
              <w:t>1005 10 90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3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8461690" w14:textId="77777777" w:rsidR="00E77514" w:rsidRDefault="00E77514" w:rsidP="00FC0611">
            <w:pPr>
              <w:pStyle w:val="NormalinTable"/>
              <w:tabs>
                <w:tab w:val="left" w:pos="1250"/>
              </w:tabs>
            </w:pPr>
            <w:r>
              <w:t>0.00%</w:t>
            </w:r>
          </w:p>
        </w:tc>
      </w:tr>
      <w:tr w:rsidR="00E77514" w14:paraId="0AC9BE7C" w14:textId="77777777" w:rsidTr="00162610">
        <w:trPr>
          <w:cantSplit/>
          <w:trPrChange w:id="143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440" w:author="David Owen" w:date="2019-06-03T11:19:00Z">
              <w:tcPr>
                <w:tcW w:w="0" w:type="auto"/>
                <w:tcBorders>
                  <w:top w:val="single" w:sz="4" w:space="0" w:color="A6A6A6" w:themeColor="background1" w:themeShade="A6"/>
                  <w:right w:val="single" w:sz="4" w:space="0" w:color="000000" w:themeColor="text1"/>
                </w:tcBorders>
              </w:tcPr>
            </w:tcPrChange>
          </w:tcPr>
          <w:p w14:paraId="576AC5A7" w14:textId="77777777" w:rsidR="00E77514" w:rsidRDefault="00E77514" w:rsidP="00FC0611">
            <w:pPr>
              <w:pStyle w:val="NormalinTable"/>
            </w:pPr>
            <w:r>
              <w:rPr>
                <w:b/>
              </w:rPr>
              <w:t>1006 10 10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4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62D8165" w14:textId="77777777" w:rsidR="00E77514" w:rsidRDefault="00E77514" w:rsidP="00FC0611">
            <w:pPr>
              <w:pStyle w:val="NormalinTable"/>
              <w:tabs>
                <w:tab w:val="left" w:pos="1250"/>
              </w:tabs>
            </w:pPr>
            <w:r>
              <w:t>0.00%</w:t>
            </w:r>
          </w:p>
        </w:tc>
      </w:tr>
      <w:tr w:rsidR="00E77514" w14:paraId="428BA20F" w14:textId="77777777" w:rsidTr="00162610">
        <w:trPr>
          <w:cantSplit/>
          <w:trPrChange w:id="144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443" w:author="David Owen" w:date="2019-06-03T11:19:00Z">
              <w:tcPr>
                <w:tcW w:w="0" w:type="auto"/>
                <w:tcBorders>
                  <w:top w:val="single" w:sz="4" w:space="0" w:color="A6A6A6" w:themeColor="background1" w:themeShade="A6"/>
                  <w:right w:val="single" w:sz="4" w:space="0" w:color="000000" w:themeColor="text1"/>
                </w:tcBorders>
              </w:tcPr>
            </w:tcPrChange>
          </w:tcPr>
          <w:p w14:paraId="789D56C3" w14:textId="77777777" w:rsidR="00E77514" w:rsidRDefault="00E77514" w:rsidP="00FC0611">
            <w:pPr>
              <w:pStyle w:val="NormalinTable"/>
            </w:pPr>
            <w:r>
              <w:rPr>
                <w:b/>
              </w:rPr>
              <w:t>1007 10 10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4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7166E20" w14:textId="77777777" w:rsidR="00E77514" w:rsidRDefault="00E77514" w:rsidP="00FC0611">
            <w:pPr>
              <w:pStyle w:val="NormalinTable"/>
              <w:tabs>
                <w:tab w:val="left" w:pos="1250"/>
              </w:tabs>
            </w:pPr>
            <w:r>
              <w:t>0.00%</w:t>
            </w:r>
          </w:p>
        </w:tc>
      </w:tr>
      <w:tr w:rsidR="00E77514" w14:paraId="0DACCEC6" w14:textId="77777777" w:rsidTr="00162610">
        <w:trPr>
          <w:cantSplit/>
          <w:trPrChange w:id="144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446" w:author="David Owen" w:date="2019-06-03T11:19:00Z">
              <w:tcPr>
                <w:tcW w:w="0" w:type="auto"/>
                <w:tcBorders>
                  <w:top w:val="single" w:sz="4" w:space="0" w:color="A6A6A6" w:themeColor="background1" w:themeShade="A6"/>
                  <w:right w:val="single" w:sz="4" w:space="0" w:color="000000" w:themeColor="text1"/>
                </w:tcBorders>
              </w:tcPr>
            </w:tcPrChange>
          </w:tcPr>
          <w:p w14:paraId="01D4EA87" w14:textId="77777777" w:rsidR="00E77514" w:rsidRDefault="00E77514" w:rsidP="00FC0611">
            <w:pPr>
              <w:pStyle w:val="NormalinTable"/>
            </w:pPr>
            <w:r>
              <w:rPr>
                <w:b/>
              </w:rPr>
              <w:t>1008 00 00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4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035DEAF" w14:textId="77777777" w:rsidR="00E77514" w:rsidRDefault="00E77514" w:rsidP="00FC0611">
            <w:pPr>
              <w:pStyle w:val="NormalinTable"/>
              <w:tabs>
                <w:tab w:val="left" w:pos="1250"/>
              </w:tabs>
            </w:pPr>
            <w:r>
              <w:t>0.00%</w:t>
            </w:r>
          </w:p>
        </w:tc>
      </w:tr>
      <w:tr w:rsidR="00E77514" w14:paraId="402BF0E5" w14:textId="77777777" w:rsidTr="00162610">
        <w:trPr>
          <w:cantSplit/>
          <w:trPrChange w:id="144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449" w:author="David Owen" w:date="2019-06-03T11:19:00Z">
              <w:tcPr>
                <w:tcW w:w="0" w:type="auto"/>
                <w:tcBorders>
                  <w:top w:val="single" w:sz="4" w:space="0" w:color="A6A6A6" w:themeColor="background1" w:themeShade="A6"/>
                  <w:right w:val="single" w:sz="4" w:space="0" w:color="000000" w:themeColor="text1"/>
                </w:tcBorders>
              </w:tcPr>
            </w:tcPrChange>
          </w:tcPr>
          <w:p w14:paraId="39853B53" w14:textId="77777777" w:rsidR="00E77514" w:rsidRDefault="00E77514" w:rsidP="00FC0611">
            <w:pPr>
              <w:pStyle w:val="NormalinTable"/>
            </w:pPr>
            <w:r>
              <w:rPr>
                <w:b/>
              </w:rPr>
              <w:t>1101 00 00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5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741BE3C" w14:textId="77777777" w:rsidR="00E77514" w:rsidRDefault="00E77514" w:rsidP="00FC0611">
            <w:pPr>
              <w:pStyle w:val="NormalinTable"/>
              <w:tabs>
                <w:tab w:val="left" w:pos="1250"/>
              </w:tabs>
            </w:pPr>
            <w:r>
              <w:t>0.00%</w:t>
            </w:r>
          </w:p>
        </w:tc>
      </w:tr>
      <w:tr w:rsidR="00E77514" w14:paraId="7D256C0B" w14:textId="77777777" w:rsidTr="00162610">
        <w:trPr>
          <w:cantSplit/>
          <w:trPrChange w:id="145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452" w:author="David Owen" w:date="2019-06-03T11:19:00Z">
              <w:tcPr>
                <w:tcW w:w="0" w:type="auto"/>
                <w:tcBorders>
                  <w:top w:val="single" w:sz="4" w:space="0" w:color="A6A6A6" w:themeColor="background1" w:themeShade="A6"/>
                  <w:right w:val="single" w:sz="4" w:space="0" w:color="000000" w:themeColor="text1"/>
                </w:tcBorders>
              </w:tcPr>
            </w:tcPrChange>
          </w:tcPr>
          <w:p w14:paraId="70C546A6" w14:textId="77777777" w:rsidR="00E77514" w:rsidRDefault="00E77514" w:rsidP="00FC0611">
            <w:pPr>
              <w:pStyle w:val="NormalinTable"/>
            </w:pPr>
            <w:r>
              <w:rPr>
                <w:b/>
              </w:rPr>
              <w:t>1102 90 00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5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B3436C1" w14:textId="77777777" w:rsidR="00E77514" w:rsidRDefault="00E77514" w:rsidP="00FC0611">
            <w:pPr>
              <w:pStyle w:val="NormalinTable"/>
              <w:tabs>
                <w:tab w:val="left" w:pos="1250"/>
              </w:tabs>
            </w:pPr>
            <w:r>
              <w:t>0.00%</w:t>
            </w:r>
          </w:p>
        </w:tc>
      </w:tr>
      <w:tr w:rsidR="00E77514" w14:paraId="34526502" w14:textId="77777777" w:rsidTr="00162610">
        <w:trPr>
          <w:cantSplit/>
          <w:trPrChange w:id="145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455" w:author="David Owen" w:date="2019-06-03T11:19:00Z">
              <w:tcPr>
                <w:tcW w:w="0" w:type="auto"/>
                <w:tcBorders>
                  <w:top w:val="single" w:sz="4" w:space="0" w:color="A6A6A6" w:themeColor="background1" w:themeShade="A6"/>
                  <w:right w:val="single" w:sz="4" w:space="0" w:color="000000" w:themeColor="text1"/>
                </w:tcBorders>
              </w:tcPr>
            </w:tcPrChange>
          </w:tcPr>
          <w:p w14:paraId="1FAECB59" w14:textId="77777777" w:rsidR="00E77514" w:rsidRDefault="00E77514" w:rsidP="00FC0611">
            <w:pPr>
              <w:pStyle w:val="NormalinTable"/>
            </w:pPr>
            <w:r>
              <w:rPr>
                <w:b/>
              </w:rPr>
              <w:t>1103 19 20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5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FBBD7CC" w14:textId="77777777" w:rsidR="00E77514" w:rsidRDefault="00E77514" w:rsidP="00FC0611">
            <w:pPr>
              <w:pStyle w:val="NormalinTable"/>
              <w:tabs>
                <w:tab w:val="left" w:pos="1250"/>
              </w:tabs>
            </w:pPr>
            <w:r>
              <w:t>0.00%</w:t>
            </w:r>
          </w:p>
        </w:tc>
      </w:tr>
      <w:tr w:rsidR="00E77514" w14:paraId="1D76CA7F" w14:textId="77777777" w:rsidTr="00162610">
        <w:trPr>
          <w:cantSplit/>
          <w:trPrChange w:id="145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458" w:author="David Owen" w:date="2019-06-03T11:19:00Z">
              <w:tcPr>
                <w:tcW w:w="0" w:type="auto"/>
                <w:tcBorders>
                  <w:top w:val="single" w:sz="4" w:space="0" w:color="A6A6A6" w:themeColor="background1" w:themeShade="A6"/>
                  <w:right w:val="single" w:sz="4" w:space="0" w:color="000000" w:themeColor="text1"/>
                </w:tcBorders>
              </w:tcPr>
            </w:tcPrChange>
          </w:tcPr>
          <w:p w14:paraId="57F9C488" w14:textId="77777777" w:rsidR="00E77514" w:rsidRDefault="00E77514" w:rsidP="00FC0611">
            <w:pPr>
              <w:pStyle w:val="NormalinTable"/>
            </w:pPr>
            <w:r>
              <w:rPr>
                <w:b/>
              </w:rPr>
              <w:t>1103 19 40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5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3F58833" w14:textId="77777777" w:rsidR="00E77514" w:rsidRDefault="00E77514" w:rsidP="00FC0611">
            <w:pPr>
              <w:pStyle w:val="NormalinTable"/>
              <w:tabs>
                <w:tab w:val="left" w:pos="1250"/>
              </w:tabs>
            </w:pPr>
            <w:r>
              <w:t>0.00%</w:t>
            </w:r>
          </w:p>
        </w:tc>
      </w:tr>
      <w:tr w:rsidR="00E77514" w14:paraId="4A0EA015" w14:textId="77777777" w:rsidTr="00162610">
        <w:trPr>
          <w:cantSplit/>
          <w:trPrChange w:id="146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461" w:author="David Owen" w:date="2019-06-03T11:19:00Z">
              <w:tcPr>
                <w:tcW w:w="0" w:type="auto"/>
                <w:tcBorders>
                  <w:top w:val="single" w:sz="4" w:space="0" w:color="A6A6A6" w:themeColor="background1" w:themeShade="A6"/>
                  <w:right w:val="single" w:sz="4" w:space="0" w:color="000000" w:themeColor="text1"/>
                </w:tcBorders>
              </w:tcPr>
            </w:tcPrChange>
          </w:tcPr>
          <w:p w14:paraId="714325ED" w14:textId="77777777" w:rsidR="00E77514" w:rsidRDefault="00E77514" w:rsidP="00FC0611">
            <w:pPr>
              <w:pStyle w:val="NormalinTable"/>
            </w:pPr>
            <w:r>
              <w:rPr>
                <w:b/>
              </w:rPr>
              <w:t>1103 19 90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6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812F35A" w14:textId="77777777" w:rsidR="00E77514" w:rsidRDefault="00E77514" w:rsidP="00FC0611">
            <w:pPr>
              <w:pStyle w:val="NormalinTable"/>
              <w:tabs>
                <w:tab w:val="left" w:pos="1250"/>
              </w:tabs>
            </w:pPr>
            <w:r>
              <w:t>0.00%</w:t>
            </w:r>
          </w:p>
        </w:tc>
      </w:tr>
      <w:tr w:rsidR="00E77514" w14:paraId="6796FE2B" w14:textId="77777777" w:rsidTr="00162610">
        <w:trPr>
          <w:cantSplit/>
          <w:trPrChange w:id="146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464" w:author="David Owen" w:date="2019-06-03T11:19:00Z">
              <w:tcPr>
                <w:tcW w:w="0" w:type="auto"/>
                <w:tcBorders>
                  <w:top w:val="single" w:sz="4" w:space="0" w:color="A6A6A6" w:themeColor="background1" w:themeShade="A6"/>
                  <w:right w:val="single" w:sz="4" w:space="0" w:color="000000" w:themeColor="text1"/>
                </w:tcBorders>
              </w:tcPr>
            </w:tcPrChange>
          </w:tcPr>
          <w:p w14:paraId="2E201E0C" w14:textId="77777777" w:rsidR="00E77514" w:rsidRDefault="00E77514" w:rsidP="00FC0611">
            <w:pPr>
              <w:pStyle w:val="NormalinTable"/>
            </w:pPr>
            <w:r>
              <w:rPr>
                <w:b/>
              </w:rPr>
              <w:t>1104 12 00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6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12D72BA" w14:textId="77777777" w:rsidR="00E77514" w:rsidRDefault="00E77514" w:rsidP="00FC0611">
            <w:pPr>
              <w:pStyle w:val="NormalinTable"/>
              <w:tabs>
                <w:tab w:val="left" w:pos="1250"/>
              </w:tabs>
            </w:pPr>
            <w:r>
              <w:t>0.00%</w:t>
            </w:r>
          </w:p>
        </w:tc>
      </w:tr>
      <w:tr w:rsidR="00E77514" w14:paraId="242E3FE1" w14:textId="77777777" w:rsidTr="00162610">
        <w:trPr>
          <w:cantSplit/>
          <w:trPrChange w:id="146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467" w:author="David Owen" w:date="2019-06-03T11:19:00Z">
              <w:tcPr>
                <w:tcW w:w="0" w:type="auto"/>
                <w:tcBorders>
                  <w:top w:val="single" w:sz="4" w:space="0" w:color="A6A6A6" w:themeColor="background1" w:themeShade="A6"/>
                  <w:right w:val="single" w:sz="4" w:space="0" w:color="000000" w:themeColor="text1"/>
                </w:tcBorders>
              </w:tcPr>
            </w:tcPrChange>
          </w:tcPr>
          <w:p w14:paraId="26A1A518" w14:textId="77777777" w:rsidR="00E77514" w:rsidRDefault="00E77514" w:rsidP="00FC0611">
            <w:pPr>
              <w:pStyle w:val="NormalinTable"/>
            </w:pPr>
            <w:r>
              <w:rPr>
                <w:b/>
              </w:rPr>
              <w:t>1104 19 00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6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2474BA8" w14:textId="77777777" w:rsidR="00E77514" w:rsidRDefault="00E77514" w:rsidP="00FC0611">
            <w:pPr>
              <w:pStyle w:val="NormalinTable"/>
              <w:tabs>
                <w:tab w:val="left" w:pos="1250"/>
              </w:tabs>
            </w:pPr>
            <w:r>
              <w:t>0.00%</w:t>
            </w:r>
          </w:p>
        </w:tc>
      </w:tr>
      <w:tr w:rsidR="00E77514" w14:paraId="349EC0BC" w14:textId="77777777" w:rsidTr="00162610">
        <w:trPr>
          <w:cantSplit/>
          <w:trPrChange w:id="146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470" w:author="David Owen" w:date="2019-06-03T11:19:00Z">
              <w:tcPr>
                <w:tcW w:w="0" w:type="auto"/>
                <w:tcBorders>
                  <w:top w:val="single" w:sz="4" w:space="0" w:color="A6A6A6" w:themeColor="background1" w:themeShade="A6"/>
                  <w:right w:val="single" w:sz="4" w:space="0" w:color="000000" w:themeColor="text1"/>
                </w:tcBorders>
              </w:tcPr>
            </w:tcPrChange>
          </w:tcPr>
          <w:p w14:paraId="1D555808" w14:textId="77777777" w:rsidR="00E77514" w:rsidRDefault="00E77514" w:rsidP="00FC0611">
            <w:pPr>
              <w:pStyle w:val="NormalinTable"/>
            </w:pPr>
            <w:r>
              <w:rPr>
                <w:b/>
              </w:rPr>
              <w:t>1104 22 00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7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E1EF4B5" w14:textId="77777777" w:rsidR="00E77514" w:rsidRDefault="00E77514" w:rsidP="00FC0611">
            <w:pPr>
              <w:pStyle w:val="NormalinTable"/>
              <w:tabs>
                <w:tab w:val="left" w:pos="1250"/>
              </w:tabs>
            </w:pPr>
            <w:r>
              <w:t>0.00%</w:t>
            </w:r>
          </w:p>
        </w:tc>
      </w:tr>
      <w:tr w:rsidR="00E77514" w14:paraId="577BFEAA" w14:textId="77777777" w:rsidTr="00162610">
        <w:trPr>
          <w:cantSplit/>
          <w:trPrChange w:id="147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473" w:author="David Owen" w:date="2019-06-03T11:19:00Z">
              <w:tcPr>
                <w:tcW w:w="0" w:type="auto"/>
                <w:tcBorders>
                  <w:top w:val="single" w:sz="4" w:space="0" w:color="A6A6A6" w:themeColor="background1" w:themeShade="A6"/>
                  <w:right w:val="single" w:sz="4" w:space="0" w:color="000000" w:themeColor="text1"/>
                </w:tcBorders>
              </w:tcPr>
            </w:tcPrChange>
          </w:tcPr>
          <w:p w14:paraId="4954C53D" w14:textId="77777777" w:rsidR="00E77514" w:rsidRDefault="00E77514" w:rsidP="00FC0611">
            <w:pPr>
              <w:pStyle w:val="NormalinTable"/>
            </w:pPr>
            <w:r>
              <w:rPr>
                <w:b/>
              </w:rPr>
              <w:t>1104 29 00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7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41F7FF0" w14:textId="77777777" w:rsidR="00E77514" w:rsidRDefault="00E77514" w:rsidP="00FC0611">
            <w:pPr>
              <w:pStyle w:val="NormalinTable"/>
              <w:tabs>
                <w:tab w:val="left" w:pos="1250"/>
              </w:tabs>
            </w:pPr>
            <w:r>
              <w:t>0.00%</w:t>
            </w:r>
          </w:p>
        </w:tc>
      </w:tr>
      <w:tr w:rsidR="00E77514" w14:paraId="2C57F488" w14:textId="77777777" w:rsidTr="00162610">
        <w:trPr>
          <w:cantSplit/>
          <w:trPrChange w:id="147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476" w:author="David Owen" w:date="2019-06-03T11:19:00Z">
              <w:tcPr>
                <w:tcW w:w="0" w:type="auto"/>
                <w:tcBorders>
                  <w:top w:val="single" w:sz="4" w:space="0" w:color="A6A6A6" w:themeColor="background1" w:themeShade="A6"/>
                  <w:right w:val="single" w:sz="4" w:space="0" w:color="000000" w:themeColor="text1"/>
                </w:tcBorders>
              </w:tcPr>
            </w:tcPrChange>
          </w:tcPr>
          <w:p w14:paraId="4AE5AFDA" w14:textId="77777777" w:rsidR="00E77514" w:rsidRDefault="00E77514" w:rsidP="00FC0611">
            <w:pPr>
              <w:pStyle w:val="NormalinTable"/>
            </w:pPr>
            <w:r>
              <w:rPr>
                <w:b/>
              </w:rPr>
              <w:t>1104 30 00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7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8980DD8" w14:textId="77777777" w:rsidR="00E77514" w:rsidRDefault="00E77514" w:rsidP="00FC0611">
            <w:pPr>
              <w:pStyle w:val="NormalinTable"/>
              <w:tabs>
                <w:tab w:val="left" w:pos="1250"/>
              </w:tabs>
            </w:pPr>
            <w:r>
              <w:t>0.00%</w:t>
            </w:r>
          </w:p>
        </w:tc>
      </w:tr>
      <w:tr w:rsidR="00E77514" w14:paraId="0E5922DE" w14:textId="77777777" w:rsidTr="00162610">
        <w:trPr>
          <w:cantSplit/>
          <w:trPrChange w:id="147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479" w:author="David Owen" w:date="2019-06-03T11:19:00Z">
              <w:tcPr>
                <w:tcW w:w="0" w:type="auto"/>
                <w:tcBorders>
                  <w:top w:val="single" w:sz="4" w:space="0" w:color="A6A6A6" w:themeColor="background1" w:themeShade="A6"/>
                  <w:right w:val="single" w:sz="4" w:space="0" w:color="000000" w:themeColor="text1"/>
                </w:tcBorders>
              </w:tcPr>
            </w:tcPrChange>
          </w:tcPr>
          <w:p w14:paraId="454CCFCF" w14:textId="77777777" w:rsidR="00E77514" w:rsidRDefault="00E77514" w:rsidP="00FC0611">
            <w:pPr>
              <w:pStyle w:val="NormalinTable"/>
            </w:pPr>
            <w:r>
              <w:rPr>
                <w:b/>
              </w:rPr>
              <w:t>1105 00 00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8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ECD2033" w14:textId="77777777" w:rsidR="00E77514" w:rsidRDefault="00E77514" w:rsidP="00FC0611">
            <w:pPr>
              <w:pStyle w:val="NormalinTable"/>
              <w:tabs>
                <w:tab w:val="left" w:pos="1250"/>
              </w:tabs>
            </w:pPr>
            <w:r>
              <w:t>0.00%</w:t>
            </w:r>
          </w:p>
        </w:tc>
      </w:tr>
      <w:tr w:rsidR="00E77514" w14:paraId="73010F99" w14:textId="77777777" w:rsidTr="00162610">
        <w:trPr>
          <w:cantSplit/>
          <w:trPrChange w:id="148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482" w:author="David Owen" w:date="2019-06-03T11:19:00Z">
              <w:tcPr>
                <w:tcW w:w="0" w:type="auto"/>
                <w:tcBorders>
                  <w:top w:val="single" w:sz="4" w:space="0" w:color="A6A6A6" w:themeColor="background1" w:themeShade="A6"/>
                  <w:right w:val="single" w:sz="4" w:space="0" w:color="000000" w:themeColor="text1"/>
                </w:tcBorders>
              </w:tcPr>
            </w:tcPrChange>
          </w:tcPr>
          <w:p w14:paraId="0C9B4610" w14:textId="77777777" w:rsidR="00E77514" w:rsidRDefault="00E77514" w:rsidP="00FC0611">
            <w:pPr>
              <w:pStyle w:val="NormalinTable"/>
            </w:pPr>
            <w:r>
              <w:rPr>
                <w:b/>
              </w:rPr>
              <w:t>1106 00 00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8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BDB9C1E" w14:textId="77777777" w:rsidR="00E77514" w:rsidRDefault="00E77514" w:rsidP="00FC0611">
            <w:pPr>
              <w:pStyle w:val="NormalinTable"/>
              <w:tabs>
                <w:tab w:val="left" w:pos="1250"/>
              </w:tabs>
            </w:pPr>
            <w:r>
              <w:t>0.00%</w:t>
            </w:r>
          </w:p>
        </w:tc>
      </w:tr>
      <w:tr w:rsidR="00E77514" w14:paraId="02E94891" w14:textId="77777777" w:rsidTr="00162610">
        <w:trPr>
          <w:cantSplit/>
          <w:trPrChange w:id="148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485" w:author="David Owen" w:date="2019-06-03T11:19:00Z">
              <w:tcPr>
                <w:tcW w:w="0" w:type="auto"/>
                <w:tcBorders>
                  <w:top w:val="single" w:sz="4" w:space="0" w:color="A6A6A6" w:themeColor="background1" w:themeShade="A6"/>
                  <w:right w:val="single" w:sz="4" w:space="0" w:color="000000" w:themeColor="text1"/>
                </w:tcBorders>
              </w:tcPr>
            </w:tcPrChange>
          </w:tcPr>
          <w:p w14:paraId="0AC06595" w14:textId="77777777" w:rsidR="00E77514" w:rsidRDefault="00E77514" w:rsidP="00FC0611">
            <w:pPr>
              <w:pStyle w:val="NormalinTable"/>
            </w:pPr>
            <w:r>
              <w:rPr>
                <w:b/>
              </w:rPr>
              <w:t>1107 00 00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8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205C87E" w14:textId="77777777" w:rsidR="00E77514" w:rsidRDefault="00E77514" w:rsidP="00FC0611">
            <w:pPr>
              <w:pStyle w:val="NormalinTable"/>
              <w:tabs>
                <w:tab w:val="left" w:pos="1250"/>
              </w:tabs>
            </w:pPr>
            <w:r>
              <w:t>0.00%</w:t>
            </w:r>
          </w:p>
        </w:tc>
      </w:tr>
      <w:tr w:rsidR="00E77514" w14:paraId="0A58D379" w14:textId="77777777" w:rsidTr="00162610">
        <w:trPr>
          <w:cantSplit/>
          <w:trPrChange w:id="148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488" w:author="David Owen" w:date="2019-06-03T11:19:00Z">
              <w:tcPr>
                <w:tcW w:w="0" w:type="auto"/>
                <w:tcBorders>
                  <w:top w:val="single" w:sz="4" w:space="0" w:color="A6A6A6" w:themeColor="background1" w:themeShade="A6"/>
                  <w:right w:val="single" w:sz="4" w:space="0" w:color="000000" w:themeColor="text1"/>
                </w:tcBorders>
              </w:tcPr>
            </w:tcPrChange>
          </w:tcPr>
          <w:p w14:paraId="4A919E65" w14:textId="77777777" w:rsidR="00E77514" w:rsidRDefault="00E77514" w:rsidP="00FC0611">
            <w:pPr>
              <w:pStyle w:val="NormalinTable"/>
            </w:pPr>
            <w:r>
              <w:rPr>
                <w:b/>
              </w:rPr>
              <w:t>1108 20 00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8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F76599E" w14:textId="77777777" w:rsidR="00E77514" w:rsidRDefault="00E77514" w:rsidP="00FC0611">
            <w:pPr>
              <w:pStyle w:val="NormalinTable"/>
              <w:tabs>
                <w:tab w:val="left" w:pos="1250"/>
              </w:tabs>
            </w:pPr>
            <w:r>
              <w:t>0.00%</w:t>
            </w:r>
          </w:p>
        </w:tc>
      </w:tr>
      <w:tr w:rsidR="00E77514" w14:paraId="565F8911" w14:textId="77777777" w:rsidTr="00162610">
        <w:trPr>
          <w:cantSplit/>
          <w:trPrChange w:id="149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491" w:author="David Owen" w:date="2019-06-03T11:19:00Z">
              <w:tcPr>
                <w:tcW w:w="0" w:type="auto"/>
                <w:tcBorders>
                  <w:top w:val="single" w:sz="4" w:space="0" w:color="A6A6A6" w:themeColor="background1" w:themeShade="A6"/>
                  <w:right w:val="single" w:sz="4" w:space="0" w:color="000000" w:themeColor="text1"/>
                </w:tcBorders>
              </w:tcPr>
            </w:tcPrChange>
          </w:tcPr>
          <w:p w14:paraId="0CB590F7" w14:textId="77777777" w:rsidR="00E77514" w:rsidRDefault="00E77514" w:rsidP="00FC0611">
            <w:pPr>
              <w:pStyle w:val="NormalinTable"/>
            </w:pPr>
            <w:r>
              <w:rPr>
                <w:b/>
              </w:rPr>
              <w:t>1208 10 00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9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C871C90" w14:textId="77777777" w:rsidR="00E77514" w:rsidRDefault="00E77514" w:rsidP="00FC0611">
            <w:pPr>
              <w:pStyle w:val="NormalinTable"/>
              <w:tabs>
                <w:tab w:val="left" w:pos="1250"/>
              </w:tabs>
            </w:pPr>
            <w:r>
              <w:t>0.00%</w:t>
            </w:r>
          </w:p>
        </w:tc>
      </w:tr>
      <w:tr w:rsidR="00E77514" w14:paraId="28A74822" w14:textId="77777777" w:rsidTr="00162610">
        <w:trPr>
          <w:cantSplit/>
          <w:trPrChange w:id="149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494" w:author="David Owen" w:date="2019-06-03T11:19:00Z">
              <w:tcPr>
                <w:tcW w:w="0" w:type="auto"/>
                <w:tcBorders>
                  <w:top w:val="single" w:sz="4" w:space="0" w:color="A6A6A6" w:themeColor="background1" w:themeShade="A6"/>
                  <w:right w:val="single" w:sz="4" w:space="0" w:color="000000" w:themeColor="text1"/>
                </w:tcBorders>
              </w:tcPr>
            </w:tcPrChange>
          </w:tcPr>
          <w:p w14:paraId="2A1A3954" w14:textId="77777777" w:rsidR="00E77514" w:rsidRDefault="00E77514" w:rsidP="00FC0611">
            <w:pPr>
              <w:pStyle w:val="NormalinTable"/>
            </w:pPr>
            <w:r>
              <w:rPr>
                <w:b/>
              </w:rPr>
              <w:t>1209 00 00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9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B16116C" w14:textId="77777777" w:rsidR="00E77514" w:rsidRDefault="00E77514" w:rsidP="00FC0611">
            <w:pPr>
              <w:pStyle w:val="NormalinTable"/>
              <w:tabs>
                <w:tab w:val="left" w:pos="1250"/>
              </w:tabs>
            </w:pPr>
            <w:r>
              <w:t>0.00%</w:t>
            </w:r>
          </w:p>
        </w:tc>
      </w:tr>
      <w:tr w:rsidR="00E77514" w14:paraId="5430A2D6" w14:textId="77777777" w:rsidTr="00162610">
        <w:trPr>
          <w:cantSplit/>
          <w:trPrChange w:id="149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497" w:author="David Owen" w:date="2019-06-03T11:19:00Z">
              <w:tcPr>
                <w:tcW w:w="0" w:type="auto"/>
                <w:tcBorders>
                  <w:top w:val="single" w:sz="4" w:space="0" w:color="A6A6A6" w:themeColor="background1" w:themeShade="A6"/>
                  <w:right w:val="single" w:sz="4" w:space="0" w:color="000000" w:themeColor="text1"/>
                </w:tcBorders>
              </w:tcPr>
            </w:tcPrChange>
          </w:tcPr>
          <w:p w14:paraId="34870968" w14:textId="77777777" w:rsidR="00E77514" w:rsidRDefault="00E77514" w:rsidP="00FC0611">
            <w:pPr>
              <w:pStyle w:val="NormalinTable"/>
            </w:pPr>
            <w:r>
              <w:rPr>
                <w:b/>
              </w:rPr>
              <w:t>1210 00 00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9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B80B871" w14:textId="77777777" w:rsidR="00E77514" w:rsidRDefault="00E77514" w:rsidP="00FC0611">
            <w:pPr>
              <w:pStyle w:val="NormalinTable"/>
              <w:tabs>
                <w:tab w:val="left" w:pos="1250"/>
              </w:tabs>
            </w:pPr>
            <w:r>
              <w:t>0.00%</w:t>
            </w:r>
          </w:p>
        </w:tc>
      </w:tr>
      <w:tr w:rsidR="00E77514" w14:paraId="1A7EA554" w14:textId="77777777" w:rsidTr="00162610">
        <w:trPr>
          <w:cantSplit/>
          <w:trPrChange w:id="149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500" w:author="David Owen" w:date="2019-06-03T11:19:00Z">
              <w:tcPr>
                <w:tcW w:w="0" w:type="auto"/>
                <w:tcBorders>
                  <w:top w:val="single" w:sz="4" w:space="0" w:color="A6A6A6" w:themeColor="background1" w:themeShade="A6"/>
                  <w:right w:val="single" w:sz="4" w:space="0" w:color="000000" w:themeColor="text1"/>
                </w:tcBorders>
              </w:tcPr>
            </w:tcPrChange>
          </w:tcPr>
          <w:p w14:paraId="68E3D923" w14:textId="77777777" w:rsidR="00E77514" w:rsidRDefault="00E77514" w:rsidP="00FC0611">
            <w:pPr>
              <w:pStyle w:val="NormalinTable"/>
            </w:pPr>
            <w:r>
              <w:rPr>
                <w:b/>
              </w:rPr>
              <w:t>1211 90 30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0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80DF50D" w14:textId="77777777" w:rsidR="00E77514" w:rsidRDefault="00E77514" w:rsidP="00FC0611">
            <w:pPr>
              <w:pStyle w:val="NormalinTable"/>
              <w:tabs>
                <w:tab w:val="left" w:pos="1250"/>
              </w:tabs>
            </w:pPr>
            <w:r>
              <w:t>0.00%</w:t>
            </w:r>
          </w:p>
        </w:tc>
      </w:tr>
      <w:tr w:rsidR="00E77514" w14:paraId="2DDB8287" w14:textId="77777777" w:rsidTr="00162610">
        <w:trPr>
          <w:cantSplit/>
          <w:trPrChange w:id="150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503" w:author="David Owen" w:date="2019-06-03T11:19:00Z">
              <w:tcPr>
                <w:tcW w:w="0" w:type="auto"/>
                <w:tcBorders>
                  <w:top w:val="single" w:sz="4" w:space="0" w:color="A6A6A6" w:themeColor="background1" w:themeShade="A6"/>
                  <w:right w:val="single" w:sz="4" w:space="0" w:color="000000" w:themeColor="text1"/>
                </w:tcBorders>
              </w:tcPr>
            </w:tcPrChange>
          </w:tcPr>
          <w:p w14:paraId="07994470" w14:textId="77777777" w:rsidR="00E77514" w:rsidRDefault="00E77514" w:rsidP="00FC0611">
            <w:pPr>
              <w:pStyle w:val="NormalinTable"/>
            </w:pPr>
            <w:r>
              <w:rPr>
                <w:b/>
              </w:rPr>
              <w:t>1212 91 20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0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3E5A9C8" w14:textId="654DC947" w:rsidR="00E77514" w:rsidRDefault="00AC4E30" w:rsidP="00FC0611">
            <w:pPr>
              <w:pStyle w:val="NormalinTable"/>
              <w:tabs>
                <w:tab w:val="left" w:pos="1250"/>
              </w:tabs>
              <w:rPr>
                <w:ins w:id="1505" w:author="David Owen" w:date="2019-06-03T13:48:00Z"/>
              </w:rPr>
            </w:pPr>
            <w:ins w:id="1506" w:author="David Owen" w:date="2019-06-03T13:48:00Z">
              <w:r>
                <w:t xml:space="preserve">To </w:t>
              </w:r>
            </w:ins>
            <w:ins w:id="1507" w:author="David Owen" w:date="2019-06-13T15:33:00Z">
              <w:r w:rsidR="005F21CC">
                <w:t>31/12/19</w:t>
              </w:r>
            </w:ins>
            <w:ins w:id="1508" w:author="David Owen" w:date="2019-06-03T13:48:00Z">
              <w:r>
                <w:t xml:space="preserve">: </w:t>
              </w:r>
            </w:ins>
            <w:r w:rsidR="00E77514">
              <w:t>2.800 € / 100 kg</w:t>
            </w:r>
          </w:p>
          <w:p w14:paraId="1DE323A7" w14:textId="3B308494" w:rsidR="00AC4E30" w:rsidRDefault="00AC4E30" w:rsidP="00FC0611">
            <w:pPr>
              <w:pStyle w:val="NormalinTable"/>
              <w:tabs>
                <w:tab w:val="left" w:pos="1250"/>
              </w:tabs>
            </w:pPr>
            <w:ins w:id="1509" w:author="David Owen" w:date="2019-06-03T13:48:00Z">
              <w:r>
                <w:t xml:space="preserve">From </w:t>
              </w:r>
            </w:ins>
            <w:ins w:id="1510" w:author="David Owen" w:date="2019-06-13T15:34:00Z">
              <w:r w:rsidR="005F21CC">
                <w:t>1/1/20</w:t>
              </w:r>
            </w:ins>
            <w:ins w:id="1511" w:author="David Owen" w:date="2019-06-03T13:48:00Z">
              <w:r>
                <w:t>: 0.00%</w:t>
              </w:r>
            </w:ins>
          </w:p>
        </w:tc>
      </w:tr>
      <w:tr w:rsidR="00E77514" w14:paraId="2683085E" w14:textId="77777777" w:rsidTr="00162610">
        <w:trPr>
          <w:cantSplit/>
          <w:trPrChange w:id="151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513" w:author="David Owen" w:date="2019-06-03T11:19:00Z">
              <w:tcPr>
                <w:tcW w:w="0" w:type="auto"/>
                <w:tcBorders>
                  <w:top w:val="single" w:sz="4" w:space="0" w:color="A6A6A6" w:themeColor="background1" w:themeShade="A6"/>
                  <w:right w:val="single" w:sz="4" w:space="0" w:color="000000" w:themeColor="text1"/>
                </w:tcBorders>
              </w:tcPr>
            </w:tcPrChange>
          </w:tcPr>
          <w:p w14:paraId="592B4C1C" w14:textId="77777777" w:rsidR="00E77514" w:rsidRDefault="00E77514" w:rsidP="00FC0611">
            <w:pPr>
              <w:pStyle w:val="NormalinTable"/>
            </w:pPr>
            <w:r>
              <w:rPr>
                <w:b/>
              </w:rPr>
              <w:t>1212 91 80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1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0EAD97B" w14:textId="5E430C0E" w:rsidR="00E77514" w:rsidRDefault="00AC4E30" w:rsidP="00FC0611">
            <w:pPr>
              <w:pStyle w:val="NormalinTable"/>
              <w:tabs>
                <w:tab w:val="left" w:pos="1250"/>
              </w:tabs>
              <w:rPr>
                <w:ins w:id="1515" w:author="David Owen" w:date="2019-06-03T13:48:00Z"/>
              </w:rPr>
            </w:pPr>
            <w:ins w:id="1516" w:author="David Owen" w:date="2019-06-03T13:48:00Z">
              <w:r>
                <w:t xml:space="preserve">To </w:t>
              </w:r>
            </w:ins>
            <w:ins w:id="1517" w:author="David Owen" w:date="2019-06-13T15:33:00Z">
              <w:r w:rsidR="005F21CC">
                <w:t>31/12/19</w:t>
              </w:r>
            </w:ins>
            <w:ins w:id="1518" w:author="David Owen" w:date="2019-06-03T13:48:00Z">
              <w:r>
                <w:t xml:space="preserve">: </w:t>
              </w:r>
            </w:ins>
            <w:r w:rsidR="00E77514">
              <w:t>0.800 € / 100 kg</w:t>
            </w:r>
          </w:p>
          <w:p w14:paraId="6D13AA8E" w14:textId="6DE0F898" w:rsidR="00AC4E30" w:rsidRDefault="00AC4E30" w:rsidP="00FC0611">
            <w:pPr>
              <w:pStyle w:val="NormalinTable"/>
              <w:tabs>
                <w:tab w:val="left" w:pos="1250"/>
              </w:tabs>
            </w:pPr>
            <w:ins w:id="1519" w:author="David Owen" w:date="2019-06-03T13:48:00Z">
              <w:r>
                <w:t xml:space="preserve">From </w:t>
              </w:r>
            </w:ins>
            <w:ins w:id="1520" w:author="David Owen" w:date="2019-06-13T15:34:00Z">
              <w:r w:rsidR="005F21CC">
                <w:t>1/1/20</w:t>
              </w:r>
            </w:ins>
            <w:ins w:id="1521" w:author="David Owen" w:date="2019-06-03T13:48:00Z">
              <w:r>
                <w:t>: 0.00%</w:t>
              </w:r>
            </w:ins>
          </w:p>
        </w:tc>
      </w:tr>
      <w:tr w:rsidR="00E77514" w14:paraId="413648B1" w14:textId="77777777" w:rsidTr="00162610">
        <w:trPr>
          <w:cantSplit/>
          <w:trPrChange w:id="152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523" w:author="David Owen" w:date="2019-06-03T11:19:00Z">
              <w:tcPr>
                <w:tcW w:w="0" w:type="auto"/>
                <w:tcBorders>
                  <w:top w:val="single" w:sz="4" w:space="0" w:color="A6A6A6" w:themeColor="background1" w:themeShade="A6"/>
                  <w:right w:val="single" w:sz="4" w:space="0" w:color="000000" w:themeColor="text1"/>
                </w:tcBorders>
              </w:tcPr>
            </w:tcPrChange>
          </w:tcPr>
          <w:p w14:paraId="0BE4BE84" w14:textId="77777777" w:rsidR="00E77514" w:rsidRDefault="00E77514" w:rsidP="00FC0611">
            <w:pPr>
              <w:pStyle w:val="NormalinTable"/>
            </w:pPr>
            <w:r>
              <w:rPr>
                <w:b/>
              </w:rPr>
              <w:t>1212 92 00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2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16D828D" w14:textId="77777777" w:rsidR="00E77514" w:rsidRDefault="00E77514" w:rsidP="00FC0611">
            <w:pPr>
              <w:pStyle w:val="NormalinTable"/>
              <w:tabs>
                <w:tab w:val="left" w:pos="1250"/>
              </w:tabs>
            </w:pPr>
            <w:r>
              <w:t>0.00%</w:t>
            </w:r>
          </w:p>
        </w:tc>
      </w:tr>
      <w:tr w:rsidR="00E77514" w14:paraId="51FADA09" w14:textId="77777777" w:rsidTr="00162610">
        <w:trPr>
          <w:cantSplit/>
          <w:trPrChange w:id="152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526" w:author="David Owen" w:date="2019-06-03T11:19:00Z">
              <w:tcPr>
                <w:tcW w:w="0" w:type="auto"/>
                <w:tcBorders>
                  <w:top w:val="single" w:sz="4" w:space="0" w:color="A6A6A6" w:themeColor="background1" w:themeShade="A6"/>
                  <w:right w:val="single" w:sz="4" w:space="0" w:color="000000" w:themeColor="text1"/>
                </w:tcBorders>
              </w:tcPr>
            </w:tcPrChange>
          </w:tcPr>
          <w:p w14:paraId="5A8F969A" w14:textId="77777777" w:rsidR="00E77514" w:rsidRDefault="00E77514" w:rsidP="00FC0611">
            <w:pPr>
              <w:pStyle w:val="NormalinTable"/>
            </w:pPr>
            <w:r>
              <w:rPr>
                <w:b/>
              </w:rPr>
              <w:t>1212 93 00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2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4F5D0C6" w14:textId="219702E8" w:rsidR="00E77514" w:rsidRDefault="00BE6398" w:rsidP="00FC0611">
            <w:pPr>
              <w:pStyle w:val="NormalinTable"/>
              <w:tabs>
                <w:tab w:val="left" w:pos="1250"/>
              </w:tabs>
              <w:rPr>
                <w:ins w:id="1528" w:author="David Owen" w:date="2019-06-03T13:47:00Z"/>
              </w:rPr>
            </w:pPr>
            <w:ins w:id="1529" w:author="David Owen" w:date="2019-06-03T13:47:00Z">
              <w:r>
                <w:t xml:space="preserve">To </w:t>
              </w:r>
            </w:ins>
            <w:ins w:id="1530" w:author="David Owen" w:date="2019-06-13T15:33:00Z">
              <w:r w:rsidR="005F21CC">
                <w:t>31/12/19</w:t>
              </w:r>
            </w:ins>
            <w:ins w:id="1531" w:author="David Owen" w:date="2019-06-03T13:47:00Z">
              <w:r>
                <w:t xml:space="preserve">: </w:t>
              </w:r>
            </w:ins>
            <w:r w:rsidR="00E77514">
              <w:t>0.500 € / 100 kg</w:t>
            </w:r>
          </w:p>
          <w:p w14:paraId="519165CA" w14:textId="29027F32" w:rsidR="00BE6398" w:rsidRDefault="00BE6398" w:rsidP="00FC0611">
            <w:pPr>
              <w:pStyle w:val="NormalinTable"/>
              <w:tabs>
                <w:tab w:val="left" w:pos="1250"/>
              </w:tabs>
            </w:pPr>
            <w:ins w:id="1532" w:author="David Owen" w:date="2019-06-03T13:47:00Z">
              <w:r>
                <w:t>From</w:t>
              </w:r>
            </w:ins>
            <w:ins w:id="1533" w:author="David Owen" w:date="2019-06-03T13:48:00Z">
              <w:r w:rsidR="00AC4E30">
                <w:t xml:space="preserve"> </w:t>
              </w:r>
            </w:ins>
            <w:ins w:id="1534" w:author="David Owen" w:date="2019-06-13T15:34:00Z">
              <w:r w:rsidR="005F21CC">
                <w:t>1/1/20</w:t>
              </w:r>
            </w:ins>
            <w:ins w:id="1535" w:author="David Owen" w:date="2019-06-03T13:47:00Z">
              <w:r>
                <w:t>: 0.00%</w:t>
              </w:r>
            </w:ins>
          </w:p>
        </w:tc>
      </w:tr>
      <w:tr w:rsidR="00E77514" w14:paraId="5DC7DF46" w14:textId="77777777" w:rsidTr="00162610">
        <w:trPr>
          <w:cantSplit/>
          <w:trPrChange w:id="153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537" w:author="David Owen" w:date="2019-06-03T11:19:00Z">
              <w:tcPr>
                <w:tcW w:w="0" w:type="auto"/>
                <w:tcBorders>
                  <w:top w:val="single" w:sz="4" w:space="0" w:color="A6A6A6" w:themeColor="background1" w:themeShade="A6"/>
                  <w:right w:val="single" w:sz="4" w:space="0" w:color="000000" w:themeColor="text1"/>
                </w:tcBorders>
              </w:tcPr>
            </w:tcPrChange>
          </w:tcPr>
          <w:p w14:paraId="1F8B7B71" w14:textId="77777777" w:rsidR="00E77514" w:rsidRDefault="00E77514" w:rsidP="00FC0611">
            <w:pPr>
              <w:pStyle w:val="NormalinTable"/>
            </w:pPr>
            <w:r>
              <w:rPr>
                <w:b/>
              </w:rPr>
              <w:t>1212 99 49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3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50B4E4E" w14:textId="77777777" w:rsidR="00E77514" w:rsidRDefault="00E77514" w:rsidP="00FC0611">
            <w:pPr>
              <w:pStyle w:val="NormalinTable"/>
              <w:tabs>
                <w:tab w:val="left" w:pos="1250"/>
              </w:tabs>
            </w:pPr>
            <w:r>
              <w:t>0.00%</w:t>
            </w:r>
          </w:p>
        </w:tc>
      </w:tr>
      <w:tr w:rsidR="00E77514" w14:paraId="0BBB020D" w14:textId="77777777" w:rsidTr="00162610">
        <w:trPr>
          <w:cantSplit/>
          <w:trPrChange w:id="153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540" w:author="David Owen" w:date="2019-06-03T11:19:00Z">
              <w:tcPr>
                <w:tcW w:w="0" w:type="auto"/>
                <w:tcBorders>
                  <w:top w:val="single" w:sz="4" w:space="0" w:color="A6A6A6" w:themeColor="background1" w:themeShade="A6"/>
                  <w:right w:val="single" w:sz="4" w:space="0" w:color="000000" w:themeColor="text1"/>
                </w:tcBorders>
              </w:tcPr>
            </w:tcPrChange>
          </w:tcPr>
          <w:p w14:paraId="57CD7192" w14:textId="77777777" w:rsidR="00E77514" w:rsidRDefault="00E77514" w:rsidP="00FC0611">
            <w:pPr>
              <w:pStyle w:val="NormalinTable"/>
            </w:pPr>
            <w:r>
              <w:rPr>
                <w:b/>
              </w:rPr>
              <w:t>1214 90 10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4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F8AD284" w14:textId="77777777" w:rsidR="00E77514" w:rsidRDefault="00E77514" w:rsidP="00FC0611">
            <w:pPr>
              <w:pStyle w:val="NormalinTable"/>
              <w:tabs>
                <w:tab w:val="left" w:pos="1250"/>
              </w:tabs>
            </w:pPr>
            <w:r>
              <w:t>0.00%</w:t>
            </w:r>
          </w:p>
        </w:tc>
      </w:tr>
      <w:tr w:rsidR="00E77514" w14:paraId="48E47AC9" w14:textId="77777777" w:rsidTr="00162610">
        <w:trPr>
          <w:cantSplit/>
          <w:trPrChange w:id="154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543" w:author="David Owen" w:date="2019-06-03T11:19:00Z">
              <w:tcPr>
                <w:tcW w:w="0" w:type="auto"/>
                <w:tcBorders>
                  <w:top w:val="single" w:sz="4" w:space="0" w:color="A6A6A6" w:themeColor="background1" w:themeShade="A6"/>
                  <w:right w:val="single" w:sz="4" w:space="0" w:color="000000" w:themeColor="text1"/>
                </w:tcBorders>
              </w:tcPr>
            </w:tcPrChange>
          </w:tcPr>
          <w:p w14:paraId="204A5603" w14:textId="77777777" w:rsidR="00E77514" w:rsidRDefault="00E77514" w:rsidP="00FC0611">
            <w:pPr>
              <w:pStyle w:val="NormalinTable"/>
            </w:pPr>
            <w:r>
              <w:rPr>
                <w:b/>
              </w:rPr>
              <w:t>1302 12 00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4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ED267C9" w14:textId="77777777" w:rsidR="00E77514" w:rsidRDefault="00E77514" w:rsidP="00FC0611">
            <w:pPr>
              <w:pStyle w:val="NormalinTable"/>
              <w:tabs>
                <w:tab w:val="left" w:pos="1250"/>
              </w:tabs>
            </w:pPr>
            <w:r>
              <w:t>0.00%</w:t>
            </w:r>
          </w:p>
        </w:tc>
      </w:tr>
      <w:tr w:rsidR="00E77514" w14:paraId="4032ECF2" w14:textId="77777777" w:rsidTr="00162610">
        <w:trPr>
          <w:cantSplit/>
          <w:trPrChange w:id="154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546" w:author="David Owen" w:date="2019-06-03T11:19:00Z">
              <w:tcPr>
                <w:tcW w:w="0" w:type="auto"/>
                <w:tcBorders>
                  <w:top w:val="single" w:sz="4" w:space="0" w:color="A6A6A6" w:themeColor="background1" w:themeShade="A6"/>
                  <w:right w:val="single" w:sz="4" w:space="0" w:color="000000" w:themeColor="text1"/>
                </w:tcBorders>
              </w:tcPr>
            </w:tcPrChange>
          </w:tcPr>
          <w:p w14:paraId="00475906" w14:textId="77777777" w:rsidR="00E77514" w:rsidRDefault="00E77514" w:rsidP="00FC0611">
            <w:pPr>
              <w:pStyle w:val="NormalinTable"/>
            </w:pPr>
            <w:r>
              <w:rPr>
                <w:b/>
              </w:rPr>
              <w:lastRenderedPageBreak/>
              <w:t>1302 13 00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4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C2EF327" w14:textId="77777777" w:rsidR="00E77514" w:rsidRDefault="00E77514" w:rsidP="00FC0611">
            <w:pPr>
              <w:pStyle w:val="NormalinTable"/>
              <w:tabs>
                <w:tab w:val="left" w:pos="1250"/>
              </w:tabs>
            </w:pPr>
            <w:r>
              <w:t>0.00%</w:t>
            </w:r>
          </w:p>
        </w:tc>
      </w:tr>
      <w:tr w:rsidR="00E77514" w14:paraId="602CA300" w14:textId="77777777" w:rsidTr="00162610">
        <w:trPr>
          <w:cantSplit/>
          <w:trPrChange w:id="154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549" w:author="David Owen" w:date="2019-06-03T11:19:00Z">
              <w:tcPr>
                <w:tcW w:w="0" w:type="auto"/>
                <w:tcBorders>
                  <w:top w:val="single" w:sz="4" w:space="0" w:color="A6A6A6" w:themeColor="background1" w:themeShade="A6"/>
                  <w:right w:val="single" w:sz="4" w:space="0" w:color="000000" w:themeColor="text1"/>
                </w:tcBorders>
              </w:tcPr>
            </w:tcPrChange>
          </w:tcPr>
          <w:p w14:paraId="7CB8D69A" w14:textId="77777777" w:rsidR="00E77514" w:rsidRDefault="00E77514" w:rsidP="00FC0611">
            <w:pPr>
              <w:pStyle w:val="NormalinTable"/>
            </w:pPr>
            <w:r>
              <w:rPr>
                <w:b/>
              </w:rPr>
              <w:t>1302 19 05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5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A0DD837" w14:textId="77777777" w:rsidR="00E77514" w:rsidRDefault="00E77514" w:rsidP="00FC0611">
            <w:pPr>
              <w:pStyle w:val="NormalinTable"/>
              <w:tabs>
                <w:tab w:val="left" w:pos="1250"/>
              </w:tabs>
            </w:pPr>
            <w:r>
              <w:t>0.00%</w:t>
            </w:r>
          </w:p>
        </w:tc>
      </w:tr>
      <w:tr w:rsidR="00E77514" w14:paraId="35CE4E9C" w14:textId="77777777" w:rsidTr="00162610">
        <w:trPr>
          <w:cantSplit/>
          <w:trPrChange w:id="155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552" w:author="David Owen" w:date="2019-06-03T11:19:00Z">
              <w:tcPr>
                <w:tcW w:w="0" w:type="auto"/>
                <w:tcBorders>
                  <w:top w:val="single" w:sz="4" w:space="0" w:color="A6A6A6" w:themeColor="background1" w:themeShade="A6"/>
                  <w:right w:val="single" w:sz="4" w:space="0" w:color="000000" w:themeColor="text1"/>
                </w:tcBorders>
              </w:tcPr>
            </w:tcPrChange>
          </w:tcPr>
          <w:p w14:paraId="2B761BDB" w14:textId="77777777" w:rsidR="00E77514" w:rsidRDefault="00E77514" w:rsidP="00FC0611">
            <w:pPr>
              <w:pStyle w:val="NormalinTable"/>
            </w:pPr>
            <w:r>
              <w:rPr>
                <w:b/>
              </w:rPr>
              <w:t>1302 20 00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5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D1766C4" w14:textId="77777777" w:rsidR="00E77514" w:rsidRDefault="00E77514" w:rsidP="00FC0611">
            <w:pPr>
              <w:pStyle w:val="NormalinTable"/>
              <w:tabs>
                <w:tab w:val="left" w:pos="1250"/>
              </w:tabs>
            </w:pPr>
            <w:r>
              <w:t>0.00%</w:t>
            </w:r>
          </w:p>
        </w:tc>
      </w:tr>
      <w:tr w:rsidR="00E77514" w14:paraId="69E1DB4B" w14:textId="77777777" w:rsidTr="00162610">
        <w:trPr>
          <w:cantSplit/>
          <w:trPrChange w:id="155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555" w:author="David Owen" w:date="2019-06-03T11:19:00Z">
              <w:tcPr>
                <w:tcW w:w="0" w:type="auto"/>
                <w:tcBorders>
                  <w:top w:val="single" w:sz="4" w:space="0" w:color="A6A6A6" w:themeColor="background1" w:themeShade="A6"/>
                  <w:right w:val="single" w:sz="4" w:space="0" w:color="000000" w:themeColor="text1"/>
                </w:tcBorders>
              </w:tcPr>
            </w:tcPrChange>
          </w:tcPr>
          <w:p w14:paraId="46AA959B" w14:textId="77777777" w:rsidR="00E77514" w:rsidRDefault="00E77514" w:rsidP="00FC0611">
            <w:pPr>
              <w:pStyle w:val="NormalinTable"/>
            </w:pPr>
            <w:r>
              <w:rPr>
                <w:b/>
              </w:rPr>
              <w:t>1501 00 00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5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93A3A78" w14:textId="77777777" w:rsidR="00E77514" w:rsidRDefault="00E77514" w:rsidP="00FC0611">
            <w:pPr>
              <w:pStyle w:val="NormalinTable"/>
              <w:tabs>
                <w:tab w:val="left" w:pos="1250"/>
              </w:tabs>
            </w:pPr>
            <w:r>
              <w:t>0.00%</w:t>
            </w:r>
          </w:p>
        </w:tc>
      </w:tr>
      <w:tr w:rsidR="00E77514" w14:paraId="4297B7EC" w14:textId="77777777" w:rsidTr="00162610">
        <w:trPr>
          <w:cantSplit/>
          <w:trPrChange w:id="155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558" w:author="David Owen" w:date="2019-06-03T11:19:00Z">
              <w:tcPr>
                <w:tcW w:w="0" w:type="auto"/>
                <w:tcBorders>
                  <w:top w:val="single" w:sz="4" w:space="0" w:color="A6A6A6" w:themeColor="background1" w:themeShade="A6"/>
                  <w:right w:val="single" w:sz="4" w:space="0" w:color="000000" w:themeColor="text1"/>
                </w:tcBorders>
              </w:tcPr>
            </w:tcPrChange>
          </w:tcPr>
          <w:p w14:paraId="18A6B3F3" w14:textId="77777777" w:rsidR="00E77514" w:rsidRDefault="00E77514" w:rsidP="00FC0611">
            <w:pPr>
              <w:pStyle w:val="NormalinTable"/>
            </w:pPr>
            <w:r>
              <w:rPr>
                <w:b/>
              </w:rPr>
              <w:t>1502 00 00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5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E5233BD" w14:textId="77777777" w:rsidR="00E77514" w:rsidRDefault="00E77514" w:rsidP="00FC0611">
            <w:pPr>
              <w:pStyle w:val="NormalinTable"/>
              <w:tabs>
                <w:tab w:val="left" w:pos="1250"/>
              </w:tabs>
            </w:pPr>
            <w:r>
              <w:t>0.00%</w:t>
            </w:r>
          </w:p>
        </w:tc>
      </w:tr>
      <w:tr w:rsidR="00E77514" w14:paraId="5C763910" w14:textId="77777777" w:rsidTr="00162610">
        <w:trPr>
          <w:cantSplit/>
          <w:trPrChange w:id="156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561" w:author="David Owen" w:date="2019-06-03T11:19:00Z">
              <w:tcPr>
                <w:tcW w:w="0" w:type="auto"/>
                <w:tcBorders>
                  <w:top w:val="single" w:sz="4" w:space="0" w:color="A6A6A6" w:themeColor="background1" w:themeShade="A6"/>
                  <w:right w:val="single" w:sz="4" w:space="0" w:color="000000" w:themeColor="text1"/>
                </w:tcBorders>
              </w:tcPr>
            </w:tcPrChange>
          </w:tcPr>
          <w:p w14:paraId="51779F8A" w14:textId="77777777" w:rsidR="00E77514" w:rsidRDefault="00E77514" w:rsidP="00FC0611">
            <w:pPr>
              <w:pStyle w:val="NormalinTable"/>
            </w:pPr>
            <w:r>
              <w:rPr>
                <w:b/>
              </w:rPr>
              <w:t>1503 00 00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6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53063EC" w14:textId="77777777" w:rsidR="00E77514" w:rsidRDefault="00E77514" w:rsidP="00FC0611">
            <w:pPr>
              <w:pStyle w:val="NormalinTable"/>
              <w:tabs>
                <w:tab w:val="left" w:pos="1250"/>
              </w:tabs>
            </w:pPr>
            <w:r>
              <w:t>0.00%</w:t>
            </w:r>
          </w:p>
        </w:tc>
      </w:tr>
      <w:tr w:rsidR="00E77514" w14:paraId="7C0A42BF" w14:textId="77777777" w:rsidTr="00162610">
        <w:trPr>
          <w:cantSplit/>
          <w:trPrChange w:id="156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564" w:author="David Owen" w:date="2019-06-03T11:19:00Z">
              <w:tcPr>
                <w:tcW w:w="0" w:type="auto"/>
                <w:tcBorders>
                  <w:top w:val="single" w:sz="4" w:space="0" w:color="A6A6A6" w:themeColor="background1" w:themeShade="A6"/>
                  <w:right w:val="single" w:sz="4" w:space="0" w:color="000000" w:themeColor="text1"/>
                </w:tcBorders>
              </w:tcPr>
            </w:tcPrChange>
          </w:tcPr>
          <w:p w14:paraId="3E77FD0B" w14:textId="77777777" w:rsidR="00E77514" w:rsidRDefault="00E77514" w:rsidP="00FC0611">
            <w:pPr>
              <w:pStyle w:val="NormalinTable"/>
            </w:pPr>
            <w:r>
              <w:rPr>
                <w:b/>
              </w:rPr>
              <w:t>1504 00 00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6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C336DDC" w14:textId="77777777" w:rsidR="00E77514" w:rsidRDefault="00E77514" w:rsidP="00FC0611">
            <w:pPr>
              <w:pStyle w:val="NormalinTable"/>
              <w:tabs>
                <w:tab w:val="left" w:pos="1250"/>
              </w:tabs>
            </w:pPr>
            <w:r>
              <w:t>0.00%</w:t>
            </w:r>
          </w:p>
        </w:tc>
      </w:tr>
      <w:tr w:rsidR="00E77514" w14:paraId="27535D22" w14:textId="77777777" w:rsidTr="00162610">
        <w:trPr>
          <w:cantSplit/>
          <w:trPrChange w:id="156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567" w:author="David Owen" w:date="2019-06-03T11:19:00Z">
              <w:tcPr>
                <w:tcW w:w="0" w:type="auto"/>
                <w:tcBorders>
                  <w:top w:val="single" w:sz="4" w:space="0" w:color="A6A6A6" w:themeColor="background1" w:themeShade="A6"/>
                  <w:right w:val="single" w:sz="4" w:space="0" w:color="000000" w:themeColor="text1"/>
                </w:tcBorders>
              </w:tcPr>
            </w:tcPrChange>
          </w:tcPr>
          <w:p w14:paraId="30AF9193" w14:textId="77777777" w:rsidR="00E77514" w:rsidRDefault="00E77514" w:rsidP="00FC0611">
            <w:pPr>
              <w:pStyle w:val="NormalinTable"/>
            </w:pPr>
            <w:r>
              <w:rPr>
                <w:b/>
              </w:rPr>
              <w:t>1505 00 10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6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A70755D" w14:textId="77777777" w:rsidR="00E77514" w:rsidRDefault="00E77514" w:rsidP="00FC0611">
            <w:pPr>
              <w:pStyle w:val="NormalinTable"/>
              <w:tabs>
                <w:tab w:val="left" w:pos="1250"/>
              </w:tabs>
            </w:pPr>
            <w:r>
              <w:t>0.00%</w:t>
            </w:r>
          </w:p>
        </w:tc>
      </w:tr>
      <w:tr w:rsidR="00E77514" w14:paraId="5D9C12CF" w14:textId="77777777" w:rsidTr="00162610">
        <w:trPr>
          <w:cantSplit/>
          <w:trPrChange w:id="156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570" w:author="David Owen" w:date="2019-06-03T11:19:00Z">
              <w:tcPr>
                <w:tcW w:w="0" w:type="auto"/>
                <w:tcBorders>
                  <w:top w:val="single" w:sz="4" w:space="0" w:color="A6A6A6" w:themeColor="background1" w:themeShade="A6"/>
                  <w:right w:val="single" w:sz="4" w:space="0" w:color="000000" w:themeColor="text1"/>
                </w:tcBorders>
              </w:tcPr>
            </w:tcPrChange>
          </w:tcPr>
          <w:p w14:paraId="4428ADDA" w14:textId="77777777" w:rsidR="00E77514" w:rsidRDefault="00E77514" w:rsidP="00FC0611">
            <w:pPr>
              <w:pStyle w:val="NormalinTable"/>
            </w:pPr>
            <w:r>
              <w:rPr>
                <w:b/>
              </w:rPr>
              <w:t>1507 00 00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7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7A26F7E" w14:textId="77777777" w:rsidR="00E77514" w:rsidRDefault="00E77514" w:rsidP="00FC0611">
            <w:pPr>
              <w:pStyle w:val="NormalinTable"/>
              <w:tabs>
                <w:tab w:val="left" w:pos="1250"/>
              </w:tabs>
            </w:pPr>
            <w:r>
              <w:t>0.00%</w:t>
            </w:r>
          </w:p>
        </w:tc>
      </w:tr>
      <w:tr w:rsidR="00E77514" w14:paraId="35BCB806" w14:textId="77777777" w:rsidTr="00162610">
        <w:trPr>
          <w:cantSplit/>
          <w:trPrChange w:id="157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573" w:author="David Owen" w:date="2019-06-03T11:19:00Z">
              <w:tcPr>
                <w:tcW w:w="0" w:type="auto"/>
                <w:tcBorders>
                  <w:top w:val="single" w:sz="4" w:space="0" w:color="A6A6A6" w:themeColor="background1" w:themeShade="A6"/>
                  <w:right w:val="single" w:sz="4" w:space="0" w:color="000000" w:themeColor="text1"/>
                </w:tcBorders>
              </w:tcPr>
            </w:tcPrChange>
          </w:tcPr>
          <w:p w14:paraId="478A6777" w14:textId="77777777" w:rsidR="00E77514" w:rsidRDefault="00E77514" w:rsidP="00FC0611">
            <w:pPr>
              <w:pStyle w:val="NormalinTable"/>
            </w:pPr>
            <w:r>
              <w:rPr>
                <w:b/>
              </w:rPr>
              <w:t>1508 00 00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7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3B01906" w14:textId="77777777" w:rsidR="00E77514" w:rsidRDefault="00E77514" w:rsidP="00FC0611">
            <w:pPr>
              <w:pStyle w:val="NormalinTable"/>
              <w:tabs>
                <w:tab w:val="left" w:pos="1250"/>
              </w:tabs>
            </w:pPr>
            <w:r>
              <w:t>0.00%</w:t>
            </w:r>
          </w:p>
        </w:tc>
      </w:tr>
      <w:tr w:rsidR="00E77514" w14:paraId="3C0B0E3A" w14:textId="77777777" w:rsidTr="00162610">
        <w:trPr>
          <w:cantSplit/>
          <w:trPrChange w:id="157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576" w:author="David Owen" w:date="2019-06-03T11:19:00Z">
              <w:tcPr>
                <w:tcW w:w="0" w:type="auto"/>
                <w:tcBorders>
                  <w:top w:val="single" w:sz="4" w:space="0" w:color="A6A6A6" w:themeColor="background1" w:themeShade="A6"/>
                  <w:right w:val="single" w:sz="4" w:space="0" w:color="000000" w:themeColor="text1"/>
                </w:tcBorders>
              </w:tcPr>
            </w:tcPrChange>
          </w:tcPr>
          <w:p w14:paraId="23EC848A" w14:textId="77777777" w:rsidR="00E77514" w:rsidRDefault="00E77514" w:rsidP="00FC0611">
            <w:pPr>
              <w:pStyle w:val="NormalinTable"/>
            </w:pPr>
            <w:r>
              <w:rPr>
                <w:b/>
              </w:rPr>
              <w:t>1509 00 00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7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3A56B1D" w14:textId="77777777" w:rsidR="00E77514" w:rsidRDefault="00E77514" w:rsidP="00FC0611">
            <w:pPr>
              <w:pStyle w:val="NormalinTable"/>
              <w:tabs>
                <w:tab w:val="left" w:pos="1250"/>
              </w:tabs>
            </w:pPr>
            <w:r>
              <w:t>0.00%</w:t>
            </w:r>
          </w:p>
        </w:tc>
      </w:tr>
      <w:tr w:rsidR="00E77514" w14:paraId="6F9269F5" w14:textId="77777777" w:rsidTr="00162610">
        <w:trPr>
          <w:cantSplit/>
          <w:trPrChange w:id="157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579" w:author="David Owen" w:date="2019-06-03T11:19:00Z">
              <w:tcPr>
                <w:tcW w:w="0" w:type="auto"/>
                <w:tcBorders>
                  <w:top w:val="single" w:sz="4" w:space="0" w:color="A6A6A6" w:themeColor="background1" w:themeShade="A6"/>
                  <w:right w:val="single" w:sz="4" w:space="0" w:color="000000" w:themeColor="text1"/>
                </w:tcBorders>
              </w:tcPr>
            </w:tcPrChange>
          </w:tcPr>
          <w:p w14:paraId="0F2DA6FB" w14:textId="77777777" w:rsidR="00E77514" w:rsidRDefault="00E77514" w:rsidP="00FC0611">
            <w:pPr>
              <w:pStyle w:val="NormalinTable"/>
            </w:pPr>
            <w:r>
              <w:rPr>
                <w:b/>
              </w:rPr>
              <w:t>1510 00 00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8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56BB1D7" w14:textId="77777777" w:rsidR="00E77514" w:rsidRDefault="00E77514" w:rsidP="00FC0611">
            <w:pPr>
              <w:pStyle w:val="NormalinTable"/>
              <w:tabs>
                <w:tab w:val="left" w:pos="1250"/>
              </w:tabs>
            </w:pPr>
            <w:r>
              <w:t>0.00%</w:t>
            </w:r>
          </w:p>
        </w:tc>
      </w:tr>
      <w:tr w:rsidR="00E77514" w14:paraId="5C811401" w14:textId="77777777" w:rsidTr="00162610">
        <w:trPr>
          <w:cantSplit/>
          <w:trPrChange w:id="158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582" w:author="David Owen" w:date="2019-06-03T11:19:00Z">
              <w:tcPr>
                <w:tcW w:w="0" w:type="auto"/>
                <w:tcBorders>
                  <w:top w:val="single" w:sz="4" w:space="0" w:color="A6A6A6" w:themeColor="background1" w:themeShade="A6"/>
                  <w:right w:val="single" w:sz="4" w:space="0" w:color="000000" w:themeColor="text1"/>
                </w:tcBorders>
              </w:tcPr>
            </w:tcPrChange>
          </w:tcPr>
          <w:p w14:paraId="5EF7C893" w14:textId="77777777" w:rsidR="00E77514" w:rsidRDefault="00E77514" w:rsidP="00FC0611">
            <w:pPr>
              <w:pStyle w:val="NormalinTable"/>
            </w:pPr>
            <w:r>
              <w:rPr>
                <w:b/>
              </w:rPr>
              <w:t>1511 00 00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8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2D690E2" w14:textId="77777777" w:rsidR="00E77514" w:rsidRDefault="00E77514" w:rsidP="00FC0611">
            <w:pPr>
              <w:pStyle w:val="NormalinTable"/>
              <w:tabs>
                <w:tab w:val="left" w:pos="1250"/>
              </w:tabs>
            </w:pPr>
            <w:r>
              <w:t>0.00%</w:t>
            </w:r>
          </w:p>
        </w:tc>
      </w:tr>
      <w:tr w:rsidR="00E77514" w14:paraId="5D881BF3" w14:textId="77777777" w:rsidTr="00162610">
        <w:trPr>
          <w:cantSplit/>
          <w:trPrChange w:id="158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585" w:author="David Owen" w:date="2019-06-03T11:19:00Z">
              <w:tcPr>
                <w:tcW w:w="0" w:type="auto"/>
                <w:tcBorders>
                  <w:top w:val="single" w:sz="4" w:space="0" w:color="A6A6A6" w:themeColor="background1" w:themeShade="A6"/>
                  <w:right w:val="single" w:sz="4" w:space="0" w:color="000000" w:themeColor="text1"/>
                </w:tcBorders>
              </w:tcPr>
            </w:tcPrChange>
          </w:tcPr>
          <w:p w14:paraId="5EE94566" w14:textId="77777777" w:rsidR="00E77514" w:rsidRDefault="00E77514" w:rsidP="00FC0611">
            <w:pPr>
              <w:pStyle w:val="NormalinTable"/>
            </w:pPr>
            <w:r>
              <w:rPr>
                <w:b/>
              </w:rPr>
              <w:t>1512 00 00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8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6184E7F" w14:textId="77777777" w:rsidR="00E77514" w:rsidRDefault="00E77514" w:rsidP="00FC0611">
            <w:pPr>
              <w:pStyle w:val="NormalinTable"/>
              <w:tabs>
                <w:tab w:val="left" w:pos="1250"/>
              </w:tabs>
            </w:pPr>
            <w:r>
              <w:t>0.00%</w:t>
            </w:r>
          </w:p>
        </w:tc>
      </w:tr>
      <w:tr w:rsidR="00E77514" w14:paraId="1F2277A7" w14:textId="77777777" w:rsidTr="00162610">
        <w:trPr>
          <w:cantSplit/>
          <w:trPrChange w:id="158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588" w:author="David Owen" w:date="2019-06-03T11:19:00Z">
              <w:tcPr>
                <w:tcW w:w="0" w:type="auto"/>
                <w:tcBorders>
                  <w:top w:val="single" w:sz="4" w:space="0" w:color="A6A6A6" w:themeColor="background1" w:themeShade="A6"/>
                  <w:right w:val="single" w:sz="4" w:space="0" w:color="000000" w:themeColor="text1"/>
                </w:tcBorders>
              </w:tcPr>
            </w:tcPrChange>
          </w:tcPr>
          <w:p w14:paraId="49A533DC" w14:textId="77777777" w:rsidR="00E77514" w:rsidRDefault="00E77514" w:rsidP="00FC0611">
            <w:pPr>
              <w:pStyle w:val="NormalinTable"/>
            </w:pPr>
            <w:r>
              <w:rPr>
                <w:b/>
              </w:rPr>
              <w:t>1513 00 00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8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1C35F0E" w14:textId="77777777" w:rsidR="00E77514" w:rsidRDefault="00E77514" w:rsidP="00FC0611">
            <w:pPr>
              <w:pStyle w:val="NormalinTable"/>
              <w:tabs>
                <w:tab w:val="left" w:pos="1250"/>
              </w:tabs>
            </w:pPr>
            <w:r>
              <w:t>0.00%</w:t>
            </w:r>
          </w:p>
        </w:tc>
      </w:tr>
      <w:tr w:rsidR="00E77514" w14:paraId="782CE5E4" w14:textId="77777777" w:rsidTr="00162610">
        <w:trPr>
          <w:cantSplit/>
          <w:trPrChange w:id="159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591" w:author="David Owen" w:date="2019-06-03T11:19:00Z">
              <w:tcPr>
                <w:tcW w:w="0" w:type="auto"/>
                <w:tcBorders>
                  <w:top w:val="single" w:sz="4" w:space="0" w:color="A6A6A6" w:themeColor="background1" w:themeShade="A6"/>
                  <w:right w:val="single" w:sz="4" w:space="0" w:color="000000" w:themeColor="text1"/>
                </w:tcBorders>
              </w:tcPr>
            </w:tcPrChange>
          </w:tcPr>
          <w:p w14:paraId="0854F3CC" w14:textId="77777777" w:rsidR="00E77514" w:rsidRDefault="00E77514" w:rsidP="00FC0611">
            <w:pPr>
              <w:pStyle w:val="NormalinTable"/>
            </w:pPr>
            <w:r>
              <w:rPr>
                <w:b/>
              </w:rPr>
              <w:t>1514 00 00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9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E19A071" w14:textId="77777777" w:rsidR="00E77514" w:rsidRDefault="00E77514" w:rsidP="00FC0611">
            <w:pPr>
              <w:pStyle w:val="NormalinTable"/>
              <w:tabs>
                <w:tab w:val="left" w:pos="1250"/>
              </w:tabs>
            </w:pPr>
            <w:r>
              <w:t>0.00%</w:t>
            </w:r>
          </w:p>
        </w:tc>
      </w:tr>
      <w:tr w:rsidR="00E77514" w14:paraId="65051FC2" w14:textId="77777777" w:rsidTr="00162610">
        <w:trPr>
          <w:cantSplit/>
          <w:trPrChange w:id="159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594" w:author="David Owen" w:date="2019-06-03T11:19:00Z">
              <w:tcPr>
                <w:tcW w:w="0" w:type="auto"/>
                <w:tcBorders>
                  <w:top w:val="single" w:sz="4" w:space="0" w:color="A6A6A6" w:themeColor="background1" w:themeShade="A6"/>
                  <w:right w:val="single" w:sz="4" w:space="0" w:color="000000" w:themeColor="text1"/>
                </w:tcBorders>
              </w:tcPr>
            </w:tcPrChange>
          </w:tcPr>
          <w:p w14:paraId="6D7C49AC" w14:textId="77777777" w:rsidR="00E77514" w:rsidRDefault="00E77514" w:rsidP="00FC0611">
            <w:pPr>
              <w:pStyle w:val="NormalinTable"/>
            </w:pPr>
            <w:r>
              <w:rPr>
                <w:b/>
              </w:rPr>
              <w:t>1515 00 00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9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4233069" w14:textId="77777777" w:rsidR="00E77514" w:rsidRDefault="00E77514" w:rsidP="00FC0611">
            <w:pPr>
              <w:pStyle w:val="NormalinTable"/>
              <w:tabs>
                <w:tab w:val="left" w:pos="1250"/>
              </w:tabs>
            </w:pPr>
            <w:r>
              <w:t>0.00%</w:t>
            </w:r>
          </w:p>
        </w:tc>
      </w:tr>
      <w:tr w:rsidR="00E77514" w14:paraId="6932FF45" w14:textId="77777777" w:rsidTr="00162610">
        <w:trPr>
          <w:cantSplit/>
          <w:trPrChange w:id="159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597" w:author="David Owen" w:date="2019-06-03T11:19:00Z">
              <w:tcPr>
                <w:tcW w:w="0" w:type="auto"/>
                <w:tcBorders>
                  <w:top w:val="single" w:sz="4" w:space="0" w:color="A6A6A6" w:themeColor="background1" w:themeShade="A6"/>
                  <w:right w:val="single" w:sz="4" w:space="0" w:color="000000" w:themeColor="text1"/>
                </w:tcBorders>
              </w:tcPr>
            </w:tcPrChange>
          </w:tcPr>
          <w:p w14:paraId="10A039BC" w14:textId="77777777" w:rsidR="00E77514" w:rsidRDefault="00E77514" w:rsidP="00FC0611">
            <w:pPr>
              <w:pStyle w:val="NormalinTable"/>
            </w:pPr>
            <w:r>
              <w:rPr>
                <w:b/>
              </w:rPr>
              <w:t>1516 00 00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9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DD3961E" w14:textId="77777777" w:rsidR="00E77514" w:rsidRDefault="00E77514" w:rsidP="00FC0611">
            <w:pPr>
              <w:pStyle w:val="NormalinTable"/>
              <w:tabs>
                <w:tab w:val="left" w:pos="1250"/>
              </w:tabs>
            </w:pPr>
            <w:r>
              <w:t>0.00%</w:t>
            </w:r>
          </w:p>
        </w:tc>
      </w:tr>
      <w:tr w:rsidR="00E77514" w14:paraId="6DFB92FC" w14:textId="77777777" w:rsidTr="00162610">
        <w:trPr>
          <w:cantSplit/>
          <w:trPrChange w:id="159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600" w:author="David Owen" w:date="2019-06-03T11:19:00Z">
              <w:tcPr>
                <w:tcW w:w="0" w:type="auto"/>
                <w:tcBorders>
                  <w:top w:val="single" w:sz="4" w:space="0" w:color="A6A6A6" w:themeColor="background1" w:themeShade="A6"/>
                  <w:right w:val="single" w:sz="4" w:space="0" w:color="000000" w:themeColor="text1"/>
                </w:tcBorders>
              </w:tcPr>
            </w:tcPrChange>
          </w:tcPr>
          <w:p w14:paraId="6477FC5D" w14:textId="77777777" w:rsidR="00E77514" w:rsidRDefault="00E77514" w:rsidP="00FC0611">
            <w:pPr>
              <w:pStyle w:val="NormalinTable"/>
            </w:pPr>
            <w:r>
              <w:rPr>
                <w:b/>
              </w:rPr>
              <w:t>1517 10 10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0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A19771D" w14:textId="77777777" w:rsidR="00E77514" w:rsidRDefault="00E77514" w:rsidP="00FC0611">
            <w:pPr>
              <w:pStyle w:val="NormalinTable"/>
              <w:tabs>
                <w:tab w:val="left" w:pos="1250"/>
              </w:tabs>
            </w:pPr>
            <w:r>
              <w:t>0.00%</w:t>
            </w:r>
          </w:p>
        </w:tc>
      </w:tr>
      <w:tr w:rsidR="00E77514" w14:paraId="074EA445" w14:textId="77777777" w:rsidTr="00162610">
        <w:trPr>
          <w:cantSplit/>
          <w:trPrChange w:id="160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603" w:author="David Owen" w:date="2019-06-03T11:19:00Z">
              <w:tcPr>
                <w:tcW w:w="0" w:type="auto"/>
                <w:tcBorders>
                  <w:top w:val="single" w:sz="4" w:space="0" w:color="A6A6A6" w:themeColor="background1" w:themeShade="A6"/>
                  <w:right w:val="single" w:sz="4" w:space="0" w:color="000000" w:themeColor="text1"/>
                </w:tcBorders>
              </w:tcPr>
            </w:tcPrChange>
          </w:tcPr>
          <w:p w14:paraId="6742CCA0" w14:textId="77777777" w:rsidR="00E77514" w:rsidRDefault="00E77514" w:rsidP="00FC0611">
            <w:pPr>
              <w:pStyle w:val="NormalinTable"/>
            </w:pPr>
            <w:r>
              <w:rPr>
                <w:b/>
              </w:rPr>
              <w:t>1517 10 90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0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8B0F25E" w14:textId="77777777" w:rsidR="00E77514" w:rsidRDefault="00E77514" w:rsidP="00FC0611">
            <w:pPr>
              <w:pStyle w:val="NormalinTable"/>
              <w:tabs>
                <w:tab w:val="left" w:pos="1250"/>
              </w:tabs>
            </w:pPr>
            <w:r>
              <w:t>0.00%</w:t>
            </w:r>
          </w:p>
        </w:tc>
      </w:tr>
      <w:tr w:rsidR="00E77514" w14:paraId="5FCF8428" w14:textId="77777777" w:rsidTr="00162610">
        <w:trPr>
          <w:cantSplit/>
          <w:trPrChange w:id="160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606" w:author="David Owen" w:date="2019-06-03T11:19:00Z">
              <w:tcPr>
                <w:tcW w:w="0" w:type="auto"/>
                <w:tcBorders>
                  <w:top w:val="single" w:sz="4" w:space="0" w:color="A6A6A6" w:themeColor="background1" w:themeShade="A6"/>
                  <w:right w:val="single" w:sz="4" w:space="0" w:color="000000" w:themeColor="text1"/>
                </w:tcBorders>
              </w:tcPr>
            </w:tcPrChange>
          </w:tcPr>
          <w:p w14:paraId="6F008D4E" w14:textId="77777777" w:rsidR="00E77514" w:rsidRDefault="00E77514" w:rsidP="00FC0611">
            <w:pPr>
              <w:pStyle w:val="NormalinTable"/>
            </w:pPr>
            <w:r>
              <w:rPr>
                <w:b/>
              </w:rPr>
              <w:t>1517 90 10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0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599D838" w14:textId="615BEE4D" w:rsidR="00E77514" w:rsidRDefault="00E77514" w:rsidP="00FC0611">
            <w:pPr>
              <w:pStyle w:val="NormalinTable"/>
              <w:tabs>
                <w:tab w:val="left" w:pos="1250"/>
              </w:tabs>
              <w:rPr>
                <w:ins w:id="1608" w:author="David Owen" w:date="2019-06-03T12:56:00Z"/>
              </w:rPr>
            </w:pPr>
            <w:del w:id="1609" w:author="David Owen" w:date="2019-06-03T12:56:00Z">
              <w:r w:rsidDel="00D64ABE">
                <w:delText xml:space="preserve">0.00% + </w:delText>
              </w:r>
            </w:del>
            <w:ins w:id="1610" w:author="David Owen" w:date="2019-06-03T12:56:00Z">
              <w:r w:rsidR="00D64ABE">
                <w:t xml:space="preserve">To </w:t>
              </w:r>
            </w:ins>
            <w:ins w:id="1611" w:author="David Owen" w:date="2019-06-13T15:33:00Z">
              <w:r w:rsidR="005F21CC">
                <w:t>31/12/19</w:t>
              </w:r>
            </w:ins>
            <w:ins w:id="1612" w:author="David Owen" w:date="2019-06-03T12:56:00Z">
              <w:r w:rsidR="00D64ABE">
                <w:t xml:space="preserve"> </w:t>
              </w:r>
            </w:ins>
            <w:r>
              <w:t>3.500 € / 100 kg</w:t>
            </w:r>
          </w:p>
          <w:p w14:paraId="0339E9EB" w14:textId="403CDDED" w:rsidR="00D64ABE" w:rsidRDefault="00D64ABE" w:rsidP="00FC0611">
            <w:pPr>
              <w:pStyle w:val="NormalinTable"/>
              <w:tabs>
                <w:tab w:val="left" w:pos="1250"/>
              </w:tabs>
            </w:pPr>
            <w:ins w:id="1613" w:author="David Owen" w:date="2019-06-03T12:56:00Z">
              <w:r>
                <w:t xml:space="preserve">From </w:t>
              </w:r>
            </w:ins>
            <w:ins w:id="1614" w:author="David Owen" w:date="2019-06-13T15:34:00Z">
              <w:r w:rsidR="005F21CC">
                <w:t>1/1/20</w:t>
              </w:r>
            </w:ins>
            <w:ins w:id="1615" w:author="David Owen" w:date="2019-06-03T12:56:00Z">
              <w:r>
                <w:t xml:space="preserve"> 0.00%</w:t>
              </w:r>
            </w:ins>
          </w:p>
        </w:tc>
      </w:tr>
      <w:tr w:rsidR="00E77514" w14:paraId="1A692B82" w14:textId="77777777" w:rsidTr="00162610">
        <w:trPr>
          <w:cantSplit/>
          <w:trPrChange w:id="161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617" w:author="David Owen" w:date="2019-06-03T11:19:00Z">
              <w:tcPr>
                <w:tcW w:w="0" w:type="auto"/>
                <w:tcBorders>
                  <w:top w:val="single" w:sz="4" w:space="0" w:color="A6A6A6" w:themeColor="background1" w:themeShade="A6"/>
                  <w:right w:val="single" w:sz="4" w:space="0" w:color="000000" w:themeColor="text1"/>
                </w:tcBorders>
              </w:tcPr>
            </w:tcPrChange>
          </w:tcPr>
          <w:p w14:paraId="370DDDAF" w14:textId="77777777" w:rsidR="00E77514" w:rsidRDefault="00E77514" w:rsidP="00FC0611">
            <w:pPr>
              <w:pStyle w:val="NormalinTable"/>
            </w:pPr>
            <w:r>
              <w:rPr>
                <w:b/>
              </w:rPr>
              <w:t>1517 90 91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1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9FE4350" w14:textId="77777777" w:rsidR="00E77514" w:rsidRDefault="00E77514" w:rsidP="00FC0611">
            <w:pPr>
              <w:pStyle w:val="NormalinTable"/>
              <w:tabs>
                <w:tab w:val="left" w:pos="1250"/>
              </w:tabs>
            </w:pPr>
            <w:r>
              <w:t>0.00%</w:t>
            </w:r>
          </w:p>
        </w:tc>
      </w:tr>
      <w:tr w:rsidR="00E77514" w14:paraId="45F292A0" w14:textId="77777777" w:rsidTr="00162610">
        <w:trPr>
          <w:cantSplit/>
          <w:trPrChange w:id="161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620" w:author="David Owen" w:date="2019-06-03T11:19:00Z">
              <w:tcPr>
                <w:tcW w:w="0" w:type="auto"/>
                <w:tcBorders>
                  <w:top w:val="single" w:sz="4" w:space="0" w:color="A6A6A6" w:themeColor="background1" w:themeShade="A6"/>
                  <w:right w:val="single" w:sz="4" w:space="0" w:color="000000" w:themeColor="text1"/>
                </w:tcBorders>
              </w:tcPr>
            </w:tcPrChange>
          </w:tcPr>
          <w:p w14:paraId="4FB6CCBA" w14:textId="77777777" w:rsidR="00E77514" w:rsidRDefault="00E77514" w:rsidP="00FC0611">
            <w:pPr>
              <w:pStyle w:val="NormalinTable"/>
            </w:pPr>
            <w:r>
              <w:rPr>
                <w:b/>
              </w:rPr>
              <w:t>1517 90 93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2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2D8E5BF" w14:textId="77777777" w:rsidR="00E77514" w:rsidRDefault="00E77514" w:rsidP="00FC0611">
            <w:pPr>
              <w:pStyle w:val="NormalinTable"/>
              <w:tabs>
                <w:tab w:val="left" w:pos="1250"/>
              </w:tabs>
            </w:pPr>
            <w:r>
              <w:t>0.00%</w:t>
            </w:r>
          </w:p>
        </w:tc>
      </w:tr>
      <w:tr w:rsidR="00E77514" w14:paraId="3FCF2EDD" w14:textId="77777777" w:rsidTr="00162610">
        <w:trPr>
          <w:cantSplit/>
          <w:trPrChange w:id="162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623" w:author="David Owen" w:date="2019-06-03T11:19:00Z">
              <w:tcPr>
                <w:tcW w:w="0" w:type="auto"/>
                <w:tcBorders>
                  <w:top w:val="single" w:sz="4" w:space="0" w:color="A6A6A6" w:themeColor="background1" w:themeShade="A6"/>
                  <w:right w:val="single" w:sz="4" w:space="0" w:color="000000" w:themeColor="text1"/>
                </w:tcBorders>
              </w:tcPr>
            </w:tcPrChange>
          </w:tcPr>
          <w:p w14:paraId="05EFCD7C" w14:textId="77777777" w:rsidR="00E77514" w:rsidRDefault="00E77514" w:rsidP="00FC0611">
            <w:pPr>
              <w:pStyle w:val="NormalinTable"/>
            </w:pPr>
            <w:r>
              <w:rPr>
                <w:b/>
              </w:rPr>
              <w:t>1517 90 99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2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BAABADA" w14:textId="77777777" w:rsidR="00E77514" w:rsidRDefault="00E77514" w:rsidP="00FC0611">
            <w:pPr>
              <w:pStyle w:val="NormalinTable"/>
              <w:tabs>
                <w:tab w:val="left" w:pos="1250"/>
              </w:tabs>
            </w:pPr>
            <w:r>
              <w:t>0.00%</w:t>
            </w:r>
          </w:p>
        </w:tc>
      </w:tr>
      <w:tr w:rsidR="00E77514" w14:paraId="606E5741" w14:textId="77777777" w:rsidTr="00162610">
        <w:trPr>
          <w:cantSplit/>
          <w:trPrChange w:id="162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626" w:author="David Owen" w:date="2019-06-03T11:19:00Z">
              <w:tcPr>
                <w:tcW w:w="0" w:type="auto"/>
                <w:tcBorders>
                  <w:top w:val="single" w:sz="4" w:space="0" w:color="A6A6A6" w:themeColor="background1" w:themeShade="A6"/>
                  <w:right w:val="single" w:sz="4" w:space="0" w:color="000000" w:themeColor="text1"/>
                </w:tcBorders>
              </w:tcPr>
            </w:tcPrChange>
          </w:tcPr>
          <w:p w14:paraId="0A459CD2" w14:textId="77777777" w:rsidR="00E77514" w:rsidRDefault="00E77514" w:rsidP="00FC0611">
            <w:pPr>
              <w:pStyle w:val="NormalinTable"/>
            </w:pPr>
            <w:r>
              <w:rPr>
                <w:b/>
              </w:rPr>
              <w:t>1518 00 00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2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B9DD12C" w14:textId="77777777" w:rsidR="00E77514" w:rsidRDefault="00E77514" w:rsidP="00FC0611">
            <w:pPr>
              <w:pStyle w:val="NormalinTable"/>
              <w:tabs>
                <w:tab w:val="left" w:pos="1250"/>
              </w:tabs>
            </w:pPr>
            <w:r>
              <w:t>0.00%</w:t>
            </w:r>
          </w:p>
        </w:tc>
      </w:tr>
      <w:tr w:rsidR="00E77514" w14:paraId="3137493E" w14:textId="77777777" w:rsidTr="00162610">
        <w:trPr>
          <w:cantSplit/>
          <w:trPrChange w:id="162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629" w:author="David Owen" w:date="2019-06-03T11:19:00Z">
              <w:tcPr>
                <w:tcW w:w="0" w:type="auto"/>
                <w:tcBorders>
                  <w:top w:val="single" w:sz="4" w:space="0" w:color="A6A6A6" w:themeColor="background1" w:themeShade="A6"/>
                  <w:right w:val="single" w:sz="4" w:space="0" w:color="000000" w:themeColor="text1"/>
                </w:tcBorders>
              </w:tcPr>
            </w:tcPrChange>
          </w:tcPr>
          <w:p w14:paraId="04164364" w14:textId="77777777" w:rsidR="00E77514" w:rsidRDefault="00E77514" w:rsidP="00FC0611">
            <w:pPr>
              <w:pStyle w:val="NormalinTable"/>
            </w:pPr>
            <w:r>
              <w:rPr>
                <w:b/>
              </w:rPr>
              <w:t>1521 90 99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3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5240095" w14:textId="77777777" w:rsidR="00E77514" w:rsidRDefault="00E77514" w:rsidP="00FC0611">
            <w:pPr>
              <w:pStyle w:val="NormalinTable"/>
              <w:tabs>
                <w:tab w:val="left" w:pos="1250"/>
              </w:tabs>
            </w:pPr>
            <w:r>
              <w:t>0.00%</w:t>
            </w:r>
          </w:p>
        </w:tc>
      </w:tr>
      <w:tr w:rsidR="00E77514" w14:paraId="1C14EB41" w14:textId="77777777" w:rsidTr="00162610">
        <w:trPr>
          <w:cantSplit/>
          <w:trPrChange w:id="163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632" w:author="David Owen" w:date="2019-06-03T11:19:00Z">
              <w:tcPr>
                <w:tcW w:w="0" w:type="auto"/>
                <w:tcBorders>
                  <w:top w:val="single" w:sz="4" w:space="0" w:color="A6A6A6" w:themeColor="background1" w:themeShade="A6"/>
                  <w:right w:val="single" w:sz="4" w:space="0" w:color="000000" w:themeColor="text1"/>
                </w:tcBorders>
              </w:tcPr>
            </w:tcPrChange>
          </w:tcPr>
          <w:p w14:paraId="3101A5B1" w14:textId="77777777" w:rsidR="00E77514" w:rsidRDefault="00E77514" w:rsidP="00FC0611">
            <w:pPr>
              <w:pStyle w:val="NormalinTable"/>
            </w:pPr>
            <w:r>
              <w:rPr>
                <w:b/>
              </w:rPr>
              <w:t>1522 00 00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3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73E4CCC" w14:textId="77777777" w:rsidR="00E77514" w:rsidRDefault="00E77514" w:rsidP="00FC0611">
            <w:pPr>
              <w:pStyle w:val="NormalinTable"/>
              <w:tabs>
                <w:tab w:val="left" w:pos="1250"/>
              </w:tabs>
            </w:pPr>
            <w:r>
              <w:t>0.00%</w:t>
            </w:r>
          </w:p>
        </w:tc>
      </w:tr>
      <w:tr w:rsidR="00E77514" w14:paraId="52E93DB0" w14:textId="77777777" w:rsidTr="00162610">
        <w:trPr>
          <w:cantSplit/>
          <w:trPrChange w:id="163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635" w:author="David Owen" w:date="2019-06-03T11:19:00Z">
              <w:tcPr>
                <w:tcW w:w="0" w:type="auto"/>
                <w:tcBorders>
                  <w:top w:val="single" w:sz="4" w:space="0" w:color="A6A6A6" w:themeColor="background1" w:themeShade="A6"/>
                  <w:right w:val="single" w:sz="4" w:space="0" w:color="000000" w:themeColor="text1"/>
                </w:tcBorders>
              </w:tcPr>
            </w:tcPrChange>
          </w:tcPr>
          <w:p w14:paraId="6991D87B" w14:textId="77777777" w:rsidR="00E77514" w:rsidRDefault="00E77514" w:rsidP="00FC0611">
            <w:pPr>
              <w:pStyle w:val="NormalinTable"/>
            </w:pPr>
            <w:r>
              <w:rPr>
                <w:b/>
              </w:rPr>
              <w:t>1601 00 00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3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B2AC58C" w14:textId="77777777" w:rsidR="00E77514" w:rsidRDefault="00E77514" w:rsidP="00FC0611">
            <w:pPr>
              <w:pStyle w:val="NormalinTable"/>
              <w:tabs>
                <w:tab w:val="left" w:pos="1250"/>
              </w:tabs>
            </w:pPr>
            <w:r>
              <w:t>0.00%</w:t>
            </w:r>
          </w:p>
        </w:tc>
      </w:tr>
      <w:tr w:rsidR="00E77514" w14:paraId="2189C3D2" w14:textId="77777777" w:rsidTr="00162610">
        <w:trPr>
          <w:cantSplit/>
          <w:trPrChange w:id="163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638" w:author="David Owen" w:date="2019-06-03T11:19:00Z">
              <w:tcPr>
                <w:tcW w:w="0" w:type="auto"/>
                <w:tcBorders>
                  <w:top w:val="single" w:sz="4" w:space="0" w:color="A6A6A6" w:themeColor="background1" w:themeShade="A6"/>
                  <w:right w:val="single" w:sz="4" w:space="0" w:color="000000" w:themeColor="text1"/>
                </w:tcBorders>
              </w:tcPr>
            </w:tcPrChange>
          </w:tcPr>
          <w:p w14:paraId="58F05AC2" w14:textId="77777777" w:rsidR="00E77514" w:rsidRDefault="00E77514" w:rsidP="00FC0611">
            <w:pPr>
              <w:pStyle w:val="NormalinTable"/>
            </w:pPr>
            <w:r>
              <w:rPr>
                <w:b/>
              </w:rPr>
              <w:t>1602 41 00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3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7D6ABCE" w14:textId="77777777" w:rsidR="00E77514" w:rsidRDefault="00E77514" w:rsidP="00FC0611">
            <w:pPr>
              <w:pStyle w:val="NormalinTable"/>
              <w:tabs>
                <w:tab w:val="left" w:pos="1250"/>
              </w:tabs>
            </w:pPr>
            <w:r>
              <w:t>0.00%</w:t>
            </w:r>
          </w:p>
        </w:tc>
      </w:tr>
      <w:tr w:rsidR="00E77514" w14:paraId="23F5943F" w14:textId="77777777" w:rsidTr="00162610">
        <w:trPr>
          <w:cantSplit/>
          <w:trPrChange w:id="164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641" w:author="David Owen" w:date="2019-06-03T11:19:00Z">
              <w:tcPr>
                <w:tcW w:w="0" w:type="auto"/>
                <w:tcBorders>
                  <w:top w:val="single" w:sz="4" w:space="0" w:color="A6A6A6" w:themeColor="background1" w:themeShade="A6"/>
                  <w:right w:val="single" w:sz="4" w:space="0" w:color="000000" w:themeColor="text1"/>
                </w:tcBorders>
              </w:tcPr>
            </w:tcPrChange>
          </w:tcPr>
          <w:p w14:paraId="3D2A1BCB" w14:textId="77777777" w:rsidR="00E77514" w:rsidRDefault="00E77514" w:rsidP="00FC0611">
            <w:pPr>
              <w:pStyle w:val="NormalinTable"/>
            </w:pPr>
            <w:r>
              <w:rPr>
                <w:b/>
              </w:rPr>
              <w:t>1602 42 00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4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378FFAF" w14:textId="77777777" w:rsidR="00E77514" w:rsidRDefault="00E77514" w:rsidP="00FC0611">
            <w:pPr>
              <w:pStyle w:val="NormalinTable"/>
              <w:tabs>
                <w:tab w:val="left" w:pos="1250"/>
              </w:tabs>
            </w:pPr>
            <w:r>
              <w:t>0.00%</w:t>
            </w:r>
          </w:p>
        </w:tc>
      </w:tr>
      <w:tr w:rsidR="00E77514" w14:paraId="71EBBF35" w14:textId="77777777" w:rsidTr="00162610">
        <w:trPr>
          <w:cantSplit/>
          <w:trPrChange w:id="164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644" w:author="David Owen" w:date="2019-06-03T11:19:00Z">
              <w:tcPr>
                <w:tcW w:w="0" w:type="auto"/>
                <w:tcBorders>
                  <w:top w:val="single" w:sz="4" w:space="0" w:color="A6A6A6" w:themeColor="background1" w:themeShade="A6"/>
                  <w:right w:val="single" w:sz="4" w:space="0" w:color="000000" w:themeColor="text1"/>
                </w:tcBorders>
              </w:tcPr>
            </w:tcPrChange>
          </w:tcPr>
          <w:p w14:paraId="1F450D28" w14:textId="77777777" w:rsidR="00E77514" w:rsidRDefault="00E77514" w:rsidP="00FC0611">
            <w:pPr>
              <w:pStyle w:val="NormalinTable"/>
            </w:pPr>
            <w:r>
              <w:rPr>
                <w:b/>
              </w:rPr>
              <w:t>1602 49 00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4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71669F5" w14:textId="77777777" w:rsidR="00E77514" w:rsidRDefault="00E77514" w:rsidP="00FC0611">
            <w:pPr>
              <w:pStyle w:val="NormalinTable"/>
              <w:tabs>
                <w:tab w:val="left" w:pos="1250"/>
              </w:tabs>
            </w:pPr>
            <w:r>
              <w:t>0.00%</w:t>
            </w:r>
          </w:p>
        </w:tc>
      </w:tr>
      <w:tr w:rsidR="00E77514" w14:paraId="5326921C" w14:textId="77777777" w:rsidTr="00162610">
        <w:trPr>
          <w:cantSplit/>
          <w:trPrChange w:id="164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647" w:author="David Owen" w:date="2019-06-03T11:19:00Z">
              <w:tcPr>
                <w:tcW w:w="0" w:type="auto"/>
                <w:tcBorders>
                  <w:top w:val="single" w:sz="4" w:space="0" w:color="A6A6A6" w:themeColor="background1" w:themeShade="A6"/>
                  <w:right w:val="single" w:sz="4" w:space="0" w:color="000000" w:themeColor="text1"/>
                </w:tcBorders>
              </w:tcPr>
            </w:tcPrChange>
          </w:tcPr>
          <w:p w14:paraId="7C1340F9" w14:textId="77777777" w:rsidR="00E77514" w:rsidRDefault="00E77514" w:rsidP="00FC0611">
            <w:pPr>
              <w:pStyle w:val="NormalinTable"/>
            </w:pPr>
            <w:r>
              <w:rPr>
                <w:b/>
              </w:rPr>
              <w:t>1602 50 31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4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9B07FE1" w14:textId="77777777" w:rsidR="00E77514" w:rsidRDefault="00E77514" w:rsidP="00FC0611">
            <w:pPr>
              <w:pStyle w:val="NormalinTable"/>
              <w:tabs>
                <w:tab w:val="left" w:pos="1250"/>
              </w:tabs>
            </w:pPr>
            <w:r>
              <w:t>0.00%</w:t>
            </w:r>
          </w:p>
        </w:tc>
      </w:tr>
      <w:tr w:rsidR="00E77514" w14:paraId="0BDE4539" w14:textId="77777777" w:rsidTr="00162610">
        <w:trPr>
          <w:cantSplit/>
          <w:trPrChange w:id="164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650" w:author="David Owen" w:date="2019-06-03T11:19:00Z">
              <w:tcPr>
                <w:tcW w:w="0" w:type="auto"/>
                <w:tcBorders>
                  <w:top w:val="single" w:sz="4" w:space="0" w:color="A6A6A6" w:themeColor="background1" w:themeShade="A6"/>
                  <w:right w:val="single" w:sz="4" w:space="0" w:color="000000" w:themeColor="text1"/>
                </w:tcBorders>
              </w:tcPr>
            </w:tcPrChange>
          </w:tcPr>
          <w:p w14:paraId="09C01EEE" w14:textId="77777777" w:rsidR="00E77514" w:rsidRDefault="00E77514" w:rsidP="00FC0611">
            <w:pPr>
              <w:pStyle w:val="NormalinTable"/>
            </w:pPr>
            <w:r>
              <w:rPr>
                <w:b/>
              </w:rPr>
              <w:t>1602 50 95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5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A6F5360" w14:textId="77777777" w:rsidR="00E77514" w:rsidRDefault="00E77514" w:rsidP="00FC0611">
            <w:pPr>
              <w:pStyle w:val="NormalinTable"/>
              <w:tabs>
                <w:tab w:val="left" w:pos="1250"/>
              </w:tabs>
            </w:pPr>
            <w:r>
              <w:t>0.00%</w:t>
            </w:r>
          </w:p>
        </w:tc>
      </w:tr>
      <w:tr w:rsidR="00E77514" w14:paraId="54EDA3A6" w14:textId="77777777" w:rsidTr="00162610">
        <w:trPr>
          <w:cantSplit/>
          <w:trPrChange w:id="165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653" w:author="David Owen" w:date="2019-06-03T11:19:00Z">
              <w:tcPr>
                <w:tcW w:w="0" w:type="auto"/>
                <w:tcBorders>
                  <w:top w:val="single" w:sz="4" w:space="0" w:color="A6A6A6" w:themeColor="background1" w:themeShade="A6"/>
                  <w:right w:val="single" w:sz="4" w:space="0" w:color="000000" w:themeColor="text1"/>
                </w:tcBorders>
              </w:tcPr>
            </w:tcPrChange>
          </w:tcPr>
          <w:p w14:paraId="691249C9" w14:textId="77777777" w:rsidR="00E77514" w:rsidRDefault="00E77514" w:rsidP="00FC0611">
            <w:pPr>
              <w:pStyle w:val="NormalinTable"/>
            </w:pPr>
            <w:r>
              <w:rPr>
                <w:b/>
              </w:rPr>
              <w:t>1602 90 10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5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DA5990E" w14:textId="77777777" w:rsidR="00E77514" w:rsidRDefault="00E77514" w:rsidP="00FC0611">
            <w:pPr>
              <w:pStyle w:val="NormalinTable"/>
              <w:tabs>
                <w:tab w:val="left" w:pos="1250"/>
              </w:tabs>
            </w:pPr>
            <w:r>
              <w:t>0.00%</w:t>
            </w:r>
          </w:p>
        </w:tc>
      </w:tr>
      <w:tr w:rsidR="00E77514" w14:paraId="67EB6024" w14:textId="77777777" w:rsidTr="00162610">
        <w:trPr>
          <w:cantSplit/>
          <w:trPrChange w:id="165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656" w:author="David Owen" w:date="2019-06-03T11:19:00Z">
              <w:tcPr>
                <w:tcW w:w="0" w:type="auto"/>
                <w:tcBorders>
                  <w:top w:val="single" w:sz="4" w:space="0" w:color="A6A6A6" w:themeColor="background1" w:themeShade="A6"/>
                  <w:right w:val="single" w:sz="4" w:space="0" w:color="000000" w:themeColor="text1"/>
                </w:tcBorders>
              </w:tcPr>
            </w:tcPrChange>
          </w:tcPr>
          <w:p w14:paraId="3BABF0FF" w14:textId="77777777" w:rsidR="00E77514" w:rsidRDefault="00E77514" w:rsidP="00FC0611">
            <w:pPr>
              <w:pStyle w:val="NormalinTable"/>
            </w:pPr>
            <w:r>
              <w:rPr>
                <w:b/>
              </w:rPr>
              <w:t>1602 90 31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5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E492A5F" w14:textId="77777777" w:rsidR="00E77514" w:rsidRDefault="00E77514" w:rsidP="00FC0611">
            <w:pPr>
              <w:pStyle w:val="NormalinTable"/>
              <w:tabs>
                <w:tab w:val="left" w:pos="1250"/>
              </w:tabs>
            </w:pPr>
            <w:r>
              <w:t>0.00%</w:t>
            </w:r>
          </w:p>
        </w:tc>
      </w:tr>
      <w:tr w:rsidR="00E77514" w14:paraId="1BFADA73" w14:textId="77777777" w:rsidTr="00162610">
        <w:trPr>
          <w:cantSplit/>
          <w:trPrChange w:id="165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659" w:author="David Owen" w:date="2019-06-03T11:19:00Z">
              <w:tcPr>
                <w:tcW w:w="0" w:type="auto"/>
                <w:tcBorders>
                  <w:top w:val="single" w:sz="4" w:space="0" w:color="A6A6A6" w:themeColor="background1" w:themeShade="A6"/>
                  <w:right w:val="single" w:sz="4" w:space="0" w:color="000000" w:themeColor="text1"/>
                </w:tcBorders>
              </w:tcPr>
            </w:tcPrChange>
          </w:tcPr>
          <w:p w14:paraId="4BD438EB" w14:textId="77777777" w:rsidR="00E77514" w:rsidRDefault="00E77514" w:rsidP="00FC0611">
            <w:pPr>
              <w:pStyle w:val="NormalinTable"/>
            </w:pPr>
            <w:r>
              <w:rPr>
                <w:b/>
              </w:rPr>
              <w:t>1602 90 51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6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798622B" w14:textId="77777777" w:rsidR="00E77514" w:rsidRDefault="00E77514" w:rsidP="00FC0611">
            <w:pPr>
              <w:pStyle w:val="NormalinTable"/>
              <w:tabs>
                <w:tab w:val="left" w:pos="1250"/>
              </w:tabs>
            </w:pPr>
            <w:r>
              <w:t>0.00%</w:t>
            </w:r>
          </w:p>
        </w:tc>
      </w:tr>
      <w:tr w:rsidR="00E77514" w14:paraId="28C7D91A" w14:textId="77777777" w:rsidTr="00162610">
        <w:trPr>
          <w:cantSplit/>
          <w:trPrChange w:id="166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662" w:author="David Owen" w:date="2019-06-03T11:19:00Z">
              <w:tcPr>
                <w:tcW w:w="0" w:type="auto"/>
                <w:tcBorders>
                  <w:top w:val="single" w:sz="4" w:space="0" w:color="A6A6A6" w:themeColor="background1" w:themeShade="A6"/>
                  <w:right w:val="single" w:sz="4" w:space="0" w:color="000000" w:themeColor="text1"/>
                </w:tcBorders>
              </w:tcPr>
            </w:tcPrChange>
          </w:tcPr>
          <w:p w14:paraId="019B248E" w14:textId="77777777" w:rsidR="00E77514" w:rsidRDefault="00E77514" w:rsidP="00FC0611">
            <w:pPr>
              <w:pStyle w:val="NormalinTable"/>
            </w:pPr>
            <w:r>
              <w:rPr>
                <w:b/>
              </w:rPr>
              <w:t>1602 90 69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6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7D60698" w14:textId="77777777" w:rsidR="00E77514" w:rsidRDefault="00E77514" w:rsidP="00FC0611">
            <w:pPr>
              <w:pStyle w:val="NormalinTable"/>
              <w:tabs>
                <w:tab w:val="left" w:pos="1250"/>
              </w:tabs>
            </w:pPr>
            <w:r>
              <w:t>0.00%</w:t>
            </w:r>
          </w:p>
        </w:tc>
      </w:tr>
      <w:tr w:rsidR="00E77514" w14:paraId="3B3C4356" w14:textId="77777777" w:rsidTr="00162610">
        <w:trPr>
          <w:cantSplit/>
          <w:trPrChange w:id="166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665" w:author="David Owen" w:date="2019-06-03T11:19:00Z">
              <w:tcPr>
                <w:tcW w:w="0" w:type="auto"/>
                <w:tcBorders>
                  <w:top w:val="single" w:sz="4" w:space="0" w:color="A6A6A6" w:themeColor="background1" w:themeShade="A6"/>
                  <w:right w:val="single" w:sz="4" w:space="0" w:color="000000" w:themeColor="text1"/>
                </w:tcBorders>
              </w:tcPr>
            </w:tcPrChange>
          </w:tcPr>
          <w:p w14:paraId="15E07E42" w14:textId="77777777" w:rsidR="00E77514" w:rsidRDefault="00E77514" w:rsidP="00FC0611">
            <w:pPr>
              <w:pStyle w:val="NormalinTable"/>
            </w:pPr>
            <w:r>
              <w:rPr>
                <w:b/>
              </w:rPr>
              <w:t>1602 90 91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6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0586C36" w14:textId="77777777" w:rsidR="00E77514" w:rsidRDefault="00E77514" w:rsidP="00FC0611">
            <w:pPr>
              <w:pStyle w:val="NormalinTable"/>
              <w:tabs>
                <w:tab w:val="left" w:pos="1250"/>
              </w:tabs>
            </w:pPr>
            <w:r>
              <w:t>0.00%</w:t>
            </w:r>
          </w:p>
        </w:tc>
      </w:tr>
      <w:tr w:rsidR="00E77514" w14:paraId="38580218" w14:textId="77777777" w:rsidTr="00162610">
        <w:trPr>
          <w:cantSplit/>
          <w:trPrChange w:id="166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668" w:author="David Owen" w:date="2019-06-03T11:19:00Z">
              <w:tcPr>
                <w:tcW w:w="0" w:type="auto"/>
                <w:tcBorders>
                  <w:top w:val="single" w:sz="4" w:space="0" w:color="A6A6A6" w:themeColor="background1" w:themeShade="A6"/>
                  <w:right w:val="single" w:sz="4" w:space="0" w:color="000000" w:themeColor="text1"/>
                </w:tcBorders>
              </w:tcPr>
            </w:tcPrChange>
          </w:tcPr>
          <w:p w14:paraId="11F00D6A" w14:textId="77777777" w:rsidR="00E77514" w:rsidRDefault="00E77514" w:rsidP="00FC0611">
            <w:pPr>
              <w:pStyle w:val="NormalinTable"/>
            </w:pPr>
            <w:r>
              <w:rPr>
                <w:b/>
              </w:rPr>
              <w:t>1602 90 95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6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13F66D0" w14:textId="77777777" w:rsidR="00E77514" w:rsidRDefault="00E77514" w:rsidP="00FC0611">
            <w:pPr>
              <w:pStyle w:val="NormalinTable"/>
              <w:tabs>
                <w:tab w:val="left" w:pos="1250"/>
              </w:tabs>
            </w:pPr>
            <w:r>
              <w:t>0.00%</w:t>
            </w:r>
          </w:p>
        </w:tc>
      </w:tr>
      <w:tr w:rsidR="00E77514" w14:paraId="1716B5C7" w14:textId="77777777" w:rsidTr="00162610">
        <w:trPr>
          <w:cantSplit/>
          <w:trPrChange w:id="167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671" w:author="David Owen" w:date="2019-06-03T11:19:00Z">
              <w:tcPr>
                <w:tcW w:w="0" w:type="auto"/>
                <w:tcBorders>
                  <w:top w:val="single" w:sz="4" w:space="0" w:color="A6A6A6" w:themeColor="background1" w:themeShade="A6"/>
                  <w:right w:val="single" w:sz="4" w:space="0" w:color="000000" w:themeColor="text1"/>
                </w:tcBorders>
              </w:tcPr>
            </w:tcPrChange>
          </w:tcPr>
          <w:p w14:paraId="235525F7" w14:textId="77777777" w:rsidR="00E77514" w:rsidRDefault="00E77514" w:rsidP="00FC0611">
            <w:pPr>
              <w:pStyle w:val="NormalinTable"/>
            </w:pPr>
            <w:r>
              <w:rPr>
                <w:b/>
              </w:rPr>
              <w:t>1602 90 99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7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49E4701" w14:textId="77777777" w:rsidR="00E77514" w:rsidRDefault="00E77514" w:rsidP="00FC0611">
            <w:pPr>
              <w:pStyle w:val="NormalinTable"/>
              <w:tabs>
                <w:tab w:val="left" w:pos="1250"/>
              </w:tabs>
            </w:pPr>
            <w:r>
              <w:t>0.00%</w:t>
            </w:r>
          </w:p>
        </w:tc>
      </w:tr>
      <w:tr w:rsidR="00E77514" w14:paraId="54FA39A0" w14:textId="77777777" w:rsidTr="00162610">
        <w:trPr>
          <w:cantSplit/>
          <w:trPrChange w:id="167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674" w:author="David Owen" w:date="2019-06-03T11:19:00Z">
              <w:tcPr>
                <w:tcW w:w="0" w:type="auto"/>
                <w:tcBorders>
                  <w:top w:val="single" w:sz="4" w:space="0" w:color="A6A6A6" w:themeColor="background1" w:themeShade="A6"/>
                  <w:right w:val="single" w:sz="4" w:space="0" w:color="000000" w:themeColor="text1"/>
                </w:tcBorders>
              </w:tcPr>
            </w:tcPrChange>
          </w:tcPr>
          <w:p w14:paraId="5D48408C" w14:textId="77777777" w:rsidR="00E77514" w:rsidRDefault="00E77514" w:rsidP="00FC0611">
            <w:pPr>
              <w:pStyle w:val="NormalinTable"/>
            </w:pPr>
            <w:r>
              <w:rPr>
                <w:b/>
              </w:rPr>
              <w:t>1603 00 10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7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7E12FF9" w14:textId="77777777" w:rsidR="00E77514" w:rsidRDefault="00E77514" w:rsidP="00FC0611">
            <w:pPr>
              <w:pStyle w:val="NormalinTable"/>
              <w:tabs>
                <w:tab w:val="left" w:pos="1250"/>
              </w:tabs>
            </w:pPr>
            <w:r>
              <w:t>0.00%</w:t>
            </w:r>
          </w:p>
        </w:tc>
      </w:tr>
      <w:tr w:rsidR="00E77514" w14:paraId="72FC7425" w14:textId="77777777" w:rsidTr="00162610">
        <w:trPr>
          <w:cantSplit/>
          <w:trPrChange w:id="167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677" w:author="David Owen" w:date="2019-06-03T11:19:00Z">
              <w:tcPr>
                <w:tcW w:w="0" w:type="auto"/>
                <w:tcBorders>
                  <w:top w:val="single" w:sz="4" w:space="0" w:color="A6A6A6" w:themeColor="background1" w:themeShade="A6"/>
                  <w:right w:val="single" w:sz="4" w:space="0" w:color="000000" w:themeColor="text1"/>
                </w:tcBorders>
              </w:tcPr>
            </w:tcPrChange>
          </w:tcPr>
          <w:p w14:paraId="1E81849F" w14:textId="77777777" w:rsidR="00E77514" w:rsidRDefault="00E77514" w:rsidP="00FC0611">
            <w:pPr>
              <w:pStyle w:val="NormalinTable"/>
            </w:pPr>
            <w:r>
              <w:rPr>
                <w:b/>
              </w:rPr>
              <w:t>1604 00 00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7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9C984E7" w14:textId="77777777" w:rsidR="00E77514" w:rsidRDefault="00E77514" w:rsidP="00FC0611">
            <w:pPr>
              <w:pStyle w:val="NormalinTable"/>
              <w:tabs>
                <w:tab w:val="left" w:pos="1250"/>
              </w:tabs>
            </w:pPr>
            <w:r>
              <w:t>0.00%</w:t>
            </w:r>
          </w:p>
        </w:tc>
      </w:tr>
      <w:tr w:rsidR="00E77514" w14:paraId="2399BCD8" w14:textId="77777777" w:rsidTr="00162610">
        <w:trPr>
          <w:cantSplit/>
          <w:trPrChange w:id="167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680" w:author="David Owen" w:date="2019-06-03T11:19:00Z">
              <w:tcPr>
                <w:tcW w:w="0" w:type="auto"/>
                <w:tcBorders>
                  <w:top w:val="single" w:sz="4" w:space="0" w:color="A6A6A6" w:themeColor="background1" w:themeShade="A6"/>
                  <w:right w:val="single" w:sz="4" w:space="0" w:color="000000" w:themeColor="text1"/>
                </w:tcBorders>
              </w:tcPr>
            </w:tcPrChange>
          </w:tcPr>
          <w:p w14:paraId="5A00B4AA" w14:textId="77777777" w:rsidR="00E77514" w:rsidRDefault="00E77514" w:rsidP="00FC0611">
            <w:pPr>
              <w:pStyle w:val="NormalinTable"/>
            </w:pPr>
            <w:r>
              <w:rPr>
                <w:b/>
              </w:rPr>
              <w:t>1605 00 00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8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81FB619" w14:textId="77777777" w:rsidR="00E77514" w:rsidRDefault="00E77514" w:rsidP="00FC0611">
            <w:pPr>
              <w:pStyle w:val="NormalinTable"/>
              <w:tabs>
                <w:tab w:val="left" w:pos="1250"/>
              </w:tabs>
            </w:pPr>
            <w:r>
              <w:t>0.00%</w:t>
            </w:r>
          </w:p>
        </w:tc>
      </w:tr>
      <w:tr w:rsidR="00E77514" w14:paraId="7826EE3A" w14:textId="77777777" w:rsidTr="00162610">
        <w:trPr>
          <w:cantSplit/>
          <w:trPrChange w:id="168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683" w:author="David Owen" w:date="2019-06-03T11:19:00Z">
              <w:tcPr>
                <w:tcW w:w="0" w:type="auto"/>
                <w:tcBorders>
                  <w:top w:val="single" w:sz="4" w:space="0" w:color="A6A6A6" w:themeColor="background1" w:themeShade="A6"/>
                  <w:right w:val="single" w:sz="4" w:space="0" w:color="000000" w:themeColor="text1"/>
                </w:tcBorders>
              </w:tcPr>
            </w:tcPrChange>
          </w:tcPr>
          <w:p w14:paraId="5BEE6330" w14:textId="77777777" w:rsidR="00E77514" w:rsidRDefault="00E77514" w:rsidP="00FC0611">
            <w:pPr>
              <w:pStyle w:val="NormalinTable"/>
            </w:pPr>
            <w:r>
              <w:rPr>
                <w:b/>
              </w:rPr>
              <w:t>1702 20 90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8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3601588" w14:textId="77777777" w:rsidR="00E77514" w:rsidRDefault="00E77514" w:rsidP="00FC0611">
            <w:pPr>
              <w:pStyle w:val="NormalinTable"/>
              <w:tabs>
                <w:tab w:val="left" w:pos="1250"/>
              </w:tabs>
            </w:pPr>
            <w:r>
              <w:t>0.00%</w:t>
            </w:r>
          </w:p>
        </w:tc>
      </w:tr>
      <w:tr w:rsidR="00E77514" w14:paraId="1E7EB13D" w14:textId="77777777" w:rsidTr="00162610">
        <w:trPr>
          <w:cantSplit/>
          <w:trPrChange w:id="168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686" w:author="David Owen" w:date="2019-06-03T11:19:00Z">
              <w:tcPr>
                <w:tcW w:w="0" w:type="auto"/>
                <w:tcBorders>
                  <w:top w:val="single" w:sz="4" w:space="0" w:color="A6A6A6" w:themeColor="background1" w:themeShade="A6"/>
                  <w:right w:val="single" w:sz="4" w:space="0" w:color="000000" w:themeColor="text1"/>
                </w:tcBorders>
              </w:tcPr>
            </w:tcPrChange>
          </w:tcPr>
          <w:p w14:paraId="088E0F86" w14:textId="77777777" w:rsidR="00E77514" w:rsidRDefault="00E77514" w:rsidP="00FC0611">
            <w:pPr>
              <w:pStyle w:val="NormalinTable"/>
            </w:pPr>
            <w:r>
              <w:rPr>
                <w:b/>
              </w:rPr>
              <w:t>1702 50 00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8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CF6433F" w14:textId="77777777" w:rsidR="00E77514" w:rsidRDefault="00E77514" w:rsidP="00FC0611">
            <w:pPr>
              <w:pStyle w:val="NormalinTable"/>
              <w:tabs>
                <w:tab w:val="left" w:pos="1250"/>
              </w:tabs>
            </w:pPr>
            <w:r>
              <w:t>0.00% + 50.700 € / 100 kg / net dry</w:t>
            </w:r>
          </w:p>
        </w:tc>
      </w:tr>
      <w:tr w:rsidR="00E77514" w14:paraId="0C028E36" w14:textId="77777777" w:rsidTr="00162610">
        <w:trPr>
          <w:cantSplit/>
          <w:trPrChange w:id="168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689" w:author="David Owen" w:date="2019-06-03T11:19:00Z">
              <w:tcPr>
                <w:tcW w:w="0" w:type="auto"/>
                <w:tcBorders>
                  <w:top w:val="single" w:sz="4" w:space="0" w:color="A6A6A6" w:themeColor="background1" w:themeShade="A6"/>
                  <w:right w:val="single" w:sz="4" w:space="0" w:color="000000" w:themeColor="text1"/>
                </w:tcBorders>
              </w:tcPr>
            </w:tcPrChange>
          </w:tcPr>
          <w:p w14:paraId="7D623378" w14:textId="77777777" w:rsidR="00E77514" w:rsidRDefault="00E77514" w:rsidP="00FC0611">
            <w:pPr>
              <w:pStyle w:val="NormalinTable"/>
            </w:pPr>
            <w:r>
              <w:rPr>
                <w:b/>
              </w:rPr>
              <w:t>1703 00 00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9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B5D7948" w14:textId="77777777" w:rsidR="00E77514" w:rsidRDefault="00E77514" w:rsidP="00FC0611">
            <w:pPr>
              <w:pStyle w:val="NormalinTable"/>
              <w:tabs>
                <w:tab w:val="left" w:pos="1250"/>
              </w:tabs>
            </w:pPr>
            <w:r>
              <w:t>0.00%</w:t>
            </w:r>
          </w:p>
        </w:tc>
      </w:tr>
      <w:tr w:rsidR="00E77514" w14:paraId="4D015362" w14:textId="77777777" w:rsidTr="00162610">
        <w:trPr>
          <w:cantSplit/>
          <w:trPrChange w:id="169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692" w:author="David Owen" w:date="2019-06-03T11:19:00Z">
              <w:tcPr>
                <w:tcW w:w="0" w:type="auto"/>
                <w:tcBorders>
                  <w:top w:val="single" w:sz="4" w:space="0" w:color="A6A6A6" w:themeColor="background1" w:themeShade="A6"/>
                  <w:right w:val="single" w:sz="4" w:space="0" w:color="000000" w:themeColor="text1"/>
                </w:tcBorders>
              </w:tcPr>
            </w:tcPrChange>
          </w:tcPr>
          <w:p w14:paraId="591652EE" w14:textId="77777777" w:rsidR="00E77514" w:rsidRDefault="00E77514" w:rsidP="00FC0611">
            <w:pPr>
              <w:pStyle w:val="NormalinTable"/>
            </w:pPr>
            <w:r>
              <w:rPr>
                <w:b/>
              </w:rPr>
              <w:t>1704 10 00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9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8785FD5" w14:textId="77777777" w:rsidR="00E77514" w:rsidRDefault="00E77514" w:rsidP="00FC0611">
            <w:pPr>
              <w:pStyle w:val="NormalinTable"/>
              <w:tabs>
                <w:tab w:val="left" w:pos="1250"/>
              </w:tabs>
            </w:pPr>
            <w:r>
              <w:t>0.00%</w:t>
            </w:r>
          </w:p>
        </w:tc>
      </w:tr>
      <w:tr w:rsidR="00E77514" w14:paraId="693212E7" w14:textId="77777777" w:rsidTr="00162610">
        <w:trPr>
          <w:cantSplit/>
          <w:trPrChange w:id="169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695" w:author="David Owen" w:date="2019-06-03T11:19:00Z">
              <w:tcPr>
                <w:tcW w:w="0" w:type="auto"/>
                <w:tcBorders>
                  <w:top w:val="single" w:sz="4" w:space="0" w:color="A6A6A6" w:themeColor="background1" w:themeShade="A6"/>
                  <w:right w:val="single" w:sz="4" w:space="0" w:color="000000" w:themeColor="text1"/>
                </w:tcBorders>
              </w:tcPr>
            </w:tcPrChange>
          </w:tcPr>
          <w:p w14:paraId="46E8AABF" w14:textId="77777777" w:rsidR="00E77514" w:rsidRDefault="00E77514" w:rsidP="00FC0611">
            <w:pPr>
              <w:pStyle w:val="NormalinTable"/>
            </w:pPr>
            <w:r>
              <w:rPr>
                <w:b/>
              </w:rPr>
              <w:t>1704 90 10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9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6EB3A8D" w14:textId="77777777" w:rsidR="00E77514" w:rsidRDefault="00E77514" w:rsidP="00FC0611">
            <w:pPr>
              <w:pStyle w:val="NormalinTable"/>
              <w:tabs>
                <w:tab w:val="left" w:pos="1250"/>
              </w:tabs>
            </w:pPr>
            <w:r>
              <w:t>0.00%</w:t>
            </w:r>
          </w:p>
        </w:tc>
      </w:tr>
      <w:tr w:rsidR="00E77514" w14:paraId="03CC6CBB" w14:textId="77777777" w:rsidTr="00162610">
        <w:trPr>
          <w:cantSplit/>
          <w:trPrChange w:id="169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698" w:author="David Owen" w:date="2019-06-03T11:19:00Z">
              <w:tcPr>
                <w:tcW w:w="0" w:type="auto"/>
                <w:tcBorders>
                  <w:top w:val="single" w:sz="4" w:space="0" w:color="A6A6A6" w:themeColor="background1" w:themeShade="A6"/>
                  <w:right w:val="single" w:sz="4" w:space="0" w:color="000000" w:themeColor="text1"/>
                </w:tcBorders>
              </w:tcPr>
            </w:tcPrChange>
          </w:tcPr>
          <w:p w14:paraId="410C2666" w14:textId="77777777" w:rsidR="00E77514" w:rsidRDefault="00E77514" w:rsidP="00FC0611">
            <w:pPr>
              <w:pStyle w:val="NormalinTable"/>
            </w:pPr>
            <w:r>
              <w:rPr>
                <w:b/>
              </w:rPr>
              <w:t>1704 90 30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9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A29E1E9" w14:textId="77777777" w:rsidR="00E77514" w:rsidRDefault="00E77514" w:rsidP="00FC0611">
            <w:pPr>
              <w:pStyle w:val="NormalinTable"/>
              <w:tabs>
                <w:tab w:val="left" w:pos="1250"/>
              </w:tabs>
            </w:pPr>
            <w:r>
              <w:t>0.00%</w:t>
            </w:r>
          </w:p>
        </w:tc>
      </w:tr>
      <w:tr w:rsidR="00E77514" w14:paraId="25F5DADC" w14:textId="77777777" w:rsidTr="00162610">
        <w:trPr>
          <w:cantSplit/>
          <w:trPrChange w:id="170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701" w:author="David Owen" w:date="2019-06-03T11:19:00Z">
              <w:tcPr>
                <w:tcW w:w="0" w:type="auto"/>
                <w:tcBorders>
                  <w:top w:val="single" w:sz="4" w:space="0" w:color="A6A6A6" w:themeColor="background1" w:themeShade="A6"/>
                  <w:right w:val="single" w:sz="4" w:space="0" w:color="000000" w:themeColor="text1"/>
                </w:tcBorders>
              </w:tcPr>
            </w:tcPrChange>
          </w:tcPr>
          <w:p w14:paraId="5474078B" w14:textId="77777777" w:rsidR="00E77514" w:rsidRDefault="00E77514" w:rsidP="00FC0611">
            <w:pPr>
              <w:pStyle w:val="NormalinTable"/>
            </w:pPr>
            <w:r>
              <w:rPr>
                <w:b/>
              </w:rPr>
              <w:t>1704 90 51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0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2522F86" w14:textId="77777777" w:rsidR="00E77514" w:rsidRDefault="00E77514" w:rsidP="00FC0611">
            <w:pPr>
              <w:pStyle w:val="NormalinTable"/>
              <w:tabs>
                <w:tab w:val="left" w:pos="1250"/>
              </w:tabs>
            </w:pPr>
            <w:r>
              <w:t>0.00%</w:t>
            </w:r>
          </w:p>
        </w:tc>
      </w:tr>
      <w:tr w:rsidR="00E77514" w14:paraId="1F6AFADF" w14:textId="77777777" w:rsidTr="00162610">
        <w:trPr>
          <w:cantSplit/>
          <w:trPrChange w:id="170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704" w:author="David Owen" w:date="2019-06-03T11:19:00Z">
              <w:tcPr>
                <w:tcW w:w="0" w:type="auto"/>
                <w:tcBorders>
                  <w:top w:val="single" w:sz="4" w:space="0" w:color="A6A6A6" w:themeColor="background1" w:themeShade="A6"/>
                  <w:right w:val="single" w:sz="4" w:space="0" w:color="000000" w:themeColor="text1"/>
                </w:tcBorders>
              </w:tcPr>
            </w:tcPrChange>
          </w:tcPr>
          <w:p w14:paraId="63D9DFB9" w14:textId="77777777" w:rsidR="00E77514" w:rsidRDefault="00E77514" w:rsidP="00FC0611">
            <w:pPr>
              <w:pStyle w:val="NormalinTable"/>
            </w:pPr>
            <w:r>
              <w:rPr>
                <w:b/>
              </w:rPr>
              <w:t>1704 90 55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0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86896B9" w14:textId="77777777" w:rsidR="00E77514" w:rsidRDefault="00E77514" w:rsidP="00FC0611">
            <w:pPr>
              <w:pStyle w:val="NormalinTable"/>
              <w:tabs>
                <w:tab w:val="left" w:pos="1250"/>
              </w:tabs>
            </w:pPr>
            <w:r>
              <w:t>0.00%</w:t>
            </w:r>
          </w:p>
        </w:tc>
      </w:tr>
      <w:tr w:rsidR="00E77514" w14:paraId="653D34D0" w14:textId="77777777" w:rsidTr="00162610">
        <w:trPr>
          <w:cantSplit/>
          <w:trPrChange w:id="170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707" w:author="David Owen" w:date="2019-06-03T11:19:00Z">
              <w:tcPr>
                <w:tcW w:w="0" w:type="auto"/>
                <w:tcBorders>
                  <w:top w:val="single" w:sz="4" w:space="0" w:color="A6A6A6" w:themeColor="background1" w:themeShade="A6"/>
                  <w:right w:val="single" w:sz="4" w:space="0" w:color="000000" w:themeColor="text1"/>
                </w:tcBorders>
              </w:tcPr>
            </w:tcPrChange>
          </w:tcPr>
          <w:p w14:paraId="6626F14F" w14:textId="77777777" w:rsidR="00E77514" w:rsidRDefault="00E77514" w:rsidP="00FC0611">
            <w:pPr>
              <w:pStyle w:val="NormalinTable"/>
            </w:pPr>
            <w:r>
              <w:rPr>
                <w:b/>
              </w:rPr>
              <w:t>1704 90 61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0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F045BA8" w14:textId="77777777" w:rsidR="00E77514" w:rsidRDefault="00E77514" w:rsidP="00FC0611">
            <w:pPr>
              <w:pStyle w:val="NormalinTable"/>
              <w:tabs>
                <w:tab w:val="left" w:pos="1250"/>
              </w:tabs>
            </w:pPr>
            <w:r>
              <w:t>0.00%</w:t>
            </w:r>
          </w:p>
        </w:tc>
      </w:tr>
      <w:tr w:rsidR="00E77514" w14:paraId="565F44D9" w14:textId="77777777" w:rsidTr="00162610">
        <w:trPr>
          <w:cantSplit/>
          <w:trPrChange w:id="170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710" w:author="David Owen" w:date="2019-06-03T11:19:00Z">
              <w:tcPr>
                <w:tcW w:w="0" w:type="auto"/>
                <w:tcBorders>
                  <w:top w:val="single" w:sz="4" w:space="0" w:color="A6A6A6" w:themeColor="background1" w:themeShade="A6"/>
                  <w:right w:val="single" w:sz="4" w:space="0" w:color="000000" w:themeColor="text1"/>
                </w:tcBorders>
              </w:tcPr>
            </w:tcPrChange>
          </w:tcPr>
          <w:p w14:paraId="78200845" w14:textId="77777777" w:rsidR="00E77514" w:rsidRDefault="00E77514" w:rsidP="00FC0611">
            <w:pPr>
              <w:pStyle w:val="NormalinTable"/>
            </w:pPr>
            <w:r>
              <w:rPr>
                <w:b/>
              </w:rPr>
              <w:t>1704 90 65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1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FEA30CE" w14:textId="77777777" w:rsidR="00E77514" w:rsidRDefault="00E77514" w:rsidP="00FC0611">
            <w:pPr>
              <w:pStyle w:val="NormalinTable"/>
              <w:tabs>
                <w:tab w:val="left" w:pos="1250"/>
              </w:tabs>
            </w:pPr>
            <w:r>
              <w:t>0.00%</w:t>
            </w:r>
          </w:p>
        </w:tc>
      </w:tr>
      <w:tr w:rsidR="00E77514" w14:paraId="46C3651C" w14:textId="77777777" w:rsidTr="00162610">
        <w:trPr>
          <w:cantSplit/>
          <w:trPrChange w:id="171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713" w:author="David Owen" w:date="2019-06-03T11:19:00Z">
              <w:tcPr>
                <w:tcW w:w="0" w:type="auto"/>
                <w:tcBorders>
                  <w:top w:val="single" w:sz="4" w:space="0" w:color="A6A6A6" w:themeColor="background1" w:themeShade="A6"/>
                  <w:right w:val="single" w:sz="4" w:space="0" w:color="000000" w:themeColor="text1"/>
                </w:tcBorders>
              </w:tcPr>
            </w:tcPrChange>
          </w:tcPr>
          <w:p w14:paraId="1FE115F8" w14:textId="77777777" w:rsidR="00E77514" w:rsidRDefault="00E77514" w:rsidP="00FC0611">
            <w:pPr>
              <w:pStyle w:val="NormalinTable"/>
            </w:pPr>
            <w:r>
              <w:rPr>
                <w:b/>
              </w:rPr>
              <w:t>1704 90 71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1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9149C78" w14:textId="77777777" w:rsidR="00E77514" w:rsidRDefault="00E77514" w:rsidP="00FC0611">
            <w:pPr>
              <w:pStyle w:val="NormalinTable"/>
              <w:tabs>
                <w:tab w:val="left" w:pos="1250"/>
              </w:tabs>
            </w:pPr>
            <w:r>
              <w:t>0.00%</w:t>
            </w:r>
          </w:p>
        </w:tc>
      </w:tr>
      <w:tr w:rsidR="00E77514" w14:paraId="78EC0E1F" w14:textId="77777777" w:rsidTr="00162610">
        <w:trPr>
          <w:cantSplit/>
          <w:trPrChange w:id="171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716" w:author="David Owen" w:date="2019-06-03T11:19:00Z">
              <w:tcPr>
                <w:tcW w:w="0" w:type="auto"/>
                <w:tcBorders>
                  <w:top w:val="single" w:sz="4" w:space="0" w:color="A6A6A6" w:themeColor="background1" w:themeShade="A6"/>
                  <w:right w:val="single" w:sz="4" w:space="0" w:color="000000" w:themeColor="text1"/>
                </w:tcBorders>
              </w:tcPr>
            </w:tcPrChange>
          </w:tcPr>
          <w:p w14:paraId="510AC1E1" w14:textId="77777777" w:rsidR="00E77514" w:rsidRDefault="00E77514" w:rsidP="00FC0611">
            <w:pPr>
              <w:pStyle w:val="NormalinTable"/>
            </w:pPr>
            <w:r>
              <w:rPr>
                <w:b/>
              </w:rPr>
              <w:t>1704 90 75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1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4BCC55C" w14:textId="77777777" w:rsidR="00E77514" w:rsidRDefault="00E77514" w:rsidP="00FC0611">
            <w:pPr>
              <w:pStyle w:val="NormalinTable"/>
              <w:tabs>
                <w:tab w:val="left" w:pos="1250"/>
              </w:tabs>
            </w:pPr>
            <w:r>
              <w:t>0.00%</w:t>
            </w:r>
          </w:p>
        </w:tc>
      </w:tr>
      <w:tr w:rsidR="00E77514" w14:paraId="641F0192" w14:textId="77777777" w:rsidTr="00162610">
        <w:trPr>
          <w:cantSplit/>
          <w:trPrChange w:id="171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719" w:author="David Owen" w:date="2019-06-03T11:19:00Z">
              <w:tcPr>
                <w:tcW w:w="0" w:type="auto"/>
                <w:tcBorders>
                  <w:top w:val="single" w:sz="4" w:space="0" w:color="A6A6A6" w:themeColor="background1" w:themeShade="A6"/>
                  <w:right w:val="single" w:sz="4" w:space="0" w:color="000000" w:themeColor="text1"/>
                </w:tcBorders>
              </w:tcPr>
            </w:tcPrChange>
          </w:tcPr>
          <w:p w14:paraId="12E6A1D7" w14:textId="77777777" w:rsidR="00E77514" w:rsidRDefault="00E77514" w:rsidP="00FC0611">
            <w:pPr>
              <w:pStyle w:val="NormalinTable"/>
            </w:pPr>
            <w:r>
              <w:rPr>
                <w:b/>
              </w:rPr>
              <w:t>1704 90 81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2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4DB8235" w14:textId="77777777" w:rsidR="00E77514" w:rsidRDefault="00E77514" w:rsidP="00FC0611">
            <w:pPr>
              <w:pStyle w:val="NormalinTable"/>
              <w:tabs>
                <w:tab w:val="left" w:pos="1250"/>
              </w:tabs>
            </w:pPr>
            <w:r>
              <w:t>0.00%</w:t>
            </w:r>
          </w:p>
        </w:tc>
      </w:tr>
      <w:tr w:rsidR="00E77514" w14:paraId="3E885B8A" w14:textId="77777777" w:rsidTr="00162610">
        <w:trPr>
          <w:cantSplit/>
          <w:trPrChange w:id="172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722" w:author="David Owen" w:date="2019-06-03T11:19:00Z">
              <w:tcPr>
                <w:tcW w:w="0" w:type="auto"/>
                <w:tcBorders>
                  <w:top w:val="single" w:sz="4" w:space="0" w:color="A6A6A6" w:themeColor="background1" w:themeShade="A6"/>
                  <w:right w:val="single" w:sz="4" w:space="0" w:color="000000" w:themeColor="text1"/>
                </w:tcBorders>
              </w:tcPr>
            </w:tcPrChange>
          </w:tcPr>
          <w:p w14:paraId="148C2179" w14:textId="77777777" w:rsidR="00E77514" w:rsidRDefault="00E77514" w:rsidP="00FC0611">
            <w:pPr>
              <w:pStyle w:val="NormalinTable"/>
            </w:pPr>
            <w:r>
              <w:rPr>
                <w:b/>
              </w:rPr>
              <w:lastRenderedPageBreak/>
              <w:t>1704 90 99 11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2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EECD3DB" w14:textId="77777777" w:rsidR="00E77514" w:rsidRDefault="00E77514" w:rsidP="00FC0611">
            <w:pPr>
              <w:pStyle w:val="NormalinTable"/>
              <w:tabs>
                <w:tab w:val="left" w:pos="1250"/>
              </w:tabs>
            </w:pPr>
            <w:r>
              <w:t>0.00%</w:t>
            </w:r>
          </w:p>
        </w:tc>
      </w:tr>
      <w:tr w:rsidR="00E77514" w14:paraId="53A6C054" w14:textId="77777777" w:rsidTr="00162610">
        <w:trPr>
          <w:cantSplit/>
          <w:trPrChange w:id="172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725" w:author="David Owen" w:date="2019-06-03T11:19:00Z">
              <w:tcPr>
                <w:tcW w:w="0" w:type="auto"/>
                <w:tcBorders>
                  <w:top w:val="single" w:sz="4" w:space="0" w:color="A6A6A6" w:themeColor="background1" w:themeShade="A6"/>
                  <w:right w:val="single" w:sz="4" w:space="0" w:color="000000" w:themeColor="text1"/>
                </w:tcBorders>
              </w:tcPr>
            </w:tcPrChange>
          </w:tcPr>
          <w:p w14:paraId="102C94F4" w14:textId="77777777" w:rsidR="00E77514" w:rsidRDefault="00E77514" w:rsidP="00FC0611">
            <w:pPr>
              <w:pStyle w:val="NormalinTable"/>
            </w:pPr>
            <w:r>
              <w:rPr>
                <w:b/>
              </w:rPr>
              <w:t>1704 90 99 19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2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95B03A0" w14:textId="77777777" w:rsidR="00E77514" w:rsidRDefault="00E77514" w:rsidP="00FC0611">
            <w:pPr>
              <w:pStyle w:val="NormalinTable"/>
              <w:tabs>
                <w:tab w:val="left" w:pos="1250"/>
              </w:tabs>
            </w:pPr>
            <w:r>
              <w:t>0.00%</w:t>
            </w:r>
          </w:p>
        </w:tc>
      </w:tr>
      <w:tr w:rsidR="00E77514" w14:paraId="48F7870D" w14:textId="77777777" w:rsidTr="00162610">
        <w:trPr>
          <w:cantSplit/>
          <w:trPrChange w:id="172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728" w:author="David Owen" w:date="2019-06-03T11:19:00Z">
              <w:tcPr>
                <w:tcW w:w="0" w:type="auto"/>
                <w:tcBorders>
                  <w:top w:val="single" w:sz="4" w:space="0" w:color="A6A6A6" w:themeColor="background1" w:themeShade="A6"/>
                  <w:right w:val="single" w:sz="4" w:space="0" w:color="000000" w:themeColor="text1"/>
                </w:tcBorders>
              </w:tcPr>
            </w:tcPrChange>
          </w:tcPr>
          <w:p w14:paraId="3F2D40FD" w14:textId="77777777" w:rsidR="00E77514" w:rsidRDefault="00E77514" w:rsidP="00FC0611">
            <w:pPr>
              <w:pStyle w:val="NormalinTable"/>
            </w:pPr>
            <w:r>
              <w:rPr>
                <w:b/>
              </w:rPr>
              <w:t>1704 90 99 91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2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6230805" w14:textId="77777777" w:rsidR="00E77514" w:rsidRDefault="00E77514" w:rsidP="00FC0611">
            <w:pPr>
              <w:pStyle w:val="NormalinTable"/>
              <w:tabs>
                <w:tab w:val="left" w:pos="1250"/>
              </w:tabs>
            </w:pPr>
            <w:r>
              <w:t>CAD - 0.00% + (AC MAX 0.00% + SD) 100%</w:t>
            </w:r>
          </w:p>
        </w:tc>
      </w:tr>
      <w:tr w:rsidR="00E77514" w14:paraId="4B3C927B" w14:textId="77777777" w:rsidTr="00162610">
        <w:trPr>
          <w:cantSplit/>
          <w:trPrChange w:id="173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731" w:author="David Owen" w:date="2019-06-03T11:19:00Z">
              <w:tcPr>
                <w:tcW w:w="0" w:type="auto"/>
                <w:tcBorders>
                  <w:top w:val="single" w:sz="4" w:space="0" w:color="A6A6A6" w:themeColor="background1" w:themeShade="A6"/>
                  <w:right w:val="single" w:sz="4" w:space="0" w:color="000000" w:themeColor="text1"/>
                </w:tcBorders>
              </w:tcPr>
            </w:tcPrChange>
          </w:tcPr>
          <w:p w14:paraId="5B04D264" w14:textId="77777777" w:rsidR="00E77514" w:rsidRDefault="00E77514" w:rsidP="00FC0611">
            <w:pPr>
              <w:pStyle w:val="NormalinTable"/>
            </w:pPr>
            <w:r>
              <w:rPr>
                <w:b/>
              </w:rPr>
              <w:t>1704 90 99 99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3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30829E8" w14:textId="77777777" w:rsidR="00E77514" w:rsidRDefault="00E77514" w:rsidP="00FC0611">
            <w:pPr>
              <w:pStyle w:val="NormalinTable"/>
              <w:tabs>
                <w:tab w:val="left" w:pos="1250"/>
              </w:tabs>
            </w:pPr>
            <w:r>
              <w:t>CAD - 0.00% + (AC MAX 0.00% + SD) 100%</w:t>
            </w:r>
          </w:p>
        </w:tc>
      </w:tr>
      <w:tr w:rsidR="00E77514" w14:paraId="3F753CEC" w14:textId="77777777" w:rsidTr="00162610">
        <w:trPr>
          <w:cantSplit/>
          <w:trPrChange w:id="173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734" w:author="David Owen" w:date="2019-06-03T11:19:00Z">
              <w:tcPr>
                <w:tcW w:w="0" w:type="auto"/>
                <w:tcBorders>
                  <w:top w:val="single" w:sz="4" w:space="0" w:color="A6A6A6" w:themeColor="background1" w:themeShade="A6"/>
                  <w:right w:val="single" w:sz="4" w:space="0" w:color="000000" w:themeColor="text1"/>
                </w:tcBorders>
              </w:tcPr>
            </w:tcPrChange>
          </w:tcPr>
          <w:p w14:paraId="6DCC536B" w14:textId="77777777" w:rsidR="00E77514" w:rsidRDefault="00E77514" w:rsidP="00FC0611">
            <w:pPr>
              <w:pStyle w:val="NormalinTable"/>
            </w:pPr>
            <w:r>
              <w:rPr>
                <w:b/>
              </w:rPr>
              <w:t>1803 00 00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3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2A92ECC" w14:textId="77777777" w:rsidR="00E77514" w:rsidRDefault="00E77514" w:rsidP="00FC0611">
            <w:pPr>
              <w:pStyle w:val="NormalinTable"/>
              <w:tabs>
                <w:tab w:val="left" w:pos="1250"/>
              </w:tabs>
            </w:pPr>
            <w:r>
              <w:t>0.00%</w:t>
            </w:r>
          </w:p>
        </w:tc>
      </w:tr>
      <w:tr w:rsidR="00E77514" w14:paraId="18968658" w14:textId="77777777" w:rsidTr="00162610">
        <w:trPr>
          <w:cantSplit/>
          <w:trPrChange w:id="173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737" w:author="David Owen" w:date="2019-06-03T11:19:00Z">
              <w:tcPr>
                <w:tcW w:w="0" w:type="auto"/>
                <w:tcBorders>
                  <w:top w:val="single" w:sz="4" w:space="0" w:color="A6A6A6" w:themeColor="background1" w:themeShade="A6"/>
                  <w:right w:val="single" w:sz="4" w:space="0" w:color="000000" w:themeColor="text1"/>
                </w:tcBorders>
              </w:tcPr>
            </w:tcPrChange>
          </w:tcPr>
          <w:p w14:paraId="0FAF0A65" w14:textId="77777777" w:rsidR="00E77514" w:rsidRDefault="00E77514" w:rsidP="00FC0611">
            <w:pPr>
              <w:pStyle w:val="NormalinTable"/>
            </w:pPr>
            <w:r>
              <w:rPr>
                <w:b/>
              </w:rPr>
              <w:t>1804 00 00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3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92E844E" w14:textId="77777777" w:rsidR="00E77514" w:rsidRDefault="00E77514" w:rsidP="00FC0611">
            <w:pPr>
              <w:pStyle w:val="NormalinTable"/>
              <w:tabs>
                <w:tab w:val="left" w:pos="1250"/>
              </w:tabs>
            </w:pPr>
            <w:r>
              <w:t>0.00%</w:t>
            </w:r>
          </w:p>
        </w:tc>
      </w:tr>
      <w:tr w:rsidR="00E77514" w14:paraId="66460094" w14:textId="77777777" w:rsidTr="00162610">
        <w:trPr>
          <w:cantSplit/>
          <w:trPrChange w:id="173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740" w:author="David Owen" w:date="2019-06-03T11:19:00Z">
              <w:tcPr>
                <w:tcW w:w="0" w:type="auto"/>
                <w:tcBorders>
                  <w:top w:val="single" w:sz="4" w:space="0" w:color="A6A6A6" w:themeColor="background1" w:themeShade="A6"/>
                  <w:right w:val="single" w:sz="4" w:space="0" w:color="000000" w:themeColor="text1"/>
                </w:tcBorders>
              </w:tcPr>
            </w:tcPrChange>
          </w:tcPr>
          <w:p w14:paraId="61ACA7EC" w14:textId="77777777" w:rsidR="00E77514" w:rsidRDefault="00E77514" w:rsidP="00FC0611">
            <w:pPr>
              <w:pStyle w:val="NormalinTable"/>
            </w:pPr>
            <w:r>
              <w:rPr>
                <w:b/>
              </w:rPr>
              <w:t>1805 00 00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4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7B2ED4A" w14:textId="77777777" w:rsidR="00E77514" w:rsidRDefault="00E77514" w:rsidP="00FC0611">
            <w:pPr>
              <w:pStyle w:val="NormalinTable"/>
              <w:tabs>
                <w:tab w:val="left" w:pos="1250"/>
              </w:tabs>
            </w:pPr>
            <w:r>
              <w:t>0.00%</w:t>
            </w:r>
          </w:p>
        </w:tc>
      </w:tr>
      <w:tr w:rsidR="00E77514" w14:paraId="2A40BB7A" w14:textId="77777777" w:rsidTr="00162610">
        <w:trPr>
          <w:cantSplit/>
          <w:trPrChange w:id="174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743" w:author="David Owen" w:date="2019-06-03T11:19:00Z">
              <w:tcPr>
                <w:tcW w:w="0" w:type="auto"/>
                <w:tcBorders>
                  <w:top w:val="single" w:sz="4" w:space="0" w:color="A6A6A6" w:themeColor="background1" w:themeShade="A6"/>
                  <w:right w:val="single" w:sz="4" w:space="0" w:color="000000" w:themeColor="text1"/>
                </w:tcBorders>
              </w:tcPr>
            </w:tcPrChange>
          </w:tcPr>
          <w:p w14:paraId="26911FA9" w14:textId="77777777" w:rsidR="00E77514" w:rsidRDefault="00E77514" w:rsidP="00FC0611">
            <w:pPr>
              <w:pStyle w:val="NormalinTable"/>
            </w:pPr>
            <w:r>
              <w:rPr>
                <w:b/>
              </w:rPr>
              <w:t>1806 10 15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4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8784D78" w14:textId="77777777" w:rsidR="00E77514" w:rsidRDefault="00E77514" w:rsidP="00FC0611">
            <w:pPr>
              <w:pStyle w:val="NormalinTable"/>
              <w:tabs>
                <w:tab w:val="left" w:pos="1250"/>
              </w:tabs>
            </w:pPr>
            <w:r>
              <w:t>0.00%</w:t>
            </w:r>
          </w:p>
        </w:tc>
      </w:tr>
      <w:tr w:rsidR="00E77514" w14:paraId="61C9B877" w14:textId="77777777" w:rsidTr="00162610">
        <w:trPr>
          <w:cantSplit/>
          <w:trPrChange w:id="174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746" w:author="David Owen" w:date="2019-06-03T11:19:00Z">
              <w:tcPr>
                <w:tcW w:w="0" w:type="auto"/>
                <w:tcBorders>
                  <w:top w:val="single" w:sz="4" w:space="0" w:color="A6A6A6" w:themeColor="background1" w:themeShade="A6"/>
                  <w:right w:val="single" w:sz="4" w:space="0" w:color="000000" w:themeColor="text1"/>
                </w:tcBorders>
              </w:tcPr>
            </w:tcPrChange>
          </w:tcPr>
          <w:p w14:paraId="10650AB8" w14:textId="77777777" w:rsidR="00E77514" w:rsidRDefault="00E77514" w:rsidP="00FC0611">
            <w:pPr>
              <w:pStyle w:val="NormalinTable"/>
            </w:pPr>
            <w:r>
              <w:rPr>
                <w:b/>
              </w:rPr>
              <w:t>1806 10 20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4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F58EEB1" w14:textId="77777777" w:rsidR="00E77514" w:rsidRDefault="00E77514" w:rsidP="00FC0611">
            <w:pPr>
              <w:pStyle w:val="NormalinTable"/>
              <w:tabs>
                <w:tab w:val="left" w:pos="1250"/>
              </w:tabs>
            </w:pPr>
            <w:r>
              <w:t>0.00%</w:t>
            </w:r>
          </w:p>
        </w:tc>
      </w:tr>
      <w:tr w:rsidR="00E77514" w14:paraId="040A7A03" w14:textId="77777777" w:rsidTr="00162610">
        <w:trPr>
          <w:cantSplit/>
          <w:trPrChange w:id="174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749" w:author="David Owen" w:date="2019-06-03T11:19:00Z">
              <w:tcPr>
                <w:tcW w:w="0" w:type="auto"/>
                <w:tcBorders>
                  <w:top w:val="single" w:sz="4" w:space="0" w:color="A6A6A6" w:themeColor="background1" w:themeShade="A6"/>
                  <w:right w:val="single" w:sz="4" w:space="0" w:color="000000" w:themeColor="text1"/>
                </w:tcBorders>
              </w:tcPr>
            </w:tcPrChange>
          </w:tcPr>
          <w:p w14:paraId="12B6A7F7" w14:textId="77777777" w:rsidR="00E77514" w:rsidRDefault="00E77514" w:rsidP="00FC0611">
            <w:pPr>
              <w:pStyle w:val="NormalinTable"/>
            </w:pPr>
            <w:r>
              <w:rPr>
                <w:b/>
              </w:rPr>
              <w:t>1806 10 30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5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4567671" w14:textId="77777777" w:rsidR="00E77514" w:rsidRDefault="00E77514" w:rsidP="00FC0611">
            <w:pPr>
              <w:pStyle w:val="NormalinTable"/>
              <w:tabs>
                <w:tab w:val="left" w:pos="1250"/>
              </w:tabs>
            </w:pPr>
            <w:r>
              <w:t>0.00% + 31.400 € / 100 kg</w:t>
            </w:r>
          </w:p>
        </w:tc>
      </w:tr>
      <w:tr w:rsidR="00E77514" w14:paraId="4320F499" w14:textId="77777777" w:rsidTr="00162610">
        <w:trPr>
          <w:cantSplit/>
          <w:trPrChange w:id="175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752" w:author="David Owen" w:date="2019-06-03T11:19:00Z">
              <w:tcPr>
                <w:tcW w:w="0" w:type="auto"/>
                <w:tcBorders>
                  <w:top w:val="single" w:sz="4" w:space="0" w:color="A6A6A6" w:themeColor="background1" w:themeShade="A6"/>
                  <w:right w:val="single" w:sz="4" w:space="0" w:color="000000" w:themeColor="text1"/>
                </w:tcBorders>
              </w:tcPr>
            </w:tcPrChange>
          </w:tcPr>
          <w:p w14:paraId="20F777F8" w14:textId="77777777" w:rsidR="00E77514" w:rsidRDefault="00E77514" w:rsidP="00FC0611">
            <w:pPr>
              <w:pStyle w:val="NormalinTable"/>
            </w:pPr>
            <w:r>
              <w:rPr>
                <w:b/>
              </w:rPr>
              <w:t>1806 10 90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5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0C22562" w14:textId="77777777" w:rsidR="00E77514" w:rsidRDefault="00E77514" w:rsidP="00FC0611">
            <w:pPr>
              <w:pStyle w:val="NormalinTable"/>
              <w:tabs>
                <w:tab w:val="left" w:pos="1250"/>
              </w:tabs>
            </w:pPr>
            <w:r>
              <w:t>0.00% + 41.900 € / 100 kg</w:t>
            </w:r>
          </w:p>
        </w:tc>
      </w:tr>
      <w:tr w:rsidR="00E77514" w14:paraId="1F5CF7FE" w14:textId="77777777" w:rsidTr="00162610">
        <w:trPr>
          <w:cantSplit/>
          <w:trPrChange w:id="175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755" w:author="David Owen" w:date="2019-06-03T11:19:00Z">
              <w:tcPr>
                <w:tcW w:w="0" w:type="auto"/>
                <w:tcBorders>
                  <w:top w:val="single" w:sz="4" w:space="0" w:color="A6A6A6" w:themeColor="background1" w:themeShade="A6"/>
                  <w:right w:val="single" w:sz="4" w:space="0" w:color="000000" w:themeColor="text1"/>
                </w:tcBorders>
              </w:tcPr>
            </w:tcPrChange>
          </w:tcPr>
          <w:p w14:paraId="62545CCF" w14:textId="77777777" w:rsidR="00E77514" w:rsidRDefault="00E77514" w:rsidP="00FC0611">
            <w:pPr>
              <w:pStyle w:val="NormalinTable"/>
            </w:pPr>
            <w:r>
              <w:rPr>
                <w:b/>
              </w:rPr>
              <w:t>1806 20 10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5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9795920" w14:textId="77777777" w:rsidR="00E77514" w:rsidRDefault="00E77514" w:rsidP="00FC0611">
            <w:pPr>
              <w:pStyle w:val="NormalinTable"/>
              <w:tabs>
                <w:tab w:val="left" w:pos="1250"/>
              </w:tabs>
            </w:pPr>
            <w:r>
              <w:t>0.00%</w:t>
            </w:r>
          </w:p>
        </w:tc>
      </w:tr>
      <w:tr w:rsidR="00E77514" w14:paraId="2DE9C13C" w14:textId="77777777" w:rsidTr="00162610">
        <w:trPr>
          <w:cantSplit/>
          <w:trPrChange w:id="175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758" w:author="David Owen" w:date="2019-06-03T11:19:00Z">
              <w:tcPr>
                <w:tcW w:w="0" w:type="auto"/>
                <w:tcBorders>
                  <w:top w:val="single" w:sz="4" w:space="0" w:color="A6A6A6" w:themeColor="background1" w:themeShade="A6"/>
                  <w:right w:val="single" w:sz="4" w:space="0" w:color="000000" w:themeColor="text1"/>
                </w:tcBorders>
              </w:tcPr>
            </w:tcPrChange>
          </w:tcPr>
          <w:p w14:paraId="4CA29D2B" w14:textId="77777777" w:rsidR="00E77514" w:rsidRDefault="00E77514" w:rsidP="00FC0611">
            <w:pPr>
              <w:pStyle w:val="NormalinTable"/>
            </w:pPr>
            <w:r>
              <w:rPr>
                <w:b/>
              </w:rPr>
              <w:t>1806 20 30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5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57468EB" w14:textId="77777777" w:rsidR="00E77514" w:rsidRDefault="00E77514" w:rsidP="00FC0611">
            <w:pPr>
              <w:pStyle w:val="NormalinTable"/>
              <w:tabs>
                <w:tab w:val="left" w:pos="1250"/>
              </w:tabs>
            </w:pPr>
            <w:r>
              <w:t>0.00%</w:t>
            </w:r>
          </w:p>
        </w:tc>
      </w:tr>
      <w:tr w:rsidR="00E77514" w14:paraId="5D8E68D8" w14:textId="77777777" w:rsidTr="00162610">
        <w:trPr>
          <w:cantSplit/>
          <w:trPrChange w:id="176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761" w:author="David Owen" w:date="2019-06-03T11:19:00Z">
              <w:tcPr>
                <w:tcW w:w="0" w:type="auto"/>
                <w:tcBorders>
                  <w:top w:val="single" w:sz="4" w:space="0" w:color="A6A6A6" w:themeColor="background1" w:themeShade="A6"/>
                  <w:right w:val="single" w:sz="4" w:space="0" w:color="000000" w:themeColor="text1"/>
                </w:tcBorders>
              </w:tcPr>
            </w:tcPrChange>
          </w:tcPr>
          <w:p w14:paraId="7BA6E7AC" w14:textId="77777777" w:rsidR="00E77514" w:rsidRDefault="00E77514" w:rsidP="00FC0611">
            <w:pPr>
              <w:pStyle w:val="NormalinTable"/>
            </w:pPr>
            <w:r>
              <w:rPr>
                <w:b/>
              </w:rPr>
              <w:t>1806 20 50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6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D129942" w14:textId="77777777" w:rsidR="00E77514" w:rsidRDefault="00E77514" w:rsidP="00FC0611">
            <w:pPr>
              <w:pStyle w:val="NormalinTable"/>
              <w:tabs>
                <w:tab w:val="left" w:pos="1250"/>
              </w:tabs>
            </w:pPr>
            <w:r>
              <w:t>0.00%</w:t>
            </w:r>
          </w:p>
        </w:tc>
      </w:tr>
      <w:tr w:rsidR="00E77514" w14:paraId="328F3D4C" w14:textId="77777777" w:rsidTr="00162610">
        <w:trPr>
          <w:cantSplit/>
          <w:trPrChange w:id="176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764" w:author="David Owen" w:date="2019-06-03T11:19:00Z">
              <w:tcPr>
                <w:tcW w:w="0" w:type="auto"/>
                <w:tcBorders>
                  <w:top w:val="single" w:sz="4" w:space="0" w:color="A6A6A6" w:themeColor="background1" w:themeShade="A6"/>
                  <w:right w:val="single" w:sz="4" w:space="0" w:color="000000" w:themeColor="text1"/>
                </w:tcBorders>
              </w:tcPr>
            </w:tcPrChange>
          </w:tcPr>
          <w:p w14:paraId="3B590794" w14:textId="77777777" w:rsidR="00E77514" w:rsidRDefault="00E77514" w:rsidP="00FC0611">
            <w:pPr>
              <w:pStyle w:val="NormalinTable"/>
            </w:pPr>
            <w:r>
              <w:rPr>
                <w:b/>
              </w:rPr>
              <w:t>1806 20 70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6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1847BD3" w14:textId="77777777" w:rsidR="00E77514" w:rsidRDefault="00E77514" w:rsidP="00FC0611">
            <w:pPr>
              <w:pStyle w:val="NormalinTable"/>
              <w:tabs>
                <w:tab w:val="left" w:pos="1250"/>
              </w:tabs>
            </w:pPr>
            <w:r>
              <w:t>0.00%</w:t>
            </w:r>
          </w:p>
        </w:tc>
      </w:tr>
      <w:tr w:rsidR="00E77514" w14:paraId="5E6C9C11" w14:textId="77777777" w:rsidTr="00162610">
        <w:trPr>
          <w:cantSplit/>
          <w:trPrChange w:id="176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767" w:author="David Owen" w:date="2019-06-03T11:19:00Z">
              <w:tcPr>
                <w:tcW w:w="0" w:type="auto"/>
                <w:tcBorders>
                  <w:top w:val="single" w:sz="4" w:space="0" w:color="A6A6A6" w:themeColor="background1" w:themeShade="A6"/>
                  <w:right w:val="single" w:sz="4" w:space="0" w:color="000000" w:themeColor="text1"/>
                </w:tcBorders>
              </w:tcPr>
            </w:tcPrChange>
          </w:tcPr>
          <w:p w14:paraId="3C2F58D0" w14:textId="77777777" w:rsidR="00E77514" w:rsidRDefault="00E77514" w:rsidP="00FC0611">
            <w:pPr>
              <w:pStyle w:val="NormalinTable"/>
            </w:pPr>
            <w:r>
              <w:rPr>
                <w:b/>
              </w:rPr>
              <w:t>1806 20 80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6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F6EF2FC" w14:textId="77777777" w:rsidR="00E77514" w:rsidRDefault="00E77514" w:rsidP="00FC0611">
            <w:pPr>
              <w:pStyle w:val="NormalinTable"/>
              <w:tabs>
                <w:tab w:val="left" w:pos="1250"/>
              </w:tabs>
            </w:pPr>
            <w:r>
              <w:t>0.00%</w:t>
            </w:r>
          </w:p>
        </w:tc>
      </w:tr>
      <w:tr w:rsidR="00E77514" w14:paraId="2F371A64" w14:textId="77777777" w:rsidTr="00162610">
        <w:trPr>
          <w:cantSplit/>
          <w:trPrChange w:id="176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770" w:author="David Owen" w:date="2019-06-03T11:19:00Z">
              <w:tcPr>
                <w:tcW w:w="0" w:type="auto"/>
                <w:tcBorders>
                  <w:top w:val="single" w:sz="4" w:space="0" w:color="A6A6A6" w:themeColor="background1" w:themeShade="A6"/>
                  <w:right w:val="single" w:sz="4" w:space="0" w:color="000000" w:themeColor="text1"/>
                </w:tcBorders>
              </w:tcPr>
            </w:tcPrChange>
          </w:tcPr>
          <w:p w14:paraId="07AC0F05" w14:textId="77777777" w:rsidR="00E77514" w:rsidRDefault="00E77514" w:rsidP="00FC0611">
            <w:pPr>
              <w:pStyle w:val="NormalinTable"/>
            </w:pPr>
            <w:r>
              <w:rPr>
                <w:b/>
              </w:rPr>
              <w:t>1806 20 95 12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7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EC8FA4C" w14:textId="77777777" w:rsidR="00E77514" w:rsidRDefault="00E77514" w:rsidP="00FC0611">
            <w:pPr>
              <w:pStyle w:val="NormalinTable"/>
              <w:tabs>
                <w:tab w:val="left" w:pos="1250"/>
              </w:tabs>
            </w:pPr>
            <w:r>
              <w:t>0.00%</w:t>
            </w:r>
          </w:p>
        </w:tc>
      </w:tr>
      <w:tr w:rsidR="00E77514" w14:paraId="35E78857" w14:textId="77777777" w:rsidTr="00162610">
        <w:trPr>
          <w:cantSplit/>
          <w:trPrChange w:id="177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773" w:author="David Owen" w:date="2019-06-03T11:19:00Z">
              <w:tcPr>
                <w:tcW w:w="0" w:type="auto"/>
                <w:tcBorders>
                  <w:top w:val="single" w:sz="4" w:space="0" w:color="A6A6A6" w:themeColor="background1" w:themeShade="A6"/>
                  <w:right w:val="single" w:sz="4" w:space="0" w:color="000000" w:themeColor="text1"/>
                </w:tcBorders>
              </w:tcPr>
            </w:tcPrChange>
          </w:tcPr>
          <w:p w14:paraId="6FFC2DA4" w14:textId="77777777" w:rsidR="00E77514" w:rsidRDefault="00E77514" w:rsidP="00FC0611">
            <w:pPr>
              <w:pStyle w:val="NormalinTable"/>
            </w:pPr>
            <w:r>
              <w:rPr>
                <w:b/>
              </w:rPr>
              <w:t>1806 20 95 19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7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86FD913" w14:textId="77777777" w:rsidR="00E77514" w:rsidRDefault="00E77514" w:rsidP="00FC0611">
            <w:pPr>
              <w:pStyle w:val="NormalinTable"/>
              <w:tabs>
                <w:tab w:val="left" w:pos="1250"/>
              </w:tabs>
            </w:pPr>
            <w:r>
              <w:t>0.00%</w:t>
            </w:r>
          </w:p>
        </w:tc>
      </w:tr>
      <w:tr w:rsidR="00E77514" w14:paraId="29BBD3EF" w14:textId="77777777" w:rsidTr="00162610">
        <w:trPr>
          <w:cantSplit/>
          <w:trPrChange w:id="177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776" w:author="David Owen" w:date="2019-06-03T11:19:00Z">
              <w:tcPr>
                <w:tcW w:w="0" w:type="auto"/>
                <w:tcBorders>
                  <w:top w:val="single" w:sz="4" w:space="0" w:color="A6A6A6" w:themeColor="background1" w:themeShade="A6"/>
                  <w:right w:val="single" w:sz="4" w:space="0" w:color="000000" w:themeColor="text1"/>
                </w:tcBorders>
              </w:tcPr>
            </w:tcPrChange>
          </w:tcPr>
          <w:p w14:paraId="0E6654AA" w14:textId="77777777" w:rsidR="00E77514" w:rsidRDefault="00E77514" w:rsidP="00FC0611">
            <w:pPr>
              <w:pStyle w:val="NormalinTable"/>
            </w:pPr>
            <w:r>
              <w:rPr>
                <w:b/>
              </w:rPr>
              <w:t>1806 20 95 92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7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6CAB62F" w14:textId="77777777" w:rsidR="00E77514" w:rsidRDefault="00E77514" w:rsidP="00FC0611">
            <w:pPr>
              <w:pStyle w:val="NormalinTable"/>
              <w:tabs>
                <w:tab w:val="left" w:pos="1250"/>
              </w:tabs>
            </w:pPr>
            <w:r>
              <w:t>CAD - 0.00% + (AC MAX 0.00% + SD) 100%</w:t>
            </w:r>
          </w:p>
        </w:tc>
      </w:tr>
      <w:tr w:rsidR="00E77514" w14:paraId="5415AB09" w14:textId="77777777" w:rsidTr="00162610">
        <w:trPr>
          <w:cantSplit/>
          <w:trPrChange w:id="177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779" w:author="David Owen" w:date="2019-06-03T11:19:00Z">
              <w:tcPr>
                <w:tcW w:w="0" w:type="auto"/>
                <w:tcBorders>
                  <w:top w:val="single" w:sz="4" w:space="0" w:color="A6A6A6" w:themeColor="background1" w:themeShade="A6"/>
                  <w:right w:val="single" w:sz="4" w:space="0" w:color="000000" w:themeColor="text1"/>
                </w:tcBorders>
              </w:tcPr>
            </w:tcPrChange>
          </w:tcPr>
          <w:p w14:paraId="25BE4DC5" w14:textId="77777777" w:rsidR="00E77514" w:rsidRDefault="00E77514" w:rsidP="00FC0611">
            <w:pPr>
              <w:pStyle w:val="NormalinTable"/>
            </w:pPr>
            <w:r>
              <w:rPr>
                <w:b/>
              </w:rPr>
              <w:t>1806 20 95 99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8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0BA3F28" w14:textId="77777777" w:rsidR="00E77514" w:rsidRDefault="00E77514" w:rsidP="00FC0611">
            <w:pPr>
              <w:pStyle w:val="NormalinTable"/>
              <w:tabs>
                <w:tab w:val="left" w:pos="1250"/>
              </w:tabs>
            </w:pPr>
            <w:r>
              <w:t>CAD - 0.00% + (AC MAX 0.00% + SD) 100%</w:t>
            </w:r>
          </w:p>
        </w:tc>
      </w:tr>
      <w:tr w:rsidR="00E77514" w14:paraId="094CD042" w14:textId="77777777" w:rsidTr="00162610">
        <w:trPr>
          <w:cantSplit/>
          <w:trPrChange w:id="178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782" w:author="David Owen" w:date="2019-06-03T11:19:00Z">
              <w:tcPr>
                <w:tcW w:w="0" w:type="auto"/>
                <w:tcBorders>
                  <w:top w:val="single" w:sz="4" w:space="0" w:color="A6A6A6" w:themeColor="background1" w:themeShade="A6"/>
                  <w:right w:val="single" w:sz="4" w:space="0" w:color="000000" w:themeColor="text1"/>
                </w:tcBorders>
              </w:tcPr>
            </w:tcPrChange>
          </w:tcPr>
          <w:p w14:paraId="5E4F5960" w14:textId="77777777" w:rsidR="00E77514" w:rsidRDefault="00E77514" w:rsidP="00FC0611">
            <w:pPr>
              <w:pStyle w:val="NormalinTable"/>
            </w:pPr>
            <w:r>
              <w:rPr>
                <w:b/>
              </w:rPr>
              <w:t>1806 31 00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8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524A14D" w14:textId="77777777" w:rsidR="00E77514" w:rsidRDefault="00E77514" w:rsidP="00FC0611">
            <w:pPr>
              <w:pStyle w:val="NormalinTable"/>
              <w:tabs>
                <w:tab w:val="left" w:pos="1250"/>
              </w:tabs>
            </w:pPr>
            <w:r>
              <w:t>0.00%</w:t>
            </w:r>
          </w:p>
        </w:tc>
      </w:tr>
      <w:tr w:rsidR="00E77514" w14:paraId="46DEE2DA" w14:textId="77777777" w:rsidTr="00162610">
        <w:trPr>
          <w:cantSplit/>
          <w:trPrChange w:id="178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785" w:author="David Owen" w:date="2019-06-03T11:19:00Z">
              <w:tcPr>
                <w:tcW w:w="0" w:type="auto"/>
                <w:tcBorders>
                  <w:top w:val="single" w:sz="4" w:space="0" w:color="A6A6A6" w:themeColor="background1" w:themeShade="A6"/>
                  <w:right w:val="single" w:sz="4" w:space="0" w:color="000000" w:themeColor="text1"/>
                </w:tcBorders>
              </w:tcPr>
            </w:tcPrChange>
          </w:tcPr>
          <w:p w14:paraId="62DE19D0" w14:textId="77777777" w:rsidR="00E77514" w:rsidRDefault="00E77514" w:rsidP="00FC0611">
            <w:pPr>
              <w:pStyle w:val="NormalinTable"/>
            </w:pPr>
            <w:r>
              <w:rPr>
                <w:b/>
              </w:rPr>
              <w:t>1806 32 00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8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D913659" w14:textId="77777777" w:rsidR="00E77514" w:rsidRDefault="00E77514" w:rsidP="00FC0611">
            <w:pPr>
              <w:pStyle w:val="NormalinTable"/>
              <w:tabs>
                <w:tab w:val="left" w:pos="1250"/>
              </w:tabs>
            </w:pPr>
            <w:r>
              <w:t>0.00%</w:t>
            </w:r>
          </w:p>
        </w:tc>
      </w:tr>
      <w:tr w:rsidR="00E77514" w14:paraId="446A8477" w14:textId="77777777" w:rsidTr="00162610">
        <w:trPr>
          <w:cantSplit/>
          <w:trPrChange w:id="178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788" w:author="David Owen" w:date="2019-06-03T11:19:00Z">
              <w:tcPr>
                <w:tcW w:w="0" w:type="auto"/>
                <w:tcBorders>
                  <w:top w:val="single" w:sz="4" w:space="0" w:color="A6A6A6" w:themeColor="background1" w:themeShade="A6"/>
                  <w:right w:val="single" w:sz="4" w:space="0" w:color="000000" w:themeColor="text1"/>
                </w:tcBorders>
              </w:tcPr>
            </w:tcPrChange>
          </w:tcPr>
          <w:p w14:paraId="6FB19C09" w14:textId="77777777" w:rsidR="00E77514" w:rsidRDefault="00E77514" w:rsidP="00FC0611">
            <w:pPr>
              <w:pStyle w:val="NormalinTable"/>
            </w:pPr>
            <w:r>
              <w:rPr>
                <w:b/>
              </w:rPr>
              <w:t>1806 90 00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8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BBBF31E" w14:textId="77777777" w:rsidR="00E77514" w:rsidRDefault="00E77514" w:rsidP="00FC0611">
            <w:pPr>
              <w:pStyle w:val="NormalinTable"/>
              <w:tabs>
                <w:tab w:val="left" w:pos="1250"/>
              </w:tabs>
            </w:pPr>
            <w:r>
              <w:t>0.00%</w:t>
            </w:r>
          </w:p>
        </w:tc>
      </w:tr>
      <w:tr w:rsidR="00E77514" w14:paraId="4D52F87C" w14:textId="77777777" w:rsidTr="00162610">
        <w:trPr>
          <w:cantSplit/>
          <w:trPrChange w:id="179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791" w:author="David Owen" w:date="2019-06-03T11:19:00Z">
              <w:tcPr>
                <w:tcW w:w="0" w:type="auto"/>
                <w:tcBorders>
                  <w:top w:val="single" w:sz="4" w:space="0" w:color="A6A6A6" w:themeColor="background1" w:themeShade="A6"/>
                  <w:right w:val="single" w:sz="4" w:space="0" w:color="000000" w:themeColor="text1"/>
                </w:tcBorders>
              </w:tcPr>
            </w:tcPrChange>
          </w:tcPr>
          <w:p w14:paraId="45689668" w14:textId="77777777" w:rsidR="00E77514" w:rsidRDefault="00E77514" w:rsidP="00FC0611">
            <w:pPr>
              <w:pStyle w:val="NormalinTable"/>
            </w:pPr>
            <w:r>
              <w:rPr>
                <w:b/>
              </w:rPr>
              <w:t>1901 10 00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9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85EF111" w14:textId="77777777" w:rsidR="00E77514" w:rsidRDefault="00E77514" w:rsidP="00FC0611">
            <w:pPr>
              <w:pStyle w:val="NormalinTable"/>
              <w:tabs>
                <w:tab w:val="left" w:pos="1250"/>
              </w:tabs>
            </w:pPr>
            <w:r>
              <w:t>0.00%</w:t>
            </w:r>
          </w:p>
        </w:tc>
      </w:tr>
      <w:tr w:rsidR="00E77514" w14:paraId="13B5F97C" w14:textId="77777777" w:rsidTr="00162610">
        <w:trPr>
          <w:cantSplit/>
          <w:trPrChange w:id="179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794" w:author="David Owen" w:date="2019-06-03T11:19:00Z">
              <w:tcPr>
                <w:tcW w:w="0" w:type="auto"/>
                <w:tcBorders>
                  <w:top w:val="single" w:sz="4" w:space="0" w:color="A6A6A6" w:themeColor="background1" w:themeShade="A6"/>
                  <w:right w:val="single" w:sz="4" w:space="0" w:color="000000" w:themeColor="text1"/>
                </w:tcBorders>
              </w:tcPr>
            </w:tcPrChange>
          </w:tcPr>
          <w:p w14:paraId="031388B0" w14:textId="77777777" w:rsidR="00E77514" w:rsidRDefault="00E77514" w:rsidP="00FC0611">
            <w:pPr>
              <w:pStyle w:val="NormalinTable"/>
            </w:pPr>
            <w:r>
              <w:rPr>
                <w:b/>
              </w:rPr>
              <w:t>1901 20 00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9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F6F8109" w14:textId="77777777" w:rsidR="00E77514" w:rsidRDefault="00E77514" w:rsidP="00FC0611">
            <w:pPr>
              <w:pStyle w:val="NormalinTable"/>
              <w:tabs>
                <w:tab w:val="left" w:pos="1250"/>
              </w:tabs>
            </w:pPr>
            <w:r>
              <w:t>0.00%</w:t>
            </w:r>
          </w:p>
        </w:tc>
      </w:tr>
      <w:tr w:rsidR="00E77514" w14:paraId="66CFCB58" w14:textId="77777777" w:rsidTr="00162610">
        <w:trPr>
          <w:cantSplit/>
          <w:trPrChange w:id="179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797" w:author="David Owen" w:date="2019-06-03T11:19:00Z">
              <w:tcPr>
                <w:tcW w:w="0" w:type="auto"/>
                <w:tcBorders>
                  <w:top w:val="single" w:sz="4" w:space="0" w:color="A6A6A6" w:themeColor="background1" w:themeShade="A6"/>
                  <w:right w:val="single" w:sz="4" w:space="0" w:color="000000" w:themeColor="text1"/>
                </w:tcBorders>
              </w:tcPr>
            </w:tcPrChange>
          </w:tcPr>
          <w:p w14:paraId="4730D1E7" w14:textId="77777777" w:rsidR="00E77514" w:rsidRDefault="00E77514" w:rsidP="00FC0611">
            <w:pPr>
              <w:pStyle w:val="NormalinTable"/>
            </w:pPr>
            <w:r>
              <w:rPr>
                <w:b/>
              </w:rPr>
              <w:t>1901 90 11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9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6F16C2D" w14:textId="77777777" w:rsidR="00E77514" w:rsidRDefault="00E77514" w:rsidP="00FC0611">
            <w:pPr>
              <w:pStyle w:val="NormalinTable"/>
              <w:tabs>
                <w:tab w:val="left" w:pos="1250"/>
              </w:tabs>
            </w:pPr>
            <w:r>
              <w:t>0.00%</w:t>
            </w:r>
          </w:p>
        </w:tc>
      </w:tr>
      <w:tr w:rsidR="00E77514" w14:paraId="5464E89C" w14:textId="77777777" w:rsidTr="00162610">
        <w:trPr>
          <w:cantSplit/>
          <w:trPrChange w:id="179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800" w:author="David Owen" w:date="2019-06-03T11:19:00Z">
              <w:tcPr>
                <w:tcW w:w="0" w:type="auto"/>
                <w:tcBorders>
                  <w:top w:val="single" w:sz="4" w:space="0" w:color="A6A6A6" w:themeColor="background1" w:themeShade="A6"/>
                  <w:right w:val="single" w:sz="4" w:space="0" w:color="000000" w:themeColor="text1"/>
                </w:tcBorders>
              </w:tcPr>
            </w:tcPrChange>
          </w:tcPr>
          <w:p w14:paraId="4CB8D65F" w14:textId="77777777" w:rsidR="00E77514" w:rsidRDefault="00E77514" w:rsidP="00FC0611">
            <w:pPr>
              <w:pStyle w:val="NormalinTable"/>
            </w:pPr>
            <w:r>
              <w:rPr>
                <w:b/>
              </w:rPr>
              <w:t>1901 90 19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0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A04C776" w14:textId="77777777" w:rsidR="00E77514" w:rsidRDefault="00E77514" w:rsidP="00FC0611">
            <w:pPr>
              <w:pStyle w:val="NormalinTable"/>
              <w:tabs>
                <w:tab w:val="left" w:pos="1250"/>
              </w:tabs>
            </w:pPr>
            <w:r>
              <w:t>0.00%</w:t>
            </w:r>
          </w:p>
        </w:tc>
      </w:tr>
      <w:tr w:rsidR="00E77514" w14:paraId="53E52EB5" w14:textId="77777777" w:rsidTr="00162610">
        <w:trPr>
          <w:cantSplit/>
          <w:trPrChange w:id="180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803" w:author="David Owen" w:date="2019-06-03T11:19:00Z">
              <w:tcPr>
                <w:tcW w:w="0" w:type="auto"/>
                <w:tcBorders>
                  <w:top w:val="single" w:sz="4" w:space="0" w:color="A6A6A6" w:themeColor="background1" w:themeShade="A6"/>
                  <w:right w:val="single" w:sz="4" w:space="0" w:color="000000" w:themeColor="text1"/>
                </w:tcBorders>
              </w:tcPr>
            </w:tcPrChange>
          </w:tcPr>
          <w:p w14:paraId="3E3C9458" w14:textId="77777777" w:rsidR="00E77514" w:rsidRDefault="00E77514" w:rsidP="00FC0611">
            <w:pPr>
              <w:pStyle w:val="NormalinTable"/>
            </w:pPr>
            <w:r>
              <w:rPr>
                <w:b/>
              </w:rPr>
              <w:t>1901 90 91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0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513CE7C" w14:textId="77777777" w:rsidR="00E77514" w:rsidRDefault="00E77514" w:rsidP="00FC0611">
            <w:pPr>
              <w:pStyle w:val="NormalinTable"/>
              <w:tabs>
                <w:tab w:val="left" w:pos="1250"/>
              </w:tabs>
            </w:pPr>
            <w:r>
              <w:t>0.00%</w:t>
            </w:r>
          </w:p>
        </w:tc>
      </w:tr>
      <w:tr w:rsidR="00E77514" w14:paraId="32553004" w14:textId="77777777" w:rsidTr="00162610">
        <w:trPr>
          <w:cantSplit/>
          <w:trPrChange w:id="180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806" w:author="David Owen" w:date="2019-06-03T11:19:00Z">
              <w:tcPr>
                <w:tcW w:w="0" w:type="auto"/>
                <w:tcBorders>
                  <w:top w:val="single" w:sz="4" w:space="0" w:color="A6A6A6" w:themeColor="background1" w:themeShade="A6"/>
                  <w:right w:val="single" w:sz="4" w:space="0" w:color="000000" w:themeColor="text1"/>
                </w:tcBorders>
              </w:tcPr>
            </w:tcPrChange>
          </w:tcPr>
          <w:p w14:paraId="1A3DB06B" w14:textId="77777777" w:rsidR="00E77514" w:rsidRDefault="00E77514" w:rsidP="00FC0611">
            <w:pPr>
              <w:pStyle w:val="NormalinTable"/>
            </w:pPr>
            <w:r>
              <w:rPr>
                <w:b/>
              </w:rPr>
              <w:t>1901 90 99 33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0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BA5CA78" w14:textId="77777777" w:rsidR="00E77514" w:rsidRDefault="00E77514" w:rsidP="00FC0611">
            <w:pPr>
              <w:pStyle w:val="NormalinTable"/>
              <w:tabs>
                <w:tab w:val="left" w:pos="1250"/>
              </w:tabs>
            </w:pPr>
            <w:r>
              <w:t>0.00%</w:t>
            </w:r>
          </w:p>
        </w:tc>
      </w:tr>
      <w:tr w:rsidR="00E77514" w14:paraId="032004B3" w14:textId="77777777" w:rsidTr="00162610">
        <w:trPr>
          <w:cantSplit/>
          <w:trPrChange w:id="180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809" w:author="David Owen" w:date="2019-06-03T11:19:00Z">
              <w:tcPr>
                <w:tcW w:w="0" w:type="auto"/>
                <w:tcBorders>
                  <w:top w:val="single" w:sz="4" w:space="0" w:color="A6A6A6" w:themeColor="background1" w:themeShade="A6"/>
                  <w:right w:val="single" w:sz="4" w:space="0" w:color="000000" w:themeColor="text1"/>
                </w:tcBorders>
              </w:tcPr>
            </w:tcPrChange>
          </w:tcPr>
          <w:p w14:paraId="091FDBCE" w14:textId="77777777" w:rsidR="00E77514" w:rsidRDefault="00E77514" w:rsidP="00FC0611">
            <w:pPr>
              <w:pStyle w:val="NormalinTable"/>
            </w:pPr>
            <w:r>
              <w:rPr>
                <w:b/>
              </w:rPr>
              <w:t>1901 90 99 36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1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64012DA" w14:textId="77777777" w:rsidR="00E77514" w:rsidRDefault="00E77514" w:rsidP="00FC0611">
            <w:pPr>
              <w:pStyle w:val="NormalinTable"/>
              <w:tabs>
                <w:tab w:val="left" w:pos="1250"/>
              </w:tabs>
            </w:pPr>
            <w:r>
              <w:t>CAD - 0.00% + (AC) 100%</w:t>
            </w:r>
          </w:p>
        </w:tc>
      </w:tr>
      <w:tr w:rsidR="00E77514" w14:paraId="7AD469CB" w14:textId="77777777" w:rsidTr="00162610">
        <w:trPr>
          <w:cantSplit/>
          <w:trPrChange w:id="181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812" w:author="David Owen" w:date="2019-06-03T11:19:00Z">
              <w:tcPr>
                <w:tcW w:w="0" w:type="auto"/>
                <w:tcBorders>
                  <w:top w:val="single" w:sz="4" w:space="0" w:color="A6A6A6" w:themeColor="background1" w:themeShade="A6"/>
                  <w:right w:val="single" w:sz="4" w:space="0" w:color="000000" w:themeColor="text1"/>
                </w:tcBorders>
              </w:tcPr>
            </w:tcPrChange>
          </w:tcPr>
          <w:p w14:paraId="7E60EFC9" w14:textId="77777777" w:rsidR="00E77514" w:rsidRDefault="00E77514" w:rsidP="00FC0611">
            <w:pPr>
              <w:pStyle w:val="NormalinTable"/>
            </w:pPr>
            <w:r>
              <w:rPr>
                <w:b/>
              </w:rPr>
              <w:t>1901 90 99 39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1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7DBEB07" w14:textId="77777777" w:rsidR="00E77514" w:rsidRDefault="00E77514" w:rsidP="00FC0611">
            <w:pPr>
              <w:pStyle w:val="NormalinTable"/>
              <w:tabs>
                <w:tab w:val="left" w:pos="1250"/>
              </w:tabs>
            </w:pPr>
            <w:r>
              <w:t>0.00%</w:t>
            </w:r>
          </w:p>
        </w:tc>
      </w:tr>
      <w:tr w:rsidR="00E77514" w14:paraId="1D2D6910" w14:textId="77777777" w:rsidTr="00162610">
        <w:trPr>
          <w:cantSplit/>
          <w:trPrChange w:id="181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815" w:author="David Owen" w:date="2019-06-03T11:19:00Z">
              <w:tcPr>
                <w:tcW w:w="0" w:type="auto"/>
                <w:tcBorders>
                  <w:top w:val="single" w:sz="4" w:space="0" w:color="A6A6A6" w:themeColor="background1" w:themeShade="A6"/>
                  <w:right w:val="single" w:sz="4" w:space="0" w:color="000000" w:themeColor="text1"/>
                </w:tcBorders>
              </w:tcPr>
            </w:tcPrChange>
          </w:tcPr>
          <w:p w14:paraId="41EB936C" w14:textId="77777777" w:rsidR="00E77514" w:rsidRDefault="00E77514" w:rsidP="00FC0611">
            <w:pPr>
              <w:pStyle w:val="NormalinTable"/>
            </w:pPr>
            <w:r>
              <w:rPr>
                <w:b/>
              </w:rPr>
              <w:t>1901 90 99 90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1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58367AF" w14:textId="77777777" w:rsidR="00E77514" w:rsidRDefault="00E77514" w:rsidP="00FC0611">
            <w:pPr>
              <w:pStyle w:val="NormalinTable"/>
              <w:tabs>
                <w:tab w:val="left" w:pos="1250"/>
              </w:tabs>
            </w:pPr>
            <w:r>
              <w:t>0.00%</w:t>
            </w:r>
          </w:p>
        </w:tc>
      </w:tr>
      <w:tr w:rsidR="00E77514" w14:paraId="703C39E1" w14:textId="77777777" w:rsidTr="00162610">
        <w:trPr>
          <w:cantSplit/>
          <w:trPrChange w:id="181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818" w:author="David Owen" w:date="2019-06-03T11:19:00Z">
              <w:tcPr>
                <w:tcW w:w="0" w:type="auto"/>
                <w:tcBorders>
                  <w:top w:val="single" w:sz="4" w:space="0" w:color="A6A6A6" w:themeColor="background1" w:themeShade="A6"/>
                  <w:right w:val="single" w:sz="4" w:space="0" w:color="000000" w:themeColor="text1"/>
                </w:tcBorders>
              </w:tcPr>
            </w:tcPrChange>
          </w:tcPr>
          <w:p w14:paraId="72243F09" w14:textId="77777777" w:rsidR="00E77514" w:rsidRDefault="00E77514" w:rsidP="00FC0611">
            <w:pPr>
              <w:pStyle w:val="NormalinTable"/>
            </w:pPr>
            <w:r>
              <w:rPr>
                <w:b/>
              </w:rPr>
              <w:t>1902 00 00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1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3932D42" w14:textId="77777777" w:rsidR="00E77514" w:rsidRDefault="00E77514" w:rsidP="00FC0611">
            <w:pPr>
              <w:pStyle w:val="NormalinTable"/>
              <w:tabs>
                <w:tab w:val="left" w:pos="1250"/>
              </w:tabs>
            </w:pPr>
            <w:r>
              <w:t>0.00%</w:t>
            </w:r>
          </w:p>
        </w:tc>
      </w:tr>
      <w:tr w:rsidR="00E77514" w14:paraId="093BDE58" w14:textId="77777777" w:rsidTr="00162610">
        <w:trPr>
          <w:cantSplit/>
          <w:trPrChange w:id="182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821" w:author="David Owen" w:date="2019-06-03T11:19:00Z">
              <w:tcPr>
                <w:tcW w:w="0" w:type="auto"/>
                <w:tcBorders>
                  <w:top w:val="single" w:sz="4" w:space="0" w:color="A6A6A6" w:themeColor="background1" w:themeShade="A6"/>
                  <w:right w:val="single" w:sz="4" w:space="0" w:color="000000" w:themeColor="text1"/>
                </w:tcBorders>
              </w:tcPr>
            </w:tcPrChange>
          </w:tcPr>
          <w:p w14:paraId="51856526" w14:textId="77777777" w:rsidR="00E77514" w:rsidRDefault="00E77514" w:rsidP="00FC0611">
            <w:pPr>
              <w:pStyle w:val="NormalinTable"/>
            </w:pPr>
            <w:r>
              <w:rPr>
                <w:b/>
              </w:rPr>
              <w:t>1903 00 00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2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58638C0" w14:textId="77777777" w:rsidR="00E77514" w:rsidRDefault="00E77514" w:rsidP="00FC0611">
            <w:pPr>
              <w:pStyle w:val="NormalinTable"/>
              <w:tabs>
                <w:tab w:val="left" w:pos="1250"/>
              </w:tabs>
            </w:pPr>
            <w:r>
              <w:t>0.00%</w:t>
            </w:r>
          </w:p>
        </w:tc>
      </w:tr>
      <w:tr w:rsidR="00E77514" w14:paraId="2BC67538" w14:textId="77777777" w:rsidTr="00162610">
        <w:trPr>
          <w:cantSplit/>
          <w:trPrChange w:id="182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824" w:author="David Owen" w:date="2019-06-03T11:19:00Z">
              <w:tcPr>
                <w:tcW w:w="0" w:type="auto"/>
                <w:tcBorders>
                  <w:top w:val="single" w:sz="4" w:space="0" w:color="A6A6A6" w:themeColor="background1" w:themeShade="A6"/>
                  <w:right w:val="single" w:sz="4" w:space="0" w:color="000000" w:themeColor="text1"/>
                </w:tcBorders>
              </w:tcPr>
            </w:tcPrChange>
          </w:tcPr>
          <w:p w14:paraId="58CD791C" w14:textId="77777777" w:rsidR="00E77514" w:rsidRDefault="00E77514" w:rsidP="00FC0611">
            <w:pPr>
              <w:pStyle w:val="NormalinTable"/>
            </w:pPr>
            <w:r>
              <w:rPr>
                <w:b/>
              </w:rPr>
              <w:t>1904 00 00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2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DAC0847" w14:textId="77777777" w:rsidR="00E77514" w:rsidRDefault="00E77514" w:rsidP="00FC0611">
            <w:pPr>
              <w:pStyle w:val="NormalinTable"/>
              <w:tabs>
                <w:tab w:val="left" w:pos="1250"/>
              </w:tabs>
            </w:pPr>
            <w:r>
              <w:t>0.00%</w:t>
            </w:r>
          </w:p>
        </w:tc>
      </w:tr>
      <w:tr w:rsidR="00E77514" w14:paraId="3AFAF204" w14:textId="77777777" w:rsidTr="00162610">
        <w:trPr>
          <w:cantSplit/>
          <w:trPrChange w:id="182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827" w:author="David Owen" w:date="2019-06-03T11:19:00Z">
              <w:tcPr>
                <w:tcW w:w="0" w:type="auto"/>
                <w:tcBorders>
                  <w:top w:val="single" w:sz="4" w:space="0" w:color="A6A6A6" w:themeColor="background1" w:themeShade="A6"/>
                  <w:right w:val="single" w:sz="4" w:space="0" w:color="000000" w:themeColor="text1"/>
                </w:tcBorders>
              </w:tcPr>
            </w:tcPrChange>
          </w:tcPr>
          <w:p w14:paraId="778BAE9F" w14:textId="77777777" w:rsidR="00E77514" w:rsidRDefault="00E77514" w:rsidP="00FC0611">
            <w:pPr>
              <w:pStyle w:val="NormalinTable"/>
            </w:pPr>
            <w:r>
              <w:rPr>
                <w:b/>
              </w:rPr>
              <w:t>1905 00 00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2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4B6FC54" w14:textId="77777777" w:rsidR="00E77514" w:rsidRDefault="00E77514" w:rsidP="00FC0611">
            <w:pPr>
              <w:pStyle w:val="NormalinTable"/>
              <w:tabs>
                <w:tab w:val="left" w:pos="1250"/>
              </w:tabs>
            </w:pPr>
            <w:r>
              <w:t>0.00%</w:t>
            </w:r>
          </w:p>
        </w:tc>
      </w:tr>
      <w:tr w:rsidR="00E77514" w14:paraId="0E190566" w14:textId="77777777" w:rsidTr="00162610">
        <w:trPr>
          <w:cantSplit/>
          <w:trPrChange w:id="182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830" w:author="David Owen" w:date="2019-06-03T11:19:00Z">
              <w:tcPr>
                <w:tcW w:w="0" w:type="auto"/>
                <w:tcBorders>
                  <w:top w:val="single" w:sz="4" w:space="0" w:color="A6A6A6" w:themeColor="background1" w:themeShade="A6"/>
                  <w:right w:val="single" w:sz="4" w:space="0" w:color="000000" w:themeColor="text1"/>
                </w:tcBorders>
              </w:tcPr>
            </w:tcPrChange>
          </w:tcPr>
          <w:p w14:paraId="48235294" w14:textId="77777777" w:rsidR="00E77514" w:rsidRDefault="00E77514" w:rsidP="00FC0611">
            <w:pPr>
              <w:pStyle w:val="NormalinTable"/>
            </w:pPr>
            <w:r>
              <w:rPr>
                <w:b/>
              </w:rPr>
              <w:t>2001 10 00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3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E23CA6A" w14:textId="77777777" w:rsidR="00E77514" w:rsidRDefault="00E77514" w:rsidP="00FC0611">
            <w:pPr>
              <w:pStyle w:val="NormalinTable"/>
              <w:tabs>
                <w:tab w:val="left" w:pos="1250"/>
              </w:tabs>
            </w:pPr>
            <w:r>
              <w:t>0.00%</w:t>
            </w:r>
          </w:p>
        </w:tc>
      </w:tr>
      <w:tr w:rsidR="00E77514" w14:paraId="217707D2" w14:textId="77777777" w:rsidTr="00162610">
        <w:trPr>
          <w:cantSplit/>
          <w:trPrChange w:id="183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833" w:author="David Owen" w:date="2019-06-03T11:19:00Z">
              <w:tcPr>
                <w:tcW w:w="0" w:type="auto"/>
                <w:tcBorders>
                  <w:top w:val="single" w:sz="4" w:space="0" w:color="A6A6A6" w:themeColor="background1" w:themeShade="A6"/>
                  <w:right w:val="single" w:sz="4" w:space="0" w:color="000000" w:themeColor="text1"/>
                </w:tcBorders>
              </w:tcPr>
            </w:tcPrChange>
          </w:tcPr>
          <w:p w14:paraId="70F0D911" w14:textId="77777777" w:rsidR="00E77514" w:rsidRDefault="00E77514" w:rsidP="00FC0611">
            <w:pPr>
              <w:pStyle w:val="NormalinTable"/>
            </w:pPr>
            <w:r>
              <w:rPr>
                <w:b/>
              </w:rPr>
              <w:t>2001 90 20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3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2C45829" w14:textId="77777777" w:rsidR="00E77514" w:rsidRDefault="00E77514" w:rsidP="00FC0611">
            <w:pPr>
              <w:pStyle w:val="NormalinTable"/>
              <w:tabs>
                <w:tab w:val="left" w:pos="1250"/>
              </w:tabs>
            </w:pPr>
            <w:r>
              <w:t>0.00%</w:t>
            </w:r>
          </w:p>
        </w:tc>
      </w:tr>
      <w:tr w:rsidR="00E77514" w14:paraId="0B2E5B95" w14:textId="77777777" w:rsidTr="00162610">
        <w:trPr>
          <w:cantSplit/>
          <w:trPrChange w:id="183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836" w:author="David Owen" w:date="2019-06-03T11:19:00Z">
              <w:tcPr>
                <w:tcW w:w="0" w:type="auto"/>
                <w:tcBorders>
                  <w:top w:val="single" w:sz="4" w:space="0" w:color="A6A6A6" w:themeColor="background1" w:themeShade="A6"/>
                  <w:right w:val="single" w:sz="4" w:space="0" w:color="000000" w:themeColor="text1"/>
                </w:tcBorders>
              </w:tcPr>
            </w:tcPrChange>
          </w:tcPr>
          <w:p w14:paraId="6E73BE7B" w14:textId="77777777" w:rsidR="00E77514" w:rsidRDefault="00E77514" w:rsidP="00FC0611">
            <w:pPr>
              <w:pStyle w:val="NormalinTable"/>
            </w:pPr>
            <w:r>
              <w:rPr>
                <w:b/>
              </w:rPr>
              <w:t>2001 90 30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3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95F618D" w14:textId="77777777" w:rsidR="00E77514" w:rsidRDefault="00E77514" w:rsidP="00FC0611">
            <w:pPr>
              <w:pStyle w:val="NormalinTable"/>
              <w:tabs>
                <w:tab w:val="left" w:pos="1250"/>
              </w:tabs>
            </w:pPr>
            <w:r>
              <w:t>0.00% + 9.400 € / 100 kg / net drained wt</w:t>
            </w:r>
          </w:p>
        </w:tc>
      </w:tr>
      <w:tr w:rsidR="00E77514" w14:paraId="3A5D5406" w14:textId="77777777" w:rsidTr="00162610">
        <w:trPr>
          <w:cantSplit/>
          <w:trPrChange w:id="183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839" w:author="David Owen" w:date="2019-06-03T11:19:00Z">
              <w:tcPr>
                <w:tcW w:w="0" w:type="auto"/>
                <w:tcBorders>
                  <w:top w:val="single" w:sz="4" w:space="0" w:color="A6A6A6" w:themeColor="background1" w:themeShade="A6"/>
                  <w:right w:val="single" w:sz="4" w:space="0" w:color="000000" w:themeColor="text1"/>
                </w:tcBorders>
              </w:tcPr>
            </w:tcPrChange>
          </w:tcPr>
          <w:p w14:paraId="0C7C1230" w14:textId="77777777" w:rsidR="00E77514" w:rsidRDefault="00E77514" w:rsidP="00FC0611">
            <w:pPr>
              <w:pStyle w:val="NormalinTable"/>
            </w:pPr>
            <w:r>
              <w:rPr>
                <w:b/>
              </w:rPr>
              <w:t>2001 90 40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4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ED2719D" w14:textId="77777777" w:rsidR="00E77514" w:rsidRDefault="00E77514" w:rsidP="00FC0611">
            <w:pPr>
              <w:pStyle w:val="NormalinTable"/>
              <w:tabs>
                <w:tab w:val="left" w:pos="1250"/>
              </w:tabs>
            </w:pPr>
            <w:r>
              <w:t>0.00%</w:t>
            </w:r>
          </w:p>
        </w:tc>
      </w:tr>
      <w:tr w:rsidR="00E77514" w14:paraId="159F4B06" w14:textId="77777777" w:rsidTr="00162610">
        <w:trPr>
          <w:cantSplit/>
          <w:trPrChange w:id="184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842" w:author="David Owen" w:date="2019-06-03T11:19:00Z">
              <w:tcPr>
                <w:tcW w:w="0" w:type="auto"/>
                <w:tcBorders>
                  <w:top w:val="single" w:sz="4" w:space="0" w:color="A6A6A6" w:themeColor="background1" w:themeShade="A6"/>
                  <w:right w:val="single" w:sz="4" w:space="0" w:color="000000" w:themeColor="text1"/>
                </w:tcBorders>
              </w:tcPr>
            </w:tcPrChange>
          </w:tcPr>
          <w:p w14:paraId="296D48AA" w14:textId="77777777" w:rsidR="00E77514" w:rsidRDefault="00E77514" w:rsidP="00FC0611">
            <w:pPr>
              <w:pStyle w:val="NormalinTable"/>
            </w:pPr>
            <w:r>
              <w:rPr>
                <w:b/>
              </w:rPr>
              <w:t>2001 90 50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4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0897D78" w14:textId="77777777" w:rsidR="00E77514" w:rsidRDefault="00E77514" w:rsidP="00FC0611">
            <w:pPr>
              <w:pStyle w:val="NormalinTable"/>
              <w:tabs>
                <w:tab w:val="left" w:pos="1250"/>
              </w:tabs>
            </w:pPr>
            <w:r>
              <w:t>0.00%</w:t>
            </w:r>
          </w:p>
        </w:tc>
      </w:tr>
      <w:tr w:rsidR="00E77514" w14:paraId="7EA1CDD4" w14:textId="77777777" w:rsidTr="00162610">
        <w:trPr>
          <w:cantSplit/>
          <w:trPrChange w:id="184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845" w:author="David Owen" w:date="2019-06-03T11:19:00Z">
              <w:tcPr>
                <w:tcW w:w="0" w:type="auto"/>
                <w:tcBorders>
                  <w:top w:val="single" w:sz="4" w:space="0" w:color="A6A6A6" w:themeColor="background1" w:themeShade="A6"/>
                  <w:right w:val="single" w:sz="4" w:space="0" w:color="000000" w:themeColor="text1"/>
                </w:tcBorders>
              </w:tcPr>
            </w:tcPrChange>
          </w:tcPr>
          <w:p w14:paraId="1B0DE446" w14:textId="77777777" w:rsidR="00E77514" w:rsidRDefault="00E77514" w:rsidP="00FC0611">
            <w:pPr>
              <w:pStyle w:val="NormalinTable"/>
            </w:pPr>
            <w:r>
              <w:rPr>
                <w:b/>
              </w:rPr>
              <w:t>2001 90 65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4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EFB02A7" w14:textId="77777777" w:rsidR="00E77514" w:rsidRDefault="00E77514" w:rsidP="00FC0611">
            <w:pPr>
              <w:pStyle w:val="NormalinTable"/>
              <w:tabs>
                <w:tab w:val="left" w:pos="1250"/>
              </w:tabs>
            </w:pPr>
            <w:r>
              <w:t>0.00%</w:t>
            </w:r>
          </w:p>
        </w:tc>
      </w:tr>
      <w:tr w:rsidR="00E77514" w14:paraId="54664AE7" w14:textId="77777777" w:rsidTr="00162610">
        <w:trPr>
          <w:cantSplit/>
          <w:trPrChange w:id="184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848" w:author="David Owen" w:date="2019-06-03T11:19:00Z">
              <w:tcPr>
                <w:tcW w:w="0" w:type="auto"/>
                <w:tcBorders>
                  <w:top w:val="single" w:sz="4" w:space="0" w:color="A6A6A6" w:themeColor="background1" w:themeShade="A6"/>
                  <w:right w:val="single" w:sz="4" w:space="0" w:color="000000" w:themeColor="text1"/>
                </w:tcBorders>
              </w:tcPr>
            </w:tcPrChange>
          </w:tcPr>
          <w:p w14:paraId="20624650" w14:textId="77777777" w:rsidR="00E77514" w:rsidRDefault="00E77514" w:rsidP="00FC0611">
            <w:pPr>
              <w:pStyle w:val="NormalinTable"/>
            </w:pPr>
            <w:r>
              <w:rPr>
                <w:b/>
              </w:rPr>
              <w:t>2001 90 70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4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5302E1F" w14:textId="77777777" w:rsidR="00E77514" w:rsidRDefault="00E77514" w:rsidP="00FC0611">
            <w:pPr>
              <w:pStyle w:val="NormalinTable"/>
              <w:tabs>
                <w:tab w:val="left" w:pos="1250"/>
              </w:tabs>
            </w:pPr>
            <w:r>
              <w:t>0.00%</w:t>
            </w:r>
          </w:p>
        </w:tc>
      </w:tr>
      <w:tr w:rsidR="00E77514" w14:paraId="6E62940B" w14:textId="77777777" w:rsidTr="00162610">
        <w:trPr>
          <w:cantSplit/>
          <w:trPrChange w:id="185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851" w:author="David Owen" w:date="2019-06-03T11:19:00Z">
              <w:tcPr>
                <w:tcW w:w="0" w:type="auto"/>
                <w:tcBorders>
                  <w:top w:val="single" w:sz="4" w:space="0" w:color="A6A6A6" w:themeColor="background1" w:themeShade="A6"/>
                  <w:right w:val="single" w:sz="4" w:space="0" w:color="000000" w:themeColor="text1"/>
                </w:tcBorders>
              </w:tcPr>
            </w:tcPrChange>
          </w:tcPr>
          <w:p w14:paraId="735472A1" w14:textId="77777777" w:rsidR="00E77514" w:rsidRDefault="00E77514" w:rsidP="00FC0611">
            <w:pPr>
              <w:pStyle w:val="NormalinTable"/>
            </w:pPr>
            <w:r>
              <w:rPr>
                <w:b/>
              </w:rPr>
              <w:t>2001 90 92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5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9BE8E37" w14:textId="77777777" w:rsidR="00E77514" w:rsidRDefault="00E77514" w:rsidP="00FC0611">
            <w:pPr>
              <w:pStyle w:val="NormalinTable"/>
              <w:tabs>
                <w:tab w:val="left" w:pos="1250"/>
              </w:tabs>
            </w:pPr>
            <w:r>
              <w:t>0.00%</w:t>
            </w:r>
          </w:p>
        </w:tc>
      </w:tr>
      <w:tr w:rsidR="00E77514" w14:paraId="4376AAB1" w14:textId="77777777" w:rsidTr="00162610">
        <w:trPr>
          <w:cantSplit/>
          <w:trPrChange w:id="185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854" w:author="David Owen" w:date="2019-06-03T11:19:00Z">
              <w:tcPr>
                <w:tcW w:w="0" w:type="auto"/>
                <w:tcBorders>
                  <w:top w:val="single" w:sz="4" w:space="0" w:color="A6A6A6" w:themeColor="background1" w:themeShade="A6"/>
                  <w:right w:val="single" w:sz="4" w:space="0" w:color="000000" w:themeColor="text1"/>
                </w:tcBorders>
              </w:tcPr>
            </w:tcPrChange>
          </w:tcPr>
          <w:p w14:paraId="56D64F73" w14:textId="77777777" w:rsidR="00E77514" w:rsidRDefault="00E77514" w:rsidP="00FC0611">
            <w:pPr>
              <w:pStyle w:val="NormalinTable"/>
            </w:pPr>
            <w:r>
              <w:rPr>
                <w:b/>
              </w:rPr>
              <w:t>2001 90 97</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5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6B2C684" w14:textId="77777777" w:rsidR="00E77514" w:rsidRDefault="00E77514" w:rsidP="00FC0611">
            <w:pPr>
              <w:pStyle w:val="NormalinTable"/>
              <w:tabs>
                <w:tab w:val="left" w:pos="1250"/>
              </w:tabs>
            </w:pPr>
            <w:r>
              <w:t>0.00%</w:t>
            </w:r>
          </w:p>
        </w:tc>
      </w:tr>
      <w:tr w:rsidR="00E77514" w14:paraId="4CB6EF24" w14:textId="77777777" w:rsidTr="00162610">
        <w:trPr>
          <w:cantSplit/>
          <w:trPrChange w:id="185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857" w:author="David Owen" w:date="2019-06-03T11:19:00Z">
              <w:tcPr>
                <w:tcW w:w="0" w:type="auto"/>
                <w:tcBorders>
                  <w:top w:val="single" w:sz="4" w:space="0" w:color="A6A6A6" w:themeColor="background1" w:themeShade="A6"/>
                  <w:right w:val="single" w:sz="4" w:space="0" w:color="000000" w:themeColor="text1"/>
                </w:tcBorders>
              </w:tcPr>
            </w:tcPrChange>
          </w:tcPr>
          <w:p w14:paraId="3A7F2224" w14:textId="77777777" w:rsidR="00E77514" w:rsidRDefault="00E77514" w:rsidP="00FC0611">
            <w:pPr>
              <w:pStyle w:val="NormalinTable"/>
            </w:pPr>
            <w:r>
              <w:rPr>
                <w:b/>
              </w:rPr>
              <w:t>2002 00 00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5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A4D90C0" w14:textId="77777777" w:rsidR="00E77514" w:rsidRDefault="00E77514" w:rsidP="00FC0611">
            <w:pPr>
              <w:pStyle w:val="NormalinTable"/>
              <w:tabs>
                <w:tab w:val="left" w:pos="1250"/>
              </w:tabs>
            </w:pPr>
            <w:r>
              <w:t>0.00%</w:t>
            </w:r>
          </w:p>
        </w:tc>
      </w:tr>
      <w:tr w:rsidR="00E77514" w14:paraId="3A990055" w14:textId="77777777" w:rsidTr="00162610">
        <w:trPr>
          <w:cantSplit/>
          <w:trPrChange w:id="185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860" w:author="David Owen" w:date="2019-06-03T11:19:00Z">
              <w:tcPr>
                <w:tcW w:w="0" w:type="auto"/>
                <w:tcBorders>
                  <w:top w:val="single" w:sz="4" w:space="0" w:color="A6A6A6" w:themeColor="background1" w:themeShade="A6"/>
                  <w:right w:val="single" w:sz="4" w:space="0" w:color="000000" w:themeColor="text1"/>
                </w:tcBorders>
              </w:tcPr>
            </w:tcPrChange>
          </w:tcPr>
          <w:p w14:paraId="2101064E" w14:textId="77777777" w:rsidR="00E77514" w:rsidRDefault="00E77514" w:rsidP="00FC0611">
            <w:pPr>
              <w:pStyle w:val="NormalinTable"/>
            </w:pPr>
            <w:r>
              <w:rPr>
                <w:b/>
              </w:rPr>
              <w:t>2003 10 20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6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F5BAA17" w14:textId="77777777" w:rsidR="00E77514" w:rsidRDefault="00E77514" w:rsidP="00FC0611">
            <w:pPr>
              <w:pStyle w:val="NormalinTable"/>
              <w:tabs>
                <w:tab w:val="left" w:pos="1250"/>
              </w:tabs>
            </w:pPr>
            <w:r>
              <w:t>0.00% + 191.000 € / 100 kg / net drained wt</w:t>
            </w:r>
          </w:p>
        </w:tc>
      </w:tr>
      <w:tr w:rsidR="00E77514" w14:paraId="37519D11" w14:textId="77777777" w:rsidTr="00162610">
        <w:trPr>
          <w:cantSplit/>
          <w:trPrChange w:id="186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863" w:author="David Owen" w:date="2019-06-03T11:19:00Z">
              <w:tcPr>
                <w:tcW w:w="0" w:type="auto"/>
                <w:tcBorders>
                  <w:top w:val="single" w:sz="4" w:space="0" w:color="A6A6A6" w:themeColor="background1" w:themeShade="A6"/>
                  <w:right w:val="single" w:sz="4" w:space="0" w:color="000000" w:themeColor="text1"/>
                </w:tcBorders>
              </w:tcPr>
            </w:tcPrChange>
          </w:tcPr>
          <w:p w14:paraId="1AAE9DC4" w14:textId="77777777" w:rsidR="00E77514" w:rsidRDefault="00E77514" w:rsidP="00FC0611">
            <w:pPr>
              <w:pStyle w:val="NormalinTable"/>
            </w:pPr>
            <w:r>
              <w:rPr>
                <w:b/>
              </w:rPr>
              <w:t>2003 10 30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6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7E7165C" w14:textId="77777777" w:rsidR="00E77514" w:rsidRDefault="00E77514" w:rsidP="00FC0611">
            <w:pPr>
              <w:pStyle w:val="NormalinTable"/>
              <w:tabs>
                <w:tab w:val="left" w:pos="1250"/>
              </w:tabs>
            </w:pPr>
            <w:r>
              <w:t>0.00% + 222.000 € / 100 kg / net drained wt</w:t>
            </w:r>
          </w:p>
        </w:tc>
      </w:tr>
      <w:tr w:rsidR="00E77514" w14:paraId="06492E8F" w14:textId="77777777" w:rsidTr="00162610">
        <w:trPr>
          <w:cantSplit/>
          <w:trPrChange w:id="186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866" w:author="David Owen" w:date="2019-06-03T11:19:00Z">
              <w:tcPr>
                <w:tcW w:w="0" w:type="auto"/>
                <w:tcBorders>
                  <w:top w:val="single" w:sz="4" w:space="0" w:color="A6A6A6" w:themeColor="background1" w:themeShade="A6"/>
                  <w:right w:val="single" w:sz="4" w:space="0" w:color="000000" w:themeColor="text1"/>
                </w:tcBorders>
              </w:tcPr>
            </w:tcPrChange>
          </w:tcPr>
          <w:p w14:paraId="51036041" w14:textId="77777777" w:rsidR="00E77514" w:rsidRDefault="00E77514" w:rsidP="00FC0611">
            <w:pPr>
              <w:pStyle w:val="NormalinTable"/>
            </w:pPr>
            <w:r>
              <w:rPr>
                <w:b/>
              </w:rPr>
              <w:t>2003 90 00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6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990779B" w14:textId="77777777" w:rsidR="00E77514" w:rsidRDefault="00E77514" w:rsidP="00FC0611">
            <w:pPr>
              <w:pStyle w:val="NormalinTable"/>
              <w:tabs>
                <w:tab w:val="left" w:pos="1250"/>
              </w:tabs>
            </w:pPr>
            <w:r>
              <w:t>0.00%</w:t>
            </w:r>
          </w:p>
        </w:tc>
      </w:tr>
      <w:tr w:rsidR="00E77514" w14:paraId="25172F24" w14:textId="77777777" w:rsidTr="00162610">
        <w:trPr>
          <w:cantSplit/>
          <w:trPrChange w:id="186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869" w:author="David Owen" w:date="2019-06-03T11:19:00Z">
              <w:tcPr>
                <w:tcW w:w="0" w:type="auto"/>
                <w:tcBorders>
                  <w:top w:val="single" w:sz="4" w:space="0" w:color="A6A6A6" w:themeColor="background1" w:themeShade="A6"/>
                  <w:right w:val="single" w:sz="4" w:space="0" w:color="000000" w:themeColor="text1"/>
                </w:tcBorders>
              </w:tcPr>
            </w:tcPrChange>
          </w:tcPr>
          <w:p w14:paraId="408BCEBC" w14:textId="77777777" w:rsidR="00E77514" w:rsidRDefault="00E77514" w:rsidP="00FC0611">
            <w:pPr>
              <w:pStyle w:val="NormalinTable"/>
            </w:pPr>
            <w:r>
              <w:rPr>
                <w:b/>
              </w:rPr>
              <w:t>2004 10 10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7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E86D145" w14:textId="77777777" w:rsidR="00E77514" w:rsidRDefault="00E77514" w:rsidP="00FC0611">
            <w:pPr>
              <w:pStyle w:val="NormalinTable"/>
              <w:tabs>
                <w:tab w:val="left" w:pos="1250"/>
              </w:tabs>
            </w:pPr>
            <w:r>
              <w:t>0.00%</w:t>
            </w:r>
          </w:p>
        </w:tc>
      </w:tr>
      <w:tr w:rsidR="00E77514" w14:paraId="1BC61FC5" w14:textId="77777777" w:rsidTr="00162610">
        <w:trPr>
          <w:cantSplit/>
          <w:trPrChange w:id="187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872" w:author="David Owen" w:date="2019-06-03T11:19:00Z">
              <w:tcPr>
                <w:tcW w:w="0" w:type="auto"/>
                <w:tcBorders>
                  <w:top w:val="single" w:sz="4" w:space="0" w:color="A6A6A6" w:themeColor="background1" w:themeShade="A6"/>
                  <w:right w:val="single" w:sz="4" w:space="0" w:color="000000" w:themeColor="text1"/>
                </w:tcBorders>
              </w:tcPr>
            </w:tcPrChange>
          </w:tcPr>
          <w:p w14:paraId="05784136" w14:textId="77777777" w:rsidR="00E77514" w:rsidRDefault="00E77514" w:rsidP="00FC0611">
            <w:pPr>
              <w:pStyle w:val="NormalinTable"/>
            </w:pPr>
            <w:r>
              <w:rPr>
                <w:b/>
              </w:rPr>
              <w:t>2004 10 91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7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16A72E1" w14:textId="77777777" w:rsidR="00E77514" w:rsidRDefault="00E77514" w:rsidP="00FC0611">
            <w:pPr>
              <w:pStyle w:val="NormalinTable"/>
              <w:tabs>
                <w:tab w:val="left" w:pos="1250"/>
              </w:tabs>
            </w:pPr>
            <w:r>
              <w:t>0.00%</w:t>
            </w:r>
          </w:p>
        </w:tc>
      </w:tr>
      <w:tr w:rsidR="00E77514" w14:paraId="6E1AEB35" w14:textId="77777777" w:rsidTr="00162610">
        <w:trPr>
          <w:cantSplit/>
          <w:trPrChange w:id="187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875" w:author="David Owen" w:date="2019-06-03T11:19:00Z">
              <w:tcPr>
                <w:tcW w:w="0" w:type="auto"/>
                <w:tcBorders>
                  <w:top w:val="single" w:sz="4" w:space="0" w:color="A6A6A6" w:themeColor="background1" w:themeShade="A6"/>
                  <w:right w:val="single" w:sz="4" w:space="0" w:color="000000" w:themeColor="text1"/>
                </w:tcBorders>
              </w:tcPr>
            </w:tcPrChange>
          </w:tcPr>
          <w:p w14:paraId="1ABD9020" w14:textId="77777777" w:rsidR="00E77514" w:rsidRDefault="00E77514" w:rsidP="00FC0611">
            <w:pPr>
              <w:pStyle w:val="NormalinTable"/>
            </w:pPr>
            <w:r>
              <w:rPr>
                <w:b/>
              </w:rPr>
              <w:t>2004 10 99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7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54EE101" w14:textId="77777777" w:rsidR="00E77514" w:rsidRDefault="00E77514" w:rsidP="00FC0611">
            <w:pPr>
              <w:pStyle w:val="NormalinTable"/>
              <w:tabs>
                <w:tab w:val="left" w:pos="1250"/>
              </w:tabs>
            </w:pPr>
            <w:r>
              <w:t>0.00%</w:t>
            </w:r>
          </w:p>
        </w:tc>
      </w:tr>
      <w:tr w:rsidR="00E77514" w14:paraId="19B133E1" w14:textId="77777777" w:rsidTr="00162610">
        <w:trPr>
          <w:cantSplit/>
          <w:trPrChange w:id="187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878" w:author="David Owen" w:date="2019-06-03T11:19:00Z">
              <w:tcPr>
                <w:tcW w:w="0" w:type="auto"/>
                <w:tcBorders>
                  <w:top w:val="single" w:sz="4" w:space="0" w:color="A6A6A6" w:themeColor="background1" w:themeShade="A6"/>
                  <w:right w:val="single" w:sz="4" w:space="0" w:color="000000" w:themeColor="text1"/>
                </w:tcBorders>
              </w:tcPr>
            </w:tcPrChange>
          </w:tcPr>
          <w:p w14:paraId="19BE363C" w14:textId="77777777" w:rsidR="00E77514" w:rsidRDefault="00E77514" w:rsidP="00FC0611">
            <w:pPr>
              <w:pStyle w:val="NormalinTable"/>
            </w:pPr>
            <w:r>
              <w:rPr>
                <w:b/>
              </w:rPr>
              <w:t>2004 90 10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7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1335784" w14:textId="77777777" w:rsidR="00E77514" w:rsidRDefault="00E77514" w:rsidP="00FC0611">
            <w:pPr>
              <w:pStyle w:val="NormalinTable"/>
              <w:tabs>
                <w:tab w:val="left" w:pos="1250"/>
              </w:tabs>
            </w:pPr>
            <w:r>
              <w:t>0.00% + 9.400 € / 100 kg / net drained wt</w:t>
            </w:r>
          </w:p>
        </w:tc>
      </w:tr>
      <w:tr w:rsidR="00E77514" w14:paraId="64F9BB6F" w14:textId="77777777" w:rsidTr="00162610">
        <w:trPr>
          <w:cantSplit/>
          <w:trPrChange w:id="188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881" w:author="David Owen" w:date="2019-06-03T11:19:00Z">
              <w:tcPr>
                <w:tcW w:w="0" w:type="auto"/>
                <w:tcBorders>
                  <w:top w:val="single" w:sz="4" w:space="0" w:color="A6A6A6" w:themeColor="background1" w:themeShade="A6"/>
                  <w:right w:val="single" w:sz="4" w:space="0" w:color="000000" w:themeColor="text1"/>
                </w:tcBorders>
              </w:tcPr>
            </w:tcPrChange>
          </w:tcPr>
          <w:p w14:paraId="3E1FF8CF" w14:textId="77777777" w:rsidR="00E77514" w:rsidRDefault="00E77514" w:rsidP="00FC0611">
            <w:pPr>
              <w:pStyle w:val="NormalinTable"/>
            </w:pPr>
            <w:r>
              <w:rPr>
                <w:b/>
              </w:rPr>
              <w:t>2004 90 30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8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B98EE45" w14:textId="77777777" w:rsidR="00E77514" w:rsidRDefault="00E77514" w:rsidP="00FC0611">
            <w:pPr>
              <w:pStyle w:val="NormalinTable"/>
              <w:tabs>
                <w:tab w:val="left" w:pos="1250"/>
              </w:tabs>
            </w:pPr>
            <w:r>
              <w:t>0.00%</w:t>
            </w:r>
          </w:p>
        </w:tc>
      </w:tr>
      <w:tr w:rsidR="00E77514" w14:paraId="409EFF95" w14:textId="77777777" w:rsidTr="00162610">
        <w:trPr>
          <w:cantSplit/>
          <w:trPrChange w:id="188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884" w:author="David Owen" w:date="2019-06-03T11:19:00Z">
              <w:tcPr>
                <w:tcW w:w="0" w:type="auto"/>
                <w:tcBorders>
                  <w:top w:val="single" w:sz="4" w:space="0" w:color="A6A6A6" w:themeColor="background1" w:themeShade="A6"/>
                  <w:right w:val="single" w:sz="4" w:space="0" w:color="000000" w:themeColor="text1"/>
                </w:tcBorders>
              </w:tcPr>
            </w:tcPrChange>
          </w:tcPr>
          <w:p w14:paraId="5B988097" w14:textId="77777777" w:rsidR="00E77514" w:rsidRDefault="00E77514" w:rsidP="00FC0611">
            <w:pPr>
              <w:pStyle w:val="NormalinTable"/>
            </w:pPr>
            <w:r>
              <w:rPr>
                <w:b/>
              </w:rPr>
              <w:t>2004 90 50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8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48A16F2" w14:textId="77777777" w:rsidR="00E77514" w:rsidRDefault="00E77514" w:rsidP="00FC0611">
            <w:pPr>
              <w:pStyle w:val="NormalinTable"/>
              <w:tabs>
                <w:tab w:val="left" w:pos="1250"/>
              </w:tabs>
            </w:pPr>
            <w:r>
              <w:t>0.00%</w:t>
            </w:r>
          </w:p>
        </w:tc>
      </w:tr>
      <w:tr w:rsidR="00E77514" w14:paraId="7AF4C220" w14:textId="77777777" w:rsidTr="00162610">
        <w:trPr>
          <w:cantSplit/>
          <w:trPrChange w:id="188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887" w:author="David Owen" w:date="2019-06-03T11:19:00Z">
              <w:tcPr>
                <w:tcW w:w="0" w:type="auto"/>
                <w:tcBorders>
                  <w:top w:val="single" w:sz="4" w:space="0" w:color="A6A6A6" w:themeColor="background1" w:themeShade="A6"/>
                  <w:right w:val="single" w:sz="4" w:space="0" w:color="000000" w:themeColor="text1"/>
                </w:tcBorders>
              </w:tcPr>
            </w:tcPrChange>
          </w:tcPr>
          <w:p w14:paraId="2EBFBD6A" w14:textId="77777777" w:rsidR="00E77514" w:rsidRDefault="00E77514" w:rsidP="00FC0611">
            <w:pPr>
              <w:pStyle w:val="NormalinTable"/>
            </w:pPr>
            <w:r>
              <w:rPr>
                <w:b/>
              </w:rPr>
              <w:t>2004 90 91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8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CD24D86" w14:textId="77777777" w:rsidR="00E77514" w:rsidRDefault="00E77514" w:rsidP="00FC0611">
            <w:pPr>
              <w:pStyle w:val="NormalinTable"/>
              <w:tabs>
                <w:tab w:val="left" w:pos="1250"/>
              </w:tabs>
            </w:pPr>
            <w:r>
              <w:t>0.00%</w:t>
            </w:r>
          </w:p>
        </w:tc>
      </w:tr>
      <w:tr w:rsidR="00E77514" w14:paraId="32B733E4" w14:textId="77777777" w:rsidTr="00162610">
        <w:trPr>
          <w:cantSplit/>
          <w:trPrChange w:id="188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890" w:author="David Owen" w:date="2019-06-03T11:19:00Z">
              <w:tcPr>
                <w:tcW w:w="0" w:type="auto"/>
                <w:tcBorders>
                  <w:top w:val="single" w:sz="4" w:space="0" w:color="A6A6A6" w:themeColor="background1" w:themeShade="A6"/>
                  <w:right w:val="single" w:sz="4" w:space="0" w:color="000000" w:themeColor="text1"/>
                </w:tcBorders>
              </w:tcPr>
            </w:tcPrChange>
          </w:tcPr>
          <w:p w14:paraId="1AC84B86" w14:textId="77777777" w:rsidR="00E77514" w:rsidRDefault="00E77514" w:rsidP="00FC0611">
            <w:pPr>
              <w:pStyle w:val="NormalinTable"/>
            </w:pPr>
            <w:r>
              <w:rPr>
                <w:b/>
              </w:rPr>
              <w:t>2004 90 98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9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1061DF0" w14:textId="77777777" w:rsidR="00E77514" w:rsidRDefault="00E77514" w:rsidP="00FC0611">
            <w:pPr>
              <w:pStyle w:val="NormalinTable"/>
              <w:tabs>
                <w:tab w:val="left" w:pos="1250"/>
              </w:tabs>
            </w:pPr>
            <w:r>
              <w:t>0.00%</w:t>
            </w:r>
          </w:p>
        </w:tc>
      </w:tr>
      <w:tr w:rsidR="00E77514" w14:paraId="0B20FE88" w14:textId="77777777" w:rsidTr="00162610">
        <w:trPr>
          <w:cantSplit/>
          <w:trPrChange w:id="189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893" w:author="David Owen" w:date="2019-06-03T11:19:00Z">
              <w:tcPr>
                <w:tcW w:w="0" w:type="auto"/>
                <w:tcBorders>
                  <w:top w:val="single" w:sz="4" w:space="0" w:color="A6A6A6" w:themeColor="background1" w:themeShade="A6"/>
                  <w:right w:val="single" w:sz="4" w:space="0" w:color="000000" w:themeColor="text1"/>
                </w:tcBorders>
              </w:tcPr>
            </w:tcPrChange>
          </w:tcPr>
          <w:p w14:paraId="394E720B" w14:textId="77777777" w:rsidR="00E77514" w:rsidRDefault="00E77514" w:rsidP="00FC0611">
            <w:pPr>
              <w:pStyle w:val="NormalinTable"/>
            </w:pPr>
            <w:r>
              <w:rPr>
                <w:b/>
              </w:rPr>
              <w:lastRenderedPageBreak/>
              <w:t>2005 10 00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9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179DD07" w14:textId="77777777" w:rsidR="00E77514" w:rsidRDefault="00E77514" w:rsidP="00FC0611">
            <w:pPr>
              <w:pStyle w:val="NormalinTable"/>
              <w:tabs>
                <w:tab w:val="left" w:pos="1250"/>
              </w:tabs>
            </w:pPr>
            <w:r>
              <w:t>0.00%</w:t>
            </w:r>
          </w:p>
        </w:tc>
      </w:tr>
      <w:tr w:rsidR="00E77514" w14:paraId="3A417450" w14:textId="77777777" w:rsidTr="00162610">
        <w:trPr>
          <w:cantSplit/>
          <w:trPrChange w:id="189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896" w:author="David Owen" w:date="2019-06-03T11:19:00Z">
              <w:tcPr>
                <w:tcW w:w="0" w:type="auto"/>
                <w:tcBorders>
                  <w:top w:val="single" w:sz="4" w:space="0" w:color="A6A6A6" w:themeColor="background1" w:themeShade="A6"/>
                  <w:right w:val="single" w:sz="4" w:space="0" w:color="000000" w:themeColor="text1"/>
                </w:tcBorders>
              </w:tcPr>
            </w:tcPrChange>
          </w:tcPr>
          <w:p w14:paraId="0BD16899" w14:textId="77777777" w:rsidR="00E77514" w:rsidRDefault="00E77514" w:rsidP="00FC0611">
            <w:pPr>
              <w:pStyle w:val="NormalinTable"/>
            </w:pPr>
            <w:r>
              <w:rPr>
                <w:b/>
              </w:rPr>
              <w:t>2005 20 10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9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BA66A1A" w14:textId="77777777" w:rsidR="00E77514" w:rsidRDefault="00E77514" w:rsidP="00FC0611">
            <w:pPr>
              <w:pStyle w:val="NormalinTable"/>
              <w:tabs>
                <w:tab w:val="left" w:pos="1250"/>
              </w:tabs>
            </w:pPr>
            <w:r>
              <w:t>0.00%</w:t>
            </w:r>
          </w:p>
        </w:tc>
      </w:tr>
      <w:tr w:rsidR="00E77514" w14:paraId="75A0E442" w14:textId="77777777" w:rsidTr="00162610">
        <w:trPr>
          <w:cantSplit/>
          <w:trPrChange w:id="189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899" w:author="David Owen" w:date="2019-06-03T11:19:00Z">
              <w:tcPr>
                <w:tcW w:w="0" w:type="auto"/>
                <w:tcBorders>
                  <w:top w:val="single" w:sz="4" w:space="0" w:color="A6A6A6" w:themeColor="background1" w:themeShade="A6"/>
                  <w:right w:val="single" w:sz="4" w:space="0" w:color="000000" w:themeColor="text1"/>
                </w:tcBorders>
              </w:tcPr>
            </w:tcPrChange>
          </w:tcPr>
          <w:p w14:paraId="7C17E71E" w14:textId="77777777" w:rsidR="00E77514" w:rsidRDefault="00E77514" w:rsidP="00FC0611">
            <w:pPr>
              <w:pStyle w:val="NormalinTable"/>
            </w:pPr>
            <w:r>
              <w:rPr>
                <w:b/>
              </w:rPr>
              <w:t>2005 20 20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0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C0A63BB" w14:textId="77777777" w:rsidR="00E77514" w:rsidRDefault="00E77514" w:rsidP="00FC0611">
            <w:pPr>
              <w:pStyle w:val="NormalinTable"/>
              <w:tabs>
                <w:tab w:val="left" w:pos="1250"/>
              </w:tabs>
            </w:pPr>
            <w:r>
              <w:t>0.00%</w:t>
            </w:r>
          </w:p>
        </w:tc>
      </w:tr>
      <w:tr w:rsidR="00E77514" w14:paraId="68FC41B4" w14:textId="77777777" w:rsidTr="00162610">
        <w:trPr>
          <w:cantSplit/>
          <w:trPrChange w:id="190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902" w:author="David Owen" w:date="2019-06-03T11:19:00Z">
              <w:tcPr>
                <w:tcW w:w="0" w:type="auto"/>
                <w:tcBorders>
                  <w:top w:val="single" w:sz="4" w:space="0" w:color="A6A6A6" w:themeColor="background1" w:themeShade="A6"/>
                  <w:right w:val="single" w:sz="4" w:space="0" w:color="000000" w:themeColor="text1"/>
                </w:tcBorders>
              </w:tcPr>
            </w:tcPrChange>
          </w:tcPr>
          <w:p w14:paraId="3861A453" w14:textId="77777777" w:rsidR="00E77514" w:rsidRDefault="00E77514" w:rsidP="00FC0611">
            <w:pPr>
              <w:pStyle w:val="NormalinTable"/>
            </w:pPr>
            <w:r>
              <w:rPr>
                <w:b/>
              </w:rPr>
              <w:t>2005 20 80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0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4E9D0CF" w14:textId="77777777" w:rsidR="00E77514" w:rsidRDefault="00E77514" w:rsidP="00FC0611">
            <w:pPr>
              <w:pStyle w:val="NormalinTable"/>
              <w:tabs>
                <w:tab w:val="left" w:pos="1250"/>
              </w:tabs>
            </w:pPr>
            <w:r>
              <w:t>0.00%</w:t>
            </w:r>
          </w:p>
        </w:tc>
      </w:tr>
      <w:tr w:rsidR="00E77514" w14:paraId="4BBFAC1F" w14:textId="77777777" w:rsidTr="00162610">
        <w:trPr>
          <w:cantSplit/>
          <w:trPrChange w:id="190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905" w:author="David Owen" w:date="2019-06-03T11:19:00Z">
              <w:tcPr>
                <w:tcW w:w="0" w:type="auto"/>
                <w:tcBorders>
                  <w:top w:val="single" w:sz="4" w:space="0" w:color="A6A6A6" w:themeColor="background1" w:themeShade="A6"/>
                  <w:right w:val="single" w:sz="4" w:space="0" w:color="000000" w:themeColor="text1"/>
                </w:tcBorders>
              </w:tcPr>
            </w:tcPrChange>
          </w:tcPr>
          <w:p w14:paraId="3071928C" w14:textId="77777777" w:rsidR="00E77514" w:rsidRDefault="00E77514" w:rsidP="00FC0611">
            <w:pPr>
              <w:pStyle w:val="NormalinTable"/>
            </w:pPr>
            <w:r>
              <w:rPr>
                <w:b/>
              </w:rPr>
              <w:t>2005 40 00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0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00FDDE1" w14:textId="77777777" w:rsidR="00E77514" w:rsidRDefault="00E77514" w:rsidP="00FC0611">
            <w:pPr>
              <w:pStyle w:val="NormalinTable"/>
              <w:tabs>
                <w:tab w:val="left" w:pos="1250"/>
              </w:tabs>
            </w:pPr>
            <w:r>
              <w:t>0.00%</w:t>
            </w:r>
          </w:p>
        </w:tc>
      </w:tr>
      <w:tr w:rsidR="00E77514" w14:paraId="4ED9E2C6" w14:textId="77777777" w:rsidTr="00162610">
        <w:trPr>
          <w:cantSplit/>
          <w:trPrChange w:id="190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908" w:author="David Owen" w:date="2019-06-03T11:19:00Z">
              <w:tcPr>
                <w:tcW w:w="0" w:type="auto"/>
                <w:tcBorders>
                  <w:top w:val="single" w:sz="4" w:space="0" w:color="A6A6A6" w:themeColor="background1" w:themeShade="A6"/>
                  <w:right w:val="single" w:sz="4" w:space="0" w:color="000000" w:themeColor="text1"/>
                </w:tcBorders>
              </w:tcPr>
            </w:tcPrChange>
          </w:tcPr>
          <w:p w14:paraId="133B019F" w14:textId="77777777" w:rsidR="00E77514" w:rsidRDefault="00E77514" w:rsidP="00FC0611">
            <w:pPr>
              <w:pStyle w:val="NormalinTable"/>
            </w:pPr>
            <w:r>
              <w:rPr>
                <w:b/>
              </w:rPr>
              <w:t>2005 51 00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0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9B9FADD" w14:textId="77777777" w:rsidR="00E77514" w:rsidRDefault="00E77514" w:rsidP="00FC0611">
            <w:pPr>
              <w:pStyle w:val="NormalinTable"/>
              <w:tabs>
                <w:tab w:val="left" w:pos="1250"/>
              </w:tabs>
            </w:pPr>
            <w:r>
              <w:t>0.00%</w:t>
            </w:r>
          </w:p>
        </w:tc>
      </w:tr>
      <w:tr w:rsidR="00E77514" w14:paraId="5BCA40EF" w14:textId="77777777" w:rsidTr="00162610">
        <w:trPr>
          <w:cantSplit/>
          <w:trPrChange w:id="191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911" w:author="David Owen" w:date="2019-06-03T11:19:00Z">
              <w:tcPr>
                <w:tcW w:w="0" w:type="auto"/>
                <w:tcBorders>
                  <w:top w:val="single" w:sz="4" w:space="0" w:color="A6A6A6" w:themeColor="background1" w:themeShade="A6"/>
                  <w:right w:val="single" w:sz="4" w:space="0" w:color="000000" w:themeColor="text1"/>
                </w:tcBorders>
              </w:tcPr>
            </w:tcPrChange>
          </w:tcPr>
          <w:p w14:paraId="17DDB4C0" w14:textId="77777777" w:rsidR="00E77514" w:rsidRDefault="00E77514" w:rsidP="00FC0611">
            <w:pPr>
              <w:pStyle w:val="NormalinTable"/>
            </w:pPr>
            <w:r>
              <w:rPr>
                <w:b/>
              </w:rPr>
              <w:t>2005 59 00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1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F6BF607" w14:textId="77777777" w:rsidR="00E77514" w:rsidRDefault="00E77514" w:rsidP="00FC0611">
            <w:pPr>
              <w:pStyle w:val="NormalinTable"/>
              <w:tabs>
                <w:tab w:val="left" w:pos="1250"/>
              </w:tabs>
            </w:pPr>
            <w:r>
              <w:t>0.00%</w:t>
            </w:r>
          </w:p>
        </w:tc>
      </w:tr>
      <w:tr w:rsidR="00E77514" w14:paraId="039CB844" w14:textId="77777777" w:rsidTr="00162610">
        <w:trPr>
          <w:cantSplit/>
          <w:trPrChange w:id="191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914" w:author="David Owen" w:date="2019-06-03T11:19:00Z">
              <w:tcPr>
                <w:tcW w:w="0" w:type="auto"/>
                <w:tcBorders>
                  <w:top w:val="single" w:sz="4" w:space="0" w:color="A6A6A6" w:themeColor="background1" w:themeShade="A6"/>
                  <w:right w:val="single" w:sz="4" w:space="0" w:color="000000" w:themeColor="text1"/>
                </w:tcBorders>
              </w:tcPr>
            </w:tcPrChange>
          </w:tcPr>
          <w:p w14:paraId="7929FB38" w14:textId="77777777" w:rsidR="00E77514" w:rsidRDefault="00E77514" w:rsidP="00FC0611">
            <w:pPr>
              <w:pStyle w:val="NormalinTable"/>
            </w:pPr>
            <w:r>
              <w:rPr>
                <w:b/>
              </w:rPr>
              <w:t>2005 60 00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1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A9790D9" w14:textId="77777777" w:rsidR="00E77514" w:rsidRDefault="00E77514" w:rsidP="00FC0611">
            <w:pPr>
              <w:pStyle w:val="NormalinTable"/>
              <w:tabs>
                <w:tab w:val="left" w:pos="1250"/>
              </w:tabs>
            </w:pPr>
            <w:r>
              <w:t>0.00%</w:t>
            </w:r>
          </w:p>
        </w:tc>
      </w:tr>
      <w:tr w:rsidR="00E77514" w14:paraId="7E9F1EE9" w14:textId="77777777" w:rsidTr="00162610">
        <w:trPr>
          <w:cantSplit/>
          <w:trPrChange w:id="191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917" w:author="David Owen" w:date="2019-06-03T11:19:00Z">
              <w:tcPr>
                <w:tcW w:w="0" w:type="auto"/>
                <w:tcBorders>
                  <w:top w:val="single" w:sz="4" w:space="0" w:color="A6A6A6" w:themeColor="background1" w:themeShade="A6"/>
                  <w:right w:val="single" w:sz="4" w:space="0" w:color="000000" w:themeColor="text1"/>
                </w:tcBorders>
              </w:tcPr>
            </w:tcPrChange>
          </w:tcPr>
          <w:p w14:paraId="2E55BD9B" w14:textId="77777777" w:rsidR="00E77514" w:rsidRDefault="00E77514" w:rsidP="00FC0611">
            <w:pPr>
              <w:pStyle w:val="NormalinTable"/>
            </w:pPr>
            <w:r>
              <w:rPr>
                <w:b/>
              </w:rPr>
              <w:t>2005 70 00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1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A579FED" w14:textId="77777777" w:rsidR="00E77514" w:rsidRDefault="00E77514" w:rsidP="00FC0611">
            <w:pPr>
              <w:pStyle w:val="NormalinTable"/>
              <w:tabs>
                <w:tab w:val="left" w:pos="1250"/>
              </w:tabs>
            </w:pPr>
            <w:r>
              <w:t>0.00%</w:t>
            </w:r>
          </w:p>
        </w:tc>
      </w:tr>
      <w:tr w:rsidR="00E77514" w14:paraId="2DCACAAF" w14:textId="77777777" w:rsidTr="00162610">
        <w:trPr>
          <w:cantSplit/>
          <w:trPrChange w:id="191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920" w:author="David Owen" w:date="2019-06-03T11:19:00Z">
              <w:tcPr>
                <w:tcW w:w="0" w:type="auto"/>
                <w:tcBorders>
                  <w:top w:val="single" w:sz="4" w:space="0" w:color="A6A6A6" w:themeColor="background1" w:themeShade="A6"/>
                  <w:right w:val="single" w:sz="4" w:space="0" w:color="000000" w:themeColor="text1"/>
                </w:tcBorders>
              </w:tcPr>
            </w:tcPrChange>
          </w:tcPr>
          <w:p w14:paraId="3971CC5A" w14:textId="77777777" w:rsidR="00E77514" w:rsidRDefault="00E77514" w:rsidP="00FC0611">
            <w:pPr>
              <w:pStyle w:val="NormalinTable"/>
            </w:pPr>
            <w:r>
              <w:rPr>
                <w:b/>
              </w:rPr>
              <w:t>2005 80 00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2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DB96E56" w14:textId="77777777" w:rsidR="00E77514" w:rsidRDefault="00E77514" w:rsidP="00FC0611">
            <w:pPr>
              <w:pStyle w:val="NormalinTable"/>
              <w:tabs>
                <w:tab w:val="left" w:pos="1250"/>
              </w:tabs>
            </w:pPr>
            <w:r>
              <w:t>0.00% + 9.400 € / 100 kg / net drained wt</w:t>
            </w:r>
          </w:p>
        </w:tc>
      </w:tr>
      <w:tr w:rsidR="00E77514" w14:paraId="3C40D2E2" w14:textId="77777777" w:rsidTr="00162610">
        <w:trPr>
          <w:cantSplit/>
          <w:trPrChange w:id="192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923" w:author="David Owen" w:date="2019-06-03T11:19:00Z">
              <w:tcPr>
                <w:tcW w:w="0" w:type="auto"/>
                <w:tcBorders>
                  <w:top w:val="single" w:sz="4" w:space="0" w:color="A6A6A6" w:themeColor="background1" w:themeShade="A6"/>
                  <w:right w:val="single" w:sz="4" w:space="0" w:color="000000" w:themeColor="text1"/>
                </w:tcBorders>
              </w:tcPr>
            </w:tcPrChange>
          </w:tcPr>
          <w:p w14:paraId="57CE7590" w14:textId="77777777" w:rsidR="00E77514" w:rsidRDefault="00E77514" w:rsidP="00FC0611">
            <w:pPr>
              <w:pStyle w:val="NormalinTable"/>
            </w:pPr>
            <w:r>
              <w:rPr>
                <w:b/>
              </w:rPr>
              <w:t>2005 91 00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2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680F4EC" w14:textId="77777777" w:rsidR="00E77514" w:rsidRDefault="00E77514" w:rsidP="00FC0611">
            <w:pPr>
              <w:pStyle w:val="NormalinTable"/>
              <w:tabs>
                <w:tab w:val="left" w:pos="1250"/>
              </w:tabs>
            </w:pPr>
            <w:r>
              <w:t>0.00%</w:t>
            </w:r>
          </w:p>
        </w:tc>
      </w:tr>
      <w:tr w:rsidR="00E77514" w14:paraId="0E9105F4" w14:textId="77777777" w:rsidTr="00162610">
        <w:trPr>
          <w:cantSplit/>
          <w:trPrChange w:id="192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926" w:author="David Owen" w:date="2019-06-03T11:19:00Z">
              <w:tcPr>
                <w:tcW w:w="0" w:type="auto"/>
                <w:tcBorders>
                  <w:top w:val="single" w:sz="4" w:space="0" w:color="A6A6A6" w:themeColor="background1" w:themeShade="A6"/>
                  <w:right w:val="single" w:sz="4" w:space="0" w:color="000000" w:themeColor="text1"/>
                </w:tcBorders>
              </w:tcPr>
            </w:tcPrChange>
          </w:tcPr>
          <w:p w14:paraId="1DE6F714" w14:textId="77777777" w:rsidR="00E77514" w:rsidRDefault="00E77514" w:rsidP="00FC0611">
            <w:pPr>
              <w:pStyle w:val="NormalinTable"/>
            </w:pPr>
            <w:r>
              <w:rPr>
                <w:b/>
              </w:rPr>
              <w:t>2005 99 00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2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0A17EFA" w14:textId="77777777" w:rsidR="00E77514" w:rsidRDefault="00E77514" w:rsidP="00FC0611">
            <w:pPr>
              <w:pStyle w:val="NormalinTable"/>
              <w:tabs>
                <w:tab w:val="left" w:pos="1250"/>
              </w:tabs>
            </w:pPr>
            <w:r>
              <w:t>0.00%</w:t>
            </w:r>
          </w:p>
        </w:tc>
      </w:tr>
      <w:tr w:rsidR="00E77514" w14:paraId="3287D7D6" w14:textId="77777777" w:rsidTr="00162610">
        <w:trPr>
          <w:cantSplit/>
          <w:trPrChange w:id="192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929" w:author="David Owen" w:date="2019-06-03T11:19:00Z">
              <w:tcPr>
                <w:tcW w:w="0" w:type="auto"/>
                <w:tcBorders>
                  <w:top w:val="single" w:sz="4" w:space="0" w:color="A6A6A6" w:themeColor="background1" w:themeShade="A6"/>
                  <w:right w:val="single" w:sz="4" w:space="0" w:color="000000" w:themeColor="text1"/>
                </w:tcBorders>
              </w:tcPr>
            </w:tcPrChange>
          </w:tcPr>
          <w:p w14:paraId="6C9E1FE7" w14:textId="77777777" w:rsidR="00E77514" w:rsidRDefault="00E77514" w:rsidP="00FC0611">
            <w:pPr>
              <w:pStyle w:val="NormalinTable"/>
            </w:pPr>
            <w:r>
              <w:rPr>
                <w:b/>
              </w:rPr>
              <w:t>2006 00 31 10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3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93ADEF3" w14:textId="77777777" w:rsidR="00E77514" w:rsidRDefault="00E77514" w:rsidP="00FC0611">
            <w:pPr>
              <w:pStyle w:val="NormalinTable"/>
              <w:tabs>
                <w:tab w:val="left" w:pos="1250"/>
              </w:tabs>
            </w:pPr>
            <w:r>
              <w:t>0.00%</w:t>
            </w:r>
          </w:p>
        </w:tc>
      </w:tr>
      <w:tr w:rsidR="00E77514" w14:paraId="3BB9CCB6" w14:textId="77777777" w:rsidTr="00162610">
        <w:trPr>
          <w:cantSplit/>
          <w:trPrChange w:id="193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932" w:author="David Owen" w:date="2019-06-03T11:19:00Z">
              <w:tcPr>
                <w:tcW w:w="0" w:type="auto"/>
                <w:tcBorders>
                  <w:top w:val="single" w:sz="4" w:space="0" w:color="A6A6A6" w:themeColor="background1" w:themeShade="A6"/>
                  <w:right w:val="single" w:sz="4" w:space="0" w:color="000000" w:themeColor="text1"/>
                </w:tcBorders>
              </w:tcPr>
            </w:tcPrChange>
          </w:tcPr>
          <w:p w14:paraId="206FF221" w14:textId="77777777" w:rsidR="00E77514" w:rsidRDefault="00E77514" w:rsidP="00FC0611">
            <w:pPr>
              <w:pStyle w:val="NormalinTable"/>
            </w:pPr>
            <w:r>
              <w:rPr>
                <w:b/>
              </w:rPr>
              <w:t>2006 00 31 90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3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1A8971C" w14:textId="77777777" w:rsidR="00E77514" w:rsidRDefault="00E77514" w:rsidP="00FC0611">
            <w:pPr>
              <w:pStyle w:val="NormalinTable"/>
              <w:tabs>
                <w:tab w:val="left" w:pos="1250"/>
              </w:tabs>
            </w:pPr>
            <w:r>
              <w:t>0.00% + 23.900 € / 100 kg</w:t>
            </w:r>
          </w:p>
        </w:tc>
      </w:tr>
      <w:tr w:rsidR="00E77514" w14:paraId="44D7EBB3" w14:textId="77777777" w:rsidTr="00162610">
        <w:trPr>
          <w:cantSplit/>
          <w:trPrChange w:id="193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935" w:author="David Owen" w:date="2019-06-03T11:19:00Z">
              <w:tcPr>
                <w:tcW w:w="0" w:type="auto"/>
                <w:tcBorders>
                  <w:top w:val="single" w:sz="4" w:space="0" w:color="A6A6A6" w:themeColor="background1" w:themeShade="A6"/>
                  <w:right w:val="single" w:sz="4" w:space="0" w:color="000000" w:themeColor="text1"/>
                </w:tcBorders>
              </w:tcPr>
            </w:tcPrChange>
          </w:tcPr>
          <w:p w14:paraId="61EF3D28" w14:textId="77777777" w:rsidR="00E77514" w:rsidRDefault="00E77514" w:rsidP="00FC0611">
            <w:pPr>
              <w:pStyle w:val="NormalinTable"/>
            </w:pPr>
            <w:r>
              <w:rPr>
                <w:b/>
              </w:rPr>
              <w:t>2006 00 35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3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20A0112" w14:textId="77777777" w:rsidR="00E77514" w:rsidRDefault="00E77514" w:rsidP="00FC0611">
            <w:pPr>
              <w:pStyle w:val="NormalinTable"/>
              <w:tabs>
                <w:tab w:val="left" w:pos="1250"/>
              </w:tabs>
            </w:pPr>
            <w:r>
              <w:t>0.00%</w:t>
            </w:r>
          </w:p>
        </w:tc>
      </w:tr>
      <w:tr w:rsidR="00E77514" w14:paraId="29E948C8" w14:textId="77777777" w:rsidTr="00162610">
        <w:trPr>
          <w:cantSplit/>
          <w:trPrChange w:id="193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938" w:author="David Owen" w:date="2019-06-03T11:19:00Z">
              <w:tcPr>
                <w:tcW w:w="0" w:type="auto"/>
                <w:tcBorders>
                  <w:top w:val="single" w:sz="4" w:space="0" w:color="A6A6A6" w:themeColor="background1" w:themeShade="A6"/>
                  <w:right w:val="single" w:sz="4" w:space="0" w:color="000000" w:themeColor="text1"/>
                </w:tcBorders>
              </w:tcPr>
            </w:tcPrChange>
          </w:tcPr>
          <w:p w14:paraId="2A7A1BE7" w14:textId="77777777" w:rsidR="00E77514" w:rsidRDefault="00E77514" w:rsidP="00FC0611">
            <w:pPr>
              <w:pStyle w:val="NormalinTable"/>
            </w:pPr>
            <w:r>
              <w:rPr>
                <w:b/>
              </w:rPr>
              <w:t>2006 00 38 11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3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98D39A5" w14:textId="77777777" w:rsidR="00E77514" w:rsidRDefault="00E77514" w:rsidP="00FC0611">
            <w:pPr>
              <w:pStyle w:val="NormalinTable"/>
              <w:tabs>
                <w:tab w:val="left" w:pos="1250"/>
              </w:tabs>
            </w:pPr>
            <w:r>
              <w:t>0.00%</w:t>
            </w:r>
          </w:p>
        </w:tc>
      </w:tr>
      <w:tr w:rsidR="00E77514" w14:paraId="456FE795" w14:textId="77777777" w:rsidTr="00162610">
        <w:trPr>
          <w:cantSplit/>
          <w:trPrChange w:id="194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941" w:author="David Owen" w:date="2019-06-03T11:19:00Z">
              <w:tcPr>
                <w:tcW w:w="0" w:type="auto"/>
                <w:tcBorders>
                  <w:top w:val="single" w:sz="4" w:space="0" w:color="A6A6A6" w:themeColor="background1" w:themeShade="A6"/>
                  <w:right w:val="single" w:sz="4" w:space="0" w:color="000000" w:themeColor="text1"/>
                </w:tcBorders>
              </w:tcPr>
            </w:tcPrChange>
          </w:tcPr>
          <w:p w14:paraId="7599F253" w14:textId="77777777" w:rsidR="00E77514" w:rsidRDefault="00E77514" w:rsidP="00FC0611">
            <w:pPr>
              <w:pStyle w:val="NormalinTable"/>
            </w:pPr>
            <w:r>
              <w:rPr>
                <w:b/>
              </w:rPr>
              <w:t>2006 00 38 19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4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DF259E8" w14:textId="77777777" w:rsidR="00E77514" w:rsidRDefault="00E77514" w:rsidP="00FC0611">
            <w:pPr>
              <w:pStyle w:val="NormalinTable"/>
              <w:tabs>
                <w:tab w:val="left" w:pos="1250"/>
              </w:tabs>
            </w:pPr>
            <w:r>
              <w:t>0.00% + 23.900 € / 100 kg</w:t>
            </w:r>
          </w:p>
        </w:tc>
      </w:tr>
      <w:tr w:rsidR="00E77514" w14:paraId="01F1F40F" w14:textId="77777777" w:rsidTr="00162610">
        <w:trPr>
          <w:cantSplit/>
          <w:trPrChange w:id="194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944" w:author="David Owen" w:date="2019-06-03T11:19:00Z">
              <w:tcPr>
                <w:tcW w:w="0" w:type="auto"/>
                <w:tcBorders>
                  <w:top w:val="single" w:sz="4" w:space="0" w:color="A6A6A6" w:themeColor="background1" w:themeShade="A6"/>
                  <w:right w:val="single" w:sz="4" w:space="0" w:color="000000" w:themeColor="text1"/>
                </w:tcBorders>
              </w:tcPr>
            </w:tcPrChange>
          </w:tcPr>
          <w:p w14:paraId="711411D9" w14:textId="77777777" w:rsidR="00E77514" w:rsidRDefault="00E77514" w:rsidP="00FC0611">
            <w:pPr>
              <w:pStyle w:val="NormalinTable"/>
            </w:pPr>
            <w:r>
              <w:rPr>
                <w:b/>
              </w:rPr>
              <w:t>2006 00 38 81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4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9FDA00E" w14:textId="77777777" w:rsidR="00E77514" w:rsidRDefault="00E77514" w:rsidP="00FC0611">
            <w:pPr>
              <w:pStyle w:val="NormalinTable"/>
              <w:tabs>
                <w:tab w:val="left" w:pos="1250"/>
              </w:tabs>
            </w:pPr>
            <w:r>
              <w:t>0.00%</w:t>
            </w:r>
          </w:p>
        </w:tc>
      </w:tr>
      <w:tr w:rsidR="00E77514" w14:paraId="6536C5B1" w14:textId="77777777" w:rsidTr="00162610">
        <w:trPr>
          <w:cantSplit/>
          <w:trPrChange w:id="194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947" w:author="David Owen" w:date="2019-06-03T11:19:00Z">
              <w:tcPr>
                <w:tcW w:w="0" w:type="auto"/>
                <w:tcBorders>
                  <w:top w:val="single" w:sz="4" w:space="0" w:color="A6A6A6" w:themeColor="background1" w:themeShade="A6"/>
                  <w:right w:val="single" w:sz="4" w:space="0" w:color="000000" w:themeColor="text1"/>
                </w:tcBorders>
              </w:tcPr>
            </w:tcPrChange>
          </w:tcPr>
          <w:p w14:paraId="3A2C950D" w14:textId="77777777" w:rsidR="00E77514" w:rsidRDefault="00E77514" w:rsidP="00FC0611">
            <w:pPr>
              <w:pStyle w:val="NormalinTable"/>
            </w:pPr>
            <w:r>
              <w:rPr>
                <w:b/>
              </w:rPr>
              <w:t>2006 00 38 89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4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B5EF701" w14:textId="77777777" w:rsidR="00E77514" w:rsidRDefault="00E77514" w:rsidP="00FC0611">
            <w:pPr>
              <w:pStyle w:val="NormalinTable"/>
              <w:tabs>
                <w:tab w:val="left" w:pos="1250"/>
              </w:tabs>
            </w:pPr>
            <w:r>
              <w:t>0.00% + 23.900 € / 100 kg</w:t>
            </w:r>
          </w:p>
        </w:tc>
      </w:tr>
      <w:tr w:rsidR="00E77514" w14:paraId="1C176002" w14:textId="77777777" w:rsidTr="00162610">
        <w:trPr>
          <w:cantSplit/>
          <w:trPrChange w:id="194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950" w:author="David Owen" w:date="2019-06-03T11:19:00Z">
              <w:tcPr>
                <w:tcW w:w="0" w:type="auto"/>
                <w:tcBorders>
                  <w:top w:val="single" w:sz="4" w:space="0" w:color="A6A6A6" w:themeColor="background1" w:themeShade="A6"/>
                  <w:right w:val="single" w:sz="4" w:space="0" w:color="000000" w:themeColor="text1"/>
                </w:tcBorders>
              </w:tcPr>
            </w:tcPrChange>
          </w:tcPr>
          <w:p w14:paraId="014AF976" w14:textId="77777777" w:rsidR="00E77514" w:rsidRDefault="00E77514" w:rsidP="00FC0611">
            <w:pPr>
              <w:pStyle w:val="NormalinTable"/>
            </w:pPr>
            <w:r>
              <w:rPr>
                <w:b/>
              </w:rPr>
              <w:t>2006 00 91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5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450D565" w14:textId="77777777" w:rsidR="00E77514" w:rsidRDefault="00E77514" w:rsidP="00FC0611">
            <w:pPr>
              <w:pStyle w:val="NormalinTable"/>
              <w:tabs>
                <w:tab w:val="left" w:pos="1250"/>
              </w:tabs>
            </w:pPr>
            <w:r>
              <w:t>0.00%</w:t>
            </w:r>
          </w:p>
        </w:tc>
      </w:tr>
      <w:tr w:rsidR="00E77514" w14:paraId="26DB2421" w14:textId="77777777" w:rsidTr="00162610">
        <w:trPr>
          <w:cantSplit/>
          <w:trPrChange w:id="195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953" w:author="David Owen" w:date="2019-06-03T11:19:00Z">
              <w:tcPr>
                <w:tcW w:w="0" w:type="auto"/>
                <w:tcBorders>
                  <w:top w:val="single" w:sz="4" w:space="0" w:color="A6A6A6" w:themeColor="background1" w:themeShade="A6"/>
                  <w:right w:val="single" w:sz="4" w:space="0" w:color="000000" w:themeColor="text1"/>
                </w:tcBorders>
              </w:tcPr>
            </w:tcPrChange>
          </w:tcPr>
          <w:p w14:paraId="47CAE350" w14:textId="77777777" w:rsidR="00E77514" w:rsidRDefault="00E77514" w:rsidP="00FC0611">
            <w:pPr>
              <w:pStyle w:val="NormalinTable"/>
            </w:pPr>
            <w:r>
              <w:rPr>
                <w:b/>
              </w:rPr>
              <w:t>2006 00 99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5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D7F4732" w14:textId="77777777" w:rsidR="00E77514" w:rsidRDefault="00E77514" w:rsidP="00FC0611">
            <w:pPr>
              <w:pStyle w:val="NormalinTable"/>
              <w:tabs>
                <w:tab w:val="left" w:pos="1250"/>
              </w:tabs>
            </w:pPr>
            <w:r>
              <w:t>0.00%</w:t>
            </w:r>
          </w:p>
        </w:tc>
      </w:tr>
      <w:tr w:rsidR="00E77514" w14:paraId="631965A9" w14:textId="77777777" w:rsidTr="00162610">
        <w:trPr>
          <w:cantSplit/>
          <w:trPrChange w:id="195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956" w:author="David Owen" w:date="2019-06-03T11:19:00Z">
              <w:tcPr>
                <w:tcW w:w="0" w:type="auto"/>
                <w:tcBorders>
                  <w:top w:val="single" w:sz="4" w:space="0" w:color="A6A6A6" w:themeColor="background1" w:themeShade="A6"/>
                  <w:right w:val="single" w:sz="4" w:space="0" w:color="000000" w:themeColor="text1"/>
                </w:tcBorders>
              </w:tcPr>
            </w:tcPrChange>
          </w:tcPr>
          <w:p w14:paraId="4005CD18" w14:textId="77777777" w:rsidR="00E77514" w:rsidRDefault="00E77514" w:rsidP="00FC0611">
            <w:pPr>
              <w:pStyle w:val="NormalinTable"/>
            </w:pPr>
            <w:r>
              <w:rPr>
                <w:b/>
              </w:rPr>
              <w:t>2007 10 00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5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999FA05" w14:textId="77777777" w:rsidR="00E77514" w:rsidRDefault="00E77514" w:rsidP="00FC0611">
            <w:pPr>
              <w:pStyle w:val="NormalinTable"/>
              <w:tabs>
                <w:tab w:val="left" w:pos="1250"/>
              </w:tabs>
            </w:pPr>
            <w:r>
              <w:t>0.00%</w:t>
            </w:r>
          </w:p>
        </w:tc>
      </w:tr>
      <w:tr w:rsidR="00E77514" w14:paraId="356685A9" w14:textId="77777777" w:rsidTr="00162610">
        <w:trPr>
          <w:cantSplit/>
          <w:trPrChange w:id="195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959" w:author="David Owen" w:date="2019-06-03T11:19:00Z">
              <w:tcPr>
                <w:tcW w:w="0" w:type="auto"/>
                <w:tcBorders>
                  <w:top w:val="single" w:sz="4" w:space="0" w:color="A6A6A6" w:themeColor="background1" w:themeShade="A6"/>
                  <w:right w:val="single" w:sz="4" w:space="0" w:color="000000" w:themeColor="text1"/>
                </w:tcBorders>
              </w:tcPr>
            </w:tcPrChange>
          </w:tcPr>
          <w:p w14:paraId="605DE80C" w14:textId="77777777" w:rsidR="00E77514" w:rsidRDefault="00E77514" w:rsidP="00FC0611">
            <w:pPr>
              <w:pStyle w:val="NormalinTable"/>
            </w:pPr>
            <w:r>
              <w:rPr>
                <w:b/>
              </w:rPr>
              <w:t>2007 91 10 10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6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D9C0488" w14:textId="77777777" w:rsidR="00E77514" w:rsidRDefault="00E77514" w:rsidP="00FC0611">
            <w:pPr>
              <w:pStyle w:val="NormalinTable"/>
              <w:tabs>
                <w:tab w:val="left" w:pos="1250"/>
              </w:tabs>
            </w:pPr>
            <w:r>
              <w:t>0.00%</w:t>
            </w:r>
          </w:p>
        </w:tc>
      </w:tr>
      <w:tr w:rsidR="00E77514" w14:paraId="5892FF4B" w14:textId="77777777" w:rsidTr="00162610">
        <w:trPr>
          <w:cantSplit/>
          <w:trPrChange w:id="196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962" w:author="David Owen" w:date="2019-06-03T11:19:00Z">
              <w:tcPr>
                <w:tcW w:w="0" w:type="auto"/>
                <w:tcBorders>
                  <w:top w:val="single" w:sz="4" w:space="0" w:color="A6A6A6" w:themeColor="background1" w:themeShade="A6"/>
                  <w:right w:val="single" w:sz="4" w:space="0" w:color="000000" w:themeColor="text1"/>
                </w:tcBorders>
              </w:tcPr>
            </w:tcPrChange>
          </w:tcPr>
          <w:p w14:paraId="39227D56" w14:textId="77777777" w:rsidR="00E77514" w:rsidRDefault="00E77514" w:rsidP="00FC0611">
            <w:pPr>
              <w:pStyle w:val="NormalinTable"/>
            </w:pPr>
            <w:r>
              <w:rPr>
                <w:b/>
              </w:rPr>
              <w:t>2007 91 10 90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6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B2F1704" w14:textId="77777777" w:rsidR="00E77514" w:rsidRDefault="00E77514" w:rsidP="00FC0611">
            <w:pPr>
              <w:pStyle w:val="NormalinTable"/>
              <w:tabs>
                <w:tab w:val="left" w:pos="1250"/>
              </w:tabs>
            </w:pPr>
            <w:r>
              <w:t>0.00% + 23.000 € / 100 kg</w:t>
            </w:r>
          </w:p>
        </w:tc>
      </w:tr>
      <w:tr w:rsidR="00E77514" w14:paraId="29422991" w14:textId="77777777" w:rsidTr="00162610">
        <w:trPr>
          <w:cantSplit/>
          <w:trPrChange w:id="196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965" w:author="David Owen" w:date="2019-06-03T11:19:00Z">
              <w:tcPr>
                <w:tcW w:w="0" w:type="auto"/>
                <w:tcBorders>
                  <w:top w:val="single" w:sz="4" w:space="0" w:color="A6A6A6" w:themeColor="background1" w:themeShade="A6"/>
                  <w:right w:val="single" w:sz="4" w:space="0" w:color="000000" w:themeColor="text1"/>
                </w:tcBorders>
              </w:tcPr>
            </w:tcPrChange>
          </w:tcPr>
          <w:p w14:paraId="1A58D06B" w14:textId="77777777" w:rsidR="00E77514" w:rsidRDefault="00E77514" w:rsidP="00FC0611">
            <w:pPr>
              <w:pStyle w:val="NormalinTable"/>
            </w:pPr>
            <w:r>
              <w:rPr>
                <w:b/>
              </w:rPr>
              <w:t>2007 91 30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6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C404920" w14:textId="77777777" w:rsidR="00E77514" w:rsidRDefault="00E77514" w:rsidP="00FC0611">
            <w:pPr>
              <w:pStyle w:val="NormalinTable"/>
              <w:tabs>
                <w:tab w:val="left" w:pos="1250"/>
              </w:tabs>
            </w:pPr>
            <w:r>
              <w:t>0.00%</w:t>
            </w:r>
          </w:p>
        </w:tc>
      </w:tr>
      <w:tr w:rsidR="00E77514" w14:paraId="4226457E" w14:textId="77777777" w:rsidTr="00162610">
        <w:trPr>
          <w:cantSplit/>
          <w:trPrChange w:id="196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968" w:author="David Owen" w:date="2019-06-03T11:19:00Z">
              <w:tcPr>
                <w:tcW w:w="0" w:type="auto"/>
                <w:tcBorders>
                  <w:top w:val="single" w:sz="4" w:space="0" w:color="A6A6A6" w:themeColor="background1" w:themeShade="A6"/>
                  <w:right w:val="single" w:sz="4" w:space="0" w:color="000000" w:themeColor="text1"/>
                </w:tcBorders>
              </w:tcPr>
            </w:tcPrChange>
          </w:tcPr>
          <w:p w14:paraId="6A416A74" w14:textId="77777777" w:rsidR="00E77514" w:rsidRDefault="00E77514" w:rsidP="00FC0611">
            <w:pPr>
              <w:pStyle w:val="NormalinTable"/>
            </w:pPr>
            <w:r>
              <w:rPr>
                <w:b/>
              </w:rPr>
              <w:t>2007 91 90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6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A9DC89E" w14:textId="77777777" w:rsidR="00E77514" w:rsidRDefault="00E77514" w:rsidP="00FC0611">
            <w:pPr>
              <w:pStyle w:val="NormalinTable"/>
              <w:tabs>
                <w:tab w:val="left" w:pos="1250"/>
              </w:tabs>
            </w:pPr>
            <w:r>
              <w:t>0.00%</w:t>
            </w:r>
          </w:p>
        </w:tc>
      </w:tr>
      <w:tr w:rsidR="00E77514" w14:paraId="14A3DC04" w14:textId="77777777" w:rsidTr="00162610">
        <w:trPr>
          <w:cantSplit/>
          <w:trPrChange w:id="197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971" w:author="David Owen" w:date="2019-06-03T11:19:00Z">
              <w:tcPr>
                <w:tcW w:w="0" w:type="auto"/>
                <w:tcBorders>
                  <w:top w:val="single" w:sz="4" w:space="0" w:color="A6A6A6" w:themeColor="background1" w:themeShade="A6"/>
                  <w:right w:val="single" w:sz="4" w:space="0" w:color="000000" w:themeColor="text1"/>
                </w:tcBorders>
              </w:tcPr>
            </w:tcPrChange>
          </w:tcPr>
          <w:p w14:paraId="5144C26C" w14:textId="77777777" w:rsidR="00E77514" w:rsidRDefault="00E77514" w:rsidP="00FC0611">
            <w:pPr>
              <w:pStyle w:val="NormalinTable"/>
            </w:pPr>
            <w:r>
              <w:rPr>
                <w:b/>
              </w:rPr>
              <w:t>2007 99 10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7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5E3864B" w14:textId="77777777" w:rsidR="00E77514" w:rsidRDefault="00E77514" w:rsidP="00FC0611">
            <w:pPr>
              <w:pStyle w:val="NormalinTable"/>
              <w:tabs>
                <w:tab w:val="left" w:pos="1250"/>
              </w:tabs>
            </w:pPr>
            <w:r>
              <w:t>0.00%</w:t>
            </w:r>
          </w:p>
        </w:tc>
      </w:tr>
      <w:tr w:rsidR="00E77514" w14:paraId="19B32327" w14:textId="77777777" w:rsidTr="00162610">
        <w:trPr>
          <w:cantSplit/>
          <w:trPrChange w:id="197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974" w:author="David Owen" w:date="2019-06-03T11:19:00Z">
              <w:tcPr>
                <w:tcW w:w="0" w:type="auto"/>
                <w:tcBorders>
                  <w:top w:val="single" w:sz="4" w:space="0" w:color="A6A6A6" w:themeColor="background1" w:themeShade="A6"/>
                  <w:right w:val="single" w:sz="4" w:space="0" w:color="000000" w:themeColor="text1"/>
                </w:tcBorders>
              </w:tcPr>
            </w:tcPrChange>
          </w:tcPr>
          <w:p w14:paraId="6D3C4716" w14:textId="77777777" w:rsidR="00E77514" w:rsidRDefault="00E77514" w:rsidP="00FC0611">
            <w:pPr>
              <w:pStyle w:val="NormalinTable"/>
            </w:pPr>
            <w:r>
              <w:rPr>
                <w:b/>
              </w:rPr>
              <w:t>2007 99 20 10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7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C801BB1" w14:textId="77777777" w:rsidR="00E77514" w:rsidRDefault="00E77514" w:rsidP="00FC0611">
            <w:pPr>
              <w:pStyle w:val="NormalinTable"/>
              <w:tabs>
                <w:tab w:val="left" w:pos="1250"/>
              </w:tabs>
            </w:pPr>
            <w:r>
              <w:t>0.00%</w:t>
            </w:r>
          </w:p>
        </w:tc>
      </w:tr>
      <w:tr w:rsidR="00E77514" w14:paraId="4E7B26DC" w14:textId="77777777" w:rsidTr="00162610">
        <w:trPr>
          <w:cantSplit/>
          <w:trPrChange w:id="197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977" w:author="David Owen" w:date="2019-06-03T11:19:00Z">
              <w:tcPr>
                <w:tcW w:w="0" w:type="auto"/>
                <w:tcBorders>
                  <w:top w:val="single" w:sz="4" w:space="0" w:color="A6A6A6" w:themeColor="background1" w:themeShade="A6"/>
                  <w:right w:val="single" w:sz="4" w:space="0" w:color="000000" w:themeColor="text1"/>
                </w:tcBorders>
              </w:tcPr>
            </w:tcPrChange>
          </w:tcPr>
          <w:p w14:paraId="08585E72" w14:textId="77777777" w:rsidR="00E77514" w:rsidRDefault="00E77514" w:rsidP="00FC0611">
            <w:pPr>
              <w:pStyle w:val="NormalinTable"/>
            </w:pPr>
            <w:r>
              <w:rPr>
                <w:b/>
              </w:rPr>
              <w:t>2007 99 20 90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7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12BF5A2" w14:textId="77777777" w:rsidR="00E77514" w:rsidRDefault="00E77514" w:rsidP="00FC0611">
            <w:pPr>
              <w:pStyle w:val="NormalinTable"/>
              <w:tabs>
                <w:tab w:val="left" w:pos="1250"/>
              </w:tabs>
            </w:pPr>
            <w:r>
              <w:t>0.00% + 19.700 € / 100 kg</w:t>
            </w:r>
          </w:p>
        </w:tc>
      </w:tr>
      <w:tr w:rsidR="00E77514" w14:paraId="055BCA0D" w14:textId="77777777" w:rsidTr="00162610">
        <w:trPr>
          <w:cantSplit/>
          <w:trPrChange w:id="197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980" w:author="David Owen" w:date="2019-06-03T11:19:00Z">
              <w:tcPr>
                <w:tcW w:w="0" w:type="auto"/>
                <w:tcBorders>
                  <w:top w:val="single" w:sz="4" w:space="0" w:color="A6A6A6" w:themeColor="background1" w:themeShade="A6"/>
                  <w:right w:val="single" w:sz="4" w:space="0" w:color="000000" w:themeColor="text1"/>
                </w:tcBorders>
              </w:tcPr>
            </w:tcPrChange>
          </w:tcPr>
          <w:p w14:paraId="658EAC0C" w14:textId="77777777" w:rsidR="00E77514" w:rsidRDefault="00E77514" w:rsidP="00FC0611">
            <w:pPr>
              <w:pStyle w:val="NormalinTable"/>
            </w:pPr>
            <w:r>
              <w:rPr>
                <w:b/>
              </w:rPr>
              <w:t>2007 99 31 15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8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D6B384E" w14:textId="77777777" w:rsidR="00E77514" w:rsidRDefault="00E77514" w:rsidP="00FC0611">
            <w:pPr>
              <w:pStyle w:val="NormalinTable"/>
              <w:tabs>
                <w:tab w:val="left" w:pos="1250"/>
              </w:tabs>
            </w:pPr>
            <w:r>
              <w:t>0.00%</w:t>
            </w:r>
          </w:p>
        </w:tc>
      </w:tr>
      <w:tr w:rsidR="00E77514" w14:paraId="1AC5ED31" w14:textId="77777777" w:rsidTr="00162610">
        <w:trPr>
          <w:cantSplit/>
          <w:trPrChange w:id="198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983" w:author="David Owen" w:date="2019-06-03T11:19:00Z">
              <w:tcPr>
                <w:tcW w:w="0" w:type="auto"/>
                <w:tcBorders>
                  <w:top w:val="single" w:sz="4" w:space="0" w:color="A6A6A6" w:themeColor="background1" w:themeShade="A6"/>
                  <w:right w:val="single" w:sz="4" w:space="0" w:color="000000" w:themeColor="text1"/>
                </w:tcBorders>
              </w:tcPr>
            </w:tcPrChange>
          </w:tcPr>
          <w:p w14:paraId="2D6313AA" w14:textId="77777777" w:rsidR="00E77514" w:rsidRDefault="00E77514" w:rsidP="00FC0611">
            <w:pPr>
              <w:pStyle w:val="NormalinTable"/>
            </w:pPr>
            <w:r>
              <w:rPr>
                <w:b/>
              </w:rPr>
              <w:t>2007 99 31 25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8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CF62A69" w14:textId="77777777" w:rsidR="00E77514" w:rsidRDefault="00E77514" w:rsidP="00FC0611">
            <w:pPr>
              <w:pStyle w:val="NormalinTable"/>
              <w:tabs>
                <w:tab w:val="left" w:pos="1250"/>
              </w:tabs>
            </w:pPr>
            <w:r>
              <w:t>0.00%</w:t>
            </w:r>
          </w:p>
        </w:tc>
      </w:tr>
      <w:tr w:rsidR="00E77514" w14:paraId="66D7FCE7" w14:textId="77777777" w:rsidTr="00162610">
        <w:trPr>
          <w:cantSplit/>
          <w:trPrChange w:id="198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986" w:author="David Owen" w:date="2019-06-03T11:19:00Z">
              <w:tcPr>
                <w:tcW w:w="0" w:type="auto"/>
                <w:tcBorders>
                  <w:top w:val="single" w:sz="4" w:space="0" w:color="A6A6A6" w:themeColor="background1" w:themeShade="A6"/>
                  <w:right w:val="single" w:sz="4" w:space="0" w:color="000000" w:themeColor="text1"/>
                </w:tcBorders>
              </w:tcPr>
            </w:tcPrChange>
          </w:tcPr>
          <w:p w14:paraId="36292B9F" w14:textId="77777777" w:rsidR="00E77514" w:rsidRDefault="00E77514" w:rsidP="00FC0611">
            <w:pPr>
              <w:pStyle w:val="NormalinTable"/>
            </w:pPr>
            <w:r>
              <w:rPr>
                <w:b/>
              </w:rPr>
              <w:t>2007 99 31 95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8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47B3CCA" w14:textId="77777777" w:rsidR="00E77514" w:rsidRDefault="00E77514" w:rsidP="00FC0611">
            <w:pPr>
              <w:pStyle w:val="NormalinTable"/>
              <w:tabs>
                <w:tab w:val="left" w:pos="1250"/>
              </w:tabs>
            </w:pPr>
            <w:r>
              <w:t>0.00% + 23.000 € / 100 kg</w:t>
            </w:r>
          </w:p>
        </w:tc>
      </w:tr>
      <w:tr w:rsidR="00E77514" w14:paraId="1E7E4B92" w14:textId="77777777" w:rsidTr="00162610">
        <w:trPr>
          <w:cantSplit/>
          <w:trPrChange w:id="198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989" w:author="David Owen" w:date="2019-06-03T11:19:00Z">
              <w:tcPr>
                <w:tcW w:w="0" w:type="auto"/>
                <w:tcBorders>
                  <w:top w:val="single" w:sz="4" w:space="0" w:color="A6A6A6" w:themeColor="background1" w:themeShade="A6"/>
                  <w:right w:val="single" w:sz="4" w:space="0" w:color="000000" w:themeColor="text1"/>
                </w:tcBorders>
              </w:tcPr>
            </w:tcPrChange>
          </w:tcPr>
          <w:p w14:paraId="070E1CDD" w14:textId="77777777" w:rsidR="00E77514" w:rsidRDefault="00E77514" w:rsidP="00FC0611">
            <w:pPr>
              <w:pStyle w:val="NormalinTable"/>
            </w:pPr>
            <w:r>
              <w:rPr>
                <w:b/>
              </w:rPr>
              <w:t>2007 99 31 99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9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375EFD3" w14:textId="77777777" w:rsidR="00E77514" w:rsidRDefault="00E77514" w:rsidP="00FC0611">
            <w:pPr>
              <w:pStyle w:val="NormalinTable"/>
              <w:tabs>
                <w:tab w:val="left" w:pos="1250"/>
              </w:tabs>
            </w:pPr>
            <w:r>
              <w:t>0.00% + 23.000 € / 100 kg</w:t>
            </w:r>
          </w:p>
        </w:tc>
      </w:tr>
      <w:tr w:rsidR="00E77514" w14:paraId="3DC5756A" w14:textId="77777777" w:rsidTr="00162610">
        <w:trPr>
          <w:cantSplit/>
          <w:trPrChange w:id="199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992" w:author="David Owen" w:date="2019-06-03T11:19:00Z">
              <w:tcPr>
                <w:tcW w:w="0" w:type="auto"/>
                <w:tcBorders>
                  <w:top w:val="single" w:sz="4" w:space="0" w:color="A6A6A6" w:themeColor="background1" w:themeShade="A6"/>
                  <w:right w:val="single" w:sz="4" w:space="0" w:color="000000" w:themeColor="text1"/>
                </w:tcBorders>
              </w:tcPr>
            </w:tcPrChange>
          </w:tcPr>
          <w:p w14:paraId="6E25D250" w14:textId="77777777" w:rsidR="00E77514" w:rsidRDefault="00E77514" w:rsidP="00FC0611">
            <w:pPr>
              <w:pStyle w:val="NormalinTable"/>
            </w:pPr>
            <w:r>
              <w:rPr>
                <w:b/>
              </w:rPr>
              <w:t>2007 99 33 15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9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C0242B2" w14:textId="77777777" w:rsidR="00E77514" w:rsidRDefault="00E77514" w:rsidP="00FC0611">
            <w:pPr>
              <w:pStyle w:val="NormalinTable"/>
              <w:tabs>
                <w:tab w:val="left" w:pos="1250"/>
              </w:tabs>
            </w:pPr>
            <w:r>
              <w:t>0.00%</w:t>
            </w:r>
          </w:p>
        </w:tc>
      </w:tr>
      <w:tr w:rsidR="00E77514" w14:paraId="65A2281C" w14:textId="77777777" w:rsidTr="00162610">
        <w:trPr>
          <w:cantSplit/>
          <w:trPrChange w:id="199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995" w:author="David Owen" w:date="2019-06-03T11:19:00Z">
              <w:tcPr>
                <w:tcW w:w="0" w:type="auto"/>
                <w:tcBorders>
                  <w:top w:val="single" w:sz="4" w:space="0" w:color="A6A6A6" w:themeColor="background1" w:themeShade="A6"/>
                  <w:right w:val="single" w:sz="4" w:space="0" w:color="000000" w:themeColor="text1"/>
                </w:tcBorders>
              </w:tcPr>
            </w:tcPrChange>
          </w:tcPr>
          <w:p w14:paraId="5B3639AD" w14:textId="77777777" w:rsidR="00E77514" w:rsidRDefault="00E77514" w:rsidP="00FC0611">
            <w:pPr>
              <w:pStyle w:val="NormalinTable"/>
            </w:pPr>
            <w:r>
              <w:rPr>
                <w:b/>
              </w:rPr>
              <w:t>2007 99 33 25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9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A4F7757" w14:textId="77777777" w:rsidR="00E77514" w:rsidRDefault="00E77514" w:rsidP="00FC0611">
            <w:pPr>
              <w:pStyle w:val="NormalinTable"/>
              <w:tabs>
                <w:tab w:val="left" w:pos="1250"/>
              </w:tabs>
            </w:pPr>
            <w:r>
              <w:t>0.00%</w:t>
            </w:r>
          </w:p>
        </w:tc>
      </w:tr>
      <w:tr w:rsidR="00E77514" w14:paraId="138B4DFD" w14:textId="77777777" w:rsidTr="00162610">
        <w:trPr>
          <w:cantSplit/>
          <w:trPrChange w:id="199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1998" w:author="David Owen" w:date="2019-06-03T11:19:00Z">
              <w:tcPr>
                <w:tcW w:w="0" w:type="auto"/>
                <w:tcBorders>
                  <w:top w:val="single" w:sz="4" w:space="0" w:color="A6A6A6" w:themeColor="background1" w:themeShade="A6"/>
                  <w:right w:val="single" w:sz="4" w:space="0" w:color="000000" w:themeColor="text1"/>
                </w:tcBorders>
              </w:tcPr>
            </w:tcPrChange>
          </w:tcPr>
          <w:p w14:paraId="18E99C68" w14:textId="77777777" w:rsidR="00E77514" w:rsidRDefault="00E77514" w:rsidP="00FC0611">
            <w:pPr>
              <w:pStyle w:val="NormalinTable"/>
            </w:pPr>
            <w:r>
              <w:rPr>
                <w:b/>
              </w:rPr>
              <w:t>2007 99 33 95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9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521FA47" w14:textId="77777777" w:rsidR="00E77514" w:rsidRDefault="00E77514" w:rsidP="00FC0611">
            <w:pPr>
              <w:pStyle w:val="NormalinTable"/>
              <w:tabs>
                <w:tab w:val="left" w:pos="1250"/>
              </w:tabs>
            </w:pPr>
            <w:r>
              <w:t>0.00% + 23.000 € / 100 kg</w:t>
            </w:r>
          </w:p>
        </w:tc>
      </w:tr>
      <w:tr w:rsidR="00E77514" w14:paraId="0013754F" w14:textId="77777777" w:rsidTr="00162610">
        <w:trPr>
          <w:cantSplit/>
          <w:trPrChange w:id="200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001" w:author="David Owen" w:date="2019-06-03T11:19:00Z">
              <w:tcPr>
                <w:tcW w:w="0" w:type="auto"/>
                <w:tcBorders>
                  <w:top w:val="single" w:sz="4" w:space="0" w:color="A6A6A6" w:themeColor="background1" w:themeShade="A6"/>
                  <w:right w:val="single" w:sz="4" w:space="0" w:color="000000" w:themeColor="text1"/>
                </w:tcBorders>
              </w:tcPr>
            </w:tcPrChange>
          </w:tcPr>
          <w:p w14:paraId="623B8E5E" w14:textId="77777777" w:rsidR="00E77514" w:rsidRDefault="00E77514" w:rsidP="00FC0611">
            <w:pPr>
              <w:pStyle w:val="NormalinTable"/>
            </w:pPr>
            <w:r>
              <w:rPr>
                <w:b/>
              </w:rPr>
              <w:t>2007 99 33 99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0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1D1937A" w14:textId="77777777" w:rsidR="00E77514" w:rsidRDefault="00E77514" w:rsidP="00FC0611">
            <w:pPr>
              <w:pStyle w:val="NormalinTable"/>
              <w:tabs>
                <w:tab w:val="left" w:pos="1250"/>
              </w:tabs>
            </w:pPr>
            <w:r>
              <w:t>0.00% + 23.000 € / 100 kg</w:t>
            </w:r>
          </w:p>
        </w:tc>
      </w:tr>
      <w:tr w:rsidR="00E77514" w14:paraId="2882F953" w14:textId="77777777" w:rsidTr="00162610">
        <w:trPr>
          <w:cantSplit/>
          <w:trPrChange w:id="200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004" w:author="David Owen" w:date="2019-06-03T11:19:00Z">
              <w:tcPr>
                <w:tcW w:w="0" w:type="auto"/>
                <w:tcBorders>
                  <w:top w:val="single" w:sz="4" w:space="0" w:color="A6A6A6" w:themeColor="background1" w:themeShade="A6"/>
                  <w:right w:val="single" w:sz="4" w:space="0" w:color="000000" w:themeColor="text1"/>
                </w:tcBorders>
              </w:tcPr>
            </w:tcPrChange>
          </w:tcPr>
          <w:p w14:paraId="0587FDD7" w14:textId="77777777" w:rsidR="00E77514" w:rsidRDefault="00E77514" w:rsidP="00FC0611">
            <w:pPr>
              <w:pStyle w:val="NormalinTable"/>
            </w:pPr>
            <w:r>
              <w:rPr>
                <w:b/>
              </w:rPr>
              <w:t>2007 99 35 15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0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D21E60A" w14:textId="77777777" w:rsidR="00E77514" w:rsidRDefault="00E77514" w:rsidP="00FC0611">
            <w:pPr>
              <w:pStyle w:val="NormalinTable"/>
              <w:tabs>
                <w:tab w:val="left" w:pos="1250"/>
              </w:tabs>
            </w:pPr>
            <w:r>
              <w:t>0.00%</w:t>
            </w:r>
          </w:p>
        </w:tc>
      </w:tr>
      <w:tr w:rsidR="00E77514" w14:paraId="708152CC" w14:textId="77777777" w:rsidTr="00162610">
        <w:trPr>
          <w:cantSplit/>
          <w:trPrChange w:id="200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007" w:author="David Owen" w:date="2019-06-03T11:19:00Z">
              <w:tcPr>
                <w:tcW w:w="0" w:type="auto"/>
                <w:tcBorders>
                  <w:top w:val="single" w:sz="4" w:space="0" w:color="A6A6A6" w:themeColor="background1" w:themeShade="A6"/>
                  <w:right w:val="single" w:sz="4" w:space="0" w:color="000000" w:themeColor="text1"/>
                </w:tcBorders>
              </w:tcPr>
            </w:tcPrChange>
          </w:tcPr>
          <w:p w14:paraId="43A3B7CC" w14:textId="77777777" w:rsidR="00E77514" w:rsidRDefault="00E77514" w:rsidP="00FC0611">
            <w:pPr>
              <w:pStyle w:val="NormalinTable"/>
            </w:pPr>
            <w:r>
              <w:rPr>
                <w:b/>
              </w:rPr>
              <w:t>2007 99 35 25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0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ACEF45B" w14:textId="77777777" w:rsidR="00E77514" w:rsidRDefault="00E77514" w:rsidP="00FC0611">
            <w:pPr>
              <w:pStyle w:val="NormalinTable"/>
              <w:tabs>
                <w:tab w:val="left" w:pos="1250"/>
              </w:tabs>
            </w:pPr>
            <w:r>
              <w:t>0.00%</w:t>
            </w:r>
          </w:p>
        </w:tc>
      </w:tr>
      <w:tr w:rsidR="00E77514" w14:paraId="52CA80E5" w14:textId="77777777" w:rsidTr="00162610">
        <w:trPr>
          <w:cantSplit/>
          <w:trPrChange w:id="200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010" w:author="David Owen" w:date="2019-06-03T11:19:00Z">
              <w:tcPr>
                <w:tcW w:w="0" w:type="auto"/>
                <w:tcBorders>
                  <w:top w:val="single" w:sz="4" w:space="0" w:color="A6A6A6" w:themeColor="background1" w:themeShade="A6"/>
                  <w:right w:val="single" w:sz="4" w:space="0" w:color="000000" w:themeColor="text1"/>
                </w:tcBorders>
              </w:tcPr>
            </w:tcPrChange>
          </w:tcPr>
          <w:p w14:paraId="2C52532C" w14:textId="77777777" w:rsidR="00E77514" w:rsidRDefault="00E77514" w:rsidP="00FC0611">
            <w:pPr>
              <w:pStyle w:val="NormalinTable"/>
            </w:pPr>
            <w:r>
              <w:rPr>
                <w:b/>
              </w:rPr>
              <w:t>2007 99 35 95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1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D4D8A96" w14:textId="77777777" w:rsidR="00E77514" w:rsidRDefault="00E77514" w:rsidP="00FC0611">
            <w:pPr>
              <w:pStyle w:val="NormalinTable"/>
              <w:tabs>
                <w:tab w:val="left" w:pos="1250"/>
              </w:tabs>
            </w:pPr>
            <w:r>
              <w:t>0.00% + 23.000 € / 100 kg</w:t>
            </w:r>
          </w:p>
        </w:tc>
      </w:tr>
      <w:tr w:rsidR="00E77514" w14:paraId="75AB1FD9" w14:textId="77777777" w:rsidTr="00162610">
        <w:trPr>
          <w:cantSplit/>
          <w:trPrChange w:id="201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013" w:author="David Owen" w:date="2019-06-03T11:19:00Z">
              <w:tcPr>
                <w:tcW w:w="0" w:type="auto"/>
                <w:tcBorders>
                  <w:top w:val="single" w:sz="4" w:space="0" w:color="A6A6A6" w:themeColor="background1" w:themeShade="A6"/>
                  <w:right w:val="single" w:sz="4" w:space="0" w:color="000000" w:themeColor="text1"/>
                </w:tcBorders>
              </w:tcPr>
            </w:tcPrChange>
          </w:tcPr>
          <w:p w14:paraId="3DBFBA51" w14:textId="77777777" w:rsidR="00E77514" w:rsidRDefault="00E77514" w:rsidP="00FC0611">
            <w:pPr>
              <w:pStyle w:val="NormalinTable"/>
            </w:pPr>
            <w:r>
              <w:rPr>
                <w:b/>
              </w:rPr>
              <w:t>2007 99 35 99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1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F5B8931" w14:textId="77777777" w:rsidR="00E77514" w:rsidRDefault="00E77514" w:rsidP="00FC0611">
            <w:pPr>
              <w:pStyle w:val="NormalinTable"/>
              <w:tabs>
                <w:tab w:val="left" w:pos="1250"/>
              </w:tabs>
            </w:pPr>
            <w:r>
              <w:t>0.00% + 23.000 € / 100 kg</w:t>
            </w:r>
          </w:p>
        </w:tc>
      </w:tr>
      <w:tr w:rsidR="00E77514" w14:paraId="309DC616" w14:textId="77777777" w:rsidTr="00162610">
        <w:trPr>
          <w:cantSplit/>
          <w:trPrChange w:id="201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016" w:author="David Owen" w:date="2019-06-03T11:19:00Z">
              <w:tcPr>
                <w:tcW w:w="0" w:type="auto"/>
                <w:tcBorders>
                  <w:top w:val="single" w:sz="4" w:space="0" w:color="A6A6A6" w:themeColor="background1" w:themeShade="A6"/>
                  <w:right w:val="single" w:sz="4" w:space="0" w:color="000000" w:themeColor="text1"/>
                </w:tcBorders>
              </w:tcPr>
            </w:tcPrChange>
          </w:tcPr>
          <w:p w14:paraId="40F1BC32" w14:textId="77777777" w:rsidR="00E77514" w:rsidRDefault="00E77514" w:rsidP="00FC0611">
            <w:pPr>
              <w:pStyle w:val="NormalinTable"/>
            </w:pPr>
            <w:r>
              <w:rPr>
                <w:b/>
              </w:rPr>
              <w:t>2007 99 39 01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1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4CDA774" w14:textId="77777777" w:rsidR="00E77514" w:rsidRDefault="00E77514" w:rsidP="00FC0611">
            <w:pPr>
              <w:pStyle w:val="NormalinTable"/>
              <w:tabs>
                <w:tab w:val="left" w:pos="1250"/>
              </w:tabs>
            </w:pPr>
            <w:r>
              <w:t>0.00%</w:t>
            </w:r>
          </w:p>
        </w:tc>
      </w:tr>
      <w:tr w:rsidR="00E77514" w14:paraId="22BA4D7D" w14:textId="77777777" w:rsidTr="00162610">
        <w:trPr>
          <w:cantSplit/>
          <w:trPrChange w:id="201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019" w:author="David Owen" w:date="2019-06-03T11:19:00Z">
              <w:tcPr>
                <w:tcW w:w="0" w:type="auto"/>
                <w:tcBorders>
                  <w:top w:val="single" w:sz="4" w:space="0" w:color="A6A6A6" w:themeColor="background1" w:themeShade="A6"/>
                  <w:right w:val="single" w:sz="4" w:space="0" w:color="000000" w:themeColor="text1"/>
                </w:tcBorders>
              </w:tcPr>
            </w:tcPrChange>
          </w:tcPr>
          <w:p w14:paraId="2FC515A1" w14:textId="77777777" w:rsidR="00E77514" w:rsidRDefault="00E77514" w:rsidP="00FC0611">
            <w:pPr>
              <w:pStyle w:val="NormalinTable"/>
            </w:pPr>
            <w:r>
              <w:rPr>
                <w:b/>
              </w:rPr>
              <w:t>2007 99 39 02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2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6DBA0F3" w14:textId="77777777" w:rsidR="00E77514" w:rsidRDefault="00E77514" w:rsidP="00FC0611">
            <w:pPr>
              <w:pStyle w:val="NormalinTable"/>
              <w:tabs>
                <w:tab w:val="left" w:pos="1250"/>
              </w:tabs>
            </w:pPr>
            <w:r>
              <w:t>0.00% + 23.000 € / 100 kg</w:t>
            </w:r>
          </w:p>
        </w:tc>
      </w:tr>
      <w:tr w:rsidR="00E77514" w14:paraId="2ABC02F4" w14:textId="77777777" w:rsidTr="00162610">
        <w:trPr>
          <w:cantSplit/>
          <w:trPrChange w:id="202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022" w:author="David Owen" w:date="2019-06-03T11:19:00Z">
              <w:tcPr>
                <w:tcW w:w="0" w:type="auto"/>
                <w:tcBorders>
                  <w:top w:val="single" w:sz="4" w:space="0" w:color="A6A6A6" w:themeColor="background1" w:themeShade="A6"/>
                  <w:right w:val="single" w:sz="4" w:space="0" w:color="000000" w:themeColor="text1"/>
                </w:tcBorders>
              </w:tcPr>
            </w:tcPrChange>
          </w:tcPr>
          <w:p w14:paraId="603B8BA0" w14:textId="77777777" w:rsidR="00E77514" w:rsidRDefault="00E77514" w:rsidP="00FC0611">
            <w:pPr>
              <w:pStyle w:val="NormalinTable"/>
            </w:pPr>
            <w:r>
              <w:rPr>
                <w:b/>
              </w:rPr>
              <w:t>2007 99 39 03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2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7686372" w14:textId="77777777" w:rsidR="00E77514" w:rsidRDefault="00E77514" w:rsidP="00FC0611">
            <w:pPr>
              <w:pStyle w:val="NormalinTable"/>
              <w:tabs>
                <w:tab w:val="left" w:pos="1250"/>
              </w:tabs>
            </w:pPr>
            <w:r>
              <w:t>0.00%</w:t>
            </w:r>
          </w:p>
        </w:tc>
      </w:tr>
      <w:tr w:rsidR="00E77514" w14:paraId="3A7A8088" w14:textId="77777777" w:rsidTr="00162610">
        <w:trPr>
          <w:cantSplit/>
          <w:trPrChange w:id="202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025" w:author="David Owen" w:date="2019-06-03T11:19:00Z">
              <w:tcPr>
                <w:tcW w:w="0" w:type="auto"/>
                <w:tcBorders>
                  <w:top w:val="single" w:sz="4" w:space="0" w:color="A6A6A6" w:themeColor="background1" w:themeShade="A6"/>
                  <w:right w:val="single" w:sz="4" w:space="0" w:color="000000" w:themeColor="text1"/>
                </w:tcBorders>
              </w:tcPr>
            </w:tcPrChange>
          </w:tcPr>
          <w:p w14:paraId="09CA0BC2" w14:textId="77777777" w:rsidR="00E77514" w:rsidRDefault="00E77514" w:rsidP="00FC0611">
            <w:pPr>
              <w:pStyle w:val="NormalinTable"/>
            </w:pPr>
            <w:r>
              <w:rPr>
                <w:b/>
              </w:rPr>
              <w:t>2007 99 39 04</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2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731BF09" w14:textId="77777777" w:rsidR="00E77514" w:rsidRDefault="00E77514" w:rsidP="00FC0611">
            <w:pPr>
              <w:pStyle w:val="NormalinTable"/>
              <w:tabs>
                <w:tab w:val="left" w:pos="1250"/>
              </w:tabs>
            </w:pPr>
            <w:r>
              <w:t>0.00% + 23.000 € / 100 kg</w:t>
            </w:r>
          </w:p>
        </w:tc>
      </w:tr>
      <w:tr w:rsidR="00E77514" w14:paraId="1311CFC1" w14:textId="77777777" w:rsidTr="00162610">
        <w:trPr>
          <w:cantSplit/>
          <w:trPrChange w:id="202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028" w:author="David Owen" w:date="2019-06-03T11:19:00Z">
              <w:tcPr>
                <w:tcW w:w="0" w:type="auto"/>
                <w:tcBorders>
                  <w:top w:val="single" w:sz="4" w:space="0" w:color="A6A6A6" w:themeColor="background1" w:themeShade="A6"/>
                  <w:right w:val="single" w:sz="4" w:space="0" w:color="000000" w:themeColor="text1"/>
                </w:tcBorders>
              </w:tcPr>
            </w:tcPrChange>
          </w:tcPr>
          <w:p w14:paraId="08A1A718" w14:textId="77777777" w:rsidR="00E77514" w:rsidRDefault="00E77514" w:rsidP="00FC0611">
            <w:pPr>
              <w:pStyle w:val="NormalinTable"/>
            </w:pPr>
            <w:r>
              <w:rPr>
                <w:b/>
              </w:rPr>
              <w:t>2007 99 39 05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2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C93F459" w14:textId="77777777" w:rsidR="00E77514" w:rsidRDefault="00E77514" w:rsidP="00FC0611">
            <w:pPr>
              <w:pStyle w:val="NormalinTable"/>
              <w:tabs>
                <w:tab w:val="left" w:pos="1250"/>
              </w:tabs>
            </w:pPr>
            <w:r>
              <w:t>0.00%</w:t>
            </w:r>
          </w:p>
        </w:tc>
      </w:tr>
      <w:tr w:rsidR="00E77514" w14:paraId="50F6447F" w14:textId="77777777" w:rsidTr="00162610">
        <w:trPr>
          <w:cantSplit/>
          <w:trPrChange w:id="203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031" w:author="David Owen" w:date="2019-06-03T11:19:00Z">
              <w:tcPr>
                <w:tcW w:w="0" w:type="auto"/>
                <w:tcBorders>
                  <w:top w:val="single" w:sz="4" w:space="0" w:color="A6A6A6" w:themeColor="background1" w:themeShade="A6"/>
                  <w:right w:val="single" w:sz="4" w:space="0" w:color="000000" w:themeColor="text1"/>
                </w:tcBorders>
              </w:tcPr>
            </w:tcPrChange>
          </w:tcPr>
          <w:p w14:paraId="2D5BD54A" w14:textId="77777777" w:rsidR="00E77514" w:rsidRDefault="00E77514" w:rsidP="00FC0611">
            <w:pPr>
              <w:pStyle w:val="NormalinTable"/>
            </w:pPr>
            <w:r>
              <w:rPr>
                <w:b/>
              </w:rPr>
              <w:t>2007 99 39 06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3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71237DF" w14:textId="77777777" w:rsidR="00E77514" w:rsidRDefault="00E77514" w:rsidP="00FC0611">
            <w:pPr>
              <w:pStyle w:val="NormalinTable"/>
              <w:tabs>
                <w:tab w:val="left" w:pos="1250"/>
              </w:tabs>
            </w:pPr>
            <w:r>
              <w:t>0.00% + 23.000 € / 100 kg</w:t>
            </w:r>
          </w:p>
        </w:tc>
      </w:tr>
      <w:tr w:rsidR="00E77514" w14:paraId="7208376D" w14:textId="77777777" w:rsidTr="00162610">
        <w:trPr>
          <w:cantSplit/>
          <w:trPrChange w:id="203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034" w:author="David Owen" w:date="2019-06-03T11:19:00Z">
              <w:tcPr>
                <w:tcW w:w="0" w:type="auto"/>
                <w:tcBorders>
                  <w:top w:val="single" w:sz="4" w:space="0" w:color="A6A6A6" w:themeColor="background1" w:themeShade="A6"/>
                  <w:right w:val="single" w:sz="4" w:space="0" w:color="000000" w:themeColor="text1"/>
                </w:tcBorders>
              </w:tcPr>
            </w:tcPrChange>
          </w:tcPr>
          <w:p w14:paraId="12AE97DA" w14:textId="77777777" w:rsidR="00E77514" w:rsidRDefault="00E77514" w:rsidP="00FC0611">
            <w:pPr>
              <w:pStyle w:val="NormalinTable"/>
            </w:pPr>
            <w:r>
              <w:rPr>
                <w:b/>
              </w:rPr>
              <w:t>2007 99 39 16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3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F044642" w14:textId="77777777" w:rsidR="00E77514" w:rsidRDefault="00E77514" w:rsidP="00FC0611">
            <w:pPr>
              <w:pStyle w:val="NormalinTable"/>
              <w:tabs>
                <w:tab w:val="left" w:pos="1250"/>
              </w:tabs>
            </w:pPr>
            <w:r>
              <w:t>0.00%</w:t>
            </w:r>
          </w:p>
        </w:tc>
      </w:tr>
      <w:tr w:rsidR="00E77514" w14:paraId="5B0BCDFB" w14:textId="77777777" w:rsidTr="00162610">
        <w:trPr>
          <w:cantSplit/>
          <w:trPrChange w:id="203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037" w:author="David Owen" w:date="2019-06-03T11:19:00Z">
              <w:tcPr>
                <w:tcW w:w="0" w:type="auto"/>
                <w:tcBorders>
                  <w:top w:val="single" w:sz="4" w:space="0" w:color="A6A6A6" w:themeColor="background1" w:themeShade="A6"/>
                  <w:right w:val="single" w:sz="4" w:space="0" w:color="000000" w:themeColor="text1"/>
                </w:tcBorders>
              </w:tcPr>
            </w:tcPrChange>
          </w:tcPr>
          <w:p w14:paraId="40434E8D" w14:textId="77777777" w:rsidR="00E77514" w:rsidRDefault="00E77514" w:rsidP="00FC0611">
            <w:pPr>
              <w:pStyle w:val="NormalinTable"/>
            </w:pPr>
            <w:r>
              <w:rPr>
                <w:b/>
              </w:rPr>
              <w:t>2007 99 39 17</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3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1295E19" w14:textId="77777777" w:rsidR="00E77514" w:rsidRDefault="00E77514" w:rsidP="00FC0611">
            <w:pPr>
              <w:pStyle w:val="NormalinTable"/>
              <w:tabs>
                <w:tab w:val="left" w:pos="1250"/>
              </w:tabs>
            </w:pPr>
            <w:r>
              <w:t>0.00% + 23.000 € / 100 kg</w:t>
            </w:r>
          </w:p>
        </w:tc>
      </w:tr>
      <w:tr w:rsidR="00E77514" w14:paraId="4DFF4F1D" w14:textId="77777777" w:rsidTr="00162610">
        <w:trPr>
          <w:cantSplit/>
          <w:trPrChange w:id="203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040" w:author="David Owen" w:date="2019-06-03T11:19:00Z">
              <w:tcPr>
                <w:tcW w:w="0" w:type="auto"/>
                <w:tcBorders>
                  <w:top w:val="single" w:sz="4" w:space="0" w:color="A6A6A6" w:themeColor="background1" w:themeShade="A6"/>
                  <w:right w:val="single" w:sz="4" w:space="0" w:color="000000" w:themeColor="text1"/>
                </w:tcBorders>
              </w:tcPr>
            </w:tcPrChange>
          </w:tcPr>
          <w:p w14:paraId="6EE9FB69" w14:textId="77777777" w:rsidR="00E77514" w:rsidRDefault="00E77514" w:rsidP="00FC0611">
            <w:pPr>
              <w:pStyle w:val="NormalinTable"/>
            </w:pPr>
            <w:r>
              <w:rPr>
                <w:b/>
              </w:rPr>
              <w:t>2007 99 39 18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4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15ED432" w14:textId="77777777" w:rsidR="00E77514" w:rsidRDefault="00E77514" w:rsidP="00FC0611">
            <w:pPr>
              <w:pStyle w:val="NormalinTable"/>
              <w:tabs>
                <w:tab w:val="left" w:pos="1250"/>
              </w:tabs>
            </w:pPr>
            <w:r>
              <w:t>0.00%</w:t>
            </w:r>
          </w:p>
        </w:tc>
      </w:tr>
      <w:tr w:rsidR="00E77514" w14:paraId="0597ECBF" w14:textId="77777777" w:rsidTr="00162610">
        <w:trPr>
          <w:cantSplit/>
          <w:trPrChange w:id="204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043" w:author="David Owen" w:date="2019-06-03T11:19:00Z">
              <w:tcPr>
                <w:tcW w:w="0" w:type="auto"/>
                <w:tcBorders>
                  <w:top w:val="single" w:sz="4" w:space="0" w:color="A6A6A6" w:themeColor="background1" w:themeShade="A6"/>
                  <w:right w:val="single" w:sz="4" w:space="0" w:color="000000" w:themeColor="text1"/>
                </w:tcBorders>
              </w:tcPr>
            </w:tcPrChange>
          </w:tcPr>
          <w:p w14:paraId="568AFA47" w14:textId="77777777" w:rsidR="00E77514" w:rsidRDefault="00E77514" w:rsidP="00FC0611">
            <w:pPr>
              <w:pStyle w:val="NormalinTable"/>
            </w:pPr>
            <w:r>
              <w:rPr>
                <w:b/>
              </w:rPr>
              <w:t>2007 99 39 19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4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CB06177" w14:textId="77777777" w:rsidR="00E77514" w:rsidRDefault="00E77514" w:rsidP="00FC0611">
            <w:pPr>
              <w:pStyle w:val="NormalinTable"/>
              <w:tabs>
                <w:tab w:val="left" w:pos="1250"/>
              </w:tabs>
            </w:pPr>
            <w:r>
              <w:t>0.00% + 23.000 € / 100 kg</w:t>
            </w:r>
          </w:p>
        </w:tc>
      </w:tr>
      <w:tr w:rsidR="00E77514" w14:paraId="2B17B9C7" w14:textId="77777777" w:rsidTr="00162610">
        <w:trPr>
          <w:cantSplit/>
          <w:trPrChange w:id="204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046" w:author="David Owen" w:date="2019-06-03T11:19:00Z">
              <w:tcPr>
                <w:tcW w:w="0" w:type="auto"/>
                <w:tcBorders>
                  <w:top w:val="single" w:sz="4" w:space="0" w:color="A6A6A6" w:themeColor="background1" w:themeShade="A6"/>
                  <w:right w:val="single" w:sz="4" w:space="0" w:color="000000" w:themeColor="text1"/>
                </w:tcBorders>
              </w:tcPr>
            </w:tcPrChange>
          </w:tcPr>
          <w:p w14:paraId="30621F0C" w14:textId="77777777" w:rsidR="00E77514" w:rsidRDefault="00E77514" w:rsidP="00FC0611">
            <w:pPr>
              <w:pStyle w:val="NormalinTable"/>
            </w:pPr>
            <w:r>
              <w:rPr>
                <w:b/>
              </w:rPr>
              <w:t>2007 99 39 22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4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F4DEA06" w14:textId="77777777" w:rsidR="00E77514" w:rsidRDefault="00E77514" w:rsidP="00FC0611">
            <w:pPr>
              <w:pStyle w:val="NormalinTable"/>
              <w:tabs>
                <w:tab w:val="left" w:pos="1250"/>
              </w:tabs>
            </w:pPr>
            <w:r>
              <w:t>0.00%</w:t>
            </w:r>
          </w:p>
        </w:tc>
      </w:tr>
      <w:tr w:rsidR="00E77514" w14:paraId="788C7764" w14:textId="77777777" w:rsidTr="00162610">
        <w:trPr>
          <w:cantSplit/>
          <w:trPrChange w:id="204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049" w:author="David Owen" w:date="2019-06-03T11:19:00Z">
              <w:tcPr>
                <w:tcW w:w="0" w:type="auto"/>
                <w:tcBorders>
                  <w:top w:val="single" w:sz="4" w:space="0" w:color="A6A6A6" w:themeColor="background1" w:themeShade="A6"/>
                  <w:right w:val="single" w:sz="4" w:space="0" w:color="000000" w:themeColor="text1"/>
                </w:tcBorders>
              </w:tcPr>
            </w:tcPrChange>
          </w:tcPr>
          <w:p w14:paraId="483ED9B7" w14:textId="77777777" w:rsidR="00E77514" w:rsidRDefault="00E77514" w:rsidP="00FC0611">
            <w:pPr>
              <w:pStyle w:val="NormalinTable"/>
            </w:pPr>
            <w:r>
              <w:rPr>
                <w:b/>
              </w:rPr>
              <w:t>2007 99 39 24</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5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E3313D4" w14:textId="77777777" w:rsidR="00E77514" w:rsidRDefault="00E77514" w:rsidP="00FC0611">
            <w:pPr>
              <w:pStyle w:val="NormalinTable"/>
              <w:tabs>
                <w:tab w:val="left" w:pos="1250"/>
              </w:tabs>
            </w:pPr>
            <w:r>
              <w:t>0.00% + 23.000 € / 100 kg</w:t>
            </w:r>
          </w:p>
        </w:tc>
      </w:tr>
      <w:tr w:rsidR="00E77514" w14:paraId="147A599E" w14:textId="77777777" w:rsidTr="00162610">
        <w:trPr>
          <w:cantSplit/>
          <w:trPrChange w:id="205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052" w:author="David Owen" w:date="2019-06-03T11:19:00Z">
              <w:tcPr>
                <w:tcW w:w="0" w:type="auto"/>
                <w:tcBorders>
                  <w:top w:val="single" w:sz="4" w:space="0" w:color="A6A6A6" w:themeColor="background1" w:themeShade="A6"/>
                  <w:right w:val="single" w:sz="4" w:space="0" w:color="000000" w:themeColor="text1"/>
                </w:tcBorders>
              </w:tcPr>
            </w:tcPrChange>
          </w:tcPr>
          <w:p w14:paraId="3FCD2D31" w14:textId="77777777" w:rsidR="00E77514" w:rsidRDefault="00E77514" w:rsidP="00FC0611">
            <w:pPr>
              <w:pStyle w:val="NormalinTable"/>
            </w:pPr>
            <w:r>
              <w:rPr>
                <w:b/>
              </w:rPr>
              <w:t>2007 99 39 26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5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D4B8000" w14:textId="77777777" w:rsidR="00E77514" w:rsidRDefault="00E77514" w:rsidP="00FC0611">
            <w:pPr>
              <w:pStyle w:val="NormalinTable"/>
              <w:tabs>
                <w:tab w:val="left" w:pos="1250"/>
              </w:tabs>
            </w:pPr>
            <w:r>
              <w:t>0.00%</w:t>
            </w:r>
          </w:p>
        </w:tc>
      </w:tr>
      <w:tr w:rsidR="00E77514" w14:paraId="69110430" w14:textId="77777777" w:rsidTr="00162610">
        <w:trPr>
          <w:cantSplit/>
          <w:trPrChange w:id="205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055" w:author="David Owen" w:date="2019-06-03T11:19:00Z">
              <w:tcPr>
                <w:tcW w:w="0" w:type="auto"/>
                <w:tcBorders>
                  <w:top w:val="single" w:sz="4" w:space="0" w:color="A6A6A6" w:themeColor="background1" w:themeShade="A6"/>
                  <w:right w:val="single" w:sz="4" w:space="0" w:color="000000" w:themeColor="text1"/>
                </w:tcBorders>
              </w:tcPr>
            </w:tcPrChange>
          </w:tcPr>
          <w:p w14:paraId="34CCBF2B" w14:textId="77777777" w:rsidR="00E77514" w:rsidRDefault="00E77514" w:rsidP="00FC0611">
            <w:pPr>
              <w:pStyle w:val="NormalinTable"/>
            </w:pPr>
            <w:r>
              <w:rPr>
                <w:b/>
              </w:rPr>
              <w:t>2007 99 39 27</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5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DCE9403" w14:textId="77777777" w:rsidR="00E77514" w:rsidRDefault="00E77514" w:rsidP="00FC0611">
            <w:pPr>
              <w:pStyle w:val="NormalinTable"/>
              <w:tabs>
                <w:tab w:val="left" w:pos="1250"/>
              </w:tabs>
            </w:pPr>
            <w:r>
              <w:t>0.00% + 23.000 € / 100 kg</w:t>
            </w:r>
          </w:p>
        </w:tc>
      </w:tr>
      <w:tr w:rsidR="00E77514" w14:paraId="24393DC8" w14:textId="77777777" w:rsidTr="00162610">
        <w:trPr>
          <w:cantSplit/>
          <w:trPrChange w:id="205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058" w:author="David Owen" w:date="2019-06-03T11:19:00Z">
              <w:tcPr>
                <w:tcW w:w="0" w:type="auto"/>
                <w:tcBorders>
                  <w:top w:val="single" w:sz="4" w:space="0" w:color="A6A6A6" w:themeColor="background1" w:themeShade="A6"/>
                  <w:right w:val="single" w:sz="4" w:space="0" w:color="000000" w:themeColor="text1"/>
                </w:tcBorders>
              </w:tcPr>
            </w:tcPrChange>
          </w:tcPr>
          <w:p w14:paraId="4CDAA21E" w14:textId="77777777" w:rsidR="00E77514" w:rsidRDefault="00E77514" w:rsidP="00FC0611">
            <w:pPr>
              <w:pStyle w:val="NormalinTable"/>
            </w:pPr>
            <w:r>
              <w:rPr>
                <w:b/>
              </w:rPr>
              <w:t>2007 99 39 29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5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A8A3C53" w14:textId="77777777" w:rsidR="00E77514" w:rsidRDefault="00E77514" w:rsidP="00FC0611">
            <w:pPr>
              <w:pStyle w:val="NormalinTable"/>
              <w:tabs>
                <w:tab w:val="left" w:pos="1250"/>
              </w:tabs>
            </w:pPr>
            <w:r>
              <w:t>0.00%</w:t>
            </w:r>
          </w:p>
        </w:tc>
      </w:tr>
      <w:tr w:rsidR="00E77514" w14:paraId="60AA4902" w14:textId="77777777" w:rsidTr="00162610">
        <w:trPr>
          <w:cantSplit/>
          <w:trPrChange w:id="206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061" w:author="David Owen" w:date="2019-06-03T11:19:00Z">
              <w:tcPr>
                <w:tcW w:w="0" w:type="auto"/>
                <w:tcBorders>
                  <w:top w:val="single" w:sz="4" w:space="0" w:color="A6A6A6" w:themeColor="background1" w:themeShade="A6"/>
                  <w:right w:val="single" w:sz="4" w:space="0" w:color="000000" w:themeColor="text1"/>
                </w:tcBorders>
              </w:tcPr>
            </w:tcPrChange>
          </w:tcPr>
          <w:p w14:paraId="4303DE6C" w14:textId="77777777" w:rsidR="00E77514" w:rsidRDefault="00E77514" w:rsidP="00FC0611">
            <w:pPr>
              <w:pStyle w:val="NormalinTable"/>
            </w:pPr>
            <w:r>
              <w:rPr>
                <w:b/>
              </w:rPr>
              <w:t>2007 99 39 30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6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678BAFE" w14:textId="77777777" w:rsidR="00E77514" w:rsidRDefault="00E77514" w:rsidP="00FC0611">
            <w:pPr>
              <w:pStyle w:val="NormalinTable"/>
              <w:tabs>
                <w:tab w:val="left" w:pos="1250"/>
              </w:tabs>
            </w:pPr>
            <w:r>
              <w:t>0.00% + 23.000 € / 100 kg</w:t>
            </w:r>
          </w:p>
        </w:tc>
      </w:tr>
      <w:tr w:rsidR="00E77514" w14:paraId="4911A5F4" w14:textId="77777777" w:rsidTr="00162610">
        <w:trPr>
          <w:cantSplit/>
          <w:trPrChange w:id="206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064" w:author="David Owen" w:date="2019-06-03T11:19:00Z">
              <w:tcPr>
                <w:tcW w:w="0" w:type="auto"/>
                <w:tcBorders>
                  <w:top w:val="single" w:sz="4" w:space="0" w:color="A6A6A6" w:themeColor="background1" w:themeShade="A6"/>
                  <w:right w:val="single" w:sz="4" w:space="0" w:color="000000" w:themeColor="text1"/>
                </w:tcBorders>
              </w:tcPr>
            </w:tcPrChange>
          </w:tcPr>
          <w:p w14:paraId="7FBFCE67" w14:textId="77777777" w:rsidR="00E77514" w:rsidRDefault="00E77514" w:rsidP="00FC0611">
            <w:pPr>
              <w:pStyle w:val="NormalinTable"/>
            </w:pPr>
            <w:r>
              <w:rPr>
                <w:b/>
              </w:rPr>
              <w:lastRenderedPageBreak/>
              <w:t>2007 99 39 32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6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C5E4F35" w14:textId="77777777" w:rsidR="00E77514" w:rsidRDefault="00E77514" w:rsidP="00FC0611">
            <w:pPr>
              <w:pStyle w:val="NormalinTable"/>
              <w:tabs>
                <w:tab w:val="left" w:pos="1250"/>
              </w:tabs>
            </w:pPr>
            <w:r>
              <w:t>0.00%</w:t>
            </w:r>
          </w:p>
        </w:tc>
      </w:tr>
      <w:tr w:rsidR="00E77514" w14:paraId="44AC87D5" w14:textId="77777777" w:rsidTr="00162610">
        <w:trPr>
          <w:cantSplit/>
          <w:trPrChange w:id="206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067" w:author="David Owen" w:date="2019-06-03T11:19:00Z">
              <w:tcPr>
                <w:tcW w:w="0" w:type="auto"/>
                <w:tcBorders>
                  <w:top w:val="single" w:sz="4" w:space="0" w:color="A6A6A6" w:themeColor="background1" w:themeShade="A6"/>
                  <w:right w:val="single" w:sz="4" w:space="0" w:color="000000" w:themeColor="text1"/>
                </w:tcBorders>
              </w:tcPr>
            </w:tcPrChange>
          </w:tcPr>
          <w:p w14:paraId="45186BAA" w14:textId="77777777" w:rsidR="00E77514" w:rsidRDefault="00E77514" w:rsidP="00FC0611">
            <w:pPr>
              <w:pStyle w:val="NormalinTable"/>
            </w:pPr>
            <w:r>
              <w:rPr>
                <w:b/>
              </w:rPr>
              <w:t>2007 99 39 34</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6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4E7336C" w14:textId="77777777" w:rsidR="00E77514" w:rsidRDefault="00E77514" w:rsidP="00FC0611">
            <w:pPr>
              <w:pStyle w:val="NormalinTable"/>
              <w:tabs>
                <w:tab w:val="left" w:pos="1250"/>
              </w:tabs>
            </w:pPr>
            <w:r>
              <w:t>0.00% + 23.000 € / 100 kg</w:t>
            </w:r>
          </w:p>
        </w:tc>
      </w:tr>
      <w:tr w:rsidR="00E77514" w14:paraId="36F96DAB" w14:textId="77777777" w:rsidTr="00162610">
        <w:trPr>
          <w:cantSplit/>
          <w:trPrChange w:id="206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070" w:author="David Owen" w:date="2019-06-03T11:19:00Z">
              <w:tcPr>
                <w:tcW w:w="0" w:type="auto"/>
                <w:tcBorders>
                  <w:top w:val="single" w:sz="4" w:space="0" w:color="A6A6A6" w:themeColor="background1" w:themeShade="A6"/>
                  <w:right w:val="single" w:sz="4" w:space="0" w:color="000000" w:themeColor="text1"/>
                </w:tcBorders>
              </w:tcPr>
            </w:tcPrChange>
          </w:tcPr>
          <w:p w14:paraId="29E3C8CD" w14:textId="77777777" w:rsidR="00E77514" w:rsidRDefault="00E77514" w:rsidP="00FC0611">
            <w:pPr>
              <w:pStyle w:val="NormalinTable"/>
            </w:pPr>
            <w:r>
              <w:rPr>
                <w:b/>
              </w:rPr>
              <w:t>2007 99 39 35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7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29B32D2" w14:textId="77777777" w:rsidR="00E77514" w:rsidRDefault="00E77514" w:rsidP="00FC0611">
            <w:pPr>
              <w:pStyle w:val="NormalinTable"/>
              <w:tabs>
                <w:tab w:val="left" w:pos="1250"/>
              </w:tabs>
            </w:pPr>
            <w:r>
              <w:t>0.00%</w:t>
            </w:r>
          </w:p>
        </w:tc>
      </w:tr>
      <w:tr w:rsidR="00E77514" w14:paraId="30B0F91D" w14:textId="77777777" w:rsidTr="00162610">
        <w:trPr>
          <w:cantSplit/>
          <w:trPrChange w:id="207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073" w:author="David Owen" w:date="2019-06-03T11:19:00Z">
              <w:tcPr>
                <w:tcW w:w="0" w:type="auto"/>
                <w:tcBorders>
                  <w:top w:val="single" w:sz="4" w:space="0" w:color="A6A6A6" w:themeColor="background1" w:themeShade="A6"/>
                  <w:right w:val="single" w:sz="4" w:space="0" w:color="000000" w:themeColor="text1"/>
                </w:tcBorders>
              </w:tcPr>
            </w:tcPrChange>
          </w:tcPr>
          <w:p w14:paraId="19F1089F" w14:textId="77777777" w:rsidR="00E77514" w:rsidRDefault="00E77514" w:rsidP="00FC0611">
            <w:pPr>
              <w:pStyle w:val="NormalinTable"/>
            </w:pPr>
            <w:r>
              <w:rPr>
                <w:b/>
              </w:rPr>
              <w:t>2007 99 39 37</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7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EE48AE3" w14:textId="77777777" w:rsidR="00E77514" w:rsidRDefault="00E77514" w:rsidP="00FC0611">
            <w:pPr>
              <w:pStyle w:val="NormalinTable"/>
              <w:tabs>
                <w:tab w:val="left" w:pos="1250"/>
              </w:tabs>
            </w:pPr>
            <w:r>
              <w:t>0.00% + 23.000 € / 100 kg</w:t>
            </w:r>
          </w:p>
        </w:tc>
      </w:tr>
      <w:tr w:rsidR="00E77514" w14:paraId="3D8B19A9" w14:textId="77777777" w:rsidTr="00162610">
        <w:trPr>
          <w:cantSplit/>
          <w:trPrChange w:id="207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076" w:author="David Owen" w:date="2019-06-03T11:19:00Z">
              <w:tcPr>
                <w:tcW w:w="0" w:type="auto"/>
                <w:tcBorders>
                  <w:top w:val="single" w:sz="4" w:space="0" w:color="A6A6A6" w:themeColor="background1" w:themeShade="A6"/>
                  <w:right w:val="single" w:sz="4" w:space="0" w:color="000000" w:themeColor="text1"/>
                </w:tcBorders>
              </w:tcPr>
            </w:tcPrChange>
          </w:tcPr>
          <w:p w14:paraId="10518E6D" w14:textId="77777777" w:rsidR="00E77514" w:rsidRDefault="00E77514" w:rsidP="00FC0611">
            <w:pPr>
              <w:pStyle w:val="NormalinTable"/>
            </w:pPr>
            <w:r>
              <w:rPr>
                <w:b/>
              </w:rPr>
              <w:t>2007 99 39 39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7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3D1AA9D" w14:textId="77777777" w:rsidR="00E77514" w:rsidRDefault="00E77514" w:rsidP="00FC0611">
            <w:pPr>
              <w:pStyle w:val="NormalinTable"/>
              <w:tabs>
                <w:tab w:val="left" w:pos="1250"/>
              </w:tabs>
            </w:pPr>
            <w:r>
              <w:t>0.00%</w:t>
            </w:r>
          </w:p>
        </w:tc>
      </w:tr>
      <w:tr w:rsidR="00E77514" w14:paraId="66196108" w14:textId="77777777" w:rsidTr="00162610">
        <w:trPr>
          <w:cantSplit/>
          <w:trPrChange w:id="207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079" w:author="David Owen" w:date="2019-06-03T11:19:00Z">
              <w:tcPr>
                <w:tcW w:w="0" w:type="auto"/>
                <w:tcBorders>
                  <w:top w:val="single" w:sz="4" w:space="0" w:color="A6A6A6" w:themeColor="background1" w:themeShade="A6"/>
                  <w:right w:val="single" w:sz="4" w:space="0" w:color="000000" w:themeColor="text1"/>
                </w:tcBorders>
              </w:tcPr>
            </w:tcPrChange>
          </w:tcPr>
          <w:p w14:paraId="1C642CF5" w14:textId="77777777" w:rsidR="00E77514" w:rsidRDefault="00E77514" w:rsidP="00FC0611">
            <w:pPr>
              <w:pStyle w:val="NormalinTable"/>
            </w:pPr>
            <w:r>
              <w:rPr>
                <w:b/>
              </w:rPr>
              <w:t>2007 99 39 40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8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A1D6E32" w14:textId="77777777" w:rsidR="00E77514" w:rsidRDefault="00E77514" w:rsidP="00FC0611">
            <w:pPr>
              <w:pStyle w:val="NormalinTable"/>
              <w:tabs>
                <w:tab w:val="left" w:pos="1250"/>
              </w:tabs>
            </w:pPr>
            <w:r>
              <w:t>0.00% + 23.000 € / 100 kg</w:t>
            </w:r>
          </w:p>
        </w:tc>
      </w:tr>
      <w:tr w:rsidR="00E77514" w14:paraId="36271D33" w14:textId="77777777" w:rsidTr="00162610">
        <w:trPr>
          <w:cantSplit/>
          <w:trPrChange w:id="208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082" w:author="David Owen" w:date="2019-06-03T11:19:00Z">
              <w:tcPr>
                <w:tcW w:w="0" w:type="auto"/>
                <w:tcBorders>
                  <w:top w:val="single" w:sz="4" w:space="0" w:color="A6A6A6" w:themeColor="background1" w:themeShade="A6"/>
                  <w:right w:val="single" w:sz="4" w:space="0" w:color="000000" w:themeColor="text1"/>
                </w:tcBorders>
              </w:tcPr>
            </w:tcPrChange>
          </w:tcPr>
          <w:p w14:paraId="76AC6D2F" w14:textId="77777777" w:rsidR="00E77514" w:rsidRDefault="00E77514" w:rsidP="00FC0611">
            <w:pPr>
              <w:pStyle w:val="NormalinTable"/>
            </w:pPr>
            <w:r>
              <w:rPr>
                <w:b/>
              </w:rPr>
              <w:t>2007 99 39 43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8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FE598E3" w14:textId="77777777" w:rsidR="00E77514" w:rsidRDefault="00E77514" w:rsidP="00FC0611">
            <w:pPr>
              <w:pStyle w:val="NormalinTable"/>
              <w:tabs>
                <w:tab w:val="left" w:pos="1250"/>
              </w:tabs>
            </w:pPr>
            <w:r>
              <w:t>0.00%</w:t>
            </w:r>
          </w:p>
        </w:tc>
      </w:tr>
      <w:tr w:rsidR="00E77514" w14:paraId="28146DC8" w14:textId="77777777" w:rsidTr="00162610">
        <w:trPr>
          <w:cantSplit/>
          <w:trPrChange w:id="208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085" w:author="David Owen" w:date="2019-06-03T11:19:00Z">
              <w:tcPr>
                <w:tcW w:w="0" w:type="auto"/>
                <w:tcBorders>
                  <w:top w:val="single" w:sz="4" w:space="0" w:color="A6A6A6" w:themeColor="background1" w:themeShade="A6"/>
                  <w:right w:val="single" w:sz="4" w:space="0" w:color="000000" w:themeColor="text1"/>
                </w:tcBorders>
              </w:tcPr>
            </w:tcPrChange>
          </w:tcPr>
          <w:p w14:paraId="1597F41D" w14:textId="77777777" w:rsidR="00E77514" w:rsidRDefault="00E77514" w:rsidP="00FC0611">
            <w:pPr>
              <w:pStyle w:val="NormalinTable"/>
            </w:pPr>
            <w:r>
              <w:rPr>
                <w:b/>
              </w:rPr>
              <w:t>2007 99 39 44</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8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17CB410" w14:textId="77777777" w:rsidR="00E77514" w:rsidRDefault="00E77514" w:rsidP="00FC0611">
            <w:pPr>
              <w:pStyle w:val="NormalinTable"/>
              <w:tabs>
                <w:tab w:val="left" w:pos="1250"/>
              </w:tabs>
            </w:pPr>
            <w:r>
              <w:t>0.00% + 23.000 € / 100 kg</w:t>
            </w:r>
          </w:p>
        </w:tc>
      </w:tr>
      <w:tr w:rsidR="00E77514" w14:paraId="3377E039" w14:textId="77777777" w:rsidTr="00162610">
        <w:trPr>
          <w:cantSplit/>
          <w:trPrChange w:id="208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088" w:author="David Owen" w:date="2019-06-03T11:19:00Z">
              <w:tcPr>
                <w:tcW w:w="0" w:type="auto"/>
                <w:tcBorders>
                  <w:top w:val="single" w:sz="4" w:space="0" w:color="A6A6A6" w:themeColor="background1" w:themeShade="A6"/>
                  <w:right w:val="single" w:sz="4" w:space="0" w:color="000000" w:themeColor="text1"/>
                </w:tcBorders>
              </w:tcPr>
            </w:tcPrChange>
          </w:tcPr>
          <w:p w14:paraId="32C44C54" w14:textId="77777777" w:rsidR="00E77514" w:rsidRDefault="00E77514" w:rsidP="00FC0611">
            <w:pPr>
              <w:pStyle w:val="NormalinTable"/>
            </w:pPr>
            <w:r>
              <w:rPr>
                <w:b/>
              </w:rPr>
              <w:t>2007 99 39 46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8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FB0FA1C" w14:textId="77777777" w:rsidR="00E77514" w:rsidRDefault="00E77514" w:rsidP="00FC0611">
            <w:pPr>
              <w:pStyle w:val="NormalinTable"/>
              <w:tabs>
                <w:tab w:val="left" w:pos="1250"/>
              </w:tabs>
            </w:pPr>
            <w:r>
              <w:t>0.00%</w:t>
            </w:r>
          </w:p>
        </w:tc>
      </w:tr>
      <w:tr w:rsidR="00E77514" w14:paraId="3EBB27A4" w14:textId="77777777" w:rsidTr="00162610">
        <w:trPr>
          <w:cantSplit/>
          <w:trPrChange w:id="209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091" w:author="David Owen" w:date="2019-06-03T11:19:00Z">
              <w:tcPr>
                <w:tcW w:w="0" w:type="auto"/>
                <w:tcBorders>
                  <w:top w:val="single" w:sz="4" w:space="0" w:color="A6A6A6" w:themeColor="background1" w:themeShade="A6"/>
                  <w:right w:val="single" w:sz="4" w:space="0" w:color="000000" w:themeColor="text1"/>
                </w:tcBorders>
              </w:tcPr>
            </w:tcPrChange>
          </w:tcPr>
          <w:p w14:paraId="18E1B6F3" w14:textId="77777777" w:rsidR="00E77514" w:rsidRDefault="00E77514" w:rsidP="00FC0611">
            <w:pPr>
              <w:pStyle w:val="NormalinTable"/>
            </w:pPr>
            <w:r>
              <w:rPr>
                <w:b/>
              </w:rPr>
              <w:t>2007 99 39 47</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9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6344801" w14:textId="77777777" w:rsidR="00E77514" w:rsidRDefault="00E77514" w:rsidP="00FC0611">
            <w:pPr>
              <w:pStyle w:val="NormalinTable"/>
              <w:tabs>
                <w:tab w:val="left" w:pos="1250"/>
              </w:tabs>
            </w:pPr>
            <w:r>
              <w:t>0.00% + 23.000 € / 100 kg</w:t>
            </w:r>
          </w:p>
        </w:tc>
      </w:tr>
      <w:tr w:rsidR="00E77514" w14:paraId="015EBB09" w14:textId="77777777" w:rsidTr="00162610">
        <w:trPr>
          <w:cantSplit/>
          <w:trPrChange w:id="209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094" w:author="David Owen" w:date="2019-06-03T11:19:00Z">
              <w:tcPr>
                <w:tcW w:w="0" w:type="auto"/>
                <w:tcBorders>
                  <w:top w:val="single" w:sz="4" w:space="0" w:color="A6A6A6" w:themeColor="background1" w:themeShade="A6"/>
                  <w:right w:val="single" w:sz="4" w:space="0" w:color="000000" w:themeColor="text1"/>
                </w:tcBorders>
              </w:tcPr>
            </w:tcPrChange>
          </w:tcPr>
          <w:p w14:paraId="2CEC9589" w14:textId="77777777" w:rsidR="00E77514" w:rsidRDefault="00E77514" w:rsidP="00FC0611">
            <w:pPr>
              <w:pStyle w:val="NormalinTable"/>
            </w:pPr>
            <w:r>
              <w:rPr>
                <w:b/>
              </w:rPr>
              <w:t>2007 99 39 51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9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B316790" w14:textId="77777777" w:rsidR="00E77514" w:rsidRDefault="00E77514" w:rsidP="00FC0611">
            <w:pPr>
              <w:pStyle w:val="NormalinTable"/>
              <w:tabs>
                <w:tab w:val="left" w:pos="1250"/>
              </w:tabs>
            </w:pPr>
            <w:r>
              <w:t>0.00%</w:t>
            </w:r>
          </w:p>
        </w:tc>
      </w:tr>
      <w:tr w:rsidR="00E77514" w14:paraId="17FD0B5B" w14:textId="77777777" w:rsidTr="00162610">
        <w:trPr>
          <w:cantSplit/>
          <w:trPrChange w:id="209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097" w:author="David Owen" w:date="2019-06-03T11:19:00Z">
              <w:tcPr>
                <w:tcW w:w="0" w:type="auto"/>
                <w:tcBorders>
                  <w:top w:val="single" w:sz="4" w:space="0" w:color="A6A6A6" w:themeColor="background1" w:themeShade="A6"/>
                  <w:right w:val="single" w:sz="4" w:space="0" w:color="000000" w:themeColor="text1"/>
                </w:tcBorders>
              </w:tcPr>
            </w:tcPrChange>
          </w:tcPr>
          <w:p w14:paraId="2A39F2D5" w14:textId="77777777" w:rsidR="00E77514" w:rsidRDefault="00E77514" w:rsidP="00FC0611">
            <w:pPr>
              <w:pStyle w:val="NormalinTable"/>
            </w:pPr>
            <w:r>
              <w:rPr>
                <w:b/>
              </w:rPr>
              <w:t>2007 99 39 52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9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C258F74" w14:textId="77777777" w:rsidR="00E77514" w:rsidRDefault="00E77514" w:rsidP="00FC0611">
            <w:pPr>
              <w:pStyle w:val="NormalinTable"/>
              <w:tabs>
                <w:tab w:val="left" w:pos="1250"/>
              </w:tabs>
            </w:pPr>
            <w:r>
              <w:t>0.00% + 23.000 € / 100 kg</w:t>
            </w:r>
          </w:p>
        </w:tc>
      </w:tr>
      <w:tr w:rsidR="00E77514" w14:paraId="3775460D" w14:textId="77777777" w:rsidTr="00162610">
        <w:trPr>
          <w:cantSplit/>
          <w:trPrChange w:id="209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100" w:author="David Owen" w:date="2019-06-03T11:19:00Z">
              <w:tcPr>
                <w:tcW w:w="0" w:type="auto"/>
                <w:tcBorders>
                  <w:top w:val="single" w:sz="4" w:space="0" w:color="A6A6A6" w:themeColor="background1" w:themeShade="A6"/>
                  <w:right w:val="single" w:sz="4" w:space="0" w:color="000000" w:themeColor="text1"/>
                </w:tcBorders>
              </w:tcPr>
            </w:tcPrChange>
          </w:tcPr>
          <w:p w14:paraId="61A95259" w14:textId="77777777" w:rsidR="00E77514" w:rsidRDefault="00E77514" w:rsidP="00FC0611">
            <w:pPr>
              <w:pStyle w:val="NormalinTable"/>
            </w:pPr>
            <w:r>
              <w:rPr>
                <w:b/>
              </w:rPr>
              <w:t>2007 99 39 54</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0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7C90FF0" w14:textId="77777777" w:rsidR="00E77514" w:rsidRDefault="00E77514" w:rsidP="00FC0611">
            <w:pPr>
              <w:pStyle w:val="NormalinTable"/>
              <w:tabs>
                <w:tab w:val="left" w:pos="1250"/>
              </w:tabs>
            </w:pPr>
            <w:r>
              <w:t>0.00%</w:t>
            </w:r>
          </w:p>
        </w:tc>
      </w:tr>
      <w:tr w:rsidR="00E77514" w14:paraId="476E7D36" w14:textId="77777777" w:rsidTr="00162610">
        <w:trPr>
          <w:cantSplit/>
          <w:trPrChange w:id="210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103" w:author="David Owen" w:date="2019-06-03T11:19:00Z">
              <w:tcPr>
                <w:tcW w:w="0" w:type="auto"/>
                <w:tcBorders>
                  <w:top w:val="single" w:sz="4" w:space="0" w:color="A6A6A6" w:themeColor="background1" w:themeShade="A6"/>
                  <w:right w:val="single" w:sz="4" w:space="0" w:color="000000" w:themeColor="text1"/>
                </w:tcBorders>
              </w:tcPr>
            </w:tcPrChange>
          </w:tcPr>
          <w:p w14:paraId="290D2EBA" w14:textId="77777777" w:rsidR="00E77514" w:rsidRDefault="00E77514" w:rsidP="00FC0611">
            <w:pPr>
              <w:pStyle w:val="NormalinTable"/>
            </w:pPr>
            <w:r>
              <w:rPr>
                <w:b/>
              </w:rPr>
              <w:t>2007 99 39 56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0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9C64C6A" w14:textId="77777777" w:rsidR="00E77514" w:rsidRDefault="00E77514" w:rsidP="00FC0611">
            <w:pPr>
              <w:pStyle w:val="NormalinTable"/>
              <w:tabs>
                <w:tab w:val="left" w:pos="1250"/>
              </w:tabs>
            </w:pPr>
            <w:r>
              <w:t>0.00% + 23.000 € / 100 kg</w:t>
            </w:r>
          </w:p>
        </w:tc>
      </w:tr>
      <w:tr w:rsidR="00E77514" w14:paraId="32A60B24" w14:textId="77777777" w:rsidTr="00162610">
        <w:trPr>
          <w:cantSplit/>
          <w:trPrChange w:id="210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106" w:author="David Owen" w:date="2019-06-03T11:19:00Z">
              <w:tcPr>
                <w:tcW w:w="0" w:type="auto"/>
                <w:tcBorders>
                  <w:top w:val="single" w:sz="4" w:space="0" w:color="A6A6A6" w:themeColor="background1" w:themeShade="A6"/>
                  <w:right w:val="single" w:sz="4" w:space="0" w:color="000000" w:themeColor="text1"/>
                </w:tcBorders>
              </w:tcPr>
            </w:tcPrChange>
          </w:tcPr>
          <w:p w14:paraId="74C66073" w14:textId="77777777" w:rsidR="00E77514" w:rsidRDefault="00E77514" w:rsidP="00FC0611">
            <w:pPr>
              <w:pStyle w:val="NormalinTable"/>
            </w:pPr>
            <w:r>
              <w:rPr>
                <w:b/>
              </w:rPr>
              <w:t>2007 99 39 70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0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96F01D4" w14:textId="77777777" w:rsidR="00E77514" w:rsidRDefault="00E77514" w:rsidP="00FC0611">
            <w:pPr>
              <w:pStyle w:val="NormalinTable"/>
              <w:tabs>
                <w:tab w:val="left" w:pos="1250"/>
              </w:tabs>
            </w:pPr>
            <w:r>
              <w:t>0.00%</w:t>
            </w:r>
          </w:p>
        </w:tc>
      </w:tr>
      <w:tr w:rsidR="00E77514" w14:paraId="68C59221" w14:textId="77777777" w:rsidTr="00162610">
        <w:trPr>
          <w:cantSplit/>
          <w:trPrChange w:id="210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109" w:author="David Owen" w:date="2019-06-03T11:19:00Z">
              <w:tcPr>
                <w:tcW w:w="0" w:type="auto"/>
                <w:tcBorders>
                  <w:top w:val="single" w:sz="4" w:space="0" w:color="A6A6A6" w:themeColor="background1" w:themeShade="A6"/>
                  <w:right w:val="single" w:sz="4" w:space="0" w:color="000000" w:themeColor="text1"/>
                </w:tcBorders>
              </w:tcPr>
            </w:tcPrChange>
          </w:tcPr>
          <w:p w14:paraId="270637ED" w14:textId="77777777" w:rsidR="00E77514" w:rsidRDefault="00E77514" w:rsidP="00FC0611">
            <w:pPr>
              <w:pStyle w:val="NormalinTable"/>
            </w:pPr>
            <w:r>
              <w:rPr>
                <w:b/>
              </w:rPr>
              <w:t>2007 99 39 75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1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49C3C64" w14:textId="77777777" w:rsidR="00E77514" w:rsidRDefault="00E77514" w:rsidP="00FC0611">
            <w:pPr>
              <w:pStyle w:val="NormalinTable"/>
              <w:tabs>
                <w:tab w:val="left" w:pos="1250"/>
              </w:tabs>
            </w:pPr>
            <w:r>
              <w:t>0.00% + 23.000 € / 100 kg</w:t>
            </w:r>
          </w:p>
        </w:tc>
      </w:tr>
      <w:tr w:rsidR="00E77514" w14:paraId="3460F320" w14:textId="77777777" w:rsidTr="00162610">
        <w:trPr>
          <w:cantSplit/>
          <w:trPrChange w:id="211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112" w:author="David Owen" w:date="2019-06-03T11:19:00Z">
              <w:tcPr>
                <w:tcW w:w="0" w:type="auto"/>
                <w:tcBorders>
                  <w:top w:val="single" w:sz="4" w:space="0" w:color="A6A6A6" w:themeColor="background1" w:themeShade="A6"/>
                  <w:right w:val="single" w:sz="4" w:space="0" w:color="000000" w:themeColor="text1"/>
                </w:tcBorders>
              </w:tcPr>
            </w:tcPrChange>
          </w:tcPr>
          <w:p w14:paraId="7E83F8F7" w14:textId="77777777" w:rsidR="00E77514" w:rsidRDefault="00E77514" w:rsidP="00FC0611">
            <w:pPr>
              <w:pStyle w:val="NormalinTable"/>
            </w:pPr>
            <w:r>
              <w:rPr>
                <w:b/>
              </w:rPr>
              <w:t>2007 99 39 80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1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7F31B09" w14:textId="77777777" w:rsidR="00E77514" w:rsidRDefault="00E77514" w:rsidP="00FC0611">
            <w:pPr>
              <w:pStyle w:val="NormalinTable"/>
              <w:tabs>
                <w:tab w:val="left" w:pos="1250"/>
              </w:tabs>
            </w:pPr>
            <w:r>
              <w:t>0.00%</w:t>
            </w:r>
          </w:p>
        </w:tc>
      </w:tr>
      <w:tr w:rsidR="00E77514" w14:paraId="1F2D7D99" w14:textId="77777777" w:rsidTr="00162610">
        <w:trPr>
          <w:cantSplit/>
          <w:trPrChange w:id="211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115" w:author="David Owen" w:date="2019-06-03T11:19:00Z">
              <w:tcPr>
                <w:tcW w:w="0" w:type="auto"/>
                <w:tcBorders>
                  <w:top w:val="single" w:sz="4" w:space="0" w:color="A6A6A6" w:themeColor="background1" w:themeShade="A6"/>
                  <w:right w:val="single" w:sz="4" w:space="0" w:color="000000" w:themeColor="text1"/>
                </w:tcBorders>
              </w:tcPr>
            </w:tcPrChange>
          </w:tcPr>
          <w:p w14:paraId="065BD7B6" w14:textId="77777777" w:rsidR="00E77514" w:rsidRDefault="00E77514" w:rsidP="00FC0611">
            <w:pPr>
              <w:pStyle w:val="NormalinTable"/>
            </w:pPr>
            <w:r>
              <w:rPr>
                <w:b/>
              </w:rPr>
              <w:t>2007 99 39 85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1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C6F26BB" w14:textId="77777777" w:rsidR="00E77514" w:rsidRDefault="00E77514" w:rsidP="00FC0611">
            <w:pPr>
              <w:pStyle w:val="NormalinTable"/>
              <w:tabs>
                <w:tab w:val="left" w:pos="1250"/>
              </w:tabs>
            </w:pPr>
            <w:r>
              <w:t>0.00% + 23.000 € / 100 kg</w:t>
            </w:r>
          </w:p>
        </w:tc>
      </w:tr>
      <w:tr w:rsidR="00E77514" w14:paraId="5B58DE16" w14:textId="77777777" w:rsidTr="00162610">
        <w:trPr>
          <w:cantSplit/>
          <w:trPrChange w:id="211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118" w:author="David Owen" w:date="2019-06-03T11:19:00Z">
              <w:tcPr>
                <w:tcW w:w="0" w:type="auto"/>
                <w:tcBorders>
                  <w:top w:val="single" w:sz="4" w:space="0" w:color="A6A6A6" w:themeColor="background1" w:themeShade="A6"/>
                  <w:right w:val="single" w:sz="4" w:space="0" w:color="000000" w:themeColor="text1"/>
                </w:tcBorders>
              </w:tcPr>
            </w:tcPrChange>
          </w:tcPr>
          <w:p w14:paraId="2F3809C2" w14:textId="77777777" w:rsidR="00E77514" w:rsidRDefault="00E77514" w:rsidP="00FC0611">
            <w:pPr>
              <w:pStyle w:val="NormalinTable"/>
            </w:pPr>
            <w:r>
              <w:rPr>
                <w:b/>
              </w:rPr>
              <w:t>2007 99 50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1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3DB33A4" w14:textId="77777777" w:rsidR="00E77514" w:rsidRDefault="00E77514" w:rsidP="00FC0611">
            <w:pPr>
              <w:pStyle w:val="NormalinTable"/>
              <w:tabs>
                <w:tab w:val="left" w:pos="1250"/>
              </w:tabs>
            </w:pPr>
            <w:r>
              <w:t>0.00%</w:t>
            </w:r>
          </w:p>
        </w:tc>
      </w:tr>
      <w:tr w:rsidR="00E77514" w14:paraId="3F393D57" w14:textId="77777777" w:rsidTr="00162610">
        <w:trPr>
          <w:cantSplit/>
          <w:trPrChange w:id="212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121" w:author="David Owen" w:date="2019-06-03T11:19:00Z">
              <w:tcPr>
                <w:tcW w:w="0" w:type="auto"/>
                <w:tcBorders>
                  <w:top w:val="single" w:sz="4" w:space="0" w:color="A6A6A6" w:themeColor="background1" w:themeShade="A6"/>
                  <w:right w:val="single" w:sz="4" w:space="0" w:color="000000" w:themeColor="text1"/>
                </w:tcBorders>
              </w:tcPr>
            </w:tcPrChange>
          </w:tcPr>
          <w:p w14:paraId="7B4CE514" w14:textId="77777777" w:rsidR="00E77514" w:rsidRDefault="00E77514" w:rsidP="00FC0611">
            <w:pPr>
              <w:pStyle w:val="NormalinTable"/>
            </w:pPr>
            <w:r>
              <w:rPr>
                <w:b/>
              </w:rPr>
              <w:t>2007 99 93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2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FFD3078" w14:textId="77777777" w:rsidR="00E77514" w:rsidRDefault="00E77514" w:rsidP="00FC0611">
            <w:pPr>
              <w:pStyle w:val="NormalinTable"/>
              <w:tabs>
                <w:tab w:val="left" w:pos="1250"/>
              </w:tabs>
            </w:pPr>
            <w:r>
              <w:t>0.00%</w:t>
            </w:r>
          </w:p>
        </w:tc>
      </w:tr>
      <w:tr w:rsidR="00E77514" w14:paraId="5AD578DE" w14:textId="77777777" w:rsidTr="00162610">
        <w:trPr>
          <w:cantSplit/>
          <w:trPrChange w:id="212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124" w:author="David Owen" w:date="2019-06-03T11:19:00Z">
              <w:tcPr>
                <w:tcW w:w="0" w:type="auto"/>
                <w:tcBorders>
                  <w:top w:val="single" w:sz="4" w:space="0" w:color="A6A6A6" w:themeColor="background1" w:themeShade="A6"/>
                  <w:right w:val="single" w:sz="4" w:space="0" w:color="000000" w:themeColor="text1"/>
                </w:tcBorders>
              </w:tcPr>
            </w:tcPrChange>
          </w:tcPr>
          <w:p w14:paraId="11F312F7" w14:textId="77777777" w:rsidR="00E77514" w:rsidRDefault="00E77514" w:rsidP="00FC0611">
            <w:pPr>
              <w:pStyle w:val="NormalinTable"/>
            </w:pPr>
            <w:r>
              <w:rPr>
                <w:b/>
              </w:rPr>
              <w:t>2007 99 97</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2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52B57D6" w14:textId="77777777" w:rsidR="00E77514" w:rsidRDefault="00E77514" w:rsidP="00FC0611">
            <w:pPr>
              <w:pStyle w:val="NormalinTable"/>
              <w:tabs>
                <w:tab w:val="left" w:pos="1250"/>
              </w:tabs>
            </w:pPr>
            <w:r>
              <w:t>0.00%</w:t>
            </w:r>
          </w:p>
        </w:tc>
      </w:tr>
      <w:tr w:rsidR="00E77514" w14:paraId="7ABEEF67" w14:textId="77777777" w:rsidTr="00162610">
        <w:trPr>
          <w:cantSplit/>
          <w:trPrChange w:id="212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127" w:author="David Owen" w:date="2019-06-03T11:19:00Z">
              <w:tcPr>
                <w:tcW w:w="0" w:type="auto"/>
                <w:tcBorders>
                  <w:top w:val="single" w:sz="4" w:space="0" w:color="A6A6A6" w:themeColor="background1" w:themeShade="A6"/>
                  <w:right w:val="single" w:sz="4" w:space="0" w:color="000000" w:themeColor="text1"/>
                </w:tcBorders>
              </w:tcPr>
            </w:tcPrChange>
          </w:tcPr>
          <w:p w14:paraId="4A8ACB78" w14:textId="77777777" w:rsidR="00E77514" w:rsidRDefault="00E77514" w:rsidP="00FC0611">
            <w:pPr>
              <w:pStyle w:val="NormalinTable"/>
            </w:pPr>
            <w:r>
              <w:rPr>
                <w:b/>
              </w:rPr>
              <w:t>2008 11 00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2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9AC86DF" w14:textId="77777777" w:rsidR="00E77514" w:rsidRDefault="00E77514" w:rsidP="00FC0611">
            <w:pPr>
              <w:pStyle w:val="NormalinTable"/>
              <w:tabs>
                <w:tab w:val="left" w:pos="1250"/>
              </w:tabs>
            </w:pPr>
            <w:r>
              <w:t>0.00%</w:t>
            </w:r>
          </w:p>
        </w:tc>
      </w:tr>
      <w:tr w:rsidR="00E77514" w14:paraId="3399E088" w14:textId="77777777" w:rsidTr="00162610">
        <w:trPr>
          <w:cantSplit/>
          <w:trPrChange w:id="212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130" w:author="David Owen" w:date="2019-06-03T11:19:00Z">
              <w:tcPr>
                <w:tcW w:w="0" w:type="auto"/>
                <w:tcBorders>
                  <w:top w:val="single" w:sz="4" w:space="0" w:color="A6A6A6" w:themeColor="background1" w:themeShade="A6"/>
                  <w:right w:val="single" w:sz="4" w:space="0" w:color="000000" w:themeColor="text1"/>
                </w:tcBorders>
              </w:tcPr>
            </w:tcPrChange>
          </w:tcPr>
          <w:p w14:paraId="09F32CD2" w14:textId="77777777" w:rsidR="00E77514" w:rsidRDefault="00E77514" w:rsidP="00FC0611">
            <w:pPr>
              <w:pStyle w:val="NormalinTable"/>
            </w:pPr>
            <w:r>
              <w:rPr>
                <w:b/>
              </w:rPr>
              <w:t>2008 19 00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3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10B2511" w14:textId="77777777" w:rsidR="00E77514" w:rsidRDefault="00E77514" w:rsidP="00FC0611">
            <w:pPr>
              <w:pStyle w:val="NormalinTable"/>
              <w:tabs>
                <w:tab w:val="left" w:pos="1250"/>
              </w:tabs>
            </w:pPr>
            <w:r>
              <w:t>0.00%</w:t>
            </w:r>
          </w:p>
        </w:tc>
      </w:tr>
      <w:tr w:rsidR="00E77514" w14:paraId="1351586F" w14:textId="77777777" w:rsidTr="00162610">
        <w:trPr>
          <w:cantSplit/>
          <w:trPrChange w:id="213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133" w:author="David Owen" w:date="2019-06-03T11:19:00Z">
              <w:tcPr>
                <w:tcW w:w="0" w:type="auto"/>
                <w:tcBorders>
                  <w:top w:val="single" w:sz="4" w:space="0" w:color="A6A6A6" w:themeColor="background1" w:themeShade="A6"/>
                  <w:right w:val="single" w:sz="4" w:space="0" w:color="000000" w:themeColor="text1"/>
                </w:tcBorders>
              </w:tcPr>
            </w:tcPrChange>
          </w:tcPr>
          <w:p w14:paraId="314795B4" w14:textId="77777777" w:rsidR="00E77514" w:rsidRDefault="00E77514" w:rsidP="00FC0611">
            <w:pPr>
              <w:pStyle w:val="NormalinTable"/>
            </w:pPr>
            <w:r>
              <w:rPr>
                <w:b/>
              </w:rPr>
              <w:t>2008 20 00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3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246DB21" w14:textId="77777777" w:rsidR="00E77514" w:rsidRDefault="00E77514" w:rsidP="00FC0611">
            <w:pPr>
              <w:pStyle w:val="NormalinTable"/>
              <w:tabs>
                <w:tab w:val="left" w:pos="1250"/>
              </w:tabs>
            </w:pPr>
            <w:r>
              <w:t>0.00%</w:t>
            </w:r>
          </w:p>
        </w:tc>
      </w:tr>
      <w:tr w:rsidR="00E77514" w14:paraId="28EB9B41" w14:textId="77777777" w:rsidTr="00162610">
        <w:trPr>
          <w:cantSplit/>
          <w:trPrChange w:id="213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136" w:author="David Owen" w:date="2019-06-03T11:19:00Z">
              <w:tcPr>
                <w:tcW w:w="0" w:type="auto"/>
                <w:tcBorders>
                  <w:top w:val="single" w:sz="4" w:space="0" w:color="A6A6A6" w:themeColor="background1" w:themeShade="A6"/>
                  <w:right w:val="single" w:sz="4" w:space="0" w:color="000000" w:themeColor="text1"/>
                </w:tcBorders>
              </w:tcPr>
            </w:tcPrChange>
          </w:tcPr>
          <w:p w14:paraId="32BA4CD4" w14:textId="77777777" w:rsidR="00E77514" w:rsidRDefault="00E77514" w:rsidP="00FC0611">
            <w:pPr>
              <w:pStyle w:val="NormalinTable"/>
            </w:pPr>
            <w:r>
              <w:rPr>
                <w:b/>
              </w:rPr>
              <w:t>2008 30 00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3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02224D4" w14:textId="77777777" w:rsidR="00E77514" w:rsidRDefault="00E77514" w:rsidP="00FC0611">
            <w:pPr>
              <w:pStyle w:val="NormalinTable"/>
              <w:tabs>
                <w:tab w:val="left" w:pos="1250"/>
              </w:tabs>
            </w:pPr>
            <w:r>
              <w:t>0.00%</w:t>
            </w:r>
          </w:p>
        </w:tc>
      </w:tr>
      <w:tr w:rsidR="00E77514" w14:paraId="661D2227" w14:textId="77777777" w:rsidTr="00162610">
        <w:trPr>
          <w:cantSplit/>
          <w:trPrChange w:id="213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139" w:author="David Owen" w:date="2019-06-03T11:19:00Z">
              <w:tcPr>
                <w:tcW w:w="0" w:type="auto"/>
                <w:tcBorders>
                  <w:top w:val="single" w:sz="4" w:space="0" w:color="A6A6A6" w:themeColor="background1" w:themeShade="A6"/>
                  <w:right w:val="single" w:sz="4" w:space="0" w:color="000000" w:themeColor="text1"/>
                </w:tcBorders>
              </w:tcPr>
            </w:tcPrChange>
          </w:tcPr>
          <w:p w14:paraId="71AFD5F7" w14:textId="77777777" w:rsidR="00E77514" w:rsidRDefault="00E77514" w:rsidP="00FC0611">
            <w:pPr>
              <w:pStyle w:val="NormalinTable"/>
            </w:pPr>
            <w:r>
              <w:rPr>
                <w:b/>
              </w:rPr>
              <w:t>2008 40 00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4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1B05E45" w14:textId="77777777" w:rsidR="00E77514" w:rsidRDefault="00E77514" w:rsidP="00FC0611">
            <w:pPr>
              <w:pStyle w:val="NormalinTable"/>
              <w:tabs>
                <w:tab w:val="left" w:pos="1250"/>
              </w:tabs>
            </w:pPr>
            <w:r>
              <w:t>0.00%</w:t>
            </w:r>
          </w:p>
        </w:tc>
      </w:tr>
      <w:tr w:rsidR="00E77514" w14:paraId="337317AF" w14:textId="77777777" w:rsidTr="00162610">
        <w:trPr>
          <w:cantSplit/>
          <w:trPrChange w:id="214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142" w:author="David Owen" w:date="2019-06-03T11:19:00Z">
              <w:tcPr>
                <w:tcW w:w="0" w:type="auto"/>
                <w:tcBorders>
                  <w:top w:val="single" w:sz="4" w:space="0" w:color="A6A6A6" w:themeColor="background1" w:themeShade="A6"/>
                  <w:right w:val="single" w:sz="4" w:space="0" w:color="000000" w:themeColor="text1"/>
                </w:tcBorders>
              </w:tcPr>
            </w:tcPrChange>
          </w:tcPr>
          <w:p w14:paraId="06B42F01" w14:textId="77777777" w:rsidR="00E77514" w:rsidRDefault="00E77514" w:rsidP="00FC0611">
            <w:pPr>
              <w:pStyle w:val="NormalinTable"/>
            </w:pPr>
            <w:r>
              <w:rPr>
                <w:b/>
              </w:rPr>
              <w:t>2008 50 00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4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97BF502" w14:textId="77777777" w:rsidR="00E77514" w:rsidRDefault="00E77514" w:rsidP="00FC0611">
            <w:pPr>
              <w:pStyle w:val="NormalinTable"/>
              <w:tabs>
                <w:tab w:val="left" w:pos="1250"/>
              </w:tabs>
            </w:pPr>
            <w:r>
              <w:t>0.00%</w:t>
            </w:r>
          </w:p>
        </w:tc>
      </w:tr>
      <w:tr w:rsidR="00E77514" w14:paraId="7BA6DE71" w14:textId="77777777" w:rsidTr="00162610">
        <w:trPr>
          <w:cantSplit/>
          <w:trPrChange w:id="214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145" w:author="David Owen" w:date="2019-06-03T11:19:00Z">
              <w:tcPr>
                <w:tcW w:w="0" w:type="auto"/>
                <w:tcBorders>
                  <w:top w:val="single" w:sz="4" w:space="0" w:color="A6A6A6" w:themeColor="background1" w:themeShade="A6"/>
                  <w:right w:val="single" w:sz="4" w:space="0" w:color="000000" w:themeColor="text1"/>
                </w:tcBorders>
              </w:tcPr>
            </w:tcPrChange>
          </w:tcPr>
          <w:p w14:paraId="616052C3" w14:textId="77777777" w:rsidR="00E77514" w:rsidRDefault="00E77514" w:rsidP="00FC0611">
            <w:pPr>
              <w:pStyle w:val="NormalinTable"/>
            </w:pPr>
            <w:r>
              <w:rPr>
                <w:b/>
              </w:rPr>
              <w:t>2008 60 00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4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753F9E7" w14:textId="77777777" w:rsidR="00E77514" w:rsidRDefault="00E77514" w:rsidP="00FC0611">
            <w:pPr>
              <w:pStyle w:val="NormalinTable"/>
              <w:tabs>
                <w:tab w:val="left" w:pos="1250"/>
              </w:tabs>
            </w:pPr>
            <w:r>
              <w:t>0.00%</w:t>
            </w:r>
          </w:p>
        </w:tc>
      </w:tr>
      <w:tr w:rsidR="00E77514" w14:paraId="6F607487" w14:textId="77777777" w:rsidTr="00162610">
        <w:trPr>
          <w:cantSplit/>
          <w:trPrChange w:id="214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148" w:author="David Owen" w:date="2019-06-03T11:19:00Z">
              <w:tcPr>
                <w:tcW w:w="0" w:type="auto"/>
                <w:tcBorders>
                  <w:top w:val="single" w:sz="4" w:space="0" w:color="A6A6A6" w:themeColor="background1" w:themeShade="A6"/>
                  <w:right w:val="single" w:sz="4" w:space="0" w:color="000000" w:themeColor="text1"/>
                </w:tcBorders>
              </w:tcPr>
            </w:tcPrChange>
          </w:tcPr>
          <w:p w14:paraId="4BB098D9" w14:textId="77777777" w:rsidR="00E77514" w:rsidRDefault="00E77514" w:rsidP="00FC0611">
            <w:pPr>
              <w:pStyle w:val="NormalinTable"/>
            </w:pPr>
            <w:r>
              <w:rPr>
                <w:b/>
              </w:rPr>
              <w:t>2008 70 00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4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0E4AA27" w14:textId="77777777" w:rsidR="00E77514" w:rsidRDefault="00E77514" w:rsidP="00FC0611">
            <w:pPr>
              <w:pStyle w:val="NormalinTable"/>
              <w:tabs>
                <w:tab w:val="left" w:pos="1250"/>
              </w:tabs>
            </w:pPr>
            <w:r>
              <w:t>0.00%</w:t>
            </w:r>
          </w:p>
        </w:tc>
      </w:tr>
      <w:tr w:rsidR="00E77514" w14:paraId="2A7020EE" w14:textId="77777777" w:rsidTr="00162610">
        <w:trPr>
          <w:cantSplit/>
          <w:trPrChange w:id="215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151" w:author="David Owen" w:date="2019-06-03T11:19:00Z">
              <w:tcPr>
                <w:tcW w:w="0" w:type="auto"/>
                <w:tcBorders>
                  <w:top w:val="single" w:sz="4" w:space="0" w:color="A6A6A6" w:themeColor="background1" w:themeShade="A6"/>
                  <w:right w:val="single" w:sz="4" w:space="0" w:color="000000" w:themeColor="text1"/>
                </w:tcBorders>
              </w:tcPr>
            </w:tcPrChange>
          </w:tcPr>
          <w:p w14:paraId="6263617E" w14:textId="77777777" w:rsidR="00E77514" w:rsidRDefault="00E77514" w:rsidP="00FC0611">
            <w:pPr>
              <w:pStyle w:val="NormalinTable"/>
            </w:pPr>
            <w:r>
              <w:rPr>
                <w:b/>
              </w:rPr>
              <w:t>2008 80 00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5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9A001C2" w14:textId="77777777" w:rsidR="00E77514" w:rsidRDefault="00E77514" w:rsidP="00FC0611">
            <w:pPr>
              <w:pStyle w:val="NormalinTable"/>
              <w:tabs>
                <w:tab w:val="left" w:pos="1250"/>
              </w:tabs>
            </w:pPr>
            <w:r>
              <w:t>0.00%</w:t>
            </w:r>
          </w:p>
        </w:tc>
      </w:tr>
      <w:tr w:rsidR="00E77514" w14:paraId="2BBC14E5" w14:textId="77777777" w:rsidTr="00162610">
        <w:trPr>
          <w:cantSplit/>
          <w:trPrChange w:id="215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154" w:author="David Owen" w:date="2019-06-03T11:19:00Z">
              <w:tcPr>
                <w:tcW w:w="0" w:type="auto"/>
                <w:tcBorders>
                  <w:top w:val="single" w:sz="4" w:space="0" w:color="A6A6A6" w:themeColor="background1" w:themeShade="A6"/>
                  <w:right w:val="single" w:sz="4" w:space="0" w:color="000000" w:themeColor="text1"/>
                </w:tcBorders>
              </w:tcPr>
            </w:tcPrChange>
          </w:tcPr>
          <w:p w14:paraId="2AAC1FCE" w14:textId="77777777" w:rsidR="00E77514" w:rsidRDefault="00E77514" w:rsidP="00FC0611">
            <w:pPr>
              <w:pStyle w:val="NormalinTable"/>
            </w:pPr>
            <w:r>
              <w:rPr>
                <w:b/>
              </w:rPr>
              <w:t>2008 91 00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5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84CF768" w14:textId="77777777" w:rsidR="00E77514" w:rsidRDefault="00E77514" w:rsidP="00FC0611">
            <w:pPr>
              <w:pStyle w:val="NormalinTable"/>
              <w:tabs>
                <w:tab w:val="left" w:pos="1250"/>
              </w:tabs>
            </w:pPr>
            <w:r>
              <w:t>0.00%</w:t>
            </w:r>
          </w:p>
        </w:tc>
      </w:tr>
      <w:tr w:rsidR="00E77514" w14:paraId="0AC06DE8" w14:textId="77777777" w:rsidTr="00162610">
        <w:trPr>
          <w:cantSplit/>
          <w:trPrChange w:id="215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157" w:author="David Owen" w:date="2019-06-03T11:19:00Z">
              <w:tcPr>
                <w:tcW w:w="0" w:type="auto"/>
                <w:tcBorders>
                  <w:top w:val="single" w:sz="4" w:space="0" w:color="A6A6A6" w:themeColor="background1" w:themeShade="A6"/>
                  <w:right w:val="single" w:sz="4" w:space="0" w:color="000000" w:themeColor="text1"/>
                </w:tcBorders>
              </w:tcPr>
            </w:tcPrChange>
          </w:tcPr>
          <w:p w14:paraId="697A4CF0" w14:textId="77777777" w:rsidR="00E77514" w:rsidRDefault="00E77514" w:rsidP="00FC0611">
            <w:pPr>
              <w:pStyle w:val="NormalinTable"/>
            </w:pPr>
            <w:r>
              <w:rPr>
                <w:b/>
              </w:rPr>
              <w:t>2008 93 00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5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3E6726D" w14:textId="77777777" w:rsidR="00E77514" w:rsidRDefault="00E77514" w:rsidP="00FC0611">
            <w:pPr>
              <w:pStyle w:val="NormalinTable"/>
              <w:tabs>
                <w:tab w:val="left" w:pos="1250"/>
              </w:tabs>
            </w:pPr>
            <w:r>
              <w:t>0.00%</w:t>
            </w:r>
          </w:p>
        </w:tc>
      </w:tr>
      <w:tr w:rsidR="00E77514" w14:paraId="3EEDB4FB" w14:textId="77777777" w:rsidTr="00162610">
        <w:trPr>
          <w:cantSplit/>
          <w:trPrChange w:id="215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160" w:author="David Owen" w:date="2019-06-03T11:19:00Z">
              <w:tcPr>
                <w:tcW w:w="0" w:type="auto"/>
                <w:tcBorders>
                  <w:top w:val="single" w:sz="4" w:space="0" w:color="A6A6A6" w:themeColor="background1" w:themeShade="A6"/>
                  <w:right w:val="single" w:sz="4" w:space="0" w:color="000000" w:themeColor="text1"/>
                </w:tcBorders>
              </w:tcPr>
            </w:tcPrChange>
          </w:tcPr>
          <w:p w14:paraId="13451A80" w14:textId="77777777" w:rsidR="00E77514" w:rsidRDefault="00E77514" w:rsidP="00FC0611">
            <w:pPr>
              <w:pStyle w:val="NormalinTable"/>
            </w:pPr>
            <w:r>
              <w:rPr>
                <w:b/>
              </w:rPr>
              <w:t>2008 97 00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6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D166356" w14:textId="77777777" w:rsidR="00E77514" w:rsidRDefault="00E77514" w:rsidP="00FC0611">
            <w:pPr>
              <w:pStyle w:val="NormalinTable"/>
              <w:tabs>
                <w:tab w:val="left" w:pos="1250"/>
              </w:tabs>
            </w:pPr>
            <w:r>
              <w:t>0.00%</w:t>
            </w:r>
          </w:p>
        </w:tc>
      </w:tr>
      <w:tr w:rsidR="00E77514" w14:paraId="5664EA71" w14:textId="77777777" w:rsidTr="00162610">
        <w:trPr>
          <w:cantSplit/>
          <w:trPrChange w:id="216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163" w:author="David Owen" w:date="2019-06-03T11:19:00Z">
              <w:tcPr>
                <w:tcW w:w="0" w:type="auto"/>
                <w:tcBorders>
                  <w:top w:val="single" w:sz="4" w:space="0" w:color="A6A6A6" w:themeColor="background1" w:themeShade="A6"/>
                  <w:right w:val="single" w:sz="4" w:space="0" w:color="000000" w:themeColor="text1"/>
                </w:tcBorders>
              </w:tcPr>
            </w:tcPrChange>
          </w:tcPr>
          <w:p w14:paraId="4044D9C0" w14:textId="77777777" w:rsidR="00E77514" w:rsidRDefault="00E77514" w:rsidP="00FC0611">
            <w:pPr>
              <w:pStyle w:val="NormalinTable"/>
            </w:pPr>
            <w:r>
              <w:rPr>
                <w:b/>
              </w:rPr>
              <w:t>2008 99 11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6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C62690D" w14:textId="77777777" w:rsidR="00E77514" w:rsidRDefault="00E77514" w:rsidP="00FC0611">
            <w:pPr>
              <w:pStyle w:val="NormalinTable"/>
              <w:tabs>
                <w:tab w:val="left" w:pos="1250"/>
              </w:tabs>
            </w:pPr>
            <w:r>
              <w:t>0.00%</w:t>
            </w:r>
          </w:p>
        </w:tc>
      </w:tr>
      <w:tr w:rsidR="00E77514" w14:paraId="033CB04E" w14:textId="77777777" w:rsidTr="00162610">
        <w:trPr>
          <w:cantSplit/>
          <w:trPrChange w:id="216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166" w:author="David Owen" w:date="2019-06-03T11:19:00Z">
              <w:tcPr>
                <w:tcW w:w="0" w:type="auto"/>
                <w:tcBorders>
                  <w:top w:val="single" w:sz="4" w:space="0" w:color="A6A6A6" w:themeColor="background1" w:themeShade="A6"/>
                  <w:right w:val="single" w:sz="4" w:space="0" w:color="000000" w:themeColor="text1"/>
                </w:tcBorders>
              </w:tcPr>
            </w:tcPrChange>
          </w:tcPr>
          <w:p w14:paraId="7882DF44" w14:textId="77777777" w:rsidR="00E77514" w:rsidRDefault="00E77514" w:rsidP="00FC0611">
            <w:pPr>
              <w:pStyle w:val="NormalinTable"/>
            </w:pPr>
            <w:r>
              <w:rPr>
                <w:b/>
              </w:rPr>
              <w:t>2008 99 19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6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FBC3B53" w14:textId="77777777" w:rsidR="00E77514" w:rsidRDefault="00E77514" w:rsidP="00FC0611">
            <w:pPr>
              <w:pStyle w:val="NormalinTable"/>
              <w:tabs>
                <w:tab w:val="left" w:pos="1250"/>
              </w:tabs>
            </w:pPr>
            <w:r>
              <w:t>0.00%</w:t>
            </w:r>
          </w:p>
        </w:tc>
      </w:tr>
      <w:tr w:rsidR="00E77514" w14:paraId="39A9080B" w14:textId="77777777" w:rsidTr="00162610">
        <w:trPr>
          <w:cantSplit/>
          <w:trPrChange w:id="216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169" w:author="David Owen" w:date="2019-06-03T11:19:00Z">
              <w:tcPr>
                <w:tcW w:w="0" w:type="auto"/>
                <w:tcBorders>
                  <w:top w:val="single" w:sz="4" w:space="0" w:color="A6A6A6" w:themeColor="background1" w:themeShade="A6"/>
                  <w:right w:val="single" w:sz="4" w:space="0" w:color="000000" w:themeColor="text1"/>
                </w:tcBorders>
              </w:tcPr>
            </w:tcPrChange>
          </w:tcPr>
          <w:p w14:paraId="4A4448F2" w14:textId="77777777" w:rsidR="00E77514" w:rsidRDefault="00E77514" w:rsidP="00FC0611">
            <w:pPr>
              <w:pStyle w:val="NormalinTable"/>
            </w:pPr>
            <w:r>
              <w:rPr>
                <w:b/>
              </w:rPr>
              <w:t>2008 99 21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7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8AF56FD" w14:textId="77777777" w:rsidR="00E77514" w:rsidRDefault="00E77514" w:rsidP="00FC0611">
            <w:pPr>
              <w:pStyle w:val="NormalinTable"/>
              <w:tabs>
                <w:tab w:val="left" w:pos="1250"/>
              </w:tabs>
            </w:pPr>
            <w:r>
              <w:t>0.00%</w:t>
            </w:r>
          </w:p>
        </w:tc>
      </w:tr>
      <w:tr w:rsidR="00E77514" w14:paraId="06229563" w14:textId="77777777" w:rsidTr="00162610">
        <w:trPr>
          <w:cantSplit/>
          <w:trPrChange w:id="217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172" w:author="David Owen" w:date="2019-06-03T11:19:00Z">
              <w:tcPr>
                <w:tcW w:w="0" w:type="auto"/>
                <w:tcBorders>
                  <w:top w:val="single" w:sz="4" w:space="0" w:color="A6A6A6" w:themeColor="background1" w:themeShade="A6"/>
                  <w:right w:val="single" w:sz="4" w:space="0" w:color="000000" w:themeColor="text1"/>
                </w:tcBorders>
              </w:tcPr>
            </w:tcPrChange>
          </w:tcPr>
          <w:p w14:paraId="24A6698F" w14:textId="77777777" w:rsidR="00E77514" w:rsidRDefault="00E77514" w:rsidP="00FC0611">
            <w:pPr>
              <w:pStyle w:val="NormalinTable"/>
            </w:pPr>
            <w:r>
              <w:rPr>
                <w:b/>
              </w:rPr>
              <w:t>2008 99 23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7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F2C6B71" w14:textId="77777777" w:rsidR="00E77514" w:rsidRDefault="00E77514" w:rsidP="00FC0611">
            <w:pPr>
              <w:pStyle w:val="NormalinTable"/>
              <w:tabs>
                <w:tab w:val="left" w:pos="1250"/>
              </w:tabs>
            </w:pPr>
            <w:r>
              <w:t>0.00%</w:t>
            </w:r>
          </w:p>
        </w:tc>
      </w:tr>
      <w:tr w:rsidR="00E77514" w14:paraId="6A4F411E" w14:textId="77777777" w:rsidTr="00162610">
        <w:trPr>
          <w:cantSplit/>
          <w:trPrChange w:id="217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175" w:author="David Owen" w:date="2019-06-03T11:19:00Z">
              <w:tcPr>
                <w:tcW w:w="0" w:type="auto"/>
                <w:tcBorders>
                  <w:top w:val="single" w:sz="4" w:space="0" w:color="A6A6A6" w:themeColor="background1" w:themeShade="A6"/>
                  <w:right w:val="single" w:sz="4" w:space="0" w:color="000000" w:themeColor="text1"/>
                </w:tcBorders>
              </w:tcPr>
            </w:tcPrChange>
          </w:tcPr>
          <w:p w14:paraId="77C9A771" w14:textId="77777777" w:rsidR="00E77514" w:rsidRDefault="00E77514" w:rsidP="00FC0611">
            <w:pPr>
              <w:pStyle w:val="NormalinTable"/>
            </w:pPr>
            <w:r>
              <w:rPr>
                <w:b/>
              </w:rPr>
              <w:t>2008 99 24</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7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E2987E6" w14:textId="77777777" w:rsidR="00E77514" w:rsidRDefault="00E77514" w:rsidP="00FC0611">
            <w:pPr>
              <w:pStyle w:val="NormalinTable"/>
              <w:tabs>
                <w:tab w:val="left" w:pos="1250"/>
              </w:tabs>
            </w:pPr>
            <w:r>
              <w:t>0.00%</w:t>
            </w:r>
          </w:p>
        </w:tc>
      </w:tr>
      <w:tr w:rsidR="00E77514" w14:paraId="1CA5E7D8" w14:textId="77777777" w:rsidTr="00162610">
        <w:trPr>
          <w:cantSplit/>
          <w:trPrChange w:id="217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178" w:author="David Owen" w:date="2019-06-03T11:19:00Z">
              <w:tcPr>
                <w:tcW w:w="0" w:type="auto"/>
                <w:tcBorders>
                  <w:top w:val="single" w:sz="4" w:space="0" w:color="A6A6A6" w:themeColor="background1" w:themeShade="A6"/>
                  <w:right w:val="single" w:sz="4" w:space="0" w:color="000000" w:themeColor="text1"/>
                </w:tcBorders>
              </w:tcPr>
            </w:tcPrChange>
          </w:tcPr>
          <w:p w14:paraId="7D820F6F" w14:textId="77777777" w:rsidR="00E77514" w:rsidRDefault="00E77514" w:rsidP="00FC0611">
            <w:pPr>
              <w:pStyle w:val="NormalinTable"/>
            </w:pPr>
            <w:r>
              <w:rPr>
                <w:b/>
              </w:rPr>
              <w:t>2008 99 28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7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19718FA" w14:textId="77777777" w:rsidR="00E77514" w:rsidRDefault="00E77514" w:rsidP="00FC0611">
            <w:pPr>
              <w:pStyle w:val="NormalinTable"/>
              <w:tabs>
                <w:tab w:val="left" w:pos="1250"/>
              </w:tabs>
            </w:pPr>
            <w:r>
              <w:t>0.00%</w:t>
            </w:r>
          </w:p>
        </w:tc>
      </w:tr>
      <w:tr w:rsidR="00E77514" w14:paraId="08A2723E" w14:textId="77777777" w:rsidTr="00162610">
        <w:trPr>
          <w:cantSplit/>
          <w:trPrChange w:id="218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181" w:author="David Owen" w:date="2019-06-03T11:19:00Z">
              <w:tcPr>
                <w:tcW w:w="0" w:type="auto"/>
                <w:tcBorders>
                  <w:top w:val="single" w:sz="4" w:space="0" w:color="A6A6A6" w:themeColor="background1" w:themeShade="A6"/>
                  <w:right w:val="single" w:sz="4" w:space="0" w:color="000000" w:themeColor="text1"/>
                </w:tcBorders>
              </w:tcPr>
            </w:tcPrChange>
          </w:tcPr>
          <w:p w14:paraId="23BC05B7" w14:textId="77777777" w:rsidR="00E77514" w:rsidRDefault="00E77514" w:rsidP="00FC0611">
            <w:pPr>
              <w:pStyle w:val="NormalinTable"/>
            </w:pPr>
            <w:r>
              <w:rPr>
                <w:b/>
              </w:rPr>
              <w:t>2008 99 31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8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F33FDF4" w14:textId="77777777" w:rsidR="00E77514" w:rsidRDefault="00E77514" w:rsidP="00FC0611">
            <w:pPr>
              <w:pStyle w:val="NormalinTable"/>
              <w:tabs>
                <w:tab w:val="left" w:pos="1250"/>
              </w:tabs>
            </w:pPr>
            <w:r>
              <w:t>0.00%</w:t>
            </w:r>
          </w:p>
        </w:tc>
      </w:tr>
      <w:tr w:rsidR="00E77514" w14:paraId="25F3C52F" w14:textId="77777777" w:rsidTr="00162610">
        <w:trPr>
          <w:cantSplit/>
          <w:trPrChange w:id="218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184" w:author="David Owen" w:date="2019-06-03T11:19:00Z">
              <w:tcPr>
                <w:tcW w:w="0" w:type="auto"/>
                <w:tcBorders>
                  <w:top w:val="single" w:sz="4" w:space="0" w:color="A6A6A6" w:themeColor="background1" w:themeShade="A6"/>
                  <w:right w:val="single" w:sz="4" w:space="0" w:color="000000" w:themeColor="text1"/>
                </w:tcBorders>
              </w:tcPr>
            </w:tcPrChange>
          </w:tcPr>
          <w:p w14:paraId="5B05624E" w14:textId="77777777" w:rsidR="00E77514" w:rsidRDefault="00E77514" w:rsidP="00FC0611">
            <w:pPr>
              <w:pStyle w:val="NormalinTable"/>
            </w:pPr>
            <w:r>
              <w:rPr>
                <w:b/>
              </w:rPr>
              <w:t>2008 99 34</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8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899237F" w14:textId="77777777" w:rsidR="00E77514" w:rsidRDefault="00E77514" w:rsidP="00FC0611">
            <w:pPr>
              <w:pStyle w:val="NormalinTable"/>
              <w:tabs>
                <w:tab w:val="left" w:pos="1250"/>
              </w:tabs>
            </w:pPr>
            <w:r>
              <w:t>0.00%</w:t>
            </w:r>
          </w:p>
        </w:tc>
      </w:tr>
      <w:tr w:rsidR="00E77514" w14:paraId="39A7CA02" w14:textId="77777777" w:rsidTr="00162610">
        <w:trPr>
          <w:cantSplit/>
          <w:trPrChange w:id="218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187" w:author="David Owen" w:date="2019-06-03T11:19:00Z">
              <w:tcPr>
                <w:tcW w:w="0" w:type="auto"/>
                <w:tcBorders>
                  <w:top w:val="single" w:sz="4" w:space="0" w:color="A6A6A6" w:themeColor="background1" w:themeShade="A6"/>
                  <w:right w:val="single" w:sz="4" w:space="0" w:color="000000" w:themeColor="text1"/>
                </w:tcBorders>
              </w:tcPr>
            </w:tcPrChange>
          </w:tcPr>
          <w:p w14:paraId="13E07445" w14:textId="77777777" w:rsidR="00E77514" w:rsidRDefault="00E77514" w:rsidP="00FC0611">
            <w:pPr>
              <w:pStyle w:val="NormalinTable"/>
            </w:pPr>
            <w:r>
              <w:rPr>
                <w:b/>
              </w:rPr>
              <w:t>2008 99 36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8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4D92687" w14:textId="77777777" w:rsidR="00E77514" w:rsidRDefault="00E77514" w:rsidP="00FC0611">
            <w:pPr>
              <w:pStyle w:val="NormalinTable"/>
              <w:tabs>
                <w:tab w:val="left" w:pos="1250"/>
              </w:tabs>
            </w:pPr>
            <w:r>
              <w:t>0.00%</w:t>
            </w:r>
          </w:p>
        </w:tc>
      </w:tr>
      <w:tr w:rsidR="00E77514" w14:paraId="710336C5" w14:textId="77777777" w:rsidTr="00162610">
        <w:trPr>
          <w:cantSplit/>
          <w:trPrChange w:id="218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190" w:author="David Owen" w:date="2019-06-03T11:19:00Z">
              <w:tcPr>
                <w:tcW w:w="0" w:type="auto"/>
                <w:tcBorders>
                  <w:top w:val="single" w:sz="4" w:space="0" w:color="A6A6A6" w:themeColor="background1" w:themeShade="A6"/>
                  <w:right w:val="single" w:sz="4" w:space="0" w:color="000000" w:themeColor="text1"/>
                </w:tcBorders>
              </w:tcPr>
            </w:tcPrChange>
          </w:tcPr>
          <w:p w14:paraId="74FD74B5" w14:textId="77777777" w:rsidR="00E77514" w:rsidRDefault="00E77514" w:rsidP="00FC0611">
            <w:pPr>
              <w:pStyle w:val="NormalinTable"/>
            </w:pPr>
            <w:r>
              <w:rPr>
                <w:b/>
              </w:rPr>
              <w:t>2008 99 37</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9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A73369F" w14:textId="77777777" w:rsidR="00E77514" w:rsidRDefault="00E77514" w:rsidP="00FC0611">
            <w:pPr>
              <w:pStyle w:val="NormalinTable"/>
              <w:tabs>
                <w:tab w:val="left" w:pos="1250"/>
              </w:tabs>
            </w:pPr>
            <w:r>
              <w:t>0.00%</w:t>
            </w:r>
          </w:p>
        </w:tc>
      </w:tr>
      <w:tr w:rsidR="00E77514" w14:paraId="115CED3E" w14:textId="77777777" w:rsidTr="00162610">
        <w:trPr>
          <w:cantSplit/>
          <w:trPrChange w:id="219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193" w:author="David Owen" w:date="2019-06-03T11:19:00Z">
              <w:tcPr>
                <w:tcW w:w="0" w:type="auto"/>
                <w:tcBorders>
                  <w:top w:val="single" w:sz="4" w:space="0" w:color="A6A6A6" w:themeColor="background1" w:themeShade="A6"/>
                  <w:right w:val="single" w:sz="4" w:space="0" w:color="000000" w:themeColor="text1"/>
                </w:tcBorders>
              </w:tcPr>
            </w:tcPrChange>
          </w:tcPr>
          <w:p w14:paraId="23590892" w14:textId="77777777" w:rsidR="00E77514" w:rsidRDefault="00E77514" w:rsidP="00FC0611">
            <w:pPr>
              <w:pStyle w:val="NormalinTable"/>
            </w:pPr>
            <w:r>
              <w:rPr>
                <w:b/>
              </w:rPr>
              <w:t>2008 99 38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9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9AA9D2F" w14:textId="77777777" w:rsidR="00E77514" w:rsidRDefault="00E77514" w:rsidP="00FC0611">
            <w:pPr>
              <w:pStyle w:val="NormalinTable"/>
              <w:tabs>
                <w:tab w:val="left" w:pos="1250"/>
              </w:tabs>
            </w:pPr>
            <w:r>
              <w:t>0.00%</w:t>
            </w:r>
          </w:p>
        </w:tc>
      </w:tr>
      <w:tr w:rsidR="00E77514" w14:paraId="390BDF59" w14:textId="77777777" w:rsidTr="00162610">
        <w:trPr>
          <w:cantSplit/>
          <w:trPrChange w:id="219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196" w:author="David Owen" w:date="2019-06-03T11:19:00Z">
              <w:tcPr>
                <w:tcW w:w="0" w:type="auto"/>
                <w:tcBorders>
                  <w:top w:val="single" w:sz="4" w:space="0" w:color="A6A6A6" w:themeColor="background1" w:themeShade="A6"/>
                  <w:right w:val="single" w:sz="4" w:space="0" w:color="000000" w:themeColor="text1"/>
                </w:tcBorders>
              </w:tcPr>
            </w:tcPrChange>
          </w:tcPr>
          <w:p w14:paraId="35061CD8" w14:textId="77777777" w:rsidR="00E77514" w:rsidRDefault="00E77514" w:rsidP="00FC0611">
            <w:pPr>
              <w:pStyle w:val="NormalinTable"/>
            </w:pPr>
            <w:r>
              <w:rPr>
                <w:b/>
              </w:rPr>
              <w:t>2008 99 40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9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68D6296" w14:textId="77777777" w:rsidR="00E77514" w:rsidRDefault="00E77514" w:rsidP="00FC0611">
            <w:pPr>
              <w:pStyle w:val="NormalinTable"/>
              <w:tabs>
                <w:tab w:val="left" w:pos="1250"/>
              </w:tabs>
            </w:pPr>
            <w:r>
              <w:t>0.00%</w:t>
            </w:r>
          </w:p>
        </w:tc>
      </w:tr>
      <w:tr w:rsidR="00E77514" w14:paraId="1E0BA2B6" w14:textId="77777777" w:rsidTr="00162610">
        <w:trPr>
          <w:cantSplit/>
          <w:trPrChange w:id="219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199" w:author="David Owen" w:date="2019-06-03T11:19:00Z">
              <w:tcPr>
                <w:tcW w:w="0" w:type="auto"/>
                <w:tcBorders>
                  <w:top w:val="single" w:sz="4" w:space="0" w:color="A6A6A6" w:themeColor="background1" w:themeShade="A6"/>
                  <w:right w:val="single" w:sz="4" w:space="0" w:color="000000" w:themeColor="text1"/>
                </w:tcBorders>
              </w:tcPr>
            </w:tcPrChange>
          </w:tcPr>
          <w:p w14:paraId="17841E6B" w14:textId="77777777" w:rsidR="00E77514" w:rsidRDefault="00E77514" w:rsidP="00FC0611">
            <w:pPr>
              <w:pStyle w:val="NormalinTable"/>
            </w:pPr>
            <w:r>
              <w:rPr>
                <w:b/>
              </w:rPr>
              <w:t>2008 99 43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0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28FB47B" w14:textId="77777777" w:rsidR="00E77514" w:rsidRDefault="00E77514" w:rsidP="00FC0611">
            <w:pPr>
              <w:pStyle w:val="NormalinTable"/>
              <w:tabs>
                <w:tab w:val="left" w:pos="1250"/>
              </w:tabs>
            </w:pPr>
            <w:r>
              <w:t>0.00%</w:t>
            </w:r>
          </w:p>
        </w:tc>
      </w:tr>
      <w:tr w:rsidR="00E77514" w14:paraId="55953FA7" w14:textId="77777777" w:rsidTr="00162610">
        <w:trPr>
          <w:cantSplit/>
          <w:trPrChange w:id="220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202" w:author="David Owen" w:date="2019-06-03T11:19:00Z">
              <w:tcPr>
                <w:tcW w:w="0" w:type="auto"/>
                <w:tcBorders>
                  <w:top w:val="single" w:sz="4" w:space="0" w:color="A6A6A6" w:themeColor="background1" w:themeShade="A6"/>
                  <w:right w:val="single" w:sz="4" w:space="0" w:color="000000" w:themeColor="text1"/>
                </w:tcBorders>
              </w:tcPr>
            </w:tcPrChange>
          </w:tcPr>
          <w:p w14:paraId="3F6DD34B" w14:textId="77777777" w:rsidR="00E77514" w:rsidRDefault="00E77514" w:rsidP="00FC0611">
            <w:pPr>
              <w:pStyle w:val="NormalinTable"/>
            </w:pPr>
            <w:r>
              <w:rPr>
                <w:b/>
              </w:rPr>
              <w:t>2008 99 45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0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34FC068" w14:textId="77777777" w:rsidR="00E77514" w:rsidRDefault="00E77514" w:rsidP="00FC0611">
            <w:pPr>
              <w:pStyle w:val="NormalinTable"/>
              <w:tabs>
                <w:tab w:val="left" w:pos="1250"/>
              </w:tabs>
            </w:pPr>
            <w:r>
              <w:t>0.00%</w:t>
            </w:r>
          </w:p>
        </w:tc>
      </w:tr>
      <w:tr w:rsidR="00E77514" w14:paraId="7369D6FC" w14:textId="77777777" w:rsidTr="00162610">
        <w:trPr>
          <w:cantSplit/>
          <w:trPrChange w:id="220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205" w:author="David Owen" w:date="2019-06-03T11:19:00Z">
              <w:tcPr>
                <w:tcW w:w="0" w:type="auto"/>
                <w:tcBorders>
                  <w:top w:val="single" w:sz="4" w:space="0" w:color="A6A6A6" w:themeColor="background1" w:themeShade="A6"/>
                  <w:right w:val="single" w:sz="4" w:space="0" w:color="000000" w:themeColor="text1"/>
                </w:tcBorders>
              </w:tcPr>
            </w:tcPrChange>
          </w:tcPr>
          <w:p w14:paraId="59B7DCD5" w14:textId="77777777" w:rsidR="00E77514" w:rsidRDefault="00E77514" w:rsidP="00FC0611">
            <w:pPr>
              <w:pStyle w:val="NormalinTable"/>
            </w:pPr>
            <w:r>
              <w:rPr>
                <w:b/>
              </w:rPr>
              <w:t>2008 99 48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0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D9FB82F" w14:textId="77777777" w:rsidR="00E77514" w:rsidRDefault="00E77514" w:rsidP="00FC0611">
            <w:pPr>
              <w:pStyle w:val="NormalinTable"/>
              <w:tabs>
                <w:tab w:val="left" w:pos="1250"/>
              </w:tabs>
            </w:pPr>
            <w:r>
              <w:t>0.00%</w:t>
            </w:r>
          </w:p>
        </w:tc>
      </w:tr>
      <w:tr w:rsidR="00E77514" w14:paraId="49B90C7F" w14:textId="77777777" w:rsidTr="00162610">
        <w:trPr>
          <w:cantSplit/>
          <w:trPrChange w:id="220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208" w:author="David Owen" w:date="2019-06-03T11:19:00Z">
              <w:tcPr>
                <w:tcW w:w="0" w:type="auto"/>
                <w:tcBorders>
                  <w:top w:val="single" w:sz="4" w:space="0" w:color="A6A6A6" w:themeColor="background1" w:themeShade="A6"/>
                  <w:right w:val="single" w:sz="4" w:space="0" w:color="000000" w:themeColor="text1"/>
                </w:tcBorders>
              </w:tcPr>
            </w:tcPrChange>
          </w:tcPr>
          <w:p w14:paraId="3E6981C0" w14:textId="77777777" w:rsidR="00E77514" w:rsidRDefault="00E77514" w:rsidP="00FC0611">
            <w:pPr>
              <w:pStyle w:val="NormalinTable"/>
            </w:pPr>
            <w:r>
              <w:rPr>
                <w:b/>
              </w:rPr>
              <w:t>2008 99 49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0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0A3747E" w14:textId="77777777" w:rsidR="00E77514" w:rsidRDefault="00E77514" w:rsidP="00FC0611">
            <w:pPr>
              <w:pStyle w:val="NormalinTable"/>
              <w:tabs>
                <w:tab w:val="left" w:pos="1250"/>
              </w:tabs>
            </w:pPr>
            <w:r>
              <w:t>0.00%</w:t>
            </w:r>
          </w:p>
        </w:tc>
      </w:tr>
      <w:tr w:rsidR="00E77514" w14:paraId="73FFBEE7" w14:textId="77777777" w:rsidTr="00162610">
        <w:trPr>
          <w:cantSplit/>
          <w:trPrChange w:id="221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211" w:author="David Owen" w:date="2019-06-03T11:19:00Z">
              <w:tcPr>
                <w:tcW w:w="0" w:type="auto"/>
                <w:tcBorders>
                  <w:top w:val="single" w:sz="4" w:space="0" w:color="A6A6A6" w:themeColor="background1" w:themeShade="A6"/>
                  <w:right w:val="single" w:sz="4" w:space="0" w:color="000000" w:themeColor="text1"/>
                </w:tcBorders>
              </w:tcPr>
            </w:tcPrChange>
          </w:tcPr>
          <w:p w14:paraId="5B212E64" w14:textId="77777777" w:rsidR="00E77514" w:rsidRDefault="00E77514" w:rsidP="00FC0611">
            <w:pPr>
              <w:pStyle w:val="NormalinTable"/>
            </w:pPr>
            <w:r>
              <w:rPr>
                <w:b/>
              </w:rPr>
              <w:t>2008 99 63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1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2FD8C65" w14:textId="77777777" w:rsidR="00E77514" w:rsidRDefault="00E77514" w:rsidP="00FC0611">
            <w:pPr>
              <w:pStyle w:val="NormalinTable"/>
              <w:tabs>
                <w:tab w:val="left" w:pos="1250"/>
              </w:tabs>
            </w:pPr>
            <w:r>
              <w:t>0.00%</w:t>
            </w:r>
          </w:p>
        </w:tc>
      </w:tr>
      <w:tr w:rsidR="00E77514" w14:paraId="6B7B90E8" w14:textId="77777777" w:rsidTr="00162610">
        <w:trPr>
          <w:cantSplit/>
          <w:trPrChange w:id="221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214" w:author="David Owen" w:date="2019-06-03T11:19:00Z">
              <w:tcPr>
                <w:tcW w:w="0" w:type="auto"/>
                <w:tcBorders>
                  <w:top w:val="single" w:sz="4" w:space="0" w:color="A6A6A6" w:themeColor="background1" w:themeShade="A6"/>
                  <w:right w:val="single" w:sz="4" w:space="0" w:color="000000" w:themeColor="text1"/>
                </w:tcBorders>
              </w:tcPr>
            </w:tcPrChange>
          </w:tcPr>
          <w:p w14:paraId="354B974F" w14:textId="77777777" w:rsidR="00E77514" w:rsidRDefault="00E77514" w:rsidP="00FC0611">
            <w:pPr>
              <w:pStyle w:val="NormalinTable"/>
            </w:pPr>
            <w:r>
              <w:rPr>
                <w:b/>
              </w:rPr>
              <w:t>2008 99 67</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1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FF8810D" w14:textId="77777777" w:rsidR="00E77514" w:rsidRDefault="00E77514" w:rsidP="00FC0611">
            <w:pPr>
              <w:pStyle w:val="NormalinTable"/>
              <w:tabs>
                <w:tab w:val="left" w:pos="1250"/>
              </w:tabs>
            </w:pPr>
            <w:r>
              <w:t>0.00%</w:t>
            </w:r>
          </w:p>
        </w:tc>
      </w:tr>
      <w:tr w:rsidR="00E77514" w14:paraId="50AFD8A6" w14:textId="77777777" w:rsidTr="00162610">
        <w:trPr>
          <w:cantSplit/>
          <w:trPrChange w:id="221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217" w:author="David Owen" w:date="2019-06-03T11:19:00Z">
              <w:tcPr>
                <w:tcW w:w="0" w:type="auto"/>
                <w:tcBorders>
                  <w:top w:val="single" w:sz="4" w:space="0" w:color="A6A6A6" w:themeColor="background1" w:themeShade="A6"/>
                  <w:right w:val="single" w:sz="4" w:space="0" w:color="000000" w:themeColor="text1"/>
                </w:tcBorders>
              </w:tcPr>
            </w:tcPrChange>
          </w:tcPr>
          <w:p w14:paraId="7E731587" w14:textId="77777777" w:rsidR="00E77514" w:rsidRDefault="00E77514" w:rsidP="00FC0611">
            <w:pPr>
              <w:pStyle w:val="NormalinTable"/>
            </w:pPr>
            <w:r>
              <w:rPr>
                <w:b/>
              </w:rPr>
              <w:t>2008 99 72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1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00DE8FC" w14:textId="77777777" w:rsidR="00E77514" w:rsidRDefault="00E77514" w:rsidP="00FC0611">
            <w:pPr>
              <w:pStyle w:val="NormalinTable"/>
              <w:tabs>
                <w:tab w:val="left" w:pos="1250"/>
              </w:tabs>
            </w:pPr>
            <w:r>
              <w:t>0.00%</w:t>
            </w:r>
          </w:p>
        </w:tc>
      </w:tr>
      <w:tr w:rsidR="00E77514" w14:paraId="58BDCC10" w14:textId="77777777" w:rsidTr="00162610">
        <w:trPr>
          <w:cantSplit/>
          <w:trPrChange w:id="221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220" w:author="David Owen" w:date="2019-06-03T11:19:00Z">
              <w:tcPr>
                <w:tcW w:w="0" w:type="auto"/>
                <w:tcBorders>
                  <w:top w:val="single" w:sz="4" w:space="0" w:color="A6A6A6" w:themeColor="background1" w:themeShade="A6"/>
                  <w:right w:val="single" w:sz="4" w:space="0" w:color="000000" w:themeColor="text1"/>
                </w:tcBorders>
              </w:tcPr>
            </w:tcPrChange>
          </w:tcPr>
          <w:p w14:paraId="05172EA0" w14:textId="77777777" w:rsidR="00E77514" w:rsidRDefault="00E77514" w:rsidP="00FC0611">
            <w:pPr>
              <w:pStyle w:val="NormalinTable"/>
            </w:pPr>
            <w:r>
              <w:rPr>
                <w:b/>
              </w:rPr>
              <w:t>2008 99 78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2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5646D31" w14:textId="77777777" w:rsidR="00E77514" w:rsidRDefault="00E77514" w:rsidP="00FC0611">
            <w:pPr>
              <w:pStyle w:val="NormalinTable"/>
              <w:tabs>
                <w:tab w:val="left" w:pos="1250"/>
              </w:tabs>
            </w:pPr>
            <w:r>
              <w:t>0.00%</w:t>
            </w:r>
          </w:p>
        </w:tc>
      </w:tr>
      <w:tr w:rsidR="00E77514" w14:paraId="4C0844A8" w14:textId="77777777" w:rsidTr="00162610">
        <w:trPr>
          <w:cantSplit/>
          <w:trPrChange w:id="222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223" w:author="David Owen" w:date="2019-06-03T11:19:00Z">
              <w:tcPr>
                <w:tcW w:w="0" w:type="auto"/>
                <w:tcBorders>
                  <w:top w:val="single" w:sz="4" w:space="0" w:color="A6A6A6" w:themeColor="background1" w:themeShade="A6"/>
                  <w:right w:val="single" w:sz="4" w:space="0" w:color="000000" w:themeColor="text1"/>
                </w:tcBorders>
              </w:tcPr>
            </w:tcPrChange>
          </w:tcPr>
          <w:p w14:paraId="044A64CC" w14:textId="77777777" w:rsidR="00E77514" w:rsidRDefault="00E77514" w:rsidP="00FC0611">
            <w:pPr>
              <w:pStyle w:val="NormalinTable"/>
            </w:pPr>
            <w:r>
              <w:rPr>
                <w:b/>
              </w:rPr>
              <w:t>2008 99 85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2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5099790" w14:textId="77777777" w:rsidR="00E77514" w:rsidRDefault="00E77514" w:rsidP="00FC0611">
            <w:pPr>
              <w:pStyle w:val="NormalinTable"/>
              <w:tabs>
                <w:tab w:val="left" w:pos="1250"/>
              </w:tabs>
            </w:pPr>
            <w:r>
              <w:t>0.00% + 9.400 € / 100 kg / net drained wt</w:t>
            </w:r>
          </w:p>
        </w:tc>
      </w:tr>
      <w:tr w:rsidR="00E77514" w14:paraId="24BF5546" w14:textId="77777777" w:rsidTr="00162610">
        <w:trPr>
          <w:cantSplit/>
          <w:trPrChange w:id="222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226" w:author="David Owen" w:date="2019-06-03T11:19:00Z">
              <w:tcPr>
                <w:tcW w:w="0" w:type="auto"/>
                <w:tcBorders>
                  <w:top w:val="single" w:sz="4" w:space="0" w:color="A6A6A6" w:themeColor="background1" w:themeShade="A6"/>
                  <w:right w:val="single" w:sz="4" w:space="0" w:color="000000" w:themeColor="text1"/>
                </w:tcBorders>
              </w:tcPr>
            </w:tcPrChange>
          </w:tcPr>
          <w:p w14:paraId="743EB699" w14:textId="77777777" w:rsidR="00E77514" w:rsidRDefault="00E77514" w:rsidP="00FC0611">
            <w:pPr>
              <w:pStyle w:val="NormalinTable"/>
            </w:pPr>
            <w:r>
              <w:rPr>
                <w:b/>
              </w:rPr>
              <w:t>2008 99 91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2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4EFF60F" w14:textId="77777777" w:rsidR="00E77514" w:rsidRDefault="00E77514" w:rsidP="00FC0611">
            <w:pPr>
              <w:pStyle w:val="NormalinTable"/>
              <w:tabs>
                <w:tab w:val="left" w:pos="1250"/>
              </w:tabs>
            </w:pPr>
            <w:r>
              <w:t>0.00%</w:t>
            </w:r>
          </w:p>
        </w:tc>
      </w:tr>
      <w:tr w:rsidR="00E77514" w14:paraId="13C423FE" w14:textId="77777777" w:rsidTr="00162610">
        <w:trPr>
          <w:cantSplit/>
          <w:trPrChange w:id="222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229" w:author="David Owen" w:date="2019-06-03T11:19:00Z">
              <w:tcPr>
                <w:tcW w:w="0" w:type="auto"/>
                <w:tcBorders>
                  <w:top w:val="single" w:sz="4" w:space="0" w:color="A6A6A6" w:themeColor="background1" w:themeShade="A6"/>
                  <w:right w:val="single" w:sz="4" w:space="0" w:color="000000" w:themeColor="text1"/>
                </w:tcBorders>
              </w:tcPr>
            </w:tcPrChange>
          </w:tcPr>
          <w:p w14:paraId="5B371E44" w14:textId="77777777" w:rsidR="00E77514" w:rsidRDefault="00E77514" w:rsidP="00FC0611">
            <w:pPr>
              <w:pStyle w:val="NormalinTable"/>
            </w:pPr>
            <w:r>
              <w:rPr>
                <w:b/>
              </w:rPr>
              <w:t>2008 99 99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3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C910D9D" w14:textId="77777777" w:rsidR="00E77514" w:rsidRDefault="00E77514" w:rsidP="00FC0611">
            <w:pPr>
              <w:pStyle w:val="NormalinTable"/>
              <w:tabs>
                <w:tab w:val="left" w:pos="1250"/>
              </w:tabs>
            </w:pPr>
            <w:r>
              <w:t>0.00%</w:t>
            </w:r>
          </w:p>
        </w:tc>
      </w:tr>
      <w:tr w:rsidR="00E77514" w14:paraId="5AA3DC21" w14:textId="77777777" w:rsidTr="00162610">
        <w:trPr>
          <w:cantSplit/>
          <w:trPrChange w:id="223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232" w:author="David Owen" w:date="2019-06-03T11:19:00Z">
              <w:tcPr>
                <w:tcW w:w="0" w:type="auto"/>
                <w:tcBorders>
                  <w:top w:val="single" w:sz="4" w:space="0" w:color="A6A6A6" w:themeColor="background1" w:themeShade="A6"/>
                  <w:right w:val="single" w:sz="4" w:space="0" w:color="000000" w:themeColor="text1"/>
                </w:tcBorders>
              </w:tcPr>
            </w:tcPrChange>
          </w:tcPr>
          <w:p w14:paraId="66A586BC" w14:textId="77777777" w:rsidR="00E77514" w:rsidRDefault="00E77514" w:rsidP="00FC0611">
            <w:pPr>
              <w:pStyle w:val="NormalinTable"/>
            </w:pPr>
            <w:r>
              <w:rPr>
                <w:b/>
              </w:rPr>
              <w:t>2009 11 11 11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3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72ED4BA" w14:textId="77777777" w:rsidR="00E77514" w:rsidRDefault="00E77514" w:rsidP="00FC0611">
            <w:pPr>
              <w:pStyle w:val="NormalinTable"/>
              <w:tabs>
                <w:tab w:val="left" w:pos="1250"/>
              </w:tabs>
            </w:pPr>
            <w:r>
              <w:t>0.00%</w:t>
            </w:r>
          </w:p>
        </w:tc>
      </w:tr>
      <w:tr w:rsidR="00E77514" w14:paraId="4763D3AD" w14:textId="77777777" w:rsidTr="00162610">
        <w:trPr>
          <w:cantSplit/>
          <w:trPrChange w:id="223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235" w:author="David Owen" w:date="2019-06-03T11:19:00Z">
              <w:tcPr>
                <w:tcW w:w="0" w:type="auto"/>
                <w:tcBorders>
                  <w:top w:val="single" w:sz="4" w:space="0" w:color="A6A6A6" w:themeColor="background1" w:themeShade="A6"/>
                  <w:right w:val="single" w:sz="4" w:space="0" w:color="000000" w:themeColor="text1"/>
                </w:tcBorders>
              </w:tcPr>
            </w:tcPrChange>
          </w:tcPr>
          <w:p w14:paraId="5B40C1DE" w14:textId="77777777" w:rsidR="00E77514" w:rsidRDefault="00E77514" w:rsidP="00FC0611">
            <w:pPr>
              <w:pStyle w:val="NormalinTable"/>
            </w:pPr>
            <w:r>
              <w:rPr>
                <w:b/>
              </w:rPr>
              <w:lastRenderedPageBreak/>
              <w:t>2009 11 11 19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3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E5A405B" w14:textId="77777777" w:rsidR="00E77514" w:rsidRDefault="00E77514" w:rsidP="00FC0611">
            <w:pPr>
              <w:pStyle w:val="NormalinTable"/>
              <w:tabs>
                <w:tab w:val="left" w:pos="1250"/>
              </w:tabs>
            </w:pPr>
            <w:r>
              <w:t>0.00% + 20.600 € / 100 kg</w:t>
            </w:r>
          </w:p>
        </w:tc>
      </w:tr>
      <w:tr w:rsidR="00E77514" w14:paraId="0AE4D9BD" w14:textId="77777777" w:rsidTr="00162610">
        <w:trPr>
          <w:cantSplit/>
          <w:trPrChange w:id="223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238" w:author="David Owen" w:date="2019-06-03T11:19:00Z">
              <w:tcPr>
                <w:tcW w:w="0" w:type="auto"/>
                <w:tcBorders>
                  <w:top w:val="single" w:sz="4" w:space="0" w:color="A6A6A6" w:themeColor="background1" w:themeShade="A6"/>
                  <w:right w:val="single" w:sz="4" w:space="0" w:color="000000" w:themeColor="text1"/>
                </w:tcBorders>
              </w:tcPr>
            </w:tcPrChange>
          </w:tcPr>
          <w:p w14:paraId="5BBC6DE9" w14:textId="77777777" w:rsidR="00E77514" w:rsidRDefault="00E77514" w:rsidP="00FC0611">
            <w:pPr>
              <w:pStyle w:val="NormalinTable"/>
            </w:pPr>
            <w:r>
              <w:rPr>
                <w:b/>
              </w:rPr>
              <w:t>2009 11 11 91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3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6D16A38" w14:textId="77777777" w:rsidR="00E77514" w:rsidRDefault="00E77514" w:rsidP="00FC0611">
            <w:pPr>
              <w:pStyle w:val="NormalinTable"/>
              <w:tabs>
                <w:tab w:val="left" w:pos="1250"/>
              </w:tabs>
            </w:pPr>
            <w:r>
              <w:t>0.00%</w:t>
            </w:r>
          </w:p>
        </w:tc>
      </w:tr>
      <w:tr w:rsidR="00E77514" w14:paraId="422D89A9" w14:textId="77777777" w:rsidTr="00162610">
        <w:trPr>
          <w:cantSplit/>
          <w:trPrChange w:id="224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241" w:author="David Owen" w:date="2019-06-03T11:19:00Z">
              <w:tcPr>
                <w:tcW w:w="0" w:type="auto"/>
                <w:tcBorders>
                  <w:top w:val="single" w:sz="4" w:space="0" w:color="A6A6A6" w:themeColor="background1" w:themeShade="A6"/>
                  <w:right w:val="single" w:sz="4" w:space="0" w:color="000000" w:themeColor="text1"/>
                </w:tcBorders>
              </w:tcPr>
            </w:tcPrChange>
          </w:tcPr>
          <w:p w14:paraId="0881D0A6" w14:textId="77777777" w:rsidR="00E77514" w:rsidRDefault="00E77514" w:rsidP="00FC0611">
            <w:pPr>
              <w:pStyle w:val="NormalinTable"/>
            </w:pPr>
            <w:r>
              <w:rPr>
                <w:b/>
              </w:rPr>
              <w:t>2009 11 11 99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4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72E317D" w14:textId="77777777" w:rsidR="00E77514" w:rsidRDefault="00E77514" w:rsidP="00FC0611">
            <w:pPr>
              <w:pStyle w:val="NormalinTable"/>
              <w:tabs>
                <w:tab w:val="left" w:pos="1250"/>
              </w:tabs>
            </w:pPr>
            <w:r>
              <w:t>0.00% + 20.600 € / 100 kg</w:t>
            </w:r>
          </w:p>
        </w:tc>
      </w:tr>
      <w:tr w:rsidR="00E77514" w14:paraId="45A55B65" w14:textId="77777777" w:rsidTr="00162610">
        <w:trPr>
          <w:cantSplit/>
          <w:trPrChange w:id="224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244" w:author="David Owen" w:date="2019-06-03T11:19:00Z">
              <w:tcPr>
                <w:tcW w:w="0" w:type="auto"/>
                <w:tcBorders>
                  <w:top w:val="single" w:sz="4" w:space="0" w:color="A6A6A6" w:themeColor="background1" w:themeShade="A6"/>
                  <w:right w:val="single" w:sz="4" w:space="0" w:color="000000" w:themeColor="text1"/>
                </w:tcBorders>
              </w:tcPr>
            </w:tcPrChange>
          </w:tcPr>
          <w:p w14:paraId="6806FEF8" w14:textId="77777777" w:rsidR="00E77514" w:rsidRDefault="00E77514" w:rsidP="00FC0611">
            <w:pPr>
              <w:pStyle w:val="NormalinTable"/>
            </w:pPr>
            <w:r>
              <w:rPr>
                <w:b/>
              </w:rPr>
              <w:t>2009 11 19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4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F70637B" w14:textId="77777777" w:rsidR="00E77514" w:rsidRDefault="00E77514" w:rsidP="00FC0611">
            <w:pPr>
              <w:pStyle w:val="NormalinTable"/>
              <w:tabs>
                <w:tab w:val="left" w:pos="1250"/>
              </w:tabs>
            </w:pPr>
            <w:r>
              <w:t>0.00%</w:t>
            </w:r>
          </w:p>
        </w:tc>
      </w:tr>
      <w:tr w:rsidR="00E77514" w14:paraId="28A51EB0" w14:textId="77777777" w:rsidTr="00162610">
        <w:trPr>
          <w:cantSplit/>
          <w:trPrChange w:id="224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247" w:author="David Owen" w:date="2019-06-03T11:19:00Z">
              <w:tcPr>
                <w:tcW w:w="0" w:type="auto"/>
                <w:tcBorders>
                  <w:top w:val="single" w:sz="4" w:space="0" w:color="A6A6A6" w:themeColor="background1" w:themeShade="A6"/>
                  <w:right w:val="single" w:sz="4" w:space="0" w:color="000000" w:themeColor="text1"/>
                </w:tcBorders>
              </w:tcPr>
            </w:tcPrChange>
          </w:tcPr>
          <w:p w14:paraId="73B01950" w14:textId="77777777" w:rsidR="00E77514" w:rsidRDefault="00E77514" w:rsidP="00FC0611">
            <w:pPr>
              <w:pStyle w:val="NormalinTable"/>
            </w:pPr>
            <w:r>
              <w:rPr>
                <w:b/>
              </w:rPr>
              <w:t>2009 11 91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4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5C81A48" w14:textId="77777777" w:rsidR="00E77514" w:rsidRDefault="00E77514" w:rsidP="00FC0611">
            <w:pPr>
              <w:pStyle w:val="NormalinTable"/>
              <w:tabs>
                <w:tab w:val="left" w:pos="1250"/>
              </w:tabs>
            </w:pPr>
            <w:r>
              <w:t>0.00% + 20.600 € / 100 kg</w:t>
            </w:r>
          </w:p>
        </w:tc>
      </w:tr>
      <w:tr w:rsidR="00E77514" w14:paraId="2E57391A" w14:textId="77777777" w:rsidTr="00162610">
        <w:trPr>
          <w:cantSplit/>
          <w:trPrChange w:id="224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250" w:author="David Owen" w:date="2019-06-03T11:19:00Z">
              <w:tcPr>
                <w:tcW w:w="0" w:type="auto"/>
                <w:tcBorders>
                  <w:top w:val="single" w:sz="4" w:space="0" w:color="A6A6A6" w:themeColor="background1" w:themeShade="A6"/>
                  <w:right w:val="single" w:sz="4" w:space="0" w:color="000000" w:themeColor="text1"/>
                </w:tcBorders>
              </w:tcPr>
            </w:tcPrChange>
          </w:tcPr>
          <w:p w14:paraId="61971A4E" w14:textId="77777777" w:rsidR="00E77514" w:rsidRDefault="00E77514" w:rsidP="00FC0611">
            <w:pPr>
              <w:pStyle w:val="NormalinTable"/>
            </w:pPr>
            <w:r>
              <w:rPr>
                <w:b/>
              </w:rPr>
              <w:t>2009 11 99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5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CD91067" w14:textId="77777777" w:rsidR="00E77514" w:rsidRDefault="00E77514" w:rsidP="00FC0611">
            <w:pPr>
              <w:pStyle w:val="NormalinTable"/>
              <w:tabs>
                <w:tab w:val="left" w:pos="1250"/>
              </w:tabs>
            </w:pPr>
            <w:r>
              <w:t>0.00%</w:t>
            </w:r>
          </w:p>
        </w:tc>
      </w:tr>
      <w:tr w:rsidR="00E77514" w14:paraId="2CB37011" w14:textId="77777777" w:rsidTr="00162610">
        <w:trPr>
          <w:cantSplit/>
          <w:trPrChange w:id="225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253" w:author="David Owen" w:date="2019-06-03T11:19:00Z">
              <w:tcPr>
                <w:tcW w:w="0" w:type="auto"/>
                <w:tcBorders>
                  <w:top w:val="single" w:sz="4" w:space="0" w:color="A6A6A6" w:themeColor="background1" w:themeShade="A6"/>
                  <w:right w:val="single" w:sz="4" w:space="0" w:color="000000" w:themeColor="text1"/>
                </w:tcBorders>
              </w:tcPr>
            </w:tcPrChange>
          </w:tcPr>
          <w:p w14:paraId="633673AF" w14:textId="77777777" w:rsidR="00E77514" w:rsidRDefault="00E77514" w:rsidP="00FC0611">
            <w:pPr>
              <w:pStyle w:val="NormalinTable"/>
            </w:pPr>
            <w:r>
              <w:rPr>
                <w:b/>
              </w:rPr>
              <w:t>2009 12 00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5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B00E73A" w14:textId="77777777" w:rsidR="00E77514" w:rsidRDefault="00E77514" w:rsidP="00FC0611">
            <w:pPr>
              <w:pStyle w:val="NormalinTable"/>
              <w:tabs>
                <w:tab w:val="left" w:pos="1250"/>
              </w:tabs>
            </w:pPr>
            <w:r>
              <w:t>0.00%</w:t>
            </w:r>
          </w:p>
        </w:tc>
      </w:tr>
      <w:tr w:rsidR="00E77514" w14:paraId="0397216A" w14:textId="77777777" w:rsidTr="00162610">
        <w:trPr>
          <w:cantSplit/>
          <w:trPrChange w:id="225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256" w:author="David Owen" w:date="2019-06-03T11:19:00Z">
              <w:tcPr>
                <w:tcW w:w="0" w:type="auto"/>
                <w:tcBorders>
                  <w:top w:val="single" w:sz="4" w:space="0" w:color="A6A6A6" w:themeColor="background1" w:themeShade="A6"/>
                  <w:right w:val="single" w:sz="4" w:space="0" w:color="000000" w:themeColor="text1"/>
                </w:tcBorders>
              </w:tcPr>
            </w:tcPrChange>
          </w:tcPr>
          <w:p w14:paraId="7ADF0767" w14:textId="77777777" w:rsidR="00E77514" w:rsidRDefault="00E77514" w:rsidP="00FC0611">
            <w:pPr>
              <w:pStyle w:val="NormalinTable"/>
            </w:pPr>
            <w:r>
              <w:rPr>
                <w:b/>
              </w:rPr>
              <w:t>2009 19 11 21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5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92BE258" w14:textId="77777777" w:rsidR="00E77514" w:rsidRDefault="00E77514" w:rsidP="00FC0611">
            <w:pPr>
              <w:pStyle w:val="NormalinTable"/>
              <w:tabs>
                <w:tab w:val="left" w:pos="1250"/>
              </w:tabs>
            </w:pPr>
            <w:r>
              <w:t>0.00%</w:t>
            </w:r>
          </w:p>
        </w:tc>
      </w:tr>
      <w:tr w:rsidR="00E77514" w14:paraId="4A2DA027" w14:textId="77777777" w:rsidTr="00162610">
        <w:trPr>
          <w:cantSplit/>
          <w:trPrChange w:id="225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259" w:author="David Owen" w:date="2019-06-03T11:19:00Z">
              <w:tcPr>
                <w:tcW w:w="0" w:type="auto"/>
                <w:tcBorders>
                  <w:top w:val="single" w:sz="4" w:space="0" w:color="A6A6A6" w:themeColor="background1" w:themeShade="A6"/>
                  <w:right w:val="single" w:sz="4" w:space="0" w:color="000000" w:themeColor="text1"/>
                </w:tcBorders>
              </w:tcPr>
            </w:tcPrChange>
          </w:tcPr>
          <w:p w14:paraId="57E99202" w14:textId="77777777" w:rsidR="00E77514" w:rsidRDefault="00E77514" w:rsidP="00FC0611">
            <w:pPr>
              <w:pStyle w:val="NormalinTable"/>
            </w:pPr>
            <w:r>
              <w:rPr>
                <w:b/>
              </w:rPr>
              <w:t>2009 19 11 29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6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69340E7" w14:textId="77777777" w:rsidR="00E77514" w:rsidRDefault="00E77514" w:rsidP="00FC0611">
            <w:pPr>
              <w:pStyle w:val="NormalinTable"/>
              <w:tabs>
                <w:tab w:val="left" w:pos="1250"/>
              </w:tabs>
            </w:pPr>
            <w:r>
              <w:t>0.00% + 20.600 € / 100 kg</w:t>
            </w:r>
          </w:p>
        </w:tc>
      </w:tr>
      <w:tr w:rsidR="00E77514" w14:paraId="7EA0B284" w14:textId="77777777" w:rsidTr="00162610">
        <w:trPr>
          <w:cantSplit/>
          <w:trPrChange w:id="226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262" w:author="David Owen" w:date="2019-06-03T11:19:00Z">
              <w:tcPr>
                <w:tcW w:w="0" w:type="auto"/>
                <w:tcBorders>
                  <w:top w:val="single" w:sz="4" w:space="0" w:color="A6A6A6" w:themeColor="background1" w:themeShade="A6"/>
                  <w:right w:val="single" w:sz="4" w:space="0" w:color="000000" w:themeColor="text1"/>
                </w:tcBorders>
              </w:tcPr>
            </w:tcPrChange>
          </w:tcPr>
          <w:p w14:paraId="5365E7E3" w14:textId="77777777" w:rsidR="00E77514" w:rsidRDefault="00E77514" w:rsidP="00FC0611">
            <w:pPr>
              <w:pStyle w:val="NormalinTable"/>
            </w:pPr>
            <w:r>
              <w:rPr>
                <w:b/>
              </w:rPr>
              <w:t>2009 19 11 31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6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77DC2A4" w14:textId="77777777" w:rsidR="00E77514" w:rsidRDefault="00E77514" w:rsidP="00FC0611">
            <w:pPr>
              <w:pStyle w:val="NormalinTable"/>
              <w:tabs>
                <w:tab w:val="left" w:pos="1250"/>
              </w:tabs>
            </w:pPr>
            <w:r>
              <w:t>0.00%</w:t>
            </w:r>
          </w:p>
        </w:tc>
      </w:tr>
      <w:tr w:rsidR="00E77514" w14:paraId="2CD9299D" w14:textId="77777777" w:rsidTr="00162610">
        <w:trPr>
          <w:cantSplit/>
          <w:trPrChange w:id="226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265" w:author="David Owen" w:date="2019-06-03T11:19:00Z">
              <w:tcPr>
                <w:tcW w:w="0" w:type="auto"/>
                <w:tcBorders>
                  <w:top w:val="single" w:sz="4" w:space="0" w:color="A6A6A6" w:themeColor="background1" w:themeShade="A6"/>
                  <w:right w:val="single" w:sz="4" w:space="0" w:color="000000" w:themeColor="text1"/>
                </w:tcBorders>
              </w:tcPr>
            </w:tcPrChange>
          </w:tcPr>
          <w:p w14:paraId="75ED60D8" w14:textId="77777777" w:rsidR="00E77514" w:rsidRDefault="00E77514" w:rsidP="00FC0611">
            <w:pPr>
              <w:pStyle w:val="NormalinTable"/>
            </w:pPr>
            <w:r>
              <w:rPr>
                <w:b/>
              </w:rPr>
              <w:t>2009 19 11 39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6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EA93814" w14:textId="77777777" w:rsidR="00E77514" w:rsidRDefault="00E77514" w:rsidP="00FC0611">
            <w:pPr>
              <w:pStyle w:val="NormalinTable"/>
              <w:tabs>
                <w:tab w:val="left" w:pos="1250"/>
              </w:tabs>
            </w:pPr>
            <w:r>
              <w:t>0.00% + 20.600 € / 100 kg</w:t>
            </w:r>
          </w:p>
        </w:tc>
      </w:tr>
      <w:tr w:rsidR="00E77514" w14:paraId="5839F4DA" w14:textId="77777777" w:rsidTr="00162610">
        <w:trPr>
          <w:cantSplit/>
          <w:trPrChange w:id="226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268" w:author="David Owen" w:date="2019-06-03T11:19:00Z">
              <w:tcPr>
                <w:tcW w:w="0" w:type="auto"/>
                <w:tcBorders>
                  <w:top w:val="single" w:sz="4" w:space="0" w:color="A6A6A6" w:themeColor="background1" w:themeShade="A6"/>
                  <w:right w:val="single" w:sz="4" w:space="0" w:color="000000" w:themeColor="text1"/>
                </w:tcBorders>
              </w:tcPr>
            </w:tcPrChange>
          </w:tcPr>
          <w:p w14:paraId="221E376A" w14:textId="77777777" w:rsidR="00E77514" w:rsidRDefault="00E77514" w:rsidP="00FC0611">
            <w:pPr>
              <w:pStyle w:val="NormalinTable"/>
            </w:pPr>
            <w:r>
              <w:rPr>
                <w:b/>
              </w:rPr>
              <w:t>2009 19 11 51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6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C40AD01" w14:textId="77777777" w:rsidR="00E77514" w:rsidRDefault="00E77514" w:rsidP="00FC0611">
            <w:pPr>
              <w:pStyle w:val="NormalinTable"/>
              <w:tabs>
                <w:tab w:val="left" w:pos="1250"/>
              </w:tabs>
            </w:pPr>
            <w:r>
              <w:t>0.00%</w:t>
            </w:r>
          </w:p>
        </w:tc>
      </w:tr>
      <w:tr w:rsidR="00E77514" w14:paraId="77DAB46F" w14:textId="77777777" w:rsidTr="00162610">
        <w:trPr>
          <w:cantSplit/>
          <w:trPrChange w:id="227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271" w:author="David Owen" w:date="2019-06-03T11:19:00Z">
              <w:tcPr>
                <w:tcW w:w="0" w:type="auto"/>
                <w:tcBorders>
                  <w:top w:val="single" w:sz="4" w:space="0" w:color="A6A6A6" w:themeColor="background1" w:themeShade="A6"/>
                  <w:right w:val="single" w:sz="4" w:space="0" w:color="000000" w:themeColor="text1"/>
                </w:tcBorders>
              </w:tcPr>
            </w:tcPrChange>
          </w:tcPr>
          <w:p w14:paraId="427321D7" w14:textId="77777777" w:rsidR="00E77514" w:rsidRDefault="00E77514" w:rsidP="00FC0611">
            <w:pPr>
              <w:pStyle w:val="NormalinTable"/>
            </w:pPr>
            <w:r>
              <w:rPr>
                <w:b/>
              </w:rPr>
              <w:t>2009 19 11 59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7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5E61C5B" w14:textId="77777777" w:rsidR="00E77514" w:rsidRDefault="00E77514" w:rsidP="00FC0611">
            <w:pPr>
              <w:pStyle w:val="NormalinTable"/>
              <w:tabs>
                <w:tab w:val="left" w:pos="1250"/>
              </w:tabs>
            </w:pPr>
            <w:r>
              <w:t>0.00% + 20.600 € / 100 kg</w:t>
            </w:r>
          </w:p>
        </w:tc>
      </w:tr>
      <w:tr w:rsidR="00E77514" w14:paraId="7AE07751" w14:textId="77777777" w:rsidTr="00162610">
        <w:trPr>
          <w:cantSplit/>
          <w:trPrChange w:id="227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274" w:author="David Owen" w:date="2019-06-03T11:19:00Z">
              <w:tcPr>
                <w:tcW w:w="0" w:type="auto"/>
                <w:tcBorders>
                  <w:top w:val="single" w:sz="4" w:space="0" w:color="A6A6A6" w:themeColor="background1" w:themeShade="A6"/>
                  <w:right w:val="single" w:sz="4" w:space="0" w:color="000000" w:themeColor="text1"/>
                </w:tcBorders>
              </w:tcPr>
            </w:tcPrChange>
          </w:tcPr>
          <w:p w14:paraId="1C48FD50" w14:textId="77777777" w:rsidR="00E77514" w:rsidRDefault="00E77514" w:rsidP="00FC0611">
            <w:pPr>
              <w:pStyle w:val="NormalinTable"/>
            </w:pPr>
            <w:r>
              <w:rPr>
                <w:b/>
              </w:rPr>
              <w:t>2009 19 11 71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7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72AAA9F" w14:textId="77777777" w:rsidR="00E77514" w:rsidRDefault="00E77514" w:rsidP="00FC0611">
            <w:pPr>
              <w:pStyle w:val="NormalinTable"/>
              <w:tabs>
                <w:tab w:val="left" w:pos="1250"/>
              </w:tabs>
            </w:pPr>
            <w:r>
              <w:t>0.00%</w:t>
            </w:r>
          </w:p>
        </w:tc>
      </w:tr>
      <w:tr w:rsidR="00E77514" w14:paraId="1B64DE5E" w14:textId="77777777" w:rsidTr="00162610">
        <w:trPr>
          <w:cantSplit/>
          <w:trPrChange w:id="227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277" w:author="David Owen" w:date="2019-06-03T11:19:00Z">
              <w:tcPr>
                <w:tcW w:w="0" w:type="auto"/>
                <w:tcBorders>
                  <w:top w:val="single" w:sz="4" w:space="0" w:color="A6A6A6" w:themeColor="background1" w:themeShade="A6"/>
                  <w:right w:val="single" w:sz="4" w:space="0" w:color="000000" w:themeColor="text1"/>
                </w:tcBorders>
              </w:tcPr>
            </w:tcPrChange>
          </w:tcPr>
          <w:p w14:paraId="104E4B4D" w14:textId="77777777" w:rsidR="00E77514" w:rsidRDefault="00E77514" w:rsidP="00FC0611">
            <w:pPr>
              <w:pStyle w:val="NormalinTable"/>
            </w:pPr>
            <w:r>
              <w:rPr>
                <w:b/>
              </w:rPr>
              <w:t>2009 19 11 79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7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6AB799A" w14:textId="77777777" w:rsidR="00E77514" w:rsidRDefault="00E77514" w:rsidP="00FC0611">
            <w:pPr>
              <w:pStyle w:val="NormalinTable"/>
              <w:tabs>
                <w:tab w:val="left" w:pos="1250"/>
              </w:tabs>
            </w:pPr>
            <w:r>
              <w:t>0.00% + 20.600 € / 100 kg</w:t>
            </w:r>
          </w:p>
        </w:tc>
      </w:tr>
      <w:tr w:rsidR="00E77514" w14:paraId="45673590" w14:textId="77777777" w:rsidTr="00162610">
        <w:trPr>
          <w:cantSplit/>
          <w:trPrChange w:id="227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280" w:author="David Owen" w:date="2019-06-03T11:19:00Z">
              <w:tcPr>
                <w:tcW w:w="0" w:type="auto"/>
                <w:tcBorders>
                  <w:top w:val="single" w:sz="4" w:space="0" w:color="A6A6A6" w:themeColor="background1" w:themeShade="A6"/>
                  <w:right w:val="single" w:sz="4" w:space="0" w:color="000000" w:themeColor="text1"/>
                </w:tcBorders>
              </w:tcPr>
            </w:tcPrChange>
          </w:tcPr>
          <w:p w14:paraId="07B37253" w14:textId="77777777" w:rsidR="00E77514" w:rsidRDefault="00E77514" w:rsidP="00FC0611">
            <w:pPr>
              <w:pStyle w:val="NormalinTable"/>
            </w:pPr>
            <w:r>
              <w:rPr>
                <w:b/>
              </w:rPr>
              <w:t>2009 19 19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8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A359A25" w14:textId="77777777" w:rsidR="00E77514" w:rsidRDefault="00E77514" w:rsidP="00FC0611">
            <w:pPr>
              <w:pStyle w:val="NormalinTable"/>
              <w:tabs>
                <w:tab w:val="left" w:pos="1250"/>
              </w:tabs>
            </w:pPr>
            <w:r>
              <w:t>0.00%</w:t>
            </w:r>
          </w:p>
        </w:tc>
      </w:tr>
      <w:tr w:rsidR="00E77514" w14:paraId="719534C2" w14:textId="77777777" w:rsidTr="00162610">
        <w:trPr>
          <w:cantSplit/>
          <w:trPrChange w:id="228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283" w:author="David Owen" w:date="2019-06-03T11:19:00Z">
              <w:tcPr>
                <w:tcW w:w="0" w:type="auto"/>
                <w:tcBorders>
                  <w:top w:val="single" w:sz="4" w:space="0" w:color="A6A6A6" w:themeColor="background1" w:themeShade="A6"/>
                  <w:right w:val="single" w:sz="4" w:space="0" w:color="000000" w:themeColor="text1"/>
                </w:tcBorders>
              </w:tcPr>
            </w:tcPrChange>
          </w:tcPr>
          <w:p w14:paraId="237EB107" w14:textId="77777777" w:rsidR="00E77514" w:rsidRDefault="00E77514" w:rsidP="00FC0611">
            <w:pPr>
              <w:pStyle w:val="NormalinTable"/>
            </w:pPr>
            <w:r>
              <w:rPr>
                <w:b/>
              </w:rPr>
              <w:t>2009 19 91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8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E5A199B" w14:textId="77777777" w:rsidR="00E77514" w:rsidRDefault="00E77514" w:rsidP="00FC0611">
            <w:pPr>
              <w:pStyle w:val="NormalinTable"/>
              <w:tabs>
                <w:tab w:val="left" w:pos="1250"/>
              </w:tabs>
            </w:pPr>
            <w:r>
              <w:t>0.00% + 20.600 € / 100 kg</w:t>
            </w:r>
          </w:p>
        </w:tc>
      </w:tr>
      <w:tr w:rsidR="00E77514" w14:paraId="47C628A4" w14:textId="77777777" w:rsidTr="00162610">
        <w:trPr>
          <w:cantSplit/>
          <w:trPrChange w:id="228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286" w:author="David Owen" w:date="2019-06-03T11:19:00Z">
              <w:tcPr>
                <w:tcW w:w="0" w:type="auto"/>
                <w:tcBorders>
                  <w:top w:val="single" w:sz="4" w:space="0" w:color="A6A6A6" w:themeColor="background1" w:themeShade="A6"/>
                  <w:right w:val="single" w:sz="4" w:space="0" w:color="000000" w:themeColor="text1"/>
                </w:tcBorders>
              </w:tcPr>
            </w:tcPrChange>
          </w:tcPr>
          <w:p w14:paraId="0415F46F" w14:textId="77777777" w:rsidR="00E77514" w:rsidRDefault="00E77514" w:rsidP="00FC0611">
            <w:pPr>
              <w:pStyle w:val="NormalinTable"/>
            </w:pPr>
            <w:r>
              <w:rPr>
                <w:b/>
              </w:rPr>
              <w:t>2009 19 98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8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94F06D6" w14:textId="77777777" w:rsidR="00E77514" w:rsidRDefault="00E77514" w:rsidP="00FC0611">
            <w:pPr>
              <w:pStyle w:val="NormalinTable"/>
              <w:tabs>
                <w:tab w:val="left" w:pos="1250"/>
              </w:tabs>
            </w:pPr>
            <w:r>
              <w:t>0.00%</w:t>
            </w:r>
          </w:p>
        </w:tc>
      </w:tr>
      <w:tr w:rsidR="00E77514" w14:paraId="29C21C45" w14:textId="77777777" w:rsidTr="00162610">
        <w:trPr>
          <w:cantSplit/>
          <w:trPrChange w:id="228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289" w:author="David Owen" w:date="2019-06-03T11:19:00Z">
              <w:tcPr>
                <w:tcW w:w="0" w:type="auto"/>
                <w:tcBorders>
                  <w:top w:val="single" w:sz="4" w:space="0" w:color="A6A6A6" w:themeColor="background1" w:themeShade="A6"/>
                  <w:right w:val="single" w:sz="4" w:space="0" w:color="000000" w:themeColor="text1"/>
                </w:tcBorders>
              </w:tcPr>
            </w:tcPrChange>
          </w:tcPr>
          <w:p w14:paraId="181200CF" w14:textId="77777777" w:rsidR="00E77514" w:rsidRDefault="00E77514" w:rsidP="00FC0611">
            <w:pPr>
              <w:pStyle w:val="NormalinTable"/>
            </w:pPr>
            <w:r>
              <w:rPr>
                <w:b/>
              </w:rPr>
              <w:t>2009 21 00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9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5B5C7E4" w14:textId="77777777" w:rsidR="00E77514" w:rsidRDefault="00E77514" w:rsidP="00FC0611">
            <w:pPr>
              <w:pStyle w:val="NormalinTable"/>
              <w:tabs>
                <w:tab w:val="left" w:pos="1250"/>
              </w:tabs>
            </w:pPr>
            <w:r>
              <w:t>0.00%</w:t>
            </w:r>
          </w:p>
        </w:tc>
      </w:tr>
      <w:tr w:rsidR="00E77514" w14:paraId="4CA876D7" w14:textId="77777777" w:rsidTr="00162610">
        <w:trPr>
          <w:cantSplit/>
          <w:trPrChange w:id="229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292" w:author="David Owen" w:date="2019-06-03T11:19:00Z">
              <w:tcPr>
                <w:tcW w:w="0" w:type="auto"/>
                <w:tcBorders>
                  <w:top w:val="single" w:sz="4" w:space="0" w:color="A6A6A6" w:themeColor="background1" w:themeShade="A6"/>
                  <w:right w:val="single" w:sz="4" w:space="0" w:color="000000" w:themeColor="text1"/>
                </w:tcBorders>
              </w:tcPr>
            </w:tcPrChange>
          </w:tcPr>
          <w:p w14:paraId="16C33D83" w14:textId="77777777" w:rsidR="00E77514" w:rsidRDefault="00E77514" w:rsidP="00FC0611">
            <w:pPr>
              <w:pStyle w:val="NormalinTable"/>
            </w:pPr>
            <w:r>
              <w:rPr>
                <w:b/>
              </w:rPr>
              <w:t>2009 29 11 11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9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B1B9824" w14:textId="77777777" w:rsidR="00E77514" w:rsidRDefault="00E77514" w:rsidP="00FC0611">
            <w:pPr>
              <w:pStyle w:val="NormalinTable"/>
              <w:tabs>
                <w:tab w:val="left" w:pos="1250"/>
              </w:tabs>
            </w:pPr>
            <w:r>
              <w:t>0.00%</w:t>
            </w:r>
          </w:p>
        </w:tc>
      </w:tr>
      <w:tr w:rsidR="00E77514" w14:paraId="76C3D5FC" w14:textId="77777777" w:rsidTr="00162610">
        <w:trPr>
          <w:cantSplit/>
          <w:trPrChange w:id="229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295" w:author="David Owen" w:date="2019-06-03T11:19:00Z">
              <w:tcPr>
                <w:tcW w:w="0" w:type="auto"/>
                <w:tcBorders>
                  <w:top w:val="single" w:sz="4" w:space="0" w:color="A6A6A6" w:themeColor="background1" w:themeShade="A6"/>
                  <w:right w:val="single" w:sz="4" w:space="0" w:color="000000" w:themeColor="text1"/>
                </w:tcBorders>
              </w:tcPr>
            </w:tcPrChange>
          </w:tcPr>
          <w:p w14:paraId="75E4072B" w14:textId="77777777" w:rsidR="00E77514" w:rsidRDefault="00E77514" w:rsidP="00FC0611">
            <w:pPr>
              <w:pStyle w:val="NormalinTable"/>
            </w:pPr>
            <w:r>
              <w:rPr>
                <w:b/>
              </w:rPr>
              <w:t>2009 29 11 19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9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7F4007F" w14:textId="77777777" w:rsidR="00E77514" w:rsidRDefault="00E77514" w:rsidP="00FC0611">
            <w:pPr>
              <w:pStyle w:val="NormalinTable"/>
              <w:tabs>
                <w:tab w:val="left" w:pos="1250"/>
              </w:tabs>
            </w:pPr>
            <w:r>
              <w:t>0.00% + 20.600 € / 100 kg</w:t>
            </w:r>
          </w:p>
        </w:tc>
      </w:tr>
      <w:tr w:rsidR="00E77514" w14:paraId="19ED94C9" w14:textId="77777777" w:rsidTr="00162610">
        <w:trPr>
          <w:cantSplit/>
          <w:trPrChange w:id="229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298" w:author="David Owen" w:date="2019-06-03T11:19:00Z">
              <w:tcPr>
                <w:tcW w:w="0" w:type="auto"/>
                <w:tcBorders>
                  <w:top w:val="single" w:sz="4" w:space="0" w:color="A6A6A6" w:themeColor="background1" w:themeShade="A6"/>
                  <w:right w:val="single" w:sz="4" w:space="0" w:color="000000" w:themeColor="text1"/>
                </w:tcBorders>
              </w:tcPr>
            </w:tcPrChange>
          </w:tcPr>
          <w:p w14:paraId="51F51A2F" w14:textId="77777777" w:rsidR="00E77514" w:rsidRDefault="00E77514" w:rsidP="00FC0611">
            <w:pPr>
              <w:pStyle w:val="NormalinTable"/>
            </w:pPr>
            <w:r>
              <w:rPr>
                <w:b/>
              </w:rPr>
              <w:t>2009 29 11 91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9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2FA5DCF" w14:textId="77777777" w:rsidR="00E77514" w:rsidRDefault="00E77514" w:rsidP="00FC0611">
            <w:pPr>
              <w:pStyle w:val="NormalinTable"/>
              <w:tabs>
                <w:tab w:val="left" w:pos="1250"/>
              </w:tabs>
            </w:pPr>
            <w:r>
              <w:t>0.00%</w:t>
            </w:r>
          </w:p>
        </w:tc>
      </w:tr>
      <w:tr w:rsidR="00E77514" w14:paraId="2BBACFB0" w14:textId="77777777" w:rsidTr="00162610">
        <w:trPr>
          <w:cantSplit/>
          <w:trPrChange w:id="230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301" w:author="David Owen" w:date="2019-06-03T11:19:00Z">
              <w:tcPr>
                <w:tcW w:w="0" w:type="auto"/>
                <w:tcBorders>
                  <w:top w:val="single" w:sz="4" w:space="0" w:color="A6A6A6" w:themeColor="background1" w:themeShade="A6"/>
                  <w:right w:val="single" w:sz="4" w:space="0" w:color="000000" w:themeColor="text1"/>
                </w:tcBorders>
              </w:tcPr>
            </w:tcPrChange>
          </w:tcPr>
          <w:p w14:paraId="4A719A8B" w14:textId="77777777" w:rsidR="00E77514" w:rsidRDefault="00E77514" w:rsidP="00FC0611">
            <w:pPr>
              <w:pStyle w:val="NormalinTable"/>
            </w:pPr>
            <w:r>
              <w:rPr>
                <w:b/>
              </w:rPr>
              <w:t>2009 29 11 99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0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34290D4" w14:textId="77777777" w:rsidR="00E77514" w:rsidRDefault="00E77514" w:rsidP="00FC0611">
            <w:pPr>
              <w:pStyle w:val="NormalinTable"/>
              <w:tabs>
                <w:tab w:val="left" w:pos="1250"/>
              </w:tabs>
            </w:pPr>
            <w:r>
              <w:t>0.00% + 20.600 € / 100 kg</w:t>
            </w:r>
          </w:p>
        </w:tc>
      </w:tr>
      <w:tr w:rsidR="00E77514" w14:paraId="056021D4" w14:textId="77777777" w:rsidTr="00162610">
        <w:trPr>
          <w:cantSplit/>
          <w:trPrChange w:id="230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304" w:author="David Owen" w:date="2019-06-03T11:19:00Z">
              <w:tcPr>
                <w:tcW w:w="0" w:type="auto"/>
                <w:tcBorders>
                  <w:top w:val="single" w:sz="4" w:space="0" w:color="A6A6A6" w:themeColor="background1" w:themeShade="A6"/>
                  <w:right w:val="single" w:sz="4" w:space="0" w:color="000000" w:themeColor="text1"/>
                </w:tcBorders>
              </w:tcPr>
            </w:tcPrChange>
          </w:tcPr>
          <w:p w14:paraId="38BE4F08" w14:textId="77777777" w:rsidR="00E77514" w:rsidRDefault="00E77514" w:rsidP="00FC0611">
            <w:pPr>
              <w:pStyle w:val="NormalinTable"/>
            </w:pPr>
            <w:r>
              <w:rPr>
                <w:b/>
              </w:rPr>
              <w:t>2009 29 19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0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7EACA4F" w14:textId="77777777" w:rsidR="00E77514" w:rsidRDefault="00E77514" w:rsidP="00FC0611">
            <w:pPr>
              <w:pStyle w:val="NormalinTable"/>
              <w:tabs>
                <w:tab w:val="left" w:pos="1250"/>
              </w:tabs>
            </w:pPr>
            <w:r>
              <w:t>0.00%</w:t>
            </w:r>
          </w:p>
        </w:tc>
      </w:tr>
      <w:tr w:rsidR="00E77514" w14:paraId="4E5DBB8D" w14:textId="77777777" w:rsidTr="00162610">
        <w:trPr>
          <w:cantSplit/>
          <w:trPrChange w:id="230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307" w:author="David Owen" w:date="2019-06-03T11:19:00Z">
              <w:tcPr>
                <w:tcW w:w="0" w:type="auto"/>
                <w:tcBorders>
                  <w:top w:val="single" w:sz="4" w:space="0" w:color="A6A6A6" w:themeColor="background1" w:themeShade="A6"/>
                  <w:right w:val="single" w:sz="4" w:space="0" w:color="000000" w:themeColor="text1"/>
                </w:tcBorders>
              </w:tcPr>
            </w:tcPrChange>
          </w:tcPr>
          <w:p w14:paraId="53FE6F7F" w14:textId="77777777" w:rsidR="00E77514" w:rsidRDefault="00E77514" w:rsidP="00FC0611">
            <w:pPr>
              <w:pStyle w:val="NormalinTable"/>
            </w:pPr>
            <w:r>
              <w:rPr>
                <w:b/>
              </w:rPr>
              <w:t>2009 29 91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0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3083ECA" w14:textId="77777777" w:rsidR="00E77514" w:rsidRDefault="00E77514" w:rsidP="00FC0611">
            <w:pPr>
              <w:pStyle w:val="NormalinTable"/>
              <w:tabs>
                <w:tab w:val="left" w:pos="1250"/>
              </w:tabs>
            </w:pPr>
            <w:r>
              <w:t>0.00% + 20.600 € / 100 kg</w:t>
            </w:r>
          </w:p>
        </w:tc>
      </w:tr>
      <w:tr w:rsidR="00E77514" w14:paraId="37E65A37" w14:textId="77777777" w:rsidTr="00162610">
        <w:trPr>
          <w:cantSplit/>
          <w:trPrChange w:id="230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310" w:author="David Owen" w:date="2019-06-03T11:19:00Z">
              <w:tcPr>
                <w:tcW w:w="0" w:type="auto"/>
                <w:tcBorders>
                  <w:top w:val="single" w:sz="4" w:space="0" w:color="A6A6A6" w:themeColor="background1" w:themeShade="A6"/>
                  <w:right w:val="single" w:sz="4" w:space="0" w:color="000000" w:themeColor="text1"/>
                </w:tcBorders>
              </w:tcPr>
            </w:tcPrChange>
          </w:tcPr>
          <w:p w14:paraId="7CF0E6D6" w14:textId="77777777" w:rsidR="00E77514" w:rsidRDefault="00E77514" w:rsidP="00FC0611">
            <w:pPr>
              <w:pStyle w:val="NormalinTable"/>
            </w:pPr>
            <w:r>
              <w:rPr>
                <w:b/>
              </w:rPr>
              <w:t>2009 29 99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1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0D49F0C" w14:textId="77777777" w:rsidR="00E77514" w:rsidRDefault="00E77514" w:rsidP="00FC0611">
            <w:pPr>
              <w:pStyle w:val="NormalinTable"/>
              <w:tabs>
                <w:tab w:val="left" w:pos="1250"/>
              </w:tabs>
            </w:pPr>
            <w:r>
              <w:t>0.00%</w:t>
            </w:r>
          </w:p>
        </w:tc>
      </w:tr>
      <w:tr w:rsidR="00E77514" w14:paraId="7547790A" w14:textId="77777777" w:rsidTr="00162610">
        <w:trPr>
          <w:cantSplit/>
          <w:trPrChange w:id="231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313" w:author="David Owen" w:date="2019-06-03T11:19:00Z">
              <w:tcPr>
                <w:tcW w:w="0" w:type="auto"/>
                <w:tcBorders>
                  <w:top w:val="single" w:sz="4" w:space="0" w:color="A6A6A6" w:themeColor="background1" w:themeShade="A6"/>
                  <w:right w:val="single" w:sz="4" w:space="0" w:color="000000" w:themeColor="text1"/>
                </w:tcBorders>
              </w:tcPr>
            </w:tcPrChange>
          </w:tcPr>
          <w:p w14:paraId="1B1FB511" w14:textId="77777777" w:rsidR="00E77514" w:rsidRDefault="00E77514" w:rsidP="00FC0611">
            <w:pPr>
              <w:pStyle w:val="NormalinTable"/>
            </w:pPr>
            <w:r>
              <w:rPr>
                <w:b/>
              </w:rPr>
              <w:t>2009 31 00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1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A7212C9" w14:textId="77777777" w:rsidR="00E77514" w:rsidRDefault="00E77514" w:rsidP="00FC0611">
            <w:pPr>
              <w:pStyle w:val="NormalinTable"/>
              <w:tabs>
                <w:tab w:val="left" w:pos="1250"/>
              </w:tabs>
            </w:pPr>
            <w:r>
              <w:t>0.00%</w:t>
            </w:r>
          </w:p>
        </w:tc>
      </w:tr>
      <w:tr w:rsidR="00E77514" w14:paraId="7A187F34" w14:textId="77777777" w:rsidTr="00162610">
        <w:trPr>
          <w:cantSplit/>
          <w:trPrChange w:id="231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316" w:author="David Owen" w:date="2019-06-03T11:19:00Z">
              <w:tcPr>
                <w:tcW w:w="0" w:type="auto"/>
                <w:tcBorders>
                  <w:top w:val="single" w:sz="4" w:space="0" w:color="A6A6A6" w:themeColor="background1" w:themeShade="A6"/>
                  <w:right w:val="single" w:sz="4" w:space="0" w:color="000000" w:themeColor="text1"/>
                </w:tcBorders>
              </w:tcPr>
            </w:tcPrChange>
          </w:tcPr>
          <w:p w14:paraId="51FB7489" w14:textId="77777777" w:rsidR="00E77514" w:rsidRDefault="00E77514" w:rsidP="00FC0611">
            <w:pPr>
              <w:pStyle w:val="NormalinTable"/>
            </w:pPr>
            <w:r>
              <w:rPr>
                <w:b/>
              </w:rPr>
              <w:t>2009 39 11 11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1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6B28802" w14:textId="77777777" w:rsidR="00E77514" w:rsidRDefault="00E77514" w:rsidP="00FC0611">
            <w:pPr>
              <w:pStyle w:val="NormalinTable"/>
              <w:tabs>
                <w:tab w:val="left" w:pos="1250"/>
              </w:tabs>
            </w:pPr>
            <w:r>
              <w:t>0.00%</w:t>
            </w:r>
          </w:p>
        </w:tc>
      </w:tr>
      <w:tr w:rsidR="00E77514" w14:paraId="1172F2BD" w14:textId="77777777" w:rsidTr="00162610">
        <w:trPr>
          <w:cantSplit/>
          <w:trPrChange w:id="231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319" w:author="David Owen" w:date="2019-06-03T11:19:00Z">
              <w:tcPr>
                <w:tcW w:w="0" w:type="auto"/>
                <w:tcBorders>
                  <w:top w:val="single" w:sz="4" w:space="0" w:color="A6A6A6" w:themeColor="background1" w:themeShade="A6"/>
                  <w:right w:val="single" w:sz="4" w:space="0" w:color="000000" w:themeColor="text1"/>
                </w:tcBorders>
              </w:tcPr>
            </w:tcPrChange>
          </w:tcPr>
          <w:p w14:paraId="18D4DCDD" w14:textId="77777777" w:rsidR="00E77514" w:rsidRDefault="00E77514" w:rsidP="00FC0611">
            <w:pPr>
              <w:pStyle w:val="NormalinTable"/>
            </w:pPr>
            <w:r>
              <w:rPr>
                <w:b/>
              </w:rPr>
              <w:t>2009 39 11 19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2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929BE36" w14:textId="77777777" w:rsidR="00E77514" w:rsidRDefault="00E77514" w:rsidP="00FC0611">
            <w:pPr>
              <w:pStyle w:val="NormalinTable"/>
              <w:tabs>
                <w:tab w:val="left" w:pos="1250"/>
              </w:tabs>
            </w:pPr>
            <w:r>
              <w:t>0.00% + 20.600 € / 100 kg</w:t>
            </w:r>
          </w:p>
        </w:tc>
      </w:tr>
      <w:tr w:rsidR="00E77514" w14:paraId="2066BC1E" w14:textId="77777777" w:rsidTr="00162610">
        <w:trPr>
          <w:cantSplit/>
          <w:trPrChange w:id="232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322" w:author="David Owen" w:date="2019-06-03T11:19:00Z">
              <w:tcPr>
                <w:tcW w:w="0" w:type="auto"/>
                <w:tcBorders>
                  <w:top w:val="single" w:sz="4" w:space="0" w:color="A6A6A6" w:themeColor="background1" w:themeShade="A6"/>
                  <w:right w:val="single" w:sz="4" w:space="0" w:color="000000" w:themeColor="text1"/>
                </w:tcBorders>
              </w:tcPr>
            </w:tcPrChange>
          </w:tcPr>
          <w:p w14:paraId="01D6FD54" w14:textId="77777777" w:rsidR="00E77514" w:rsidRDefault="00E77514" w:rsidP="00FC0611">
            <w:pPr>
              <w:pStyle w:val="NormalinTable"/>
            </w:pPr>
            <w:r>
              <w:rPr>
                <w:b/>
              </w:rPr>
              <w:t>2009 39 11 91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2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FC129A0" w14:textId="77777777" w:rsidR="00E77514" w:rsidRDefault="00E77514" w:rsidP="00FC0611">
            <w:pPr>
              <w:pStyle w:val="NormalinTable"/>
              <w:tabs>
                <w:tab w:val="left" w:pos="1250"/>
              </w:tabs>
            </w:pPr>
            <w:r>
              <w:t>0.00%</w:t>
            </w:r>
          </w:p>
        </w:tc>
      </w:tr>
      <w:tr w:rsidR="00E77514" w14:paraId="093AF561" w14:textId="77777777" w:rsidTr="00162610">
        <w:trPr>
          <w:cantSplit/>
          <w:trPrChange w:id="232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325" w:author="David Owen" w:date="2019-06-03T11:19:00Z">
              <w:tcPr>
                <w:tcW w:w="0" w:type="auto"/>
                <w:tcBorders>
                  <w:top w:val="single" w:sz="4" w:space="0" w:color="A6A6A6" w:themeColor="background1" w:themeShade="A6"/>
                  <w:right w:val="single" w:sz="4" w:space="0" w:color="000000" w:themeColor="text1"/>
                </w:tcBorders>
              </w:tcPr>
            </w:tcPrChange>
          </w:tcPr>
          <w:p w14:paraId="204B7EFA" w14:textId="77777777" w:rsidR="00E77514" w:rsidRDefault="00E77514" w:rsidP="00FC0611">
            <w:pPr>
              <w:pStyle w:val="NormalinTable"/>
            </w:pPr>
            <w:r>
              <w:rPr>
                <w:b/>
              </w:rPr>
              <w:t>2009 39 11 99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2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B52F984" w14:textId="77777777" w:rsidR="00E77514" w:rsidRDefault="00E77514" w:rsidP="00FC0611">
            <w:pPr>
              <w:pStyle w:val="NormalinTable"/>
              <w:tabs>
                <w:tab w:val="left" w:pos="1250"/>
              </w:tabs>
            </w:pPr>
            <w:r>
              <w:t>0.00% + 20.600 € / 100 kg</w:t>
            </w:r>
          </w:p>
        </w:tc>
      </w:tr>
      <w:tr w:rsidR="00E77514" w14:paraId="3C808B22" w14:textId="77777777" w:rsidTr="00162610">
        <w:trPr>
          <w:cantSplit/>
          <w:trPrChange w:id="232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328" w:author="David Owen" w:date="2019-06-03T11:19:00Z">
              <w:tcPr>
                <w:tcW w:w="0" w:type="auto"/>
                <w:tcBorders>
                  <w:top w:val="single" w:sz="4" w:space="0" w:color="A6A6A6" w:themeColor="background1" w:themeShade="A6"/>
                  <w:right w:val="single" w:sz="4" w:space="0" w:color="000000" w:themeColor="text1"/>
                </w:tcBorders>
              </w:tcPr>
            </w:tcPrChange>
          </w:tcPr>
          <w:p w14:paraId="35E43519" w14:textId="77777777" w:rsidR="00E77514" w:rsidRDefault="00E77514" w:rsidP="00FC0611">
            <w:pPr>
              <w:pStyle w:val="NormalinTable"/>
            </w:pPr>
            <w:r>
              <w:rPr>
                <w:b/>
              </w:rPr>
              <w:t>2009 39 19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2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ED5D607" w14:textId="77777777" w:rsidR="00E77514" w:rsidRDefault="00E77514" w:rsidP="00FC0611">
            <w:pPr>
              <w:pStyle w:val="NormalinTable"/>
              <w:tabs>
                <w:tab w:val="left" w:pos="1250"/>
              </w:tabs>
            </w:pPr>
            <w:r>
              <w:t>0.00%</w:t>
            </w:r>
          </w:p>
        </w:tc>
      </w:tr>
      <w:tr w:rsidR="00E77514" w14:paraId="426D6D2F" w14:textId="77777777" w:rsidTr="00162610">
        <w:trPr>
          <w:cantSplit/>
          <w:trPrChange w:id="233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331" w:author="David Owen" w:date="2019-06-03T11:19:00Z">
              <w:tcPr>
                <w:tcW w:w="0" w:type="auto"/>
                <w:tcBorders>
                  <w:top w:val="single" w:sz="4" w:space="0" w:color="A6A6A6" w:themeColor="background1" w:themeShade="A6"/>
                  <w:right w:val="single" w:sz="4" w:space="0" w:color="000000" w:themeColor="text1"/>
                </w:tcBorders>
              </w:tcPr>
            </w:tcPrChange>
          </w:tcPr>
          <w:p w14:paraId="2A6660DC" w14:textId="77777777" w:rsidR="00E77514" w:rsidRDefault="00E77514" w:rsidP="00FC0611">
            <w:pPr>
              <w:pStyle w:val="NormalinTable"/>
            </w:pPr>
            <w:r>
              <w:rPr>
                <w:b/>
              </w:rPr>
              <w:t>2009 39 31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3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49E92AB" w14:textId="77777777" w:rsidR="00E77514" w:rsidRDefault="00E77514" w:rsidP="00FC0611">
            <w:pPr>
              <w:pStyle w:val="NormalinTable"/>
              <w:tabs>
                <w:tab w:val="left" w:pos="1250"/>
              </w:tabs>
            </w:pPr>
            <w:r>
              <w:t>0.00%</w:t>
            </w:r>
          </w:p>
        </w:tc>
      </w:tr>
      <w:tr w:rsidR="00E77514" w14:paraId="128BC1D8" w14:textId="77777777" w:rsidTr="00162610">
        <w:trPr>
          <w:cantSplit/>
          <w:trPrChange w:id="233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334" w:author="David Owen" w:date="2019-06-03T11:19:00Z">
              <w:tcPr>
                <w:tcW w:w="0" w:type="auto"/>
                <w:tcBorders>
                  <w:top w:val="single" w:sz="4" w:space="0" w:color="A6A6A6" w:themeColor="background1" w:themeShade="A6"/>
                  <w:right w:val="single" w:sz="4" w:space="0" w:color="000000" w:themeColor="text1"/>
                </w:tcBorders>
              </w:tcPr>
            </w:tcPrChange>
          </w:tcPr>
          <w:p w14:paraId="7B026D5A" w14:textId="77777777" w:rsidR="00E77514" w:rsidRDefault="00E77514" w:rsidP="00FC0611">
            <w:pPr>
              <w:pStyle w:val="NormalinTable"/>
            </w:pPr>
            <w:r>
              <w:rPr>
                <w:b/>
              </w:rPr>
              <w:t>2009 39 39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3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72A0843" w14:textId="77777777" w:rsidR="00E77514" w:rsidRDefault="00E77514" w:rsidP="00FC0611">
            <w:pPr>
              <w:pStyle w:val="NormalinTable"/>
              <w:tabs>
                <w:tab w:val="left" w:pos="1250"/>
              </w:tabs>
            </w:pPr>
            <w:r>
              <w:t>0.00%</w:t>
            </w:r>
          </w:p>
        </w:tc>
      </w:tr>
      <w:tr w:rsidR="00E77514" w14:paraId="1532EC85" w14:textId="77777777" w:rsidTr="00162610">
        <w:trPr>
          <w:cantSplit/>
          <w:trPrChange w:id="233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337" w:author="David Owen" w:date="2019-06-03T11:19:00Z">
              <w:tcPr>
                <w:tcW w:w="0" w:type="auto"/>
                <w:tcBorders>
                  <w:top w:val="single" w:sz="4" w:space="0" w:color="A6A6A6" w:themeColor="background1" w:themeShade="A6"/>
                  <w:right w:val="single" w:sz="4" w:space="0" w:color="000000" w:themeColor="text1"/>
                </w:tcBorders>
              </w:tcPr>
            </w:tcPrChange>
          </w:tcPr>
          <w:p w14:paraId="1698243C" w14:textId="77777777" w:rsidR="00E77514" w:rsidRDefault="00E77514" w:rsidP="00FC0611">
            <w:pPr>
              <w:pStyle w:val="NormalinTable"/>
            </w:pPr>
            <w:r>
              <w:rPr>
                <w:b/>
              </w:rPr>
              <w:t>2009 39 51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3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5B2BE14" w14:textId="77777777" w:rsidR="00E77514" w:rsidRDefault="00E77514" w:rsidP="00FC0611">
            <w:pPr>
              <w:pStyle w:val="NormalinTable"/>
              <w:tabs>
                <w:tab w:val="left" w:pos="1250"/>
              </w:tabs>
            </w:pPr>
            <w:r>
              <w:t>0.00% + 20.600 € / 100 kg</w:t>
            </w:r>
          </w:p>
        </w:tc>
      </w:tr>
      <w:tr w:rsidR="00E77514" w14:paraId="7415C36B" w14:textId="77777777" w:rsidTr="00162610">
        <w:trPr>
          <w:cantSplit/>
          <w:trPrChange w:id="233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340" w:author="David Owen" w:date="2019-06-03T11:19:00Z">
              <w:tcPr>
                <w:tcW w:w="0" w:type="auto"/>
                <w:tcBorders>
                  <w:top w:val="single" w:sz="4" w:space="0" w:color="A6A6A6" w:themeColor="background1" w:themeShade="A6"/>
                  <w:right w:val="single" w:sz="4" w:space="0" w:color="000000" w:themeColor="text1"/>
                </w:tcBorders>
              </w:tcPr>
            </w:tcPrChange>
          </w:tcPr>
          <w:p w14:paraId="5DA86954" w14:textId="77777777" w:rsidR="00E77514" w:rsidRDefault="00E77514" w:rsidP="00FC0611">
            <w:pPr>
              <w:pStyle w:val="NormalinTable"/>
            </w:pPr>
            <w:r>
              <w:rPr>
                <w:b/>
              </w:rPr>
              <w:t>2009 39 55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4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0DDB281" w14:textId="77777777" w:rsidR="00E77514" w:rsidRDefault="00E77514" w:rsidP="00FC0611">
            <w:pPr>
              <w:pStyle w:val="NormalinTable"/>
              <w:tabs>
                <w:tab w:val="left" w:pos="1250"/>
              </w:tabs>
            </w:pPr>
            <w:r>
              <w:t>0.00%</w:t>
            </w:r>
          </w:p>
        </w:tc>
      </w:tr>
      <w:tr w:rsidR="00E77514" w14:paraId="0F9FDD47" w14:textId="77777777" w:rsidTr="00162610">
        <w:trPr>
          <w:cantSplit/>
          <w:trPrChange w:id="234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343" w:author="David Owen" w:date="2019-06-03T11:19:00Z">
              <w:tcPr>
                <w:tcW w:w="0" w:type="auto"/>
                <w:tcBorders>
                  <w:top w:val="single" w:sz="4" w:space="0" w:color="A6A6A6" w:themeColor="background1" w:themeShade="A6"/>
                  <w:right w:val="single" w:sz="4" w:space="0" w:color="000000" w:themeColor="text1"/>
                </w:tcBorders>
              </w:tcPr>
            </w:tcPrChange>
          </w:tcPr>
          <w:p w14:paraId="01F6E7CC" w14:textId="77777777" w:rsidR="00E77514" w:rsidRDefault="00E77514" w:rsidP="00FC0611">
            <w:pPr>
              <w:pStyle w:val="NormalinTable"/>
            </w:pPr>
            <w:r>
              <w:rPr>
                <w:b/>
              </w:rPr>
              <w:t>2009 39 59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4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8271D66" w14:textId="77777777" w:rsidR="00E77514" w:rsidRDefault="00E77514" w:rsidP="00FC0611">
            <w:pPr>
              <w:pStyle w:val="NormalinTable"/>
              <w:tabs>
                <w:tab w:val="left" w:pos="1250"/>
              </w:tabs>
            </w:pPr>
            <w:r>
              <w:t>0.00%</w:t>
            </w:r>
          </w:p>
        </w:tc>
      </w:tr>
      <w:tr w:rsidR="00E77514" w14:paraId="767F5B05" w14:textId="77777777" w:rsidTr="00162610">
        <w:trPr>
          <w:cantSplit/>
          <w:trPrChange w:id="234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346" w:author="David Owen" w:date="2019-06-03T11:19:00Z">
              <w:tcPr>
                <w:tcW w:w="0" w:type="auto"/>
                <w:tcBorders>
                  <w:top w:val="single" w:sz="4" w:space="0" w:color="A6A6A6" w:themeColor="background1" w:themeShade="A6"/>
                  <w:right w:val="single" w:sz="4" w:space="0" w:color="000000" w:themeColor="text1"/>
                </w:tcBorders>
              </w:tcPr>
            </w:tcPrChange>
          </w:tcPr>
          <w:p w14:paraId="02F8A3B8" w14:textId="77777777" w:rsidR="00E77514" w:rsidRDefault="00E77514" w:rsidP="00FC0611">
            <w:pPr>
              <w:pStyle w:val="NormalinTable"/>
            </w:pPr>
            <w:r>
              <w:rPr>
                <w:b/>
              </w:rPr>
              <w:t>2009 39 91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4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7AD82CB" w14:textId="77777777" w:rsidR="00E77514" w:rsidRDefault="00E77514" w:rsidP="00FC0611">
            <w:pPr>
              <w:pStyle w:val="NormalinTable"/>
              <w:tabs>
                <w:tab w:val="left" w:pos="1250"/>
              </w:tabs>
            </w:pPr>
            <w:r>
              <w:t>0.00% + 20.600 € / 100 kg</w:t>
            </w:r>
          </w:p>
        </w:tc>
      </w:tr>
      <w:tr w:rsidR="00E77514" w14:paraId="67F4E2E2" w14:textId="77777777" w:rsidTr="00162610">
        <w:trPr>
          <w:cantSplit/>
          <w:trPrChange w:id="234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349" w:author="David Owen" w:date="2019-06-03T11:19:00Z">
              <w:tcPr>
                <w:tcW w:w="0" w:type="auto"/>
                <w:tcBorders>
                  <w:top w:val="single" w:sz="4" w:space="0" w:color="A6A6A6" w:themeColor="background1" w:themeShade="A6"/>
                  <w:right w:val="single" w:sz="4" w:space="0" w:color="000000" w:themeColor="text1"/>
                </w:tcBorders>
              </w:tcPr>
            </w:tcPrChange>
          </w:tcPr>
          <w:p w14:paraId="0ED3C548" w14:textId="77777777" w:rsidR="00E77514" w:rsidRDefault="00E77514" w:rsidP="00FC0611">
            <w:pPr>
              <w:pStyle w:val="NormalinTable"/>
            </w:pPr>
            <w:r>
              <w:rPr>
                <w:b/>
              </w:rPr>
              <w:t>2009 39 95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5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D441560" w14:textId="77777777" w:rsidR="00E77514" w:rsidRDefault="00E77514" w:rsidP="00FC0611">
            <w:pPr>
              <w:pStyle w:val="NormalinTable"/>
              <w:tabs>
                <w:tab w:val="left" w:pos="1250"/>
              </w:tabs>
            </w:pPr>
            <w:r>
              <w:t>0.00%</w:t>
            </w:r>
          </w:p>
        </w:tc>
      </w:tr>
      <w:tr w:rsidR="00E77514" w14:paraId="6093262A" w14:textId="77777777" w:rsidTr="00162610">
        <w:trPr>
          <w:cantSplit/>
          <w:trPrChange w:id="235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352" w:author="David Owen" w:date="2019-06-03T11:19:00Z">
              <w:tcPr>
                <w:tcW w:w="0" w:type="auto"/>
                <w:tcBorders>
                  <w:top w:val="single" w:sz="4" w:space="0" w:color="A6A6A6" w:themeColor="background1" w:themeShade="A6"/>
                  <w:right w:val="single" w:sz="4" w:space="0" w:color="000000" w:themeColor="text1"/>
                </w:tcBorders>
              </w:tcPr>
            </w:tcPrChange>
          </w:tcPr>
          <w:p w14:paraId="38B0DE3B" w14:textId="77777777" w:rsidR="00E77514" w:rsidRDefault="00E77514" w:rsidP="00FC0611">
            <w:pPr>
              <w:pStyle w:val="NormalinTable"/>
            </w:pPr>
            <w:r>
              <w:rPr>
                <w:b/>
              </w:rPr>
              <w:t>2009 39 99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5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44A4703" w14:textId="77777777" w:rsidR="00E77514" w:rsidRDefault="00E77514" w:rsidP="00FC0611">
            <w:pPr>
              <w:pStyle w:val="NormalinTable"/>
              <w:tabs>
                <w:tab w:val="left" w:pos="1250"/>
              </w:tabs>
            </w:pPr>
            <w:r>
              <w:t>0.00%</w:t>
            </w:r>
          </w:p>
        </w:tc>
      </w:tr>
      <w:tr w:rsidR="00E77514" w14:paraId="65D293AA" w14:textId="77777777" w:rsidTr="00162610">
        <w:trPr>
          <w:cantSplit/>
          <w:trPrChange w:id="235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355" w:author="David Owen" w:date="2019-06-03T11:19:00Z">
              <w:tcPr>
                <w:tcW w:w="0" w:type="auto"/>
                <w:tcBorders>
                  <w:top w:val="single" w:sz="4" w:space="0" w:color="A6A6A6" w:themeColor="background1" w:themeShade="A6"/>
                  <w:right w:val="single" w:sz="4" w:space="0" w:color="000000" w:themeColor="text1"/>
                </w:tcBorders>
              </w:tcPr>
            </w:tcPrChange>
          </w:tcPr>
          <w:p w14:paraId="082BFEA4" w14:textId="77777777" w:rsidR="00E77514" w:rsidRDefault="00E77514" w:rsidP="00FC0611">
            <w:pPr>
              <w:pStyle w:val="NormalinTable"/>
            </w:pPr>
            <w:r>
              <w:rPr>
                <w:b/>
              </w:rPr>
              <w:t>2009 41 00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5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AD483D7" w14:textId="77777777" w:rsidR="00E77514" w:rsidRDefault="00E77514" w:rsidP="00FC0611">
            <w:pPr>
              <w:pStyle w:val="NormalinTable"/>
              <w:tabs>
                <w:tab w:val="left" w:pos="1250"/>
              </w:tabs>
            </w:pPr>
            <w:r>
              <w:t>0.00%</w:t>
            </w:r>
          </w:p>
        </w:tc>
      </w:tr>
      <w:tr w:rsidR="00E77514" w14:paraId="56149EBD" w14:textId="77777777" w:rsidTr="00162610">
        <w:trPr>
          <w:cantSplit/>
          <w:trPrChange w:id="235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358" w:author="David Owen" w:date="2019-06-03T11:19:00Z">
              <w:tcPr>
                <w:tcW w:w="0" w:type="auto"/>
                <w:tcBorders>
                  <w:top w:val="single" w:sz="4" w:space="0" w:color="A6A6A6" w:themeColor="background1" w:themeShade="A6"/>
                  <w:right w:val="single" w:sz="4" w:space="0" w:color="000000" w:themeColor="text1"/>
                </w:tcBorders>
              </w:tcPr>
            </w:tcPrChange>
          </w:tcPr>
          <w:p w14:paraId="5A77C250" w14:textId="77777777" w:rsidR="00E77514" w:rsidRDefault="00E77514" w:rsidP="00FC0611">
            <w:pPr>
              <w:pStyle w:val="NormalinTable"/>
            </w:pPr>
            <w:r>
              <w:rPr>
                <w:b/>
              </w:rPr>
              <w:t>2009 49 11 11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5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F6663EF" w14:textId="77777777" w:rsidR="00E77514" w:rsidRDefault="00E77514" w:rsidP="00FC0611">
            <w:pPr>
              <w:pStyle w:val="NormalinTable"/>
              <w:tabs>
                <w:tab w:val="left" w:pos="1250"/>
              </w:tabs>
            </w:pPr>
            <w:r>
              <w:t>0.00%</w:t>
            </w:r>
          </w:p>
        </w:tc>
      </w:tr>
      <w:tr w:rsidR="00E77514" w14:paraId="595EFC29" w14:textId="77777777" w:rsidTr="00162610">
        <w:trPr>
          <w:cantSplit/>
          <w:trPrChange w:id="236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361" w:author="David Owen" w:date="2019-06-03T11:19:00Z">
              <w:tcPr>
                <w:tcW w:w="0" w:type="auto"/>
                <w:tcBorders>
                  <w:top w:val="single" w:sz="4" w:space="0" w:color="A6A6A6" w:themeColor="background1" w:themeShade="A6"/>
                  <w:right w:val="single" w:sz="4" w:space="0" w:color="000000" w:themeColor="text1"/>
                </w:tcBorders>
              </w:tcPr>
            </w:tcPrChange>
          </w:tcPr>
          <w:p w14:paraId="701AAD79" w14:textId="77777777" w:rsidR="00E77514" w:rsidRDefault="00E77514" w:rsidP="00FC0611">
            <w:pPr>
              <w:pStyle w:val="NormalinTable"/>
            </w:pPr>
            <w:r>
              <w:rPr>
                <w:b/>
              </w:rPr>
              <w:t>2009 49 11 19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6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A7DDB9D" w14:textId="77777777" w:rsidR="00E77514" w:rsidRDefault="00E77514" w:rsidP="00FC0611">
            <w:pPr>
              <w:pStyle w:val="NormalinTable"/>
              <w:tabs>
                <w:tab w:val="left" w:pos="1250"/>
              </w:tabs>
            </w:pPr>
            <w:r>
              <w:t>0.00% + 20.600 € / 100 kg</w:t>
            </w:r>
          </w:p>
        </w:tc>
      </w:tr>
      <w:tr w:rsidR="00E77514" w14:paraId="12F24C3B" w14:textId="77777777" w:rsidTr="00162610">
        <w:trPr>
          <w:cantSplit/>
          <w:trPrChange w:id="236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364" w:author="David Owen" w:date="2019-06-03T11:19:00Z">
              <w:tcPr>
                <w:tcW w:w="0" w:type="auto"/>
                <w:tcBorders>
                  <w:top w:val="single" w:sz="4" w:space="0" w:color="A6A6A6" w:themeColor="background1" w:themeShade="A6"/>
                  <w:right w:val="single" w:sz="4" w:space="0" w:color="000000" w:themeColor="text1"/>
                </w:tcBorders>
              </w:tcPr>
            </w:tcPrChange>
          </w:tcPr>
          <w:p w14:paraId="2BFCA0D7" w14:textId="77777777" w:rsidR="00E77514" w:rsidRDefault="00E77514" w:rsidP="00FC0611">
            <w:pPr>
              <w:pStyle w:val="NormalinTable"/>
            </w:pPr>
            <w:r>
              <w:rPr>
                <w:b/>
              </w:rPr>
              <w:t>2009 49 11 91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6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5B319D2" w14:textId="77777777" w:rsidR="00E77514" w:rsidRDefault="00E77514" w:rsidP="00FC0611">
            <w:pPr>
              <w:pStyle w:val="NormalinTable"/>
              <w:tabs>
                <w:tab w:val="left" w:pos="1250"/>
              </w:tabs>
            </w:pPr>
            <w:r>
              <w:t>0.00%</w:t>
            </w:r>
          </w:p>
        </w:tc>
      </w:tr>
      <w:tr w:rsidR="00E77514" w14:paraId="01A98E9B" w14:textId="77777777" w:rsidTr="00162610">
        <w:trPr>
          <w:cantSplit/>
          <w:trPrChange w:id="236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367" w:author="David Owen" w:date="2019-06-03T11:19:00Z">
              <w:tcPr>
                <w:tcW w:w="0" w:type="auto"/>
                <w:tcBorders>
                  <w:top w:val="single" w:sz="4" w:space="0" w:color="A6A6A6" w:themeColor="background1" w:themeShade="A6"/>
                  <w:right w:val="single" w:sz="4" w:space="0" w:color="000000" w:themeColor="text1"/>
                </w:tcBorders>
              </w:tcPr>
            </w:tcPrChange>
          </w:tcPr>
          <w:p w14:paraId="74633D16" w14:textId="77777777" w:rsidR="00E77514" w:rsidRDefault="00E77514" w:rsidP="00FC0611">
            <w:pPr>
              <w:pStyle w:val="NormalinTable"/>
            </w:pPr>
            <w:r>
              <w:rPr>
                <w:b/>
              </w:rPr>
              <w:t>2009 49 11 99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6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E2B640A" w14:textId="77777777" w:rsidR="00E77514" w:rsidRDefault="00E77514" w:rsidP="00FC0611">
            <w:pPr>
              <w:pStyle w:val="NormalinTable"/>
              <w:tabs>
                <w:tab w:val="left" w:pos="1250"/>
              </w:tabs>
            </w:pPr>
            <w:r>
              <w:t>0.00% + 20.600 € / 100 kg</w:t>
            </w:r>
          </w:p>
        </w:tc>
      </w:tr>
      <w:tr w:rsidR="00E77514" w14:paraId="45EE1EE3" w14:textId="77777777" w:rsidTr="00162610">
        <w:trPr>
          <w:cantSplit/>
          <w:trPrChange w:id="236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370" w:author="David Owen" w:date="2019-06-03T11:19:00Z">
              <w:tcPr>
                <w:tcW w:w="0" w:type="auto"/>
                <w:tcBorders>
                  <w:top w:val="single" w:sz="4" w:space="0" w:color="A6A6A6" w:themeColor="background1" w:themeShade="A6"/>
                  <w:right w:val="single" w:sz="4" w:space="0" w:color="000000" w:themeColor="text1"/>
                </w:tcBorders>
              </w:tcPr>
            </w:tcPrChange>
          </w:tcPr>
          <w:p w14:paraId="60D081E9" w14:textId="77777777" w:rsidR="00E77514" w:rsidRDefault="00E77514" w:rsidP="00FC0611">
            <w:pPr>
              <w:pStyle w:val="NormalinTable"/>
            </w:pPr>
            <w:r>
              <w:rPr>
                <w:b/>
              </w:rPr>
              <w:t>2009 49 19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7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A14AAED" w14:textId="77777777" w:rsidR="00E77514" w:rsidRDefault="00E77514" w:rsidP="00FC0611">
            <w:pPr>
              <w:pStyle w:val="NormalinTable"/>
              <w:tabs>
                <w:tab w:val="left" w:pos="1250"/>
              </w:tabs>
            </w:pPr>
            <w:r>
              <w:t>0.00%</w:t>
            </w:r>
          </w:p>
        </w:tc>
      </w:tr>
      <w:tr w:rsidR="00E77514" w14:paraId="216AF873" w14:textId="77777777" w:rsidTr="00162610">
        <w:trPr>
          <w:cantSplit/>
          <w:trPrChange w:id="237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373" w:author="David Owen" w:date="2019-06-03T11:19:00Z">
              <w:tcPr>
                <w:tcW w:w="0" w:type="auto"/>
                <w:tcBorders>
                  <w:top w:val="single" w:sz="4" w:space="0" w:color="A6A6A6" w:themeColor="background1" w:themeShade="A6"/>
                  <w:right w:val="single" w:sz="4" w:space="0" w:color="000000" w:themeColor="text1"/>
                </w:tcBorders>
              </w:tcPr>
            </w:tcPrChange>
          </w:tcPr>
          <w:p w14:paraId="5B23CDAB" w14:textId="77777777" w:rsidR="00E77514" w:rsidRDefault="00E77514" w:rsidP="00FC0611">
            <w:pPr>
              <w:pStyle w:val="NormalinTable"/>
            </w:pPr>
            <w:r>
              <w:rPr>
                <w:b/>
              </w:rPr>
              <w:t>2009 49 30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7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79605D9" w14:textId="77777777" w:rsidR="00E77514" w:rsidRDefault="00E77514" w:rsidP="00FC0611">
            <w:pPr>
              <w:pStyle w:val="NormalinTable"/>
              <w:tabs>
                <w:tab w:val="left" w:pos="1250"/>
              </w:tabs>
            </w:pPr>
            <w:r>
              <w:t>0.00%</w:t>
            </w:r>
          </w:p>
        </w:tc>
      </w:tr>
      <w:tr w:rsidR="00E77514" w14:paraId="1694A486" w14:textId="77777777" w:rsidTr="00162610">
        <w:trPr>
          <w:cantSplit/>
          <w:trPrChange w:id="237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376" w:author="David Owen" w:date="2019-06-03T11:19:00Z">
              <w:tcPr>
                <w:tcW w:w="0" w:type="auto"/>
                <w:tcBorders>
                  <w:top w:val="single" w:sz="4" w:space="0" w:color="A6A6A6" w:themeColor="background1" w:themeShade="A6"/>
                  <w:right w:val="single" w:sz="4" w:space="0" w:color="000000" w:themeColor="text1"/>
                </w:tcBorders>
              </w:tcPr>
            </w:tcPrChange>
          </w:tcPr>
          <w:p w14:paraId="1FCA2A79" w14:textId="77777777" w:rsidR="00E77514" w:rsidRDefault="00E77514" w:rsidP="00FC0611">
            <w:pPr>
              <w:pStyle w:val="NormalinTable"/>
            </w:pPr>
            <w:r>
              <w:rPr>
                <w:b/>
              </w:rPr>
              <w:t>2009 49 91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7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9CC1D81" w14:textId="77777777" w:rsidR="00E77514" w:rsidRDefault="00E77514" w:rsidP="00FC0611">
            <w:pPr>
              <w:pStyle w:val="NormalinTable"/>
              <w:tabs>
                <w:tab w:val="left" w:pos="1250"/>
              </w:tabs>
            </w:pPr>
            <w:r>
              <w:t>0.00% + 20.600 € / 100 kg</w:t>
            </w:r>
          </w:p>
        </w:tc>
      </w:tr>
      <w:tr w:rsidR="00E77514" w14:paraId="03A53E36" w14:textId="77777777" w:rsidTr="00162610">
        <w:trPr>
          <w:cantSplit/>
          <w:trPrChange w:id="237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379" w:author="David Owen" w:date="2019-06-03T11:19:00Z">
              <w:tcPr>
                <w:tcW w:w="0" w:type="auto"/>
                <w:tcBorders>
                  <w:top w:val="single" w:sz="4" w:space="0" w:color="A6A6A6" w:themeColor="background1" w:themeShade="A6"/>
                  <w:right w:val="single" w:sz="4" w:space="0" w:color="000000" w:themeColor="text1"/>
                </w:tcBorders>
              </w:tcPr>
            </w:tcPrChange>
          </w:tcPr>
          <w:p w14:paraId="5F78672B" w14:textId="77777777" w:rsidR="00E77514" w:rsidRDefault="00E77514" w:rsidP="00FC0611">
            <w:pPr>
              <w:pStyle w:val="NormalinTable"/>
            </w:pPr>
            <w:r>
              <w:rPr>
                <w:b/>
              </w:rPr>
              <w:t>2009 49 93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8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91AC932" w14:textId="77777777" w:rsidR="00E77514" w:rsidRDefault="00E77514" w:rsidP="00FC0611">
            <w:pPr>
              <w:pStyle w:val="NormalinTable"/>
              <w:tabs>
                <w:tab w:val="left" w:pos="1250"/>
              </w:tabs>
            </w:pPr>
            <w:r>
              <w:t>0.00%</w:t>
            </w:r>
          </w:p>
        </w:tc>
      </w:tr>
      <w:tr w:rsidR="00E77514" w14:paraId="015F1170" w14:textId="77777777" w:rsidTr="00162610">
        <w:trPr>
          <w:cantSplit/>
          <w:trPrChange w:id="238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382" w:author="David Owen" w:date="2019-06-03T11:19:00Z">
              <w:tcPr>
                <w:tcW w:w="0" w:type="auto"/>
                <w:tcBorders>
                  <w:top w:val="single" w:sz="4" w:space="0" w:color="A6A6A6" w:themeColor="background1" w:themeShade="A6"/>
                  <w:right w:val="single" w:sz="4" w:space="0" w:color="000000" w:themeColor="text1"/>
                </w:tcBorders>
              </w:tcPr>
            </w:tcPrChange>
          </w:tcPr>
          <w:p w14:paraId="7550562F" w14:textId="77777777" w:rsidR="00E77514" w:rsidRDefault="00E77514" w:rsidP="00FC0611">
            <w:pPr>
              <w:pStyle w:val="NormalinTable"/>
            </w:pPr>
            <w:r>
              <w:rPr>
                <w:b/>
              </w:rPr>
              <w:t>2009 49 99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8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6074E99" w14:textId="77777777" w:rsidR="00E77514" w:rsidRDefault="00E77514" w:rsidP="00FC0611">
            <w:pPr>
              <w:pStyle w:val="NormalinTable"/>
              <w:tabs>
                <w:tab w:val="left" w:pos="1250"/>
              </w:tabs>
            </w:pPr>
            <w:r>
              <w:t>0.00%</w:t>
            </w:r>
          </w:p>
        </w:tc>
      </w:tr>
      <w:tr w:rsidR="00E77514" w14:paraId="6C5719BB" w14:textId="77777777" w:rsidTr="00162610">
        <w:trPr>
          <w:cantSplit/>
          <w:trPrChange w:id="238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385" w:author="David Owen" w:date="2019-06-03T11:19:00Z">
              <w:tcPr>
                <w:tcW w:w="0" w:type="auto"/>
                <w:tcBorders>
                  <w:top w:val="single" w:sz="4" w:space="0" w:color="A6A6A6" w:themeColor="background1" w:themeShade="A6"/>
                  <w:right w:val="single" w:sz="4" w:space="0" w:color="000000" w:themeColor="text1"/>
                </w:tcBorders>
              </w:tcPr>
            </w:tcPrChange>
          </w:tcPr>
          <w:p w14:paraId="372C9E99" w14:textId="77777777" w:rsidR="00E77514" w:rsidRDefault="00E77514" w:rsidP="00FC0611">
            <w:pPr>
              <w:pStyle w:val="NormalinTable"/>
            </w:pPr>
            <w:r>
              <w:rPr>
                <w:b/>
              </w:rPr>
              <w:t>2009 50 00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8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5CD342A" w14:textId="77777777" w:rsidR="00E77514" w:rsidRDefault="00E77514" w:rsidP="00FC0611">
            <w:pPr>
              <w:pStyle w:val="NormalinTable"/>
              <w:tabs>
                <w:tab w:val="left" w:pos="1250"/>
              </w:tabs>
            </w:pPr>
            <w:r>
              <w:t>0.00%</w:t>
            </w:r>
          </w:p>
        </w:tc>
      </w:tr>
      <w:tr w:rsidR="00E77514" w14:paraId="7AC47E19" w14:textId="77777777" w:rsidTr="00162610">
        <w:trPr>
          <w:cantSplit/>
          <w:trPrChange w:id="238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388" w:author="David Owen" w:date="2019-06-03T11:19:00Z">
              <w:tcPr>
                <w:tcW w:w="0" w:type="auto"/>
                <w:tcBorders>
                  <w:top w:val="single" w:sz="4" w:space="0" w:color="A6A6A6" w:themeColor="background1" w:themeShade="A6"/>
                  <w:right w:val="single" w:sz="4" w:space="0" w:color="000000" w:themeColor="text1"/>
                </w:tcBorders>
              </w:tcPr>
            </w:tcPrChange>
          </w:tcPr>
          <w:p w14:paraId="6482F90B" w14:textId="77777777" w:rsidR="00E77514" w:rsidRDefault="00E77514" w:rsidP="00FC0611">
            <w:pPr>
              <w:pStyle w:val="NormalinTable"/>
            </w:pPr>
            <w:r>
              <w:rPr>
                <w:b/>
              </w:rPr>
              <w:t>2009 61 10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8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F98FA3C" w14:textId="77777777" w:rsidR="00E77514" w:rsidRDefault="00E77514" w:rsidP="00FC0611">
            <w:pPr>
              <w:pStyle w:val="NormalinTable"/>
              <w:tabs>
                <w:tab w:val="left" w:pos="1250"/>
              </w:tabs>
            </w:pPr>
            <w:r>
              <w:t>Entry Price - 0.00% + Specific 100%</w:t>
            </w:r>
          </w:p>
        </w:tc>
      </w:tr>
      <w:tr w:rsidR="00E77514" w14:paraId="59B5BDD9" w14:textId="77777777" w:rsidTr="00162610">
        <w:trPr>
          <w:cantSplit/>
          <w:trPrChange w:id="239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391" w:author="David Owen" w:date="2019-06-03T11:19:00Z">
              <w:tcPr>
                <w:tcW w:w="0" w:type="auto"/>
                <w:tcBorders>
                  <w:top w:val="single" w:sz="4" w:space="0" w:color="A6A6A6" w:themeColor="background1" w:themeShade="A6"/>
                  <w:right w:val="single" w:sz="4" w:space="0" w:color="000000" w:themeColor="text1"/>
                </w:tcBorders>
              </w:tcPr>
            </w:tcPrChange>
          </w:tcPr>
          <w:p w14:paraId="5F268F06" w14:textId="77777777" w:rsidR="00E77514" w:rsidRDefault="00E77514" w:rsidP="00FC0611">
            <w:pPr>
              <w:pStyle w:val="NormalinTable"/>
            </w:pPr>
            <w:r>
              <w:rPr>
                <w:b/>
              </w:rPr>
              <w:t>2009 61 90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9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549C274" w14:textId="77777777" w:rsidR="00E77514" w:rsidRDefault="00E77514" w:rsidP="00FC0611">
            <w:pPr>
              <w:pStyle w:val="NormalinTable"/>
              <w:tabs>
                <w:tab w:val="left" w:pos="1250"/>
              </w:tabs>
            </w:pPr>
            <w:r>
              <w:t>0.00% + 27.000 € / hl</w:t>
            </w:r>
          </w:p>
        </w:tc>
      </w:tr>
      <w:tr w:rsidR="00E77514" w14:paraId="2913C6CB" w14:textId="77777777" w:rsidTr="00162610">
        <w:trPr>
          <w:cantSplit/>
          <w:trPrChange w:id="239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394" w:author="David Owen" w:date="2019-06-03T11:19:00Z">
              <w:tcPr>
                <w:tcW w:w="0" w:type="auto"/>
                <w:tcBorders>
                  <w:top w:val="single" w:sz="4" w:space="0" w:color="A6A6A6" w:themeColor="background1" w:themeShade="A6"/>
                  <w:right w:val="single" w:sz="4" w:space="0" w:color="000000" w:themeColor="text1"/>
                </w:tcBorders>
              </w:tcPr>
            </w:tcPrChange>
          </w:tcPr>
          <w:p w14:paraId="2C410247" w14:textId="77777777" w:rsidR="00E77514" w:rsidRDefault="00E77514" w:rsidP="00FC0611">
            <w:pPr>
              <w:pStyle w:val="NormalinTable"/>
            </w:pPr>
            <w:r>
              <w:rPr>
                <w:b/>
              </w:rPr>
              <w:t>2009 69 11 11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9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5012C77" w14:textId="77777777" w:rsidR="00E77514" w:rsidRDefault="00E77514" w:rsidP="00FC0611">
            <w:pPr>
              <w:pStyle w:val="NormalinTable"/>
              <w:tabs>
                <w:tab w:val="left" w:pos="1250"/>
              </w:tabs>
            </w:pPr>
            <w:r>
              <w:t>0.00%</w:t>
            </w:r>
          </w:p>
        </w:tc>
      </w:tr>
      <w:tr w:rsidR="00E77514" w14:paraId="1D578E0D" w14:textId="77777777" w:rsidTr="00162610">
        <w:trPr>
          <w:cantSplit/>
          <w:trPrChange w:id="239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397" w:author="David Owen" w:date="2019-06-03T11:19:00Z">
              <w:tcPr>
                <w:tcW w:w="0" w:type="auto"/>
                <w:tcBorders>
                  <w:top w:val="single" w:sz="4" w:space="0" w:color="A6A6A6" w:themeColor="background1" w:themeShade="A6"/>
                  <w:right w:val="single" w:sz="4" w:space="0" w:color="000000" w:themeColor="text1"/>
                </w:tcBorders>
              </w:tcPr>
            </w:tcPrChange>
          </w:tcPr>
          <w:p w14:paraId="76BE335B" w14:textId="77777777" w:rsidR="00E77514" w:rsidRDefault="00E77514" w:rsidP="00FC0611">
            <w:pPr>
              <w:pStyle w:val="NormalinTable"/>
            </w:pPr>
            <w:r>
              <w:rPr>
                <w:b/>
              </w:rPr>
              <w:t>2009 69 11 19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9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9C5338C" w14:textId="77777777" w:rsidR="00E77514" w:rsidRDefault="00E77514" w:rsidP="00FC0611">
            <w:pPr>
              <w:pStyle w:val="NormalinTable"/>
              <w:tabs>
                <w:tab w:val="left" w:pos="1250"/>
              </w:tabs>
            </w:pPr>
            <w:r>
              <w:t>0.00% + 121.000 € / hl + 20.600 € / 100 kg</w:t>
            </w:r>
          </w:p>
        </w:tc>
      </w:tr>
      <w:tr w:rsidR="00E77514" w14:paraId="37A7D03F" w14:textId="77777777" w:rsidTr="00162610">
        <w:trPr>
          <w:cantSplit/>
          <w:trPrChange w:id="239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400" w:author="David Owen" w:date="2019-06-03T11:19:00Z">
              <w:tcPr>
                <w:tcW w:w="0" w:type="auto"/>
                <w:tcBorders>
                  <w:top w:val="single" w:sz="4" w:space="0" w:color="A6A6A6" w:themeColor="background1" w:themeShade="A6"/>
                  <w:right w:val="single" w:sz="4" w:space="0" w:color="000000" w:themeColor="text1"/>
                </w:tcBorders>
              </w:tcPr>
            </w:tcPrChange>
          </w:tcPr>
          <w:p w14:paraId="42F15CDE" w14:textId="77777777" w:rsidR="00E77514" w:rsidRDefault="00E77514" w:rsidP="00FC0611">
            <w:pPr>
              <w:pStyle w:val="NormalinTable"/>
            </w:pPr>
            <w:r>
              <w:rPr>
                <w:b/>
              </w:rPr>
              <w:t>2009 69 11 91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0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08489D0" w14:textId="77777777" w:rsidR="00E77514" w:rsidRDefault="00E77514" w:rsidP="00FC0611">
            <w:pPr>
              <w:pStyle w:val="NormalinTable"/>
              <w:tabs>
                <w:tab w:val="left" w:pos="1250"/>
              </w:tabs>
            </w:pPr>
            <w:r>
              <w:t>0.00%</w:t>
            </w:r>
          </w:p>
        </w:tc>
      </w:tr>
      <w:tr w:rsidR="00E77514" w14:paraId="2ABA176E" w14:textId="77777777" w:rsidTr="00162610">
        <w:trPr>
          <w:cantSplit/>
          <w:trPrChange w:id="240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403" w:author="David Owen" w:date="2019-06-03T11:19:00Z">
              <w:tcPr>
                <w:tcW w:w="0" w:type="auto"/>
                <w:tcBorders>
                  <w:top w:val="single" w:sz="4" w:space="0" w:color="A6A6A6" w:themeColor="background1" w:themeShade="A6"/>
                  <w:right w:val="single" w:sz="4" w:space="0" w:color="000000" w:themeColor="text1"/>
                </w:tcBorders>
              </w:tcPr>
            </w:tcPrChange>
          </w:tcPr>
          <w:p w14:paraId="3BECD901" w14:textId="77777777" w:rsidR="00E77514" w:rsidRDefault="00E77514" w:rsidP="00FC0611">
            <w:pPr>
              <w:pStyle w:val="NormalinTable"/>
            </w:pPr>
            <w:r>
              <w:rPr>
                <w:b/>
              </w:rPr>
              <w:t>2009 69 11 99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0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84DC638" w14:textId="77777777" w:rsidR="00E77514" w:rsidRDefault="00E77514" w:rsidP="00FC0611">
            <w:pPr>
              <w:pStyle w:val="NormalinTable"/>
              <w:tabs>
                <w:tab w:val="left" w:pos="1250"/>
              </w:tabs>
            </w:pPr>
            <w:r>
              <w:t>0.00% + 121.000 € / hl + 20.600 € / 100 kg</w:t>
            </w:r>
          </w:p>
        </w:tc>
      </w:tr>
      <w:tr w:rsidR="00E77514" w14:paraId="2B7F085A" w14:textId="77777777" w:rsidTr="00162610">
        <w:trPr>
          <w:cantSplit/>
          <w:trPrChange w:id="240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406" w:author="David Owen" w:date="2019-06-03T11:19:00Z">
              <w:tcPr>
                <w:tcW w:w="0" w:type="auto"/>
                <w:tcBorders>
                  <w:top w:val="single" w:sz="4" w:space="0" w:color="A6A6A6" w:themeColor="background1" w:themeShade="A6"/>
                  <w:right w:val="single" w:sz="4" w:space="0" w:color="000000" w:themeColor="text1"/>
                </w:tcBorders>
              </w:tcPr>
            </w:tcPrChange>
          </w:tcPr>
          <w:p w14:paraId="40219C92" w14:textId="77777777" w:rsidR="00E77514" w:rsidRDefault="00E77514" w:rsidP="00FC0611">
            <w:pPr>
              <w:pStyle w:val="NormalinTable"/>
            </w:pPr>
            <w:r>
              <w:rPr>
                <w:b/>
              </w:rPr>
              <w:lastRenderedPageBreak/>
              <w:t>2009 69 19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0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4805D10" w14:textId="77777777" w:rsidR="00E77514" w:rsidRDefault="00E77514" w:rsidP="00FC0611">
            <w:pPr>
              <w:pStyle w:val="NormalinTable"/>
              <w:tabs>
                <w:tab w:val="left" w:pos="1250"/>
              </w:tabs>
            </w:pPr>
            <w:r>
              <w:t>Entry Price - 0.00% + Specific 100%</w:t>
            </w:r>
          </w:p>
        </w:tc>
      </w:tr>
      <w:tr w:rsidR="00E77514" w14:paraId="56DE9E0D" w14:textId="77777777" w:rsidTr="00162610">
        <w:trPr>
          <w:cantSplit/>
          <w:trPrChange w:id="240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409" w:author="David Owen" w:date="2019-06-03T11:19:00Z">
              <w:tcPr>
                <w:tcW w:w="0" w:type="auto"/>
                <w:tcBorders>
                  <w:top w:val="single" w:sz="4" w:space="0" w:color="A6A6A6" w:themeColor="background1" w:themeShade="A6"/>
                  <w:right w:val="single" w:sz="4" w:space="0" w:color="000000" w:themeColor="text1"/>
                </w:tcBorders>
              </w:tcPr>
            </w:tcPrChange>
          </w:tcPr>
          <w:p w14:paraId="437040DB" w14:textId="77777777" w:rsidR="00E77514" w:rsidRDefault="00E77514" w:rsidP="00FC0611">
            <w:pPr>
              <w:pStyle w:val="NormalinTable"/>
            </w:pPr>
            <w:r>
              <w:rPr>
                <w:b/>
              </w:rPr>
              <w:t>2009 69 51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1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474FB6F" w14:textId="77777777" w:rsidR="00E77514" w:rsidRDefault="00E77514" w:rsidP="00FC0611">
            <w:pPr>
              <w:pStyle w:val="NormalinTable"/>
              <w:tabs>
                <w:tab w:val="left" w:pos="1250"/>
              </w:tabs>
            </w:pPr>
            <w:r>
              <w:t>Entry Price - 0.00% + Specific 100%</w:t>
            </w:r>
          </w:p>
        </w:tc>
      </w:tr>
      <w:tr w:rsidR="00E77514" w14:paraId="48B28FF0" w14:textId="77777777" w:rsidTr="00162610">
        <w:trPr>
          <w:cantSplit/>
          <w:trPrChange w:id="241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412" w:author="David Owen" w:date="2019-06-03T11:19:00Z">
              <w:tcPr>
                <w:tcW w:w="0" w:type="auto"/>
                <w:tcBorders>
                  <w:top w:val="single" w:sz="4" w:space="0" w:color="A6A6A6" w:themeColor="background1" w:themeShade="A6"/>
                  <w:right w:val="single" w:sz="4" w:space="0" w:color="000000" w:themeColor="text1"/>
                </w:tcBorders>
              </w:tcPr>
            </w:tcPrChange>
          </w:tcPr>
          <w:p w14:paraId="35623290" w14:textId="77777777" w:rsidR="00E77514" w:rsidRDefault="00E77514" w:rsidP="00FC0611">
            <w:pPr>
              <w:pStyle w:val="NormalinTable"/>
            </w:pPr>
            <w:r>
              <w:rPr>
                <w:b/>
              </w:rPr>
              <w:t>2009 69 59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1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33A8FFD" w14:textId="77777777" w:rsidR="00E77514" w:rsidRDefault="00E77514" w:rsidP="00FC0611">
            <w:pPr>
              <w:pStyle w:val="NormalinTable"/>
              <w:tabs>
                <w:tab w:val="left" w:pos="1250"/>
              </w:tabs>
            </w:pPr>
            <w:r>
              <w:t>Entry Price - 0.00% + Specific 100%</w:t>
            </w:r>
          </w:p>
        </w:tc>
      </w:tr>
      <w:tr w:rsidR="00E77514" w14:paraId="54468451" w14:textId="77777777" w:rsidTr="00162610">
        <w:trPr>
          <w:cantSplit/>
          <w:trPrChange w:id="241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415" w:author="David Owen" w:date="2019-06-03T11:19:00Z">
              <w:tcPr>
                <w:tcW w:w="0" w:type="auto"/>
                <w:tcBorders>
                  <w:top w:val="single" w:sz="4" w:space="0" w:color="A6A6A6" w:themeColor="background1" w:themeShade="A6"/>
                  <w:right w:val="single" w:sz="4" w:space="0" w:color="000000" w:themeColor="text1"/>
                </w:tcBorders>
              </w:tcPr>
            </w:tcPrChange>
          </w:tcPr>
          <w:p w14:paraId="0548B86B" w14:textId="77777777" w:rsidR="00E77514" w:rsidRDefault="00E77514" w:rsidP="00FC0611">
            <w:pPr>
              <w:pStyle w:val="NormalinTable"/>
            </w:pPr>
            <w:r>
              <w:rPr>
                <w:b/>
              </w:rPr>
              <w:t>2009 69 71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1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1D78642" w14:textId="77777777" w:rsidR="00E77514" w:rsidRDefault="00E77514" w:rsidP="00FC0611">
            <w:pPr>
              <w:pStyle w:val="NormalinTable"/>
              <w:tabs>
                <w:tab w:val="left" w:pos="1250"/>
              </w:tabs>
            </w:pPr>
            <w:r>
              <w:t>0.00% + 131.000 € / hl + 20.600 € / 100 kg</w:t>
            </w:r>
          </w:p>
        </w:tc>
      </w:tr>
      <w:tr w:rsidR="00E77514" w14:paraId="5F8610FC" w14:textId="77777777" w:rsidTr="00162610">
        <w:trPr>
          <w:cantSplit/>
          <w:trPrChange w:id="241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418" w:author="David Owen" w:date="2019-06-03T11:19:00Z">
              <w:tcPr>
                <w:tcW w:w="0" w:type="auto"/>
                <w:tcBorders>
                  <w:top w:val="single" w:sz="4" w:space="0" w:color="A6A6A6" w:themeColor="background1" w:themeShade="A6"/>
                  <w:right w:val="single" w:sz="4" w:space="0" w:color="000000" w:themeColor="text1"/>
                </w:tcBorders>
              </w:tcPr>
            </w:tcPrChange>
          </w:tcPr>
          <w:p w14:paraId="304EF84F" w14:textId="77777777" w:rsidR="00E77514" w:rsidRDefault="00E77514" w:rsidP="00FC0611">
            <w:pPr>
              <w:pStyle w:val="NormalinTable"/>
            </w:pPr>
            <w:r>
              <w:rPr>
                <w:b/>
              </w:rPr>
              <w:t>2009 69 79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1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098C337" w14:textId="77777777" w:rsidR="00E77514" w:rsidRDefault="00E77514" w:rsidP="00FC0611">
            <w:pPr>
              <w:pStyle w:val="NormalinTable"/>
              <w:tabs>
                <w:tab w:val="left" w:pos="1250"/>
              </w:tabs>
            </w:pPr>
            <w:r>
              <w:t>0.00% + 27.000 € / hl + 20.600 € / 100 kg</w:t>
            </w:r>
          </w:p>
        </w:tc>
      </w:tr>
      <w:tr w:rsidR="00E77514" w14:paraId="6563D229" w14:textId="77777777" w:rsidTr="00162610">
        <w:trPr>
          <w:cantSplit/>
          <w:trPrChange w:id="242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421" w:author="David Owen" w:date="2019-06-03T11:19:00Z">
              <w:tcPr>
                <w:tcW w:w="0" w:type="auto"/>
                <w:tcBorders>
                  <w:top w:val="single" w:sz="4" w:space="0" w:color="A6A6A6" w:themeColor="background1" w:themeShade="A6"/>
                  <w:right w:val="single" w:sz="4" w:space="0" w:color="000000" w:themeColor="text1"/>
                </w:tcBorders>
              </w:tcPr>
            </w:tcPrChange>
          </w:tcPr>
          <w:p w14:paraId="354684FD" w14:textId="77777777" w:rsidR="00E77514" w:rsidRDefault="00E77514" w:rsidP="00FC0611">
            <w:pPr>
              <w:pStyle w:val="NormalinTable"/>
            </w:pPr>
            <w:r>
              <w:rPr>
                <w:b/>
              </w:rPr>
              <w:t>2009 69 90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2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D68B7E6" w14:textId="77777777" w:rsidR="00E77514" w:rsidRDefault="00E77514" w:rsidP="00FC0611">
            <w:pPr>
              <w:pStyle w:val="NormalinTable"/>
              <w:tabs>
                <w:tab w:val="left" w:pos="1250"/>
              </w:tabs>
            </w:pPr>
            <w:r>
              <w:t>0.00% + 27.000 € / hl</w:t>
            </w:r>
          </w:p>
        </w:tc>
      </w:tr>
      <w:tr w:rsidR="00E77514" w14:paraId="7A02412F" w14:textId="77777777" w:rsidTr="00162610">
        <w:trPr>
          <w:cantSplit/>
          <w:trPrChange w:id="242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424" w:author="David Owen" w:date="2019-06-03T11:19:00Z">
              <w:tcPr>
                <w:tcW w:w="0" w:type="auto"/>
                <w:tcBorders>
                  <w:top w:val="single" w:sz="4" w:space="0" w:color="A6A6A6" w:themeColor="background1" w:themeShade="A6"/>
                  <w:right w:val="single" w:sz="4" w:space="0" w:color="000000" w:themeColor="text1"/>
                </w:tcBorders>
              </w:tcPr>
            </w:tcPrChange>
          </w:tcPr>
          <w:p w14:paraId="41826668" w14:textId="77777777" w:rsidR="00E77514" w:rsidRDefault="00E77514" w:rsidP="00FC0611">
            <w:pPr>
              <w:pStyle w:val="NormalinTable"/>
            </w:pPr>
            <w:r>
              <w:rPr>
                <w:b/>
              </w:rPr>
              <w:t>2009 71 00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2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29F72C1" w14:textId="77777777" w:rsidR="00E77514" w:rsidRDefault="00E77514" w:rsidP="00FC0611">
            <w:pPr>
              <w:pStyle w:val="NormalinTable"/>
              <w:tabs>
                <w:tab w:val="left" w:pos="1250"/>
              </w:tabs>
            </w:pPr>
            <w:r>
              <w:t>0.00%</w:t>
            </w:r>
          </w:p>
        </w:tc>
      </w:tr>
      <w:tr w:rsidR="00E77514" w14:paraId="5A5ADA00" w14:textId="77777777" w:rsidTr="00162610">
        <w:trPr>
          <w:cantSplit/>
          <w:trPrChange w:id="242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427" w:author="David Owen" w:date="2019-06-03T11:19:00Z">
              <w:tcPr>
                <w:tcW w:w="0" w:type="auto"/>
                <w:tcBorders>
                  <w:top w:val="single" w:sz="4" w:space="0" w:color="A6A6A6" w:themeColor="background1" w:themeShade="A6"/>
                  <w:right w:val="single" w:sz="4" w:space="0" w:color="000000" w:themeColor="text1"/>
                </w:tcBorders>
              </w:tcPr>
            </w:tcPrChange>
          </w:tcPr>
          <w:p w14:paraId="438B9791" w14:textId="77777777" w:rsidR="00E77514" w:rsidRDefault="00E77514" w:rsidP="00FC0611">
            <w:pPr>
              <w:pStyle w:val="NormalinTable"/>
            </w:pPr>
            <w:r>
              <w:rPr>
                <w:b/>
              </w:rPr>
              <w:t>2009 79 11 11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2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D427A4E" w14:textId="77777777" w:rsidR="00E77514" w:rsidRDefault="00E77514" w:rsidP="00FC0611">
            <w:pPr>
              <w:pStyle w:val="NormalinTable"/>
              <w:tabs>
                <w:tab w:val="left" w:pos="1250"/>
              </w:tabs>
            </w:pPr>
            <w:r>
              <w:t>0.00%</w:t>
            </w:r>
          </w:p>
        </w:tc>
      </w:tr>
      <w:tr w:rsidR="00E77514" w14:paraId="4B689A99" w14:textId="77777777" w:rsidTr="00162610">
        <w:trPr>
          <w:cantSplit/>
          <w:trPrChange w:id="242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430" w:author="David Owen" w:date="2019-06-03T11:19:00Z">
              <w:tcPr>
                <w:tcW w:w="0" w:type="auto"/>
                <w:tcBorders>
                  <w:top w:val="single" w:sz="4" w:space="0" w:color="A6A6A6" w:themeColor="background1" w:themeShade="A6"/>
                  <w:right w:val="single" w:sz="4" w:space="0" w:color="000000" w:themeColor="text1"/>
                </w:tcBorders>
              </w:tcPr>
            </w:tcPrChange>
          </w:tcPr>
          <w:p w14:paraId="6A6A1FC5" w14:textId="77777777" w:rsidR="00E77514" w:rsidRDefault="00E77514" w:rsidP="00FC0611">
            <w:pPr>
              <w:pStyle w:val="NormalinTable"/>
            </w:pPr>
            <w:r>
              <w:rPr>
                <w:b/>
              </w:rPr>
              <w:t>2009 79 11 19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3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451A661" w14:textId="77777777" w:rsidR="00E77514" w:rsidRDefault="00E77514" w:rsidP="00FC0611">
            <w:pPr>
              <w:pStyle w:val="NormalinTable"/>
              <w:tabs>
                <w:tab w:val="left" w:pos="1250"/>
              </w:tabs>
            </w:pPr>
            <w:r>
              <w:t>0.00% + 18.400 € / 100 kg</w:t>
            </w:r>
          </w:p>
        </w:tc>
      </w:tr>
      <w:tr w:rsidR="00E77514" w14:paraId="1F9E542A" w14:textId="77777777" w:rsidTr="00162610">
        <w:trPr>
          <w:cantSplit/>
          <w:trPrChange w:id="243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433" w:author="David Owen" w:date="2019-06-03T11:19:00Z">
              <w:tcPr>
                <w:tcW w:w="0" w:type="auto"/>
                <w:tcBorders>
                  <w:top w:val="single" w:sz="4" w:space="0" w:color="A6A6A6" w:themeColor="background1" w:themeShade="A6"/>
                  <w:right w:val="single" w:sz="4" w:space="0" w:color="000000" w:themeColor="text1"/>
                </w:tcBorders>
              </w:tcPr>
            </w:tcPrChange>
          </w:tcPr>
          <w:p w14:paraId="06FFC4BD" w14:textId="77777777" w:rsidR="00E77514" w:rsidRDefault="00E77514" w:rsidP="00FC0611">
            <w:pPr>
              <w:pStyle w:val="NormalinTable"/>
            </w:pPr>
            <w:r>
              <w:rPr>
                <w:b/>
              </w:rPr>
              <w:t>2009 79 11 91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3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D2B4261" w14:textId="77777777" w:rsidR="00E77514" w:rsidRDefault="00E77514" w:rsidP="00FC0611">
            <w:pPr>
              <w:pStyle w:val="NormalinTable"/>
              <w:tabs>
                <w:tab w:val="left" w:pos="1250"/>
              </w:tabs>
            </w:pPr>
            <w:r>
              <w:t>0.00%</w:t>
            </w:r>
          </w:p>
        </w:tc>
      </w:tr>
      <w:tr w:rsidR="00E77514" w14:paraId="4BFF64DC" w14:textId="77777777" w:rsidTr="00162610">
        <w:trPr>
          <w:cantSplit/>
          <w:trPrChange w:id="243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436" w:author="David Owen" w:date="2019-06-03T11:19:00Z">
              <w:tcPr>
                <w:tcW w:w="0" w:type="auto"/>
                <w:tcBorders>
                  <w:top w:val="single" w:sz="4" w:space="0" w:color="A6A6A6" w:themeColor="background1" w:themeShade="A6"/>
                  <w:right w:val="single" w:sz="4" w:space="0" w:color="000000" w:themeColor="text1"/>
                </w:tcBorders>
              </w:tcPr>
            </w:tcPrChange>
          </w:tcPr>
          <w:p w14:paraId="180F8954" w14:textId="77777777" w:rsidR="00E77514" w:rsidRDefault="00E77514" w:rsidP="00FC0611">
            <w:pPr>
              <w:pStyle w:val="NormalinTable"/>
            </w:pPr>
            <w:r>
              <w:rPr>
                <w:b/>
              </w:rPr>
              <w:t>2009 79 11 99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3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7142C97" w14:textId="77777777" w:rsidR="00E77514" w:rsidRDefault="00E77514" w:rsidP="00FC0611">
            <w:pPr>
              <w:pStyle w:val="NormalinTable"/>
              <w:tabs>
                <w:tab w:val="left" w:pos="1250"/>
              </w:tabs>
            </w:pPr>
            <w:r>
              <w:t>0.00% + 18.400 € / 100 kg</w:t>
            </w:r>
          </w:p>
        </w:tc>
      </w:tr>
      <w:tr w:rsidR="00E77514" w14:paraId="02A90CD3" w14:textId="77777777" w:rsidTr="00162610">
        <w:trPr>
          <w:cantSplit/>
          <w:trPrChange w:id="243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439" w:author="David Owen" w:date="2019-06-03T11:19:00Z">
              <w:tcPr>
                <w:tcW w:w="0" w:type="auto"/>
                <w:tcBorders>
                  <w:top w:val="single" w:sz="4" w:space="0" w:color="A6A6A6" w:themeColor="background1" w:themeShade="A6"/>
                  <w:right w:val="single" w:sz="4" w:space="0" w:color="000000" w:themeColor="text1"/>
                </w:tcBorders>
              </w:tcPr>
            </w:tcPrChange>
          </w:tcPr>
          <w:p w14:paraId="1FCD3B1E" w14:textId="77777777" w:rsidR="00E77514" w:rsidRDefault="00E77514" w:rsidP="00FC0611">
            <w:pPr>
              <w:pStyle w:val="NormalinTable"/>
            </w:pPr>
            <w:r>
              <w:rPr>
                <w:b/>
              </w:rPr>
              <w:t>2009 79 19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4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F61B6A8" w14:textId="77777777" w:rsidR="00E77514" w:rsidRDefault="00E77514" w:rsidP="00FC0611">
            <w:pPr>
              <w:pStyle w:val="NormalinTable"/>
              <w:tabs>
                <w:tab w:val="left" w:pos="1250"/>
              </w:tabs>
            </w:pPr>
            <w:r>
              <w:t>0.00%</w:t>
            </w:r>
          </w:p>
        </w:tc>
      </w:tr>
      <w:tr w:rsidR="00E77514" w14:paraId="3D65B1DF" w14:textId="77777777" w:rsidTr="00162610">
        <w:trPr>
          <w:cantSplit/>
          <w:trPrChange w:id="244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442" w:author="David Owen" w:date="2019-06-03T11:19:00Z">
              <w:tcPr>
                <w:tcW w:w="0" w:type="auto"/>
                <w:tcBorders>
                  <w:top w:val="single" w:sz="4" w:space="0" w:color="A6A6A6" w:themeColor="background1" w:themeShade="A6"/>
                  <w:right w:val="single" w:sz="4" w:space="0" w:color="000000" w:themeColor="text1"/>
                </w:tcBorders>
              </w:tcPr>
            </w:tcPrChange>
          </w:tcPr>
          <w:p w14:paraId="2A5D9A33" w14:textId="77777777" w:rsidR="00E77514" w:rsidRDefault="00E77514" w:rsidP="00FC0611">
            <w:pPr>
              <w:pStyle w:val="NormalinTable"/>
            </w:pPr>
            <w:r>
              <w:rPr>
                <w:b/>
              </w:rPr>
              <w:t>2009 79 30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4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3F15C10" w14:textId="77777777" w:rsidR="00E77514" w:rsidRDefault="00E77514" w:rsidP="00FC0611">
            <w:pPr>
              <w:pStyle w:val="NormalinTable"/>
              <w:tabs>
                <w:tab w:val="left" w:pos="1250"/>
              </w:tabs>
            </w:pPr>
            <w:r>
              <w:t>0.00%</w:t>
            </w:r>
          </w:p>
        </w:tc>
      </w:tr>
      <w:tr w:rsidR="00E77514" w14:paraId="57A70EB1" w14:textId="77777777" w:rsidTr="00162610">
        <w:trPr>
          <w:cantSplit/>
          <w:trPrChange w:id="244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445" w:author="David Owen" w:date="2019-06-03T11:19:00Z">
              <w:tcPr>
                <w:tcW w:w="0" w:type="auto"/>
                <w:tcBorders>
                  <w:top w:val="single" w:sz="4" w:space="0" w:color="A6A6A6" w:themeColor="background1" w:themeShade="A6"/>
                  <w:right w:val="single" w:sz="4" w:space="0" w:color="000000" w:themeColor="text1"/>
                </w:tcBorders>
              </w:tcPr>
            </w:tcPrChange>
          </w:tcPr>
          <w:p w14:paraId="01658C9C" w14:textId="77777777" w:rsidR="00E77514" w:rsidRDefault="00E77514" w:rsidP="00FC0611">
            <w:pPr>
              <w:pStyle w:val="NormalinTable"/>
            </w:pPr>
            <w:r>
              <w:rPr>
                <w:b/>
              </w:rPr>
              <w:t>2009 79 91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4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FCFF2EC" w14:textId="77777777" w:rsidR="00E77514" w:rsidRDefault="00E77514" w:rsidP="00FC0611">
            <w:pPr>
              <w:pStyle w:val="NormalinTable"/>
              <w:tabs>
                <w:tab w:val="left" w:pos="1250"/>
              </w:tabs>
            </w:pPr>
            <w:r>
              <w:t>0.00% + 19.300 € / 100 kg</w:t>
            </w:r>
          </w:p>
        </w:tc>
      </w:tr>
      <w:tr w:rsidR="00E77514" w14:paraId="0EECD6A9" w14:textId="77777777" w:rsidTr="00162610">
        <w:trPr>
          <w:cantSplit/>
          <w:trPrChange w:id="244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448" w:author="David Owen" w:date="2019-06-03T11:19:00Z">
              <w:tcPr>
                <w:tcW w:w="0" w:type="auto"/>
                <w:tcBorders>
                  <w:top w:val="single" w:sz="4" w:space="0" w:color="A6A6A6" w:themeColor="background1" w:themeShade="A6"/>
                  <w:right w:val="single" w:sz="4" w:space="0" w:color="000000" w:themeColor="text1"/>
                </w:tcBorders>
              </w:tcPr>
            </w:tcPrChange>
          </w:tcPr>
          <w:p w14:paraId="3EEB822B" w14:textId="77777777" w:rsidR="00E77514" w:rsidRDefault="00E77514" w:rsidP="00FC0611">
            <w:pPr>
              <w:pStyle w:val="NormalinTable"/>
            </w:pPr>
            <w:r>
              <w:rPr>
                <w:b/>
              </w:rPr>
              <w:t>2009 79 98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4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BED6FF4" w14:textId="77777777" w:rsidR="00E77514" w:rsidRDefault="00E77514" w:rsidP="00FC0611">
            <w:pPr>
              <w:pStyle w:val="NormalinTable"/>
              <w:tabs>
                <w:tab w:val="left" w:pos="1250"/>
              </w:tabs>
            </w:pPr>
            <w:r>
              <w:t>0.00%</w:t>
            </w:r>
          </w:p>
        </w:tc>
      </w:tr>
      <w:tr w:rsidR="00E77514" w14:paraId="47A5B506" w14:textId="77777777" w:rsidTr="00162610">
        <w:trPr>
          <w:cantSplit/>
          <w:trPrChange w:id="245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451" w:author="David Owen" w:date="2019-06-03T11:19:00Z">
              <w:tcPr>
                <w:tcW w:w="0" w:type="auto"/>
                <w:tcBorders>
                  <w:top w:val="single" w:sz="4" w:space="0" w:color="A6A6A6" w:themeColor="background1" w:themeShade="A6"/>
                  <w:right w:val="single" w:sz="4" w:space="0" w:color="000000" w:themeColor="text1"/>
                </w:tcBorders>
              </w:tcPr>
            </w:tcPrChange>
          </w:tcPr>
          <w:p w14:paraId="2EF3BDFA" w14:textId="77777777" w:rsidR="00E77514" w:rsidRDefault="00E77514" w:rsidP="00FC0611">
            <w:pPr>
              <w:pStyle w:val="NormalinTable"/>
            </w:pPr>
            <w:r>
              <w:rPr>
                <w:b/>
              </w:rPr>
              <w:t>2009 81 11 10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5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7CBFC95" w14:textId="77777777" w:rsidR="00E77514" w:rsidRDefault="00E77514" w:rsidP="00FC0611">
            <w:pPr>
              <w:pStyle w:val="NormalinTable"/>
              <w:tabs>
                <w:tab w:val="left" w:pos="1250"/>
              </w:tabs>
            </w:pPr>
            <w:r>
              <w:t>0.00%</w:t>
            </w:r>
          </w:p>
        </w:tc>
      </w:tr>
      <w:tr w:rsidR="00E77514" w14:paraId="436EF010" w14:textId="77777777" w:rsidTr="00162610">
        <w:trPr>
          <w:cantSplit/>
          <w:trPrChange w:id="245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454" w:author="David Owen" w:date="2019-06-03T11:19:00Z">
              <w:tcPr>
                <w:tcW w:w="0" w:type="auto"/>
                <w:tcBorders>
                  <w:top w:val="single" w:sz="4" w:space="0" w:color="A6A6A6" w:themeColor="background1" w:themeShade="A6"/>
                  <w:right w:val="single" w:sz="4" w:space="0" w:color="000000" w:themeColor="text1"/>
                </w:tcBorders>
              </w:tcPr>
            </w:tcPrChange>
          </w:tcPr>
          <w:p w14:paraId="3B1E794D" w14:textId="77777777" w:rsidR="00E77514" w:rsidRDefault="00E77514" w:rsidP="00FC0611">
            <w:pPr>
              <w:pStyle w:val="NormalinTable"/>
            </w:pPr>
            <w:r>
              <w:rPr>
                <w:b/>
              </w:rPr>
              <w:t>2009 81 11 90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5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B205BD0" w14:textId="77777777" w:rsidR="00E77514" w:rsidRDefault="00E77514" w:rsidP="00FC0611">
            <w:pPr>
              <w:pStyle w:val="NormalinTable"/>
              <w:tabs>
                <w:tab w:val="left" w:pos="1250"/>
              </w:tabs>
            </w:pPr>
            <w:r>
              <w:t>0.00% + 20.600 € / 100 kg</w:t>
            </w:r>
          </w:p>
        </w:tc>
      </w:tr>
      <w:tr w:rsidR="00E77514" w14:paraId="549A2745" w14:textId="77777777" w:rsidTr="00162610">
        <w:trPr>
          <w:cantSplit/>
          <w:trPrChange w:id="245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457" w:author="David Owen" w:date="2019-06-03T11:19:00Z">
              <w:tcPr>
                <w:tcW w:w="0" w:type="auto"/>
                <w:tcBorders>
                  <w:top w:val="single" w:sz="4" w:space="0" w:color="A6A6A6" w:themeColor="background1" w:themeShade="A6"/>
                  <w:right w:val="single" w:sz="4" w:space="0" w:color="000000" w:themeColor="text1"/>
                </w:tcBorders>
              </w:tcPr>
            </w:tcPrChange>
          </w:tcPr>
          <w:p w14:paraId="11FC63D1" w14:textId="77777777" w:rsidR="00E77514" w:rsidRDefault="00E77514" w:rsidP="00FC0611">
            <w:pPr>
              <w:pStyle w:val="NormalinTable"/>
            </w:pPr>
            <w:r>
              <w:rPr>
                <w:b/>
              </w:rPr>
              <w:t>2009 81 19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5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A8DFFC7" w14:textId="77777777" w:rsidR="00E77514" w:rsidRDefault="00E77514" w:rsidP="00FC0611">
            <w:pPr>
              <w:pStyle w:val="NormalinTable"/>
              <w:tabs>
                <w:tab w:val="left" w:pos="1250"/>
              </w:tabs>
            </w:pPr>
            <w:r>
              <w:t>0.00%</w:t>
            </w:r>
          </w:p>
        </w:tc>
      </w:tr>
      <w:tr w:rsidR="00E77514" w14:paraId="0172AB66" w14:textId="77777777" w:rsidTr="00162610">
        <w:trPr>
          <w:cantSplit/>
          <w:trPrChange w:id="245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460" w:author="David Owen" w:date="2019-06-03T11:19:00Z">
              <w:tcPr>
                <w:tcW w:w="0" w:type="auto"/>
                <w:tcBorders>
                  <w:top w:val="single" w:sz="4" w:space="0" w:color="A6A6A6" w:themeColor="background1" w:themeShade="A6"/>
                  <w:right w:val="single" w:sz="4" w:space="0" w:color="000000" w:themeColor="text1"/>
                </w:tcBorders>
              </w:tcPr>
            </w:tcPrChange>
          </w:tcPr>
          <w:p w14:paraId="38E161D3" w14:textId="77777777" w:rsidR="00E77514" w:rsidRDefault="00E77514" w:rsidP="00FC0611">
            <w:pPr>
              <w:pStyle w:val="NormalinTable"/>
            </w:pPr>
            <w:r>
              <w:rPr>
                <w:b/>
              </w:rPr>
              <w:t>2009 81 31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6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972BABD" w14:textId="77777777" w:rsidR="00E77514" w:rsidRDefault="00E77514" w:rsidP="00FC0611">
            <w:pPr>
              <w:pStyle w:val="NormalinTable"/>
              <w:tabs>
                <w:tab w:val="left" w:pos="1250"/>
              </w:tabs>
            </w:pPr>
            <w:r>
              <w:t>0.00%</w:t>
            </w:r>
          </w:p>
        </w:tc>
      </w:tr>
      <w:tr w:rsidR="00E77514" w14:paraId="3CBB1BE6" w14:textId="77777777" w:rsidTr="00162610">
        <w:trPr>
          <w:cantSplit/>
          <w:trPrChange w:id="246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463" w:author="David Owen" w:date="2019-06-03T11:19:00Z">
              <w:tcPr>
                <w:tcW w:w="0" w:type="auto"/>
                <w:tcBorders>
                  <w:top w:val="single" w:sz="4" w:space="0" w:color="A6A6A6" w:themeColor="background1" w:themeShade="A6"/>
                  <w:right w:val="single" w:sz="4" w:space="0" w:color="000000" w:themeColor="text1"/>
                </w:tcBorders>
              </w:tcPr>
            </w:tcPrChange>
          </w:tcPr>
          <w:p w14:paraId="27260727" w14:textId="77777777" w:rsidR="00E77514" w:rsidRDefault="00E77514" w:rsidP="00FC0611">
            <w:pPr>
              <w:pStyle w:val="NormalinTable"/>
            </w:pPr>
            <w:r>
              <w:rPr>
                <w:b/>
              </w:rPr>
              <w:t>2009 81 51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6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8ED2541" w14:textId="77777777" w:rsidR="00E77514" w:rsidRDefault="00E77514" w:rsidP="00FC0611">
            <w:pPr>
              <w:pStyle w:val="NormalinTable"/>
              <w:tabs>
                <w:tab w:val="left" w:pos="1250"/>
              </w:tabs>
            </w:pPr>
            <w:r>
              <w:t>0.00% + 20.600 € / 100 kg</w:t>
            </w:r>
          </w:p>
        </w:tc>
      </w:tr>
      <w:tr w:rsidR="00E77514" w14:paraId="494FF152" w14:textId="77777777" w:rsidTr="00162610">
        <w:trPr>
          <w:cantSplit/>
          <w:trPrChange w:id="246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466" w:author="David Owen" w:date="2019-06-03T11:19:00Z">
              <w:tcPr>
                <w:tcW w:w="0" w:type="auto"/>
                <w:tcBorders>
                  <w:top w:val="single" w:sz="4" w:space="0" w:color="A6A6A6" w:themeColor="background1" w:themeShade="A6"/>
                  <w:right w:val="single" w:sz="4" w:space="0" w:color="000000" w:themeColor="text1"/>
                </w:tcBorders>
              </w:tcPr>
            </w:tcPrChange>
          </w:tcPr>
          <w:p w14:paraId="712A0A5D" w14:textId="77777777" w:rsidR="00E77514" w:rsidRDefault="00E77514" w:rsidP="00FC0611">
            <w:pPr>
              <w:pStyle w:val="NormalinTable"/>
            </w:pPr>
            <w:r>
              <w:rPr>
                <w:b/>
              </w:rPr>
              <w:t>2009 81 59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6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4DC7A62" w14:textId="77777777" w:rsidR="00E77514" w:rsidRDefault="00E77514" w:rsidP="00FC0611">
            <w:pPr>
              <w:pStyle w:val="NormalinTable"/>
              <w:tabs>
                <w:tab w:val="left" w:pos="1250"/>
              </w:tabs>
            </w:pPr>
            <w:r>
              <w:t>0.00%</w:t>
            </w:r>
          </w:p>
        </w:tc>
      </w:tr>
      <w:tr w:rsidR="00E77514" w14:paraId="03A1B1E9" w14:textId="77777777" w:rsidTr="00162610">
        <w:trPr>
          <w:cantSplit/>
          <w:trPrChange w:id="246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469" w:author="David Owen" w:date="2019-06-03T11:19:00Z">
              <w:tcPr>
                <w:tcW w:w="0" w:type="auto"/>
                <w:tcBorders>
                  <w:top w:val="single" w:sz="4" w:space="0" w:color="A6A6A6" w:themeColor="background1" w:themeShade="A6"/>
                  <w:right w:val="single" w:sz="4" w:space="0" w:color="000000" w:themeColor="text1"/>
                </w:tcBorders>
              </w:tcPr>
            </w:tcPrChange>
          </w:tcPr>
          <w:p w14:paraId="1AE9AA09" w14:textId="77777777" w:rsidR="00E77514" w:rsidRDefault="00E77514" w:rsidP="00FC0611">
            <w:pPr>
              <w:pStyle w:val="NormalinTable"/>
            </w:pPr>
            <w:r>
              <w:rPr>
                <w:b/>
              </w:rPr>
              <w:t>2009 81 95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7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12CED8B" w14:textId="77777777" w:rsidR="00E77514" w:rsidRDefault="00E77514" w:rsidP="00FC0611">
            <w:pPr>
              <w:pStyle w:val="NormalinTable"/>
              <w:tabs>
                <w:tab w:val="left" w:pos="1250"/>
              </w:tabs>
            </w:pPr>
            <w:r>
              <w:t>0.00%</w:t>
            </w:r>
          </w:p>
        </w:tc>
      </w:tr>
      <w:tr w:rsidR="00E77514" w14:paraId="70B1B65C" w14:textId="77777777" w:rsidTr="00162610">
        <w:trPr>
          <w:cantSplit/>
          <w:trPrChange w:id="247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472" w:author="David Owen" w:date="2019-06-03T11:19:00Z">
              <w:tcPr>
                <w:tcW w:w="0" w:type="auto"/>
                <w:tcBorders>
                  <w:top w:val="single" w:sz="4" w:space="0" w:color="A6A6A6" w:themeColor="background1" w:themeShade="A6"/>
                  <w:right w:val="single" w:sz="4" w:space="0" w:color="000000" w:themeColor="text1"/>
                </w:tcBorders>
              </w:tcPr>
            </w:tcPrChange>
          </w:tcPr>
          <w:p w14:paraId="6D32E4E6" w14:textId="77777777" w:rsidR="00E77514" w:rsidRDefault="00E77514" w:rsidP="00FC0611">
            <w:pPr>
              <w:pStyle w:val="NormalinTable"/>
            </w:pPr>
            <w:r>
              <w:rPr>
                <w:b/>
              </w:rPr>
              <w:t>2009 81 99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7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48440AB" w14:textId="77777777" w:rsidR="00E77514" w:rsidRDefault="00E77514" w:rsidP="00FC0611">
            <w:pPr>
              <w:pStyle w:val="NormalinTable"/>
              <w:tabs>
                <w:tab w:val="left" w:pos="1250"/>
              </w:tabs>
            </w:pPr>
            <w:r>
              <w:t>0.00%</w:t>
            </w:r>
          </w:p>
        </w:tc>
      </w:tr>
      <w:tr w:rsidR="00E77514" w14:paraId="1266C37E" w14:textId="77777777" w:rsidTr="00162610">
        <w:trPr>
          <w:cantSplit/>
          <w:trPrChange w:id="247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475" w:author="David Owen" w:date="2019-06-03T11:19:00Z">
              <w:tcPr>
                <w:tcW w:w="0" w:type="auto"/>
                <w:tcBorders>
                  <w:top w:val="single" w:sz="4" w:space="0" w:color="A6A6A6" w:themeColor="background1" w:themeShade="A6"/>
                  <w:right w:val="single" w:sz="4" w:space="0" w:color="000000" w:themeColor="text1"/>
                </w:tcBorders>
              </w:tcPr>
            </w:tcPrChange>
          </w:tcPr>
          <w:p w14:paraId="6CADEA3F" w14:textId="77777777" w:rsidR="00E77514" w:rsidRDefault="00E77514" w:rsidP="00FC0611">
            <w:pPr>
              <w:pStyle w:val="NormalinTable"/>
            </w:pPr>
            <w:r>
              <w:rPr>
                <w:b/>
              </w:rPr>
              <w:t>2009 89 11 11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7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700526B" w14:textId="77777777" w:rsidR="00E77514" w:rsidRDefault="00E77514" w:rsidP="00FC0611">
            <w:pPr>
              <w:pStyle w:val="NormalinTable"/>
              <w:tabs>
                <w:tab w:val="left" w:pos="1250"/>
              </w:tabs>
            </w:pPr>
            <w:r>
              <w:t>0.00%</w:t>
            </w:r>
          </w:p>
        </w:tc>
      </w:tr>
      <w:tr w:rsidR="00E77514" w14:paraId="35BE08CC" w14:textId="77777777" w:rsidTr="00162610">
        <w:trPr>
          <w:cantSplit/>
          <w:trPrChange w:id="247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478" w:author="David Owen" w:date="2019-06-03T11:19:00Z">
              <w:tcPr>
                <w:tcW w:w="0" w:type="auto"/>
                <w:tcBorders>
                  <w:top w:val="single" w:sz="4" w:space="0" w:color="A6A6A6" w:themeColor="background1" w:themeShade="A6"/>
                  <w:right w:val="single" w:sz="4" w:space="0" w:color="000000" w:themeColor="text1"/>
                </w:tcBorders>
              </w:tcPr>
            </w:tcPrChange>
          </w:tcPr>
          <w:p w14:paraId="0B666C7A" w14:textId="77777777" w:rsidR="00E77514" w:rsidRDefault="00E77514" w:rsidP="00FC0611">
            <w:pPr>
              <w:pStyle w:val="NormalinTable"/>
            </w:pPr>
            <w:r>
              <w:rPr>
                <w:b/>
              </w:rPr>
              <w:t>2009 89 11 19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7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35C4488" w14:textId="77777777" w:rsidR="00E77514" w:rsidRDefault="00E77514" w:rsidP="00FC0611">
            <w:pPr>
              <w:pStyle w:val="NormalinTable"/>
              <w:tabs>
                <w:tab w:val="left" w:pos="1250"/>
              </w:tabs>
            </w:pPr>
            <w:r>
              <w:t>0.00% + 20.600 € / 100 kg</w:t>
            </w:r>
          </w:p>
        </w:tc>
      </w:tr>
      <w:tr w:rsidR="00E77514" w14:paraId="4F5FF4F9" w14:textId="77777777" w:rsidTr="00162610">
        <w:trPr>
          <w:cantSplit/>
          <w:trPrChange w:id="248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481" w:author="David Owen" w:date="2019-06-03T11:19:00Z">
              <w:tcPr>
                <w:tcW w:w="0" w:type="auto"/>
                <w:tcBorders>
                  <w:top w:val="single" w:sz="4" w:space="0" w:color="A6A6A6" w:themeColor="background1" w:themeShade="A6"/>
                  <w:right w:val="single" w:sz="4" w:space="0" w:color="000000" w:themeColor="text1"/>
                </w:tcBorders>
              </w:tcPr>
            </w:tcPrChange>
          </w:tcPr>
          <w:p w14:paraId="56644975" w14:textId="77777777" w:rsidR="00E77514" w:rsidRDefault="00E77514" w:rsidP="00FC0611">
            <w:pPr>
              <w:pStyle w:val="NormalinTable"/>
            </w:pPr>
            <w:r>
              <w:rPr>
                <w:b/>
              </w:rPr>
              <w:t>2009 89 11 91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8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062F50E" w14:textId="77777777" w:rsidR="00E77514" w:rsidRDefault="00E77514" w:rsidP="00FC0611">
            <w:pPr>
              <w:pStyle w:val="NormalinTable"/>
              <w:tabs>
                <w:tab w:val="left" w:pos="1250"/>
              </w:tabs>
            </w:pPr>
            <w:r>
              <w:t>0.00%</w:t>
            </w:r>
          </w:p>
        </w:tc>
      </w:tr>
      <w:tr w:rsidR="00E77514" w14:paraId="30218A12" w14:textId="77777777" w:rsidTr="00162610">
        <w:trPr>
          <w:cantSplit/>
          <w:trPrChange w:id="248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484" w:author="David Owen" w:date="2019-06-03T11:19:00Z">
              <w:tcPr>
                <w:tcW w:w="0" w:type="auto"/>
                <w:tcBorders>
                  <w:top w:val="single" w:sz="4" w:space="0" w:color="A6A6A6" w:themeColor="background1" w:themeShade="A6"/>
                  <w:right w:val="single" w:sz="4" w:space="0" w:color="000000" w:themeColor="text1"/>
                </w:tcBorders>
              </w:tcPr>
            </w:tcPrChange>
          </w:tcPr>
          <w:p w14:paraId="2F45DAF6" w14:textId="77777777" w:rsidR="00E77514" w:rsidRDefault="00E77514" w:rsidP="00FC0611">
            <w:pPr>
              <w:pStyle w:val="NormalinTable"/>
            </w:pPr>
            <w:r>
              <w:rPr>
                <w:b/>
              </w:rPr>
              <w:t>2009 89 11 99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8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5EDD56D" w14:textId="77777777" w:rsidR="00E77514" w:rsidRDefault="00E77514" w:rsidP="00FC0611">
            <w:pPr>
              <w:pStyle w:val="NormalinTable"/>
              <w:tabs>
                <w:tab w:val="left" w:pos="1250"/>
              </w:tabs>
            </w:pPr>
            <w:r>
              <w:t>0.00% + 20.600 € / 100 kg</w:t>
            </w:r>
          </w:p>
        </w:tc>
      </w:tr>
      <w:tr w:rsidR="00E77514" w14:paraId="33A5EC8E" w14:textId="77777777" w:rsidTr="00162610">
        <w:trPr>
          <w:cantSplit/>
          <w:trPrChange w:id="248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487" w:author="David Owen" w:date="2019-06-03T11:19:00Z">
              <w:tcPr>
                <w:tcW w:w="0" w:type="auto"/>
                <w:tcBorders>
                  <w:top w:val="single" w:sz="4" w:space="0" w:color="A6A6A6" w:themeColor="background1" w:themeShade="A6"/>
                  <w:right w:val="single" w:sz="4" w:space="0" w:color="000000" w:themeColor="text1"/>
                </w:tcBorders>
              </w:tcPr>
            </w:tcPrChange>
          </w:tcPr>
          <w:p w14:paraId="11BA955B" w14:textId="77777777" w:rsidR="00E77514" w:rsidRDefault="00E77514" w:rsidP="00FC0611">
            <w:pPr>
              <w:pStyle w:val="NormalinTable"/>
            </w:pPr>
            <w:r>
              <w:rPr>
                <w:b/>
              </w:rPr>
              <w:t>2009 89 19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8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E007C1B" w14:textId="77777777" w:rsidR="00E77514" w:rsidRDefault="00E77514" w:rsidP="00FC0611">
            <w:pPr>
              <w:pStyle w:val="NormalinTable"/>
              <w:tabs>
                <w:tab w:val="left" w:pos="1250"/>
              </w:tabs>
            </w:pPr>
            <w:r>
              <w:t>0.00%</w:t>
            </w:r>
          </w:p>
        </w:tc>
      </w:tr>
      <w:tr w:rsidR="00E77514" w14:paraId="10C15622" w14:textId="77777777" w:rsidTr="00162610">
        <w:trPr>
          <w:cantSplit/>
          <w:trPrChange w:id="248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490" w:author="David Owen" w:date="2019-06-03T11:19:00Z">
              <w:tcPr>
                <w:tcW w:w="0" w:type="auto"/>
                <w:tcBorders>
                  <w:top w:val="single" w:sz="4" w:space="0" w:color="A6A6A6" w:themeColor="background1" w:themeShade="A6"/>
                  <w:right w:val="single" w:sz="4" w:space="0" w:color="000000" w:themeColor="text1"/>
                </w:tcBorders>
              </w:tcPr>
            </w:tcPrChange>
          </w:tcPr>
          <w:p w14:paraId="7F70C7C4" w14:textId="77777777" w:rsidR="00E77514" w:rsidRDefault="00E77514" w:rsidP="00FC0611">
            <w:pPr>
              <w:pStyle w:val="NormalinTable"/>
            </w:pPr>
            <w:r>
              <w:rPr>
                <w:b/>
              </w:rPr>
              <w:t>2009 89 34</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9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4ACB5A6" w14:textId="77777777" w:rsidR="00E77514" w:rsidRDefault="00E77514" w:rsidP="00FC0611">
            <w:pPr>
              <w:pStyle w:val="NormalinTable"/>
              <w:tabs>
                <w:tab w:val="left" w:pos="1250"/>
              </w:tabs>
            </w:pPr>
            <w:r>
              <w:t>0.00%</w:t>
            </w:r>
          </w:p>
        </w:tc>
      </w:tr>
      <w:tr w:rsidR="00E77514" w14:paraId="3065C728" w14:textId="77777777" w:rsidTr="00162610">
        <w:trPr>
          <w:cantSplit/>
          <w:trPrChange w:id="249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493" w:author="David Owen" w:date="2019-06-03T11:19:00Z">
              <w:tcPr>
                <w:tcW w:w="0" w:type="auto"/>
                <w:tcBorders>
                  <w:top w:val="single" w:sz="4" w:space="0" w:color="A6A6A6" w:themeColor="background1" w:themeShade="A6"/>
                  <w:right w:val="single" w:sz="4" w:space="0" w:color="000000" w:themeColor="text1"/>
                </w:tcBorders>
              </w:tcPr>
            </w:tcPrChange>
          </w:tcPr>
          <w:p w14:paraId="64120C00" w14:textId="77777777" w:rsidR="00E77514" w:rsidRDefault="00E77514" w:rsidP="00FC0611">
            <w:pPr>
              <w:pStyle w:val="NormalinTable"/>
            </w:pPr>
            <w:r>
              <w:rPr>
                <w:b/>
              </w:rPr>
              <w:t>2009 89 35 21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9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36337F0" w14:textId="77777777" w:rsidR="00E77514" w:rsidRDefault="00E77514" w:rsidP="00FC0611">
            <w:pPr>
              <w:pStyle w:val="NormalinTable"/>
              <w:tabs>
                <w:tab w:val="left" w:pos="1250"/>
              </w:tabs>
            </w:pPr>
            <w:r>
              <w:t>0.00%</w:t>
            </w:r>
          </w:p>
        </w:tc>
      </w:tr>
      <w:tr w:rsidR="00E77514" w14:paraId="76F4528E" w14:textId="77777777" w:rsidTr="00162610">
        <w:trPr>
          <w:cantSplit/>
          <w:trPrChange w:id="249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496" w:author="David Owen" w:date="2019-06-03T11:19:00Z">
              <w:tcPr>
                <w:tcW w:w="0" w:type="auto"/>
                <w:tcBorders>
                  <w:top w:val="single" w:sz="4" w:space="0" w:color="A6A6A6" w:themeColor="background1" w:themeShade="A6"/>
                  <w:right w:val="single" w:sz="4" w:space="0" w:color="000000" w:themeColor="text1"/>
                </w:tcBorders>
              </w:tcPr>
            </w:tcPrChange>
          </w:tcPr>
          <w:p w14:paraId="4B96229F" w14:textId="77777777" w:rsidR="00E77514" w:rsidRDefault="00E77514" w:rsidP="00FC0611">
            <w:pPr>
              <w:pStyle w:val="NormalinTable"/>
            </w:pPr>
            <w:r>
              <w:rPr>
                <w:b/>
              </w:rPr>
              <w:t>2009 89 35 29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9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9BB067A" w14:textId="77777777" w:rsidR="00E77514" w:rsidRDefault="00E77514" w:rsidP="00FC0611">
            <w:pPr>
              <w:pStyle w:val="NormalinTable"/>
              <w:tabs>
                <w:tab w:val="left" w:pos="1250"/>
              </w:tabs>
            </w:pPr>
            <w:r>
              <w:t>0.00% + 20.600 € / 100 kg</w:t>
            </w:r>
          </w:p>
        </w:tc>
      </w:tr>
      <w:tr w:rsidR="00E77514" w14:paraId="6EED9AA1" w14:textId="77777777" w:rsidTr="00162610">
        <w:trPr>
          <w:cantSplit/>
          <w:trPrChange w:id="249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499" w:author="David Owen" w:date="2019-06-03T11:19:00Z">
              <w:tcPr>
                <w:tcW w:w="0" w:type="auto"/>
                <w:tcBorders>
                  <w:top w:val="single" w:sz="4" w:space="0" w:color="A6A6A6" w:themeColor="background1" w:themeShade="A6"/>
                  <w:right w:val="single" w:sz="4" w:space="0" w:color="000000" w:themeColor="text1"/>
                </w:tcBorders>
              </w:tcPr>
            </w:tcPrChange>
          </w:tcPr>
          <w:p w14:paraId="1610026E" w14:textId="77777777" w:rsidR="00E77514" w:rsidRDefault="00E77514" w:rsidP="00FC0611">
            <w:pPr>
              <w:pStyle w:val="NormalinTable"/>
            </w:pPr>
            <w:r>
              <w:rPr>
                <w:b/>
              </w:rPr>
              <w:t>2009 89 35 31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0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F39FEB6" w14:textId="77777777" w:rsidR="00E77514" w:rsidRDefault="00E77514" w:rsidP="00FC0611">
            <w:pPr>
              <w:pStyle w:val="NormalinTable"/>
              <w:tabs>
                <w:tab w:val="left" w:pos="1250"/>
              </w:tabs>
            </w:pPr>
            <w:r>
              <w:t>0.00%</w:t>
            </w:r>
          </w:p>
        </w:tc>
      </w:tr>
      <w:tr w:rsidR="00E77514" w14:paraId="68869394" w14:textId="77777777" w:rsidTr="00162610">
        <w:trPr>
          <w:cantSplit/>
          <w:trPrChange w:id="250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502" w:author="David Owen" w:date="2019-06-03T11:19:00Z">
              <w:tcPr>
                <w:tcW w:w="0" w:type="auto"/>
                <w:tcBorders>
                  <w:top w:val="single" w:sz="4" w:space="0" w:color="A6A6A6" w:themeColor="background1" w:themeShade="A6"/>
                  <w:right w:val="single" w:sz="4" w:space="0" w:color="000000" w:themeColor="text1"/>
                </w:tcBorders>
              </w:tcPr>
            </w:tcPrChange>
          </w:tcPr>
          <w:p w14:paraId="2C51FEE9" w14:textId="77777777" w:rsidR="00E77514" w:rsidRDefault="00E77514" w:rsidP="00FC0611">
            <w:pPr>
              <w:pStyle w:val="NormalinTable"/>
            </w:pPr>
            <w:r>
              <w:rPr>
                <w:b/>
              </w:rPr>
              <w:t>2009 89 35 39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0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0AD0430" w14:textId="77777777" w:rsidR="00E77514" w:rsidRDefault="00E77514" w:rsidP="00FC0611">
            <w:pPr>
              <w:pStyle w:val="NormalinTable"/>
              <w:tabs>
                <w:tab w:val="left" w:pos="1250"/>
              </w:tabs>
            </w:pPr>
            <w:r>
              <w:t>0.00% + 20.600 € / 100 kg</w:t>
            </w:r>
          </w:p>
        </w:tc>
      </w:tr>
      <w:tr w:rsidR="00E77514" w14:paraId="2D8B16F0" w14:textId="77777777" w:rsidTr="00162610">
        <w:trPr>
          <w:cantSplit/>
          <w:trPrChange w:id="250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505" w:author="David Owen" w:date="2019-06-03T11:19:00Z">
              <w:tcPr>
                <w:tcW w:w="0" w:type="auto"/>
                <w:tcBorders>
                  <w:top w:val="single" w:sz="4" w:space="0" w:color="A6A6A6" w:themeColor="background1" w:themeShade="A6"/>
                  <w:right w:val="single" w:sz="4" w:space="0" w:color="000000" w:themeColor="text1"/>
                </w:tcBorders>
              </w:tcPr>
            </w:tcPrChange>
          </w:tcPr>
          <w:p w14:paraId="0DD8956C" w14:textId="77777777" w:rsidR="00E77514" w:rsidRDefault="00E77514" w:rsidP="00FC0611">
            <w:pPr>
              <w:pStyle w:val="NormalinTable"/>
            </w:pPr>
            <w:r>
              <w:rPr>
                <w:b/>
              </w:rPr>
              <w:t>2009 89 35 41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0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8E8FEFD" w14:textId="77777777" w:rsidR="00E77514" w:rsidRDefault="00E77514" w:rsidP="00FC0611">
            <w:pPr>
              <w:pStyle w:val="NormalinTable"/>
              <w:tabs>
                <w:tab w:val="left" w:pos="1250"/>
              </w:tabs>
            </w:pPr>
            <w:r>
              <w:t>0.00%</w:t>
            </w:r>
          </w:p>
        </w:tc>
      </w:tr>
      <w:tr w:rsidR="00E77514" w14:paraId="2739900A" w14:textId="77777777" w:rsidTr="00162610">
        <w:trPr>
          <w:cantSplit/>
          <w:trPrChange w:id="250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508" w:author="David Owen" w:date="2019-06-03T11:19:00Z">
              <w:tcPr>
                <w:tcW w:w="0" w:type="auto"/>
                <w:tcBorders>
                  <w:top w:val="single" w:sz="4" w:space="0" w:color="A6A6A6" w:themeColor="background1" w:themeShade="A6"/>
                  <w:right w:val="single" w:sz="4" w:space="0" w:color="000000" w:themeColor="text1"/>
                </w:tcBorders>
              </w:tcPr>
            </w:tcPrChange>
          </w:tcPr>
          <w:p w14:paraId="4BFBC5A9" w14:textId="77777777" w:rsidR="00E77514" w:rsidRDefault="00E77514" w:rsidP="00FC0611">
            <w:pPr>
              <w:pStyle w:val="NormalinTable"/>
            </w:pPr>
            <w:r>
              <w:rPr>
                <w:b/>
              </w:rPr>
              <w:t>2009 89 35 45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0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4DAC162" w14:textId="77777777" w:rsidR="00E77514" w:rsidRDefault="00E77514" w:rsidP="00FC0611">
            <w:pPr>
              <w:pStyle w:val="NormalinTable"/>
              <w:tabs>
                <w:tab w:val="left" w:pos="1250"/>
              </w:tabs>
            </w:pPr>
            <w:r>
              <w:t>0.00% + 20.600 € / 100 kg</w:t>
            </w:r>
          </w:p>
        </w:tc>
      </w:tr>
      <w:tr w:rsidR="00E77514" w14:paraId="4557172E" w14:textId="77777777" w:rsidTr="00162610">
        <w:trPr>
          <w:cantSplit/>
          <w:trPrChange w:id="251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511" w:author="David Owen" w:date="2019-06-03T11:19:00Z">
              <w:tcPr>
                <w:tcW w:w="0" w:type="auto"/>
                <w:tcBorders>
                  <w:top w:val="single" w:sz="4" w:space="0" w:color="A6A6A6" w:themeColor="background1" w:themeShade="A6"/>
                  <w:right w:val="single" w:sz="4" w:space="0" w:color="000000" w:themeColor="text1"/>
                </w:tcBorders>
              </w:tcPr>
            </w:tcPrChange>
          </w:tcPr>
          <w:p w14:paraId="66579564" w14:textId="77777777" w:rsidR="00E77514" w:rsidRDefault="00E77514" w:rsidP="00FC0611">
            <w:pPr>
              <w:pStyle w:val="NormalinTable"/>
            </w:pPr>
            <w:r>
              <w:rPr>
                <w:b/>
              </w:rPr>
              <w:t>2009 89 35 47</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1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90AFB4A" w14:textId="77777777" w:rsidR="00E77514" w:rsidRDefault="00E77514" w:rsidP="00FC0611">
            <w:pPr>
              <w:pStyle w:val="NormalinTable"/>
              <w:tabs>
                <w:tab w:val="left" w:pos="1250"/>
              </w:tabs>
            </w:pPr>
            <w:r>
              <w:t>0.00%</w:t>
            </w:r>
          </w:p>
        </w:tc>
      </w:tr>
      <w:tr w:rsidR="00E77514" w14:paraId="1B28AB1A" w14:textId="77777777" w:rsidTr="00162610">
        <w:trPr>
          <w:cantSplit/>
          <w:trPrChange w:id="251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514" w:author="David Owen" w:date="2019-06-03T11:19:00Z">
              <w:tcPr>
                <w:tcW w:w="0" w:type="auto"/>
                <w:tcBorders>
                  <w:top w:val="single" w:sz="4" w:space="0" w:color="A6A6A6" w:themeColor="background1" w:themeShade="A6"/>
                  <w:right w:val="single" w:sz="4" w:space="0" w:color="000000" w:themeColor="text1"/>
                </w:tcBorders>
              </w:tcPr>
            </w:tcPrChange>
          </w:tcPr>
          <w:p w14:paraId="39211C9F" w14:textId="77777777" w:rsidR="00E77514" w:rsidRDefault="00E77514" w:rsidP="00FC0611">
            <w:pPr>
              <w:pStyle w:val="NormalinTable"/>
            </w:pPr>
            <w:r>
              <w:rPr>
                <w:b/>
              </w:rPr>
              <w:t>2009 89 35 49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1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653E298" w14:textId="77777777" w:rsidR="00E77514" w:rsidRDefault="00E77514" w:rsidP="00FC0611">
            <w:pPr>
              <w:pStyle w:val="NormalinTable"/>
              <w:tabs>
                <w:tab w:val="left" w:pos="1250"/>
              </w:tabs>
            </w:pPr>
            <w:r>
              <w:t>0.00% + 20.600 € / 100 kg</w:t>
            </w:r>
          </w:p>
        </w:tc>
      </w:tr>
      <w:tr w:rsidR="00E77514" w14:paraId="52FADFB5" w14:textId="77777777" w:rsidTr="00162610">
        <w:trPr>
          <w:cantSplit/>
          <w:trPrChange w:id="251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517" w:author="David Owen" w:date="2019-06-03T11:19:00Z">
              <w:tcPr>
                <w:tcW w:w="0" w:type="auto"/>
                <w:tcBorders>
                  <w:top w:val="single" w:sz="4" w:space="0" w:color="A6A6A6" w:themeColor="background1" w:themeShade="A6"/>
                  <w:right w:val="single" w:sz="4" w:space="0" w:color="000000" w:themeColor="text1"/>
                </w:tcBorders>
              </w:tcPr>
            </w:tcPrChange>
          </w:tcPr>
          <w:p w14:paraId="0238BBAC" w14:textId="77777777" w:rsidR="00E77514" w:rsidRDefault="00E77514" w:rsidP="00FC0611">
            <w:pPr>
              <w:pStyle w:val="NormalinTable"/>
            </w:pPr>
            <w:r>
              <w:rPr>
                <w:b/>
              </w:rPr>
              <w:t>2009 89 35 51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1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58463F0" w14:textId="77777777" w:rsidR="00E77514" w:rsidRDefault="00E77514" w:rsidP="00FC0611">
            <w:pPr>
              <w:pStyle w:val="NormalinTable"/>
              <w:tabs>
                <w:tab w:val="left" w:pos="1250"/>
              </w:tabs>
            </w:pPr>
            <w:r>
              <w:t>0.00%</w:t>
            </w:r>
          </w:p>
        </w:tc>
      </w:tr>
      <w:tr w:rsidR="00E77514" w14:paraId="63C1983E" w14:textId="77777777" w:rsidTr="00162610">
        <w:trPr>
          <w:cantSplit/>
          <w:trPrChange w:id="251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520" w:author="David Owen" w:date="2019-06-03T11:19:00Z">
              <w:tcPr>
                <w:tcW w:w="0" w:type="auto"/>
                <w:tcBorders>
                  <w:top w:val="single" w:sz="4" w:space="0" w:color="A6A6A6" w:themeColor="background1" w:themeShade="A6"/>
                  <w:right w:val="single" w:sz="4" w:space="0" w:color="000000" w:themeColor="text1"/>
                </w:tcBorders>
              </w:tcPr>
            </w:tcPrChange>
          </w:tcPr>
          <w:p w14:paraId="7D64F459" w14:textId="77777777" w:rsidR="00E77514" w:rsidRDefault="00E77514" w:rsidP="00FC0611">
            <w:pPr>
              <w:pStyle w:val="NormalinTable"/>
            </w:pPr>
            <w:r>
              <w:rPr>
                <w:b/>
              </w:rPr>
              <w:t>2009 89 35 59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2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4FEF31E" w14:textId="77777777" w:rsidR="00E77514" w:rsidRDefault="00E77514" w:rsidP="00FC0611">
            <w:pPr>
              <w:pStyle w:val="NormalinTable"/>
              <w:tabs>
                <w:tab w:val="left" w:pos="1250"/>
              </w:tabs>
            </w:pPr>
            <w:r>
              <w:t>0.00% + 20.600 € / 100 kg</w:t>
            </w:r>
          </w:p>
        </w:tc>
      </w:tr>
      <w:tr w:rsidR="00E77514" w14:paraId="48B8AE04" w14:textId="77777777" w:rsidTr="00162610">
        <w:trPr>
          <w:cantSplit/>
          <w:trPrChange w:id="252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523" w:author="David Owen" w:date="2019-06-03T11:19:00Z">
              <w:tcPr>
                <w:tcW w:w="0" w:type="auto"/>
                <w:tcBorders>
                  <w:top w:val="single" w:sz="4" w:space="0" w:color="A6A6A6" w:themeColor="background1" w:themeShade="A6"/>
                  <w:right w:val="single" w:sz="4" w:space="0" w:color="000000" w:themeColor="text1"/>
                </w:tcBorders>
              </w:tcPr>
            </w:tcPrChange>
          </w:tcPr>
          <w:p w14:paraId="14FA7444" w14:textId="77777777" w:rsidR="00E77514" w:rsidRDefault="00E77514" w:rsidP="00FC0611">
            <w:pPr>
              <w:pStyle w:val="NormalinTable"/>
            </w:pPr>
            <w:r>
              <w:rPr>
                <w:b/>
              </w:rPr>
              <w:t>2009 89 35 71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2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74B2433" w14:textId="77777777" w:rsidR="00E77514" w:rsidRDefault="00E77514" w:rsidP="00FC0611">
            <w:pPr>
              <w:pStyle w:val="NormalinTable"/>
              <w:tabs>
                <w:tab w:val="left" w:pos="1250"/>
              </w:tabs>
            </w:pPr>
            <w:r>
              <w:t>0.00%</w:t>
            </w:r>
          </w:p>
        </w:tc>
      </w:tr>
      <w:tr w:rsidR="00E77514" w14:paraId="409B2268" w14:textId="77777777" w:rsidTr="00162610">
        <w:trPr>
          <w:cantSplit/>
          <w:trPrChange w:id="252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526" w:author="David Owen" w:date="2019-06-03T11:19:00Z">
              <w:tcPr>
                <w:tcW w:w="0" w:type="auto"/>
                <w:tcBorders>
                  <w:top w:val="single" w:sz="4" w:space="0" w:color="A6A6A6" w:themeColor="background1" w:themeShade="A6"/>
                  <w:right w:val="single" w:sz="4" w:space="0" w:color="000000" w:themeColor="text1"/>
                </w:tcBorders>
              </w:tcPr>
            </w:tcPrChange>
          </w:tcPr>
          <w:p w14:paraId="6FF8A219" w14:textId="77777777" w:rsidR="00E77514" w:rsidRDefault="00E77514" w:rsidP="00FC0611">
            <w:pPr>
              <w:pStyle w:val="NormalinTable"/>
            </w:pPr>
            <w:r>
              <w:rPr>
                <w:b/>
              </w:rPr>
              <w:t>2009 89 35 79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2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06F8056" w14:textId="77777777" w:rsidR="00E77514" w:rsidRDefault="00E77514" w:rsidP="00FC0611">
            <w:pPr>
              <w:pStyle w:val="NormalinTable"/>
              <w:tabs>
                <w:tab w:val="left" w:pos="1250"/>
              </w:tabs>
            </w:pPr>
            <w:r>
              <w:t>0.00% + 20.600 € / 100 kg</w:t>
            </w:r>
          </w:p>
        </w:tc>
      </w:tr>
      <w:tr w:rsidR="00E77514" w14:paraId="1F1D4CD4" w14:textId="77777777" w:rsidTr="00162610">
        <w:trPr>
          <w:cantSplit/>
          <w:trPrChange w:id="252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529" w:author="David Owen" w:date="2019-06-03T11:19:00Z">
              <w:tcPr>
                <w:tcW w:w="0" w:type="auto"/>
                <w:tcBorders>
                  <w:top w:val="single" w:sz="4" w:space="0" w:color="A6A6A6" w:themeColor="background1" w:themeShade="A6"/>
                  <w:right w:val="single" w:sz="4" w:space="0" w:color="000000" w:themeColor="text1"/>
                </w:tcBorders>
              </w:tcPr>
            </w:tcPrChange>
          </w:tcPr>
          <w:p w14:paraId="1A83CE58" w14:textId="77777777" w:rsidR="00E77514" w:rsidRDefault="00E77514" w:rsidP="00FC0611">
            <w:pPr>
              <w:pStyle w:val="NormalinTable"/>
            </w:pPr>
            <w:r>
              <w:rPr>
                <w:b/>
              </w:rPr>
              <w:t>2009 89 36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3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D8FC249" w14:textId="77777777" w:rsidR="00E77514" w:rsidRDefault="00E77514" w:rsidP="00FC0611">
            <w:pPr>
              <w:pStyle w:val="NormalinTable"/>
              <w:tabs>
                <w:tab w:val="left" w:pos="1250"/>
              </w:tabs>
            </w:pPr>
            <w:r>
              <w:t>0.00%</w:t>
            </w:r>
          </w:p>
        </w:tc>
      </w:tr>
      <w:tr w:rsidR="00E77514" w14:paraId="6BAAD84F" w14:textId="77777777" w:rsidTr="00162610">
        <w:trPr>
          <w:cantSplit/>
          <w:trPrChange w:id="253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532" w:author="David Owen" w:date="2019-06-03T11:19:00Z">
              <w:tcPr>
                <w:tcW w:w="0" w:type="auto"/>
                <w:tcBorders>
                  <w:top w:val="single" w:sz="4" w:space="0" w:color="A6A6A6" w:themeColor="background1" w:themeShade="A6"/>
                  <w:right w:val="single" w:sz="4" w:space="0" w:color="000000" w:themeColor="text1"/>
                </w:tcBorders>
              </w:tcPr>
            </w:tcPrChange>
          </w:tcPr>
          <w:p w14:paraId="4219207B" w14:textId="77777777" w:rsidR="00E77514" w:rsidRDefault="00E77514" w:rsidP="00FC0611">
            <w:pPr>
              <w:pStyle w:val="NormalinTable"/>
            </w:pPr>
            <w:r>
              <w:rPr>
                <w:b/>
              </w:rPr>
              <w:t>2009 89 38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3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8FFE2C0" w14:textId="77777777" w:rsidR="00E77514" w:rsidRDefault="00E77514" w:rsidP="00FC0611">
            <w:pPr>
              <w:pStyle w:val="NormalinTable"/>
              <w:tabs>
                <w:tab w:val="left" w:pos="1250"/>
              </w:tabs>
            </w:pPr>
            <w:r>
              <w:t>0.00%</w:t>
            </w:r>
          </w:p>
        </w:tc>
      </w:tr>
      <w:tr w:rsidR="00E77514" w14:paraId="252E46B0" w14:textId="77777777" w:rsidTr="00162610">
        <w:trPr>
          <w:cantSplit/>
          <w:trPrChange w:id="253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535" w:author="David Owen" w:date="2019-06-03T11:19:00Z">
              <w:tcPr>
                <w:tcW w:w="0" w:type="auto"/>
                <w:tcBorders>
                  <w:top w:val="single" w:sz="4" w:space="0" w:color="A6A6A6" w:themeColor="background1" w:themeShade="A6"/>
                  <w:right w:val="single" w:sz="4" w:space="0" w:color="000000" w:themeColor="text1"/>
                </w:tcBorders>
              </w:tcPr>
            </w:tcPrChange>
          </w:tcPr>
          <w:p w14:paraId="14393282" w14:textId="77777777" w:rsidR="00E77514" w:rsidRDefault="00E77514" w:rsidP="00FC0611">
            <w:pPr>
              <w:pStyle w:val="NormalinTable"/>
            </w:pPr>
            <w:r>
              <w:rPr>
                <w:b/>
              </w:rPr>
              <w:t>2009 89 50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3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153569A" w14:textId="77777777" w:rsidR="00E77514" w:rsidRDefault="00E77514" w:rsidP="00FC0611">
            <w:pPr>
              <w:pStyle w:val="NormalinTable"/>
              <w:tabs>
                <w:tab w:val="left" w:pos="1250"/>
              </w:tabs>
            </w:pPr>
            <w:r>
              <w:t>0.00%</w:t>
            </w:r>
          </w:p>
        </w:tc>
      </w:tr>
      <w:tr w:rsidR="00E77514" w14:paraId="21856B41" w14:textId="77777777" w:rsidTr="00162610">
        <w:trPr>
          <w:cantSplit/>
          <w:trPrChange w:id="253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538" w:author="David Owen" w:date="2019-06-03T11:19:00Z">
              <w:tcPr>
                <w:tcW w:w="0" w:type="auto"/>
                <w:tcBorders>
                  <w:top w:val="single" w:sz="4" w:space="0" w:color="A6A6A6" w:themeColor="background1" w:themeShade="A6"/>
                  <w:right w:val="single" w:sz="4" w:space="0" w:color="000000" w:themeColor="text1"/>
                </w:tcBorders>
              </w:tcPr>
            </w:tcPrChange>
          </w:tcPr>
          <w:p w14:paraId="7B5A8169" w14:textId="77777777" w:rsidR="00E77514" w:rsidRDefault="00E77514" w:rsidP="00FC0611">
            <w:pPr>
              <w:pStyle w:val="NormalinTable"/>
            </w:pPr>
            <w:r>
              <w:rPr>
                <w:b/>
              </w:rPr>
              <w:t>2009 89 61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3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A23912E" w14:textId="77777777" w:rsidR="00E77514" w:rsidRDefault="00E77514" w:rsidP="00FC0611">
            <w:pPr>
              <w:pStyle w:val="NormalinTable"/>
              <w:tabs>
                <w:tab w:val="left" w:pos="1250"/>
              </w:tabs>
            </w:pPr>
            <w:r>
              <w:t>0.00% + 20.600 € / 100 kg</w:t>
            </w:r>
          </w:p>
        </w:tc>
      </w:tr>
      <w:tr w:rsidR="00E77514" w14:paraId="6DD43C8A" w14:textId="77777777" w:rsidTr="00162610">
        <w:trPr>
          <w:cantSplit/>
          <w:trPrChange w:id="254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541" w:author="David Owen" w:date="2019-06-03T11:19:00Z">
              <w:tcPr>
                <w:tcW w:w="0" w:type="auto"/>
                <w:tcBorders>
                  <w:top w:val="single" w:sz="4" w:space="0" w:color="A6A6A6" w:themeColor="background1" w:themeShade="A6"/>
                  <w:right w:val="single" w:sz="4" w:space="0" w:color="000000" w:themeColor="text1"/>
                </w:tcBorders>
              </w:tcPr>
            </w:tcPrChange>
          </w:tcPr>
          <w:p w14:paraId="1670526A" w14:textId="77777777" w:rsidR="00E77514" w:rsidRDefault="00E77514" w:rsidP="00FC0611">
            <w:pPr>
              <w:pStyle w:val="NormalinTable"/>
            </w:pPr>
            <w:r>
              <w:rPr>
                <w:b/>
              </w:rPr>
              <w:t>2009 89 63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4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E167004" w14:textId="77777777" w:rsidR="00E77514" w:rsidRDefault="00E77514" w:rsidP="00FC0611">
            <w:pPr>
              <w:pStyle w:val="NormalinTable"/>
              <w:tabs>
                <w:tab w:val="left" w:pos="1250"/>
              </w:tabs>
            </w:pPr>
            <w:r>
              <w:t>0.00%</w:t>
            </w:r>
          </w:p>
        </w:tc>
      </w:tr>
      <w:tr w:rsidR="00E77514" w14:paraId="292DF846" w14:textId="77777777" w:rsidTr="00162610">
        <w:trPr>
          <w:cantSplit/>
          <w:trPrChange w:id="254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544" w:author="David Owen" w:date="2019-06-03T11:19:00Z">
              <w:tcPr>
                <w:tcW w:w="0" w:type="auto"/>
                <w:tcBorders>
                  <w:top w:val="single" w:sz="4" w:space="0" w:color="A6A6A6" w:themeColor="background1" w:themeShade="A6"/>
                  <w:right w:val="single" w:sz="4" w:space="0" w:color="000000" w:themeColor="text1"/>
                </w:tcBorders>
              </w:tcPr>
            </w:tcPrChange>
          </w:tcPr>
          <w:p w14:paraId="02237A57" w14:textId="77777777" w:rsidR="00E77514" w:rsidRDefault="00E77514" w:rsidP="00FC0611">
            <w:pPr>
              <w:pStyle w:val="NormalinTable"/>
            </w:pPr>
            <w:r>
              <w:rPr>
                <w:b/>
              </w:rPr>
              <w:t>2009 89 69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4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61906FE" w14:textId="77777777" w:rsidR="00E77514" w:rsidRDefault="00E77514" w:rsidP="00FC0611">
            <w:pPr>
              <w:pStyle w:val="NormalinTable"/>
              <w:tabs>
                <w:tab w:val="left" w:pos="1250"/>
              </w:tabs>
            </w:pPr>
            <w:r>
              <w:t>0.00%</w:t>
            </w:r>
          </w:p>
        </w:tc>
      </w:tr>
      <w:tr w:rsidR="00E77514" w14:paraId="2791326D" w14:textId="77777777" w:rsidTr="00162610">
        <w:trPr>
          <w:cantSplit/>
          <w:trPrChange w:id="254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547" w:author="David Owen" w:date="2019-06-03T11:19:00Z">
              <w:tcPr>
                <w:tcW w:w="0" w:type="auto"/>
                <w:tcBorders>
                  <w:top w:val="single" w:sz="4" w:space="0" w:color="A6A6A6" w:themeColor="background1" w:themeShade="A6"/>
                  <w:right w:val="single" w:sz="4" w:space="0" w:color="000000" w:themeColor="text1"/>
                </w:tcBorders>
              </w:tcPr>
            </w:tcPrChange>
          </w:tcPr>
          <w:p w14:paraId="639A502C" w14:textId="77777777" w:rsidR="00E77514" w:rsidRDefault="00E77514" w:rsidP="00FC0611">
            <w:pPr>
              <w:pStyle w:val="NormalinTable"/>
            </w:pPr>
            <w:r>
              <w:rPr>
                <w:b/>
              </w:rPr>
              <w:t>2009 89 71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4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2029169" w14:textId="77777777" w:rsidR="00E77514" w:rsidRDefault="00E77514" w:rsidP="00FC0611">
            <w:pPr>
              <w:pStyle w:val="NormalinTable"/>
              <w:tabs>
                <w:tab w:val="left" w:pos="1250"/>
              </w:tabs>
            </w:pPr>
            <w:r>
              <w:t>0.00%</w:t>
            </w:r>
          </w:p>
        </w:tc>
      </w:tr>
      <w:tr w:rsidR="00E77514" w14:paraId="452B2DB6" w14:textId="77777777" w:rsidTr="00162610">
        <w:trPr>
          <w:cantSplit/>
          <w:trPrChange w:id="254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550" w:author="David Owen" w:date="2019-06-03T11:19:00Z">
              <w:tcPr>
                <w:tcW w:w="0" w:type="auto"/>
                <w:tcBorders>
                  <w:top w:val="single" w:sz="4" w:space="0" w:color="A6A6A6" w:themeColor="background1" w:themeShade="A6"/>
                  <w:right w:val="single" w:sz="4" w:space="0" w:color="000000" w:themeColor="text1"/>
                </w:tcBorders>
              </w:tcPr>
            </w:tcPrChange>
          </w:tcPr>
          <w:p w14:paraId="08484BCE" w14:textId="77777777" w:rsidR="00E77514" w:rsidRDefault="00E77514" w:rsidP="00FC0611">
            <w:pPr>
              <w:pStyle w:val="NormalinTable"/>
            </w:pPr>
            <w:r>
              <w:rPr>
                <w:b/>
              </w:rPr>
              <w:t>2009 89 73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5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890C6E5" w14:textId="77777777" w:rsidR="00E77514" w:rsidRDefault="00E77514" w:rsidP="00FC0611">
            <w:pPr>
              <w:pStyle w:val="NormalinTable"/>
              <w:tabs>
                <w:tab w:val="left" w:pos="1250"/>
              </w:tabs>
            </w:pPr>
            <w:r>
              <w:t>0.00%</w:t>
            </w:r>
          </w:p>
        </w:tc>
      </w:tr>
      <w:tr w:rsidR="00E77514" w14:paraId="6B7170B8" w14:textId="77777777" w:rsidTr="00162610">
        <w:trPr>
          <w:cantSplit/>
          <w:trPrChange w:id="255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553" w:author="David Owen" w:date="2019-06-03T11:19:00Z">
              <w:tcPr>
                <w:tcW w:w="0" w:type="auto"/>
                <w:tcBorders>
                  <w:top w:val="single" w:sz="4" w:space="0" w:color="A6A6A6" w:themeColor="background1" w:themeShade="A6"/>
                  <w:right w:val="single" w:sz="4" w:space="0" w:color="000000" w:themeColor="text1"/>
                </w:tcBorders>
              </w:tcPr>
            </w:tcPrChange>
          </w:tcPr>
          <w:p w14:paraId="248575E3" w14:textId="77777777" w:rsidR="00E77514" w:rsidRDefault="00E77514" w:rsidP="00FC0611">
            <w:pPr>
              <w:pStyle w:val="NormalinTable"/>
            </w:pPr>
            <w:r>
              <w:rPr>
                <w:b/>
              </w:rPr>
              <w:t>2009 89 79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5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F0845FB" w14:textId="77777777" w:rsidR="00E77514" w:rsidRDefault="00E77514" w:rsidP="00FC0611">
            <w:pPr>
              <w:pStyle w:val="NormalinTable"/>
              <w:tabs>
                <w:tab w:val="left" w:pos="1250"/>
              </w:tabs>
            </w:pPr>
            <w:r>
              <w:t>0.00%</w:t>
            </w:r>
          </w:p>
        </w:tc>
      </w:tr>
      <w:tr w:rsidR="00E77514" w14:paraId="04E9049B" w14:textId="77777777" w:rsidTr="00162610">
        <w:trPr>
          <w:cantSplit/>
          <w:trPrChange w:id="255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556" w:author="David Owen" w:date="2019-06-03T11:19:00Z">
              <w:tcPr>
                <w:tcW w:w="0" w:type="auto"/>
                <w:tcBorders>
                  <w:top w:val="single" w:sz="4" w:space="0" w:color="A6A6A6" w:themeColor="background1" w:themeShade="A6"/>
                  <w:right w:val="single" w:sz="4" w:space="0" w:color="000000" w:themeColor="text1"/>
                </w:tcBorders>
              </w:tcPr>
            </w:tcPrChange>
          </w:tcPr>
          <w:p w14:paraId="79FE2812" w14:textId="77777777" w:rsidR="00E77514" w:rsidRDefault="00E77514" w:rsidP="00FC0611">
            <w:pPr>
              <w:pStyle w:val="NormalinTable"/>
            </w:pPr>
            <w:r>
              <w:rPr>
                <w:b/>
              </w:rPr>
              <w:t>2009 89 85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5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65423AA" w14:textId="77777777" w:rsidR="00E77514" w:rsidRDefault="00E77514" w:rsidP="00FC0611">
            <w:pPr>
              <w:pStyle w:val="NormalinTable"/>
              <w:tabs>
                <w:tab w:val="left" w:pos="1250"/>
              </w:tabs>
            </w:pPr>
            <w:r>
              <w:t>0.00%</w:t>
            </w:r>
          </w:p>
        </w:tc>
      </w:tr>
      <w:tr w:rsidR="00E77514" w14:paraId="5F43E871" w14:textId="77777777" w:rsidTr="00162610">
        <w:trPr>
          <w:cantSplit/>
          <w:trPrChange w:id="255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559" w:author="David Owen" w:date="2019-06-03T11:19:00Z">
              <w:tcPr>
                <w:tcW w:w="0" w:type="auto"/>
                <w:tcBorders>
                  <w:top w:val="single" w:sz="4" w:space="0" w:color="A6A6A6" w:themeColor="background1" w:themeShade="A6"/>
                  <w:right w:val="single" w:sz="4" w:space="0" w:color="000000" w:themeColor="text1"/>
                </w:tcBorders>
              </w:tcPr>
            </w:tcPrChange>
          </w:tcPr>
          <w:p w14:paraId="7A626B99" w14:textId="77777777" w:rsidR="00E77514" w:rsidRDefault="00E77514" w:rsidP="00FC0611">
            <w:pPr>
              <w:pStyle w:val="NormalinTable"/>
            </w:pPr>
            <w:r>
              <w:rPr>
                <w:b/>
              </w:rPr>
              <w:t>2009 89 86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6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CC6BCC0" w14:textId="77777777" w:rsidR="00E77514" w:rsidRDefault="00E77514" w:rsidP="00FC0611">
            <w:pPr>
              <w:pStyle w:val="NormalinTable"/>
              <w:tabs>
                <w:tab w:val="left" w:pos="1250"/>
              </w:tabs>
            </w:pPr>
            <w:r>
              <w:t>0.00% + 20.600 € / 100 kg</w:t>
            </w:r>
          </w:p>
        </w:tc>
      </w:tr>
      <w:tr w:rsidR="00E77514" w14:paraId="797EA508" w14:textId="77777777" w:rsidTr="00162610">
        <w:trPr>
          <w:cantSplit/>
          <w:trPrChange w:id="256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562" w:author="David Owen" w:date="2019-06-03T11:19:00Z">
              <w:tcPr>
                <w:tcW w:w="0" w:type="auto"/>
                <w:tcBorders>
                  <w:top w:val="single" w:sz="4" w:space="0" w:color="A6A6A6" w:themeColor="background1" w:themeShade="A6"/>
                  <w:right w:val="single" w:sz="4" w:space="0" w:color="000000" w:themeColor="text1"/>
                </w:tcBorders>
              </w:tcPr>
            </w:tcPrChange>
          </w:tcPr>
          <w:p w14:paraId="4B3916F5" w14:textId="77777777" w:rsidR="00E77514" w:rsidRDefault="00E77514" w:rsidP="00FC0611">
            <w:pPr>
              <w:pStyle w:val="NormalinTable"/>
            </w:pPr>
            <w:r>
              <w:rPr>
                <w:b/>
              </w:rPr>
              <w:t>2009 89 88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6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832A206" w14:textId="77777777" w:rsidR="00E77514" w:rsidRDefault="00E77514" w:rsidP="00FC0611">
            <w:pPr>
              <w:pStyle w:val="NormalinTable"/>
              <w:tabs>
                <w:tab w:val="left" w:pos="1250"/>
              </w:tabs>
            </w:pPr>
            <w:r>
              <w:t>0.00%</w:t>
            </w:r>
          </w:p>
        </w:tc>
      </w:tr>
      <w:tr w:rsidR="00E77514" w14:paraId="30EE1360" w14:textId="77777777" w:rsidTr="00162610">
        <w:trPr>
          <w:cantSplit/>
          <w:trPrChange w:id="256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565" w:author="David Owen" w:date="2019-06-03T11:19:00Z">
              <w:tcPr>
                <w:tcW w:w="0" w:type="auto"/>
                <w:tcBorders>
                  <w:top w:val="single" w:sz="4" w:space="0" w:color="A6A6A6" w:themeColor="background1" w:themeShade="A6"/>
                  <w:right w:val="single" w:sz="4" w:space="0" w:color="000000" w:themeColor="text1"/>
                </w:tcBorders>
              </w:tcPr>
            </w:tcPrChange>
          </w:tcPr>
          <w:p w14:paraId="0A8E107B" w14:textId="77777777" w:rsidR="00E77514" w:rsidRDefault="00E77514" w:rsidP="00FC0611">
            <w:pPr>
              <w:pStyle w:val="NormalinTable"/>
            </w:pPr>
            <w:r>
              <w:rPr>
                <w:b/>
              </w:rPr>
              <w:t>2009 89 89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6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71AF9CE" w14:textId="77777777" w:rsidR="00E77514" w:rsidRDefault="00E77514" w:rsidP="00FC0611">
            <w:pPr>
              <w:pStyle w:val="NormalinTable"/>
              <w:tabs>
                <w:tab w:val="left" w:pos="1250"/>
              </w:tabs>
            </w:pPr>
            <w:r>
              <w:t>0.00%</w:t>
            </w:r>
          </w:p>
        </w:tc>
      </w:tr>
      <w:tr w:rsidR="00E77514" w14:paraId="1A7850D0" w14:textId="77777777" w:rsidTr="00162610">
        <w:trPr>
          <w:cantSplit/>
          <w:trPrChange w:id="256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568" w:author="David Owen" w:date="2019-06-03T11:19:00Z">
              <w:tcPr>
                <w:tcW w:w="0" w:type="auto"/>
                <w:tcBorders>
                  <w:top w:val="single" w:sz="4" w:space="0" w:color="A6A6A6" w:themeColor="background1" w:themeShade="A6"/>
                  <w:right w:val="single" w:sz="4" w:space="0" w:color="000000" w:themeColor="text1"/>
                </w:tcBorders>
              </w:tcPr>
            </w:tcPrChange>
          </w:tcPr>
          <w:p w14:paraId="386A24EA" w14:textId="77777777" w:rsidR="00E77514" w:rsidRDefault="00E77514" w:rsidP="00FC0611">
            <w:pPr>
              <w:pStyle w:val="NormalinTable"/>
            </w:pPr>
            <w:r>
              <w:rPr>
                <w:b/>
              </w:rPr>
              <w:t>2009 89 96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6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B16F315" w14:textId="77777777" w:rsidR="00E77514" w:rsidRDefault="00E77514" w:rsidP="00FC0611">
            <w:pPr>
              <w:pStyle w:val="NormalinTable"/>
              <w:tabs>
                <w:tab w:val="left" w:pos="1250"/>
              </w:tabs>
            </w:pPr>
            <w:r>
              <w:t>0.00%</w:t>
            </w:r>
          </w:p>
        </w:tc>
      </w:tr>
      <w:tr w:rsidR="00E77514" w14:paraId="4D9F97ED" w14:textId="77777777" w:rsidTr="00162610">
        <w:trPr>
          <w:cantSplit/>
          <w:trPrChange w:id="257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571" w:author="David Owen" w:date="2019-06-03T11:19:00Z">
              <w:tcPr>
                <w:tcW w:w="0" w:type="auto"/>
                <w:tcBorders>
                  <w:top w:val="single" w:sz="4" w:space="0" w:color="A6A6A6" w:themeColor="background1" w:themeShade="A6"/>
                  <w:right w:val="single" w:sz="4" w:space="0" w:color="000000" w:themeColor="text1"/>
                </w:tcBorders>
              </w:tcPr>
            </w:tcPrChange>
          </w:tcPr>
          <w:p w14:paraId="14C0E96C" w14:textId="77777777" w:rsidR="00E77514" w:rsidRDefault="00E77514" w:rsidP="00FC0611">
            <w:pPr>
              <w:pStyle w:val="NormalinTable"/>
            </w:pPr>
            <w:r>
              <w:rPr>
                <w:b/>
              </w:rPr>
              <w:t>2009 89 97</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7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7C78E01" w14:textId="77777777" w:rsidR="00E77514" w:rsidRDefault="00E77514" w:rsidP="00FC0611">
            <w:pPr>
              <w:pStyle w:val="NormalinTable"/>
              <w:tabs>
                <w:tab w:val="left" w:pos="1250"/>
              </w:tabs>
            </w:pPr>
            <w:r>
              <w:t>0.00%</w:t>
            </w:r>
          </w:p>
        </w:tc>
      </w:tr>
      <w:tr w:rsidR="00E77514" w14:paraId="105AFF48" w14:textId="77777777" w:rsidTr="00162610">
        <w:trPr>
          <w:cantSplit/>
          <w:trPrChange w:id="257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574" w:author="David Owen" w:date="2019-06-03T11:19:00Z">
              <w:tcPr>
                <w:tcW w:w="0" w:type="auto"/>
                <w:tcBorders>
                  <w:top w:val="single" w:sz="4" w:space="0" w:color="A6A6A6" w:themeColor="background1" w:themeShade="A6"/>
                  <w:right w:val="single" w:sz="4" w:space="0" w:color="000000" w:themeColor="text1"/>
                </w:tcBorders>
              </w:tcPr>
            </w:tcPrChange>
          </w:tcPr>
          <w:p w14:paraId="7E943796" w14:textId="77777777" w:rsidR="00E77514" w:rsidRDefault="00E77514" w:rsidP="00FC0611">
            <w:pPr>
              <w:pStyle w:val="NormalinTable"/>
            </w:pPr>
            <w:r>
              <w:rPr>
                <w:b/>
              </w:rPr>
              <w:t>2009 89 99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7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7256331" w14:textId="77777777" w:rsidR="00E77514" w:rsidRDefault="00E77514" w:rsidP="00FC0611">
            <w:pPr>
              <w:pStyle w:val="NormalinTable"/>
              <w:tabs>
                <w:tab w:val="left" w:pos="1250"/>
              </w:tabs>
            </w:pPr>
            <w:r>
              <w:t>0.00%</w:t>
            </w:r>
          </w:p>
        </w:tc>
      </w:tr>
      <w:tr w:rsidR="00E77514" w14:paraId="725436E0" w14:textId="77777777" w:rsidTr="00162610">
        <w:trPr>
          <w:cantSplit/>
          <w:trPrChange w:id="257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577" w:author="David Owen" w:date="2019-06-03T11:19:00Z">
              <w:tcPr>
                <w:tcW w:w="0" w:type="auto"/>
                <w:tcBorders>
                  <w:top w:val="single" w:sz="4" w:space="0" w:color="A6A6A6" w:themeColor="background1" w:themeShade="A6"/>
                  <w:right w:val="single" w:sz="4" w:space="0" w:color="000000" w:themeColor="text1"/>
                </w:tcBorders>
              </w:tcPr>
            </w:tcPrChange>
          </w:tcPr>
          <w:p w14:paraId="0E0034A4" w14:textId="77777777" w:rsidR="00E77514" w:rsidRDefault="00E77514" w:rsidP="00FC0611">
            <w:pPr>
              <w:pStyle w:val="NormalinTable"/>
            </w:pPr>
            <w:r>
              <w:rPr>
                <w:b/>
              </w:rPr>
              <w:lastRenderedPageBreak/>
              <w:t>2009 90 11 10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7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8F035FF" w14:textId="77777777" w:rsidR="00E77514" w:rsidRDefault="00E77514" w:rsidP="00FC0611">
            <w:pPr>
              <w:pStyle w:val="NormalinTable"/>
              <w:tabs>
                <w:tab w:val="left" w:pos="1250"/>
              </w:tabs>
            </w:pPr>
            <w:r>
              <w:t>0.00%</w:t>
            </w:r>
          </w:p>
        </w:tc>
      </w:tr>
      <w:tr w:rsidR="00E77514" w14:paraId="3E37CADF" w14:textId="77777777" w:rsidTr="00162610">
        <w:trPr>
          <w:cantSplit/>
          <w:trPrChange w:id="257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580" w:author="David Owen" w:date="2019-06-03T11:19:00Z">
              <w:tcPr>
                <w:tcW w:w="0" w:type="auto"/>
                <w:tcBorders>
                  <w:top w:val="single" w:sz="4" w:space="0" w:color="A6A6A6" w:themeColor="background1" w:themeShade="A6"/>
                  <w:right w:val="single" w:sz="4" w:space="0" w:color="000000" w:themeColor="text1"/>
                </w:tcBorders>
              </w:tcPr>
            </w:tcPrChange>
          </w:tcPr>
          <w:p w14:paraId="23CA14E8" w14:textId="77777777" w:rsidR="00E77514" w:rsidRDefault="00E77514" w:rsidP="00FC0611">
            <w:pPr>
              <w:pStyle w:val="NormalinTable"/>
            </w:pPr>
            <w:r>
              <w:rPr>
                <w:b/>
              </w:rPr>
              <w:t>2009 90 11 90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8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A90C08E" w14:textId="77777777" w:rsidR="00E77514" w:rsidRDefault="00E77514" w:rsidP="00FC0611">
            <w:pPr>
              <w:pStyle w:val="NormalinTable"/>
              <w:tabs>
                <w:tab w:val="left" w:pos="1250"/>
              </w:tabs>
            </w:pPr>
            <w:r>
              <w:t>0.00% + 20.600 € / 100 kg</w:t>
            </w:r>
          </w:p>
        </w:tc>
      </w:tr>
      <w:tr w:rsidR="00E77514" w14:paraId="3D7E7DB2" w14:textId="77777777" w:rsidTr="00162610">
        <w:trPr>
          <w:cantSplit/>
          <w:trPrChange w:id="258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583" w:author="David Owen" w:date="2019-06-03T11:19:00Z">
              <w:tcPr>
                <w:tcW w:w="0" w:type="auto"/>
                <w:tcBorders>
                  <w:top w:val="single" w:sz="4" w:space="0" w:color="A6A6A6" w:themeColor="background1" w:themeShade="A6"/>
                  <w:right w:val="single" w:sz="4" w:space="0" w:color="000000" w:themeColor="text1"/>
                </w:tcBorders>
              </w:tcPr>
            </w:tcPrChange>
          </w:tcPr>
          <w:p w14:paraId="7D6EAB31" w14:textId="77777777" w:rsidR="00E77514" w:rsidRDefault="00E77514" w:rsidP="00FC0611">
            <w:pPr>
              <w:pStyle w:val="NormalinTable"/>
            </w:pPr>
            <w:r>
              <w:rPr>
                <w:b/>
              </w:rPr>
              <w:t>2009 90 19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8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9AA835E" w14:textId="77777777" w:rsidR="00E77514" w:rsidRDefault="00E77514" w:rsidP="00FC0611">
            <w:pPr>
              <w:pStyle w:val="NormalinTable"/>
              <w:tabs>
                <w:tab w:val="left" w:pos="1250"/>
              </w:tabs>
            </w:pPr>
            <w:r>
              <w:t>0.00%</w:t>
            </w:r>
          </w:p>
        </w:tc>
      </w:tr>
      <w:tr w:rsidR="00E77514" w14:paraId="68ABAD65" w14:textId="77777777" w:rsidTr="00162610">
        <w:trPr>
          <w:cantSplit/>
          <w:trPrChange w:id="258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586" w:author="David Owen" w:date="2019-06-03T11:19:00Z">
              <w:tcPr>
                <w:tcW w:w="0" w:type="auto"/>
                <w:tcBorders>
                  <w:top w:val="single" w:sz="4" w:space="0" w:color="A6A6A6" w:themeColor="background1" w:themeShade="A6"/>
                  <w:right w:val="single" w:sz="4" w:space="0" w:color="000000" w:themeColor="text1"/>
                </w:tcBorders>
              </w:tcPr>
            </w:tcPrChange>
          </w:tcPr>
          <w:p w14:paraId="38A8F99F" w14:textId="77777777" w:rsidR="00E77514" w:rsidRDefault="00E77514" w:rsidP="00FC0611">
            <w:pPr>
              <w:pStyle w:val="NormalinTable"/>
            </w:pPr>
            <w:r>
              <w:rPr>
                <w:b/>
              </w:rPr>
              <w:t>2009 90 21 11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8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57D0813" w14:textId="77777777" w:rsidR="00E77514" w:rsidRDefault="00E77514" w:rsidP="00FC0611">
            <w:pPr>
              <w:pStyle w:val="NormalinTable"/>
              <w:tabs>
                <w:tab w:val="left" w:pos="1250"/>
              </w:tabs>
            </w:pPr>
            <w:r>
              <w:t>0.00%</w:t>
            </w:r>
          </w:p>
        </w:tc>
      </w:tr>
      <w:tr w:rsidR="00E77514" w14:paraId="1A3FB3CD" w14:textId="77777777" w:rsidTr="00162610">
        <w:trPr>
          <w:cantSplit/>
          <w:trPrChange w:id="258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589" w:author="David Owen" w:date="2019-06-03T11:19:00Z">
              <w:tcPr>
                <w:tcW w:w="0" w:type="auto"/>
                <w:tcBorders>
                  <w:top w:val="single" w:sz="4" w:space="0" w:color="A6A6A6" w:themeColor="background1" w:themeShade="A6"/>
                  <w:right w:val="single" w:sz="4" w:space="0" w:color="000000" w:themeColor="text1"/>
                </w:tcBorders>
              </w:tcPr>
            </w:tcPrChange>
          </w:tcPr>
          <w:p w14:paraId="1D27FC7F" w14:textId="77777777" w:rsidR="00E77514" w:rsidRDefault="00E77514" w:rsidP="00FC0611">
            <w:pPr>
              <w:pStyle w:val="NormalinTable"/>
            </w:pPr>
            <w:r>
              <w:rPr>
                <w:b/>
              </w:rPr>
              <w:t>2009 90 21 19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9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20E50D5" w14:textId="77777777" w:rsidR="00E77514" w:rsidRDefault="00E77514" w:rsidP="00FC0611">
            <w:pPr>
              <w:pStyle w:val="NormalinTable"/>
              <w:tabs>
                <w:tab w:val="left" w:pos="1250"/>
              </w:tabs>
            </w:pPr>
            <w:r>
              <w:t>0.00% + 20.600 € / 100 kg</w:t>
            </w:r>
          </w:p>
        </w:tc>
      </w:tr>
      <w:tr w:rsidR="00E77514" w14:paraId="56346B42" w14:textId="77777777" w:rsidTr="00162610">
        <w:trPr>
          <w:cantSplit/>
          <w:trPrChange w:id="259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592" w:author="David Owen" w:date="2019-06-03T11:19:00Z">
              <w:tcPr>
                <w:tcW w:w="0" w:type="auto"/>
                <w:tcBorders>
                  <w:top w:val="single" w:sz="4" w:space="0" w:color="A6A6A6" w:themeColor="background1" w:themeShade="A6"/>
                  <w:right w:val="single" w:sz="4" w:space="0" w:color="000000" w:themeColor="text1"/>
                </w:tcBorders>
              </w:tcPr>
            </w:tcPrChange>
          </w:tcPr>
          <w:p w14:paraId="18E190B3" w14:textId="77777777" w:rsidR="00E77514" w:rsidRDefault="00E77514" w:rsidP="00FC0611">
            <w:pPr>
              <w:pStyle w:val="NormalinTable"/>
            </w:pPr>
            <w:r>
              <w:rPr>
                <w:b/>
              </w:rPr>
              <w:t>2009 90 21 91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9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078D29C" w14:textId="77777777" w:rsidR="00E77514" w:rsidRDefault="00E77514" w:rsidP="00FC0611">
            <w:pPr>
              <w:pStyle w:val="NormalinTable"/>
              <w:tabs>
                <w:tab w:val="left" w:pos="1250"/>
              </w:tabs>
            </w:pPr>
            <w:r>
              <w:t>0.00%</w:t>
            </w:r>
          </w:p>
        </w:tc>
      </w:tr>
      <w:tr w:rsidR="00E77514" w14:paraId="113D95D4" w14:textId="77777777" w:rsidTr="00162610">
        <w:trPr>
          <w:cantSplit/>
          <w:trPrChange w:id="259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595" w:author="David Owen" w:date="2019-06-03T11:19:00Z">
              <w:tcPr>
                <w:tcW w:w="0" w:type="auto"/>
                <w:tcBorders>
                  <w:top w:val="single" w:sz="4" w:space="0" w:color="A6A6A6" w:themeColor="background1" w:themeShade="A6"/>
                  <w:right w:val="single" w:sz="4" w:space="0" w:color="000000" w:themeColor="text1"/>
                </w:tcBorders>
              </w:tcPr>
            </w:tcPrChange>
          </w:tcPr>
          <w:p w14:paraId="3403B2D8" w14:textId="77777777" w:rsidR="00E77514" w:rsidRDefault="00E77514" w:rsidP="00FC0611">
            <w:pPr>
              <w:pStyle w:val="NormalinTable"/>
            </w:pPr>
            <w:r>
              <w:rPr>
                <w:b/>
              </w:rPr>
              <w:t>2009 90 21 99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9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CF0E994" w14:textId="77777777" w:rsidR="00E77514" w:rsidRDefault="00E77514" w:rsidP="00FC0611">
            <w:pPr>
              <w:pStyle w:val="NormalinTable"/>
              <w:tabs>
                <w:tab w:val="left" w:pos="1250"/>
              </w:tabs>
            </w:pPr>
            <w:r>
              <w:t>0.00% + 20.600 € / 100 kg</w:t>
            </w:r>
          </w:p>
        </w:tc>
      </w:tr>
      <w:tr w:rsidR="00E77514" w14:paraId="785C74FC" w14:textId="77777777" w:rsidTr="00162610">
        <w:trPr>
          <w:cantSplit/>
          <w:trPrChange w:id="259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598" w:author="David Owen" w:date="2019-06-03T11:19:00Z">
              <w:tcPr>
                <w:tcW w:w="0" w:type="auto"/>
                <w:tcBorders>
                  <w:top w:val="single" w:sz="4" w:space="0" w:color="A6A6A6" w:themeColor="background1" w:themeShade="A6"/>
                  <w:right w:val="single" w:sz="4" w:space="0" w:color="000000" w:themeColor="text1"/>
                </w:tcBorders>
              </w:tcPr>
            </w:tcPrChange>
          </w:tcPr>
          <w:p w14:paraId="02A9AF4D" w14:textId="77777777" w:rsidR="00E77514" w:rsidRDefault="00E77514" w:rsidP="00FC0611">
            <w:pPr>
              <w:pStyle w:val="NormalinTable"/>
            </w:pPr>
            <w:r>
              <w:rPr>
                <w:b/>
              </w:rPr>
              <w:t>2009 90 29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9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2B6C2D0" w14:textId="77777777" w:rsidR="00E77514" w:rsidRDefault="00E77514" w:rsidP="00FC0611">
            <w:pPr>
              <w:pStyle w:val="NormalinTable"/>
              <w:tabs>
                <w:tab w:val="left" w:pos="1250"/>
              </w:tabs>
            </w:pPr>
            <w:r>
              <w:t>0.00%</w:t>
            </w:r>
          </w:p>
        </w:tc>
      </w:tr>
      <w:tr w:rsidR="00E77514" w14:paraId="3D70609A" w14:textId="77777777" w:rsidTr="00162610">
        <w:trPr>
          <w:cantSplit/>
          <w:trPrChange w:id="260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601" w:author="David Owen" w:date="2019-06-03T11:19:00Z">
              <w:tcPr>
                <w:tcW w:w="0" w:type="auto"/>
                <w:tcBorders>
                  <w:top w:val="single" w:sz="4" w:space="0" w:color="A6A6A6" w:themeColor="background1" w:themeShade="A6"/>
                  <w:right w:val="single" w:sz="4" w:space="0" w:color="000000" w:themeColor="text1"/>
                </w:tcBorders>
              </w:tcPr>
            </w:tcPrChange>
          </w:tcPr>
          <w:p w14:paraId="0E00ED13" w14:textId="77777777" w:rsidR="00E77514" w:rsidRDefault="00E77514" w:rsidP="00FC0611">
            <w:pPr>
              <w:pStyle w:val="NormalinTable"/>
            </w:pPr>
            <w:r>
              <w:rPr>
                <w:b/>
              </w:rPr>
              <w:t>2009 90 31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0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4939963" w14:textId="77777777" w:rsidR="00E77514" w:rsidRDefault="00E77514" w:rsidP="00FC0611">
            <w:pPr>
              <w:pStyle w:val="NormalinTable"/>
              <w:tabs>
                <w:tab w:val="left" w:pos="1250"/>
              </w:tabs>
            </w:pPr>
            <w:r>
              <w:t>0.00% + 20.600 € / 100 kg</w:t>
            </w:r>
          </w:p>
        </w:tc>
      </w:tr>
      <w:tr w:rsidR="00E77514" w14:paraId="6481BED9" w14:textId="77777777" w:rsidTr="00162610">
        <w:trPr>
          <w:cantSplit/>
          <w:trPrChange w:id="260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604" w:author="David Owen" w:date="2019-06-03T11:19:00Z">
              <w:tcPr>
                <w:tcW w:w="0" w:type="auto"/>
                <w:tcBorders>
                  <w:top w:val="single" w:sz="4" w:space="0" w:color="A6A6A6" w:themeColor="background1" w:themeShade="A6"/>
                  <w:right w:val="single" w:sz="4" w:space="0" w:color="000000" w:themeColor="text1"/>
                </w:tcBorders>
              </w:tcPr>
            </w:tcPrChange>
          </w:tcPr>
          <w:p w14:paraId="1B36D488" w14:textId="77777777" w:rsidR="00E77514" w:rsidRDefault="00E77514" w:rsidP="00FC0611">
            <w:pPr>
              <w:pStyle w:val="NormalinTable"/>
            </w:pPr>
            <w:r>
              <w:rPr>
                <w:b/>
              </w:rPr>
              <w:t>2009 90 39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0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1841E0E" w14:textId="77777777" w:rsidR="00E77514" w:rsidRDefault="00E77514" w:rsidP="00FC0611">
            <w:pPr>
              <w:pStyle w:val="NormalinTable"/>
              <w:tabs>
                <w:tab w:val="left" w:pos="1250"/>
              </w:tabs>
            </w:pPr>
            <w:r>
              <w:t>0.00%</w:t>
            </w:r>
          </w:p>
        </w:tc>
      </w:tr>
      <w:tr w:rsidR="00E77514" w14:paraId="29C999AB" w14:textId="77777777" w:rsidTr="00162610">
        <w:trPr>
          <w:cantSplit/>
          <w:trPrChange w:id="260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607" w:author="David Owen" w:date="2019-06-03T11:19:00Z">
              <w:tcPr>
                <w:tcW w:w="0" w:type="auto"/>
                <w:tcBorders>
                  <w:top w:val="single" w:sz="4" w:space="0" w:color="A6A6A6" w:themeColor="background1" w:themeShade="A6"/>
                  <w:right w:val="single" w:sz="4" w:space="0" w:color="000000" w:themeColor="text1"/>
                </w:tcBorders>
              </w:tcPr>
            </w:tcPrChange>
          </w:tcPr>
          <w:p w14:paraId="60837AC6" w14:textId="77777777" w:rsidR="00E77514" w:rsidRDefault="00E77514" w:rsidP="00FC0611">
            <w:pPr>
              <w:pStyle w:val="NormalinTable"/>
            </w:pPr>
            <w:r>
              <w:rPr>
                <w:b/>
              </w:rPr>
              <w:t>2009 90 41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0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F09E602" w14:textId="77777777" w:rsidR="00E77514" w:rsidRDefault="00E77514" w:rsidP="00FC0611">
            <w:pPr>
              <w:pStyle w:val="NormalinTable"/>
              <w:tabs>
                <w:tab w:val="left" w:pos="1250"/>
              </w:tabs>
            </w:pPr>
            <w:r>
              <w:t>0.00%</w:t>
            </w:r>
          </w:p>
        </w:tc>
      </w:tr>
      <w:tr w:rsidR="00E77514" w14:paraId="3BAD91A4" w14:textId="77777777" w:rsidTr="00162610">
        <w:trPr>
          <w:cantSplit/>
          <w:trPrChange w:id="260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610" w:author="David Owen" w:date="2019-06-03T11:19:00Z">
              <w:tcPr>
                <w:tcW w:w="0" w:type="auto"/>
                <w:tcBorders>
                  <w:top w:val="single" w:sz="4" w:space="0" w:color="A6A6A6" w:themeColor="background1" w:themeShade="A6"/>
                  <w:right w:val="single" w:sz="4" w:space="0" w:color="000000" w:themeColor="text1"/>
                </w:tcBorders>
              </w:tcPr>
            </w:tcPrChange>
          </w:tcPr>
          <w:p w14:paraId="3618FEC7" w14:textId="77777777" w:rsidR="00E77514" w:rsidRDefault="00E77514" w:rsidP="00FC0611">
            <w:pPr>
              <w:pStyle w:val="NormalinTable"/>
            </w:pPr>
            <w:r>
              <w:rPr>
                <w:b/>
              </w:rPr>
              <w:t>2009 90 49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1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7F2E0F8" w14:textId="77777777" w:rsidR="00E77514" w:rsidRDefault="00E77514" w:rsidP="00FC0611">
            <w:pPr>
              <w:pStyle w:val="NormalinTable"/>
              <w:tabs>
                <w:tab w:val="left" w:pos="1250"/>
              </w:tabs>
            </w:pPr>
            <w:r>
              <w:t>0.00%</w:t>
            </w:r>
          </w:p>
        </w:tc>
      </w:tr>
      <w:tr w:rsidR="00E77514" w14:paraId="52BD6CD8" w14:textId="77777777" w:rsidTr="00162610">
        <w:trPr>
          <w:cantSplit/>
          <w:trPrChange w:id="261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613" w:author="David Owen" w:date="2019-06-03T11:19:00Z">
              <w:tcPr>
                <w:tcW w:w="0" w:type="auto"/>
                <w:tcBorders>
                  <w:top w:val="single" w:sz="4" w:space="0" w:color="A6A6A6" w:themeColor="background1" w:themeShade="A6"/>
                  <w:right w:val="single" w:sz="4" w:space="0" w:color="000000" w:themeColor="text1"/>
                </w:tcBorders>
              </w:tcPr>
            </w:tcPrChange>
          </w:tcPr>
          <w:p w14:paraId="0CB90AB0" w14:textId="77777777" w:rsidR="00E77514" w:rsidRDefault="00E77514" w:rsidP="00FC0611">
            <w:pPr>
              <w:pStyle w:val="NormalinTable"/>
            </w:pPr>
            <w:r>
              <w:rPr>
                <w:b/>
              </w:rPr>
              <w:t>2009 90 51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1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1DBA7B4" w14:textId="77777777" w:rsidR="00E77514" w:rsidRDefault="00E77514" w:rsidP="00FC0611">
            <w:pPr>
              <w:pStyle w:val="NormalinTable"/>
              <w:tabs>
                <w:tab w:val="left" w:pos="1250"/>
              </w:tabs>
            </w:pPr>
            <w:r>
              <w:t>0.00%</w:t>
            </w:r>
          </w:p>
        </w:tc>
      </w:tr>
      <w:tr w:rsidR="00E77514" w14:paraId="4FF71BB6" w14:textId="77777777" w:rsidTr="00162610">
        <w:trPr>
          <w:cantSplit/>
          <w:trPrChange w:id="261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616" w:author="David Owen" w:date="2019-06-03T11:19:00Z">
              <w:tcPr>
                <w:tcW w:w="0" w:type="auto"/>
                <w:tcBorders>
                  <w:top w:val="single" w:sz="4" w:space="0" w:color="A6A6A6" w:themeColor="background1" w:themeShade="A6"/>
                  <w:right w:val="single" w:sz="4" w:space="0" w:color="000000" w:themeColor="text1"/>
                </w:tcBorders>
              </w:tcPr>
            </w:tcPrChange>
          </w:tcPr>
          <w:p w14:paraId="48058D1C" w14:textId="77777777" w:rsidR="00E77514" w:rsidRDefault="00E77514" w:rsidP="00FC0611">
            <w:pPr>
              <w:pStyle w:val="NormalinTable"/>
            </w:pPr>
            <w:r>
              <w:rPr>
                <w:b/>
              </w:rPr>
              <w:t>2009 90 59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1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8034191" w14:textId="77777777" w:rsidR="00E77514" w:rsidRDefault="00E77514" w:rsidP="00FC0611">
            <w:pPr>
              <w:pStyle w:val="NormalinTable"/>
              <w:tabs>
                <w:tab w:val="left" w:pos="1250"/>
              </w:tabs>
            </w:pPr>
            <w:r>
              <w:t>0.00%</w:t>
            </w:r>
          </w:p>
        </w:tc>
      </w:tr>
      <w:tr w:rsidR="00E77514" w14:paraId="44BD282C" w14:textId="77777777" w:rsidTr="00162610">
        <w:trPr>
          <w:cantSplit/>
          <w:trPrChange w:id="261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619" w:author="David Owen" w:date="2019-06-03T11:19:00Z">
              <w:tcPr>
                <w:tcW w:w="0" w:type="auto"/>
                <w:tcBorders>
                  <w:top w:val="single" w:sz="4" w:space="0" w:color="A6A6A6" w:themeColor="background1" w:themeShade="A6"/>
                  <w:right w:val="single" w:sz="4" w:space="0" w:color="000000" w:themeColor="text1"/>
                </w:tcBorders>
              </w:tcPr>
            </w:tcPrChange>
          </w:tcPr>
          <w:p w14:paraId="55EEEC42" w14:textId="77777777" w:rsidR="00E77514" w:rsidRDefault="00E77514" w:rsidP="00FC0611">
            <w:pPr>
              <w:pStyle w:val="NormalinTable"/>
            </w:pPr>
            <w:r>
              <w:rPr>
                <w:b/>
              </w:rPr>
              <w:t>2009 90 71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2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9EA8355" w14:textId="77777777" w:rsidR="00E77514" w:rsidRDefault="00E77514" w:rsidP="00FC0611">
            <w:pPr>
              <w:pStyle w:val="NormalinTable"/>
              <w:tabs>
                <w:tab w:val="left" w:pos="1250"/>
              </w:tabs>
            </w:pPr>
            <w:r>
              <w:t>0.00% + 20.600 € / 100 kg</w:t>
            </w:r>
          </w:p>
        </w:tc>
      </w:tr>
      <w:tr w:rsidR="00E77514" w14:paraId="542FB130" w14:textId="77777777" w:rsidTr="00162610">
        <w:trPr>
          <w:cantSplit/>
          <w:trPrChange w:id="262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622" w:author="David Owen" w:date="2019-06-03T11:19:00Z">
              <w:tcPr>
                <w:tcW w:w="0" w:type="auto"/>
                <w:tcBorders>
                  <w:top w:val="single" w:sz="4" w:space="0" w:color="A6A6A6" w:themeColor="background1" w:themeShade="A6"/>
                  <w:right w:val="single" w:sz="4" w:space="0" w:color="000000" w:themeColor="text1"/>
                </w:tcBorders>
              </w:tcPr>
            </w:tcPrChange>
          </w:tcPr>
          <w:p w14:paraId="27BB0716" w14:textId="77777777" w:rsidR="00E77514" w:rsidRDefault="00E77514" w:rsidP="00FC0611">
            <w:pPr>
              <w:pStyle w:val="NormalinTable"/>
            </w:pPr>
            <w:r>
              <w:rPr>
                <w:b/>
              </w:rPr>
              <w:t>2009 90 73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2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D0BAE6F" w14:textId="77777777" w:rsidR="00E77514" w:rsidRDefault="00E77514" w:rsidP="00FC0611">
            <w:pPr>
              <w:pStyle w:val="NormalinTable"/>
              <w:tabs>
                <w:tab w:val="left" w:pos="1250"/>
              </w:tabs>
            </w:pPr>
            <w:r>
              <w:t>0.00%</w:t>
            </w:r>
          </w:p>
        </w:tc>
      </w:tr>
      <w:tr w:rsidR="00E77514" w14:paraId="640A73C8" w14:textId="77777777" w:rsidTr="00162610">
        <w:trPr>
          <w:cantSplit/>
          <w:trPrChange w:id="262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625" w:author="David Owen" w:date="2019-06-03T11:19:00Z">
              <w:tcPr>
                <w:tcW w:w="0" w:type="auto"/>
                <w:tcBorders>
                  <w:top w:val="single" w:sz="4" w:space="0" w:color="A6A6A6" w:themeColor="background1" w:themeShade="A6"/>
                  <w:right w:val="single" w:sz="4" w:space="0" w:color="000000" w:themeColor="text1"/>
                </w:tcBorders>
              </w:tcPr>
            </w:tcPrChange>
          </w:tcPr>
          <w:p w14:paraId="44AD689C" w14:textId="77777777" w:rsidR="00E77514" w:rsidRDefault="00E77514" w:rsidP="00FC0611">
            <w:pPr>
              <w:pStyle w:val="NormalinTable"/>
            </w:pPr>
            <w:r>
              <w:rPr>
                <w:b/>
              </w:rPr>
              <w:t>2009 90 79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2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B931145" w14:textId="77777777" w:rsidR="00E77514" w:rsidRDefault="00E77514" w:rsidP="00FC0611">
            <w:pPr>
              <w:pStyle w:val="NormalinTable"/>
              <w:tabs>
                <w:tab w:val="left" w:pos="1250"/>
              </w:tabs>
            </w:pPr>
            <w:r>
              <w:t>0.00%</w:t>
            </w:r>
          </w:p>
        </w:tc>
      </w:tr>
      <w:tr w:rsidR="00E77514" w14:paraId="6D01CC57" w14:textId="77777777" w:rsidTr="00162610">
        <w:trPr>
          <w:cantSplit/>
          <w:trPrChange w:id="262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628" w:author="David Owen" w:date="2019-06-03T11:19:00Z">
              <w:tcPr>
                <w:tcW w:w="0" w:type="auto"/>
                <w:tcBorders>
                  <w:top w:val="single" w:sz="4" w:space="0" w:color="A6A6A6" w:themeColor="background1" w:themeShade="A6"/>
                  <w:right w:val="single" w:sz="4" w:space="0" w:color="000000" w:themeColor="text1"/>
                </w:tcBorders>
              </w:tcPr>
            </w:tcPrChange>
          </w:tcPr>
          <w:p w14:paraId="0008B932" w14:textId="77777777" w:rsidR="00E77514" w:rsidRDefault="00E77514" w:rsidP="00FC0611">
            <w:pPr>
              <w:pStyle w:val="NormalinTable"/>
            </w:pPr>
            <w:r>
              <w:rPr>
                <w:b/>
              </w:rPr>
              <w:t>2009 90 92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2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9B5581A" w14:textId="77777777" w:rsidR="00E77514" w:rsidRDefault="00E77514" w:rsidP="00FC0611">
            <w:pPr>
              <w:pStyle w:val="NormalinTable"/>
              <w:tabs>
                <w:tab w:val="left" w:pos="1250"/>
              </w:tabs>
            </w:pPr>
            <w:r>
              <w:t>0.00%</w:t>
            </w:r>
          </w:p>
        </w:tc>
      </w:tr>
      <w:tr w:rsidR="00E77514" w14:paraId="5068090D" w14:textId="77777777" w:rsidTr="00162610">
        <w:trPr>
          <w:cantSplit/>
          <w:trPrChange w:id="263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631" w:author="David Owen" w:date="2019-06-03T11:19:00Z">
              <w:tcPr>
                <w:tcW w:w="0" w:type="auto"/>
                <w:tcBorders>
                  <w:top w:val="single" w:sz="4" w:space="0" w:color="A6A6A6" w:themeColor="background1" w:themeShade="A6"/>
                  <w:right w:val="single" w:sz="4" w:space="0" w:color="000000" w:themeColor="text1"/>
                </w:tcBorders>
              </w:tcPr>
            </w:tcPrChange>
          </w:tcPr>
          <w:p w14:paraId="7909067C" w14:textId="77777777" w:rsidR="00E77514" w:rsidRDefault="00E77514" w:rsidP="00FC0611">
            <w:pPr>
              <w:pStyle w:val="NormalinTable"/>
            </w:pPr>
            <w:r>
              <w:rPr>
                <w:b/>
              </w:rPr>
              <w:t>2009 90 94</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3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A4ABE00" w14:textId="77777777" w:rsidR="00E77514" w:rsidRDefault="00E77514" w:rsidP="00FC0611">
            <w:pPr>
              <w:pStyle w:val="NormalinTable"/>
              <w:tabs>
                <w:tab w:val="left" w:pos="1250"/>
              </w:tabs>
            </w:pPr>
            <w:r>
              <w:t>0.00% + 20.600 € / 100 kg</w:t>
            </w:r>
          </w:p>
        </w:tc>
      </w:tr>
      <w:tr w:rsidR="00E77514" w14:paraId="373DE252" w14:textId="77777777" w:rsidTr="00162610">
        <w:trPr>
          <w:cantSplit/>
          <w:trPrChange w:id="263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634" w:author="David Owen" w:date="2019-06-03T11:19:00Z">
              <w:tcPr>
                <w:tcW w:w="0" w:type="auto"/>
                <w:tcBorders>
                  <w:top w:val="single" w:sz="4" w:space="0" w:color="A6A6A6" w:themeColor="background1" w:themeShade="A6"/>
                  <w:right w:val="single" w:sz="4" w:space="0" w:color="000000" w:themeColor="text1"/>
                </w:tcBorders>
              </w:tcPr>
            </w:tcPrChange>
          </w:tcPr>
          <w:p w14:paraId="423005A6" w14:textId="77777777" w:rsidR="00E77514" w:rsidRDefault="00E77514" w:rsidP="00FC0611">
            <w:pPr>
              <w:pStyle w:val="NormalinTable"/>
            </w:pPr>
            <w:r>
              <w:rPr>
                <w:b/>
              </w:rPr>
              <w:t>2009 90 95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3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755878C" w14:textId="77777777" w:rsidR="00E77514" w:rsidRDefault="00E77514" w:rsidP="00FC0611">
            <w:pPr>
              <w:pStyle w:val="NormalinTable"/>
              <w:tabs>
                <w:tab w:val="left" w:pos="1250"/>
              </w:tabs>
            </w:pPr>
            <w:r>
              <w:t>0.00%</w:t>
            </w:r>
          </w:p>
        </w:tc>
      </w:tr>
      <w:tr w:rsidR="00E77514" w14:paraId="791E6931" w14:textId="77777777" w:rsidTr="00162610">
        <w:trPr>
          <w:cantSplit/>
          <w:trPrChange w:id="263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637" w:author="David Owen" w:date="2019-06-03T11:19:00Z">
              <w:tcPr>
                <w:tcW w:w="0" w:type="auto"/>
                <w:tcBorders>
                  <w:top w:val="single" w:sz="4" w:space="0" w:color="A6A6A6" w:themeColor="background1" w:themeShade="A6"/>
                  <w:right w:val="single" w:sz="4" w:space="0" w:color="000000" w:themeColor="text1"/>
                </w:tcBorders>
              </w:tcPr>
            </w:tcPrChange>
          </w:tcPr>
          <w:p w14:paraId="5C20432C" w14:textId="77777777" w:rsidR="00E77514" w:rsidRDefault="00E77514" w:rsidP="00FC0611">
            <w:pPr>
              <w:pStyle w:val="NormalinTable"/>
            </w:pPr>
            <w:r>
              <w:rPr>
                <w:b/>
              </w:rPr>
              <w:t>2009 90 96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3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CBDD197" w14:textId="77777777" w:rsidR="00E77514" w:rsidRDefault="00E77514" w:rsidP="00FC0611">
            <w:pPr>
              <w:pStyle w:val="NormalinTable"/>
              <w:tabs>
                <w:tab w:val="left" w:pos="1250"/>
              </w:tabs>
            </w:pPr>
            <w:r>
              <w:t>0.00%</w:t>
            </w:r>
          </w:p>
        </w:tc>
      </w:tr>
      <w:tr w:rsidR="00E77514" w14:paraId="067A55E1" w14:textId="77777777" w:rsidTr="00162610">
        <w:trPr>
          <w:cantSplit/>
          <w:trPrChange w:id="263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640" w:author="David Owen" w:date="2019-06-03T11:19:00Z">
              <w:tcPr>
                <w:tcW w:w="0" w:type="auto"/>
                <w:tcBorders>
                  <w:top w:val="single" w:sz="4" w:space="0" w:color="A6A6A6" w:themeColor="background1" w:themeShade="A6"/>
                  <w:right w:val="single" w:sz="4" w:space="0" w:color="000000" w:themeColor="text1"/>
                </w:tcBorders>
              </w:tcPr>
            </w:tcPrChange>
          </w:tcPr>
          <w:p w14:paraId="1EB666C0" w14:textId="77777777" w:rsidR="00E77514" w:rsidRDefault="00E77514" w:rsidP="00FC0611">
            <w:pPr>
              <w:pStyle w:val="NormalinTable"/>
            </w:pPr>
            <w:r>
              <w:rPr>
                <w:b/>
              </w:rPr>
              <w:t>2009 90 97</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4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690A798" w14:textId="77777777" w:rsidR="00E77514" w:rsidRDefault="00E77514" w:rsidP="00FC0611">
            <w:pPr>
              <w:pStyle w:val="NormalinTable"/>
              <w:tabs>
                <w:tab w:val="left" w:pos="1250"/>
              </w:tabs>
            </w:pPr>
            <w:r>
              <w:t>0.00%</w:t>
            </w:r>
          </w:p>
        </w:tc>
      </w:tr>
      <w:tr w:rsidR="00E77514" w14:paraId="16667A75" w14:textId="77777777" w:rsidTr="00162610">
        <w:trPr>
          <w:cantSplit/>
          <w:trPrChange w:id="264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643" w:author="David Owen" w:date="2019-06-03T11:19:00Z">
              <w:tcPr>
                <w:tcW w:w="0" w:type="auto"/>
                <w:tcBorders>
                  <w:top w:val="single" w:sz="4" w:space="0" w:color="A6A6A6" w:themeColor="background1" w:themeShade="A6"/>
                  <w:right w:val="single" w:sz="4" w:space="0" w:color="000000" w:themeColor="text1"/>
                </w:tcBorders>
              </w:tcPr>
            </w:tcPrChange>
          </w:tcPr>
          <w:p w14:paraId="1E3D3C2F" w14:textId="77777777" w:rsidR="00E77514" w:rsidRDefault="00E77514" w:rsidP="00FC0611">
            <w:pPr>
              <w:pStyle w:val="NormalinTable"/>
            </w:pPr>
            <w:r>
              <w:rPr>
                <w:b/>
              </w:rPr>
              <w:t>2009 90 98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4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E3A8754" w14:textId="77777777" w:rsidR="00E77514" w:rsidRDefault="00E77514" w:rsidP="00FC0611">
            <w:pPr>
              <w:pStyle w:val="NormalinTable"/>
              <w:tabs>
                <w:tab w:val="left" w:pos="1250"/>
              </w:tabs>
            </w:pPr>
            <w:r>
              <w:t>0.00%</w:t>
            </w:r>
          </w:p>
        </w:tc>
      </w:tr>
      <w:tr w:rsidR="00E77514" w14:paraId="1EF9FA06" w14:textId="77777777" w:rsidTr="00162610">
        <w:trPr>
          <w:cantSplit/>
          <w:trPrChange w:id="264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646" w:author="David Owen" w:date="2019-06-03T11:19:00Z">
              <w:tcPr>
                <w:tcW w:w="0" w:type="auto"/>
                <w:tcBorders>
                  <w:top w:val="single" w:sz="4" w:space="0" w:color="A6A6A6" w:themeColor="background1" w:themeShade="A6"/>
                  <w:right w:val="single" w:sz="4" w:space="0" w:color="000000" w:themeColor="text1"/>
                </w:tcBorders>
              </w:tcPr>
            </w:tcPrChange>
          </w:tcPr>
          <w:p w14:paraId="7474A548" w14:textId="77777777" w:rsidR="00E77514" w:rsidRDefault="00E77514" w:rsidP="00FC0611">
            <w:pPr>
              <w:pStyle w:val="NormalinTable"/>
            </w:pPr>
            <w:r>
              <w:rPr>
                <w:b/>
              </w:rPr>
              <w:t>2101 11 00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4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9F59FA3" w14:textId="77777777" w:rsidR="00E77514" w:rsidRDefault="00E77514" w:rsidP="00FC0611">
            <w:pPr>
              <w:pStyle w:val="NormalinTable"/>
              <w:tabs>
                <w:tab w:val="left" w:pos="1250"/>
              </w:tabs>
            </w:pPr>
            <w:r>
              <w:t>0.00%</w:t>
            </w:r>
          </w:p>
        </w:tc>
      </w:tr>
      <w:tr w:rsidR="00E77514" w14:paraId="78A9528E" w14:textId="77777777" w:rsidTr="00162610">
        <w:trPr>
          <w:cantSplit/>
          <w:trPrChange w:id="264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649" w:author="David Owen" w:date="2019-06-03T11:19:00Z">
              <w:tcPr>
                <w:tcW w:w="0" w:type="auto"/>
                <w:tcBorders>
                  <w:top w:val="single" w:sz="4" w:space="0" w:color="A6A6A6" w:themeColor="background1" w:themeShade="A6"/>
                  <w:right w:val="single" w:sz="4" w:space="0" w:color="000000" w:themeColor="text1"/>
                </w:tcBorders>
              </w:tcPr>
            </w:tcPrChange>
          </w:tcPr>
          <w:p w14:paraId="76F9686E" w14:textId="77777777" w:rsidR="00E77514" w:rsidRDefault="00E77514" w:rsidP="00FC0611">
            <w:pPr>
              <w:pStyle w:val="NormalinTable"/>
            </w:pPr>
            <w:r>
              <w:rPr>
                <w:b/>
              </w:rPr>
              <w:t>2101 12 92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5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9284343" w14:textId="77777777" w:rsidR="00E77514" w:rsidRDefault="00E77514" w:rsidP="00FC0611">
            <w:pPr>
              <w:pStyle w:val="NormalinTable"/>
              <w:tabs>
                <w:tab w:val="left" w:pos="1250"/>
              </w:tabs>
            </w:pPr>
            <w:r>
              <w:t>0.00%</w:t>
            </w:r>
          </w:p>
        </w:tc>
      </w:tr>
      <w:tr w:rsidR="00E77514" w14:paraId="5BA8D280" w14:textId="77777777" w:rsidTr="00162610">
        <w:trPr>
          <w:cantSplit/>
          <w:trPrChange w:id="265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652" w:author="David Owen" w:date="2019-06-03T11:19:00Z">
              <w:tcPr>
                <w:tcW w:w="0" w:type="auto"/>
                <w:tcBorders>
                  <w:top w:val="single" w:sz="4" w:space="0" w:color="A6A6A6" w:themeColor="background1" w:themeShade="A6"/>
                  <w:right w:val="single" w:sz="4" w:space="0" w:color="000000" w:themeColor="text1"/>
                </w:tcBorders>
              </w:tcPr>
            </w:tcPrChange>
          </w:tcPr>
          <w:p w14:paraId="12D0FD09" w14:textId="77777777" w:rsidR="00E77514" w:rsidRDefault="00E77514" w:rsidP="00FC0611">
            <w:pPr>
              <w:pStyle w:val="NormalinTable"/>
            </w:pPr>
            <w:r>
              <w:rPr>
                <w:b/>
              </w:rPr>
              <w:t>2101 12 98 20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5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6880806" w14:textId="77777777" w:rsidR="00E77514" w:rsidRDefault="00E77514" w:rsidP="00FC0611">
            <w:pPr>
              <w:pStyle w:val="NormalinTable"/>
              <w:tabs>
                <w:tab w:val="left" w:pos="1250"/>
              </w:tabs>
            </w:pPr>
            <w:r>
              <w:t>0.00%</w:t>
            </w:r>
          </w:p>
        </w:tc>
      </w:tr>
      <w:tr w:rsidR="00E77514" w14:paraId="466DE299" w14:textId="77777777" w:rsidTr="00162610">
        <w:trPr>
          <w:cantSplit/>
          <w:trPrChange w:id="265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655" w:author="David Owen" w:date="2019-06-03T11:19:00Z">
              <w:tcPr>
                <w:tcW w:w="0" w:type="auto"/>
                <w:tcBorders>
                  <w:top w:val="single" w:sz="4" w:space="0" w:color="A6A6A6" w:themeColor="background1" w:themeShade="A6"/>
                  <w:right w:val="single" w:sz="4" w:space="0" w:color="000000" w:themeColor="text1"/>
                </w:tcBorders>
              </w:tcPr>
            </w:tcPrChange>
          </w:tcPr>
          <w:p w14:paraId="76A0704F" w14:textId="77777777" w:rsidR="00E77514" w:rsidRDefault="00E77514" w:rsidP="00FC0611">
            <w:pPr>
              <w:pStyle w:val="NormalinTable"/>
            </w:pPr>
            <w:r>
              <w:rPr>
                <w:b/>
              </w:rPr>
              <w:t>2101 12 98 92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5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401718D" w14:textId="77777777" w:rsidR="00E77514" w:rsidRDefault="00E77514" w:rsidP="00FC0611">
            <w:pPr>
              <w:pStyle w:val="NormalinTable"/>
              <w:tabs>
                <w:tab w:val="left" w:pos="1250"/>
              </w:tabs>
            </w:pPr>
            <w:r>
              <w:t>CAD - 0.00% + (AC) 100%</w:t>
            </w:r>
          </w:p>
        </w:tc>
      </w:tr>
      <w:tr w:rsidR="00E77514" w14:paraId="20C33E88" w14:textId="77777777" w:rsidTr="00162610">
        <w:trPr>
          <w:cantSplit/>
          <w:trPrChange w:id="265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658" w:author="David Owen" w:date="2019-06-03T11:19:00Z">
              <w:tcPr>
                <w:tcW w:w="0" w:type="auto"/>
                <w:tcBorders>
                  <w:top w:val="single" w:sz="4" w:space="0" w:color="A6A6A6" w:themeColor="background1" w:themeShade="A6"/>
                  <w:right w:val="single" w:sz="4" w:space="0" w:color="000000" w:themeColor="text1"/>
                </w:tcBorders>
              </w:tcPr>
            </w:tcPrChange>
          </w:tcPr>
          <w:p w14:paraId="009AE027" w14:textId="77777777" w:rsidR="00E77514" w:rsidRDefault="00E77514" w:rsidP="00FC0611">
            <w:pPr>
              <w:pStyle w:val="NormalinTable"/>
            </w:pPr>
            <w:r>
              <w:rPr>
                <w:b/>
              </w:rPr>
              <w:t>2101 12 98 94</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5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095E01B" w14:textId="77777777" w:rsidR="00E77514" w:rsidRDefault="00E77514" w:rsidP="00FC0611">
            <w:pPr>
              <w:pStyle w:val="NormalinTable"/>
              <w:tabs>
                <w:tab w:val="left" w:pos="1250"/>
              </w:tabs>
            </w:pPr>
            <w:r>
              <w:t>0.00%</w:t>
            </w:r>
          </w:p>
        </w:tc>
      </w:tr>
      <w:tr w:rsidR="00E77514" w14:paraId="66FCCDED" w14:textId="77777777" w:rsidTr="00162610">
        <w:trPr>
          <w:cantSplit/>
          <w:trPrChange w:id="266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661" w:author="David Owen" w:date="2019-06-03T11:19:00Z">
              <w:tcPr>
                <w:tcW w:w="0" w:type="auto"/>
                <w:tcBorders>
                  <w:top w:val="single" w:sz="4" w:space="0" w:color="A6A6A6" w:themeColor="background1" w:themeShade="A6"/>
                  <w:right w:val="single" w:sz="4" w:space="0" w:color="000000" w:themeColor="text1"/>
                </w:tcBorders>
              </w:tcPr>
            </w:tcPrChange>
          </w:tcPr>
          <w:p w14:paraId="7D42BAB9" w14:textId="77777777" w:rsidR="00E77514" w:rsidRDefault="00E77514" w:rsidP="00FC0611">
            <w:pPr>
              <w:pStyle w:val="NormalinTable"/>
            </w:pPr>
            <w:r>
              <w:rPr>
                <w:b/>
              </w:rPr>
              <w:t>2101 12 98 99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6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4024AD0" w14:textId="77777777" w:rsidR="00E77514" w:rsidRDefault="00E77514" w:rsidP="00FC0611">
            <w:pPr>
              <w:pStyle w:val="NormalinTable"/>
              <w:tabs>
                <w:tab w:val="left" w:pos="1250"/>
              </w:tabs>
            </w:pPr>
            <w:r>
              <w:t>0.00%</w:t>
            </w:r>
          </w:p>
        </w:tc>
      </w:tr>
      <w:tr w:rsidR="00E77514" w14:paraId="1A70B3AD" w14:textId="77777777" w:rsidTr="00162610">
        <w:trPr>
          <w:cantSplit/>
          <w:trPrChange w:id="266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664" w:author="David Owen" w:date="2019-06-03T11:19:00Z">
              <w:tcPr>
                <w:tcW w:w="0" w:type="auto"/>
                <w:tcBorders>
                  <w:top w:val="single" w:sz="4" w:space="0" w:color="A6A6A6" w:themeColor="background1" w:themeShade="A6"/>
                  <w:right w:val="single" w:sz="4" w:space="0" w:color="000000" w:themeColor="text1"/>
                </w:tcBorders>
              </w:tcPr>
            </w:tcPrChange>
          </w:tcPr>
          <w:p w14:paraId="0B74D810" w14:textId="77777777" w:rsidR="00E77514" w:rsidRDefault="00E77514" w:rsidP="00FC0611">
            <w:pPr>
              <w:pStyle w:val="NormalinTable"/>
            </w:pPr>
            <w:r>
              <w:rPr>
                <w:b/>
              </w:rPr>
              <w:t>2101 20 20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6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C91A4EC" w14:textId="77777777" w:rsidR="00E77514" w:rsidRDefault="00E77514" w:rsidP="00FC0611">
            <w:pPr>
              <w:pStyle w:val="NormalinTable"/>
              <w:tabs>
                <w:tab w:val="left" w:pos="1250"/>
              </w:tabs>
            </w:pPr>
            <w:r>
              <w:t>0.00%</w:t>
            </w:r>
          </w:p>
        </w:tc>
      </w:tr>
      <w:tr w:rsidR="00E77514" w14:paraId="0B7D1CF1" w14:textId="77777777" w:rsidTr="00162610">
        <w:trPr>
          <w:cantSplit/>
          <w:trPrChange w:id="266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667" w:author="David Owen" w:date="2019-06-03T11:19:00Z">
              <w:tcPr>
                <w:tcW w:w="0" w:type="auto"/>
                <w:tcBorders>
                  <w:top w:val="single" w:sz="4" w:space="0" w:color="A6A6A6" w:themeColor="background1" w:themeShade="A6"/>
                  <w:right w:val="single" w:sz="4" w:space="0" w:color="000000" w:themeColor="text1"/>
                </w:tcBorders>
              </w:tcPr>
            </w:tcPrChange>
          </w:tcPr>
          <w:p w14:paraId="70A9A154" w14:textId="77777777" w:rsidR="00E77514" w:rsidRDefault="00E77514" w:rsidP="00FC0611">
            <w:pPr>
              <w:pStyle w:val="NormalinTable"/>
            </w:pPr>
            <w:r>
              <w:rPr>
                <w:b/>
              </w:rPr>
              <w:t>2101 20 92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6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69EF72C" w14:textId="77777777" w:rsidR="00E77514" w:rsidRDefault="00E77514" w:rsidP="00FC0611">
            <w:pPr>
              <w:pStyle w:val="NormalinTable"/>
              <w:tabs>
                <w:tab w:val="left" w:pos="1250"/>
              </w:tabs>
            </w:pPr>
            <w:r>
              <w:t>0.00%</w:t>
            </w:r>
          </w:p>
        </w:tc>
      </w:tr>
      <w:tr w:rsidR="00E77514" w14:paraId="755A88BB" w14:textId="77777777" w:rsidTr="00162610">
        <w:trPr>
          <w:cantSplit/>
          <w:trPrChange w:id="266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670" w:author="David Owen" w:date="2019-06-03T11:19:00Z">
              <w:tcPr>
                <w:tcW w:w="0" w:type="auto"/>
                <w:tcBorders>
                  <w:top w:val="single" w:sz="4" w:space="0" w:color="A6A6A6" w:themeColor="background1" w:themeShade="A6"/>
                  <w:right w:val="single" w:sz="4" w:space="0" w:color="000000" w:themeColor="text1"/>
                </w:tcBorders>
              </w:tcPr>
            </w:tcPrChange>
          </w:tcPr>
          <w:p w14:paraId="59CC07BD" w14:textId="77777777" w:rsidR="00E77514" w:rsidRDefault="00E77514" w:rsidP="00FC0611">
            <w:pPr>
              <w:pStyle w:val="NormalinTable"/>
            </w:pPr>
            <w:r>
              <w:rPr>
                <w:b/>
              </w:rPr>
              <w:t>2101 20 98 10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7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351D4BA" w14:textId="77777777" w:rsidR="00E77514" w:rsidRDefault="00E77514" w:rsidP="00FC0611">
            <w:pPr>
              <w:pStyle w:val="NormalinTable"/>
              <w:tabs>
                <w:tab w:val="left" w:pos="1250"/>
              </w:tabs>
            </w:pPr>
            <w:r>
              <w:t>0.00%</w:t>
            </w:r>
          </w:p>
        </w:tc>
      </w:tr>
      <w:tr w:rsidR="00E77514" w14:paraId="035A3068" w14:textId="77777777" w:rsidTr="00162610">
        <w:trPr>
          <w:cantSplit/>
          <w:trPrChange w:id="267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673" w:author="David Owen" w:date="2019-06-03T11:19:00Z">
              <w:tcPr>
                <w:tcW w:w="0" w:type="auto"/>
                <w:tcBorders>
                  <w:top w:val="single" w:sz="4" w:space="0" w:color="A6A6A6" w:themeColor="background1" w:themeShade="A6"/>
                  <w:right w:val="single" w:sz="4" w:space="0" w:color="000000" w:themeColor="text1"/>
                </w:tcBorders>
              </w:tcPr>
            </w:tcPrChange>
          </w:tcPr>
          <w:p w14:paraId="2D3C71BC" w14:textId="77777777" w:rsidR="00E77514" w:rsidRDefault="00E77514" w:rsidP="00FC0611">
            <w:pPr>
              <w:pStyle w:val="NormalinTable"/>
            </w:pPr>
            <w:r>
              <w:rPr>
                <w:b/>
              </w:rPr>
              <w:t>2101 20 98 85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7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2E41730" w14:textId="77777777" w:rsidR="00E77514" w:rsidRDefault="00E77514" w:rsidP="00FC0611">
            <w:pPr>
              <w:pStyle w:val="NormalinTable"/>
              <w:tabs>
                <w:tab w:val="left" w:pos="1250"/>
              </w:tabs>
            </w:pPr>
            <w:r>
              <w:t>CAD - 0.00% + (AC) 100%</w:t>
            </w:r>
          </w:p>
        </w:tc>
      </w:tr>
      <w:tr w:rsidR="00E77514" w14:paraId="677A8D7B" w14:textId="77777777" w:rsidTr="00162610">
        <w:trPr>
          <w:cantSplit/>
          <w:trPrChange w:id="267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676" w:author="David Owen" w:date="2019-06-03T11:19:00Z">
              <w:tcPr>
                <w:tcW w:w="0" w:type="auto"/>
                <w:tcBorders>
                  <w:top w:val="single" w:sz="4" w:space="0" w:color="A6A6A6" w:themeColor="background1" w:themeShade="A6"/>
                  <w:right w:val="single" w:sz="4" w:space="0" w:color="000000" w:themeColor="text1"/>
                </w:tcBorders>
              </w:tcPr>
            </w:tcPrChange>
          </w:tcPr>
          <w:p w14:paraId="35FFC074" w14:textId="77777777" w:rsidR="00E77514" w:rsidRDefault="00E77514" w:rsidP="00FC0611">
            <w:pPr>
              <w:pStyle w:val="NormalinTable"/>
            </w:pPr>
            <w:r>
              <w:rPr>
                <w:b/>
              </w:rPr>
              <w:t>2101 20 98 87</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7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F86F53A" w14:textId="77777777" w:rsidR="00E77514" w:rsidRDefault="00E77514" w:rsidP="00FC0611">
            <w:pPr>
              <w:pStyle w:val="NormalinTable"/>
              <w:tabs>
                <w:tab w:val="left" w:pos="1250"/>
              </w:tabs>
            </w:pPr>
            <w:r>
              <w:t>0.00%</w:t>
            </w:r>
          </w:p>
        </w:tc>
      </w:tr>
      <w:tr w:rsidR="00E77514" w14:paraId="1B2D9369" w14:textId="77777777" w:rsidTr="00162610">
        <w:trPr>
          <w:cantSplit/>
          <w:trPrChange w:id="267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679" w:author="David Owen" w:date="2019-06-03T11:19:00Z">
              <w:tcPr>
                <w:tcW w:w="0" w:type="auto"/>
                <w:tcBorders>
                  <w:top w:val="single" w:sz="4" w:space="0" w:color="A6A6A6" w:themeColor="background1" w:themeShade="A6"/>
                  <w:right w:val="single" w:sz="4" w:space="0" w:color="000000" w:themeColor="text1"/>
                </w:tcBorders>
              </w:tcPr>
            </w:tcPrChange>
          </w:tcPr>
          <w:p w14:paraId="63929899" w14:textId="77777777" w:rsidR="00E77514" w:rsidRDefault="00E77514" w:rsidP="00FC0611">
            <w:pPr>
              <w:pStyle w:val="NormalinTable"/>
            </w:pPr>
            <w:r>
              <w:rPr>
                <w:b/>
              </w:rPr>
              <w:t>2101 20 98 99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8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9F51B86" w14:textId="77777777" w:rsidR="00E77514" w:rsidRDefault="00E77514" w:rsidP="00FC0611">
            <w:pPr>
              <w:pStyle w:val="NormalinTable"/>
              <w:tabs>
                <w:tab w:val="left" w:pos="1250"/>
              </w:tabs>
            </w:pPr>
            <w:r>
              <w:t>0.00%</w:t>
            </w:r>
          </w:p>
        </w:tc>
      </w:tr>
      <w:tr w:rsidR="00E77514" w14:paraId="4D38C53E" w14:textId="77777777" w:rsidTr="00162610">
        <w:trPr>
          <w:cantSplit/>
          <w:trPrChange w:id="268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682" w:author="David Owen" w:date="2019-06-03T11:19:00Z">
              <w:tcPr>
                <w:tcW w:w="0" w:type="auto"/>
                <w:tcBorders>
                  <w:top w:val="single" w:sz="4" w:space="0" w:color="A6A6A6" w:themeColor="background1" w:themeShade="A6"/>
                  <w:right w:val="single" w:sz="4" w:space="0" w:color="000000" w:themeColor="text1"/>
                </w:tcBorders>
              </w:tcPr>
            </w:tcPrChange>
          </w:tcPr>
          <w:p w14:paraId="3E7CF1AB" w14:textId="77777777" w:rsidR="00E77514" w:rsidRDefault="00E77514" w:rsidP="00FC0611">
            <w:pPr>
              <w:pStyle w:val="NormalinTable"/>
            </w:pPr>
            <w:r>
              <w:rPr>
                <w:b/>
              </w:rPr>
              <w:t>2101 30 00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8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A5014BF" w14:textId="77777777" w:rsidR="00E77514" w:rsidRDefault="00E77514" w:rsidP="00FC0611">
            <w:pPr>
              <w:pStyle w:val="NormalinTable"/>
              <w:tabs>
                <w:tab w:val="left" w:pos="1250"/>
              </w:tabs>
            </w:pPr>
            <w:r>
              <w:t>0.00%</w:t>
            </w:r>
          </w:p>
        </w:tc>
      </w:tr>
      <w:tr w:rsidR="00E77514" w14:paraId="3BD1C36E" w14:textId="77777777" w:rsidTr="00162610">
        <w:trPr>
          <w:cantSplit/>
          <w:trPrChange w:id="268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685" w:author="David Owen" w:date="2019-06-03T11:19:00Z">
              <w:tcPr>
                <w:tcW w:w="0" w:type="auto"/>
                <w:tcBorders>
                  <w:top w:val="single" w:sz="4" w:space="0" w:color="A6A6A6" w:themeColor="background1" w:themeShade="A6"/>
                  <w:right w:val="single" w:sz="4" w:space="0" w:color="000000" w:themeColor="text1"/>
                </w:tcBorders>
              </w:tcPr>
            </w:tcPrChange>
          </w:tcPr>
          <w:p w14:paraId="15F3BDE8" w14:textId="77777777" w:rsidR="00E77514" w:rsidRDefault="00E77514" w:rsidP="00FC0611">
            <w:pPr>
              <w:pStyle w:val="NormalinTable"/>
            </w:pPr>
            <w:r>
              <w:rPr>
                <w:b/>
              </w:rPr>
              <w:t>2102 00 00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8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2C933B7" w14:textId="77777777" w:rsidR="00E77514" w:rsidRDefault="00E77514" w:rsidP="00FC0611">
            <w:pPr>
              <w:pStyle w:val="NormalinTable"/>
              <w:tabs>
                <w:tab w:val="left" w:pos="1250"/>
              </w:tabs>
            </w:pPr>
            <w:r>
              <w:t>0.00%</w:t>
            </w:r>
          </w:p>
        </w:tc>
      </w:tr>
      <w:tr w:rsidR="00E77514" w14:paraId="48EAF383" w14:textId="77777777" w:rsidTr="00162610">
        <w:trPr>
          <w:cantSplit/>
          <w:trPrChange w:id="268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688" w:author="David Owen" w:date="2019-06-03T11:19:00Z">
              <w:tcPr>
                <w:tcW w:w="0" w:type="auto"/>
                <w:tcBorders>
                  <w:top w:val="single" w:sz="4" w:space="0" w:color="A6A6A6" w:themeColor="background1" w:themeShade="A6"/>
                  <w:right w:val="single" w:sz="4" w:space="0" w:color="000000" w:themeColor="text1"/>
                </w:tcBorders>
              </w:tcPr>
            </w:tcPrChange>
          </w:tcPr>
          <w:p w14:paraId="79432587" w14:textId="77777777" w:rsidR="00E77514" w:rsidRDefault="00E77514" w:rsidP="00FC0611">
            <w:pPr>
              <w:pStyle w:val="NormalinTable"/>
            </w:pPr>
            <w:r>
              <w:rPr>
                <w:b/>
              </w:rPr>
              <w:t>2103 00 00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8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003B2B1" w14:textId="77777777" w:rsidR="00E77514" w:rsidRDefault="00E77514" w:rsidP="00FC0611">
            <w:pPr>
              <w:pStyle w:val="NormalinTable"/>
              <w:tabs>
                <w:tab w:val="left" w:pos="1250"/>
              </w:tabs>
            </w:pPr>
            <w:r>
              <w:t>0.00%</w:t>
            </w:r>
          </w:p>
        </w:tc>
      </w:tr>
      <w:tr w:rsidR="00E77514" w14:paraId="0A55F125" w14:textId="77777777" w:rsidTr="00162610">
        <w:trPr>
          <w:cantSplit/>
          <w:trPrChange w:id="269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691" w:author="David Owen" w:date="2019-06-03T11:19:00Z">
              <w:tcPr>
                <w:tcW w:w="0" w:type="auto"/>
                <w:tcBorders>
                  <w:top w:val="single" w:sz="4" w:space="0" w:color="A6A6A6" w:themeColor="background1" w:themeShade="A6"/>
                  <w:right w:val="single" w:sz="4" w:space="0" w:color="000000" w:themeColor="text1"/>
                </w:tcBorders>
              </w:tcPr>
            </w:tcPrChange>
          </w:tcPr>
          <w:p w14:paraId="788CBFCE" w14:textId="77777777" w:rsidR="00E77514" w:rsidRDefault="00E77514" w:rsidP="00FC0611">
            <w:pPr>
              <w:pStyle w:val="NormalinTable"/>
            </w:pPr>
            <w:r>
              <w:rPr>
                <w:b/>
              </w:rPr>
              <w:t>2104 00 00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9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AA72C29" w14:textId="77777777" w:rsidR="00E77514" w:rsidRDefault="00E77514" w:rsidP="00FC0611">
            <w:pPr>
              <w:pStyle w:val="NormalinTable"/>
              <w:tabs>
                <w:tab w:val="left" w:pos="1250"/>
              </w:tabs>
            </w:pPr>
            <w:r>
              <w:t>0.00%</w:t>
            </w:r>
          </w:p>
        </w:tc>
      </w:tr>
      <w:tr w:rsidR="00E77514" w14:paraId="0889E752" w14:textId="77777777" w:rsidTr="00162610">
        <w:trPr>
          <w:cantSplit/>
          <w:trPrChange w:id="269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694" w:author="David Owen" w:date="2019-06-03T11:19:00Z">
              <w:tcPr>
                <w:tcW w:w="0" w:type="auto"/>
                <w:tcBorders>
                  <w:top w:val="single" w:sz="4" w:space="0" w:color="A6A6A6" w:themeColor="background1" w:themeShade="A6"/>
                  <w:right w:val="single" w:sz="4" w:space="0" w:color="000000" w:themeColor="text1"/>
                </w:tcBorders>
              </w:tcPr>
            </w:tcPrChange>
          </w:tcPr>
          <w:p w14:paraId="1E10E086" w14:textId="77777777" w:rsidR="00E77514" w:rsidRDefault="00E77514" w:rsidP="00FC0611">
            <w:pPr>
              <w:pStyle w:val="NormalinTable"/>
            </w:pPr>
            <w:r>
              <w:rPr>
                <w:b/>
              </w:rPr>
              <w:t>2105 00 10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9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40DD0A5" w14:textId="7735A8D9" w:rsidR="00E77514" w:rsidRDefault="004F0689" w:rsidP="00FC0611">
            <w:pPr>
              <w:pStyle w:val="NormalinTable"/>
              <w:tabs>
                <w:tab w:val="left" w:pos="1250"/>
              </w:tabs>
              <w:rPr>
                <w:ins w:id="2696" w:author="David Owen" w:date="2019-06-03T12:42:00Z"/>
              </w:rPr>
            </w:pPr>
            <w:ins w:id="2697" w:author="David Owen" w:date="2019-06-03T12:42:00Z">
              <w:r>
                <w:t xml:space="preserve">To </w:t>
              </w:r>
            </w:ins>
            <w:ins w:id="2698" w:author="David Owen" w:date="2019-06-13T15:33:00Z">
              <w:r w:rsidR="005F21CC">
                <w:t>31/12/19</w:t>
              </w:r>
            </w:ins>
            <w:ins w:id="2699" w:author="David Owen" w:date="2019-06-03T12:42:00Z">
              <w:r w:rsidR="00812A3D">
                <w:t xml:space="preserve"> </w:t>
              </w:r>
            </w:ins>
            <w:r w:rsidR="00E77514">
              <w:t>1.100 € / 100 kg</w:t>
            </w:r>
          </w:p>
          <w:p w14:paraId="0882447B" w14:textId="6B85F6BA" w:rsidR="00812A3D" w:rsidRDefault="00812A3D" w:rsidP="00FC0611">
            <w:pPr>
              <w:pStyle w:val="NormalinTable"/>
              <w:tabs>
                <w:tab w:val="left" w:pos="1250"/>
              </w:tabs>
            </w:pPr>
            <w:ins w:id="2700" w:author="David Owen" w:date="2019-06-03T12:42:00Z">
              <w:r>
                <w:t xml:space="preserve">From </w:t>
              </w:r>
            </w:ins>
            <w:ins w:id="2701" w:author="David Owen" w:date="2019-06-13T15:34:00Z">
              <w:r w:rsidR="005F21CC">
                <w:t>1/1/20</w:t>
              </w:r>
            </w:ins>
            <w:ins w:id="2702" w:author="David Owen" w:date="2019-06-03T12:42:00Z">
              <w:r>
                <w:t xml:space="preserve"> 0.00%</w:t>
              </w:r>
            </w:ins>
          </w:p>
        </w:tc>
      </w:tr>
      <w:tr w:rsidR="00E77514" w14:paraId="133D30D6" w14:textId="77777777" w:rsidTr="00162610">
        <w:trPr>
          <w:cantSplit/>
          <w:trPrChange w:id="270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704" w:author="David Owen" w:date="2019-06-03T11:19:00Z">
              <w:tcPr>
                <w:tcW w:w="0" w:type="auto"/>
                <w:tcBorders>
                  <w:top w:val="single" w:sz="4" w:space="0" w:color="A6A6A6" w:themeColor="background1" w:themeShade="A6"/>
                  <w:right w:val="single" w:sz="4" w:space="0" w:color="000000" w:themeColor="text1"/>
                </w:tcBorders>
              </w:tcPr>
            </w:tcPrChange>
          </w:tcPr>
          <w:p w14:paraId="2D7BF6F4" w14:textId="77777777" w:rsidR="00E77514" w:rsidRDefault="00E77514" w:rsidP="00FC0611">
            <w:pPr>
              <w:pStyle w:val="NormalinTable"/>
            </w:pPr>
            <w:r>
              <w:rPr>
                <w:b/>
              </w:rPr>
              <w:t>2105 00 91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0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180B814" w14:textId="48453D9F" w:rsidR="00E77514" w:rsidRDefault="00812A3D" w:rsidP="00FC0611">
            <w:pPr>
              <w:pStyle w:val="NormalinTable"/>
              <w:tabs>
                <w:tab w:val="left" w:pos="1250"/>
              </w:tabs>
              <w:rPr>
                <w:ins w:id="2706" w:author="David Owen" w:date="2019-06-03T12:42:00Z"/>
              </w:rPr>
            </w:pPr>
            <w:ins w:id="2707" w:author="David Owen" w:date="2019-06-03T12:43:00Z">
              <w:r>
                <w:t xml:space="preserve">To </w:t>
              </w:r>
            </w:ins>
            <w:ins w:id="2708" w:author="David Owen" w:date="2019-06-13T15:33:00Z">
              <w:r w:rsidR="005F21CC">
                <w:t>31/12/19</w:t>
              </w:r>
            </w:ins>
            <w:ins w:id="2709" w:author="David Owen" w:date="2019-06-03T12:43:00Z">
              <w:r>
                <w:t xml:space="preserve"> </w:t>
              </w:r>
            </w:ins>
            <w:r w:rsidR="00E77514">
              <w:t>0.800 € / 100 kg</w:t>
            </w:r>
          </w:p>
          <w:p w14:paraId="07BDB108" w14:textId="663D2E6F" w:rsidR="00812A3D" w:rsidRDefault="00812A3D" w:rsidP="00FC0611">
            <w:pPr>
              <w:pStyle w:val="NormalinTable"/>
              <w:tabs>
                <w:tab w:val="left" w:pos="1250"/>
              </w:tabs>
            </w:pPr>
            <w:ins w:id="2710" w:author="David Owen" w:date="2019-06-03T12:42:00Z">
              <w:r>
                <w:t xml:space="preserve">From </w:t>
              </w:r>
            </w:ins>
            <w:ins w:id="2711" w:author="David Owen" w:date="2019-06-13T15:34:00Z">
              <w:r w:rsidR="005F21CC">
                <w:t>1/1/20</w:t>
              </w:r>
            </w:ins>
            <w:ins w:id="2712" w:author="David Owen" w:date="2019-06-03T12:42:00Z">
              <w:r>
                <w:t xml:space="preserve"> 0.00%</w:t>
              </w:r>
            </w:ins>
          </w:p>
        </w:tc>
      </w:tr>
      <w:tr w:rsidR="00E77514" w14:paraId="082725A0" w14:textId="77777777" w:rsidTr="00162610">
        <w:trPr>
          <w:cantSplit/>
          <w:trPrChange w:id="271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714" w:author="David Owen" w:date="2019-06-03T11:19:00Z">
              <w:tcPr>
                <w:tcW w:w="0" w:type="auto"/>
                <w:tcBorders>
                  <w:top w:val="single" w:sz="4" w:space="0" w:color="A6A6A6" w:themeColor="background1" w:themeShade="A6"/>
                  <w:right w:val="single" w:sz="4" w:space="0" w:color="000000" w:themeColor="text1"/>
                </w:tcBorders>
              </w:tcPr>
            </w:tcPrChange>
          </w:tcPr>
          <w:p w14:paraId="2D874CAC" w14:textId="77777777" w:rsidR="00E77514" w:rsidRDefault="00E77514" w:rsidP="00FC0611">
            <w:pPr>
              <w:pStyle w:val="NormalinTable"/>
            </w:pPr>
            <w:r>
              <w:rPr>
                <w:b/>
              </w:rPr>
              <w:t>2105 00 99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1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A952E8A" w14:textId="77777777" w:rsidR="00E77514" w:rsidRDefault="00E77514" w:rsidP="00FC0611">
            <w:pPr>
              <w:pStyle w:val="NormalinTable"/>
              <w:tabs>
                <w:tab w:val="left" w:pos="1250"/>
              </w:tabs>
            </w:pPr>
            <w:r>
              <w:t>0.000 € / 100 kg</w:t>
            </w:r>
          </w:p>
        </w:tc>
      </w:tr>
      <w:tr w:rsidR="00E77514" w14:paraId="37B52791" w14:textId="77777777" w:rsidTr="00162610">
        <w:trPr>
          <w:cantSplit/>
          <w:trPrChange w:id="271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717" w:author="David Owen" w:date="2019-06-03T11:19:00Z">
              <w:tcPr>
                <w:tcW w:w="0" w:type="auto"/>
                <w:tcBorders>
                  <w:top w:val="single" w:sz="4" w:space="0" w:color="A6A6A6" w:themeColor="background1" w:themeShade="A6"/>
                  <w:right w:val="single" w:sz="4" w:space="0" w:color="000000" w:themeColor="text1"/>
                </w:tcBorders>
              </w:tcPr>
            </w:tcPrChange>
          </w:tcPr>
          <w:p w14:paraId="60DB1528" w14:textId="77777777" w:rsidR="00E77514" w:rsidRDefault="00E77514" w:rsidP="00FC0611">
            <w:pPr>
              <w:pStyle w:val="NormalinTable"/>
            </w:pPr>
            <w:r>
              <w:rPr>
                <w:b/>
              </w:rPr>
              <w:t>2106 10 20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1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FC79BE9" w14:textId="77777777" w:rsidR="00E77514" w:rsidRDefault="00E77514" w:rsidP="00FC0611">
            <w:pPr>
              <w:pStyle w:val="NormalinTable"/>
              <w:tabs>
                <w:tab w:val="left" w:pos="1250"/>
              </w:tabs>
            </w:pPr>
            <w:r>
              <w:t>0.00%</w:t>
            </w:r>
          </w:p>
        </w:tc>
      </w:tr>
      <w:tr w:rsidR="00E77514" w14:paraId="3707735D" w14:textId="77777777" w:rsidTr="00162610">
        <w:trPr>
          <w:cantSplit/>
          <w:trPrChange w:id="271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720" w:author="David Owen" w:date="2019-06-03T11:19:00Z">
              <w:tcPr>
                <w:tcW w:w="0" w:type="auto"/>
                <w:tcBorders>
                  <w:top w:val="single" w:sz="4" w:space="0" w:color="A6A6A6" w:themeColor="background1" w:themeShade="A6"/>
                  <w:right w:val="single" w:sz="4" w:space="0" w:color="000000" w:themeColor="text1"/>
                </w:tcBorders>
              </w:tcPr>
            </w:tcPrChange>
          </w:tcPr>
          <w:p w14:paraId="3BBBAB0F" w14:textId="77777777" w:rsidR="00E77514" w:rsidRDefault="00E77514" w:rsidP="00FC0611">
            <w:pPr>
              <w:pStyle w:val="NormalinTable"/>
            </w:pPr>
            <w:r>
              <w:rPr>
                <w:b/>
              </w:rPr>
              <w:t>2106 10 80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2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99E3FEF" w14:textId="77777777" w:rsidR="00E77514" w:rsidRDefault="00E77514" w:rsidP="00FC0611">
            <w:pPr>
              <w:pStyle w:val="NormalinTable"/>
              <w:tabs>
                <w:tab w:val="left" w:pos="1250"/>
              </w:tabs>
            </w:pPr>
            <w:r>
              <w:t>0.00%</w:t>
            </w:r>
          </w:p>
        </w:tc>
      </w:tr>
      <w:tr w:rsidR="00E77514" w14:paraId="057BD8C1" w14:textId="77777777" w:rsidTr="00162610">
        <w:trPr>
          <w:cantSplit/>
          <w:trPrChange w:id="272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723" w:author="David Owen" w:date="2019-06-03T11:19:00Z">
              <w:tcPr>
                <w:tcW w:w="0" w:type="auto"/>
                <w:tcBorders>
                  <w:top w:val="single" w:sz="4" w:space="0" w:color="A6A6A6" w:themeColor="background1" w:themeShade="A6"/>
                  <w:right w:val="single" w:sz="4" w:space="0" w:color="000000" w:themeColor="text1"/>
                </w:tcBorders>
              </w:tcPr>
            </w:tcPrChange>
          </w:tcPr>
          <w:p w14:paraId="33E191D3" w14:textId="77777777" w:rsidR="00E77514" w:rsidRDefault="00E77514" w:rsidP="00FC0611">
            <w:pPr>
              <w:pStyle w:val="NormalinTable"/>
            </w:pPr>
            <w:r>
              <w:rPr>
                <w:b/>
              </w:rPr>
              <w:t>2106 90 20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2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FA419BA" w14:textId="77777777" w:rsidR="00E77514" w:rsidRDefault="00E77514" w:rsidP="00FC0611">
            <w:pPr>
              <w:pStyle w:val="NormalinTable"/>
              <w:tabs>
                <w:tab w:val="left" w:pos="1250"/>
              </w:tabs>
            </w:pPr>
            <w:r>
              <w:t>0.00%</w:t>
            </w:r>
          </w:p>
        </w:tc>
      </w:tr>
      <w:tr w:rsidR="00E77514" w14:paraId="6CCEF185" w14:textId="77777777" w:rsidTr="00162610">
        <w:trPr>
          <w:cantSplit/>
          <w:trPrChange w:id="272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726" w:author="David Owen" w:date="2019-06-03T11:19:00Z">
              <w:tcPr>
                <w:tcW w:w="0" w:type="auto"/>
                <w:tcBorders>
                  <w:top w:val="single" w:sz="4" w:space="0" w:color="A6A6A6" w:themeColor="background1" w:themeShade="A6"/>
                  <w:right w:val="single" w:sz="4" w:space="0" w:color="000000" w:themeColor="text1"/>
                </w:tcBorders>
              </w:tcPr>
            </w:tcPrChange>
          </w:tcPr>
          <w:p w14:paraId="7B37120B" w14:textId="77777777" w:rsidR="00E77514" w:rsidRDefault="00E77514" w:rsidP="00FC0611">
            <w:pPr>
              <w:pStyle w:val="NormalinTable"/>
            </w:pPr>
            <w:r>
              <w:rPr>
                <w:b/>
              </w:rPr>
              <w:t>2106 90 51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2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63799B3" w14:textId="4B116685" w:rsidR="00E77514" w:rsidRDefault="00CC5523" w:rsidP="00FC0611">
            <w:pPr>
              <w:pStyle w:val="NormalinTable"/>
              <w:tabs>
                <w:tab w:val="left" w:pos="1250"/>
              </w:tabs>
              <w:rPr>
                <w:ins w:id="2728" w:author="David Owen" w:date="2019-06-03T12:40:00Z"/>
              </w:rPr>
            </w:pPr>
            <w:ins w:id="2729" w:author="David Owen" w:date="2019-06-03T12:40:00Z">
              <w:r>
                <w:t xml:space="preserve">To </w:t>
              </w:r>
            </w:ins>
            <w:ins w:id="2730" w:author="David Owen" w:date="2019-06-13T15:33:00Z">
              <w:r w:rsidR="005F21CC">
                <w:t>31/12/19</w:t>
              </w:r>
            </w:ins>
            <w:ins w:id="2731" w:author="David Owen" w:date="2019-06-03T12:40:00Z">
              <w:r>
                <w:t xml:space="preserve"> </w:t>
              </w:r>
            </w:ins>
            <w:r w:rsidR="00E77514">
              <w:t>1.700 € / 100 kg</w:t>
            </w:r>
          </w:p>
          <w:p w14:paraId="0ABC171A" w14:textId="3FC23D69" w:rsidR="00CC5523" w:rsidRDefault="00CC5523" w:rsidP="00FC0611">
            <w:pPr>
              <w:pStyle w:val="NormalinTable"/>
              <w:tabs>
                <w:tab w:val="left" w:pos="1250"/>
              </w:tabs>
            </w:pPr>
            <w:ins w:id="2732" w:author="David Owen" w:date="2019-06-03T12:41:00Z">
              <w:r>
                <w:t xml:space="preserve">From </w:t>
              </w:r>
            </w:ins>
            <w:ins w:id="2733" w:author="David Owen" w:date="2019-06-13T15:34:00Z">
              <w:r w:rsidR="005F21CC">
                <w:t>1/1/20</w:t>
              </w:r>
            </w:ins>
            <w:ins w:id="2734" w:author="David Owen" w:date="2019-06-03T12:41:00Z">
              <w:r>
                <w:t xml:space="preserve"> 0.00%</w:t>
              </w:r>
            </w:ins>
          </w:p>
        </w:tc>
      </w:tr>
      <w:tr w:rsidR="00E77514" w14:paraId="56C81876" w14:textId="77777777" w:rsidTr="00162610">
        <w:trPr>
          <w:cantSplit/>
          <w:trPrChange w:id="273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736" w:author="David Owen" w:date="2019-06-03T11:19:00Z">
              <w:tcPr>
                <w:tcW w:w="0" w:type="auto"/>
                <w:tcBorders>
                  <w:top w:val="single" w:sz="4" w:space="0" w:color="A6A6A6" w:themeColor="background1" w:themeShade="A6"/>
                  <w:right w:val="single" w:sz="4" w:space="0" w:color="000000" w:themeColor="text1"/>
                </w:tcBorders>
              </w:tcPr>
            </w:tcPrChange>
          </w:tcPr>
          <w:p w14:paraId="5A147A8B" w14:textId="77777777" w:rsidR="00E77514" w:rsidRDefault="00E77514" w:rsidP="00FC0611">
            <w:pPr>
              <w:pStyle w:val="NormalinTable"/>
            </w:pPr>
            <w:r>
              <w:rPr>
                <w:b/>
              </w:rPr>
              <w:t>2106 90 55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3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039C36B" w14:textId="35973A3B" w:rsidR="00E77514" w:rsidRDefault="00F85B62" w:rsidP="00FC0611">
            <w:pPr>
              <w:pStyle w:val="NormalinTable"/>
              <w:tabs>
                <w:tab w:val="left" w:pos="1250"/>
              </w:tabs>
              <w:rPr>
                <w:ins w:id="2738" w:author="David Owen" w:date="2019-06-03T12:39:00Z"/>
              </w:rPr>
            </w:pPr>
            <w:ins w:id="2739" w:author="David Owen" w:date="2019-06-03T12:39:00Z">
              <w:r>
                <w:t xml:space="preserve">To </w:t>
              </w:r>
            </w:ins>
            <w:ins w:id="2740" w:author="David Owen" w:date="2019-06-13T15:33:00Z">
              <w:r w:rsidR="005F21CC">
                <w:t>31/12/19</w:t>
              </w:r>
            </w:ins>
            <w:ins w:id="2741" w:author="David Owen" w:date="2019-06-03T12:39:00Z">
              <w:r>
                <w:t xml:space="preserve"> </w:t>
              </w:r>
            </w:ins>
            <w:r w:rsidR="00E77514">
              <w:t>2.500 € / 100 kg</w:t>
            </w:r>
          </w:p>
          <w:p w14:paraId="5EAE10D1" w14:textId="2AF02A39" w:rsidR="00F85B62" w:rsidRDefault="00F85B62" w:rsidP="00FC0611">
            <w:pPr>
              <w:pStyle w:val="NormalinTable"/>
              <w:tabs>
                <w:tab w:val="left" w:pos="1250"/>
              </w:tabs>
            </w:pPr>
            <w:ins w:id="2742" w:author="David Owen" w:date="2019-06-03T12:39:00Z">
              <w:r>
                <w:t xml:space="preserve">From </w:t>
              </w:r>
            </w:ins>
            <w:ins w:id="2743" w:author="David Owen" w:date="2019-06-13T15:34:00Z">
              <w:r w:rsidR="005F21CC">
                <w:t>1/1/20</w:t>
              </w:r>
            </w:ins>
            <w:ins w:id="2744" w:author="David Owen" w:date="2019-06-03T12:39:00Z">
              <w:r>
                <w:t xml:space="preserve"> 0.00%</w:t>
              </w:r>
            </w:ins>
          </w:p>
        </w:tc>
      </w:tr>
      <w:tr w:rsidR="00E77514" w14:paraId="667E4416" w14:textId="77777777" w:rsidTr="00162610">
        <w:trPr>
          <w:cantSplit/>
          <w:trPrChange w:id="274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746" w:author="David Owen" w:date="2019-06-03T11:19:00Z">
              <w:tcPr>
                <w:tcW w:w="0" w:type="auto"/>
                <w:tcBorders>
                  <w:top w:val="single" w:sz="4" w:space="0" w:color="A6A6A6" w:themeColor="background1" w:themeShade="A6"/>
                  <w:right w:val="single" w:sz="4" w:space="0" w:color="000000" w:themeColor="text1"/>
                </w:tcBorders>
              </w:tcPr>
            </w:tcPrChange>
          </w:tcPr>
          <w:p w14:paraId="555F4E58" w14:textId="77777777" w:rsidR="00E77514" w:rsidRDefault="00E77514" w:rsidP="00FC0611">
            <w:pPr>
              <w:pStyle w:val="NormalinTable"/>
            </w:pPr>
            <w:r>
              <w:rPr>
                <w:b/>
              </w:rPr>
              <w:t>2106 90 92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4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44D59E3" w14:textId="77777777" w:rsidR="00E77514" w:rsidRDefault="00E77514" w:rsidP="00FC0611">
            <w:pPr>
              <w:pStyle w:val="NormalinTable"/>
              <w:tabs>
                <w:tab w:val="left" w:pos="1250"/>
              </w:tabs>
            </w:pPr>
            <w:r>
              <w:t>0.00%</w:t>
            </w:r>
          </w:p>
        </w:tc>
      </w:tr>
      <w:tr w:rsidR="00E77514" w14:paraId="42C9598B" w14:textId="77777777" w:rsidTr="00162610">
        <w:trPr>
          <w:cantSplit/>
          <w:trPrChange w:id="274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749" w:author="David Owen" w:date="2019-06-03T11:19:00Z">
              <w:tcPr>
                <w:tcW w:w="0" w:type="auto"/>
                <w:tcBorders>
                  <w:top w:val="single" w:sz="4" w:space="0" w:color="A6A6A6" w:themeColor="background1" w:themeShade="A6"/>
                  <w:right w:val="single" w:sz="4" w:space="0" w:color="000000" w:themeColor="text1"/>
                </w:tcBorders>
              </w:tcPr>
            </w:tcPrChange>
          </w:tcPr>
          <w:p w14:paraId="1506EC0B" w14:textId="77777777" w:rsidR="00E77514" w:rsidRDefault="00E77514" w:rsidP="00FC0611">
            <w:pPr>
              <w:pStyle w:val="NormalinTable"/>
            </w:pPr>
            <w:r>
              <w:rPr>
                <w:b/>
              </w:rPr>
              <w:t>2106 90 98 26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5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59A12A0" w14:textId="77777777" w:rsidR="00E77514" w:rsidRDefault="00E77514" w:rsidP="00FC0611">
            <w:pPr>
              <w:pStyle w:val="NormalinTable"/>
              <w:tabs>
                <w:tab w:val="left" w:pos="1250"/>
              </w:tabs>
            </w:pPr>
            <w:r>
              <w:t>CAD - 0.00% + (AC) 100%</w:t>
            </w:r>
          </w:p>
        </w:tc>
      </w:tr>
      <w:tr w:rsidR="00E77514" w14:paraId="39838D76" w14:textId="77777777" w:rsidTr="00162610">
        <w:trPr>
          <w:cantSplit/>
          <w:trPrChange w:id="275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752" w:author="David Owen" w:date="2019-06-03T11:19:00Z">
              <w:tcPr>
                <w:tcW w:w="0" w:type="auto"/>
                <w:tcBorders>
                  <w:top w:val="single" w:sz="4" w:space="0" w:color="A6A6A6" w:themeColor="background1" w:themeShade="A6"/>
                  <w:right w:val="single" w:sz="4" w:space="0" w:color="000000" w:themeColor="text1"/>
                </w:tcBorders>
              </w:tcPr>
            </w:tcPrChange>
          </w:tcPr>
          <w:p w14:paraId="417D0608" w14:textId="77777777" w:rsidR="00E77514" w:rsidRDefault="00E77514" w:rsidP="00FC0611">
            <w:pPr>
              <w:pStyle w:val="NormalinTable"/>
            </w:pPr>
            <w:r>
              <w:rPr>
                <w:b/>
              </w:rPr>
              <w:t>2106 90 98 28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5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45D4741" w14:textId="77777777" w:rsidR="00E77514" w:rsidRDefault="00E77514" w:rsidP="00FC0611">
            <w:pPr>
              <w:pStyle w:val="NormalinTable"/>
              <w:tabs>
                <w:tab w:val="left" w:pos="1250"/>
              </w:tabs>
            </w:pPr>
            <w:r>
              <w:t>0.00%</w:t>
            </w:r>
          </w:p>
        </w:tc>
      </w:tr>
      <w:tr w:rsidR="00E77514" w14:paraId="03A70626" w14:textId="77777777" w:rsidTr="00162610">
        <w:trPr>
          <w:cantSplit/>
          <w:trPrChange w:id="275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755" w:author="David Owen" w:date="2019-06-03T11:19:00Z">
              <w:tcPr>
                <w:tcW w:w="0" w:type="auto"/>
                <w:tcBorders>
                  <w:top w:val="single" w:sz="4" w:space="0" w:color="A6A6A6" w:themeColor="background1" w:themeShade="A6"/>
                  <w:right w:val="single" w:sz="4" w:space="0" w:color="000000" w:themeColor="text1"/>
                </w:tcBorders>
              </w:tcPr>
            </w:tcPrChange>
          </w:tcPr>
          <w:p w14:paraId="06D6C3A8" w14:textId="77777777" w:rsidR="00E77514" w:rsidRDefault="00E77514" w:rsidP="00FC0611">
            <w:pPr>
              <w:pStyle w:val="NormalinTable"/>
            </w:pPr>
            <w:r>
              <w:rPr>
                <w:b/>
              </w:rPr>
              <w:t>2106 90 98 30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5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81CCB0F" w14:textId="77777777" w:rsidR="00E77514" w:rsidRDefault="00E77514" w:rsidP="00FC0611">
            <w:pPr>
              <w:pStyle w:val="NormalinTable"/>
              <w:tabs>
                <w:tab w:val="left" w:pos="1250"/>
              </w:tabs>
            </w:pPr>
            <w:r>
              <w:t>0.00%</w:t>
            </w:r>
          </w:p>
        </w:tc>
      </w:tr>
      <w:tr w:rsidR="00E77514" w14:paraId="4F1D6B07" w14:textId="77777777" w:rsidTr="00162610">
        <w:trPr>
          <w:cantSplit/>
          <w:trPrChange w:id="275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758" w:author="David Owen" w:date="2019-06-03T11:19:00Z">
              <w:tcPr>
                <w:tcW w:w="0" w:type="auto"/>
                <w:tcBorders>
                  <w:top w:val="single" w:sz="4" w:space="0" w:color="A6A6A6" w:themeColor="background1" w:themeShade="A6"/>
                  <w:right w:val="single" w:sz="4" w:space="0" w:color="000000" w:themeColor="text1"/>
                </w:tcBorders>
              </w:tcPr>
            </w:tcPrChange>
          </w:tcPr>
          <w:p w14:paraId="39A3917C" w14:textId="77777777" w:rsidR="00E77514" w:rsidRDefault="00E77514" w:rsidP="00FC0611">
            <w:pPr>
              <w:pStyle w:val="NormalinTable"/>
            </w:pPr>
            <w:r>
              <w:rPr>
                <w:b/>
              </w:rPr>
              <w:t>2106 90 98 33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5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31105EE" w14:textId="77777777" w:rsidR="00E77514" w:rsidRDefault="00E77514" w:rsidP="00FC0611">
            <w:pPr>
              <w:pStyle w:val="NormalinTable"/>
              <w:tabs>
                <w:tab w:val="left" w:pos="1250"/>
              </w:tabs>
            </w:pPr>
            <w:r>
              <w:t>CAD - 0.00% + (AC) 100%</w:t>
            </w:r>
          </w:p>
        </w:tc>
      </w:tr>
      <w:tr w:rsidR="00E77514" w14:paraId="734DE8E7" w14:textId="77777777" w:rsidTr="00162610">
        <w:trPr>
          <w:cantSplit/>
          <w:trPrChange w:id="276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761" w:author="David Owen" w:date="2019-06-03T11:19:00Z">
              <w:tcPr>
                <w:tcW w:w="0" w:type="auto"/>
                <w:tcBorders>
                  <w:top w:val="single" w:sz="4" w:space="0" w:color="A6A6A6" w:themeColor="background1" w:themeShade="A6"/>
                  <w:right w:val="single" w:sz="4" w:space="0" w:color="000000" w:themeColor="text1"/>
                </w:tcBorders>
              </w:tcPr>
            </w:tcPrChange>
          </w:tcPr>
          <w:p w14:paraId="369FD724" w14:textId="77777777" w:rsidR="00E77514" w:rsidRDefault="00E77514" w:rsidP="00FC0611">
            <w:pPr>
              <w:pStyle w:val="NormalinTable"/>
            </w:pPr>
            <w:r>
              <w:rPr>
                <w:b/>
              </w:rPr>
              <w:t>2106 90 98 34</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6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D0D53A0" w14:textId="77777777" w:rsidR="00E77514" w:rsidRDefault="00E77514" w:rsidP="00FC0611">
            <w:pPr>
              <w:pStyle w:val="NormalinTable"/>
              <w:tabs>
                <w:tab w:val="left" w:pos="1250"/>
              </w:tabs>
            </w:pPr>
            <w:r>
              <w:t>CAD - 0.00% + (AC) 100%</w:t>
            </w:r>
          </w:p>
        </w:tc>
      </w:tr>
      <w:tr w:rsidR="00E77514" w14:paraId="5584796D" w14:textId="77777777" w:rsidTr="00162610">
        <w:trPr>
          <w:cantSplit/>
          <w:trPrChange w:id="276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764" w:author="David Owen" w:date="2019-06-03T11:19:00Z">
              <w:tcPr>
                <w:tcW w:w="0" w:type="auto"/>
                <w:tcBorders>
                  <w:top w:val="single" w:sz="4" w:space="0" w:color="A6A6A6" w:themeColor="background1" w:themeShade="A6"/>
                  <w:right w:val="single" w:sz="4" w:space="0" w:color="000000" w:themeColor="text1"/>
                </w:tcBorders>
              </w:tcPr>
            </w:tcPrChange>
          </w:tcPr>
          <w:p w14:paraId="0EECE693" w14:textId="77777777" w:rsidR="00E77514" w:rsidRDefault="00E77514" w:rsidP="00FC0611">
            <w:pPr>
              <w:pStyle w:val="NormalinTable"/>
            </w:pPr>
            <w:r>
              <w:rPr>
                <w:b/>
              </w:rPr>
              <w:t>2106 90 98 35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6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156443C" w14:textId="77777777" w:rsidR="00E77514" w:rsidRDefault="00E77514" w:rsidP="00FC0611">
            <w:pPr>
              <w:pStyle w:val="NormalinTable"/>
              <w:tabs>
                <w:tab w:val="left" w:pos="1250"/>
              </w:tabs>
            </w:pPr>
            <w:r>
              <w:t>0.00%</w:t>
            </w:r>
          </w:p>
        </w:tc>
      </w:tr>
      <w:tr w:rsidR="00E77514" w14:paraId="28C42C83" w14:textId="77777777" w:rsidTr="00162610">
        <w:trPr>
          <w:cantSplit/>
          <w:trPrChange w:id="276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767" w:author="David Owen" w:date="2019-06-03T11:19:00Z">
              <w:tcPr>
                <w:tcW w:w="0" w:type="auto"/>
                <w:tcBorders>
                  <w:top w:val="single" w:sz="4" w:space="0" w:color="A6A6A6" w:themeColor="background1" w:themeShade="A6"/>
                  <w:right w:val="single" w:sz="4" w:space="0" w:color="000000" w:themeColor="text1"/>
                </w:tcBorders>
              </w:tcPr>
            </w:tcPrChange>
          </w:tcPr>
          <w:p w14:paraId="56333D50" w14:textId="77777777" w:rsidR="00E77514" w:rsidRDefault="00E77514" w:rsidP="00FC0611">
            <w:pPr>
              <w:pStyle w:val="NormalinTable"/>
            </w:pPr>
            <w:r>
              <w:rPr>
                <w:b/>
              </w:rPr>
              <w:lastRenderedPageBreak/>
              <w:t>2106 90 98 36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6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6C4036D" w14:textId="77777777" w:rsidR="00E77514" w:rsidRDefault="00E77514" w:rsidP="00FC0611">
            <w:pPr>
              <w:pStyle w:val="NormalinTable"/>
              <w:tabs>
                <w:tab w:val="left" w:pos="1250"/>
              </w:tabs>
            </w:pPr>
            <w:r>
              <w:t>0.00%</w:t>
            </w:r>
          </w:p>
        </w:tc>
      </w:tr>
      <w:tr w:rsidR="00E77514" w14:paraId="5235B5A1" w14:textId="77777777" w:rsidTr="00162610">
        <w:trPr>
          <w:cantSplit/>
          <w:trPrChange w:id="276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770" w:author="David Owen" w:date="2019-06-03T11:19:00Z">
              <w:tcPr>
                <w:tcW w:w="0" w:type="auto"/>
                <w:tcBorders>
                  <w:top w:val="single" w:sz="4" w:space="0" w:color="A6A6A6" w:themeColor="background1" w:themeShade="A6"/>
                  <w:right w:val="single" w:sz="4" w:space="0" w:color="000000" w:themeColor="text1"/>
                </w:tcBorders>
              </w:tcPr>
            </w:tcPrChange>
          </w:tcPr>
          <w:p w14:paraId="08EC751C" w14:textId="77777777" w:rsidR="00E77514" w:rsidRDefault="00E77514" w:rsidP="00FC0611">
            <w:pPr>
              <w:pStyle w:val="NormalinTable"/>
            </w:pPr>
            <w:r>
              <w:rPr>
                <w:b/>
              </w:rPr>
              <w:t>2106 90 98 38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7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2556CA4" w14:textId="77777777" w:rsidR="00E77514" w:rsidRDefault="00E77514" w:rsidP="00FC0611">
            <w:pPr>
              <w:pStyle w:val="NormalinTable"/>
              <w:tabs>
                <w:tab w:val="left" w:pos="1250"/>
              </w:tabs>
            </w:pPr>
            <w:r>
              <w:t>CAD - 0.00% + (AC) 100%</w:t>
            </w:r>
          </w:p>
        </w:tc>
      </w:tr>
      <w:tr w:rsidR="00E77514" w14:paraId="7AEA07AB" w14:textId="77777777" w:rsidTr="00162610">
        <w:trPr>
          <w:cantSplit/>
          <w:trPrChange w:id="277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773" w:author="David Owen" w:date="2019-06-03T11:19:00Z">
              <w:tcPr>
                <w:tcW w:w="0" w:type="auto"/>
                <w:tcBorders>
                  <w:top w:val="single" w:sz="4" w:space="0" w:color="A6A6A6" w:themeColor="background1" w:themeShade="A6"/>
                  <w:right w:val="single" w:sz="4" w:space="0" w:color="000000" w:themeColor="text1"/>
                </w:tcBorders>
              </w:tcPr>
            </w:tcPrChange>
          </w:tcPr>
          <w:p w14:paraId="7185CA9C" w14:textId="77777777" w:rsidR="00E77514" w:rsidRDefault="00E77514" w:rsidP="00FC0611">
            <w:pPr>
              <w:pStyle w:val="NormalinTable"/>
            </w:pPr>
            <w:r>
              <w:rPr>
                <w:b/>
              </w:rPr>
              <w:t>2106 90 98 42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7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4BABCCE" w14:textId="77777777" w:rsidR="00E77514" w:rsidRDefault="00E77514" w:rsidP="00FC0611">
            <w:pPr>
              <w:pStyle w:val="NormalinTable"/>
              <w:tabs>
                <w:tab w:val="left" w:pos="1250"/>
              </w:tabs>
            </w:pPr>
            <w:r>
              <w:t>0.00%</w:t>
            </w:r>
          </w:p>
        </w:tc>
      </w:tr>
      <w:tr w:rsidR="00E77514" w14:paraId="0AEFC2E9" w14:textId="77777777" w:rsidTr="00162610">
        <w:trPr>
          <w:cantSplit/>
          <w:trPrChange w:id="277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776" w:author="David Owen" w:date="2019-06-03T11:19:00Z">
              <w:tcPr>
                <w:tcW w:w="0" w:type="auto"/>
                <w:tcBorders>
                  <w:top w:val="single" w:sz="4" w:space="0" w:color="A6A6A6" w:themeColor="background1" w:themeShade="A6"/>
                  <w:right w:val="single" w:sz="4" w:space="0" w:color="000000" w:themeColor="text1"/>
                </w:tcBorders>
              </w:tcPr>
            </w:tcPrChange>
          </w:tcPr>
          <w:p w14:paraId="7F352D58" w14:textId="77777777" w:rsidR="00E77514" w:rsidRDefault="00E77514" w:rsidP="00FC0611">
            <w:pPr>
              <w:pStyle w:val="NormalinTable"/>
            </w:pPr>
            <w:r>
              <w:rPr>
                <w:b/>
              </w:rPr>
              <w:t>2106 90 98 43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7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6197D7C" w14:textId="77777777" w:rsidR="00E77514" w:rsidRDefault="00E77514" w:rsidP="00FC0611">
            <w:pPr>
              <w:pStyle w:val="NormalinTable"/>
              <w:tabs>
                <w:tab w:val="left" w:pos="1250"/>
              </w:tabs>
            </w:pPr>
            <w:r>
              <w:t>0.00%</w:t>
            </w:r>
          </w:p>
        </w:tc>
      </w:tr>
      <w:tr w:rsidR="00E77514" w14:paraId="66271242" w14:textId="77777777" w:rsidTr="00162610">
        <w:trPr>
          <w:cantSplit/>
          <w:trPrChange w:id="277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779" w:author="David Owen" w:date="2019-06-03T11:19:00Z">
              <w:tcPr>
                <w:tcW w:w="0" w:type="auto"/>
                <w:tcBorders>
                  <w:top w:val="single" w:sz="4" w:space="0" w:color="A6A6A6" w:themeColor="background1" w:themeShade="A6"/>
                  <w:right w:val="single" w:sz="4" w:space="0" w:color="000000" w:themeColor="text1"/>
                </w:tcBorders>
              </w:tcPr>
            </w:tcPrChange>
          </w:tcPr>
          <w:p w14:paraId="2B151559" w14:textId="77777777" w:rsidR="00E77514" w:rsidRDefault="00E77514" w:rsidP="00FC0611">
            <w:pPr>
              <w:pStyle w:val="NormalinTable"/>
            </w:pPr>
            <w:r>
              <w:rPr>
                <w:b/>
              </w:rPr>
              <w:t>2106 90 98 45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8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2E0D3B8" w14:textId="77777777" w:rsidR="00E77514" w:rsidRDefault="00E77514" w:rsidP="00FC0611">
            <w:pPr>
              <w:pStyle w:val="NormalinTable"/>
              <w:tabs>
                <w:tab w:val="left" w:pos="1250"/>
              </w:tabs>
            </w:pPr>
            <w:r>
              <w:t>0.00%</w:t>
            </w:r>
          </w:p>
        </w:tc>
      </w:tr>
      <w:tr w:rsidR="00E77514" w14:paraId="0AE4622B" w14:textId="77777777" w:rsidTr="00162610">
        <w:trPr>
          <w:cantSplit/>
          <w:trPrChange w:id="278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782" w:author="David Owen" w:date="2019-06-03T11:19:00Z">
              <w:tcPr>
                <w:tcW w:w="0" w:type="auto"/>
                <w:tcBorders>
                  <w:top w:val="single" w:sz="4" w:space="0" w:color="A6A6A6" w:themeColor="background1" w:themeShade="A6"/>
                  <w:right w:val="single" w:sz="4" w:space="0" w:color="000000" w:themeColor="text1"/>
                </w:tcBorders>
              </w:tcPr>
            </w:tcPrChange>
          </w:tcPr>
          <w:p w14:paraId="03F454B5" w14:textId="77777777" w:rsidR="00E77514" w:rsidRDefault="00E77514" w:rsidP="00FC0611">
            <w:pPr>
              <w:pStyle w:val="NormalinTable"/>
            </w:pPr>
            <w:r>
              <w:rPr>
                <w:b/>
              </w:rPr>
              <w:t>2106 90 98 47</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8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F62585A" w14:textId="77777777" w:rsidR="00E77514" w:rsidRDefault="00E77514" w:rsidP="00FC0611">
            <w:pPr>
              <w:pStyle w:val="NormalinTable"/>
              <w:tabs>
                <w:tab w:val="left" w:pos="1250"/>
              </w:tabs>
            </w:pPr>
            <w:r>
              <w:t>0.00%</w:t>
            </w:r>
          </w:p>
        </w:tc>
      </w:tr>
      <w:tr w:rsidR="00E77514" w14:paraId="7102E179" w14:textId="77777777" w:rsidTr="00162610">
        <w:trPr>
          <w:cantSplit/>
          <w:trPrChange w:id="278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785" w:author="David Owen" w:date="2019-06-03T11:19:00Z">
              <w:tcPr>
                <w:tcW w:w="0" w:type="auto"/>
                <w:tcBorders>
                  <w:top w:val="single" w:sz="4" w:space="0" w:color="A6A6A6" w:themeColor="background1" w:themeShade="A6"/>
                  <w:right w:val="single" w:sz="4" w:space="0" w:color="000000" w:themeColor="text1"/>
                </w:tcBorders>
              </w:tcPr>
            </w:tcPrChange>
          </w:tcPr>
          <w:p w14:paraId="7696CD8E" w14:textId="77777777" w:rsidR="00E77514" w:rsidRDefault="00E77514" w:rsidP="00FC0611">
            <w:pPr>
              <w:pStyle w:val="NormalinTable"/>
            </w:pPr>
            <w:r>
              <w:rPr>
                <w:b/>
              </w:rPr>
              <w:t>2106 90 98 49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8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258BACC" w14:textId="77777777" w:rsidR="00E77514" w:rsidRDefault="00E77514" w:rsidP="00FC0611">
            <w:pPr>
              <w:pStyle w:val="NormalinTable"/>
              <w:tabs>
                <w:tab w:val="left" w:pos="1250"/>
              </w:tabs>
            </w:pPr>
            <w:r>
              <w:t>0.00%</w:t>
            </w:r>
          </w:p>
        </w:tc>
      </w:tr>
      <w:tr w:rsidR="00E77514" w14:paraId="2FA9BC0A" w14:textId="77777777" w:rsidTr="00162610">
        <w:trPr>
          <w:cantSplit/>
          <w:trPrChange w:id="278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788" w:author="David Owen" w:date="2019-06-03T11:19:00Z">
              <w:tcPr>
                <w:tcW w:w="0" w:type="auto"/>
                <w:tcBorders>
                  <w:top w:val="single" w:sz="4" w:space="0" w:color="A6A6A6" w:themeColor="background1" w:themeShade="A6"/>
                  <w:right w:val="single" w:sz="4" w:space="0" w:color="000000" w:themeColor="text1"/>
                </w:tcBorders>
              </w:tcPr>
            </w:tcPrChange>
          </w:tcPr>
          <w:p w14:paraId="1690D619" w14:textId="77777777" w:rsidR="00E77514" w:rsidRDefault="00E77514" w:rsidP="00FC0611">
            <w:pPr>
              <w:pStyle w:val="NormalinTable"/>
            </w:pPr>
            <w:r>
              <w:rPr>
                <w:b/>
              </w:rPr>
              <w:t>2106 90 98 53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8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D72295D" w14:textId="77777777" w:rsidR="00E77514" w:rsidRDefault="00E77514" w:rsidP="00FC0611">
            <w:pPr>
              <w:pStyle w:val="NormalinTable"/>
              <w:tabs>
                <w:tab w:val="left" w:pos="1250"/>
              </w:tabs>
            </w:pPr>
            <w:r>
              <w:t>CAD - 0.00% + (AC) 100%</w:t>
            </w:r>
          </w:p>
        </w:tc>
      </w:tr>
      <w:tr w:rsidR="00E77514" w14:paraId="1126B906" w14:textId="77777777" w:rsidTr="00162610">
        <w:trPr>
          <w:cantSplit/>
          <w:trPrChange w:id="279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791" w:author="David Owen" w:date="2019-06-03T11:19:00Z">
              <w:tcPr>
                <w:tcW w:w="0" w:type="auto"/>
                <w:tcBorders>
                  <w:top w:val="single" w:sz="4" w:space="0" w:color="A6A6A6" w:themeColor="background1" w:themeShade="A6"/>
                  <w:right w:val="single" w:sz="4" w:space="0" w:color="000000" w:themeColor="text1"/>
                </w:tcBorders>
              </w:tcPr>
            </w:tcPrChange>
          </w:tcPr>
          <w:p w14:paraId="1D9F8AA6" w14:textId="77777777" w:rsidR="00E77514" w:rsidRDefault="00E77514" w:rsidP="00FC0611">
            <w:pPr>
              <w:pStyle w:val="NormalinTable"/>
            </w:pPr>
            <w:r>
              <w:rPr>
                <w:b/>
              </w:rPr>
              <w:t>2106 90 98 55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9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C96D2EE" w14:textId="77777777" w:rsidR="00E77514" w:rsidRDefault="00E77514" w:rsidP="00FC0611">
            <w:pPr>
              <w:pStyle w:val="NormalinTable"/>
              <w:tabs>
                <w:tab w:val="left" w:pos="1250"/>
              </w:tabs>
            </w:pPr>
            <w:r>
              <w:t>CAD - 0.00% + (AC) 100%</w:t>
            </w:r>
          </w:p>
        </w:tc>
      </w:tr>
      <w:tr w:rsidR="00E77514" w14:paraId="79E97184" w14:textId="77777777" w:rsidTr="00162610">
        <w:trPr>
          <w:cantSplit/>
          <w:trPrChange w:id="279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794" w:author="David Owen" w:date="2019-06-03T11:19:00Z">
              <w:tcPr>
                <w:tcW w:w="0" w:type="auto"/>
                <w:tcBorders>
                  <w:top w:val="single" w:sz="4" w:space="0" w:color="A6A6A6" w:themeColor="background1" w:themeShade="A6"/>
                  <w:right w:val="single" w:sz="4" w:space="0" w:color="000000" w:themeColor="text1"/>
                </w:tcBorders>
              </w:tcPr>
            </w:tcPrChange>
          </w:tcPr>
          <w:p w14:paraId="1594D660" w14:textId="77777777" w:rsidR="00E77514" w:rsidRDefault="00E77514" w:rsidP="00FC0611">
            <w:pPr>
              <w:pStyle w:val="NormalinTable"/>
            </w:pPr>
            <w:r>
              <w:rPr>
                <w:b/>
              </w:rPr>
              <w:t>2202 10 00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9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9F0E763" w14:textId="77777777" w:rsidR="00E77514" w:rsidRDefault="00E77514" w:rsidP="00FC0611">
            <w:pPr>
              <w:pStyle w:val="NormalinTable"/>
              <w:tabs>
                <w:tab w:val="left" w:pos="1250"/>
              </w:tabs>
            </w:pPr>
            <w:r>
              <w:t>0.00%</w:t>
            </w:r>
          </w:p>
        </w:tc>
      </w:tr>
      <w:tr w:rsidR="00E77514" w14:paraId="5F3A71C5" w14:textId="77777777" w:rsidTr="00162610">
        <w:trPr>
          <w:cantSplit/>
          <w:trPrChange w:id="279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797" w:author="David Owen" w:date="2019-06-03T11:19:00Z">
              <w:tcPr>
                <w:tcW w:w="0" w:type="auto"/>
                <w:tcBorders>
                  <w:top w:val="single" w:sz="4" w:space="0" w:color="A6A6A6" w:themeColor="background1" w:themeShade="A6"/>
                  <w:right w:val="single" w:sz="4" w:space="0" w:color="000000" w:themeColor="text1"/>
                </w:tcBorders>
              </w:tcPr>
            </w:tcPrChange>
          </w:tcPr>
          <w:p w14:paraId="0BB4C9C5" w14:textId="77777777" w:rsidR="00E77514" w:rsidRDefault="00E77514" w:rsidP="00FC0611">
            <w:pPr>
              <w:pStyle w:val="NormalinTable"/>
            </w:pPr>
            <w:r>
              <w:rPr>
                <w:b/>
              </w:rPr>
              <w:t>2202 91 00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9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1AD44F0" w14:textId="77777777" w:rsidR="00E77514" w:rsidRDefault="00E77514" w:rsidP="00FC0611">
            <w:pPr>
              <w:pStyle w:val="NormalinTable"/>
              <w:tabs>
                <w:tab w:val="left" w:pos="1250"/>
              </w:tabs>
            </w:pPr>
            <w:r>
              <w:t>0.00%</w:t>
            </w:r>
          </w:p>
        </w:tc>
      </w:tr>
      <w:tr w:rsidR="00E77514" w14:paraId="1367C8A1" w14:textId="77777777" w:rsidTr="00162610">
        <w:trPr>
          <w:cantSplit/>
          <w:trPrChange w:id="279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800" w:author="David Owen" w:date="2019-06-03T11:19:00Z">
              <w:tcPr>
                <w:tcW w:w="0" w:type="auto"/>
                <w:tcBorders>
                  <w:top w:val="single" w:sz="4" w:space="0" w:color="A6A6A6" w:themeColor="background1" w:themeShade="A6"/>
                  <w:right w:val="single" w:sz="4" w:space="0" w:color="000000" w:themeColor="text1"/>
                </w:tcBorders>
              </w:tcPr>
            </w:tcPrChange>
          </w:tcPr>
          <w:p w14:paraId="602B7073" w14:textId="77777777" w:rsidR="00E77514" w:rsidRDefault="00E77514" w:rsidP="00FC0611">
            <w:pPr>
              <w:pStyle w:val="NormalinTable"/>
            </w:pPr>
            <w:r>
              <w:rPr>
                <w:b/>
              </w:rPr>
              <w:t>2202 99 00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0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D85DC77" w14:textId="77777777" w:rsidR="00E77514" w:rsidRDefault="00E77514" w:rsidP="00FC0611">
            <w:pPr>
              <w:pStyle w:val="NormalinTable"/>
              <w:tabs>
                <w:tab w:val="left" w:pos="1250"/>
              </w:tabs>
            </w:pPr>
            <w:r>
              <w:t>0.00%</w:t>
            </w:r>
          </w:p>
        </w:tc>
      </w:tr>
      <w:tr w:rsidR="00E77514" w14:paraId="13B43821" w14:textId="77777777" w:rsidTr="00162610">
        <w:trPr>
          <w:cantSplit/>
          <w:trPrChange w:id="280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803" w:author="David Owen" w:date="2019-06-03T11:19:00Z">
              <w:tcPr>
                <w:tcW w:w="0" w:type="auto"/>
                <w:tcBorders>
                  <w:top w:val="single" w:sz="4" w:space="0" w:color="A6A6A6" w:themeColor="background1" w:themeShade="A6"/>
                  <w:right w:val="single" w:sz="4" w:space="0" w:color="000000" w:themeColor="text1"/>
                </w:tcBorders>
              </w:tcPr>
            </w:tcPrChange>
          </w:tcPr>
          <w:p w14:paraId="0F8884A9" w14:textId="77777777" w:rsidR="00E77514" w:rsidRDefault="00E77514" w:rsidP="00FC0611">
            <w:pPr>
              <w:pStyle w:val="NormalinTable"/>
            </w:pPr>
            <w:r>
              <w:rPr>
                <w:b/>
              </w:rPr>
              <w:t>2204 10 13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0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355F568" w14:textId="77777777" w:rsidR="00E77514" w:rsidRDefault="00E77514" w:rsidP="00FC0611">
            <w:pPr>
              <w:pStyle w:val="NormalinTable"/>
              <w:tabs>
                <w:tab w:val="left" w:pos="1250"/>
              </w:tabs>
            </w:pPr>
            <w:r>
              <w:t>0.00%</w:t>
            </w:r>
          </w:p>
        </w:tc>
      </w:tr>
      <w:tr w:rsidR="00E77514" w14:paraId="40F86DD2" w14:textId="77777777" w:rsidTr="00162610">
        <w:trPr>
          <w:cantSplit/>
          <w:trPrChange w:id="280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806" w:author="David Owen" w:date="2019-06-03T11:19:00Z">
              <w:tcPr>
                <w:tcW w:w="0" w:type="auto"/>
                <w:tcBorders>
                  <w:top w:val="single" w:sz="4" w:space="0" w:color="A6A6A6" w:themeColor="background1" w:themeShade="A6"/>
                  <w:right w:val="single" w:sz="4" w:space="0" w:color="000000" w:themeColor="text1"/>
                </w:tcBorders>
              </w:tcPr>
            </w:tcPrChange>
          </w:tcPr>
          <w:p w14:paraId="03D9F6F3" w14:textId="77777777" w:rsidR="00E77514" w:rsidRDefault="00E77514" w:rsidP="00FC0611">
            <w:pPr>
              <w:pStyle w:val="NormalinTable"/>
            </w:pPr>
            <w:r>
              <w:rPr>
                <w:b/>
              </w:rPr>
              <w:t>2204 10 15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0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BE37B27" w14:textId="77777777" w:rsidR="00E77514" w:rsidRDefault="00E77514" w:rsidP="00FC0611">
            <w:pPr>
              <w:pStyle w:val="NormalinTable"/>
              <w:tabs>
                <w:tab w:val="left" w:pos="1250"/>
              </w:tabs>
            </w:pPr>
            <w:r>
              <w:t>0.00%</w:t>
            </w:r>
          </w:p>
        </w:tc>
      </w:tr>
      <w:tr w:rsidR="00E77514" w14:paraId="6770434F" w14:textId="77777777" w:rsidTr="00162610">
        <w:trPr>
          <w:cantSplit/>
          <w:trPrChange w:id="280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809" w:author="David Owen" w:date="2019-06-03T11:19:00Z">
              <w:tcPr>
                <w:tcW w:w="0" w:type="auto"/>
                <w:tcBorders>
                  <w:top w:val="single" w:sz="4" w:space="0" w:color="A6A6A6" w:themeColor="background1" w:themeShade="A6"/>
                  <w:right w:val="single" w:sz="4" w:space="0" w:color="000000" w:themeColor="text1"/>
                </w:tcBorders>
              </w:tcPr>
            </w:tcPrChange>
          </w:tcPr>
          <w:p w14:paraId="1599E549" w14:textId="77777777" w:rsidR="00E77514" w:rsidRDefault="00E77514" w:rsidP="00FC0611">
            <w:pPr>
              <w:pStyle w:val="NormalinTable"/>
            </w:pPr>
            <w:r>
              <w:rPr>
                <w:b/>
              </w:rPr>
              <w:t>2204 10 93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1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BFDECBF" w14:textId="77777777" w:rsidR="00E77514" w:rsidRDefault="00E77514" w:rsidP="00FC0611">
            <w:pPr>
              <w:pStyle w:val="NormalinTable"/>
              <w:tabs>
                <w:tab w:val="left" w:pos="1250"/>
              </w:tabs>
            </w:pPr>
            <w:r>
              <w:t>0.00%</w:t>
            </w:r>
          </w:p>
        </w:tc>
      </w:tr>
      <w:tr w:rsidR="00E77514" w14:paraId="07CC7BDB" w14:textId="77777777" w:rsidTr="00162610">
        <w:trPr>
          <w:cantSplit/>
          <w:trPrChange w:id="281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812" w:author="David Owen" w:date="2019-06-03T11:19:00Z">
              <w:tcPr>
                <w:tcW w:w="0" w:type="auto"/>
                <w:tcBorders>
                  <w:top w:val="single" w:sz="4" w:space="0" w:color="A6A6A6" w:themeColor="background1" w:themeShade="A6"/>
                  <w:right w:val="single" w:sz="4" w:space="0" w:color="000000" w:themeColor="text1"/>
                </w:tcBorders>
              </w:tcPr>
            </w:tcPrChange>
          </w:tcPr>
          <w:p w14:paraId="58D32B6D" w14:textId="77777777" w:rsidR="00E77514" w:rsidRDefault="00E77514" w:rsidP="00FC0611">
            <w:pPr>
              <w:pStyle w:val="NormalinTable"/>
            </w:pPr>
            <w:r>
              <w:rPr>
                <w:b/>
              </w:rPr>
              <w:t>2204 10 94</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1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835ECDC" w14:textId="77777777" w:rsidR="00E77514" w:rsidRDefault="00E77514" w:rsidP="00FC0611">
            <w:pPr>
              <w:pStyle w:val="NormalinTable"/>
              <w:tabs>
                <w:tab w:val="left" w:pos="1250"/>
              </w:tabs>
            </w:pPr>
            <w:r>
              <w:t>0.00%</w:t>
            </w:r>
          </w:p>
        </w:tc>
      </w:tr>
      <w:tr w:rsidR="00E77514" w14:paraId="336677F3" w14:textId="77777777" w:rsidTr="00162610">
        <w:trPr>
          <w:cantSplit/>
          <w:trPrChange w:id="281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815" w:author="David Owen" w:date="2019-06-03T11:19:00Z">
              <w:tcPr>
                <w:tcW w:w="0" w:type="auto"/>
                <w:tcBorders>
                  <w:top w:val="single" w:sz="4" w:space="0" w:color="A6A6A6" w:themeColor="background1" w:themeShade="A6"/>
                  <w:right w:val="single" w:sz="4" w:space="0" w:color="000000" w:themeColor="text1"/>
                </w:tcBorders>
              </w:tcPr>
            </w:tcPrChange>
          </w:tcPr>
          <w:p w14:paraId="4AB8426C" w14:textId="77777777" w:rsidR="00E77514" w:rsidRDefault="00E77514" w:rsidP="00FC0611">
            <w:pPr>
              <w:pStyle w:val="NormalinTable"/>
            </w:pPr>
            <w:r>
              <w:rPr>
                <w:b/>
              </w:rPr>
              <w:t>2204 10 96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1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9D8F61D" w14:textId="77777777" w:rsidR="00E77514" w:rsidRDefault="00E77514" w:rsidP="00FC0611">
            <w:pPr>
              <w:pStyle w:val="NormalinTable"/>
              <w:tabs>
                <w:tab w:val="left" w:pos="1250"/>
              </w:tabs>
            </w:pPr>
            <w:r>
              <w:t>0.00%</w:t>
            </w:r>
          </w:p>
        </w:tc>
      </w:tr>
      <w:tr w:rsidR="00E77514" w14:paraId="43EAEB73" w14:textId="77777777" w:rsidTr="00162610">
        <w:trPr>
          <w:cantSplit/>
          <w:trPrChange w:id="281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818" w:author="David Owen" w:date="2019-06-03T11:19:00Z">
              <w:tcPr>
                <w:tcW w:w="0" w:type="auto"/>
                <w:tcBorders>
                  <w:top w:val="single" w:sz="4" w:space="0" w:color="A6A6A6" w:themeColor="background1" w:themeShade="A6"/>
                  <w:right w:val="single" w:sz="4" w:space="0" w:color="000000" w:themeColor="text1"/>
                </w:tcBorders>
              </w:tcPr>
            </w:tcPrChange>
          </w:tcPr>
          <w:p w14:paraId="7D146EB4" w14:textId="77777777" w:rsidR="00E77514" w:rsidRDefault="00E77514" w:rsidP="00FC0611">
            <w:pPr>
              <w:pStyle w:val="NormalinTable"/>
            </w:pPr>
            <w:r>
              <w:rPr>
                <w:b/>
              </w:rPr>
              <w:t>2204 10 98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1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3E7EFE5" w14:textId="77777777" w:rsidR="00E77514" w:rsidRDefault="00E77514" w:rsidP="00FC0611">
            <w:pPr>
              <w:pStyle w:val="NormalinTable"/>
              <w:tabs>
                <w:tab w:val="left" w:pos="1250"/>
              </w:tabs>
            </w:pPr>
            <w:r>
              <w:t>0.00%</w:t>
            </w:r>
          </w:p>
        </w:tc>
      </w:tr>
      <w:tr w:rsidR="00E77514" w14:paraId="4EE4BF78" w14:textId="77777777" w:rsidTr="00162610">
        <w:trPr>
          <w:cantSplit/>
          <w:trPrChange w:id="282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821" w:author="David Owen" w:date="2019-06-03T11:19:00Z">
              <w:tcPr>
                <w:tcW w:w="0" w:type="auto"/>
                <w:tcBorders>
                  <w:top w:val="single" w:sz="4" w:space="0" w:color="A6A6A6" w:themeColor="background1" w:themeShade="A6"/>
                  <w:right w:val="single" w:sz="4" w:space="0" w:color="000000" w:themeColor="text1"/>
                </w:tcBorders>
              </w:tcPr>
            </w:tcPrChange>
          </w:tcPr>
          <w:p w14:paraId="26576AA7" w14:textId="77777777" w:rsidR="00E77514" w:rsidRDefault="00E77514" w:rsidP="00FC0611">
            <w:pPr>
              <w:pStyle w:val="NormalinTable"/>
            </w:pPr>
            <w:r>
              <w:rPr>
                <w:b/>
              </w:rPr>
              <w:t>2204 21 06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2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2A35446" w14:textId="77777777" w:rsidR="00E77514" w:rsidRDefault="00E77514" w:rsidP="00FC0611">
            <w:pPr>
              <w:pStyle w:val="NormalinTable"/>
              <w:tabs>
                <w:tab w:val="left" w:pos="1250"/>
              </w:tabs>
            </w:pPr>
            <w:r>
              <w:t>0.00%</w:t>
            </w:r>
          </w:p>
        </w:tc>
      </w:tr>
      <w:tr w:rsidR="00E77514" w14:paraId="5DACA904" w14:textId="77777777" w:rsidTr="00162610">
        <w:trPr>
          <w:cantSplit/>
          <w:trPrChange w:id="282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824" w:author="David Owen" w:date="2019-06-03T11:19:00Z">
              <w:tcPr>
                <w:tcW w:w="0" w:type="auto"/>
                <w:tcBorders>
                  <w:top w:val="single" w:sz="4" w:space="0" w:color="A6A6A6" w:themeColor="background1" w:themeShade="A6"/>
                  <w:right w:val="single" w:sz="4" w:space="0" w:color="000000" w:themeColor="text1"/>
                </w:tcBorders>
              </w:tcPr>
            </w:tcPrChange>
          </w:tcPr>
          <w:p w14:paraId="389247B9" w14:textId="77777777" w:rsidR="00E77514" w:rsidRDefault="00E77514" w:rsidP="00FC0611">
            <w:pPr>
              <w:pStyle w:val="NormalinTable"/>
            </w:pPr>
            <w:r>
              <w:rPr>
                <w:b/>
              </w:rPr>
              <w:t>2204 21 07</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2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ED6489D" w14:textId="77777777" w:rsidR="00E77514" w:rsidRDefault="00E77514" w:rsidP="00FC0611">
            <w:pPr>
              <w:pStyle w:val="NormalinTable"/>
              <w:tabs>
                <w:tab w:val="left" w:pos="1250"/>
              </w:tabs>
            </w:pPr>
            <w:r>
              <w:t>0.00%</w:t>
            </w:r>
          </w:p>
        </w:tc>
      </w:tr>
      <w:tr w:rsidR="00E77514" w14:paraId="4CFD4EF6" w14:textId="77777777" w:rsidTr="00162610">
        <w:trPr>
          <w:cantSplit/>
          <w:trPrChange w:id="282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827" w:author="David Owen" w:date="2019-06-03T11:19:00Z">
              <w:tcPr>
                <w:tcW w:w="0" w:type="auto"/>
                <w:tcBorders>
                  <w:top w:val="single" w:sz="4" w:space="0" w:color="A6A6A6" w:themeColor="background1" w:themeShade="A6"/>
                  <w:right w:val="single" w:sz="4" w:space="0" w:color="000000" w:themeColor="text1"/>
                </w:tcBorders>
              </w:tcPr>
            </w:tcPrChange>
          </w:tcPr>
          <w:p w14:paraId="43DCF391" w14:textId="77777777" w:rsidR="00E77514" w:rsidRDefault="00E77514" w:rsidP="00FC0611">
            <w:pPr>
              <w:pStyle w:val="NormalinTable"/>
            </w:pPr>
            <w:r>
              <w:rPr>
                <w:b/>
              </w:rPr>
              <w:t>2204 21 08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2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E78D7D9" w14:textId="77777777" w:rsidR="00E77514" w:rsidRDefault="00E77514" w:rsidP="00FC0611">
            <w:pPr>
              <w:pStyle w:val="NormalinTable"/>
              <w:tabs>
                <w:tab w:val="left" w:pos="1250"/>
              </w:tabs>
            </w:pPr>
            <w:r>
              <w:t>0.00%</w:t>
            </w:r>
          </w:p>
        </w:tc>
      </w:tr>
      <w:tr w:rsidR="00E77514" w14:paraId="5F086862" w14:textId="77777777" w:rsidTr="00162610">
        <w:trPr>
          <w:cantSplit/>
          <w:trPrChange w:id="282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830" w:author="David Owen" w:date="2019-06-03T11:19:00Z">
              <w:tcPr>
                <w:tcW w:w="0" w:type="auto"/>
                <w:tcBorders>
                  <w:top w:val="single" w:sz="4" w:space="0" w:color="A6A6A6" w:themeColor="background1" w:themeShade="A6"/>
                  <w:right w:val="single" w:sz="4" w:space="0" w:color="000000" w:themeColor="text1"/>
                </w:tcBorders>
              </w:tcPr>
            </w:tcPrChange>
          </w:tcPr>
          <w:p w14:paraId="2CCB16E0" w14:textId="77777777" w:rsidR="00E77514" w:rsidRDefault="00E77514" w:rsidP="00FC0611">
            <w:pPr>
              <w:pStyle w:val="NormalinTable"/>
            </w:pPr>
            <w:r>
              <w:rPr>
                <w:b/>
              </w:rPr>
              <w:t>2204 21 09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3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6394B3F" w14:textId="77777777" w:rsidR="00E77514" w:rsidRDefault="00E77514" w:rsidP="00FC0611">
            <w:pPr>
              <w:pStyle w:val="NormalinTable"/>
              <w:tabs>
                <w:tab w:val="left" w:pos="1250"/>
              </w:tabs>
            </w:pPr>
            <w:r>
              <w:t>0.00%</w:t>
            </w:r>
          </w:p>
        </w:tc>
      </w:tr>
      <w:tr w:rsidR="00E77514" w14:paraId="5D97D200" w14:textId="77777777" w:rsidTr="00162610">
        <w:trPr>
          <w:cantSplit/>
          <w:trPrChange w:id="283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833" w:author="David Owen" w:date="2019-06-03T11:19:00Z">
              <w:tcPr>
                <w:tcW w:w="0" w:type="auto"/>
                <w:tcBorders>
                  <w:top w:val="single" w:sz="4" w:space="0" w:color="A6A6A6" w:themeColor="background1" w:themeShade="A6"/>
                  <w:right w:val="single" w:sz="4" w:space="0" w:color="000000" w:themeColor="text1"/>
                </w:tcBorders>
              </w:tcPr>
            </w:tcPrChange>
          </w:tcPr>
          <w:p w14:paraId="60994FCA" w14:textId="77777777" w:rsidR="00E77514" w:rsidRDefault="00E77514" w:rsidP="00FC0611">
            <w:pPr>
              <w:pStyle w:val="NormalinTable"/>
            </w:pPr>
            <w:r>
              <w:rPr>
                <w:b/>
              </w:rPr>
              <w:t>2204 21 93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3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496F091" w14:textId="77777777" w:rsidR="00E77514" w:rsidRDefault="00E77514" w:rsidP="00FC0611">
            <w:pPr>
              <w:pStyle w:val="NormalinTable"/>
              <w:tabs>
                <w:tab w:val="left" w:pos="1250"/>
              </w:tabs>
            </w:pPr>
            <w:r>
              <w:t>0.00%</w:t>
            </w:r>
          </w:p>
        </w:tc>
      </w:tr>
      <w:tr w:rsidR="00E77514" w14:paraId="24660092" w14:textId="77777777" w:rsidTr="00162610">
        <w:trPr>
          <w:cantSplit/>
          <w:trPrChange w:id="283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836" w:author="David Owen" w:date="2019-06-03T11:19:00Z">
              <w:tcPr>
                <w:tcW w:w="0" w:type="auto"/>
                <w:tcBorders>
                  <w:top w:val="single" w:sz="4" w:space="0" w:color="A6A6A6" w:themeColor="background1" w:themeShade="A6"/>
                  <w:right w:val="single" w:sz="4" w:space="0" w:color="000000" w:themeColor="text1"/>
                </w:tcBorders>
              </w:tcPr>
            </w:tcPrChange>
          </w:tcPr>
          <w:p w14:paraId="2460366C" w14:textId="77777777" w:rsidR="00E77514" w:rsidRDefault="00E77514" w:rsidP="00FC0611">
            <w:pPr>
              <w:pStyle w:val="NormalinTable"/>
            </w:pPr>
            <w:r>
              <w:rPr>
                <w:b/>
              </w:rPr>
              <w:t>2204 21 94</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3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A14A0B5" w14:textId="77777777" w:rsidR="00E77514" w:rsidRDefault="00E77514" w:rsidP="00FC0611">
            <w:pPr>
              <w:pStyle w:val="NormalinTable"/>
              <w:tabs>
                <w:tab w:val="left" w:pos="1250"/>
              </w:tabs>
            </w:pPr>
            <w:r>
              <w:t>0.00%</w:t>
            </w:r>
          </w:p>
        </w:tc>
      </w:tr>
      <w:tr w:rsidR="00E77514" w14:paraId="3AE1D7EC" w14:textId="77777777" w:rsidTr="00162610">
        <w:trPr>
          <w:cantSplit/>
          <w:trPrChange w:id="283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839" w:author="David Owen" w:date="2019-06-03T11:19:00Z">
              <w:tcPr>
                <w:tcW w:w="0" w:type="auto"/>
                <w:tcBorders>
                  <w:top w:val="single" w:sz="4" w:space="0" w:color="A6A6A6" w:themeColor="background1" w:themeShade="A6"/>
                  <w:right w:val="single" w:sz="4" w:space="0" w:color="000000" w:themeColor="text1"/>
                </w:tcBorders>
              </w:tcPr>
            </w:tcPrChange>
          </w:tcPr>
          <w:p w14:paraId="78309915" w14:textId="77777777" w:rsidR="00E77514" w:rsidRDefault="00E77514" w:rsidP="00FC0611">
            <w:pPr>
              <w:pStyle w:val="NormalinTable"/>
            </w:pPr>
            <w:r>
              <w:rPr>
                <w:b/>
              </w:rPr>
              <w:t>2204 21 95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4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B6DB5BC" w14:textId="77777777" w:rsidR="00E77514" w:rsidRDefault="00E77514" w:rsidP="00FC0611">
            <w:pPr>
              <w:pStyle w:val="NormalinTable"/>
              <w:tabs>
                <w:tab w:val="left" w:pos="1250"/>
              </w:tabs>
            </w:pPr>
            <w:r>
              <w:t>0.00%</w:t>
            </w:r>
          </w:p>
        </w:tc>
      </w:tr>
      <w:tr w:rsidR="00E77514" w14:paraId="770F0E97" w14:textId="77777777" w:rsidTr="00162610">
        <w:trPr>
          <w:cantSplit/>
          <w:trPrChange w:id="284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842" w:author="David Owen" w:date="2019-06-03T11:19:00Z">
              <w:tcPr>
                <w:tcW w:w="0" w:type="auto"/>
                <w:tcBorders>
                  <w:top w:val="single" w:sz="4" w:space="0" w:color="A6A6A6" w:themeColor="background1" w:themeShade="A6"/>
                  <w:right w:val="single" w:sz="4" w:space="0" w:color="000000" w:themeColor="text1"/>
                </w:tcBorders>
              </w:tcPr>
            </w:tcPrChange>
          </w:tcPr>
          <w:p w14:paraId="05253E7F" w14:textId="77777777" w:rsidR="00E77514" w:rsidRDefault="00E77514" w:rsidP="00FC0611">
            <w:pPr>
              <w:pStyle w:val="NormalinTable"/>
            </w:pPr>
            <w:r>
              <w:rPr>
                <w:b/>
              </w:rPr>
              <w:t>2204 21 96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4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0DB45BD" w14:textId="77777777" w:rsidR="00E77514" w:rsidRDefault="00E77514" w:rsidP="00FC0611">
            <w:pPr>
              <w:pStyle w:val="NormalinTable"/>
              <w:tabs>
                <w:tab w:val="left" w:pos="1250"/>
              </w:tabs>
            </w:pPr>
            <w:r>
              <w:t>0.00%</w:t>
            </w:r>
          </w:p>
        </w:tc>
      </w:tr>
      <w:tr w:rsidR="00E77514" w14:paraId="3323FC41" w14:textId="77777777" w:rsidTr="00162610">
        <w:trPr>
          <w:cantSplit/>
          <w:trPrChange w:id="284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845" w:author="David Owen" w:date="2019-06-03T11:19:00Z">
              <w:tcPr>
                <w:tcW w:w="0" w:type="auto"/>
                <w:tcBorders>
                  <w:top w:val="single" w:sz="4" w:space="0" w:color="A6A6A6" w:themeColor="background1" w:themeShade="A6"/>
                  <w:right w:val="single" w:sz="4" w:space="0" w:color="000000" w:themeColor="text1"/>
                </w:tcBorders>
              </w:tcPr>
            </w:tcPrChange>
          </w:tcPr>
          <w:p w14:paraId="17AFBA22" w14:textId="77777777" w:rsidR="00E77514" w:rsidRDefault="00E77514" w:rsidP="00FC0611">
            <w:pPr>
              <w:pStyle w:val="NormalinTable"/>
            </w:pPr>
            <w:r>
              <w:rPr>
                <w:b/>
              </w:rPr>
              <w:t>2204 21 97</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4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B84725B" w14:textId="77777777" w:rsidR="00E77514" w:rsidRDefault="00E77514" w:rsidP="00FC0611">
            <w:pPr>
              <w:pStyle w:val="NormalinTable"/>
              <w:tabs>
                <w:tab w:val="left" w:pos="1250"/>
              </w:tabs>
            </w:pPr>
            <w:r>
              <w:t>0.00%</w:t>
            </w:r>
          </w:p>
        </w:tc>
      </w:tr>
      <w:tr w:rsidR="00E77514" w14:paraId="25CBB7E2" w14:textId="77777777" w:rsidTr="00162610">
        <w:trPr>
          <w:cantSplit/>
          <w:trPrChange w:id="284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848" w:author="David Owen" w:date="2019-06-03T11:19:00Z">
              <w:tcPr>
                <w:tcW w:w="0" w:type="auto"/>
                <w:tcBorders>
                  <w:top w:val="single" w:sz="4" w:space="0" w:color="A6A6A6" w:themeColor="background1" w:themeShade="A6"/>
                  <w:right w:val="single" w:sz="4" w:space="0" w:color="000000" w:themeColor="text1"/>
                </w:tcBorders>
              </w:tcPr>
            </w:tcPrChange>
          </w:tcPr>
          <w:p w14:paraId="0691125F" w14:textId="77777777" w:rsidR="00E77514" w:rsidRDefault="00E77514" w:rsidP="00FC0611">
            <w:pPr>
              <w:pStyle w:val="NormalinTable"/>
            </w:pPr>
            <w:r>
              <w:rPr>
                <w:b/>
              </w:rPr>
              <w:t>2204 21 98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4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67A884D" w14:textId="77777777" w:rsidR="00E77514" w:rsidRDefault="00E77514" w:rsidP="00FC0611">
            <w:pPr>
              <w:pStyle w:val="NormalinTable"/>
              <w:tabs>
                <w:tab w:val="left" w:pos="1250"/>
              </w:tabs>
            </w:pPr>
            <w:r>
              <w:t>0.00%</w:t>
            </w:r>
          </w:p>
        </w:tc>
      </w:tr>
      <w:tr w:rsidR="00E77514" w14:paraId="198760BB" w14:textId="77777777" w:rsidTr="00162610">
        <w:trPr>
          <w:cantSplit/>
          <w:trPrChange w:id="285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851" w:author="David Owen" w:date="2019-06-03T11:19:00Z">
              <w:tcPr>
                <w:tcW w:w="0" w:type="auto"/>
                <w:tcBorders>
                  <w:top w:val="single" w:sz="4" w:space="0" w:color="A6A6A6" w:themeColor="background1" w:themeShade="A6"/>
                  <w:right w:val="single" w:sz="4" w:space="0" w:color="000000" w:themeColor="text1"/>
                </w:tcBorders>
              </w:tcPr>
            </w:tcPrChange>
          </w:tcPr>
          <w:p w14:paraId="135A1EA3" w14:textId="77777777" w:rsidR="00E77514" w:rsidRDefault="00E77514" w:rsidP="00FC0611">
            <w:pPr>
              <w:pStyle w:val="NormalinTable"/>
            </w:pPr>
            <w:r>
              <w:rPr>
                <w:b/>
              </w:rPr>
              <w:t>2204 22 10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5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3561C46" w14:textId="77777777" w:rsidR="00E77514" w:rsidRDefault="00E77514" w:rsidP="00FC0611">
            <w:pPr>
              <w:pStyle w:val="NormalinTable"/>
              <w:tabs>
                <w:tab w:val="left" w:pos="1250"/>
              </w:tabs>
            </w:pPr>
            <w:r>
              <w:t>0.00%</w:t>
            </w:r>
          </w:p>
        </w:tc>
      </w:tr>
      <w:tr w:rsidR="00E77514" w14:paraId="31D34679" w14:textId="77777777" w:rsidTr="00162610">
        <w:trPr>
          <w:cantSplit/>
          <w:trPrChange w:id="285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854" w:author="David Owen" w:date="2019-06-03T11:19:00Z">
              <w:tcPr>
                <w:tcW w:w="0" w:type="auto"/>
                <w:tcBorders>
                  <w:top w:val="single" w:sz="4" w:space="0" w:color="A6A6A6" w:themeColor="background1" w:themeShade="A6"/>
                  <w:right w:val="single" w:sz="4" w:space="0" w:color="000000" w:themeColor="text1"/>
                </w:tcBorders>
              </w:tcPr>
            </w:tcPrChange>
          </w:tcPr>
          <w:p w14:paraId="79969B5B" w14:textId="77777777" w:rsidR="00E77514" w:rsidRDefault="00E77514" w:rsidP="00FC0611">
            <w:pPr>
              <w:pStyle w:val="NormalinTable"/>
            </w:pPr>
            <w:r>
              <w:rPr>
                <w:b/>
              </w:rPr>
              <w:t>2204 22 93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5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1D2DF75" w14:textId="77777777" w:rsidR="00E77514" w:rsidRDefault="00E77514" w:rsidP="00FC0611">
            <w:pPr>
              <w:pStyle w:val="NormalinTable"/>
              <w:tabs>
                <w:tab w:val="left" w:pos="1250"/>
              </w:tabs>
            </w:pPr>
            <w:r>
              <w:t>0.00%</w:t>
            </w:r>
          </w:p>
        </w:tc>
      </w:tr>
      <w:tr w:rsidR="00E77514" w14:paraId="4F31E2C7" w14:textId="77777777" w:rsidTr="00162610">
        <w:trPr>
          <w:cantSplit/>
          <w:trPrChange w:id="285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857" w:author="David Owen" w:date="2019-06-03T11:19:00Z">
              <w:tcPr>
                <w:tcW w:w="0" w:type="auto"/>
                <w:tcBorders>
                  <w:top w:val="single" w:sz="4" w:space="0" w:color="A6A6A6" w:themeColor="background1" w:themeShade="A6"/>
                  <w:right w:val="single" w:sz="4" w:space="0" w:color="000000" w:themeColor="text1"/>
                </w:tcBorders>
              </w:tcPr>
            </w:tcPrChange>
          </w:tcPr>
          <w:p w14:paraId="114367ED" w14:textId="77777777" w:rsidR="00E77514" w:rsidRDefault="00E77514" w:rsidP="00FC0611">
            <w:pPr>
              <w:pStyle w:val="NormalinTable"/>
            </w:pPr>
            <w:r>
              <w:rPr>
                <w:b/>
              </w:rPr>
              <w:t>2204 22 94</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5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1F6AC03" w14:textId="77777777" w:rsidR="00E77514" w:rsidRDefault="00E77514" w:rsidP="00FC0611">
            <w:pPr>
              <w:pStyle w:val="NormalinTable"/>
              <w:tabs>
                <w:tab w:val="left" w:pos="1250"/>
              </w:tabs>
            </w:pPr>
            <w:r>
              <w:t>0.00%</w:t>
            </w:r>
          </w:p>
        </w:tc>
      </w:tr>
      <w:tr w:rsidR="00E77514" w14:paraId="7D222E33" w14:textId="77777777" w:rsidTr="00162610">
        <w:trPr>
          <w:cantSplit/>
          <w:trPrChange w:id="285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860" w:author="David Owen" w:date="2019-06-03T11:19:00Z">
              <w:tcPr>
                <w:tcW w:w="0" w:type="auto"/>
                <w:tcBorders>
                  <w:top w:val="single" w:sz="4" w:space="0" w:color="A6A6A6" w:themeColor="background1" w:themeShade="A6"/>
                  <w:right w:val="single" w:sz="4" w:space="0" w:color="000000" w:themeColor="text1"/>
                </w:tcBorders>
              </w:tcPr>
            </w:tcPrChange>
          </w:tcPr>
          <w:p w14:paraId="47D5D784" w14:textId="77777777" w:rsidR="00E77514" w:rsidRDefault="00E77514" w:rsidP="00FC0611">
            <w:pPr>
              <w:pStyle w:val="NormalinTable"/>
            </w:pPr>
            <w:r>
              <w:rPr>
                <w:b/>
              </w:rPr>
              <w:t>2204 22 95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6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1B9BA04" w14:textId="77777777" w:rsidR="00E77514" w:rsidRDefault="00E77514" w:rsidP="00FC0611">
            <w:pPr>
              <w:pStyle w:val="NormalinTable"/>
              <w:tabs>
                <w:tab w:val="left" w:pos="1250"/>
              </w:tabs>
            </w:pPr>
            <w:r>
              <w:t>0.00%</w:t>
            </w:r>
          </w:p>
        </w:tc>
      </w:tr>
      <w:tr w:rsidR="00E77514" w14:paraId="33D7468A" w14:textId="77777777" w:rsidTr="00162610">
        <w:trPr>
          <w:cantSplit/>
          <w:trPrChange w:id="286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863" w:author="David Owen" w:date="2019-06-03T11:19:00Z">
              <w:tcPr>
                <w:tcW w:w="0" w:type="auto"/>
                <w:tcBorders>
                  <w:top w:val="single" w:sz="4" w:space="0" w:color="A6A6A6" w:themeColor="background1" w:themeShade="A6"/>
                  <w:right w:val="single" w:sz="4" w:space="0" w:color="000000" w:themeColor="text1"/>
                </w:tcBorders>
              </w:tcPr>
            </w:tcPrChange>
          </w:tcPr>
          <w:p w14:paraId="23535962" w14:textId="77777777" w:rsidR="00E77514" w:rsidRDefault="00E77514" w:rsidP="00FC0611">
            <w:pPr>
              <w:pStyle w:val="NormalinTable"/>
            </w:pPr>
            <w:r>
              <w:rPr>
                <w:b/>
              </w:rPr>
              <w:t>2204 22 96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6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F98CC02" w14:textId="77777777" w:rsidR="00E77514" w:rsidRDefault="00E77514" w:rsidP="00FC0611">
            <w:pPr>
              <w:pStyle w:val="NormalinTable"/>
              <w:tabs>
                <w:tab w:val="left" w:pos="1250"/>
              </w:tabs>
            </w:pPr>
            <w:r>
              <w:t>0.00%</w:t>
            </w:r>
          </w:p>
        </w:tc>
      </w:tr>
      <w:tr w:rsidR="00E77514" w14:paraId="5DB26B2D" w14:textId="77777777" w:rsidTr="00162610">
        <w:trPr>
          <w:cantSplit/>
          <w:trPrChange w:id="286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866" w:author="David Owen" w:date="2019-06-03T11:19:00Z">
              <w:tcPr>
                <w:tcW w:w="0" w:type="auto"/>
                <w:tcBorders>
                  <w:top w:val="single" w:sz="4" w:space="0" w:color="A6A6A6" w:themeColor="background1" w:themeShade="A6"/>
                  <w:right w:val="single" w:sz="4" w:space="0" w:color="000000" w:themeColor="text1"/>
                </w:tcBorders>
              </w:tcPr>
            </w:tcPrChange>
          </w:tcPr>
          <w:p w14:paraId="64B9DF7E" w14:textId="77777777" w:rsidR="00E77514" w:rsidRDefault="00E77514" w:rsidP="00FC0611">
            <w:pPr>
              <w:pStyle w:val="NormalinTable"/>
            </w:pPr>
            <w:r>
              <w:rPr>
                <w:b/>
              </w:rPr>
              <w:t>2204 22 97</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6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9BFC9ED" w14:textId="77777777" w:rsidR="00E77514" w:rsidRDefault="00E77514" w:rsidP="00FC0611">
            <w:pPr>
              <w:pStyle w:val="NormalinTable"/>
              <w:tabs>
                <w:tab w:val="left" w:pos="1250"/>
              </w:tabs>
            </w:pPr>
            <w:r>
              <w:t>0.00%</w:t>
            </w:r>
          </w:p>
        </w:tc>
      </w:tr>
      <w:tr w:rsidR="00E77514" w14:paraId="3E8F2098" w14:textId="77777777" w:rsidTr="00162610">
        <w:trPr>
          <w:cantSplit/>
          <w:trPrChange w:id="286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869" w:author="David Owen" w:date="2019-06-03T11:19:00Z">
              <w:tcPr>
                <w:tcW w:w="0" w:type="auto"/>
                <w:tcBorders>
                  <w:top w:val="single" w:sz="4" w:space="0" w:color="A6A6A6" w:themeColor="background1" w:themeShade="A6"/>
                  <w:right w:val="single" w:sz="4" w:space="0" w:color="000000" w:themeColor="text1"/>
                </w:tcBorders>
              </w:tcPr>
            </w:tcPrChange>
          </w:tcPr>
          <w:p w14:paraId="20C694A3" w14:textId="77777777" w:rsidR="00E77514" w:rsidRDefault="00E77514" w:rsidP="00FC0611">
            <w:pPr>
              <w:pStyle w:val="NormalinTable"/>
            </w:pPr>
            <w:r>
              <w:rPr>
                <w:b/>
              </w:rPr>
              <w:t>2204 22 98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7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D40EB48" w14:textId="77777777" w:rsidR="00E77514" w:rsidRDefault="00E77514" w:rsidP="00FC0611">
            <w:pPr>
              <w:pStyle w:val="NormalinTable"/>
              <w:tabs>
                <w:tab w:val="left" w:pos="1250"/>
              </w:tabs>
            </w:pPr>
            <w:r>
              <w:t>0.00%</w:t>
            </w:r>
          </w:p>
        </w:tc>
      </w:tr>
      <w:tr w:rsidR="00E77514" w14:paraId="28C91675" w14:textId="77777777" w:rsidTr="00162610">
        <w:trPr>
          <w:cantSplit/>
          <w:trPrChange w:id="287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872" w:author="David Owen" w:date="2019-06-03T11:19:00Z">
              <w:tcPr>
                <w:tcW w:w="0" w:type="auto"/>
                <w:tcBorders>
                  <w:top w:val="single" w:sz="4" w:space="0" w:color="A6A6A6" w:themeColor="background1" w:themeShade="A6"/>
                  <w:right w:val="single" w:sz="4" w:space="0" w:color="000000" w:themeColor="text1"/>
                </w:tcBorders>
              </w:tcPr>
            </w:tcPrChange>
          </w:tcPr>
          <w:p w14:paraId="13E22F61" w14:textId="77777777" w:rsidR="00E77514" w:rsidRDefault="00E77514" w:rsidP="00FC0611">
            <w:pPr>
              <w:pStyle w:val="NormalinTable"/>
            </w:pPr>
            <w:r>
              <w:rPr>
                <w:b/>
              </w:rPr>
              <w:t>2204 29 10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7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7404CA4" w14:textId="77777777" w:rsidR="00E77514" w:rsidRDefault="00E77514" w:rsidP="00FC0611">
            <w:pPr>
              <w:pStyle w:val="NormalinTable"/>
              <w:tabs>
                <w:tab w:val="left" w:pos="1250"/>
              </w:tabs>
            </w:pPr>
            <w:r>
              <w:t>0.00%</w:t>
            </w:r>
          </w:p>
        </w:tc>
      </w:tr>
      <w:tr w:rsidR="00E77514" w14:paraId="368585F9" w14:textId="77777777" w:rsidTr="00162610">
        <w:trPr>
          <w:cantSplit/>
          <w:trPrChange w:id="287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875" w:author="David Owen" w:date="2019-06-03T11:19:00Z">
              <w:tcPr>
                <w:tcW w:w="0" w:type="auto"/>
                <w:tcBorders>
                  <w:top w:val="single" w:sz="4" w:space="0" w:color="A6A6A6" w:themeColor="background1" w:themeShade="A6"/>
                  <w:right w:val="single" w:sz="4" w:space="0" w:color="000000" w:themeColor="text1"/>
                </w:tcBorders>
              </w:tcPr>
            </w:tcPrChange>
          </w:tcPr>
          <w:p w14:paraId="456F490A" w14:textId="77777777" w:rsidR="00E77514" w:rsidRDefault="00E77514" w:rsidP="00FC0611">
            <w:pPr>
              <w:pStyle w:val="NormalinTable"/>
            </w:pPr>
            <w:r>
              <w:rPr>
                <w:b/>
              </w:rPr>
              <w:t>2204 29 93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7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951E9DC" w14:textId="77777777" w:rsidR="00E77514" w:rsidRDefault="00E77514" w:rsidP="00FC0611">
            <w:pPr>
              <w:pStyle w:val="NormalinTable"/>
              <w:tabs>
                <w:tab w:val="left" w:pos="1250"/>
              </w:tabs>
            </w:pPr>
            <w:r>
              <w:t>0.00%</w:t>
            </w:r>
          </w:p>
        </w:tc>
      </w:tr>
      <w:tr w:rsidR="00E77514" w14:paraId="4FCD7E92" w14:textId="77777777" w:rsidTr="00162610">
        <w:trPr>
          <w:cantSplit/>
          <w:trPrChange w:id="287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878" w:author="David Owen" w:date="2019-06-03T11:19:00Z">
              <w:tcPr>
                <w:tcW w:w="0" w:type="auto"/>
                <w:tcBorders>
                  <w:top w:val="single" w:sz="4" w:space="0" w:color="A6A6A6" w:themeColor="background1" w:themeShade="A6"/>
                  <w:right w:val="single" w:sz="4" w:space="0" w:color="000000" w:themeColor="text1"/>
                </w:tcBorders>
              </w:tcPr>
            </w:tcPrChange>
          </w:tcPr>
          <w:p w14:paraId="3B716E42" w14:textId="77777777" w:rsidR="00E77514" w:rsidRDefault="00E77514" w:rsidP="00FC0611">
            <w:pPr>
              <w:pStyle w:val="NormalinTable"/>
            </w:pPr>
            <w:r>
              <w:rPr>
                <w:b/>
              </w:rPr>
              <w:t>2204 29 94</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7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99FBACA" w14:textId="77777777" w:rsidR="00E77514" w:rsidRDefault="00E77514" w:rsidP="00FC0611">
            <w:pPr>
              <w:pStyle w:val="NormalinTable"/>
              <w:tabs>
                <w:tab w:val="left" w:pos="1250"/>
              </w:tabs>
            </w:pPr>
            <w:r>
              <w:t>0.00%</w:t>
            </w:r>
          </w:p>
        </w:tc>
      </w:tr>
      <w:tr w:rsidR="00E77514" w14:paraId="201D70A5" w14:textId="77777777" w:rsidTr="00162610">
        <w:trPr>
          <w:cantSplit/>
          <w:trPrChange w:id="288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881" w:author="David Owen" w:date="2019-06-03T11:19:00Z">
              <w:tcPr>
                <w:tcW w:w="0" w:type="auto"/>
                <w:tcBorders>
                  <w:top w:val="single" w:sz="4" w:space="0" w:color="A6A6A6" w:themeColor="background1" w:themeShade="A6"/>
                  <w:right w:val="single" w:sz="4" w:space="0" w:color="000000" w:themeColor="text1"/>
                </w:tcBorders>
              </w:tcPr>
            </w:tcPrChange>
          </w:tcPr>
          <w:p w14:paraId="197D80CE" w14:textId="77777777" w:rsidR="00E77514" w:rsidRDefault="00E77514" w:rsidP="00FC0611">
            <w:pPr>
              <w:pStyle w:val="NormalinTable"/>
            </w:pPr>
            <w:r>
              <w:rPr>
                <w:b/>
              </w:rPr>
              <w:t>2204 29 95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8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EC32989" w14:textId="77777777" w:rsidR="00E77514" w:rsidRDefault="00E77514" w:rsidP="00FC0611">
            <w:pPr>
              <w:pStyle w:val="NormalinTable"/>
              <w:tabs>
                <w:tab w:val="left" w:pos="1250"/>
              </w:tabs>
            </w:pPr>
            <w:r>
              <w:t>0.00%</w:t>
            </w:r>
          </w:p>
        </w:tc>
      </w:tr>
      <w:tr w:rsidR="00E77514" w14:paraId="12B93E67" w14:textId="77777777" w:rsidTr="00162610">
        <w:trPr>
          <w:cantSplit/>
          <w:trPrChange w:id="288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884" w:author="David Owen" w:date="2019-06-03T11:19:00Z">
              <w:tcPr>
                <w:tcW w:w="0" w:type="auto"/>
                <w:tcBorders>
                  <w:top w:val="single" w:sz="4" w:space="0" w:color="A6A6A6" w:themeColor="background1" w:themeShade="A6"/>
                  <w:right w:val="single" w:sz="4" w:space="0" w:color="000000" w:themeColor="text1"/>
                </w:tcBorders>
              </w:tcPr>
            </w:tcPrChange>
          </w:tcPr>
          <w:p w14:paraId="247737CB" w14:textId="77777777" w:rsidR="00E77514" w:rsidRDefault="00E77514" w:rsidP="00FC0611">
            <w:pPr>
              <w:pStyle w:val="NormalinTable"/>
            </w:pPr>
            <w:r>
              <w:rPr>
                <w:b/>
              </w:rPr>
              <w:t>2204 29 96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8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CA43606" w14:textId="77777777" w:rsidR="00E77514" w:rsidRDefault="00E77514" w:rsidP="00FC0611">
            <w:pPr>
              <w:pStyle w:val="NormalinTable"/>
              <w:tabs>
                <w:tab w:val="left" w:pos="1250"/>
              </w:tabs>
            </w:pPr>
            <w:r>
              <w:t>0.00%</w:t>
            </w:r>
          </w:p>
        </w:tc>
      </w:tr>
      <w:tr w:rsidR="00E77514" w14:paraId="4F92C421" w14:textId="77777777" w:rsidTr="00162610">
        <w:trPr>
          <w:cantSplit/>
          <w:trPrChange w:id="288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887" w:author="David Owen" w:date="2019-06-03T11:19:00Z">
              <w:tcPr>
                <w:tcW w:w="0" w:type="auto"/>
                <w:tcBorders>
                  <w:top w:val="single" w:sz="4" w:space="0" w:color="A6A6A6" w:themeColor="background1" w:themeShade="A6"/>
                  <w:right w:val="single" w:sz="4" w:space="0" w:color="000000" w:themeColor="text1"/>
                </w:tcBorders>
              </w:tcPr>
            </w:tcPrChange>
          </w:tcPr>
          <w:p w14:paraId="679BAE10" w14:textId="77777777" w:rsidR="00E77514" w:rsidRDefault="00E77514" w:rsidP="00FC0611">
            <w:pPr>
              <w:pStyle w:val="NormalinTable"/>
            </w:pPr>
            <w:r>
              <w:rPr>
                <w:b/>
              </w:rPr>
              <w:t>2204 29 97</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8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A7181F0" w14:textId="77777777" w:rsidR="00E77514" w:rsidRDefault="00E77514" w:rsidP="00FC0611">
            <w:pPr>
              <w:pStyle w:val="NormalinTable"/>
              <w:tabs>
                <w:tab w:val="left" w:pos="1250"/>
              </w:tabs>
            </w:pPr>
            <w:r>
              <w:t>0.00%</w:t>
            </w:r>
          </w:p>
        </w:tc>
      </w:tr>
      <w:tr w:rsidR="00E77514" w14:paraId="0CB5858E" w14:textId="77777777" w:rsidTr="00162610">
        <w:trPr>
          <w:cantSplit/>
          <w:trPrChange w:id="288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890" w:author="David Owen" w:date="2019-06-03T11:19:00Z">
              <w:tcPr>
                <w:tcW w:w="0" w:type="auto"/>
                <w:tcBorders>
                  <w:top w:val="single" w:sz="4" w:space="0" w:color="A6A6A6" w:themeColor="background1" w:themeShade="A6"/>
                  <w:right w:val="single" w:sz="4" w:space="0" w:color="000000" w:themeColor="text1"/>
                </w:tcBorders>
              </w:tcPr>
            </w:tcPrChange>
          </w:tcPr>
          <w:p w14:paraId="4C7B0E10" w14:textId="77777777" w:rsidR="00E77514" w:rsidRDefault="00E77514" w:rsidP="00FC0611">
            <w:pPr>
              <w:pStyle w:val="NormalinTable"/>
            </w:pPr>
            <w:r>
              <w:rPr>
                <w:b/>
              </w:rPr>
              <w:t>2204 29 98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9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7D7611E" w14:textId="77777777" w:rsidR="00E77514" w:rsidRDefault="00E77514" w:rsidP="00FC0611">
            <w:pPr>
              <w:pStyle w:val="NormalinTable"/>
              <w:tabs>
                <w:tab w:val="left" w:pos="1250"/>
              </w:tabs>
            </w:pPr>
            <w:r>
              <w:t>0.00%</w:t>
            </w:r>
          </w:p>
        </w:tc>
      </w:tr>
      <w:tr w:rsidR="00E77514" w14:paraId="7118247E" w14:textId="77777777" w:rsidTr="00162610">
        <w:trPr>
          <w:cantSplit/>
          <w:trPrChange w:id="289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893" w:author="David Owen" w:date="2019-06-03T11:19:00Z">
              <w:tcPr>
                <w:tcW w:w="0" w:type="auto"/>
                <w:tcBorders>
                  <w:top w:val="single" w:sz="4" w:space="0" w:color="A6A6A6" w:themeColor="background1" w:themeShade="A6"/>
                  <w:right w:val="single" w:sz="4" w:space="0" w:color="000000" w:themeColor="text1"/>
                </w:tcBorders>
              </w:tcPr>
            </w:tcPrChange>
          </w:tcPr>
          <w:p w14:paraId="2AD16145" w14:textId="77777777" w:rsidR="00E77514" w:rsidRDefault="00E77514" w:rsidP="00FC0611">
            <w:pPr>
              <w:pStyle w:val="NormalinTable"/>
            </w:pPr>
            <w:r>
              <w:rPr>
                <w:b/>
              </w:rPr>
              <w:t>2204 30 10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9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D8D4EE3" w14:textId="77777777" w:rsidR="00E77514" w:rsidRDefault="00E77514" w:rsidP="00FC0611">
            <w:pPr>
              <w:pStyle w:val="NormalinTable"/>
              <w:tabs>
                <w:tab w:val="left" w:pos="1250"/>
              </w:tabs>
            </w:pPr>
            <w:r>
              <w:t>0.00%</w:t>
            </w:r>
          </w:p>
        </w:tc>
      </w:tr>
      <w:tr w:rsidR="00E77514" w14:paraId="00E9F637" w14:textId="77777777" w:rsidTr="00162610">
        <w:trPr>
          <w:cantSplit/>
          <w:trPrChange w:id="289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896" w:author="David Owen" w:date="2019-06-03T11:19:00Z">
              <w:tcPr>
                <w:tcW w:w="0" w:type="auto"/>
                <w:tcBorders>
                  <w:top w:val="single" w:sz="4" w:space="0" w:color="A6A6A6" w:themeColor="background1" w:themeShade="A6"/>
                  <w:right w:val="single" w:sz="4" w:space="0" w:color="000000" w:themeColor="text1"/>
                </w:tcBorders>
              </w:tcPr>
            </w:tcPrChange>
          </w:tcPr>
          <w:p w14:paraId="463CE14C" w14:textId="77777777" w:rsidR="00E77514" w:rsidRDefault="00E77514" w:rsidP="00FC0611">
            <w:pPr>
              <w:pStyle w:val="NormalinTable"/>
            </w:pPr>
            <w:r>
              <w:rPr>
                <w:b/>
              </w:rPr>
              <w:t>2204 30 92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9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89BED43" w14:textId="77777777" w:rsidR="00E77514" w:rsidRDefault="00E77514" w:rsidP="00FC0611">
            <w:pPr>
              <w:pStyle w:val="NormalinTable"/>
              <w:tabs>
                <w:tab w:val="left" w:pos="1250"/>
              </w:tabs>
            </w:pPr>
            <w:r>
              <w:t>Entry Price - 0.00% + Specific 100%</w:t>
            </w:r>
          </w:p>
        </w:tc>
      </w:tr>
      <w:tr w:rsidR="00E77514" w14:paraId="4ABC0624" w14:textId="77777777" w:rsidTr="00162610">
        <w:trPr>
          <w:cantSplit/>
          <w:trPrChange w:id="289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899" w:author="David Owen" w:date="2019-06-03T11:19:00Z">
              <w:tcPr>
                <w:tcW w:w="0" w:type="auto"/>
                <w:tcBorders>
                  <w:top w:val="single" w:sz="4" w:space="0" w:color="A6A6A6" w:themeColor="background1" w:themeShade="A6"/>
                  <w:right w:val="single" w:sz="4" w:space="0" w:color="000000" w:themeColor="text1"/>
                </w:tcBorders>
              </w:tcPr>
            </w:tcPrChange>
          </w:tcPr>
          <w:p w14:paraId="2A974B69" w14:textId="77777777" w:rsidR="00E77514" w:rsidRDefault="00E77514" w:rsidP="00FC0611">
            <w:pPr>
              <w:pStyle w:val="NormalinTable"/>
            </w:pPr>
            <w:r>
              <w:rPr>
                <w:b/>
              </w:rPr>
              <w:t>2204 30 94</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0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934D42A" w14:textId="77777777" w:rsidR="00E77514" w:rsidRDefault="00E77514" w:rsidP="00FC0611">
            <w:pPr>
              <w:pStyle w:val="NormalinTable"/>
              <w:tabs>
                <w:tab w:val="left" w:pos="1250"/>
              </w:tabs>
            </w:pPr>
            <w:r>
              <w:t>Entry Price - 0.00% + Specific 100%</w:t>
            </w:r>
          </w:p>
        </w:tc>
      </w:tr>
      <w:tr w:rsidR="00E77514" w14:paraId="14FEFA91" w14:textId="77777777" w:rsidTr="00162610">
        <w:trPr>
          <w:cantSplit/>
          <w:trPrChange w:id="290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902" w:author="David Owen" w:date="2019-06-03T11:19:00Z">
              <w:tcPr>
                <w:tcW w:w="0" w:type="auto"/>
                <w:tcBorders>
                  <w:top w:val="single" w:sz="4" w:space="0" w:color="A6A6A6" w:themeColor="background1" w:themeShade="A6"/>
                  <w:right w:val="single" w:sz="4" w:space="0" w:color="000000" w:themeColor="text1"/>
                </w:tcBorders>
              </w:tcPr>
            </w:tcPrChange>
          </w:tcPr>
          <w:p w14:paraId="2A448216" w14:textId="77777777" w:rsidR="00E77514" w:rsidRDefault="00E77514" w:rsidP="00FC0611">
            <w:pPr>
              <w:pStyle w:val="NormalinTable"/>
            </w:pPr>
            <w:r>
              <w:rPr>
                <w:b/>
              </w:rPr>
              <w:t>2204 30 96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0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13F5079" w14:textId="77777777" w:rsidR="00E77514" w:rsidRDefault="00E77514" w:rsidP="00FC0611">
            <w:pPr>
              <w:pStyle w:val="NormalinTable"/>
              <w:tabs>
                <w:tab w:val="left" w:pos="1250"/>
              </w:tabs>
            </w:pPr>
            <w:r>
              <w:t>Entry Price - 0.00% + Specific 100%</w:t>
            </w:r>
          </w:p>
        </w:tc>
      </w:tr>
      <w:tr w:rsidR="00E77514" w14:paraId="52F3C7F3" w14:textId="77777777" w:rsidTr="00162610">
        <w:trPr>
          <w:cantSplit/>
          <w:trPrChange w:id="290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905" w:author="David Owen" w:date="2019-06-03T11:19:00Z">
              <w:tcPr>
                <w:tcW w:w="0" w:type="auto"/>
                <w:tcBorders>
                  <w:top w:val="single" w:sz="4" w:space="0" w:color="A6A6A6" w:themeColor="background1" w:themeShade="A6"/>
                  <w:right w:val="single" w:sz="4" w:space="0" w:color="000000" w:themeColor="text1"/>
                </w:tcBorders>
              </w:tcPr>
            </w:tcPrChange>
          </w:tcPr>
          <w:p w14:paraId="14DF4087" w14:textId="77777777" w:rsidR="00E77514" w:rsidRDefault="00E77514" w:rsidP="00FC0611">
            <w:pPr>
              <w:pStyle w:val="NormalinTable"/>
            </w:pPr>
            <w:r>
              <w:rPr>
                <w:b/>
              </w:rPr>
              <w:t>2204 30 98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0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3BB4931" w14:textId="77777777" w:rsidR="00E77514" w:rsidRDefault="00E77514" w:rsidP="00FC0611">
            <w:pPr>
              <w:pStyle w:val="NormalinTable"/>
              <w:tabs>
                <w:tab w:val="left" w:pos="1250"/>
              </w:tabs>
            </w:pPr>
            <w:r>
              <w:t>Entry Price - 0.00% + Specific 100%</w:t>
            </w:r>
          </w:p>
        </w:tc>
      </w:tr>
      <w:tr w:rsidR="00E77514" w14:paraId="0EA84BA5" w14:textId="77777777" w:rsidTr="00162610">
        <w:trPr>
          <w:cantSplit/>
          <w:trPrChange w:id="290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908" w:author="David Owen" w:date="2019-06-03T11:19:00Z">
              <w:tcPr>
                <w:tcW w:w="0" w:type="auto"/>
                <w:tcBorders>
                  <w:top w:val="single" w:sz="4" w:space="0" w:color="A6A6A6" w:themeColor="background1" w:themeShade="A6"/>
                  <w:right w:val="single" w:sz="4" w:space="0" w:color="000000" w:themeColor="text1"/>
                </w:tcBorders>
              </w:tcPr>
            </w:tcPrChange>
          </w:tcPr>
          <w:p w14:paraId="6D4A8560" w14:textId="77777777" w:rsidR="00E77514" w:rsidRDefault="00E77514" w:rsidP="00FC0611">
            <w:pPr>
              <w:pStyle w:val="NormalinTable"/>
            </w:pPr>
            <w:r>
              <w:rPr>
                <w:b/>
              </w:rPr>
              <w:t>2205 00 00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0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EEB9462" w14:textId="77777777" w:rsidR="00E77514" w:rsidRDefault="00E77514" w:rsidP="00FC0611">
            <w:pPr>
              <w:pStyle w:val="NormalinTable"/>
              <w:tabs>
                <w:tab w:val="left" w:pos="1250"/>
              </w:tabs>
            </w:pPr>
            <w:r>
              <w:t>0.00%</w:t>
            </w:r>
          </w:p>
        </w:tc>
      </w:tr>
      <w:tr w:rsidR="00E77514" w14:paraId="6CF281F0" w14:textId="77777777" w:rsidTr="00162610">
        <w:trPr>
          <w:cantSplit/>
          <w:trPrChange w:id="291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911" w:author="David Owen" w:date="2019-06-03T11:19:00Z">
              <w:tcPr>
                <w:tcW w:w="0" w:type="auto"/>
                <w:tcBorders>
                  <w:top w:val="single" w:sz="4" w:space="0" w:color="A6A6A6" w:themeColor="background1" w:themeShade="A6"/>
                  <w:right w:val="single" w:sz="4" w:space="0" w:color="000000" w:themeColor="text1"/>
                </w:tcBorders>
              </w:tcPr>
            </w:tcPrChange>
          </w:tcPr>
          <w:p w14:paraId="696ABCD3" w14:textId="77777777" w:rsidR="00E77514" w:rsidRDefault="00E77514" w:rsidP="00FC0611">
            <w:pPr>
              <w:pStyle w:val="NormalinTable"/>
            </w:pPr>
            <w:r>
              <w:rPr>
                <w:b/>
              </w:rPr>
              <w:t>2206 00 00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1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EDADA39" w14:textId="77777777" w:rsidR="00E77514" w:rsidRDefault="00E77514" w:rsidP="00FC0611">
            <w:pPr>
              <w:pStyle w:val="NormalinTable"/>
              <w:tabs>
                <w:tab w:val="left" w:pos="1250"/>
              </w:tabs>
            </w:pPr>
            <w:r>
              <w:t>0.00%</w:t>
            </w:r>
          </w:p>
        </w:tc>
      </w:tr>
      <w:tr w:rsidR="00E77514" w14:paraId="16F44472" w14:textId="77777777" w:rsidTr="00162610">
        <w:trPr>
          <w:cantSplit/>
          <w:trPrChange w:id="291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914" w:author="David Owen" w:date="2019-06-03T11:19:00Z">
              <w:tcPr>
                <w:tcW w:w="0" w:type="auto"/>
                <w:tcBorders>
                  <w:top w:val="single" w:sz="4" w:space="0" w:color="A6A6A6" w:themeColor="background1" w:themeShade="A6"/>
                  <w:right w:val="single" w:sz="4" w:space="0" w:color="000000" w:themeColor="text1"/>
                </w:tcBorders>
              </w:tcPr>
            </w:tcPrChange>
          </w:tcPr>
          <w:p w14:paraId="2E6FCE19" w14:textId="77777777" w:rsidR="00E77514" w:rsidRDefault="00E77514" w:rsidP="00FC0611">
            <w:pPr>
              <w:pStyle w:val="NormalinTable"/>
            </w:pPr>
            <w:r>
              <w:rPr>
                <w:b/>
              </w:rPr>
              <w:t>2207 00 00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1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2425CF1" w14:textId="77777777" w:rsidR="00E77514" w:rsidRDefault="00E77514" w:rsidP="00FC0611">
            <w:pPr>
              <w:pStyle w:val="NormalinTable"/>
              <w:tabs>
                <w:tab w:val="left" w:pos="1250"/>
              </w:tabs>
            </w:pPr>
            <w:r>
              <w:t>0.00%</w:t>
            </w:r>
          </w:p>
        </w:tc>
      </w:tr>
      <w:tr w:rsidR="00E77514" w14:paraId="7FE7E8CF" w14:textId="77777777" w:rsidTr="00162610">
        <w:trPr>
          <w:cantSplit/>
          <w:trPrChange w:id="291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917" w:author="David Owen" w:date="2019-06-03T11:19:00Z">
              <w:tcPr>
                <w:tcW w:w="0" w:type="auto"/>
                <w:tcBorders>
                  <w:top w:val="single" w:sz="4" w:space="0" w:color="A6A6A6" w:themeColor="background1" w:themeShade="A6"/>
                  <w:right w:val="single" w:sz="4" w:space="0" w:color="000000" w:themeColor="text1"/>
                </w:tcBorders>
              </w:tcPr>
            </w:tcPrChange>
          </w:tcPr>
          <w:p w14:paraId="33F29A6A" w14:textId="77777777" w:rsidR="00E77514" w:rsidRDefault="00E77514" w:rsidP="00FC0611">
            <w:pPr>
              <w:pStyle w:val="NormalinTable"/>
            </w:pPr>
            <w:r>
              <w:rPr>
                <w:b/>
              </w:rPr>
              <w:t>2208 40 11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1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D1A958B" w14:textId="77777777" w:rsidR="00E77514" w:rsidRDefault="00E77514" w:rsidP="00FC0611">
            <w:pPr>
              <w:pStyle w:val="NormalinTable"/>
              <w:tabs>
                <w:tab w:val="left" w:pos="1250"/>
              </w:tabs>
            </w:pPr>
            <w:r>
              <w:t>0.00%</w:t>
            </w:r>
          </w:p>
        </w:tc>
      </w:tr>
      <w:tr w:rsidR="00E77514" w14:paraId="2B35470F" w14:textId="77777777" w:rsidTr="00162610">
        <w:trPr>
          <w:cantSplit/>
          <w:trPrChange w:id="291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920" w:author="David Owen" w:date="2019-06-03T11:19:00Z">
              <w:tcPr>
                <w:tcW w:w="0" w:type="auto"/>
                <w:tcBorders>
                  <w:top w:val="single" w:sz="4" w:space="0" w:color="A6A6A6" w:themeColor="background1" w:themeShade="A6"/>
                  <w:right w:val="single" w:sz="4" w:space="0" w:color="000000" w:themeColor="text1"/>
                </w:tcBorders>
              </w:tcPr>
            </w:tcPrChange>
          </w:tcPr>
          <w:p w14:paraId="7EDB3C04" w14:textId="77777777" w:rsidR="00E77514" w:rsidRDefault="00E77514" w:rsidP="00FC0611">
            <w:pPr>
              <w:pStyle w:val="NormalinTable"/>
            </w:pPr>
            <w:r>
              <w:rPr>
                <w:b/>
              </w:rPr>
              <w:t>2208 40 39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2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B9A582B" w14:textId="77777777" w:rsidR="00E77514" w:rsidRDefault="00E77514" w:rsidP="00FC0611">
            <w:pPr>
              <w:pStyle w:val="NormalinTable"/>
              <w:tabs>
                <w:tab w:val="left" w:pos="1250"/>
              </w:tabs>
            </w:pPr>
            <w:r>
              <w:t>0.00%</w:t>
            </w:r>
          </w:p>
        </w:tc>
      </w:tr>
      <w:tr w:rsidR="00E77514" w14:paraId="0B7CC6A4" w14:textId="77777777" w:rsidTr="00162610">
        <w:trPr>
          <w:cantSplit/>
          <w:trPrChange w:id="292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923" w:author="David Owen" w:date="2019-06-03T11:19:00Z">
              <w:tcPr>
                <w:tcW w:w="0" w:type="auto"/>
                <w:tcBorders>
                  <w:top w:val="single" w:sz="4" w:space="0" w:color="A6A6A6" w:themeColor="background1" w:themeShade="A6"/>
                  <w:right w:val="single" w:sz="4" w:space="0" w:color="000000" w:themeColor="text1"/>
                </w:tcBorders>
              </w:tcPr>
            </w:tcPrChange>
          </w:tcPr>
          <w:p w14:paraId="35F3D155" w14:textId="77777777" w:rsidR="00E77514" w:rsidRDefault="00E77514" w:rsidP="00FC0611">
            <w:pPr>
              <w:pStyle w:val="NormalinTable"/>
            </w:pPr>
            <w:r>
              <w:rPr>
                <w:b/>
              </w:rPr>
              <w:t>2208 90 91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2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5B27D46" w14:textId="77777777" w:rsidR="00E77514" w:rsidRDefault="00E77514" w:rsidP="00FC0611">
            <w:pPr>
              <w:pStyle w:val="NormalinTable"/>
              <w:tabs>
                <w:tab w:val="left" w:pos="1250"/>
              </w:tabs>
            </w:pPr>
            <w:r>
              <w:t>0.00%</w:t>
            </w:r>
          </w:p>
        </w:tc>
      </w:tr>
      <w:tr w:rsidR="00E77514" w14:paraId="5308862F" w14:textId="77777777" w:rsidTr="00162610">
        <w:trPr>
          <w:cantSplit/>
          <w:trPrChange w:id="292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926" w:author="David Owen" w:date="2019-06-03T11:19:00Z">
              <w:tcPr>
                <w:tcW w:w="0" w:type="auto"/>
                <w:tcBorders>
                  <w:top w:val="single" w:sz="4" w:space="0" w:color="A6A6A6" w:themeColor="background1" w:themeShade="A6"/>
                  <w:right w:val="single" w:sz="4" w:space="0" w:color="000000" w:themeColor="text1"/>
                </w:tcBorders>
              </w:tcPr>
            </w:tcPrChange>
          </w:tcPr>
          <w:p w14:paraId="4CDD3DBF" w14:textId="77777777" w:rsidR="00E77514" w:rsidRDefault="00E77514" w:rsidP="00FC0611">
            <w:pPr>
              <w:pStyle w:val="NormalinTable"/>
            </w:pPr>
            <w:r>
              <w:rPr>
                <w:b/>
              </w:rPr>
              <w:t>2208 90 99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2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E969CC1" w14:textId="77777777" w:rsidR="00E77514" w:rsidRDefault="00E77514" w:rsidP="00FC0611">
            <w:pPr>
              <w:pStyle w:val="NormalinTable"/>
              <w:tabs>
                <w:tab w:val="left" w:pos="1250"/>
              </w:tabs>
            </w:pPr>
            <w:r>
              <w:t>0.00%</w:t>
            </w:r>
          </w:p>
        </w:tc>
      </w:tr>
      <w:tr w:rsidR="00E77514" w14:paraId="64F6AC1C" w14:textId="77777777" w:rsidTr="00162610">
        <w:trPr>
          <w:cantSplit/>
          <w:trPrChange w:id="292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929" w:author="David Owen" w:date="2019-06-03T11:19:00Z">
              <w:tcPr>
                <w:tcW w:w="0" w:type="auto"/>
                <w:tcBorders>
                  <w:top w:val="single" w:sz="4" w:space="0" w:color="A6A6A6" w:themeColor="background1" w:themeShade="A6"/>
                  <w:right w:val="single" w:sz="4" w:space="0" w:color="000000" w:themeColor="text1"/>
                </w:tcBorders>
              </w:tcPr>
            </w:tcPrChange>
          </w:tcPr>
          <w:p w14:paraId="09108C66" w14:textId="77777777" w:rsidR="00E77514" w:rsidRDefault="00E77514" w:rsidP="00FC0611">
            <w:pPr>
              <w:pStyle w:val="NormalinTable"/>
            </w:pPr>
            <w:r>
              <w:rPr>
                <w:b/>
              </w:rPr>
              <w:t>2209 00 00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3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AE6D7EE" w14:textId="77777777" w:rsidR="00E77514" w:rsidRDefault="00E77514" w:rsidP="00FC0611">
            <w:pPr>
              <w:pStyle w:val="NormalinTable"/>
              <w:tabs>
                <w:tab w:val="left" w:pos="1250"/>
              </w:tabs>
            </w:pPr>
            <w:r>
              <w:t>0.00%</w:t>
            </w:r>
          </w:p>
        </w:tc>
      </w:tr>
      <w:tr w:rsidR="00E77514" w14:paraId="17E312C8" w14:textId="77777777" w:rsidTr="00162610">
        <w:trPr>
          <w:cantSplit/>
          <w:trPrChange w:id="293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932" w:author="David Owen" w:date="2019-06-03T11:19:00Z">
              <w:tcPr>
                <w:tcW w:w="0" w:type="auto"/>
                <w:tcBorders>
                  <w:top w:val="single" w:sz="4" w:space="0" w:color="A6A6A6" w:themeColor="background1" w:themeShade="A6"/>
                  <w:right w:val="single" w:sz="4" w:space="0" w:color="000000" w:themeColor="text1"/>
                </w:tcBorders>
              </w:tcPr>
            </w:tcPrChange>
          </w:tcPr>
          <w:p w14:paraId="6635A887" w14:textId="77777777" w:rsidR="00E77514" w:rsidRDefault="00E77514" w:rsidP="00FC0611">
            <w:pPr>
              <w:pStyle w:val="NormalinTable"/>
            </w:pPr>
            <w:r>
              <w:rPr>
                <w:b/>
              </w:rPr>
              <w:t>2302 00 00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3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38F34A3" w14:textId="77777777" w:rsidR="00E77514" w:rsidRDefault="00E77514" w:rsidP="00FC0611">
            <w:pPr>
              <w:pStyle w:val="NormalinTable"/>
              <w:tabs>
                <w:tab w:val="left" w:pos="1250"/>
              </w:tabs>
            </w:pPr>
            <w:r>
              <w:t>0.00%</w:t>
            </w:r>
          </w:p>
        </w:tc>
      </w:tr>
      <w:tr w:rsidR="00E77514" w14:paraId="3F348141" w14:textId="77777777" w:rsidTr="00162610">
        <w:trPr>
          <w:cantSplit/>
          <w:trPrChange w:id="293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935" w:author="David Owen" w:date="2019-06-03T11:19:00Z">
              <w:tcPr>
                <w:tcW w:w="0" w:type="auto"/>
                <w:tcBorders>
                  <w:top w:val="single" w:sz="4" w:space="0" w:color="A6A6A6" w:themeColor="background1" w:themeShade="A6"/>
                  <w:right w:val="single" w:sz="4" w:space="0" w:color="000000" w:themeColor="text1"/>
                </w:tcBorders>
              </w:tcPr>
            </w:tcPrChange>
          </w:tcPr>
          <w:p w14:paraId="7D5433A8" w14:textId="77777777" w:rsidR="00E77514" w:rsidRDefault="00E77514" w:rsidP="00FC0611">
            <w:pPr>
              <w:pStyle w:val="NormalinTable"/>
            </w:pPr>
            <w:r>
              <w:rPr>
                <w:b/>
              </w:rPr>
              <w:t>2303 10 11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3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24EAC4B" w14:textId="77777777" w:rsidR="00E77514" w:rsidRDefault="00E77514" w:rsidP="00FC0611">
            <w:pPr>
              <w:pStyle w:val="NormalinTable"/>
              <w:tabs>
                <w:tab w:val="left" w:pos="1250"/>
              </w:tabs>
            </w:pPr>
            <w:r>
              <w:t>0.00%</w:t>
            </w:r>
          </w:p>
        </w:tc>
      </w:tr>
      <w:tr w:rsidR="00E77514" w14:paraId="574CBAC5" w14:textId="77777777" w:rsidTr="00162610">
        <w:trPr>
          <w:cantSplit/>
          <w:trPrChange w:id="293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938" w:author="David Owen" w:date="2019-06-03T11:19:00Z">
              <w:tcPr>
                <w:tcW w:w="0" w:type="auto"/>
                <w:tcBorders>
                  <w:top w:val="single" w:sz="4" w:space="0" w:color="A6A6A6" w:themeColor="background1" w:themeShade="A6"/>
                  <w:right w:val="single" w:sz="4" w:space="0" w:color="000000" w:themeColor="text1"/>
                </w:tcBorders>
              </w:tcPr>
            </w:tcPrChange>
          </w:tcPr>
          <w:p w14:paraId="5C4F6371" w14:textId="77777777" w:rsidR="00E77514" w:rsidRDefault="00E77514" w:rsidP="00FC0611">
            <w:pPr>
              <w:pStyle w:val="NormalinTable"/>
            </w:pPr>
            <w:r>
              <w:rPr>
                <w:b/>
              </w:rPr>
              <w:lastRenderedPageBreak/>
              <w:t>2306 90 19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3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0FDF584" w14:textId="29B06765" w:rsidR="00E77514" w:rsidRDefault="00647AD3" w:rsidP="00FC0611">
            <w:pPr>
              <w:pStyle w:val="NormalinTable"/>
              <w:tabs>
                <w:tab w:val="left" w:pos="1250"/>
              </w:tabs>
              <w:rPr>
                <w:ins w:id="2940" w:author="David Owen" w:date="2019-06-03T12:37:00Z"/>
              </w:rPr>
            </w:pPr>
            <w:ins w:id="2941" w:author="David Owen" w:date="2019-06-03T12:37:00Z">
              <w:r>
                <w:t xml:space="preserve">To </w:t>
              </w:r>
            </w:ins>
            <w:ins w:id="2942" w:author="David Owen" w:date="2019-06-13T15:33:00Z">
              <w:r w:rsidR="005F21CC">
                <w:t>31/12/19</w:t>
              </w:r>
            </w:ins>
            <w:ins w:id="2943" w:author="David Owen" w:date="2019-06-03T12:37:00Z">
              <w:r>
                <w:t xml:space="preserve"> </w:t>
              </w:r>
            </w:ins>
            <w:r w:rsidR="00E77514">
              <w:t>6.000 € / tonne</w:t>
            </w:r>
          </w:p>
          <w:p w14:paraId="6CA6D52B" w14:textId="77277F00" w:rsidR="00647AD3" w:rsidRDefault="00647AD3" w:rsidP="00FC0611">
            <w:pPr>
              <w:pStyle w:val="NormalinTable"/>
              <w:tabs>
                <w:tab w:val="left" w:pos="1250"/>
              </w:tabs>
            </w:pPr>
            <w:ins w:id="2944" w:author="David Owen" w:date="2019-06-03T12:37:00Z">
              <w:r>
                <w:t xml:space="preserve">From </w:t>
              </w:r>
            </w:ins>
            <w:ins w:id="2945" w:author="David Owen" w:date="2019-06-13T15:34:00Z">
              <w:r w:rsidR="005F21CC">
                <w:t>1/1/20</w:t>
              </w:r>
            </w:ins>
            <w:ins w:id="2946" w:author="David Owen" w:date="2019-06-03T12:37:00Z">
              <w:r>
                <w:t xml:space="preserve"> 0</w:t>
              </w:r>
            </w:ins>
            <w:ins w:id="2947" w:author="David Owen" w:date="2019-06-03T12:38:00Z">
              <w:r>
                <w:t>.00%</w:t>
              </w:r>
            </w:ins>
          </w:p>
        </w:tc>
      </w:tr>
      <w:tr w:rsidR="00E77514" w14:paraId="71277469" w14:textId="77777777" w:rsidTr="00162610">
        <w:trPr>
          <w:cantSplit/>
          <w:trPrChange w:id="294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949" w:author="David Owen" w:date="2019-06-03T11:19:00Z">
              <w:tcPr>
                <w:tcW w:w="0" w:type="auto"/>
                <w:tcBorders>
                  <w:top w:val="single" w:sz="4" w:space="0" w:color="A6A6A6" w:themeColor="background1" w:themeShade="A6"/>
                  <w:right w:val="single" w:sz="4" w:space="0" w:color="000000" w:themeColor="text1"/>
                </w:tcBorders>
              </w:tcPr>
            </w:tcPrChange>
          </w:tcPr>
          <w:p w14:paraId="35A603FD" w14:textId="77777777" w:rsidR="00E77514" w:rsidRDefault="00E77514" w:rsidP="00FC0611">
            <w:pPr>
              <w:pStyle w:val="NormalinTable"/>
            </w:pPr>
            <w:r>
              <w:rPr>
                <w:b/>
              </w:rPr>
              <w:t>2307 00 19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5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CF3D461" w14:textId="77777777" w:rsidR="00E77514" w:rsidRDefault="00E77514" w:rsidP="00FC0611">
            <w:pPr>
              <w:pStyle w:val="NormalinTable"/>
              <w:tabs>
                <w:tab w:val="left" w:pos="1250"/>
              </w:tabs>
            </w:pPr>
            <w:r>
              <w:t>0.00%</w:t>
            </w:r>
          </w:p>
        </w:tc>
      </w:tr>
      <w:tr w:rsidR="00E77514" w14:paraId="0505A316" w14:textId="77777777" w:rsidTr="00162610">
        <w:trPr>
          <w:cantSplit/>
          <w:trPrChange w:id="295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952" w:author="David Owen" w:date="2019-06-03T11:19:00Z">
              <w:tcPr>
                <w:tcW w:w="0" w:type="auto"/>
                <w:tcBorders>
                  <w:top w:val="single" w:sz="4" w:space="0" w:color="A6A6A6" w:themeColor="background1" w:themeShade="A6"/>
                  <w:right w:val="single" w:sz="4" w:space="0" w:color="000000" w:themeColor="text1"/>
                </w:tcBorders>
              </w:tcPr>
            </w:tcPrChange>
          </w:tcPr>
          <w:p w14:paraId="11A9E4EC" w14:textId="77777777" w:rsidR="00E77514" w:rsidRDefault="00E77514" w:rsidP="00FC0611">
            <w:pPr>
              <w:pStyle w:val="NormalinTable"/>
            </w:pPr>
            <w:r>
              <w:rPr>
                <w:b/>
              </w:rPr>
              <w:t>2308 00 19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5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DBFE01E" w14:textId="77777777" w:rsidR="00E77514" w:rsidRDefault="00E77514" w:rsidP="00FC0611">
            <w:pPr>
              <w:pStyle w:val="NormalinTable"/>
              <w:tabs>
                <w:tab w:val="left" w:pos="1250"/>
              </w:tabs>
            </w:pPr>
            <w:r>
              <w:t>0.00%</w:t>
            </w:r>
          </w:p>
        </w:tc>
      </w:tr>
      <w:tr w:rsidR="00E77514" w14:paraId="4E3DF4B1" w14:textId="77777777" w:rsidTr="00162610">
        <w:trPr>
          <w:cantSplit/>
          <w:trPrChange w:id="295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955" w:author="David Owen" w:date="2019-06-03T11:19:00Z">
              <w:tcPr>
                <w:tcW w:w="0" w:type="auto"/>
                <w:tcBorders>
                  <w:top w:val="single" w:sz="4" w:space="0" w:color="A6A6A6" w:themeColor="background1" w:themeShade="A6"/>
                  <w:right w:val="single" w:sz="4" w:space="0" w:color="000000" w:themeColor="text1"/>
                </w:tcBorders>
              </w:tcPr>
            </w:tcPrChange>
          </w:tcPr>
          <w:p w14:paraId="444E41B5" w14:textId="77777777" w:rsidR="00E77514" w:rsidRDefault="00E77514" w:rsidP="00FC0611">
            <w:pPr>
              <w:pStyle w:val="NormalinTable"/>
            </w:pPr>
            <w:r>
              <w:rPr>
                <w:b/>
              </w:rPr>
              <w:t>2308 00 90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5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93B97DF" w14:textId="77777777" w:rsidR="00E77514" w:rsidRDefault="00E77514" w:rsidP="00FC0611">
            <w:pPr>
              <w:pStyle w:val="NormalinTable"/>
              <w:tabs>
                <w:tab w:val="left" w:pos="1250"/>
              </w:tabs>
            </w:pPr>
            <w:r>
              <w:t>0.00%</w:t>
            </w:r>
          </w:p>
        </w:tc>
      </w:tr>
      <w:tr w:rsidR="00E77514" w14:paraId="733FB610" w14:textId="77777777" w:rsidTr="00162610">
        <w:trPr>
          <w:cantSplit/>
          <w:trPrChange w:id="295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958" w:author="David Owen" w:date="2019-06-03T11:19:00Z">
              <w:tcPr>
                <w:tcW w:w="0" w:type="auto"/>
                <w:tcBorders>
                  <w:top w:val="single" w:sz="4" w:space="0" w:color="A6A6A6" w:themeColor="background1" w:themeShade="A6"/>
                  <w:right w:val="single" w:sz="4" w:space="0" w:color="000000" w:themeColor="text1"/>
                </w:tcBorders>
              </w:tcPr>
            </w:tcPrChange>
          </w:tcPr>
          <w:p w14:paraId="39E10A5C" w14:textId="77777777" w:rsidR="00E77514" w:rsidRDefault="00E77514" w:rsidP="00FC0611">
            <w:pPr>
              <w:pStyle w:val="NormalinTable"/>
            </w:pPr>
            <w:r>
              <w:rPr>
                <w:b/>
              </w:rPr>
              <w:t>2309 10 13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5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9574005" w14:textId="77777777" w:rsidR="00E77514" w:rsidRDefault="00E77514" w:rsidP="00FC0611">
            <w:pPr>
              <w:pStyle w:val="NormalinTable"/>
              <w:tabs>
                <w:tab w:val="left" w:pos="1250"/>
              </w:tabs>
            </w:pPr>
            <w:r>
              <w:t>0.00%</w:t>
            </w:r>
          </w:p>
        </w:tc>
      </w:tr>
      <w:tr w:rsidR="00E77514" w14:paraId="1F59CB84" w14:textId="77777777" w:rsidTr="00162610">
        <w:trPr>
          <w:cantSplit/>
          <w:trPrChange w:id="296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961" w:author="David Owen" w:date="2019-06-03T11:19:00Z">
              <w:tcPr>
                <w:tcW w:w="0" w:type="auto"/>
                <w:tcBorders>
                  <w:top w:val="single" w:sz="4" w:space="0" w:color="A6A6A6" w:themeColor="background1" w:themeShade="A6"/>
                  <w:right w:val="single" w:sz="4" w:space="0" w:color="000000" w:themeColor="text1"/>
                </w:tcBorders>
              </w:tcPr>
            </w:tcPrChange>
          </w:tcPr>
          <w:p w14:paraId="6E387121" w14:textId="77777777" w:rsidR="00E77514" w:rsidRDefault="00E77514" w:rsidP="00FC0611">
            <w:pPr>
              <w:pStyle w:val="NormalinTable"/>
            </w:pPr>
            <w:r>
              <w:rPr>
                <w:b/>
              </w:rPr>
              <w:t>2309 10 15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6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658FFCB" w14:textId="77777777" w:rsidR="00E77514" w:rsidRDefault="00E77514" w:rsidP="00FC0611">
            <w:pPr>
              <w:pStyle w:val="NormalinTable"/>
              <w:tabs>
                <w:tab w:val="left" w:pos="1250"/>
              </w:tabs>
            </w:pPr>
            <w:r>
              <w:t>0.00%</w:t>
            </w:r>
          </w:p>
        </w:tc>
      </w:tr>
      <w:tr w:rsidR="00E77514" w14:paraId="6C9C67DB" w14:textId="77777777" w:rsidTr="00162610">
        <w:trPr>
          <w:cantSplit/>
          <w:trPrChange w:id="296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964" w:author="David Owen" w:date="2019-06-03T11:19:00Z">
              <w:tcPr>
                <w:tcW w:w="0" w:type="auto"/>
                <w:tcBorders>
                  <w:top w:val="single" w:sz="4" w:space="0" w:color="A6A6A6" w:themeColor="background1" w:themeShade="A6"/>
                  <w:right w:val="single" w:sz="4" w:space="0" w:color="000000" w:themeColor="text1"/>
                </w:tcBorders>
              </w:tcPr>
            </w:tcPrChange>
          </w:tcPr>
          <w:p w14:paraId="52E14657" w14:textId="77777777" w:rsidR="00E77514" w:rsidRDefault="00E77514" w:rsidP="00FC0611">
            <w:pPr>
              <w:pStyle w:val="NormalinTable"/>
            </w:pPr>
            <w:r>
              <w:rPr>
                <w:b/>
              </w:rPr>
              <w:t>2309 10 19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6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7546B12" w14:textId="77777777" w:rsidR="00E77514" w:rsidRDefault="00E77514" w:rsidP="00FC0611">
            <w:pPr>
              <w:pStyle w:val="NormalinTable"/>
              <w:tabs>
                <w:tab w:val="left" w:pos="1250"/>
              </w:tabs>
            </w:pPr>
            <w:r>
              <w:t>0.00%</w:t>
            </w:r>
          </w:p>
        </w:tc>
      </w:tr>
      <w:tr w:rsidR="00E77514" w14:paraId="1B1242D7" w14:textId="77777777" w:rsidTr="00162610">
        <w:trPr>
          <w:cantSplit/>
          <w:trPrChange w:id="296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967" w:author="David Owen" w:date="2019-06-03T11:19:00Z">
              <w:tcPr>
                <w:tcW w:w="0" w:type="auto"/>
                <w:tcBorders>
                  <w:top w:val="single" w:sz="4" w:space="0" w:color="A6A6A6" w:themeColor="background1" w:themeShade="A6"/>
                  <w:right w:val="single" w:sz="4" w:space="0" w:color="000000" w:themeColor="text1"/>
                </w:tcBorders>
              </w:tcPr>
            </w:tcPrChange>
          </w:tcPr>
          <w:p w14:paraId="47491FFD" w14:textId="77777777" w:rsidR="00E77514" w:rsidRDefault="00E77514" w:rsidP="00FC0611">
            <w:pPr>
              <w:pStyle w:val="NormalinTable"/>
            </w:pPr>
            <w:r>
              <w:rPr>
                <w:b/>
              </w:rPr>
              <w:t>2309 10 33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6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B5D083F" w14:textId="77777777" w:rsidR="00E77514" w:rsidRDefault="00E77514" w:rsidP="00FC0611">
            <w:pPr>
              <w:pStyle w:val="NormalinTable"/>
              <w:tabs>
                <w:tab w:val="left" w:pos="1250"/>
              </w:tabs>
            </w:pPr>
            <w:r>
              <w:t>0.00%</w:t>
            </w:r>
          </w:p>
        </w:tc>
      </w:tr>
      <w:tr w:rsidR="00E77514" w14:paraId="618EE4D3" w14:textId="77777777" w:rsidTr="00162610">
        <w:trPr>
          <w:cantSplit/>
          <w:trPrChange w:id="296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970" w:author="David Owen" w:date="2019-06-03T11:19:00Z">
              <w:tcPr>
                <w:tcW w:w="0" w:type="auto"/>
                <w:tcBorders>
                  <w:top w:val="single" w:sz="4" w:space="0" w:color="A6A6A6" w:themeColor="background1" w:themeShade="A6"/>
                  <w:right w:val="single" w:sz="4" w:space="0" w:color="000000" w:themeColor="text1"/>
                </w:tcBorders>
              </w:tcPr>
            </w:tcPrChange>
          </w:tcPr>
          <w:p w14:paraId="269ADF70" w14:textId="77777777" w:rsidR="00E77514" w:rsidRDefault="00E77514" w:rsidP="00FC0611">
            <w:pPr>
              <w:pStyle w:val="NormalinTable"/>
            </w:pPr>
            <w:r>
              <w:rPr>
                <w:b/>
              </w:rPr>
              <w:t>2309 10 39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7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E7AA168" w14:textId="77777777" w:rsidR="00E77514" w:rsidRDefault="00E77514" w:rsidP="00FC0611">
            <w:pPr>
              <w:pStyle w:val="NormalinTable"/>
              <w:tabs>
                <w:tab w:val="left" w:pos="1250"/>
              </w:tabs>
            </w:pPr>
            <w:r>
              <w:t>0.00%</w:t>
            </w:r>
          </w:p>
        </w:tc>
      </w:tr>
      <w:tr w:rsidR="00E77514" w14:paraId="0AE07D9F" w14:textId="77777777" w:rsidTr="00162610">
        <w:trPr>
          <w:cantSplit/>
          <w:trPrChange w:id="297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973" w:author="David Owen" w:date="2019-06-03T11:19:00Z">
              <w:tcPr>
                <w:tcW w:w="0" w:type="auto"/>
                <w:tcBorders>
                  <w:top w:val="single" w:sz="4" w:space="0" w:color="A6A6A6" w:themeColor="background1" w:themeShade="A6"/>
                  <w:right w:val="single" w:sz="4" w:space="0" w:color="000000" w:themeColor="text1"/>
                </w:tcBorders>
              </w:tcPr>
            </w:tcPrChange>
          </w:tcPr>
          <w:p w14:paraId="41ED6EE2" w14:textId="77777777" w:rsidR="00E77514" w:rsidRDefault="00E77514" w:rsidP="00FC0611">
            <w:pPr>
              <w:pStyle w:val="NormalinTable"/>
            </w:pPr>
            <w:r>
              <w:rPr>
                <w:b/>
              </w:rPr>
              <w:t>2309 10 51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7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CC3B416" w14:textId="77777777" w:rsidR="00E77514" w:rsidRDefault="00E77514" w:rsidP="00FC0611">
            <w:pPr>
              <w:pStyle w:val="NormalinTable"/>
              <w:tabs>
                <w:tab w:val="left" w:pos="1250"/>
              </w:tabs>
            </w:pPr>
            <w:r>
              <w:t>0.00%</w:t>
            </w:r>
          </w:p>
        </w:tc>
      </w:tr>
      <w:tr w:rsidR="00E77514" w14:paraId="753643B5" w14:textId="77777777" w:rsidTr="00162610">
        <w:trPr>
          <w:cantSplit/>
          <w:trPrChange w:id="297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976" w:author="David Owen" w:date="2019-06-03T11:19:00Z">
              <w:tcPr>
                <w:tcW w:w="0" w:type="auto"/>
                <w:tcBorders>
                  <w:top w:val="single" w:sz="4" w:space="0" w:color="A6A6A6" w:themeColor="background1" w:themeShade="A6"/>
                  <w:right w:val="single" w:sz="4" w:space="0" w:color="000000" w:themeColor="text1"/>
                </w:tcBorders>
              </w:tcPr>
            </w:tcPrChange>
          </w:tcPr>
          <w:p w14:paraId="613FF721" w14:textId="77777777" w:rsidR="00E77514" w:rsidRDefault="00E77514" w:rsidP="00FC0611">
            <w:pPr>
              <w:pStyle w:val="NormalinTable"/>
            </w:pPr>
            <w:r>
              <w:rPr>
                <w:b/>
              </w:rPr>
              <w:t>2309 10 53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7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DF899EE" w14:textId="77777777" w:rsidR="00E77514" w:rsidRDefault="00E77514" w:rsidP="00FC0611">
            <w:pPr>
              <w:pStyle w:val="NormalinTable"/>
              <w:tabs>
                <w:tab w:val="left" w:pos="1250"/>
              </w:tabs>
            </w:pPr>
            <w:r>
              <w:t>0.00%</w:t>
            </w:r>
          </w:p>
        </w:tc>
      </w:tr>
      <w:tr w:rsidR="00E77514" w14:paraId="13797EA2" w14:textId="77777777" w:rsidTr="00162610">
        <w:trPr>
          <w:cantSplit/>
          <w:trPrChange w:id="297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979" w:author="David Owen" w:date="2019-06-03T11:19:00Z">
              <w:tcPr>
                <w:tcW w:w="0" w:type="auto"/>
                <w:tcBorders>
                  <w:top w:val="single" w:sz="4" w:space="0" w:color="A6A6A6" w:themeColor="background1" w:themeShade="A6"/>
                  <w:right w:val="single" w:sz="4" w:space="0" w:color="000000" w:themeColor="text1"/>
                </w:tcBorders>
              </w:tcPr>
            </w:tcPrChange>
          </w:tcPr>
          <w:p w14:paraId="3DD06785" w14:textId="77777777" w:rsidR="00E77514" w:rsidRDefault="00E77514" w:rsidP="00FC0611">
            <w:pPr>
              <w:pStyle w:val="NormalinTable"/>
            </w:pPr>
            <w:r>
              <w:rPr>
                <w:b/>
              </w:rPr>
              <w:t>2309 10 59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8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F204163" w14:textId="77777777" w:rsidR="00E77514" w:rsidRDefault="00E77514" w:rsidP="00FC0611">
            <w:pPr>
              <w:pStyle w:val="NormalinTable"/>
              <w:tabs>
                <w:tab w:val="left" w:pos="1250"/>
              </w:tabs>
            </w:pPr>
            <w:r>
              <w:t>0.00%</w:t>
            </w:r>
          </w:p>
        </w:tc>
      </w:tr>
      <w:tr w:rsidR="00E77514" w14:paraId="02930278" w14:textId="77777777" w:rsidTr="00162610">
        <w:trPr>
          <w:cantSplit/>
          <w:trPrChange w:id="298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982" w:author="David Owen" w:date="2019-06-03T11:19:00Z">
              <w:tcPr>
                <w:tcW w:w="0" w:type="auto"/>
                <w:tcBorders>
                  <w:top w:val="single" w:sz="4" w:space="0" w:color="A6A6A6" w:themeColor="background1" w:themeShade="A6"/>
                  <w:right w:val="single" w:sz="4" w:space="0" w:color="000000" w:themeColor="text1"/>
                </w:tcBorders>
              </w:tcPr>
            </w:tcPrChange>
          </w:tcPr>
          <w:p w14:paraId="36FBD682" w14:textId="77777777" w:rsidR="00E77514" w:rsidRDefault="00E77514" w:rsidP="00FC0611">
            <w:pPr>
              <w:pStyle w:val="NormalinTable"/>
            </w:pPr>
            <w:r>
              <w:rPr>
                <w:b/>
              </w:rPr>
              <w:t>2309 10 70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8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66101E7" w14:textId="77777777" w:rsidR="00E77514" w:rsidRDefault="00E77514" w:rsidP="00FC0611">
            <w:pPr>
              <w:pStyle w:val="NormalinTable"/>
              <w:tabs>
                <w:tab w:val="left" w:pos="1250"/>
              </w:tabs>
            </w:pPr>
            <w:r>
              <w:t>0.00%</w:t>
            </w:r>
          </w:p>
        </w:tc>
      </w:tr>
      <w:tr w:rsidR="00E77514" w14:paraId="57468FF8" w14:textId="77777777" w:rsidTr="00162610">
        <w:trPr>
          <w:cantSplit/>
          <w:trPrChange w:id="298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985" w:author="David Owen" w:date="2019-06-03T11:19:00Z">
              <w:tcPr>
                <w:tcW w:w="0" w:type="auto"/>
                <w:tcBorders>
                  <w:top w:val="single" w:sz="4" w:space="0" w:color="A6A6A6" w:themeColor="background1" w:themeShade="A6"/>
                  <w:right w:val="single" w:sz="4" w:space="0" w:color="000000" w:themeColor="text1"/>
                </w:tcBorders>
              </w:tcPr>
            </w:tcPrChange>
          </w:tcPr>
          <w:p w14:paraId="5CD25955" w14:textId="77777777" w:rsidR="00E77514" w:rsidRDefault="00E77514" w:rsidP="00FC0611">
            <w:pPr>
              <w:pStyle w:val="NormalinTable"/>
            </w:pPr>
            <w:r>
              <w:rPr>
                <w:b/>
              </w:rPr>
              <w:t>2309 10 90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8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CBA0460" w14:textId="77777777" w:rsidR="00E77514" w:rsidRDefault="00E77514" w:rsidP="00FC0611">
            <w:pPr>
              <w:pStyle w:val="NormalinTable"/>
              <w:tabs>
                <w:tab w:val="left" w:pos="1250"/>
              </w:tabs>
            </w:pPr>
            <w:r>
              <w:t>0.00%</w:t>
            </w:r>
          </w:p>
        </w:tc>
      </w:tr>
      <w:tr w:rsidR="00E77514" w14:paraId="5E2DBE90" w14:textId="77777777" w:rsidTr="00162610">
        <w:trPr>
          <w:cantSplit/>
          <w:trPrChange w:id="298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988" w:author="David Owen" w:date="2019-06-03T11:19:00Z">
              <w:tcPr>
                <w:tcW w:w="0" w:type="auto"/>
                <w:tcBorders>
                  <w:top w:val="single" w:sz="4" w:space="0" w:color="A6A6A6" w:themeColor="background1" w:themeShade="A6"/>
                  <w:right w:val="single" w:sz="4" w:space="0" w:color="000000" w:themeColor="text1"/>
                </w:tcBorders>
              </w:tcPr>
            </w:tcPrChange>
          </w:tcPr>
          <w:p w14:paraId="490E06AB" w14:textId="77777777" w:rsidR="00E77514" w:rsidRDefault="00E77514" w:rsidP="00FC0611">
            <w:pPr>
              <w:pStyle w:val="NormalinTable"/>
            </w:pPr>
            <w:r>
              <w:rPr>
                <w:b/>
              </w:rPr>
              <w:t>2309 90 10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8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A22A557" w14:textId="77777777" w:rsidR="00E77514" w:rsidRDefault="00E77514" w:rsidP="00FC0611">
            <w:pPr>
              <w:pStyle w:val="NormalinTable"/>
              <w:tabs>
                <w:tab w:val="left" w:pos="1250"/>
              </w:tabs>
            </w:pPr>
            <w:r>
              <w:t>0.00%</w:t>
            </w:r>
          </w:p>
        </w:tc>
      </w:tr>
      <w:tr w:rsidR="00E77514" w14:paraId="29F5F69F" w14:textId="77777777" w:rsidTr="00162610">
        <w:trPr>
          <w:cantSplit/>
          <w:trPrChange w:id="299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991" w:author="David Owen" w:date="2019-06-03T11:19:00Z">
              <w:tcPr>
                <w:tcW w:w="0" w:type="auto"/>
                <w:tcBorders>
                  <w:top w:val="single" w:sz="4" w:space="0" w:color="A6A6A6" w:themeColor="background1" w:themeShade="A6"/>
                  <w:right w:val="single" w:sz="4" w:space="0" w:color="000000" w:themeColor="text1"/>
                </w:tcBorders>
              </w:tcPr>
            </w:tcPrChange>
          </w:tcPr>
          <w:p w14:paraId="1BF490DA" w14:textId="77777777" w:rsidR="00E77514" w:rsidRDefault="00E77514" w:rsidP="00FC0611">
            <w:pPr>
              <w:pStyle w:val="NormalinTable"/>
            </w:pPr>
            <w:r>
              <w:rPr>
                <w:b/>
              </w:rPr>
              <w:t>2309 90 31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9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065BC50" w14:textId="77777777" w:rsidR="00E77514" w:rsidRDefault="00E77514" w:rsidP="00FC0611">
            <w:pPr>
              <w:pStyle w:val="NormalinTable"/>
              <w:tabs>
                <w:tab w:val="left" w:pos="1250"/>
              </w:tabs>
            </w:pPr>
            <w:r>
              <w:t>0.00%</w:t>
            </w:r>
          </w:p>
        </w:tc>
      </w:tr>
      <w:tr w:rsidR="00E77514" w14:paraId="6E783A46" w14:textId="77777777" w:rsidTr="00162610">
        <w:trPr>
          <w:cantSplit/>
          <w:trPrChange w:id="299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994" w:author="David Owen" w:date="2019-06-03T11:19:00Z">
              <w:tcPr>
                <w:tcW w:w="0" w:type="auto"/>
                <w:tcBorders>
                  <w:top w:val="single" w:sz="4" w:space="0" w:color="A6A6A6" w:themeColor="background1" w:themeShade="A6"/>
                  <w:right w:val="single" w:sz="4" w:space="0" w:color="000000" w:themeColor="text1"/>
                </w:tcBorders>
              </w:tcPr>
            </w:tcPrChange>
          </w:tcPr>
          <w:p w14:paraId="5C02F605" w14:textId="77777777" w:rsidR="00E77514" w:rsidRDefault="00E77514" w:rsidP="00FC0611">
            <w:pPr>
              <w:pStyle w:val="NormalinTable"/>
            </w:pPr>
            <w:r>
              <w:rPr>
                <w:b/>
              </w:rPr>
              <w:t>2309 90 33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9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8A509DC" w14:textId="77777777" w:rsidR="00E77514" w:rsidRDefault="00E77514" w:rsidP="00FC0611">
            <w:pPr>
              <w:pStyle w:val="NormalinTable"/>
              <w:tabs>
                <w:tab w:val="left" w:pos="1250"/>
              </w:tabs>
            </w:pPr>
            <w:r>
              <w:t>0.00%</w:t>
            </w:r>
          </w:p>
        </w:tc>
      </w:tr>
      <w:tr w:rsidR="00E77514" w14:paraId="409CCF48" w14:textId="77777777" w:rsidTr="00162610">
        <w:trPr>
          <w:cantSplit/>
          <w:trPrChange w:id="299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2997" w:author="David Owen" w:date="2019-06-03T11:19:00Z">
              <w:tcPr>
                <w:tcW w:w="0" w:type="auto"/>
                <w:tcBorders>
                  <w:top w:val="single" w:sz="4" w:space="0" w:color="A6A6A6" w:themeColor="background1" w:themeShade="A6"/>
                  <w:right w:val="single" w:sz="4" w:space="0" w:color="000000" w:themeColor="text1"/>
                </w:tcBorders>
              </w:tcPr>
            </w:tcPrChange>
          </w:tcPr>
          <w:p w14:paraId="15608B4A" w14:textId="77777777" w:rsidR="00E77514" w:rsidRDefault="00E77514" w:rsidP="00FC0611">
            <w:pPr>
              <w:pStyle w:val="NormalinTable"/>
            </w:pPr>
            <w:r>
              <w:rPr>
                <w:b/>
              </w:rPr>
              <w:t>2309 90 35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9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3CC531A" w14:textId="77777777" w:rsidR="00E77514" w:rsidRDefault="00E77514" w:rsidP="00FC0611">
            <w:pPr>
              <w:pStyle w:val="NormalinTable"/>
              <w:tabs>
                <w:tab w:val="left" w:pos="1250"/>
              </w:tabs>
            </w:pPr>
            <w:r>
              <w:t>0.00%</w:t>
            </w:r>
          </w:p>
        </w:tc>
      </w:tr>
      <w:tr w:rsidR="00E77514" w14:paraId="72CD94C6" w14:textId="77777777" w:rsidTr="00162610">
        <w:trPr>
          <w:cantSplit/>
          <w:trPrChange w:id="299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000" w:author="David Owen" w:date="2019-06-03T11:19:00Z">
              <w:tcPr>
                <w:tcW w:w="0" w:type="auto"/>
                <w:tcBorders>
                  <w:top w:val="single" w:sz="4" w:space="0" w:color="A6A6A6" w:themeColor="background1" w:themeShade="A6"/>
                  <w:right w:val="single" w:sz="4" w:space="0" w:color="000000" w:themeColor="text1"/>
                </w:tcBorders>
              </w:tcPr>
            </w:tcPrChange>
          </w:tcPr>
          <w:p w14:paraId="5AC8D7E5" w14:textId="77777777" w:rsidR="00E77514" w:rsidRDefault="00E77514" w:rsidP="00FC0611">
            <w:pPr>
              <w:pStyle w:val="NormalinTable"/>
            </w:pPr>
            <w:r>
              <w:rPr>
                <w:b/>
              </w:rPr>
              <w:t>2309 90 39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0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60F44C1" w14:textId="77777777" w:rsidR="00E77514" w:rsidRDefault="00E77514" w:rsidP="00FC0611">
            <w:pPr>
              <w:pStyle w:val="NormalinTable"/>
              <w:tabs>
                <w:tab w:val="left" w:pos="1250"/>
              </w:tabs>
            </w:pPr>
            <w:r>
              <w:t>0.00%</w:t>
            </w:r>
          </w:p>
        </w:tc>
      </w:tr>
      <w:tr w:rsidR="00E77514" w14:paraId="2C4B65F5" w14:textId="77777777" w:rsidTr="00162610">
        <w:trPr>
          <w:cantSplit/>
          <w:trPrChange w:id="300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003" w:author="David Owen" w:date="2019-06-03T11:19:00Z">
              <w:tcPr>
                <w:tcW w:w="0" w:type="auto"/>
                <w:tcBorders>
                  <w:top w:val="single" w:sz="4" w:space="0" w:color="A6A6A6" w:themeColor="background1" w:themeShade="A6"/>
                  <w:right w:val="single" w:sz="4" w:space="0" w:color="000000" w:themeColor="text1"/>
                </w:tcBorders>
              </w:tcPr>
            </w:tcPrChange>
          </w:tcPr>
          <w:p w14:paraId="53D16903" w14:textId="77777777" w:rsidR="00E77514" w:rsidRDefault="00E77514" w:rsidP="00FC0611">
            <w:pPr>
              <w:pStyle w:val="NormalinTable"/>
            </w:pPr>
            <w:r>
              <w:rPr>
                <w:b/>
              </w:rPr>
              <w:t>2309 90 41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0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3B68650" w14:textId="77777777" w:rsidR="00E77514" w:rsidRDefault="00E77514" w:rsidP="00FC0611">
            <w:pPr>
              <w:pStyle w:val="NormalinTable"/>
              <w:tabs>
                <w:tab w:val="left" w:pos="1250"/>
              </w:tabs>
            </w:pPr>
            <w:r>
              <w:t>0.00%</w:t>
            </w:r>
          </w:p>
        </w:tc>
      </w:tr>
      <w:tr w:rsidR="00E77514" w14:paraId="3FC2E85F" w14:textId="77777777" w:rsidTr="00162610">
        <w:trPr>
          <w:cantSplit/>
          <w:trPrChange w:id="300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006" w:author="David Owen" w:date="2019-06-03T11:19:00Z">
              <w:tcPr>
                <w:tcW w:w="0" w:type="auto"/>
                <w:tcBorders>
                  <w:top w:val="single" w:sz="4" w:space="0" w:color="A6A6A6" w:themeColor="background1" w:themeShade="A6"/>
                  <w:right w:val="single" w:sz="4" w:space="0" w:color="000000" w:themeColor="text1"/>
                </w:tcBorders>
              </w:tcPr>
            </w:tcPrChange>
          </w:tcPr>
          <w:p w14:paraId="63933900" w14:textId="77777777" w:rsidR="00E77514" w:rsidRDefault="00E77514" w:rsidP="00FC0611">
            <w:pPr>
              <w:pStyle w:val="NormalinTable"/>
            </w:pPr>
            <w:r>
              <w:rPr>
                <w:b/>
              </w:rPr>
              <w:t>2309 90 43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0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1FE9C67" w14:textId="77777777" w:rsidR="00E77514" w:rsidRDefault="00E77514" w:rsidP="00FC0611">
            <w:pPr>
              <w:pStyle w:val="NormalinTable"/>
              <w:tabs>
                <w:tab w:val="left" w:pos="1250"/>
              </w:tabs>
            </w:pPr>
            <w:r>
              <w:t>0.00%</w:t>
            </w:r>
          </w:p>
        </w:tc>
      </w:tr>
      <w:tr w:rsidR="00E77514" w14:paraId="6AB7B303" w14:textId="77777777" w:rsidTr="00162610">
        <w:trPr>
          <w:cantSplit/>
          <w:trPrChange w:id="300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009" w:author="David Owen" w:date="2019-06-03T11:19:00Z">
              <w:tcPr>
                <w:tcW w:w="0" w:type="auto"/>
                <w:tcBorders>
                  <w:top w:val="single" w:sz="4" w:space="0" w:color="A6A6A6" w:themeColor="background1" w:themeShade="A6"/>
                  <w:right w:val="single" w:sz="4" w:space="0" w:color="000000" w:themeColor="text1"/>
                </w:tcBorders>
              </w:tcPr>
            </w:tcPrChange>
          </w:tcPr>
          <w:p w14:paraId="33594CE5" w14:textId="77777777" w:rsidR="00E77514" w:rsidRDefault="00E77514" w:rsidP="00FC0611">
            <w:pPr>
              <w:pStyle w:val="NormalinTable"/>
            </w:pPr>
            <w:r>
              <w:rPr>
                <w:b/>
              </w:rPr>
              <w:t>2309 90 49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1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3E7B281" w14:textId="77777777" w:rsidR="00E77514" w:rsidRDefault="00E77514" w:rsidP="00FC0611">
            <w:pPr>
              <w:pStyle w:val="NormalinTable"/>
              <w:tabs>
                <w:tab w:val="left" w:pos="1250"/>
              </w:tabs>
            </w:pPr>
            <w:r>
              <w:t>0.00%</w:t>
            </w:r>
          </w:p>
        </w:tc>
      </w:tr>
      <w:tr w:rsidR="00E77514" w14:paraId="1E7B8120" w14:textId="77777777" w:rsidTr="00162610">
        <w:trPr>
          <w:cantSplit/>
          <w:trPrChange w:id="301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012" w:author="David Owen" w:date="2019-06-03T11:19:00Z">
              <w:tcPr>
                <w:tcW w:w="0" w:type="auto"/>
                <w:tcBorders>
                  <w:top w:val="single" w:sz="4" w:space="0" w:color="A6A6A6" w:themeColor="background1" w:themeShade="A6"/>
                  <w:right w:val="single" w:sz="4" w:space="0" w:color="000000" w:themeColor="text1"/>
                </w:tcBorders>
              </w:tcPr>
            </w:tcPrChange>
          </w:tcPr>
          <w:p w14:paraId="245B641E" w14:textId="77777777" w:rsidR="00E77514" w:rsidRDefault="00E77514" w:rsidP="00FC0611">
            <w:pPr>
              <w:pStyle w:val="NormalinTable"/>
            </w:pPr>
            <w:r>
              <w:rPr>
                <w:b/>
              </w:rPr>
              <w:t>2309 90 51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1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11C8732" w14:textId="77777777" w:rsidR="00E77514" w:rsidRDefault="00E77514" w:rsidP="00FC0611">
            <w:pPr>
              <w:pStyle w:val="NormalinTable"/>
              <w:tabs>
                <w:tab w:val="left" w:pos="1250"/>
              </w:tabs>
            </w:pPr>
            <w:r>
              <w:t>0.00%</w:t>
            </w:r>
          </w:p>
        </w:tc>
      </w:tr>
      <w:tr w:rsidR="00E77514" w14:paraId="2797E423" w14:textId="77777777" w:rsidTr="00162610">
        <w:trPr>
          <w:cantSplit/>
          <w:trPrChange w:id="301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015" w:author="David Owen" w:date="2019-06-03T11:19:00Z">
              <w:tcPr>
                <w:tcW w:w="0" w:type="auto"/>
                <w:tcBorders>
                  <w:top w:val="single" w:sz="4" w:space="0" w:color="A6A6A6" w:themeColor="background1" w:themeShade="A6"/>
                  <w:right w:val="single" w:sz="4" w:space="0" w:color="000000" w:themeColor="text1"/>
                </w:tcBorders>
              </w:tcPr>
            </w:tcPrChange>
          </w:tcPr>
          <w:p w14:paraId="03157B0D" w14:textId="77777777" w:rsidR="00E77514" w:rsidRDefault="00E77514" w:rsidP="00FC0611">
            <w:pPr>
              <w:pStyle w:val="NormalinTable"/>
            </w:pPr>
            <w:r>
              <w:rPr>
                <w:b/>
              </w:rPr>
              <w:t>2309 90 53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1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A1E4DB4" w14:textId="77777777" w:rsidR="00E77514" w:rsidRDefault="00E77514" w:rsidP="00FC0611">
            <w:pPr>
              <w:pStyle w:val="NormalinTable"/>
              <w:tabs>
                <w:tab w:val="left" w:pos="1250"/>
              </w:tabs>
            </w:pPr>
            <w:r>
              <w:t>0.00%</w:t>
            </w:r>
          </w:p>
        </w:tc>
      </w:tr>
      <w:tr w:rsidR="00E77514" w14:paraId="26DC3DDF" w14:textId="77777777" w:rsidTr="00162610">
        <w:trPr>
          <w:cantSplit/>
          <w:trPrChange w:id="301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018" w:author="David Owen" w:date="2019-06-03T11:19:00Z">
              <w:tcPr>
                <w:tcW w:w="0" w:type="auto"/>
                <w:tcBorders>
                  <w:top w:val="single" w:sz="4" w:space="0" w:color="A6A6A6" w:themeColor="background1" w:themeShade="A6"/>
                  <w:right w:val="single" w:sz="4" w:space="0" w:color="000000" w:themeColor="text1"/>
                </w:tcBorders>
              </w:tcPr>
            </w:tcPrChange>
          </w:tcPr>
          <w:p w14:paraId="0917D2DB" w14:textId="77777777" w:rsidR="00E77514" w:rsidRDefault="00E77514" w:rsidP="00FC0611">
            <w:pPr>
              <w:pStyle w:val="NormalinTable"/>
            </w:pPr>
            <w:r>
              <w:rPr>
                <w:b/>
              </w:rPr>
              <w:t>2309 90 59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1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200E19D" w14:textId="77777777" w:rsidR="00E77514" w:rsidRDefault="00E77514" w:rsidP="00FC0611">
            <w:pPr>
              <w:pStyle w:val="NormalinTable"/>
              <w:tabs>
                <w:tab w:val="left" w:pos="1250"/>
              </w:tabs>
            </w:pPr>
            <w:r>
              <w:t>0.00%</w:t>
            </w:r>
          </w:p>
        </w:tc>
      </w:tr>
      <w:tr w:rsidR="00E77514" w14:paraId="0C476B57" w14:textId="77777777" w:rsidTr="00162610">
        <w:trPr>
          <w:cantSplit/>
          <w:trPrChange w:id="302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021" w:author="David Owen" w:date="2019-06-03T11:19:00Z">
              <w:tcPr>
                <w:tcW w:w="0" w:type="auto"/>
                <w:tcBorders>
                  <w:top w:val="single" w:sz="4" w:space="0" w:color="A6A6A6" w:themeColor="background1" w:themeShade="A6"/>
                  <w:right w:val="single" w:sz="4" w:space="0" w:color="000000" w:themeColor="text1"/>
                </w:tcBorders>
              </w:tcPr>
            </w:tcPrChange>
          </w:tcPr>
          <w:p w14:paraId="6A3E54F9" w14:textId="77777777" w:rsidR="00E77514" w:rsidRDefault="00E77514" w:rsidP="00FC0611">
            <w:pPr>
              <w:pStyle w:val="NormalinTable"/>
            </w:pPr>
            <w:r>
              <w:rPr>
                <w:b/>
              </w:rPr>
              <w:t>2309 90 70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2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44EC0CD" w14:textId="77777777" w:rsidR="00E77514" w:rsidRDefault="00E77514" w:rsidP="00FC0611">
            <w:pPr>
              <w:pStyle w:val="NormalinTable"/>
              <w:tabs>
                <w:tab w:val="left" w:pos="1250"/>
              </w:tabs>
            </w:pPr>
            <w:r>
              <w:t>0.00%</w:t>
            </w:r>
          </w:p>
        </w:tc>
      </w:tr>
      <w:tr w:rsidR="00E77514" w14:paraId="1FA764C8" w14:textId="77777777" w:rsidTr="00162610">
        <w:trPr>
          <w:cantSplit/>
          <w:trPrChange w:id="302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024" w:author="David Owen" w:date="2019-06-03T11:19:00Z">
              <w:tcPr>
                <w:tcW w:w="0" w:type="auto"/>
                <w:tcBorders>
                  <w:top w:val="single" w:sz="4" w:space="0" w:color="A6A6A6" w:themeColor="background1" w:themeShade="A6"/>
                  <w:right w:val="single" w:sz="4" w:space="0" w:color="000000" w:themeColor="text1"/>
                </w:tcBorders>
              </w:tcPr>
            </w:tcPrChange>
          </w:tcPr>
          <w:p w14:paraId="2AEDAD9E" w14:textId="77777777" w:rsidR="00E77514" w:rsidRDefault="00E77514" w:rsidP="00FC0611">
            <w:pPr>
              <w:pStyle w:val="NormalinTable"/>
            </w:pPr>
            <w:r>
              <w:rPr>
                <w:b/>
              </w:rPr>
              <w:t>2309 90 91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2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B2A4509" w14:textId="77777777" w:rsidR="00E77514" w:rsidRDefault="00E77514" w:rsidP="00FC0611">
            <w:pPr>
              <w:pStyle w:val="NormalinTable"/>
              <w:tabs>
                <w:tab w:val="left" w:pos="1250"/>
              </w:tabs>
            </w:pPr>
            <w:r>
              <w:t>0.00%</w:t>
            </w:r>
          </w:p>
        </w:tc>
      </w:tr>
      <w:tr w:rsidR="00E77514" w14:paraId="20FA7299" w14:textId="77777777" w:rsidTr="00162610">
        <w:trPr>
          <w:cantSplit/>
          <w:trPrChange w:id="302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027" w:author="David Owen" w:date="2019-06-03T11:19:00Z">
              <w:tcPr>
                <w:tcW w:w="0" w:type="auto"/>
                <w:tcBorders>
                  <w:top w:val="single" w:sz="4" w:space="0" w:color="A6A6A6" w:themeColor="background1" w:themeShade="A6"/>
                  <w:right w:val="single" w:sz="4" w:space="0" w:color="000000" w:themeColor="text1"/>
                </w:tcBorders>
              </w:tcPr>
            </w:tcPrChange>
          </w:tcPr>
          <w:p w14:paraId="73D1FF88" w14:textId="77777777" w:rsidR="00E77514" w:rsidRDefault="00E77514" w:rsidP="00FC0611">
            <w:pPr>
              <w:pStyle w:val="NormalinTable"/>
            </w:pPr>
            <w:r>
              <w:rPr>
                <w:b/>
              </w:rPr>
              <w:t>2309 90 96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2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A44EB0F" w14:textId="77777777" w:rsidR="00E77514" w:rsidRDefault="00E77514" w:rsidP="00FC0611">
            <w:pPr>
              <w:pStyle w:val="NormalinTable"/>
              <w:tabs>
                <w:tab w:val="left" w:pos="1250"/>
              </w:tabs>
            </w:pPr>
            <w:r>
              <w:t>0.00%</w:t>
            </w:r>
          </w:p>
        </w:tc>
      </w:tr>
      <w:tr w:rsidR="00E77514" w14:paraId="4B6195A3" w14:textId="77777777" w:rsidTr="00162610">
        <w:trPr>
          <w:cantSplit/>
          <w:trPrChange w:id="302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030" w:author="David Owen" w:date="2019-06-03T11:19:00Z">
              <w:tcPr>
                <w:tcW w:w="0" w:type="auto"/>
                <w:tcBorders>
                  <w:top w:val="single" w:sz="4" w:space="0" w:color="A6A6A6" w:themeColor="background1" w:themeShade="A6"/>
                  <w:right w:val="single" w:sz="4" w:space="0" w:color="000000" w:themeColor="text1"/>
                </w:tcBorders>
              </w:tcPr>
            </w:tcPrChange>
          </w:tcPr>
          <w:p w14:paraId="430B0A62" w14:textId="77777777" w:rsidR="00E77514" w:rsidRDefault="00E77514" w:rsidP="00FC0611">
            <w:pPr>
              <w:pStyle w:val="NormalinTable"/>
            </w:pPr>
            <w:r>
              <w:rPr>
                <w:b/>
              </w:rPr>
              <w:t>2400 00 00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3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99A314A" w14:textId="77777777" w:rsidR="00E77514" w:rsidRDefault="00E77514" w:rsidP="00FC0611">
            <w:pPr>
              <w:pStyle w:val="NormalinTable"/>
              <w:tabs>
                <w:tab w:val="left" w:pos="1250"/>
              </w:tabs>
            </w:pPr>
            <w:r>
              <w:t>0.00%</w:t>
            </w:r>
          </w:p>
        </w:tc>
      </w:tr>
      <w:tr w:rsidR="00E77514" w14:paraId="524DDBE2" w14:textId="77777777" w:rsidTr="00162610">
        <w:trPr>
          <w:cantSplit/>
          <w:trPrChange w:id="303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033" w:author="David Owen" w:date="2019-06-03T11:19:00Z">
              <w:tcPr>
                <w:tcW w:w="0" w:type="auto"/>
                <w:tcBorders>
                  <w:top w:val="single" w:sz="4" w:space="0" w:color="A6A6A6" w:themeColor="background1" w:themeShade="A6"/>
                  <w:right w:val="single" w:sz="4" w:space="0" w:color="000000" w:themeColor="text1"/>
                </w:tcBorders>
              </w:tcPr>
            </w:tcPrChange>
          </w:tcPr>
          <w:p w14:paraId="79B65911" w14:textId="77777777" w:rsidR="00E77514" w:rsidRDefault="00E77514" w:rsidP="00FC0611">
            <w:pPr>
              <w:pStyle w:val="NormalinTable"/>
            </w:pPr>
            <w:r>
              <w:rPr>
                <w:b/>
              </w:rPr>
              <w:t>2501 00 00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3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383CC9F" w14:textId="77777777" w:rsidR="00E77514" w:rsidRDefault="00E77514" w:rsidP="00FC0611">
            <w:pPr>
              <w:pStyle w:val="NormalinTable"/>
              <w:tabs>
                <w:tab w:val="left" w:pos="1250"/>
              </w:tabs>
            </w:pPr>
            <w:r>
              <w:t>0.00%</w:t>
            </w:r>
          </w:p>
        </w:tc>
      </w:tr>
      <w:tr w:rsidR="00E77514" w14:paraId="3DDCED15" w14:textId="77777777" w:rsidTr="00162610">
        <w:trPr>
          <w:cantSplit/>
          <w:trPrChange w:id="303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036" w:author="David Owen" w:date="2019-06-03T11:19:00Z">
              <w:tcPr>
                <w:tcW w:w="0" w:type="auto"/>
                <w:tcBorders>
                  <w:top w:val="single" w:sz="4" w:space="0" w:color="A6A6A6" w:themeColor="background1" w:themeShade="A6"/>
                  <w:right w:val="single" w:sz="4" w:space="0" w:color="000000" w:themeColor="text1"/>
                </w:tcBorders>
              </w:tcPr>
            </w:tcPrChange>
          </w:tcPr>
          <w:p w14:paraId="0FF94B11" w14:textId="77777777" w:rsidR="00E77514" w:rsidRDefault="00E77514" w:rsidP="00FC0611">
            <w:pPr>
              <w:pStyle w:val="NormalinTable"/>
            </w:pPr>
            <w:r>
              <w:rPr>
                <w:b/>
              </w:rPr>
              <w:t>2503 00 90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3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9C1761C" w14:textId="77777777" w:rsidR="00E77514" w:rsidRDefault="00E77514" w:rsidP="00FC0611">
            <w:pPr>
              <w:pStyle w:val="NormalinTable"/>
              <w:tabs>
                <w:tab w:val="left" w:pos="1250"/>
              </w:tabs>
            </w:pPr>
            <w:r>
              <w:t>0.00%</w:t>
            </w:r>
          </w:p>
        </w:tc>
      </w:tr>
      <w:tr w:rsidR="00E77514" w14:paraId="2E01FDF9" w14:textId="77777777" w:rsidTr="00162610">
        <w:trPr>
          <w:cantSplit/>
          <w:trPrChange w:id="303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039" w:author="David Owen" w:date="2019-06-03T11:19:00Z">
              <w:tcPr>
                <w:tcW w:w="0" w:type="auto"/>
                <w:tcBorders>
                  <w:top w:val="single" w:sz="4" w:space="0" w:color="A6A6A6" w:themeColor="background1" w:themeShade="A6"/>
                  <w:right w:val="single" w:sz="4" w:space="0" w:color="000000" w:themeColor="text1"/>
                </w:tcBorders>
              </w:tcPr>
            </w:tcPrChange>
          </w:tcPr>
          <w:p w14:paraId="5F802175" w14:textId="77777777" w:rsidR="00E77514" w:rsidRDefault="00E77514" w:rsidP="00FC0611">
            <w:pPr>
              <w:pStyle w:val="NormalinTable"/>
            </w:pPr>
            <w:r>
              <w:rPr>
                <w:b/>
              </w:rPr>
              <w:t>2519 90 10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4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19075BF" w14:textId="77777777" w:rsidR="00E77514" w:rsidRDefault="00E77514" w:rsidP="00FC0611">
            <w:pPr>
              <w:pStyle w:val="NormalinTable"/>
              <w:tabs>
                <w:tab w:val="left" w:pos="1250"/>
              </w:tabs>
            </w:pPr>
            <w:r>
              <w:t>0.00%</w:t>
            </w:r>
          </w:p>
        </w:tc>
      </w:tr>
      <w:tr w:rsidR="00E77514" w14:paraId="626A18DF" w14:textId="77777777" w:rsidTr="00162610">
        <w:trPr>
          <w:cantSplit/>
          <w:trPrChange w:id="304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042" w:author="David Owen" w:date="2019-06-03T11:19:00Z">
              <w:tcPr>
                <w:tcW w:w="0" w:type="auto"/>
                <w:tcBorders>
                  <w:top w:val="single" w:sz="4" w:space="0" w:color="A6A6A6" w:themeColor="background1" w:themeShade="A6"/>
                  <w:right w:val="single" w:sz="4" w:space="0" w:color="000000" w:themeColor="text1"/>
                </w:tcBorders>
              </w:tcPr>
            </w:tcPrChange>
          </w:tcPr>
          <w:p w14:paraId="1D790E47" w14:textId="77777777" w:rsidR="00E77514" w:rsidRDefault="00E77514" w:rsidP="00FC0611">
            <w:pPr>
              <w:pStyle w:val="NormalinTable"/>
            </w:pPr>
            <w:r>
              <w:rPr>
                <w:b/>
              </w:rPr>
              <w:t>2522 00 00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4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82584F2" w14:textId="77777777" w:rsidR="00E77514" w:rsidRDefault="00E77514" w:rsidP="00FC0611">
            <w:pPr>
              <w:pStyle w:val="NormalinTable"/>
              <w:tabs>
                <w:tab w:val="left" w:pos="1250"/>
              </w:tabs>
            </w:pPr>
            <w:r>
              <w:t>0.00%</w:t>
            </w:r>
          </w:p>
        </w:tc>
      </w:tr>
      <w:tr w:rsidR="00E77514" w14:paraId="07831FA3" w14:textId="77777777" w:rsidTr="00162610">
        <w:trPr>
          <w:cantSplit/>
          <w:trPrChange w:id="304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045" w:author="David Owen" w:date="2019-06-03T11:19:00Z">
              <w:tcPr>
                <w:tcW w:w="0" w:type="auto"/>
                <w:tcBorders>
                  <w:top w:val="single" w:sz="4" w:space="0" w:color="A6A6A6" w:themeColor="background1" w:themeShade="A6"/>
                  <w:right w:val="single" w:sz="4" w:space="0" w:color="000000" w:themeColor="text1"/>
                </w:tcBorders>
              </w:tcPr>
            </w:tcPrChange>
          </w:tcPr>
          <w:p w14:paraId="1B48FE80" w14:textId="77777777" w:rsidR="00E77514" w:rsidRDefault="00E77514" w:rsidP="00FC0611">
            <w:pPr>
              <w:pStyle w:val="NormalinTable"/>
            </w:pPr>
            <w:r>
              <w:rPr>
                <w:b/>
              </w:rPr>
              <w:t>2523 00 00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4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A584605" w14:textId="77777777" w:rsidR="00E77514" w:rsidRDefault="00E77514" w:rsidP="00FC0611">
            <w:pPr>
              <w:pStyle w:val="NormalinTable"/>
              <w:tabs>
                <w:tab w:val="left" w:pos="1250"/>
              </w:tabs>
            </w:pPr>
            <w:r>
              <w:t>0.00%</w:t>
            </w:r>
          </w:p>
        </w:tc>
      </w:tr>
      <w:tr w:rsidR="00E77514" w14:paraId="2893E2C5" w14:textId="77777777" w:rsidTr="00162610">
        <w:trPr>
          <w:cantSplit/>
          <w:trPrChange w:id="304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048" w:author="David Owen" w:date="2019-06-03T11:19:00Z">
              <w:tcPr>
                <w:tcW w:w="0" w:type="auto"/>
                <w:tcBorders>
                  <w:top w:val="single" w:sz="4" w:space="0" w:color="A6A6A6" w:themeColor="background1" w:themeShade="A6"/>
                  <w:right w:val="single" w:sz="4" w:space="0" w:color="000000" w:themeColor="text1"/>
                </w:tcBorders>
              </w:tcPr>
            </w:tcPrChange>
          </w:tcPr>
          <w:p w14:paraId="4C616052" w14:textId="77777777" w:rsidR="00E77514" w:rsidRDefault="00E77514" w:rsidP="00FC0611">
            <w:pPr>
              <w:pStyle w:val="NormalinTable"/>
            </w:pPr>
            <w:r>
              <w:rPr>
                <w:b/>
              </w:rPr>
              <w:t>2700 00 00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4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EB8F4CB" w14:textId="77777777" w:rsidR="00E77514" w:rsidRDefault="00E77514" w:rsidP="00FC0611">
            <w:pPr>
              <w:pStyle w:val="NormalinTable"/>
              <w:tabs>
                <w:tab w:val="left" w:pos="1250"/>
              </w:tabs>
            </w:pPr>
            <w:r>
              <w:t>0.00%</w:t>
            </w:r>
          </w:p>
        </w:tc>
      </w:tr>
      <w:tr w:rsidR="00E77514" w14:paraId="120F7915" w14:textId="77777777" w:rsidTr="00162610">
        <w:trPr>
          <w:cantSplit/>
          <w:trPrChange w:id="305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051" w:author="David Owen" w:date="2019-06-03T11:19:00Z">
              <w:tcPr>
                <w:tcW w:w="0" w:type="auto"/>
                <w:tcBorders>
                  <w:top w:val="single" w:sz="4" w:space="0" w:color="A6A6A6" w:themeColor="background1" w:themeShade="A6"/>
                  <w:right w:val="single" w:sz="4" w:space="0" w:color="000000" w:themeColor="text1"/>
                </w:tcBorders>
              </w:tcPr>
            </w:tcPrChange>
          </w:tcPr>
          <w:p w14:paraId="4C6F5CEF" w14:textId="77777777" w:rsidR="00E77514" w:rsidRDefault="00E77514" w:rsidP="00FC0611">
            <w:pPr>
              <w:pStyle w:val="NormalinTable"/>
            </w:pPr>
            <w:r>
              <w:rPr>
                <w:b/>
              </w:rPr>
              <w:t>2800 00 00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5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74D0D98" w14:textId="77777777" w:rsidR="00E77514" w:rsidRDefault="00E77514" w:rsidP="00FC0611">
            <w:pPr>
              <w:pStyle w:val="NormalinTable"/>
              <w:tabs>
                <w:tab w:val="left" w:pos="1250"/>
              </w:tabs>
            </w:pPr>
            <w:r>
              <w:t>0.00%</w:t>
            </w:r>
          </w:p>
        </w:tc>
      </w:tr>
      <w:tr w:rsidR="00E77514" w14:paraId="729C69E9" w14:textId="77777777" w:rsidTr="00162610">
        <w:trPr>
          <w:cantSplit/>
          <w:trPrChange w:id="305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054" w:author="David Owen" w:date="2019-06-03T11:19:00Z">
              <w:tcPr>
                <w:tcW w:w="0" w:type="auto"/>
                <w:tcBorders>
                  <w:top w:val="single" w:sz="4" w:space="0" w:color="A6A6A6" w:themeColor="background1" w:themeShade="A6"/>
                  <w:right w:val="single" w:sz="4" w:space="0" w:color="000000" w:themeColor="text1"/>
                </w:tcBorders>
              </w:tcPr>
            </w:tcPrChange>
          </w:tcPr>
          <w:p w14:paraId="76A4CD94" w14:textId="77777777" w:rsidR="00E77514" w:rsidRDefault="00E77514" w:rsidP="00FC0611">
            <w:pPr>
              <w:pStyle w:val="NormalinTable"/>
            </w:pPr>
            <w:r>
              <w:rPr>
                <w:b/>
              </w:rPr>
              <w:t>2903 00 00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5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B6F9463" w14:textId="77777777" w:rsidR="00E77514" w:rsidRDefault="00E77514" w:rsidP="00FC0611">
            <w:pPr>
              <w:pStyle w:val="NormalinTable"/>
              <w:tabs>
                <w:tab w:val="left" w:pos="1250"/>
              </w:tabs>
            </w:pPr>
            <w:r>
              <w:t>0.00%</w:t>
            </w:r>
          </w:p>
        </w:tc>
      </w:tr>
      <w:tr w:rsidR="00E77514" w14:paraId="352AD3AD" w14:textId="77777777" w:rsidTr="00162610">
        <w:trPr>
          <w:cantSplit/>
          <w:trPrChange w:id="305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057" w:author="David Owen" w:date="2019-06-03T11:19:00Z">
              <w:tcPr>
                <w:tcW w:w="0" w:type="auto"/>
                <w:tcBorders>
                  <w:top w:val="single" w:sz="4" w:space="0" w:color="A6A6A6" w:themeColor="background1" w:themeShade="A6"/>
                  <w:right w:val="single" w:sz="4" w:space="0" w:color="000000" w:themeColor="text1"/>
                </w:tcBorders>
              </w:tcPr>
            </w:tcPrChange>
          </w:tcPr>
          <w:p w14:paraId="75980893" w14:textId="77777777" w:rsidR="00E77514" w:rsidRDefault="00E77514" w:rsidP="00FC0611">
            <w:pPr>
              <w:pStyle w:val="NormalinTable"/>
            </w:pPr>
            <w:r>
              <w:rPr>
                <w:b/>
              </w:rPr>
              <w:t>2904 00 00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5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48DF632" w14:textId="77777777" w:rsidR="00E77514" w:rsidRDefault="00E77514" w:rsidP="00FC0611">
            <w:pPr>
              <w:pStyle w:val="NormalinTable"/>
              <w:tabs>
                <w:tab w:val="left" w:pos="1250"/>
              </w:tabs>
            </w:pPr>
            <w:r>
              <w:t>0.00%</w:t>
            </w:r>
          </w:p>
        </w:tc>
      </w:tr>
      <w:tr w:rsidR="00E77514" w14:paraId="6712A1EA" w14:textId="77777777" w:rsidTr="00162610">
        <w:trPr>
          <w:cantSplit/>
          <w:trPrChange w:id="305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060" w:author="David Owen" w:date="2019-06-03T11:19:00Z">
              <w:tcPr>
                <w:tcW w:w="0" w:type="auto"/>
                <w:tcBorders>
                  <w:top w:val="single" w:sz="4" w:space="0" w:color="A6A6A6" w:themeColor="background1" w:themeShade="A6"/>
                  <w:right w:val="single" w:sz="4" w:space="0" w:color="000000" w:themeColor="text1"/>
                </w:tcBorders>
              </w:tcPr>
            </w:tcPrChange>
          </w:tcPr>
          <w:p w14:paraId="470762D2" w14:textId="77777777" w:rsidR="00E77514" w:rsidRDefault="00E77514" w:rsidP="00FC0611">
            <w:pPr>
              <w:pStyle w:val="NormalinTable"/>
            </w:pPr>
            <w:r>
              <w:rPr>
                <w:b/>
              </w:rPr>
              <w:t>2905 11 00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6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166FD5E" w14:textId="77777777" w:rsidR="00E77514" w:rsidRDefault="00E77514" w:rsidP="00FC0611">
            <w:pPr>
              <w:pStyle w:val="NormalinTable"/>
              <w:tabs>
                <w:tab w:val="left" w:pos="1250"/>
              </w:tabs>
            </w:pPr>
            <w:r>
              <w:t>0.00%</w:t>
            </w:r>
          </w:p>
        </w:tc>
      </w:tr>
      <w:tr w:rsidR="00E77514" w14:paraId="5135A7B8" w14:textId="77777777" w:rsidTr="00162610">
        <w:trPr>
          <w:cantSplit/>
          <w:trPrChange w:id="306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063" w:author="David Owen" w:date="2019-06-03T11:19:00Z">
              <w:tcPr>
                <w:tcW w:w="0" w:type="auto"/>
                <w:tcBorders>
                  <w:top w:val="single" w:sz="4" w:space="0" w:color="A6A6A6" w:themeColor="background1" w:themeShade="A6"/>
                  <w:right w:val="single" w:sz="4" w:space="0" w:color="000000" w:themeColor="text1"/>
                </w:tcBorders>
              </w:tcPr>
            </w:tcPrChange>
          </w:tcPr>
          <w:p w14:paraId="50DA72A3" w14:textId="77777777" w:rsidR="00E77514" w:rsidRDefault="00E77514" w:rsidP="00FC0611">
            <w:pPr>
              <w:pStyle w:val="NormalinTable"/>
            </w:pPr>
            <w:r>
              <w:rPr>
                <w:b/>
              </w:rPr>
              <w:t>2905 12 00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6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76CBA58" w14:textId="77777777" w:rsidR="00E77514" w:rsidRDefault="00E77514" w:rsidP="00FC0611">
            <w:pPr>
              <w:pStyle w:val="NormalinTable"/>
              <w:tabs>
                <w:tab w:val="left" w:pos="1250"/>
              </w:tabs>
            </w:pPr>
            <w:r>
              <w:t>0.00%</w:t>
            </w:r>
          </w:p>
        </w:tc>
      </w:tr>
      <w:tr w:rsidR="00E77514" w14:paraId="79F5CEE1" w14:textId="77777777" w:rsidTr="00162610">
        <w:trPr>
          <w:cantSplit/>
          <w:trPrChange w:id="306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066" w:author="David Owen" w:date="2019-06-03T11:19:00Z">
              <w:tcPr>
                <w:tcW w:w="0" w:type="auto"/>
                <w:tcBorders>
                  <w:top w:val="single" w:sz="4" w:space="0" w:color="A6A6A6" w:themeColor="background1" w:themeShade="A6"/>
                  <w:right w:val="single" w:sz="4" w:space="0" w:color="000000" w:themeColor="text1"/>
                </w:tcBorders>
              </w:tcPr>
            </w:tcPrChange>
          </w:tcPr>
          <w:p w14:paraId="12703150" w14:textId="77777777" w:rsidR="00E77514" w:rsidRDefault="00E77514" w:rsidP="00FC0611">
            <w:pPr>
              <w:pStyle w:val="NormalinTable"/>
            </w:pPr>
            <w:r>
              <w:rPr>
                <w:b/>
              </w:rPr>
              <w:t>2905 13 00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6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5207A04" w14:textId="77777777" w:rsidR="00E77514" w:rsidRDefault="00E77514" w:rsidP="00FC0611">
            <w:pPr>
              <w:pStyle w:val="NormalinTable"/>
              <w:tabs>
                <w:tab w:val="left" w:pos="1250"/>
              </w:tabs>
            </w:pPr>
            <w:r>
              <w:t>0.00%</w:t>
            </w:r>
          </w:p>
        </w:tc>
      </w:tr>
      <w:tr w:rsidR="00E77514" w14:paraId="6F5F11C7" w14:textId="77777777" w:rsidTr="00162610">
        <w:trPr>
          <w:cantSplit/>
          <w:trPrChange w:id="306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069" w:author="David Owen" w:date="2019-06-03T11:19:00Z">
              <w:tcPr>
                <w:tcW w:w="0" w:type="auto"/>
                <w:tcBorders>
                  <w:top w:val="single" w:sz="4" w:space="0" w:color="A6A6A6" w:themeColor="background1" w:themeShade="A6"/>
                  <w:right w:val="single" w:sz="4" w:space="0" w:color="000000" w:themeColor="text1"/>
                </w:tcBorders>
              </w:tcPr>
            </w:tcPrChange>
          </w:tcPr>
          <w:p w14:paraId="660E8F70" w14:textId="77777777" w:rsidR="00E77514" w:rsidRDefault="00E77514" w:rsidP="00FC0611">
            <w:pPr>
              <w:pStyle w:val="NormalinTable"/>
            </w:pPr>
            <w:r>
              <w:rPr>
                <w:b/>
              </w:rPr>
              <w:t>2905 14 00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7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7A1A5B6" w14:textId="77777777" w:rsidR="00E77514" w:rsidRDefault="00E77514" w:rsidP="00FC0611">
            <w:pPr>
              <w:pStyle w:val="NormalinTable"/>
              <w:tabs>
                <w:tab w:val="left" w:pos="1250"/>
              </w:tabs>
            </w:pPr>
            <w:r>
              <w:t>0.00%</w:t>
            </w:r>
          </w:p>
        </w:tc>
      </w:tr>
      <w:tr w:rsidR="00E77514" w14:paraId="62814A7C" w14:textId="77777777" w:rsidTr="00162610">
        <w:trPr>
          <w:cantSplit/>
          <w:trPrChange w:id="307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072" w:author="David Owen" w:date="2019-06-03T11:19:00Z">
              <w:tcPr>
                <w:tcW w:w="0" w:type="auto"/>
                <w:tcBorders>
                  <w:top w:val="single" w:sz="4" w:space="0" w:color="A6A6A6" w:themeColor="background1" w:themeShade="A6"/>
                  <w:right w:val="single" w:sz="4" w:space="0" w:color="000000" w:themeColor="text1"/>
                </w:tcBorders>
              </w:tcPr>
            </w:tcPrChange>
          </w:tcPr>
          <w:p w14:paraId="2D39F741" w14:textId="77777777" w:rsidR="00E77514" w:rsidRDefault="00E77514" w:rsidP="00FC0611">
            <w:pPr>
              <w:pStyle w:val="NormalinTable"/>
            </w:pPr>
            <w:r>
              <w:rPr>
                <w:b/>
              </w:rPr>
              <w:t>2905 16 85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7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3CF4B1D" w14:textId="77777777" w:rsidR="00E77514" w:rsidRDefault="00E77514" w:rsidP="00FC0611">
            <w:pPr>
              <w:pStyle w:val="NormalinTable"/>
              <w:tabs>
                <w:tab w:val="left" w:pos="1250"/>
              </w:tabs>
            </w:pPr>
            <w:r>
              <w:t>0.00%</w:t>
            </w:r>
          </w:p>
        </w:tc>
      </w:tr>
      <w:tr w:rsidR="00E77514" w14:paraId="25B0D93E" w14:textId="77777777" w:rsidTr="00162610">
        <w:trPr>
          <w:cantSplit/>
          <w:trPrChange w:id="307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075" w:author="David Owen" w:date="2019-06-03T11:19:00Z">
              <w:tcPr>
                <w:tcW w:w="0" w:type="auto"/>
                <w:tcBorders>
                  <w:top w:val="single" w:sz="4" w:space="0" w:color="A6A6A6" w:themeColor="background1" w:themeShade="A6"/>
                  <w:right w:val="single" w:sz="4" w:space="0" w:color="000000" w:themeColor="text1"/>
                </w:tcBorders>
              </w:tcPr>
            </w:tcPrChange>
          </w:tcPr>
          <w:p w14:paraId="151364AB" w14:textId="77777777" w:rsidR="00E77514" w:rsidRDefault="00E77514" w:rsidP="00FC0611">
            <w:pPr>
              <w:pStyle w:val="NormalinTable"/>
            </w:pPr>
            <w:r>
              <w:rPr>
                <w:b/>
              </w:rPr>
              <w:t>2905 17 00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7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409C3FF" w14:textId="77777777" w:rsidR="00E77514" w:rsidRDefault="00E77514" w:rsidP="00FC0611">
            <w:pPr>
              <w:pStyle w:val="NormalinTable"/>
              <w:tabs>
                <w:tab w:val="left" w:pos="1250"/>
              </w:tabs>
            </w:pPr>
            <w:r>
              <w:t>0.00%</w:t>
            </w:r>
          </w:p>
        </w:tc>
      </w:tr>
      <w:tr w:rsidR="00E77514" w14:paraId="56638A75" w14:textId="77777777" w:rsidTr="00162610">
        <w:trPr>
          <w:cantSplit/>
          <w:trPrChange w:id="307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078" w:author="David Owen" w:date="2019-06-03T11:19:00Z">
              <w:tcPr>
                <w:tcW w:w="0" w:type="auto"/>
                <w:tcBorders>
                  <w:top w:val="single" w:sz="4" w:space="0" w:color="A6A6A6" w:themeColor="background1" w:themeShade="A6"/>
                  <w:right w:val="single" w:sz="4" w:space="0" w:color="000000" w:themeColor="text1"/>
                </w:tcBorders>
              </w:tcPr>
            </w:tcPrChange>
          </w:tcPr>
          <w:p w14:paraId="0C8ADD91" w14:textId="77777777" w:rsidR="00E77514" w:rsidRDefault="00E77514" w:rsidP="00FC0611">
            <w:pPr>
              <w:pStyle w:val="NormalinTable"/>
            </w:pPr>
            <w:r>
              <w:rPr>
                <w:b/>
              </w:rPr>
              <w:t>2905 19 00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7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662C670" w14:textId="77777777" w:rsidR="00E77514" w:rsidRDefault="00E77514" w:rsidP="00FC0611">
            <w:pPr>
              <w:pStyle w:val="NormalinTable"/>
              <w:tabs>
                <w:tab w:val="left" w:pos="1250"/>
              </w:tabs>
            </w:pPr>
            <w:r>
              <w:t>0.00%</w:t>
            </w:r>
          </w:p>
        </w:tc>
      </w:tr>
      <w:tr w:rsidR="00E77514" w14:paraId="372825D0" w14:textId="77777777" w:rsidTr="00162610">
        <w:trPr>
          <w:cantSplit/>
          <w:trPrChange w:id="308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081" w:author="David Owen" w:date="2019-06-03T11:19:00Z">
              <w:tcPr>
                <w:tcW w:w="0" w:type="auto"/>
                <w:tcBorders>
                  <w:top w:val="single" w:sz="4" w:space="0" w:color="A6A6A6" w:themeColor="background1" w:themeShade="A6"/>
                  <w:right w:val="single" w:sz="4" w:space="0" w:color="000000" w:themeColor="text1"/>
                </w:tcBorders>
              </w:tcPr>
            </w:tcPrChange>
          </w:tcPr>
          <w:p w14:paraId="43C38731" w14:textId="77777777" w:rsidR="00E77514" w:rsidRDefault="00E77514" w:rsidP="00FC0611">
            <w:pPr>
              <w:pStyle w:val="NormalinTable"/>
            </w:pPr>
            <w:r>
              <w:rPr>
                <w:b/>
              </w:rPr>
              <w:t>2905 22 00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8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F2630BA" w14:textId="77777777" w:rsidR="00E77514" w:rsidRDefault="00E77514" w:rsidP="00FC0611">
            <w:pPr>
              <w:pStyle w:val="NormalinTable"/>
              <w:tabs>
                <w:tab w:val="left" w:pos="1250"/>
              </w:tabs>
            </w:pPr>
            <w:r>
              <w:t>0.00%</w:t>
            </w:r>
          </w:p>
        </w:tc>
      </w:tr>
      <w:tr w:rsidR="00E77514" w14:paraId="398C08EB" w14:textId="77777777" w:rsidTr="00162610">
        <w:trPr>
          <w:cantSplit/>
          <w:trPrChange w:id="308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084" w:author="David Owen" w:date="2019-06-03T11:19:00Z">
              <w:tcPr>
                <w:tcW w:w="0" w:type="auto"/>
                <w:tcBorders>
                  <w:top w:val="single" w:sz="4" w:space="0" w:color="A6A6A6" w:themeColor="background1" w:themeShade="A6"/>
                  <w:right w:val="single" w:sz="4" w:space="0" w:color="000000" w:themeColor="text1"/>
                </w:tcBorders>
              </w:tcPr>
            </w:tcPrChange>
          </w:tcPr>
          <w:p w14:paraId="1A3F7907" w14:textId="77777777" w:rsidR="00E77514" w:rsidRDefault="00E77514" w:rsidP="00FC0611">
            <w:pPr>
              <w:pStyle w:val="NormalinTable"/>
            </w:pPr>
            <w:r>
              <w:rPr>
                <w:b/>
              </w:rPr>
              <w:t>2905 29 00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8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012BA91" w14:textId="77777777" w:rsidR="00E77514" w:rsidRDefault="00E77514" w:rsidP="00FC0611">
            <w:pPr>
              <w:pStyle w:val="NormalinTable"/>
              <w:tabs>
                <w:tab w:val="left" w:pos="1250"/>
              </w:tabs>
            </w:pPr>
            <w:r>
              <w:t>0.00%</w:t>
            </w:r>
          </w:p>
        </w:tc>
      </w:tr>
      <w:tr w:rsidR="00E77514" w14:paraId="4C0D5C16" w14:textId="77777777" w:rsidTr="00162610">
        <w:trPr>
          <w:cantSplit/>
          <w:trPrChange w:id="308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087" w:author="David Owen" w:date="2019-06-03T11:19:00Z">
              <w:tcPr>
                <w:tcW w:w="0" w:type="auto"/>
                <w:tcBorders>
                  <w:top w:val="single" w:sz="4" w:space="0" w:color="A6A6A6" w:themeColor="background1" w:themeShade="A6"/>
                  <w:right w:val="single" w:sz="4" w:space="0" w:color="000000" w:themeColor="text1"/>
                </w:tcBorders>
              </w:tcPr>
            </w:tcPrChange>
          </w:tcPr>
          <w:p w14:paraId="4C3EFAB5" w14:textId="77777777" w:rsidR="00E77514" w:rsidRDefault="00E77514" w:rsidP="00FC0611">
            <w:pPr>
              <w:pStyle w:val="NormalinTable"/>
            </w:pPr>
            <w:r>
              <w:rPr>
                <w:b/>
              </w:rPr>
              <w:t>2905 31 00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8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724DBB4" w14:textId="77777777" w:rsidR="00E77514" w:rsidRDefault="00E77514" w:rsidP="00FC0611">
            <w:pPr>
              <w:pStyle w:val="NormalinTable"/>
              <w:tabs>
                <w:tab w:val="left" w:pos="1250"/>
              </w:tabs>
            </w:pPr>
            <w:r>
              <w:t>0.00%</w:t>
            </w:r>
          </w:p>
        </w:tc>
      </w:tr>
      <w:tr w:rsidR="00E77514" w14:paraId="735D8E1F" w14:textId="77777777" w:rsidTr="00162610">
        <w:trPr>
          <w:cantSplit/>
          <w:trPrChange w:id="308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090" w:author="David Owen" w:date="2019-06-03T11:19:00Z">
              <w:tcPr>
                <w:tcW w:w="0" w:type="auto"/>
                <w:tcBorders>
                  <w:top w:val="single" w:sz="4" w:space="0" w:color="A6A6A6" w:themeColor="background1" w:themeShade="A6"/>
                  <w:right w:val="single" w:sz="4" w:space="0" w:color="000000" w:themeColor="text1"/>
                </w:tcBorders>
              </w:tcPr>
            </w:tcPrChange>
          </w:tcPr>
          <w:p w14:paraId="37928DB6" w14:textId="77777777" w:rsidR="00E77514" w:rsidRDefault="00E77514" w:rsidP="00FC0611">
            <w:pPr>
              <w:pStyle w:val="NormalinTable"/>
            </w:pPr>
            <w:r>
              <w:rPr>
                <w:b/>
              </w:rPr>
              <w:t>2905 32 00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9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C53512B" w14:textId="77777777" w:rsidR="00E77514" w:rsidRDefault="00E77514" w:rsidP="00FC0611">
            <w:pPr>
              <w:pStyle w:val="NormalinTable"/>
              <w:tabs>
                <w:tab w:val="left" w:pos="1250"/>
              </w:tabs>
            </w:pPr>
            <w:r>
              <w:t>0.00%</w:t>
            </w:r>
          </w:p>
        </w:tc>
      </w:tr>
      <w:tr w:rsidR="00E77514" w14:paraId="18F5E337" w14:textId="77777777" w:rsidTr="00162610">
        <w:trPr>
          <w:cantSplit/>
          <w:trPrChange w:id="309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093" w:author="David Owen" w:date="2019-06-03T11:19:00Z">
              <w:tcPr>
                <w:tcW w:w="0" w:type="auto"/>
                <w:tcBorders>
                  <w:top w:val="single" w:sz="4" w:space="0" w:color="A6A6A6" w:themeColor="background1" w:themeShade="A6"/>
                  <w:right w:val="single" w:sz="4" w:space="0" w:color="000000" w:themeColor="text1"/>
                </w:tcBorders>
              </w:tcPr>
            </w:tcPrChange>
          </w:tcPr>
          <w:p w14:paraId="6722419B" w14:textId="77777777" w:rsidR="00E77514" w:rsidRDefault="00E77514" w:rsidP="00FC0611">
            <w:pPr>
              <w:pStyle w:val="NormalinTable"/>
            </w:pPr>
            <w:r>
              <w:rPr>
                <w:b/>
              </w:rPr>
              <w:t>2905 39 00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9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83BCB60" w14:textId="77777777" w:rsidR="00E77514" w:rsidRDefault="00E77514" w:rsidP="00FC0611">
            <w:pPr>
              <w:pStyle w:val="NormalinTable"/>
              <w:tabs>
                <w:tab w:val="left" w:pos="1250"/>
              </w:tabs>
            </w:pPr>
            <w:r>
              <w:t>0.00%</w:t>
            </w:r>
          </w:p>
        </w:tc>
      </w:tr>
      <w:tr w:rsidR="00E77514" w14:paraId="54FCABDE" w14:textId="77777777" w:rsidTr="00162610">
        <w:trPr>
          <w:cantSplit/>
          <w:trPrChange w:id="309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096" w:author="David Owen" w:date="2019-06-03T11:19:00Z">
              <w:tcPr>
                <w:tcW w:w="0" w:type="auto"/>
                <w:tcBorders>
                  <w:top w:val="single" w:sz="4" w:space="0" w:color="A6A6A6" w:themeColor="background1" w:themeShade="A6"/>
                  <w:right w:val="single" w:sz="4" w:space="0" w:color="000000" w:themeColor="text1"/>
                </w:tcBorders>
              </w:tcPr>
            </w:tcPrChange>
          </w:tcPr>
          <w:p w14:paraId="2C1A7772" w14:textId="77777777" w:rsidR="00E77514" w:rsidRDefault="00E77514" w:rsidP="00FC0611">
            <w:pPr>
              <w:pStyle w:val="NormalinTable"/>
            </w:pPr>
            <w:r>
              <w:rPr>
                <w:b/>
              </w:rPr>
              <w:t>2905 41 00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9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E650850" w14:textId="77777777" w:rsidR="00E77514" w:rsidRDefault="00E77514" w:rsidP="00FC0611">
            <w:pPr>
              <w:pStyle w:val="NormalinTable"/>
              <w:tabs>
                <w:tab w:val="left" w:pos="1250"/>
              </w:tabs>
            </w:pPr>
            <w:r>
              <w:t>0.00%</w:t>
            </w:r>
          </w:p>
        </w:tc>
      </w:tr>
      <w:tr w:rsidR="00E77514" w14:paraId="5AEEDAAF" w14:textId="77777777" w:rsidTr="00162610">
        <w:trPr>
          <w:cantSplit/>
          <w:trPrChange w:id="309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099" w:author="David Owen" w:date="2019-06-03T11:19:00Z">
              <w:tcPr>
                <w:tcW w:w="0" w:type="auto"/>
                <w:tcBorders>
                  <w:top w:val="single" w:sz="4" w:space="0" w:color="A6A6A6" w:themeColor="background1" w:themeShade="A6"/>
                  <w:right w:val="single" w:sz="4" w:space="0" w:color="000000" w:themeColor="text1"/>
                </w:tcBorders>
              </w:tcPr>
            </w:tcPrChange>
          </w:tcPr>
          <w:p w14:paraId="7C5A566F" w14:textId="77777777" w:rsidR="00E77514" w:rsidRDefault="00E77514" w:rsidP="00FC0611">
            <w:pPr>
              <w:pStyle w:val="NormalinTable"/>
            </w:pPr>
            <w:r>
              <w:rPr>
                <w:b/>
              </w:rPr>
              <w:t>2905 42 00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0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0B2EB05" w14:textId="77777777" w:rsidR="00E77514" w:rsidRDefault="00E77514" w:rsidP="00FC0611">
            <w:pPr>
              <w:pStyle w:val="NormalinTable"/>
              <w:tabs>
                <w:tab w:val="left" w:pos="1250"/>
              </w:tabs>
            </w:pPr>
            <w:r>
              <w:t>0.00%</w:t>
            </w:r>
          </w:p>
        </w:tc>
      </w:tr>
      <w:tr w:rsidR="00E77514" w14:paraId="7A5605C6" w14:textId="77777777" w:rsidTr="00162610">
        <w:trPr>
          <w:cantSplit/>
          <w:trPrChange w:id="310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102" w:author="David Owen" w:date="2019-06-03T11:19:00Z">
              <w:tcPr>
                <w:tcW w:w="0" w:type="auto"/>
                <w:tcBorders>
                  <w:top w:val="single" w:sz="4" w:space="0" w:color="A6A6A6" w:themeColor="background1" w:themeShade="A6"/>
                  <w:right w:val="single" w:sz="4" w:space="0" w:color="000000" w:themeColor="text1"/>
                </w:tcBorders>
              </w:tcPr>
            </w:tcPrChange>
          </w:tcPr>
          <w:p w14:paraId="18484A70" w14:textId="77777777" w:rsidR="00E77514" w:rsidRDefault="00E77514" w:rsidP="00FC0611">
            <w:pPr>
              <w:pStyle w:val="NormalinTable"/>
            </w:pPr>
            <w:r>
              <w:rPr>
                <w:b/>
              </w:rPr>
              <w:t>2905 45 00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0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85C5C84" w14:textId="77777777" w:rsidR="00E77514" w:rsidRDefault="00E77514" w:rsidP="00FC0611">
            <w:pPr>
              <w:pStyle w:val="NormalinTable"/>
              <w:tabs>
                <w:tab w:val="left" w:pos="1250"/>
              </w:tabs>
            </w:pPr>
            <w:r>
              <w:t>0.00%</w:t>
            </w:r>
          </w:p>
        </w:tc>
      </w:tr>
      <w:tr w:rsidR="00E77514" w14:paraId="761072BD" w14:textId="77777777" w:rsidTr="00162610">
        <w:trPr>
          <w:cantSplit/>
          <w:trPrChange w:id="310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105" w:author="David Owen" w:date="2019-06-03T11:19:00Z">
              <w:tcPr>
                <w:tcW w:w="0" w:type="auto"/>
                <w:tcBorders>
                  <w:top w:val="single" w:sz="4" w:space="0" w:color="A6A6A6" w:themeColor="background1" w:themeShade="A6"/>
                  <w:right w:val="single" w:sz="4" w:space="0" w:color="000000" w:themeColor="text1"/>
                </w:tcBorders>
              </w:tcPr>
            </w:tcPrChange>
          </w:tcPr>
          <w:p w14:paraId="51286441" w14:textId="77777777" w:rsidR="00E77514" w:rsidRDefault="00E77514" w:rsidP="00FC0611">
            <w:pPr>
              <w:pStyle w:val="NormalinTable"/>
            </w:pPr>
            <w:r>
              <w:rPr>
                <w:b/>
              </w:rPr>
              <w:t>2905 49 00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0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59AFE0A" w14:textId="77777777" w:rsidR="00E77514" w:rsidRDefault="00E77514" w:rsidP="00FC0611">
            <w:pPr>
              <w:pStyle w:val="NormalinTable"/>
              <w:tabs>
                <w:tab w:val="left" w:pos="1250"/>
              </w:tabs>
            </w:pPr>
            <w:r>
              <w:t>0.00%</w:t>
            </w:r>
          </w:p>
        </w:tc>
      </w:tr>
      <w:tr w:rsidR="00E77514" w14:paraId="0CDDB7DC" w14:textId="77777777" w:rsidTr="00162610">
        <w:trPr>
          <w:cantSplit/>
          <w:trPrChange w:id="310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108" w:author="David Owen" w:date="2019-06-03T11:19:00Z">
              <w:tcPr>
                <w:tcW w:w="0" w:type="auto"/>
                <w:tcBorders>
                  <w:top w:val="single" w:sz="4" w:space="0" w:color="A6A6A6" w:themeColor="background1" w:themeShade="A6"/>
                  <w:right w:val="single" w:sz="4" w:space="0" w:color="000000" w:themeColor="text1"/>
                </w:tcBorders>
              </w:tcPr>
            </w:tcPrChange>
          </w:tcPr>
          <w:p w14:paraId="700EA3D5" w14:textId="77777777" w:rsidR="00E77514" w:rsidRDefault="00E77514" w:rsidP="00FC0611">
            <w:pPr>
              <w:pStyle w:val="NormalinTable"/>
            </w:pPr>
            <w:r>
              <w:rPr>
                <w:b/>
              </w:rPr>
              <w:t>2905 59 98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0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CB02739" w14:textId="77777777" w:rsidR="00E77514" w:rsidRDefault="00E77514" w:rsidP="00FC0611">
            <w:pPr>
              <w:pStyle w:val="NormalinTable"/>
              <w:tabs>
                <w:tab w:val="left" w:pos="1250"/>
              </w:tabs>
            </w:pPr>
            <w:r>
              <w:t>0.00%</w:t>
            </w:r>
          </w:p>
        </w:tc>
      </w:tr>
      <w:tr w:rsidR="00E77514" w14:paraId="6BB16050" w14:textId="77777777" w:rsidTr="00162610">
        <w:trPr>
          <w:cantSplit/>
          <w:trPrChange w:id="311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111" w:author="David Owen" w:date="2019-06-03T11:19:00Z">
              <w:tcPr>
                <w:tcW w:w="0" w:type="auto"/>
                <w:tcBorders>
                  <w:top w:val="single" w:sz="4" w:space="0" w:color="A6A6A6" w:themeColor="background1" w:themeShade="A6"/>
                  <w:right w:val="single" w:sz="4" w:space="0" w:color="000000" w:themeColor="text1"/>
                </w:tcBorders>
              </w:tcPr>
            </w:tcPrChange>
          </w:tcPr>
          <w:p w14:paraId="30E33A08" w14:textId="77777777" w:rsidR="00E77514" w:rsidRDefault="00E77514" w:rsidP="00FC0611">
            <w:pPr>
              <w:pStyle w:val="NormalinTable"/>
            </w:pPr>
            <w:r>
              <w:rPr>
                <w:b/>
              </w:rPr>
              <w:t>2906 00 00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1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83606D9" w14:textId="77777777" w:rsidR="00E77514" w:rsidRDefault="00E77514" w:rsidP="00FC0611">
            <w:pPr>
              <w:pStyle w:val="NormalinTable"/>
              <w:tabs>
                <w:tab w:val="left" w:pos="1250"/>
              </w:tabs>
            </w:pPr>
            <w:r>
              <w:t>0.00%</w:t>
            </w:r>
          </w:p>
        </w:tc>
      </w:tr>
      <w:tr w:rsidR="00E77514" w14:paraId="07DBA2AB" w14:textId="77777777" w:rsidTr="00162610">
        <w:trPr>
          <w:cantSplit/>
          <w:trPrChange w:id="311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114" w:author="David Owen" w:date="2019-06-03T11:19:00Z">
              <w:tcPr>
                <w:tcW w:w="0" w:type="auto"/>
                <w:tcBorders>
                  <w:top w:val="single" w:sz="4" w:space="0" w:color="A6A6A6" w:themeColor="background1" w:themeShade="A6"/>
                  <w:right w:val="single" w:sz="4" w:space="0" w:color="000000" w:themeColor="text1"/>
                </w:tcBorders>
              </w:tcPr>
            </w:tcPrChange>
          </w:tcPr>
          <w:p w14:paraId="0EC8C0B8" w14:textId="77777777" w:rsidR="00E77514" w:rsidRDefault="00E77514" w:rsidP="00FC0611">
            <w:pPr>
              <w:pStyle w:val="NormalinTable"/>
            </w:pPr>
            <w:r>
              <w:rPr>
                <w:b/>
              </w:rPr>
              <w:lastRenderedPageBreak/>
              <w:t>2907 00 00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1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6961CCC" w14:textId="77777777" w:rsidR="00E77514" w:rsidRDefault="00E77514" w:rsidP="00FC0611">
            <w:pPr>
              <w:pStyle w:val="NormalinTable"/>
              <w:tabs>
                <w:tab w:val="left" w:pos="1250"/>
              </w:tabs>
            </w:pPr>
            <w:r>
              <w:t>0.00%</w:t>
            </w:r>
          </w:p>
        </w:tc>
      </w:tr>
      <w:tr w:rsidR="00E77514" w14:paraId="0516D859" w14:textId="77777777" w:rsidTr="00162610">
        <w:trPr>
          <w:cantSplit/>
          <w:trPrChange w:id="311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117" w:author="David Owen" w:date="2019-06-03T11:19:00Z">
              <w:tcPr>
                <w:tcW w:w="0" w:type="auto"/>
                <w:tcBorders>
                  <w:top w:val="single" w:sz="4" w:space="0" w:color="A6A6A6" w:themeColor="background1" w:themeShade="A6"/>
                  <w:right w:val="single" w:sz="4" w:space="0" w:color="000000" w:themeColor="text1"/>
                </w:tcBorders>
              </w:tcPr>
            </w:tcPrChange>
          </w:tcPr>
          <w:p w14:paraId="0FFC2475" w14:textId="77777777" w:rsidR="00E77514" w:rsidRDefault="00E77514" w:rsidP="00FC0611">
            <w:pPr>
              <w:pStyle w:val="NormalinTable"/>
            </w:pPr>
            <w:r>
              <w:rPr>
                <w:b/>
              </w:rPr>
              <w:t>2908 00 00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1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70F6808" w14:textId="77777777" w:rsidR="00E77514" w:rsidRDefault="00E77514" w:rsidP="00FC0611">
            <w:pPr>
              <w:pStyle w:val="NormalinTable"/>
              <w:tabs>
                <w:tab w:val="left" w:pos="1250"/>
              </w:tabs>
            </w:pPr>
            <w:r>
              <w:t>0.00%</w:t>
            </w:r>
          </w:p>
        </w:tc>
      </w:tr>
      <w:tr w:rsidR="00E77514" w14:paraId="3190A511" w14:textId="77777777" w:rsidTr="00162610">
        <w:trPr>
          <w:cantSplit/>
          <w:trPrChange w:id="311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120" w:author="David Owen" w:date="2019-06-03T11:19:00Z">
              <w:tcPr>
                <w:tcW w:w="0" w:type="auto"/>
                <w:tcBorders>
                  <w:top w:val="single" w:sz="4" w:space="0" w:color="A6A6A6" w:themeColor="background1" w:themeShade="A6"/>
                  <w:right w:val="single" w:sz="4" w:space="0" w:color="000000" w:themeColor="text1"/>
                </w:tcBorders>
              </w:tcPr>
            </w:tcPrChange>
          </w:tcPr>
          <w:p w14:paraId="58766EDA" w14:textId="77777777" w:rsidR="00E77514" w:rsidRDefault="00E77514" w:rsidP="00FC0611">
            <w:pPr>
              <w:pStyle w:val="NormalinTable"/>
            </w:pPr>
            <w:r>
              <w:rPr>
                <w:b/>
              </w:rPr>
              <w:t>2909 00 00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2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2877497" w14:textId="77777777" w:rsidR="00E77514" w:rsidRDefault="00E77514" w:rsidP="00FC0611">
            <w:pPr>
              <w:pStyle w:val="NormalinTable"/>
              <w:tabs>
                <w:tab w:val="left" w:pos="1250"/>
              </w:tabs>
            </w:pPr>
            <w:r>
              <w:t>0.00%</w:t>
            </w:r>
          </w:p>
        </w:tc>
      </w:tr>
      <w:tr w:rsidR="00E77514" w14:paraId="07080651" w14:textId="77777777" w:rsidTr="00162610">
        <w:trPr>
          <w:cantSplit/>
          <w:trPrChange w:id="312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123" w:author="David Owen" w:date="2019-06-03T11:19:00Z">
              <w:tcPr>
                <w:tcW w:w="0" w:type="auto"/>
                <w:tcBorders>
                  <w:top w:val="single" w:sz="4" w:space="0" w:color="A6A6A6" w:themeColor="background1" w:themeShade="A6"/>
                  <w:right w:val="single" w:sz="4" w:space="0" w:color="000000" w:themeColor="text1"/>
                </w:tcBorders>
              </w:tcPr>
            </w:tcPrChange>
          </w:tcPr>
          <w:p w14:paraId="15193959" w14:textId="77777777" w:rsidR="00E77514" w:rsidRDefault="00E77514" w:rsidP="00FC0611">
            <w:pPr>
              <w:pStyle w:val="NormalinTable"/>
            </w:pPr>
            <w:r>
              <w:rPr>
                <w:b/>
              </w:rPr>
              <w:t>2910 00 00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2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3B9B958" w14:textId="77777777" w:rsidR="00E77514" w:rsidRDefault="00E77514" w:rsidP="00FC0611">
            <w:pPr>
              <w:pStyle w:val="NormalinTable"/>
              <w:tabs>
                <w:tab w:val="left" w:pos="1250"/>
              </w:tabs>
            </w:pPr>
            <w:r>
              <w:t>0.00%</w:t>
            </w:r>
          </w:p>
        </w:tc>
      </w:tr>
      <w:tr w:rsidR="00E77514" w14:paraId="2C40F4C2" w14:textId="77777777" w:rsidTr="00162610">
        <w:trPr>
          <w:cantSplit/>
          <w:trPrChange w:id="312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126" w:author="David Owen" w:date="2019-06-03T11:19:00Z">
              <w:tcPr>
                <w:tcW w:w="0" w:type="auto"/>
                <w:tcBorders>
                  <w:top w:val="single" w:sz="4" w:space="0" w:color="A6A6A6" w:themeColor="background1" w:themeShade="A6"/>
                  <w:right w:val="single" w:sz="4" w:space="0" w:color="000000" w:themeColor="text1"/>
                </w:tcBorders>
              </w:tcPr>
            </w:tcPrChange>
          </w:tcPr>
          <w:p w14:paraId="59E6FE62" w14:textId="77777777" w:rsidR="00E77514" w:rsidRDefault="00E77514" w:rsidP="00FC0611">
            <w:pPr>
              <w:pStyle w:val="NormalinTable"/>
            </w:pPr>
            <w:r>
              <w:rPr>
                <w:b/>
              </w:rPr>
              <w:t>2911 00 00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2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DB9CED8" w14:textId="77777777" w:rsidR="00E77514" w:rsidRDefault="00E77514" w:rsidP="00FC0611">
            <w:pPr>
              <w:pStyle w:val="NormalinTable"/>
              <w:tabs>
                <w:tab w:val="left" w:pos="1250"/>
              </w:tabs>
            </w:pPr>
            <w:r>
              <w:t>0.00%</w:t>
            </w:r>
          </w:p>
        </w:tc>
      </w:tr>
      <w:tr w:rsidR="00E77514" w14:paraId="21166601" w14:textId="77777777" w:rsidTr="00162610">
        <w:trPr>
          <w:cantSplit/>
          <w:trPrChange w:id="312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129" w:author="David Owen" w:date="2019-06-03T11:19:00Z">
              <w:tcPr>
                <w:tcW w:w="0" w:type="auto"/>
                <w:tcBorders>
                  <w:top w:val="single" w:sz="4" w:space="0" w:color="A6A6A6" w:themeColor="background1" w:themeShade="A6"/>
                  <w:right w:val="single" w:sz="4" w:space="0" w:color="000000" w:themeColor="text1"/>
                </w:tcBorders>
              </w:tcPr>
            </w:tcPrChange>
          </w:tcPr>
          <w:p w14:paraId="52FA8A78" w14:textId="77777777" w:rsidR="00E77514" w:rsidRDefault="00E77514" w:rsidP="00FC0611">
            <w:pPr>
              <w:pStyle w:val="NormalinTable"/>
            </w:pPr>
            <w:r>
              <w:rPr>
                <w:b/>
              </w:rPr>
              <w:t>2912 00 00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3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09F0F2F" w14:textId="77777777" w:rsidR="00E77514" w:rsidRDefault="00E77514" w:rsidP="00FC0611">
            <w:pPr>
              <w:pStyle w:val="NormalinTable"/>
              <w:tabs>
                <w:tab w:val="left" w:pos="1250"/>
              </w:tabs>
            </w:pPr>
            <w:r>
              <w:t>0.00%</w:t>
            </w:r>
          </w:p>
        </w:tc>
      </w:tr>
      <w:tr w:rsidR="00E77514" w14:paraId="387B1355" w14:textId="77777777" w:rsidTr="00162610">
        <w:trPr>
          <w:cantSplit/>
          <w:trPrChange w:id="313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132" w:author="David Owen" w:date="2019-06-03T11:19:00Z">
              <w:tcPr>
                <w:tcW w:w="0" w:type="auto"/>
                <w:tcBorders>
                  <w:top w:val="single" w:sz="4" w:space="0" w:color="A6A6A6" w:themeColor="background1" w:themeShade="A6"/>
                  <w:right w:val="single" w:sz="4" w:space="0" w:color="000000" w:themeColor="text1"/>
                </w:tcBorders>
              </w:tcPr>
            </w:tcPrChange>
          </w:tcPr>
          <w:p w14:paraId="7353E570" w14:textId="77777777" w:rsidR="00E77514" w:rsidRDefault="00E77514" w:rsidP="00FC0611">
            <w:pPr>
              <w:pStyle w:val="NormalinTable"/>
            </w:pPr>
            <w:r>
              <w:rPr>
                <w:b/>
              </w:rPr>
              <w:t>2913 00 00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3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495F8EA" w14:textId="77777777" w:rsidR="00E77514" w:rsidRDefault="00E77514" w:rsidP="00FC0611">
            <w:pPr>
              <w:pStyle w:val="NormalinTable"/>
              <w:tabs>
                <w:tab w:val="left" w:pos="1250"/>
              </w:tabs>
            </w:pPr>
            <w:r>
              <w:t>0.00%</w:t>
            </w:r>
          </w:p>
        </w:tc>
      </w:tr>
      <w:tr w:rsidR="00E77514" w14:paraId="53842856" w14:textId="77777777" w:rsidTr="00162610">
        <w:trPr>
          <w:cantSplit/>
          <w:trPrChange w:id="313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135" w:author="David Owen" w:date="2019-06-03T11:19:00Z">
              <w:tcPr>
                <w:tcW w:w="0" w:type="auto"/>
                <w:tcBorders>
                  <w:top w:val="single" w:sz="4" w:space="0" w:color="A6A6A6" w:themeColor="background1" w:themeShade="A6"/>
                  <w:right w:val="single" w:sz="4" w:space="0" w:color="000000" w:themeColor="text1"/>
                </w:tcBorders>
              </w:tcPr>
            </w:tcPrChange>
          </w:tcPr>
          <w:p w14:paraId="64A17420" w14:textId="77777777" w:rsidR="00E77514" w:rsidRDefault="00E77514" w:rsidP="00FC0611">
            <w:pPr>
              <w:pStyle w:val="NormalinTable"/>
            </w:pPr>
            <w:r>
              <w:rPr>
                <w:b/>
              </w:rPr>
              <w:t>2914 00 00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3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0F0DE12" w14:textId="77777777" w:rsidR="00E77514" w:rsidRDefault="00E77514" w:rsidP="00FC0611">
            <w:pPr>
              <w:pStyle w:val="NormalinTable"/>
              <w:tabs>
                <w:tab w:val="left" w:pos="1250"/>
              </w:tabs>
            </w:pPr>
            <w:r>
              <w:t>0.00%</w:t>
            </w:r>
          </w:p>
        </w:tc>
      </w:tr>
      <w:tr w:rsidR="00E77514" w14:paraId="171F0454" w14:textId="77777777" w:rsidTr="00162610">
        <w:trPr>
          <w:cantSplit/>
          <w:trPrChange w:id="313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138" w:author="David Owen" w:date="2019-06-03T11:19:00Z">
              <w:tcPr>
                <w:tcW w:w="0" w:type="auto"/>
                <w:tcBorders>
                  <w:top w:val="single" w:sz="4" w:space="0" w:color="A6A6A6" w:themeColor="background1" w:themeShade="A6"/>
                  <w:right w:val="single" w:sz="4" w:space="0" w:color="000000" w:themeColor="text1"/>
                </w:tcBorders>
              </w:tcPr>
            </w:tcPrChange>
          </w:tcPr>
          <w:p w14:paraId="100C563E" w14:textId="77777777" w:rsidR="00E77514" w:rsidRDefault="00E77514" w:rsidP="00FC0611">
            <w:pPr>
              <w:pStyle w:val="NormalinTable"/>
            </w:pPr>
            <w:r>
              <w:rPr>
                <w:b/>
              </w:rPr>
              <w:t>2915 00 00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3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4554AAF" w14:textId="77777777" w:rsidR="00E77514" w:rsidRDefault="00E77514" w:rsidP="00FC0611">
            <w:pPr>
              <w:pStyle w:val="NormalinTable"/>
              <w:tabs>
                <w:tab w:val="left" w:pos="1250"/>
              </w:tabs>
            </w:pPr>
            <w:r>
              <w:t>0.00%</w:t>
            </w:r>
          </w:p>
        </w:tc>
      </w:tr>
      <w:tr w:rsidR="00E77514" w14:paraId="48332F05" w14:textId="77777777" w:rsidTr="00162610">
        <w:trPr>
          <w:cantSplit/>
          <w:trPrChange w:id="314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141" w:author="David Owen" w:date="2019-06-03T11:19:00Z">
              <w:tcPr>
                <w:tcW w:w="0" w:type="auto"/>
                <w:tcBorders>
                  <w:top w:val="single" w:sz="4" w:space="0" w:color="A6A6A6" w:themeColor="background1" w:themeShade="A6"/>
                  <w:right w:val="single" w:sz="4" w:space="0" w:color="000000" w:themeColor="text1"/>
                </w:tcBorders>
              </w:tcPr>
            </w:tcPrChange>
          </w:tcPr>
          <w:p w14:paraId="1BF5BB72" w14:textId="77777777" w:rsidR="00E77514" w:rsidRDefault="00E77514" w:rsidP="00FC0611">
            <w:pPr>
              <w:pStyle w:val="NormalinTable"/>
            </w:pPr>
            <w:r>
              <w:rPr>
                <w:b/>
              </w:rPr>
              <w:t>2916 00 00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4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D24CF58" w14:textId="77777777" w:rsidR="00E77514" w:rsidRDefault="00E77514" w:rsidP="00FC0611">
            <w:pPr>
              <w:pStyle w:val="NormalinTable"/>
              <w:tabs>
                <w:tab w:val="left" w:pos="1250"/>
              </w:tabs>
            </w:pPr>
            <w:r>
              <w:t>0.00%</w:t>
            </w:r>
          </w:p>
        </w:tc>
      </w:tr>
      <w:tr w:rsidR="00E77514" w14:paraId="3A727E69" w14:textId="77777777" w:rsidTr="00162610">
        <w:trPr>
          <w:cantSplit/>
          <w:trPrChange w:id="314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144" w:author="David Owen" w:date="2019-06-03T11:19:00Z">
              <w:tcPr>
                <w:tcW w:w="0" w:type="auto"/>
                <w:tcBorders>
                  <w:top w:val="single" w:sz="4" w:space="0" w:color="A6A6A6" w:themeColor="background1" w:themeShade="A6"/>
                  <w:right w:val="single" w:sz="4" w:space="0" w:color="000000" w:themeColor="text1"/>
                </w:tcBorders>
              </w:tcPr>
            </w:tcPrChange>
          </w:tcPr>
          <w:p w14:paraId="6E9FBAAA" w14:textId="77777777" w:rsidR="00E77514" w:rsidRDefault="00E77514" w:rsidP="00FC0611">
            <w:pPr>
              <w:pStyle w:val="NormalinTable"/>
            </w:pPr>
            <w:r>
              <w:rPr>
                <w:b/>
              </w:rPr>
              <w:t>2917 00 00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4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0C90286" w14:textId="77777777" w:rsidR="00E77514" w:rsidRDefault="00E77514" w:rsidP="00FC0611">
            <w:pPr>
              <w:pStyle w:val="NormalinTable"/>
              <w:tabs>
                <w:tab w:val="left" w:pos="1250"/>
              </w:tabs>
            </w:pPr>
            <w:r>
              <w:t>0.00%</w:t>
            </w:r>
          </w:p>
        </w:tc>
      </w:tr>
      <w:tr w:rsidR="00E77514" w14:paraId="73E12874" w14:textId="77777777" w:rsidTr="00162610">
        <w:trPr>
          <w:cantSplit/>
          <w:trPrChange w:id="314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147" w:author="David Owen" w:date="2019-06-03T11:19:00Z">
              <w:tcPr>
                <w:tcW w:w="0" w:type="auto"/>
                <w:tcBorders>
                  <w:top w:val="single" w:sz="4" w:space="0" w:color="A6A6A6" w:themeColor="background1" w:themeShade="A6"/>
                  <w:right w:val="single" w:sz="4" w:space="0" w:color="000000" w:themeColor="text1"/>
                </w:tcBorders>
              </w:tcPr>
            </w:tcPrChange>
          </w:tcPr>
          <w:p w14:paraId="556850AB" w14:textId="77777777" w:rsidR="00E77514" w:rsidRDefault="00E77514" w:rsidP="00FC0611">
            <w:pPr>
              <w:pStyle w:val="NormalinTable"/>
            </w:pPr>
            <w:r>
              <w:rPr>
                <w:b/>
              </w:rPr>
              <w:t>2918 00 00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4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DEBA337" w14:textId="77777777" w:rsidR="00E77514" w:rsidRDefault="00E77514" w:rsidP="00FC0611">
            <w:pPr>
              <w:pStyle w:val="NormalinTable"/>
              <w:tabs>
                <w:tab w:val="left" w:pos="1250"/>
              </w:tabs>
            </w:pPr>
            <w:r>
              <w:t>0.00%</w:t>
            </w:r>
          </w:p>
        </w:tc>
      </w:tr>
      <w:tr w:rsidR="00E77514" w14:paraId="55A32DA0" w14:textId="77777777" w:rsidTr="00162610">
        <w:trPr>
          <w:cantSplit/>
          <w:trPrChange w:id="314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150" w:author="David Owen" w:date="2019-06-03T11:19:00Z">
              <w:tcPr>
                <w:tcW w:w="0" w:type="auto"/>
                <w:tcBorders>
                  <w:top w:val="single" w:sz="4" w:space="0" w:color="A6A6A6" w:themeColor="background1" w:themeShade="A6"/>
                  <w:right w:val="single" w:sz="4" w:space="0" w:color="000000" w:themeColor="text1"/>
                </w:tcBorders>
              </w:tcPr>
            </w:tcPrChange>
          </w:tcPr>
          <w:p w14:paraId="1FD9E22E" w14:textId="77777777" w:rsidR="00E77514" w:rsidRDefault="00E77514" w:rsidP="00FC0611">
            <w:pPr>
              <w:pStyle w:val="NormalinTable"/>
            </w:pPr>
            <w:r>
              <w:rPr>
                <w:b/>
              </w:rPr>
              <w:t>2919 00 00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5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4C6B1E4" w14:textId="77777777" w:rsidR="00E77514" w:rsidRDefault="00E77514" w:rsidP="00FC0611">
            <w:pPr>
              <w:pStyle w:val="NormalinTable"/>
              <w:tabs>
                <w:tab w:val="left" w:pos="1250"/>
              </w:tabs>
            </w:pPr>
            <w:r>
              <w:t>0.00%</w:t>
            </w:r>
          </w:p>
        </w:tc>
      </w:tr>
      <w:tr w:rsidR="00E77514" w14:paraId="3BB9BA69" w14:textId="77777777" w:rsidTr="00162610">
        <w:trPr>
          <w:cantSplit/>
          <w:trPrChange w:id="315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153" w:author="David Owen" w:date="2019-06-03T11:19:00Z">
              <w:tcPr>
                <w:tcW w:w="0" w:type="auto"/>
                <w:tcBorders>
                  <w:top w:val="single" w:sz="4" w:space="0" w:color="A6A6A6" w:themeColor="background1" w:themeShade="A6"/>
                  <w:right w:val="single" w:sz="4" w:space="0" w:color="000000" w:themeColor="text1"/>
                </w:tcBorders>
              </w:tcPr>
            </w:tcPrChange>
          </w:tcPr>
          <w:p w14:paraId="701A3CFF" w14:textId="77777777" w:rsidR="00E77514" w:rsidRDefault="00E77514" w:rsidP="00FC0611">
            <w:pPr>
              <w:pStyle w:val="NormalinTable"/>
            </w:pPr>
            <w:r>
              <w:rPr>
                <w:b/>
              </w:rPr>
              <w:t>2920 00 00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5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9A2F5BA" w14:textId="77777777" w:rsidR="00E77514" w:rsidRDefault="00E77514" w:rsidP="00FC0611">
            <w:pPr>
              <w:pStyle w:val="NormalinTable"/>
              <w:tabs>
                <w:tab w:val="left" w:pos="1250"/>
              </w:tabs>
            </w:pPr>
            <w:r>
              <w:t>0.00%</w:t>
            </w:r>
          </w:p>
        </w:tc>
      </w:tr>
      <w:tr w:rsidR="00E77514" w14:paraId="2AFAE7A7" w14:textId="77777777" w:rsidTr="00162610">
        <w:trPr>
          <w:cantSplit/>
          <w:trPrChange w:id="315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156" w:author="David Owen" w:date="2019-06-03T11:19:00Z">
              <w:tcPr>
                <w:tcW w:w="0" w:type="auto"/>
                <w:tcBorders>
                  <w:top w:val="single" w:sz="4" w:space="0" w:color="A6A6A6" w:themeColor="background1" w:themeShade="A6"/>
                  <w:right w:val="single" w:sz="4" w:space="0" w:color="000000" w:themeColor="text1"/>
                </w:tcBorders>
              </w:tcPr>
            </w:tcPrChange>
          </w:tcPr>
          <w:p w14:paraId="5F311FD1" w14:textId="77777777" w:rsidR="00E77514" w:rsidRDefault="00E77514" w:rsidP="00FC0611">
            <w:pPr>
              <w:pStyle w:val="NormalinTable"/>
            </w:pPr>
            <w:r>
              <w:rPr>
                <w:b/>
              </w:rPr>
              <w:t>2921 00 00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5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A9E6E50" w14:textId="77777777" w:rsidR="00E77514" w:rsidRDefault="00E77514" w:rsidP="00FC0611">
            <w:pPr>
              <w:pStyle w:val="NormalinTable"/>
              <w:tabs>
                <w:tab w:val="left" w:pos="1250"/>
              </w:tabs>
            </w:pPr>
            <w:r>
              <w:t>0.00%</w:t>
            </w:r>
          </w:p>
        </w:tc>
      </w:tr>
      <w:tr w:rsidR="00E77514" w14:paraId="6CF88CA6" w14:textId="77777777" w:rsidTr="00162610">
        <w:trPr>
          <w:cantSplit/>
          <w:trPrChange w:id="315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159" w:author="David Owen" w:date="2019-06-03T11:19:00Z">
              <w:tcPr>
                <w:tcW w:w="0" w:type="auto"/>
                <w:tcBorders>
                  <w:top w:val="single" w:sz="4" w:space="0" w:color="A6A6A6" w:themeColor="background1" w:themeShade="A6"/>
                  <w:right w:val="single" w:sz="4" w:space="0" w:color="000000" w:themeColor="text1"/>
                </w:tcBorders>
              </w:tcPr>
            </w:tcPrChange>
          </w:tcPr>
          <w:p w14:paraId="7695BD6B" w14:textId="77777777" w:rsidR="00E77514" w:rsidRDefault="00E77514" w:rsidP="00FC0611">
            <w:pPr>
              <w:pStyle w:val="NormalinTable"/>
            </w:pPr>
            <w:r>
              <w:rPr>
                <w:b/>
              </w:rPr>
              <w:t>2922 00 00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6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990A436" w14:textId="77777777" w:rsidR="00E77514" w:rsidRDefault="00E77514" w:rsidP="00FC0611">
            <w:pPr>
              <w:pStyle w:val="NormalinTable"/>
              <w:tabs>
                <w:tab w:val="left" w:pos="1250"/>
              </w:tabs>
            </w:pPr>
            <w:r>
              <w:t>0.00%</w:t>
            </w:r>
          </w:p>
        </w:tc>
      </w:tr>
      <w:tr w:rsidR="00E77514" w14:paraId="575E1217" w14:textId="77777777" w:rsidTr="00162610">
        <w:trPr>
          <w:cantSplit/>
          <w:trPrChange w:id="316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162" w:author="David Owen" w:date="2019-06-03T11:19:00Z">
              <w:tcPr>
                <w:tcW w:w="0" w:type="auto"/>
                <w:tcBorders>
                  <w:top w:val="single" w:sz="4" w:space="0" w:color="A6A6A6" w:themeColor="background1" w:themeShade="A6"/>
                  <w:right w:val="single" w:sz="4" w:space="0" w:color="000000" w:themeColor="text1"/>
                </w:tcBorders>
              </w:tcPr>
            </w:tcPrChange>
          </w:tcPr>
          <w:p w14:paraId="16389EC3" w14:textId="77777777" w:rsidR="00E77514" w:rsidRDefault="00E77514" w:rsidP="00FC0611">
            <w:pPr>
              <w:pStyle w:val="NormalinTable"/>
            </w:pPr>
            <w:r>
              <w:rPr>
                <w:b/>
              </w:rPr>
              <w:t>2923 00 00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6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52F6C65" w14:textId="77777777" w:rsidR="00E77514" w:rsidRDefault="00E77514" w:rsidP="00FC0611">
            <w:pPr>
              <w:pStyle w:val="NormalinTable"/>
              <w:tabs>
                <w:tab w:val="left" w:pos="1250"/>
              </w:tabs>
            </w:pPr>
            <w:r>
              <w:t>0.00%</w:t>
            </w:r>
          </w:p>
        </w:tc>
      </w:tr>
      <w:tr w:rsidR="00E77514" w14:paraId="0359DE3E" w14:textId="77777777" w:rsidTr="00162610">
        <w:trPr>
          <w:cantSplit/>
          <w:trPrChange w:id="316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165" w:author="David Owen" w:date="2019-06-03T11:19:00Z">
              <w:tcPr>
                <w:tcW w:w="0" w:type="auto"/>
                <w:tcBorders>
                  <w:top w:val="single" w:sz="4" w:space="0" w:color="A6A6A6" w:themeColor="background1" w:themeShade="A6"/>
                  <w:right w:val="single" w:sz="4" w:space="0" w:color="000000" w:themeColor="text1"/>
                </w:tcBorders>
              </w:tcPr>
            </w:tcPrChange>
          </w:tcPr>
          <w:p w14:paraId="4EE8ED6C" w14:textId="77777777" w:rsidR="00E77514" w:rsidRDefault="00E77514" w:rsidP="00FC0611">
            <w:pPr>
              <w:pStyle w:val="NormalinTable"/>
            </w:pPr>
            <w:r>
              <w:rPr>
                <w:b/>
              </w:rPr>
              <w:t>2924 00 00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6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8E925BE" w14:textId="77777777" w:rsidR="00E77514" w:rsidRDefault="00E77514" w:rsidP="00FC0611">
            <w:pPr>
              <w:pStyle w:val="NormalinTable"/>
              <w:tabs>
                <w:tab w:val="left" w:pos="1250"/>
              </w:tabs>
            </w:pPr>
            <w:r>
              <w:t>0.00%</w:t>
            </w:r>
          </w:p>
        </w:tc>
      </w:tr>
      <w:tr w:rsidR="00E77514" w14:paraId="5C07FE4A" w14:textId="77777777" w:rsidTr="00162610">
        <w:trPr>
          <w:cantSplit/>
          <w:trPrChange w:id="316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168" w:author="David Owen" w:date="2019-06-03T11:19:00Z">
              <w:tcPr>
                <w:tcW w:w="0" w:type="auto"/>
                <w:tcBorders>
                  <w:top w:val="single" w:sz="4" w:space="0" w:color="A6A6A6" w:themeColor="background1" w:themeShade="A6"/>
                  <w:right w:val="single" w:sz="4" w:space="0" w:color="000000" w:themeColor="text1"/>
                </w:tcBorders>
              </w:tcPr>
            </w:tcPrChange>
          </w:tcPr>
          <w:p w14:paraId="29AF9970" w14:textId="77777777" w:rsidR="00E77514" w:rsidRDefault="00E77514" w:rsidP="00FC0611">
            <w:pPr>
              <w:pStyle w:val="NormalinTable"/>
            </w:pPr>
            <w:r>
              <w:rPr>
                <w:b/>
              </w:rPr>
              <w:t>2925 00 00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6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09E17E8" w14:textId="77777777" w:rsidR="00E77514" w:rsidRDefault="00E77514" w:rsidP="00FC0611">
            <w:pPr>
              <w:pStyle w:val="NormalinTable"/>
              <w:tabs>
                <w:tab w:val="left" w:pos="1250"/>
              </w:tabs>
            </w:pPr>
            <w:r>
              <w:t>0.00%</w:t>
            </w:r>
          </w:p>
        </w:tc>
      </w:tr>
      <w:tr w:rsidR="00E77514" w14:paraId="0913EF33" w14:textId="77777777" w:rsidTr="00162610">
        <w:trPr>
          <w:cantSplit/>
          <w:trPrChange w:id="317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171" w:author="David Owen" w:date="2019-06-03T11:19:00Z">
              <w:tcPr>
                <w:tcW w:w="0" w:type="auto"/>
                <w:tcBorders>
                  <w:top w:val="single" w:sz="4" w:space="0" w:color="A6A6A6" w:themeColor="background1" w:themeShade="A6"/>
                  <w:right w:val="single" w:sz="4" w:space="0" w:color="000000" w:themeColor="text1"/>
                </w:tcBorders>
              </w:tcPr>
            </w:tcPrChange>
          </w:tcPr>
          <w:p w14:paraId="39B34303" w14:textId="77777777" w:rsidR="00E77514" w:rsidRDefault="00E77514" w:rsidP="00FC0611">
            <w:pPr>
              <w:pStyle w:val="NormalinTable"/>
            </w:pPr>
            <w:r>
              <w:rPr>
                <w:b/>
              </w:rPr>
              <w:t>2926 00 00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7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D1E93AC" w14:textId="77777777" w:rsidR="00E77514" w:rsidRDefault="00E77514" w:rsidP="00FC0611">
            <w:pPr>
              <w:pStyle w:val="NormalinTable"/>
              <w:tabs>
                <w:tab w:val="left" w:pos="1250"/>
              </w:tabs>
            </w:pPr>
            <w:r>
              <w:t>0.00%</w:t>
            </w:r>
          </w:p>
        </w:tc>
      </w:tr>
      <w:tr w:rsidR="00E77514" w14:paraId="70B656EE" w14:textId="77777777" w:rsidTr="00162610">
        <w:trPr>
          <w:cantSplit/>
          <w:trPrChange w:id="317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174" w:author="David Owen" w:date="2019-06-03T11:19:00Z">
              <w:tcPr>
                <w:tcW w:w="0" w:type="auto"/>
                <w:tcBorders>
                  <w:top w:val="single" w:sz="4" w:space="0" w:color="A6A6A6" w:themeColor="background1" w:themeShade="A6"/>
                  <w:right w:val="single" w:sz="4" w:space="0" w:color="000000" w:themeColor="text1"/>
                </w:tcBorders>
              </w:tcPr>
            </w:tcPrChange>
          </w:tcPr>
          <w:p w14:paraId="5CCC3677" w14:textId="77777777" w:rsidR="00E77514" w:rsidRDefault="00E77514" w:rsidP="00FC0611">
            <w:pPr>
              <w:pStyle w:val="NormalinTable"/>
            </w:pPr>
            <w:r>
              <w:rPr>
                <w:b/>
              </w:rPr>
              <w:t>2927 00 00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7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1526340" w14:textId="77777777" w:rsidR="00E77514" w:rsidRDefault="00E77514" w:rsidP="00FC0611">
            <w:pPr>
              <w:pStyle w:val="NormalinTable"/>
              <w:tabs>
                <w:tab w:val="left" w:pos="1250"/>
              </w:tabs>
            </w:pPr>
            <w:r>
              <w:t>0.00%</w:t>
            </w:r>
          </w:p>
        </w:tc>
      </w:tr>
      <w:tr w:rsidR="00E77514" w14:paraId="76C35D7C" w14:textId="77777777" w:rsidTr="00162610">
        <w:trPr>
          <w:cantSplit/>
          <w:trPrChange w:id="317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177" w:author="David Owen" w:date="2019-06-03T11:19:00Z">
              <w:tcPr>
                <w:tcW w:w="0" w:type="auto"/>
                <w:tcBorders>
                  <w:top w:val="single" w:sz="4" w:space="0" w:color="A6A6A6" w:themeColor="background1" w:themeShade="A6"/>
                  <w:right w:val="single" w:sz="4" w:space="0" w:color="000000" w:themeColor="text1"/>
                </w:tcBorders>
              </w:tcPr>
            </w:tcPrChange>
          </w:tcPr>
          <w:p w14:paraId="1E31C9A5" w14:textId="77777777" w:rsidR="00E77514" w:rsidRDefault="00E77514" w:rsidP="00FC0611">
            <w:pPr>
              <w:pStyle w:val="NormalinTable"/>
            </w:pPr>
            <w:r>
              <w:rPr>
                <w:b/>
              </w:rPr>
              <w:t>2928 00 00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7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711890B" w14:textId="77777777" w:rsidR="00E77514" w:rsidRDefault="00E77514" w:rsidP="00FC0611">
            <w:pPr>
              <w:pStyle w:val="NormalinTable"/>
              <w:tabs>
                <w:tab w:val="left" w:pos="1250"/>
              </w:tabs>
            </w:pPr>
            <w:r>
              <w:t>0.00%</w:t>
            </w:r>
          </w:p>
        </w:tc>
      </w:tr>
      <w:tr w:rsidR="00E77514" w14:paraId="373CB65D" w14:textId="77777777" w:rsidTr="00162610">
        <w:trPr>
          <w:cantSplit/>
          <w:trPrChange w:id="317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180" w:author="David Owen" w:date="2019-06-03T11:19:00Z">
              <w:tcPr>
                <w:tcW w:w="0" w:type="auto"/>
                <w:tcBorders>
                  <w:top w:val="single" w:sz="4" w:space="0" w:color="A6A6A6" w:themeColor="background1" w:themeShade="A6"/>
                  <w:right w:val="single" w:sz="4" w:space="0" w:color="000000" w:themeColor="text1"/>
                </w:tcBorders>
              </w:tcPr>
            </w:tcPrChange>
          </w:tcPr>
          <w:p w14:paraId="3FE64CDE" w14:textId="77777777" w:rsidR="00E77514" w:rsidRDefault="00E77514" w:rsidP="00FC0611">
            <w:pPr>
              <w:pStyle w:val="NormalinTable"/>
            </w:pPr>
            <w:r>
              <w:rPr>
                <w:b/>
              </w:rPr>
              <w:t>2929 00 00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8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11FAD01" w14:textId="77777777" w:rsidR="00E77514" w:rsidRDefault="00E77514" w:rsidP="00FC0611">
            <w:pPr>
              <w:pStyle w:val="NormalinTable"/>
              <w:tabs>
                <w:tab w:val="left" w:pos="1250"/>
              </w:tabs>
            </w:pPr>
            <w:r>
              <w:t>0.00%</w:t>
            </w:r>
          </w:p>
        </w:tc>
      </w:tr>
      <w:tr w:rsidR="00E77514" w14:paraId="6E04378A" w14:textId="77777777" w:rsidTr="00162610">
        <w:trPr>
          <w:cantSplit/>
          <w:trPrChange w:id="318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183" w:author="David Owen" w:date="2019-06-03T11:19:00Z">
              <w:tcPr>
                <w:tcW w:w="0" w:type="auto"/>
                <w:tcBorders>
                  <w:top w:val="single" w:sz="4" w:space="0" w:color="A6A6A6" w:themeColor="background1" w:themeShade="A6"/>
                  <w:right w:val="single" w:sz="4" w:space="0" w:color="000000" w:themeColor="text1"/>
                </w:tcBorders>
              </w:tcPr>
            </w:tcPrChange>
          </w:tcPr>
          <w:p w14:paraId="2F2CCDB4" w14:textId="77777777" w:rsidR="00E77514" w:rsidRDefault="00E77514" w:rsidP="00FC0611">
            <w:pPr>
              <w:pStyle w:val="NormalinTable"/>
            </w:pPr>
            <w:r>
              <w:rPr>
                <w:b/>
              </w:rPr>
              <w:t>2930 00 00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8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4DC2F01" w14:textId="77777777" w:rsidR="00E77514" w:rsidRDefault="00E77514" w:rsidP="00FC0611">
            <w:pPr>
              <w:pStyle w:val="NormalinTable"/>
              <w:tabs>
                <w:tab w:val="left" w:pos="1250"/>
              </w:tabs>
            </w:pPr>
            <w:r>
              <w:t>0.00%</w:t>
            </w:r>
          </w:p>
        </w:tc>
      </w:tr>
      <w:tr w:rsidR="00E77514" w14:paraId="2EB50DD4" w14:textId="77777777" w:rsidTr="00162610">
        <w:trPr>
          <w:cantSplit/>
          <w:trPrChange w:id="318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186" w:author="David Owen" w:date="2019-06-03T11:19:00Z">
              <w:tcPr>
                <w:tcW w:w="0" w:type="auto"/>
                <w:tcBorders>
                  <w:top w:val="single" w:sz="4" w:space="0" w:color="A6A6A6" w:themeColor="background1" w:themeShade="A6"/>
                  <w:right w:val="single" w:sz="4" w:space="0" w:color="000000" w:themeColor="text1"/>
                </w:tcBorders>
              </w:tcPr>
            </w:tcPrChange>
          </w:tcPr>
          <w:p w14:paraId="32D3A4D7" w14:textId="77777777" w:rsidR="00E77514" w:rsidRDefault="00E77514" w:rsidP="00FC0611">
            <w:pPr>
              <w:pStyle w:val="NormalinTable"/>
            </w:pPr>
            <w:r>
              <w:rPr>
                <w:b/>
              </w:rPr>
              <w:t>2931 00 00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8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C67A1BF" w14:textId="77777777" w:rsidR="00E77514" w:rsidRDefault="00E77514" w:rsidP="00FC0611">
            <w:pPr>
              <w:pStyle w:val="NormalinTable"/>
              <w:tabs>
                <w:tab w:val="left" w:pos="1250"/>
              </w:tabs>
            </w:pPr>
            <w:r>
              <w:t>0.00%</w:t>
            </w:r>
          </w:p>
        </w:tc>
      </w:tr>
      <w:tr w:rsidR="00E77514" w14:paraId="3554DE89" w14:textId="77777777" w:rsidTr="00162610">
        <w:trPr>
          <w:cantSplit/>
          <w:trPrChange w:id="318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189" w:author="David Owen" w:date="2019-06-03T11:19:00Z">
              <w:tcPr>
                <w:tcW w:w="0" w:type="auto"/>
                <w:tcBorders>
                  <w:top w:val="single" w:sz="4" w:space="0" w:color="A6A6A6" w:themeColor="background1" w:themeShade="A6"/>
                  <w:right w:val="single" w:sz="4" w:space="0" w:color="000000" w:themeColor="text1"/>
                </w:tcBorders>
              </w:tcPr>
            </w:tcPrChange>
          </w:tcPr>
          <w:p w14:paraId="72E05827" w14:textId="77777777" w:rsidR="00E77514" w:rsidRDefault="00E77514" w:rsidP="00FC0611">
            <w:pPr>
              <w:pStyle w:val="NormalinTable"/>
            </w:pPr>
            <w:r>
              <w:rPr>
                <w:b/>
              </w:rPr>
              <w:t>2932 00 00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9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3A2BDB7" w14:textId="77777777" w:rsidR="00E77514" w:rsidRDefault="00E77514" w:rsidP="00FC0611">
            <w:pPr>
              <w:pStyle w:val="NormalinTable"/>
              <w:tabs>
                <w:tab w:val="left" w:pos="1250"/>
              </w:tabs>
            </w:pPr>
            <w:r>
              <w:t>0.00%</w:t>
            </w:r>
          </w:p>
        </w:tc>
      </w:tr>
      <w:tr w:rsidR="00E77514" w14:paraId="719DCAC8" w14:textId="77777777" w:rsidTr="00162610">
        <w:trPr>
          <w:cantSplit/>
          <w:trPrChange w:id="319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192" w:author="David Owen" w:date="2019-06-03T11:19:00Z">
              <w:tcPr>
                <w:tcW w:w="0" w:type="auto"/>
                <w:tcBorders>
                  <w:top w:val="single" w:sz="4" w:space="0" w:color="A6A6A6" w:themeColor="background1" w:themeShade="A6"/>
                  <w:right w:val="single" w:sz="4" w:space="0" w:color="000000" w:themeColor="text1"/>
                </w:tcBorders>
              </w:tcPr>
            </w:tcPrChange>
          </w:tcPr>
          <w:p w14:paraId="13EA0B6F" w14:textId="77777777" w:rsidR="00E77514" w:rsidRDefault="00E77514" w:rsidP="00FC0611">
            <w:pPr>
              <w:pStyle w:val="NormalinTable"/>
            </w:pPr>
            <w:r>
              <w:rPr>
                <w:b/>
              </w:rPr>
              <w:t>2933 00 00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9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4C556C0" w14:textId="77777777" w:rsidR="00E77514" w:rsidRDefault="00E77514" w:rsidP="00FC0611">
            <w:pPr>
              <w:pStyle w:val="NormalinTable"/>
              <w:tabs>
                <w:tab w:val="left" w:pos="1250"/>
              </w:tabs>
            </w:pPr>
            <w:r>
              <w:t>0.00%</w:t>
            </w:r>
          </w:p>
        </w:tc>
      </w:tr>
      <w:tr w:rsidR="00E77514" w14:paraId="5F05C486" w14:textId="77777777" w:rsidTr="00162610">
        <w:trPr>
          <w:cantSplit/>
          <w:trPrChange w:id="319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195" w:author="David Owen" w:date="2019-06-03T11:19:00Z">
              <w:tcPr>
                <w:tcW w:w="0" w:type="auto"/>
                <w:tcBorders>
                  <w:top w:val="single" w:sz="4" w:space="0" w:color="A6A6A6" w:themeColor="background1" w:themeShade="A6"/>
                  <w:right w:val="single" w:sz="4" w:space="0" w:color="000000" w:themeColor="text1"/>
                </w:tcBorders>
              </w:tcPr>
            </w:tcPrChange>
          </w:tcPr>
          <w:p w14:paraId="4D793BFD" w14:textId="77777777" w:rsidR="00E77514" w:rsidRDefault="00E77514" w:rsidP="00FC0611">
            <w:pPr>
              <w:pStyle w:val="NormalinTable"/>
            </w:pPr>
            <w:r>
              <w:rPr>
                <w:b/>
              </w:rPr>
              <w:t>2934 00 00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9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EFF30F4" w14:textId="77777777" w:rsidR="00E77514" w:rsidRDefault="00E77514" w:rsidP="00FC0611">
            <w:pPr>
              <w:pStyle w:val="NormalinTable"/>
              <w:tabs>
                <w:tab w:val="left" w:pos="1250"/>
              </w:tabs>
            </w:pPr>
            <w:r>
              <w:t>0.00%</w:t>
            </w:r>
          </w:p>
        </w:tc>
      </w:tr>
      <w:tr w:rsidR="00E77514" w14:paraId="5503CC97" w14:textId="77777777" w:rsidTr="00162610">
        <w:trPr>
          <w:cantSplit/>
          <w:trPrChange w:id="319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198" w:author="David Owen" w:date="2019-06-03T11:19:00Z">
              <w:tcPr>
                <w:tcW w:w="0" w:type="auto"/>
                <w:tcBorders>
                  <w:top w:val="single" w:sz="4" w:space="0" w:color="A6A6A6" w:themeColor="background1" w:themeShade="A6"/>
                  <w:right w:val="single" w:sz="4" w:space="0" w:color="000000" w:themeColor="text1"/>
                </w:tcBorders>
              </w:tcPr>
            </w:tcPrChange>
          </w:tcPr>
          <w:p w14:paraId="7B51383F" w14:textId="77777777" w:rsidR="00E77514" w:rsidRDefault="00E77514" w:rsidP="00FC0611">
            <w:pPr>
              <w:pStyle w:val="NormalinTable"/>
            </w:pPr>
            <w:r>
              <w:rPr>
                <w:b/>
              </w:rPr>
              <w:t>2935 10 00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9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5E7B47B" w14:textId="77777777" w:rsidR="00E77514" w:rsidRDefault="00E77514" w:rsidP="00FC0611">
            <w:pPr>
              <w:pStyle w:val="NormalinTable"/>
              <w:tabs>
                <w:tab w:val="left" w:pos="1250"/>
              </w:tabs>
            </w:pPr>
            <w:r>
              <w:t>0.00%</w:t>
            </w:r>
          </w:p>
        </w:tc>
      </w:tr>
      <w:tr w:rsidR="00E77514" w14:paraId="4A56CAE4" w14:textId="77777777" w:rsidTr="00162610">
        <w:trPr>
          <w:cantSplit/>
          <w:trPrChange w:id="320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201" w:author="David Owen" w:date="2019-06-03T11:19:00Z">
              <w:tcPr>
                <w:tcW w:w="0" w:type="auto"/>
                <w:tcBorders>
                  <w:top w:val="single" w:sz="4" w:space="0" w:color="A6A6A6" w:themeColor="background1" w:themeShade="A6"/>
                  <w:right w:val="single" w:sz="4" w:space="0" w:color="000000" w:themeColor="text1"/>
                </w:tcBorders>
              </w:tcPr>
            </w:tcPrChange>
          </w:tcPr>
          <w:p w14:paraId="0DCCAB14" w14:textId="77777777" w:rsidR="00E77514" w:rsidRDefault="00E77514" w:rsidP="00FC0611">
            <w:pPr>
              <w:pStyle w:val="NormalinTable"/>
            </w:pPr>
            <w:r>
              <w:rPr>
                <w:b/>
              </w:rPr>
              <w:t>2935 20 00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0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FCBD928" w14:textId="77777777" w:rsidR="00E77514" w:rsidRDefault="00E77514" w:rsidP="00FC0611">
            <w:pPr>
              <w:pStyle w:val="NormalinTable"/>
              <w:tabs>
                <w:tab w:val="left" w:pos="1250"/>
              </w:tabs>
            </w:pPr>
            <w:r>
              <w:t>0.00%</w:t>
            </w:r>
          </w:p>
        </w:tc>
      </w:tr>
      <w:tr w:rsidR="00E77514" w14:paraId="5C57B03C" w14:textId="77777777" w:rsidTr="00162610">
        <w:trPr>
          <w:cantSplit/>
          <w:trPrChange w:id="320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204" w:author="David Owen" w:date="2019-06-03T11:19:00Z">
              <w:tcPr>
                <w:tcW w:w="0" w:type="auto"/>
                <w:tcBorders>
                  <w:top w:val="single" w:sz="4" w:space="0" w:color="A6A6A6" w:themeColor="background1" w:themeShade="A6"/>
                  <w:right w:val="single" w:sz="4" w:space="0" w:color="000000" w:themeColor="text1"/>
                </w:tcBorders>
              </w:tcPr>
            </w:tcPrChange>
          </w:tcPr>
          <w:p w14:paraId="7EB2744D" w14:textId="77777777" w:rsidR="00E77514" w:rsidRDefault="00E77514" w:rsidP="00FC0611">
            <w:pPr>
              <w:pStyle w:val="NormalinTable"/>
            </w:pPr>
            <w:r>
              <w:rPr>
                <w:b/>
              </w:rPr>
              <w:t>2935 30 00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0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F24A842" w14:textId="77777777" w:rsidR="00E77514" w:rsidRDefault="00E77514" w:rsidP="00FC0611">
            <w:pPr>
              <w:pStyle w:val="NormalinTable"/>
              <w:tabs>
                <w:tab w:val="left" w:pos="1250"/>
              </w:tabs>
            </w:pPr>
            <w:r>
              <w:t>0.00%</w:t>
            </w:r>
          </w:p>
        </w:tc>
      </w:tr>
      <w:tr w:rsidR="00E77514" w14:paraId="57D82649" w14:textId="77777777" w:rsidTr="00162610">
        <w:trPr>
          <w:cantSplit/>
          <w:trPrChange w:id="320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207" w:author="David Owen" w:date="2019-06-03T11:19:00Z">
              <w:tcPr>
                <w:tcW w:w="0" w:type="auto"/>
                <w:tcBorders>
                  <w:top w:val="single" w:sz="4" w:space="0" w:color="A6A6A6" w:themeColor="background1" w:themeShade="A6"/>
                  <w:right w:val="single" w:sz="4" w:space="0" w:color="000000" w:themeColor="text1"/>
                </w:tcBorders>
              </w:tcPr>
            </w:tcPrChange>
          </w:tcPr>
          <w:p w14:paraId="2B10D9D8" w14:textId="77777777" w:rsidR="00E77514" w:rsidRDefault="00E77514" w:rsidP="00FC0611">
            <w:pPr>
              <w:pStyle w:val="NormalinTable"/>
            </w:pPr>
            <w:r>
              <w:rPr>
                <w:b/>
              </w:rPr>
              <w:t>2935 40 00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0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0820A76" w14:textId="77777777" w:rsidR="00E77514" w:rsidRDefault="00E77514" w:rsidP="00FC0611">
            <w:pPr>
              <w:pStyle w:val="NormalinTable"/>
              <w:tabs>
                <w:tab w:val="left" w:pos="1250"/>
              </w:tabs>
            </w:pPr>
            <w:r>
              <w:t>0.00%</w:t>
            </w:r>
          </w:p>
        </w:tc>
      </w:tr>
      <w:tr w:rsidR="00E77514" w14:paraId="5B5BFD2C" w14:textId="77777777" w:rsidTr="00162610">
        <w:trPr>
          <w:cantSplit/>
          <w:trPrChange w:id="320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210" w:author="David Owen" w:date="2019-06-03T11:19:00Z">
              <w:tcPr>
                <w:tcW w:w="0" w:type="auto"/>
                <w:tcBorders>
                  <w:top w:val="single" w:sz="4" w:space="0" w:color="A6A6A6" w:themeColor="background1" w:themeShade="A6"/>
                  <w:right w:val="single" w:sz="4" w:space="0" w:color="000000" w:themeColor="text1"/>
                </w:tcBorders>
              </w:tcPr>
            </w:tcPrChange>
          </w:tcPr>
          <w:p w14:paraId="1A419B0F" w14:textId="77777777" w:rsidR="00E77514" w:rsidRDefault="00E77514" w:rsidP="00FC0611">
            <w:pPr>
              <w:pStyle w:val="NormalinTable"/>
            </w:pPr>
            <w:r>
              <w:rPr>
                <w:b/>
              </w:rPr>
              <w:t>2935 50 00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1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1E64E70" w14:textId="77777777" w:rsidR="00E77514" w:rsidRDefault="00E77514" w:rsidP="00FC0611">
            <w:pPr>
              <w:pStyle w:val="NormalinTable"/>
              <w:tabs>
                <w:tab w:val="left" w:pos="1250"/>
              </w:tabs>
            </w:pPr>
            <w:r>
              <w:t>0.00%</w:t>
            </w:r>
          </w:p>
        </w:tc>
      </w:tr>
      <w:tr w:rsidR="00E77514" w14:paraId="70E2FAE1" w14:textId="77777777" w:rsidTr="00162610">
        <w:trPr>
          <w:cantSplit/>
          <w:trPrChange w:id="321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213" w:author="David Owen" w:date="2019-06-03T11:19:00Z">
              <w:tcPr>
                <w:tcW w:w="0" w:type="auto"/>
                <w:tcBorders>
                  <w:top w:val="single" w:sz="4" w:space="0" w:color="A6A6A6" w:themeColor="background1" w:themeShade="A6"/>
                  <w:right w:val="single" w:sz="4" w:space="0" w:color="000000" w:themeColor="text1"/>
                </w:tcBorders>
              </w:tcPr>
            </w:tcPrChange>
          </w:tcPr>
          <w:p w14:paraId="730C5CB2" w14:textId="77777777" w:rsidR="00E77514" w:rsidRDefault="00E77514" w:rsidP="00FC0611">
            <w:pPr>
              <w:pStyle w:val="NormalinTable"/>
            </w:pPr>
            <w:r>
              <w:rPr>
                <w:b/>
              </w:rPr>
              <w:t>2935 90 90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1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C4CFF17" w14:textId="77777777" w:rsidR="00E77514" w:rsidRDefault="00E77514" w:rsidP="00FC0611">
            <w:pPr>
              <w:pStyle w:val="NormalinTable"/>
              <w:tabs>
                <w:tab w:val="left" w:pos="1250"/>
              </w:tabs>
            </w:pPr>
            <w:r>
              <w:t>0.00%</w:t>
            </w:r>
          </w:p>
        </w:tc>
      </w:tr>
      <w:tr w:rsidR="00E77514" w14:paraId="563796F3" w14:textId="77777777" w:rsidTr="00162610">
        <w:trPr>
          <w:cantSplit/>
          <w:trPrChange w:id="321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216" w:author="David Owen" w:date="2019-06-03T11:19:00Z">
              <w:tcPr>
                <w:tcW w:w="0" w:type="auto"/>
                <w:tcBorders>
                  <w:top w:val="single" w:sz="4" w:space="0" w:color="A6A6A6" w:themeColor="background1" w:themeShade="A6"/>
                  <w:right w:val="single" w:sz="4" w:space="0" w:color="000000" w:themeColor="text1"/>
                </w:tcBorders>
              </w:tcPr>
            </w:tcPrChange>
          </w:tcPr>
          <w:p w14:paraId="4EBF8EA9" w14:textId="77777777" w:rsidR="00E77514" w:rsidRDefault="00E77514" w:rsidP="00FC0611">
            <w:pPr>
              <w:pStyle w:val="NormalinTable"/>
            </w:pPr>
            <w:r>
              <w:rPr>
                <w:b/>
              </w:rPr>
              <w:t>2938 00 00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1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5D0CC3A" w14:textId="77777777" w:rsidR="00E77514" w:rsidRDefault="00E77514" w:rsidP="00FC0611">
            <w:pPr>
              <w:pStyle w:val="NormalinTable"/>
              <w:tabs>
                <w:tab w:val="left" w:pos="1250"/>
              </w:tabs>
            </w:pPr>
            <w:r>
              <w:t>0.00%</w:t>
            </w:r>
          </w:p>
        </w:tc>
      </w:tr>
      <w:tr w:rsidR="00E77514" w14:paraId="3F35CAF6" w14:textId="77777777" w:rsidTr="00162610">
        <w:trPr>
          <w:cantSplit/>
          <w:trPrChange w:id="321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219" w:author="David Owen" w:date="2019-06-03T11:19:00Z">
              <w:tcPr>
                <w:tcW w:w="0" w:type="auto"/>
                <w:tcBorders>
                  <w:top w:val="single" w:sz="4" w:space="0" w:color="A6A6A6" w:themeColor="background1" w:themeShade="A6"/>
                  <w:right w:val="single" w:sz="4" w:space="0" w:color="000000" w:themeColor="text1"/>
                </w:tcBorders>
              </w:tcPr>
            </w:tcPrChange>
          </w:tcPr>
          <w:p w14:paraId="2DA6C5DD" w14:textId="77777777" w:rsidR="00E77514" w:rsidRDefault="00E77514" w:rsidP="00FC0611">
            <w:pPr>
              <w:pStyle w:val="NormalinTable"/>
            </w:pPr>
            <w:r>
              <w:rPr>
                <w:b/>
              </w:rPr>
              <w:t>2940 00 00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2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201841A" w14:textId="77777777" w:rsidR="00E77514" w:rsidRDefault="00E77514" w:rsidP="00FC0611">
            <w:pPr>
              <w:pStyle w:val="NormalinTable"/>
              <w:tabs>
                <w:tab w:val="left" w:pos="1250"/>
              </w:tabs>
            </w:pPr>
            <w:r>
              <w:t>0.00%</w:t>
            </w:r>
          </w:p>
        </w:tc>
      </w:tr>
      <w:tr w:rsidR="00E77514" w14:paraId="37EF2DFE" w14:textId="77777777" w:rsidTr="00162610">
        <w:trPr>
          <w:cantSplit/>
          <w:trPrChange w:id="322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222" w:author="David Owen" w:date="2019-06-03T11:19:00Z">
              <w:tcPr>
                <w:tcW w:w="0" w:type="auto"/>
                <w:tcBorders>
                  <w:top w:val="single" w:sz="4" w:space="0" w:color="A6A6A6" w:themeColor="background1" w:themeShade="A6"/>
                  <w:right w:val="single" w:sz="4" w:space="0" w:color="000000" w:themeColor="text1"/>
                </w:tcBorders>
              </w:tcPr>
            </w:tcPrChange>
          </w:tcPr>
          <w:p w14:paraId="0DB82067" w14:textId="77777777" w:rsidR="00E77514" w:rsidRDefault="00E77514" w:rsidP="00FC0611">
            <w:pPr>
              <w:pStyle w:val="NormalinTable"/>
            </w:pPr>
            <w:r>
              <w:rPr>
                <w:b/>
              </w:rPr>
              <w:t>2941 20 30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2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BBFCB82" w14:textId="77777777" w:rsidR="00E77514" w:rsidRDefault="00E77514" w:rsidP="00FC0611">
            <w:pPr>
              <w:pStyle w:val="NormalinTable"/>
              <w:tabs>
                <w:tab w:val="left" w:pos="1250"/>
              </w:tabs>
            </w:pPr>
            <w:r>
              <w:t>0.00%</w:t>
            </w:r>
          </w:p>
        </w:tc>
      </w:tr>
      <w:tr w:rsidR="00E77514" w14:paraId="6EF3B7FA" w14:textId="77777777" w:rsidTr="00162610">
        <w:trPr>
          <w:cantSplit/>
          <w:trPrChange w:id="322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225" w:author="David Owen" w:date="2019-06-03T11:19:00Z">
              <w:tcPr>
                <w:tcW w:w="0" w:type="auto"/>
                <w:tcBorders>
                  <w:top w:val="single" w:sz="4" w:space="0" w:color="A6A6A6" w:themeColor="background1" w:themeShade="A6"/>
                  <w:right w:val="single" w:sz="4" w:space="0" w:color="000000" w:themeColor="text1"/>
                </w:tcBorders>
              </w:tcPr>
            </w:tcPrChange>
          </w:tcPr>
          <w:p w14:paraId="6DC4352C" w14:textId="77777777" w:rsidR="00E77514" w:rsidRDefault="00E77514" w:rsidP="00FC0611">
            <w:pPr>
              <w:pStyle w:val="NormalinTable"/>
            </w:pPr>
            <w:r>
              <w:rPr>
                <w:b/>
              </w:rPr>
              <w:t>2942 00 00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2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B38D944" w14:textId="77777777" w:rsidR="00E77514" w:rsidRDefault="00E77514" w:rsidP="00FC0611">
            <w:pPr>
              <w:pStyle w:val="NormalinTable"/>
              <w:tabs>
                <w:tab w:val="left" w:pos="1250"/>
              </w:tabs>
            </w:pPr>
            <w:r>
              <w:t>0.00%</w:t>
            </w:r>
          </w:p>
        </w:tc>
      </w:tr>
      <w:tr w:rsidR="00E77514" w14:paraId="7DC685FE" w14:textId="77777777" w:rsidTr="00162610">
        <w:trPr>
          <w:cantSplit/>
          <w:trPrChange w:id="322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228" w:author="David Owen" w:date="2019-06-03T11:19:00Z">
              <w:tcPr>
                <w:tcW w:w="0" w:type="auto"/>
                <w:tcBorders>
                  <w:top w:val="single" w:sz="4" w:space="0" w:color="A6A6A6" w:themeColor="background1" w:themeShade="A6"/>
                  <w:right w:val="single" w:sz="4" w:space="0" w:color="000000" w:themeColor="text1"/>
                </w:tcBorders>
              </w:tcPr>
            </w:tcPrChange>
          </w:tcPr>
          <w:p w14:paraId="16E5ED74" w14:textId="77777777" w:rsidR="00E77514" w:rsidRDefault="00E77514" w:rsidP="00FC0611">
            <w:pPr>
              <w:pStyle w:val="NormalinTable"/>
            </w:pPr>
            <w:r>
              <w:rPr>
                <w:b/>
              </w:rPr>
              <w:t>3100 00 00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2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DD349E5" w14:textId="77777777" w:rsidR="00E77514" w:rsidRDefault="00E77514" w:rsidP="00FC0611">
            <w:pPr>
              <w:pStyle w:val="NormalinTable"/>
              <w:tabs>
                <w:tab w:val="left" w:pos="1250"/>
              </w:tabs>
            </w:pPr>
            <w:r>
              <w:t>0.00%</w:t>
            </w:r>
          </w:p>
        </w:tc>
      </w:tr>
      <w:tr w:rsidR="00E77514" w14:paraId="40F409E0" w14:textId="77777777" w:rsidTr="00162610">
        <w:trPr>
          <w:cantSplit/>
          <w:trPrChange w:id="323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231" w:author="David Owen" w:date="2019-06-03T11:19:00Z">
              <w:tcPr>
                <w:tcW w:w="0" w:type="auto"/>
                <w:tcBorders>
                  <w:top w:val="single" w:sz="4" w:space="0" w:color="A6A6A6" w:themeColor="background1" w:themeShade="A6"/>
                  <w:right w:val="single" w:sz="4" w:space="0" w:color="000000" w:themeColor="text1"/>
                </w:tcBorders>
              </w:tcPr>
            </w:tcPrChange>
          </w:tcPr>
          <w:p w14:paraId="440F5D21" w14:textId="77777777" w:rsidR="00E77514" w:rsidRDefault="00E77514" w:rsidP="00FC0611">
            <w:pPr>
              <w:pStyle w:val="NormalinTable"/>
            </w:pPr>
            <w:r>
              <w:rPr>
                <w:b/>
              </w:rPr>
              <w:t>3200 00 00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3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C749E92" w14:textId="77777777" w:rsidR="00E77514" w:rsidRDefault="00E77514" w:rsidP="00FC0611">
            <w:pPr>
              <w:pStyle w:val="NormalinTable"/>
              <w:tabs>
                <w:tab w:val="left" w:pos="1250"/>
              </w:tabs>
            </w:pPr>
            <w:r>
              <w:t>0.00%</w:t>
            </w:r>
          </w:p>
        </w:tc>
      </w:tr>
      <w:tr w:rsidR="00E77514" w14:paraId="059079E6" w14:textId="77777777" w:rsidTr="00162610">
        <w:trPr>
          <w:cantSplit/>
          <w:trPrChange w:id="323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234" w:author="David Owen" w:date="2019-06-03T11:19:00Z">
              <w:tcPr>
                <w:tcW w:w="0" w:type="auto"/>
                <w:tcBorders>
                  <w:top w:val="single" w:sz="4" w:space="0" w:color="A6A6A6" w:themeColor="background1" w:themeShade="A6"/>
                  <w:right w:val="single" w:sz="4" w:space="0" w:color="000000" w:themeColor="text1"/>
                </w:tcBorders>
              </w:tcPr>
            </w:tcPrChange>
          </w:tcPr>
          <w:p w14:paraId="6D2BB11C" w14:textId="77777777" w:rsidR="00E77514" w:rsidRDefault="00E77514" w:rsidP="00FC0611">
            <w:pPr>
              <w:pStyle w:val="NormalinTable"/>
            </w:pPr>
            <w:r>
              <w:rPr>
                <w:b/>
              </w:rPr>
              <w:t>3301 00 00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3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0367E1A" w14:textId="77777777" w:rsidR="00E77514" w:rsidRDefault="00E77514" w:rsidP="00FC0611">
            <w:pPr>
              <w:pStyle w:val="NormalinTable"/>
              <w:tabs>
                <w:tab w:val="left" w:pos="1250"/>
              </w:tabs>
            </w:pPr>
            <w:r>
              <w:t>0.00%</w:t>
            </w:r>
          </w:p>
        </w:tc>
      </w:tr>
      <w:tr w:rsidR="00E77514" w14:paraId="2BFC3F35" w14:textId="77777777" w:rsidTr="00162610">
        <w:trPr>
          <w:cantSplit/>
          <w:trPrChange w:id="323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237" w:author="David Owen" w:date="2019-06-03T11:19:00Z">
              <w:tcPr>
                <w:tcW w:w="0" w:type="auto"/>
                <w:tcBorders>
                  <w:top w:val="single" w:sz="4" w:space="0" w:color="A6A6A6" w:themeColor="background1" w:themeShade="A6"/>
                  <w:right w:val="single" w:sz="4" w:space="0" w:color="000000" w:themeColor="text1"/>
                </w:tcBorders>
              </w:tcPr>
            </w:tcPrChange>
          </w:tcPr>
          <w:p w14:paraId="12A126DA" w14:textId="77777777" w:rsidR="00E77514" w:rsidRDefault="00E77514" w:rsidP="00FC0611">
            <w:pPr>
              <w:pStyle w:val="NormalinTable"/>
            </w:pPr>
            <w:r>
              <w:rPr>
                <w:b/>
              </w:rPr>
              <w:t>3302 10 10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3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B5C38CF" w14:textId="77777777" w:rsidR="00E77514" w:rsidRDefault="00E77514" w:rsidP="00FC0611">
            <w:pPr>
              <w:pStyle w:val="NormalinTable"/>
              <w:tabs>
                <w:tab w:val="left" w:pos="1250"/>
              </w:tabs>
            </w:pPr>
            <w:r>
              <w:t>0.00%</w:t>
            </w:r>
          </w:p>
        </w:tc>
      </w:tr>
      <w:tr w:rsidR="00E77514" w14:paraId="79D644E5" w14:textId="77777777" w:rsidTr="00162610">
        <w:trPr>
          <w:cantSplit/>
          <w:trPrChange w:id="323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240" w:author="David Owen" w:date="2019-06-03T11:19:00Z">
              <w:tcPr>
                <w:tcW w:w="0" w:type="auto"/>
                <w:tcBorders>
                  <w:top w:val="single" w:sz="4" w:space="0" w:color="A6A6A6" w:themeColor="background1" w:themeShade="A6"/>
                  <w:right w:val="single" w:sz="4" w:space="0" w:color="000000" w:themeColor="text1"/>
                </w:tcBorders>
              </w:tcPr>
            </w:tcPrChange>
          </w:tcPr>
          <w:p w14:paraId="07119E36" w14:textId="77777777" w:rsidR="00E77514" w:rsidRDefault="00E77514" w:rsidP="00FC0611">
            <w:pPr>
              <w:pStyle w:val="NormalinTable"/>
            </w:pPr>
            <w:r>
              <w:rPr>
                <w:b/>
              </w:rPr>
              <w:t>3302 10 21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4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9EF3BCF" w14:textId="77777777" w:rsidR="00E77514" w:rsidRDefault="00E77514" w:rsidP="00FC0611">
            <w:pPr>
              <w:pStyle w:val="NormalinTable"/>
              <w:tabs>
                <w:tab w:val="left" w:pos="1250"/>
              </w:tabs>
            </w:pPr>
            <w:r>
              <w:t>0.00%</w:t>
            </w:r>
          </w:p>
        </w:tc>
      </w:tr>
      <w:tr w:rsidR="00E77514" w14:paraId="5C34590E" w14:textId="77777777" w:rsidTr="00162610">
        <w:trPr>
          <w:cantSplit/>
          <w:trPrChange w:id="324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243" w:author="David Owen" w:date="2019-06-03T11:19:00Z">
              <w:tcPr>
                <w:tcW w:w="0" w:type="auto"/>
                <w:tcBorders>
                  <w:top w:val="single" w:sz="4" w:space="0" w:color="A6A6A6" w:themeColor="background1" w:themeShade="A6"/>
                  <w:right w:val="single" w:sz="4" w:space="0" w:color="000000" w:themeColor="text1"/>
                </w:tcBorders>
              </w:tcPr>
            </w:tcPrChange>
          </w:tcPr>
          <w:p w14:paraId="2C1DF715" w14:textId="77777777" w:rsidR="00E77514" w:rsidRDefault="00E77514" w:rsidP="00FC0611">
            <w:pPr>
              <w:pStyle w:val="NormalinTable"/>
            </w:pPr>
            <w:r>
              <w:rPr>
                <w:b/>
              </w:rPr>
              <w:t>3302 10 29 10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4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49CBE11" w14:textId="77777777" w:rsidR="00E77514" w:rsidRDefault="00E77514" w:rsidP="00FC0611">
            <w:pPr>
              <w:pStyle w:val="NormalinTable"/>
              <w:tabs>
                <w:tab w:val="left" w:pos="1250"/>
              </w:tabs>
            </w:pPr>
            <w:r>
              <w:t>CAD - 0.00% + (AC) 100%</w:t>
            </w:r>
          </w:p>
        </w:tc>
      </w:tr>
      <w:tr w:rsidR="00E77514" w14:paraId="0C773462" w14:textId="77777777" w:rsidTr="00162610">
        <w:trPr>
          <w:cantSplit/>
          <w:trPrChange w:id="324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246" w:author="David Owen" w:date="2019-06-03T11:19:00Z">
              <w:tcPr>
                <w:tcW w:w="0" w:type="auto"/>
                <w:tcBorders>
                  <w:top w:val="single" w:sz="4" w:space="0" w:color="A6A6A6" w:themeColor="background1" w:themeShade="A6"/>
                  <w:right w:val="single" w:sz="4" w:space="0" w:color="000000" w:themeColor="text1"/>
                </w:tcBorders>
              </w:tcPr>
            </w:tcPrChange>
          </w:tcPr>
          <w:p w14:paraId="5F4967D8" w14:textId="77777777" w:rsidR="00E77514" w:rsidRDefault="00E77514" w:rsidP="00FC0611">
            <w:pPr>
              <w:pStyle w:val="NormalinTable"/>
            </w:pPr>
            <w:r>
              <w:rPr>
                <w:b/>
              </w:rPr>
              <w:t>3302 10 29 90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4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E21A9AE" w14:textId="77777777" w:rsidR="00E77514" w:rsidRDefault="00E77514" w:rsidP="00FC0611">
            <w:pPr>
              <w:pStyle w:val="NormalinTable"/>
              <w:tabs>
                <w:tab w:val="left" w:pos="1250"/>
              </w:tabs>
            </w:pPr>
            <w:r>
              <w:t>0.00%</w:t>
            </w:r>
          </w:p>
        </w:tc>
      </w:tr>
      <w:tr w:rsidR="00E77514" w14:paraId="6F46ED8E" w14:textId="77777777" w:rsidTr="00162610">
        <w:trPr>
          <w:cantSplit/>
          <w:trPrChange w:id="324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249" w:author="David Owen" w:date="2019-06-03T11:19:00Z">
              <w:tcPr>
                <w:tcW w:w="0" w:type="auto"/>
                <w:tcBorders>
                  <w:top w:val="single" w:sz="4" w:space="0" w:color="A6A6A6" w:themeColor="background1" w:themeShade="A6"/>
                  <w:right w:val="single" w:sz="4" w:space="0" w:color="000000" w:themeColor="text1"/>
                </w:tcBorders>
              </w:tcPr>
            </w:tcPrChange>
          </w:tcPr>
          <w:p w14:paraId="5421419B" w14:textId="77777777" w:rsidR="00E77514" w:rsidRDefault="00E77514" w:rsidP="00FC0611">
            <w:pPr>
              <w:pStyle w:val="NormalinTable"/>
            </w:pPr>
            <w:r>
              <w:rPr>
                <w:b/>
              </w:rPr>
              <w:t>3306 20 00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5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ADEC561" w14:textId="77777777" w:rsidR="00E77514" w:rsidRDefault="00E77514" w:rsidP="00FC0611">
            <w:pPr>
              <w:pStyle w:val="NormalinTable"/>
              <w:tabs>
                <w:tab w:val="left" w:pos="1250"/>
              </w:tabs>
            </w:pPr>
            <w:r>
              <w:t>0.00%</w:t>
            </w:r>
          </w:p>
        </w:tc>
      </w:tr>
      <w:tr w:rsidR="00E77514" w14:paraId="6ECF3E38" w14:textId="77777777" w:rsidTr="00162610">
        <w:trPr>
          <w:cantSplit/>
          <w:trPrChange w:id="325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252" w:author="David Owen" w:date="2019-06-03T11:19:00Z">
              <w:tcPr>
                <w:tcW w:w="0" w:type="auto"/>
                <w:tcBorders>
                  <w:top w:val="single" w:sz="4" w:space="0" w:color="A6A6A6" w:themeColor="background1" w:themeShade="A6"/>
                  <w:right w:val="single" w:sz="4" w:space="0" w:color="000000" w:themeColor="text1"/>
                </w:tcBorders>
              </w:tcPr>
            </w:tcPrChange>
          </w:tcPr>
          <w:p w14:paraId="0F146031" w14:textId="77777777" w:rsidR="00E77514" w:rsidRDefault="00E77514" w:rsidP="00FC0611">
            <w:pPr>
              <w:pStyle w:val="NormalinTable"/>
            </w:pPr>
            <w:r>
              <w:rPr>
                <w:b/>
              </w:rPr>
              <w:t>3307 00 00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5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BBAF82B" w14:textId="77777777" w:rsidR="00E77514" w:rsidRDefault="00E77514" w:rsidP="00FC0611">
            <w:pPr>
              <w:pStyle w:val="NormalinTable"/>
              <w:tabs>
                <w:tab w:val="left" w:pos="1250"/>
              </w:tabs>
            </w:pPr>
            <w:r>
              <w:t>0.00%</w:t>
            </w:r>
          </w:p>
        </w:tc>
      </w:tr>
      <w:tr w:rsidR="00E77514" w14:paraId="210B8801" w14:textId="77777777" w:rsidTr="00162610">
        <w:trPr>
          <w:cantSplit/>
          <w:trPrChange w:id="325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255" w:author="David Owen" w:date="2019-06-03T11:19:00Z">
              <w:tcPr>
                <w:tcW w:w="0" w:type="auto"/>
                <w:tcBorders>
                  <w:top w:val="single" w:sz="4" w:space="0" w:color="A6A6A6" w:themeColor="background1" w:themeShade="A6"/>
                  <w:right w:val="single" w:sz="4" w:space="0" w:color="000000" w:themeColor="text1"/>
                </w:tcBorders>
              </w:tcPr>
            </w:tcPrChange>
          </w:tcPr>
          <w:p w14:paraId="1F92D7D1" w14:textId="77777777" w:rsidR="00E77514" w:rsidRDefault="00E77514" w:rsidP="00FC0611">
            <w:pPr>
              <w:pStyle w:val="NormalinTable"/>
            </w:pPr>
            <w:r>
              <w:rPr>
                <w:b/>
              </w:rPr>
              <w:t>3401 30 00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5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F6E2EF0" w14:textId="77777777" w:rsidR="00E77514" w:rsidRDefault="00E77514" w:rsidP="00FC0611">
            <w:pPr>
              <w:pStyle w:val="NormalinTable"/>
              <w:tabs>
                <w:tab w:val="left" w:pos="1250"/>
              </w:tabs>
            </w:pPr>
            <w:r>
              <w:t>0.00%</w:t>
            </w:r>
          </w:p>
        </w:tc>
      </w:tr>
      <w:tr w:rsidR="00E77514" w14:paraId="4689695F" w14:textId="77777777" w:rsidTr="00162610">
        <w:trPr>
          <w:cantSplit/>
          <w:trPrChange w:id="325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258" w:author="David Owen" w:date="2019-06-03T11:19:00Z">
              <w:tcPr>
                <w:tcW w:w="0" w:type="auto"/>
                <w:tcBorders>
                  <w:top w:val="single" w:sz="4" w:space="0" w:color="A6A6A6" w:themeColor="background1" w:themeShade="A6"/>
                  <w:right w:val="single" w:sz="4" w:space="0" w:color="000000" w:themeColor="text1"/>
                </w:tcBorders>
              </w:tcPr>
            </w:tcPrChange>
          </w:tcPr>
          <w:p w14:paraId="526D4788" w14:textId="77777777" w:rsidR="00E77514" w:rsidRDefault="00E77514" w:rsidP="00FC0611">
            <w:pPr>
              <w:pStyle w:val="NormalinTable"/>
            </w:pPr>
            <w:r>
              <w:rPr>
                <w:b/>
              </w:rPr>
              <w:t>3402 11 90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5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55E1CF3" w14:textId="77777777" w:rsidR="00E77514" w:rsidRDefault="00E77514" w:rsidP="00FC0611">
            <w:pPr>
              <w:pStyle w:val="NormalinTable"/>
              <w:tabs>
                <w:tab w:val="left" w:pos="1250"/>
              </w:tabs>
            </w:pPr>
            <w:r>
              <w:t>0.00%</w:t>
            </w:r>
          </w:p>
        </w:tc>
      </w:tr>
      <w:tr w:rsidR="00E77514" w14:paraId="3E59A9F0" w14:textId="77777777" w:rsidTr="00162610">
        <w:trPr>
          <w:cantSplit/>
          <w:trPrChange w:id="326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261" w:author="David Owen" w:date="2019-06-03T11:19:00Z">
              <w:tcPr>
                <w:tcW w:w="0" w:type="auto"/>
                <w:tcBorders>
                  <w:top w:val="single" w:sz="4" w:space="0" w:color="A6A6A6" w:themeColor="background1" w:themeShade="A6"/>
                  <w:right w:val="single" w:sz="4" w:space="0" w:color="000000" w:themeColor="text1"/>
                </w:tcBorders>
              </w:tcPr>
            </w:tcPrChange>
          </w:tcPr>
          <w:p w14:paraId="209C4C36" w14:textId="77777777" w:rsidR="00E77514" w:rsidRDefault="00E77514" w:rsidP="00FC0611">
            <w:pPr>
              <w:pStyle w:val="NormalinTable"/>
            </w:pPr>
            <w:r>
              <w:rPr>
                <w:b/>
              </w:rPr>
              <w:t>3402 12 00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6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7248045" w14:textId="77777777" w:rsidR="00E77514" w:rsidRDefault="00E77514" w:rsidP="00FC0611">
            <w:pPr>
              <w:pStyle w:val="NormalinTable"/>
              <w:tabs>
                <w:tab w:val="left" w:pos="1250"/>
              </w:tabs>
            </w:pPr>
            <w:r>
              <w:t>0.00%</w:t>
            </w:r>
          </w:p>
        </w:tc>
      </w:tr>
      <w:tr w:rsidR="00E77514" w14:paraId="1CA1CD47" w14:textId="77777777" w:rsidTr="00162610">
        <w:trPr>
          <w:cantSplit/>
          <w:trPrChange w:id="326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264" w:author="David Owen" w:date="2019-06-03T11:19:00Z">
              <w:tcPr>
                <w:tcW w:w="0" w:type="auto"/>
                <w:tcBorders>
                  <w:top w:val="single" w:sz="4" w:space="0" w:color="A6A6A6" w:themeColor="background1" w:themeShade="A6"/>
                  <w:right w:val="single" w:sz="4" w:space="0" w:color="000000" w:themeColor="text1"/>
                </w:tcBorders>
              </w:tcPr>
            </w:tcPrChange>
          </w:tcPr>
          <w:p w14:paraId="10D931FC" w14:textId="77777777" w:rsidR="00E77514" w:rsidRDefault="00E77514" w:rsidP="00FC0611">
            <w:pPr>
              <w:pStyle w:val="NormalinTable"/>
            </w:pPr>
            <w:r>
              <w:rPr>
                <w:b/>
              </w:rPr>
              <w:t>3402 13 00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6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75F4332" w14:textId="77777777" w:rsidR="00E77514" w:rsidRDefault="00E77514" w:rsidP="00FC0611">
            <w:pPr>
              <w:pStyle w:val="NormalinTable"/>
              <w:tabs>
                <w:tab w:val="left" w:pos="1250"/>
              </w:tabs>
            </w:pPr>
            <w:r>
              <w:t>0.00%</w:t>
            </w:r>
          </w:p>
        </w:tc>
      </w:tr>
      <w:tr w:rsidR="00E77514" w14:paraId="22966A6E" w14:textId="77777777" w:rsidTr="00162610">
        <w:trPr>
          <w:cantSplit/>
          <w:trPrChange w:id="326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267" w:author="David Owen" w:date="2019-06-03T11:19:00Z">
              <w:tcPr>
                <w:tcW w:w="0" w:type="auto"/>
                <w:tcBorders>
                  <w:top w:val="single" w:sz="4" w:space="0" w:color="A6A6A6" w:themeColor="background1" w:themeShade="A6"/>
                  <w:right w:val="single" w:sz="4" w:space="0" w:color="000000" w:themeColor="text1"/>
                </w:tcBorders>
              </w:tcPr>
            </w:tcPrChange>
          </w:tcPr>
          <w:p w14:paraId="064CD6DE" w14:textId="77777777" w:rsidR="00E77514" w:rsidRDefault="00E77514" w:rsidP="00FC0611">
            <w:pPr>
              <w:pStyle w:val="NormalinTable"/>
            </w:pPr>
            <w:r>
              <w:rPr>
                <w:b/>
              </w:rPr>
              <w:t>3402 19 00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6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CDBAD5B" w14:textId="77777777" w:rsidR="00E77514" w:rsidRDefault="00E77514" w:rsidP="00FC0611">
            <w:pPr>
              <w:pStyle w:val="NormalinTable"/>
              <w:tabs>
                <w:tab w:val="left" w:pos="1250"/>
              </w:tabs>
            </w:pPr>
            <w:r>
              <w:t>0.00%</w:t>
            </w:r>
          </w:p>
        </w:tc>
      </w:tr>
      <w:tr w:rsidR="00E77514" w14:paraId="127870BA" w14:textId="77777777" w:rsidTr="00162610">
        <w:trPr>
          <w:cantSplit/>
          <w:trPrChange w:id="326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270" w:author="David Owen" w:date="2019-06-03T11:19:00Z">
              <w:tcPr>
                <w:tcW w:w="0" w:type="auto"/>
                <w:tcBorders>
                  <w:top w:val="single" w:sz="4" w:space="0" w:color="A6A6A6" w:themeColor="background1" w:themeShade="A6"/>
                  <w:right w:val="single" w:sz="4" w:space="0" w:color="000000" w:themeColor="text1"/>
                </w:tcBorders>
              </w:tcPr>
            </w:tcPrChange>
          </w:tcPr>
          <w:p w14:paraId="7F7DC6CA" w14:textId="77777777" w:rsidR="00E77514" w:rsidRDefault="00E77514" w:rsidP="00FC0611">
            <w:pPr>
              <w:pStyle w:val="NormalinTable"/>
            </w:pPr>
            <w:r>
              <w:rPr>
                <w:b/>
              </w:rPr>
              <w:t>3402 20 00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7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7402281" w14:textId="77777777" w:rsidR="00E77514" w:rsidRDefault="00E77514" w:rsidP="00FC0611">
            <w:pPr>
              <w:pStyle w:val="NormalinTable"/>
              <w:tabs>
                <w:tab w:val="left" w:pos="1250"/>
              </w:tabs>
            </w:pPr>
            <w:r>
              <w:t>0.00%</w:t>
            </w:r>
          </w:p>
        </w:tc>
      </w:tr>
      <w:tr w:rsidR="00E77514" w14:paraId="5A4C463B" w14:textId="77777777" w:rsidTr="00162610">
        <w:trPr>
          <w:cantSplit/>
          <w:trPrChange w:id="327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273" w:author="David Owen" w:date="2019-06-03T11:19:00Z">
              <w:tcPr>
                <w:tcW w:w="0" w:type="auto"/>
                <w:tcBorders>
                  <w:top w:val="single" w:sz="4" w:space="0" w:color="A6A6A6" w:themeColor="background1" w:themeShade="A6"/>
                  <w:right w:val="single" w:sz="4" w:space="0" w:color="000000" w:themeColor="text1"/>
                </w:tcBorders>
              </w:tcPr>
            </w:tcPrChange>
          </w:tcPr>
          <w:p w14:paraId="31895C73" w14:textId="77777777" w:rsidR="00E77514" w:rsidRDefault="00E77514" w:rsidP="00FC0611">
            <w:pPr>
              <w:pStyle w:val="NormalinTable"/>
            </w:pPr>
            <w:r>
              <w:rPr>
                <w:b/>
              </w:rPr>
              <w:t>3402 90 00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7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DAC6930" w14:textId="77777777" w:rsidR="00E77514" w:rsidRDefault="00E77514" w:rsidP="00FC0611">
            <w:pPr>
              <w:pStyle w:val="NormalinTable"/>
              <w:tabs>
                <w:tab w:val="left" w:pos="1250"/>
              </w:tabs>
            </w:pPr>
            <w:r>
              <w:t>0.00%</w:t>
            </w:r>
          </w:p>
        </w:tc>
      </w:tr>
      <w:tr w:rsidR="00E77514" w14:paraId="043E7067" w14:textId="77777777" w:rsidTr="00162610">
        <w:trPr>
          <w:cantSplit/>
          <w:trPrChange w:id="327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276" w:author="David Owen" w:date="2019-06-03T11:19:00Z">
              <w:tcPr>
                <w:tcW w:w="0" w:type="auto"/>
                <w:tcBorders>
                  <w:top w:val="single" w:sz="4" w:space="0" w:color="A6A6A6" w:themeColor="background1" w:themeShade="A6"/>
                  <w:right w:val="single" w:sz="4" w:space="0" w:color="000000" w:themeColor="text1"/>
                </w:tcBorders>
              </w:tcPr>
            </w:tcPrChange>
          </w:tcPr>
          <w:p w14:paraId="3B2F1F93" w14:textId="77777777" w:rsidR="00E77514" w:rsidRDefault="00E77514" w:rsidP="00FC0611">
            <w:pPr>
              <w:pStyle w:val="NormalinTable"/>
            </w:pPr>
            <w:r>
              <w:rPr>
                <w:b/>
              </w:rPr>
              <w:t>3403 00 00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7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9DB1196" w14:textId="77777777" w:rsidR="00E77514" w:rsidRDefault="00E77514" w:rsidP="00FC0611">
            <w:pPr>
              <w:pStyle w:val="NormalinTable"/>
              <w:tabs>
                <w:tab w:val="left" w:pos="1250"/>
              </w:tabs>
            </w:pPr>
            <w:r>
              <w:t>0.00%</w:t>
            </w:r>
          </w:p>
        </w:tc>
      </w:tr>
      <w:tr w:rsidR="00E77514" w14:paraId="6C205C6F" w14:textId="77777777" w:rsidTr="00162610">
        <w:trPr>
          <w:cantSplit/>
          <w:trPrChange w:id="327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279" w:author="David Owen" w:date="2019-06-03T11:19:00Z">
              <w:tcPr>
                <w:tcW w:w="0" w:type="auto"/>
                <w:tcBorders>
                  <w:top w:val="single" w:sz="4" w:space="0" w:color="A6A6A6" w:themeColor="background1" w:themeShade="A6"/>
                  <w:right w:val="single" w:sz="4" w:space="0" w:color="000000" w:themeColor="text1"/>
                </w:tcBorders>
              </w:tcPr>
            </w:tcPrChange>
          </w:tcPr>
          <w:p w14:paraId="6A6AC8C7" w14:textId="77777777" w:rsidR="00E77514" w:rsidRDefault="00E77514" w:rsidP="00FC0611">
            <w:pPr>
              <w:pStyle w:val="NormalinTable"/>
            </w:pPr>
            <w:r>
              <w:rPr>
                <w:b/>
              </w:rPr>
              <w:t>3501 00 00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8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DA55E53" w14:textId="77777777" w:rsidR="00E77514" w:rsidRDefault="00E77514" w:rsidP="00FC0611">
            <w:pPr>
              <w:pStyle w:val="NormalinTable"/>
              <w:tabs>
                <w:tab w:val="left" w:pos="1250"/>
              </w:tabs>
            </w:pPr>
            <w:r>
              <w:t>0.00%</w:t>
            </w:r>
          </w:p>
        </w:tc>
      </w:tr>
      <w:tr w:rsidR="00E77514" w14:paraId="23DCF683" w14:textId="77777777" w:rsidTr="00162610">
        <w:trPr>
          <w:cantSplit/>
          <w:trPrChange w:id="328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282" w:author="David Owen" w:date="2019-06-03T11:19:00Z">
              <w:tcPr>
                <w:tcW w:w="0" w:type="auto"/>
                <w:tcBorders>
                  <w:top w:val="single" w:sz="4" w:space="0" w:color="A6A6A6" w:themeColor="background1" w:themeShade="A6"/>
                  <w:right w:val="single" w:sz="4" w:space="0" w:color="000000" w:themeColor="text1"/>
                </w:tcBorders>
              </w:tcPr>
            </w:tcPrChange>
          </w:tcPr>
          <w:p w14:paraId="3086F6B3" w14:textId="77777777" w:rsidR="00E77514" w:rsidRDefault="00E77514" w:rsidP="00FC0611">
            <w:pPr>
              <w:pStyle w:val="NormalinTable"/>
            </w:pPr>
            <w:r>
              <w:rPr>
                <w:b/>
              </w:rPr>
              <w:t>3502 90 90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8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4B30BEA" w14:textId="77777777" w:rsidR="00E77514" w:rsidRDefault="00E77514" w:rsidP="00FC0611">
            <w:pPr>
              <w:pStyle w:val="NormalinTable"/>
              <w:tabs>
                <w:tab w:val="left" w:pos="1250"/>
              </w:tabs>
            </w:pPr>
            <w:r>
              <w:t>0.00%</w:t>
            </w:r>
          </w:p>
        </w:tc>
      </w:tr>
      <w:tr w:rsidR="00E77514" w14:paraId="376B4742" w14:textId="77777777" w:rsidTr="00162610">
        <w:trPr>
          <w:cantSplit/>
          <w:trPrChange w:id="328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285" w:author="David Owen" w:date="2019-06-03T11:19:00Z">
              <w:tcPr>
                <w:tcW w:w="0" w:type="auto"/>
                <w:tcBorders>
                  <w:top w:val="single" w:sz="4" w:space="0" w:color="A6A6A6" w:themeColor="background1" w:themeShade="A6"/>
                  <w:right w:val="single" w:sz="4" w:space="0" w:color="000000" w:themeColor="text1"/>
                </w:tcBorders>
              </w:tcPr>
            </w:tcPrChange>
          </w:tcPr>
          <w:p w14:paraId="6EE9C5A5" w14:textId="77777777" w:rsidR="00E77514" w:rsidRDefault="00E77514" w:rsidP="00FC0611">
            <w:pPr>
              <w:pStyle w:val="NormalinTable"/>
            </w:pPr>
            <w:r>
              <w:rPr>
                <w:b/>
              </w:rPr>
              <w:lastRenderedPageBreak/>
              <w:t>3503 00 00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8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95044C7" w14:textId="77777777" w:rsidR="00E77514" w:rsidRDefault="00E77514" w:rsidP="00FC0611">
            <w:pPr>
              <w:pStyle w:val="NormalinTable"/>
              <w:tabs>
                <w:tab w:val="left" w:pos="1250"/>
              </w:tabs>
            </w:pPr>
            <w:r>
              <w:t>0.00%</w:t>
            </w:r>
          </w:p>
        </w:tc>
      </w:tr>
      <w:tr w:rsidR="00E77514" w14:paraId="5B6EA8F2" w14:textId="77777777" w:rsidTr="00162610">
        <w:trPr>
          <w:cantSplit/>
          <w:trPrChange w:id="328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288" w:author="David Owen" w:date="2019-06-03T11:19:00Z">
              <w:tcPr>
                <w:tcW w:w="0" w:type="auto"/>
                <w:tcBorders>
                  <w:top w:val="single" w:sz="4" w:space="0" w:color="A6A6A6" w:themeColor="background1" w:themeShade="A6"/>
                  <w:right w:val="single" w:sz="4" w:space="0" w:color="000000" w:themeColor="text1"/>
                </w:tcBorders>
              </w:tcPr>
            </w:tcPrChange>
          </w:tcPr>
          <w:p w14:paraId="299974F6" w14:textId="77777777" w:rsidR="00E77514" w:rsidRDefault="00E77514" w:rsidP="00FC0611">
            <w:pPr>
              <w:pStyle w:val="NormalinTable"/>
            </w:pPr>
            <w:r>
              <w:rPr>
                <w:b/>
              </w:rPr>
              <w:t>3504 00 00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8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F28CDDE" w14:textId="77777777" w:rsidR="00E77514" w:rsidRDefault="00E77514" w:rsidP="00FC0611">
            <w:pPr>
              <w:pStyle w:val="NormalinTable"/>
              <w:tabs>
                <w:tab w:val="left" w:pos="1250"/>
              </w:tabs>
            </w:pPr>
            <w:r>
              <w:t>0.00%</w:t>
            </w:r>
          </w:p>
        </w:tc>
      </w:tr>
      <w:tr w:rsidR="00E77514" w14:paraId="3E2BD849" w14:textId="77777777" w:rsidTr="00162610">
        <w:trPr>
          <w:cantSplit/>
          <w:trPrChange w:id="329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291" w:author="David Owen" w:date="2019-06-03T11:19:00Z">
              <w:tcPr>
                <w:tcW w:w="0" w:type="auto"/>
                <w:tcBorders>
                  <w:top w:val="single" w:sz="4" w:space="0" w:color="A6A6A6" w:themeColor="background1" w:themeShade="A6"/>
                  <w:right w:val="single" w:sz="4" w:space="0" w:color="000000" w:themeColor="text1"/>
                </w:tcBorders>
              </w:tcPr>
            </w:tcPrChange>
          </w:tcPr>
          <w:p w14:paraId="3F5429F3" w14:textId="77777777" w:rsidR="00E77514" w:rsidRDefault="00E77514" w:rsidP="00FC0611">
            <w:pPr>
              <w:pStyle w:val="NormalinTable"/>
            </w:pPr>
            <w:r>
              <w:rPr>
                <w:b/>
              </w:rPr>
              <w:t>3505 10 50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9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ADA278C" w14:textId="77777777" w:rsidR="00E77514" w:rsidRDefault="00E77514" w:rsidP="00FC0611">
            <w:pPr>
              <w:pStyle w:val="NormalinTable"/>
              <w:tabs>
                <w:tab w:val="left" w:pos="1250"/>
              </w:tabs>
            </w:pPr>
            <w:r>
              <w:t>0.00%</w:t>
            </w:r>
          </w:p>
        </w:tc>
      </w:tr>
      <w:tr w:rsidR="00E77514" w14:paraId="4A894771" w14:textId="77777777" w:rsidTr="00162610">
        <w:trPr>
          <w:cantSplit/>
          <w:trPrChange w:id="329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294" w:author="David Owen" w:date="2019-06-03T11:19:00Z">
              <w:tcPr>
                <w:tcW w:w="0" w:type="auto"/>
                <w:tcBorders>
                  <w:top w:val="single" w:sz="4" w:space="0" w:color="A6A6A6" w:themeColor="background1" w:themeShade="A6"/>
                  <w:right w:val="single" w:sz="4" w:space="0" w:color="000000" w:themeColor="text1"/>
                </w:tcBorders>
              </w:tcPr>
            </w:tcPrChange>
          </w:tcPr>
          <w:p w14:paraId="33154BBA" w14:textId="77777777" w:rsidR="00E77514" w:rsidRDefault="00E77514" w:rsidP="00FC0611">
            <w:pPr>
              <w:pStyle w:val="NormalinTable"/>
            </w:pPr>
            <w:r>
              <w:rPr>
                <w:b/>
              </w:rPr>
              <w:t>3506 00 00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9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306E4ED" w14:textId="77777777" w:rsidR="00E77514" w:rsidRDefault="00E77514" w:rsidP="00FC0611">
            <w:pPr>
              <w:pStyle w:val="NormalinTable"/>
              <w:tabs>
                <w:tab w:val="left" w:pos="1250"/>
              </w:tabs>
            </w:pPr>
            <w:r>
              <w:t>0.00%</w:t>
            </w:r>
          </w:p>
        </w:tc>
      </w:tr>
      <w:tr w:rsidR="00E77514" w14:paraId="153C9F7C" w14:textId="77777777" w:rsidTr="00162610">
        <w:trPr>
          <w:cantSplit/>
          <w:trPrChange w:id="329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297" w:author="David Owen" w:date="2019-06-03T11:19:00Z">
              <w:tcPr>
                <w:tcW w:w="0" w:type="auto"/>
                <w:tcBorders>
                  <w:top w:val="single" w:sz="4" w:space="0" w:color="A6A6A6" w:themeColor="background1" w:themeShade="A6"/>
                  <w:right w:val="single" w:sz="4" w:space="0" w:color="000000" w:themeColor="text1"/>
                </w:tcBorders>
              </w:tcPr>
            </w:tcPrChange>
          </w:tcPr>
          <w:p w14:paraId="0F8690BF" w14:textId="77777777" w:rsidR="00E77514" w:rsidRDefault="00E77514" w:rsidP="00FC0611">
            <w:pPr>
              <w:pStyle w:val="NormalinTable"/>
            </w:pPr>
            <w:r>
              <w:rPr>
                <w:b/>
              </w:rPr>
              <w:t>3507 00 00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9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86BA8EF" w14:textId="77777777" w:rsidR="00E77514" w:rsidRDefault="00E77514" w:rsidP="00FC0611">
            <w:pPr>
              <w:pStyle w:val="NormalinTable"/>
              <w:tabs>
                <w:tab w:val="left" w:pos="1250"/>
              </w:tabs>
            </w:pPr>
            <w:r>
              <w:t>0.00%</w:t>
            </w:r>
          </w:p>
        </w:tc>
      </w:tr>
      <w:tr w:rsidR="00E77514" w14:paraId="19BF5504" w14:textId="77777777" w:rsidTr="00162610">
        <w:trPr>
          <w:cantSplit/>
          <w:trPrChange w:id="329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300" w:author="David Owen" w:date="2019-06-03T11:19:00Z">
              <w:tcPr>
                <w:tcW w:w="0" w:type="auto"/>
                <w:tcBorders>
                  <w:top w:val="single" w:sz="4" w:space="0" w:color="A6A6A6" w:themeColor="background1" w:themeShade="A6"/>
                  <w:right w:val="single" w:sz="4" w:space="0" w:color="000000" w:themeColor="text1"/>
                </w:tcBorders>
              </w:tcPr>
            </w:tcPrChange>
          </w:tcPr>
          <w:p w14:paraId="51BF1689" w14:textId="77777777" w:rsidR="00E77514" w:rsidRDefault="00E77514" w:rsidP="00FC0611">
            <w:pPr>
              <w:pStyle w:val="NormalinTable"/>
            </w:pPr>
            <w:r>
              <w:rPr>
                <w:b/>
              </w:rPr>
              <w:t>3600 00 00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0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AD07258" w14:textId="77777777" w:rsidR="00E77514" w:rsidRDefault="00E77514" w:rsidP="00FC0611">
            <w:pPr>
              <w:pStyle w:val="NormalinTable"/>
              <w:tabs>
                <w:tab w:val="left" w:pos="1250"/>
              </w:tabs>
            </w:pPr>
            <w:r>
              <w:t>0.00%</w:t>
            </w:r>
          </w:p>
        </w:tc>
      </w:tr>
      <w:tr w:rsidR="00E77514" w14:paraId="457C734E" w14:textId="77777777" w:rsidTr="00162610">
        <w:trPr>
          <w:cantSplit/>
          <w:trPrChange w:id="330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303" w:author="David Owen" w:date="2019-06-03T11:19:00Z">
              <w:tcPr>
                <w:tcW w:w="0" w:type="auto"/>
                <w:tcBorders>
                  <w:top w:val="single" w:sz="4" w:space="0" w:color="A6A6A6" w:themeColor="background1" w:themeShade="A6"/>
                  <w:right w:val="single" w:sz="4" w:space="0" w:color="000000" w:themeColor="text1"/>
                </w:tcBorders>
              </w:tcPr>
            </w:tcPrChange>
          </w:tcPr>
          <w:p w14:paraId="5C2D3306" w14:textId="77777777" w:rsidR="00E77514" w:rsidRDefault="00E77514" w:rsidP="00FC0611">
            <w:pPr>
              <w:pStyle w:val="NormalinTable"/>
            </w:pPr>
            <w:r>
              <w:rPr>
                <w:b/>
              </w:rPr>
              <w:t>3700 00 00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0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D0B4C57" w14:textId="77777777" w:rsidR="00E77514" w:rsidRDefault="00E77514" w:rsidP="00FC0611">
            <w:pPr>
              <w:pStyle w:val="NormalinTable"/>
              <w:tabs>
                <w:tab w:val="left" w:pos="1250"/>
              </w:tabs>
            </w:pPr>
            <w:r>
              <w:t>0.00%</w:t>
            </w:r>
          </w:p>
        </w:tc>
      </w:tr>
      <w:tr w:rsidR="00E77514" w14:paraId="41D807FB" w14:textId="77777777" w:rsidTr="00162610">
        <w:trPr>
          <w:cantSplit/>
          <w:trPrChange w:id="330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306" w:author="David Owen" w:date="2019-06-03T11:19:00Z">
              <w:tcPr>
                <w:tcW w:w="0" w:type="auto"/>
                <w:tcBorders>
                  <w:top w:val="single" w:sz="4" w:space="0" w:color="A6A6A6" w:themeColor="background1" w:themeShade="A6"/>
                  <w:right w:val="single" w:sz="4" w:space="0" w:color="000000" w:themeColor="text1"/>
                </w:tcBorders>
              </w:tcPr>
            </w:tcPrChange>
          </w:tcPr>
          <w:p w14:paraId="52605F09" w14:textId="77777777" w:rsidR="00E77514" w:rsidRDefault="00E77514" w:rsidP="00FC0611">
            <w:pPr>
              <w:pStyle w:val="NormalinTable"/>
            </w:pPr>
            <w:r>
              <w:rPr>
                <w:b/>
              </w:rPr>
              <w:t>3801 00 00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0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62AC518" w14:textId="77777777" w:rsidR="00E77514" w:rsidRDefault="00E77514" w:rsidP="00FC0611">
            <w:pPr>
              <w:pStyle w:val="NormalinTable"/>
              <w:tabs>
                <w:tab w:val="left" w:pos="1250"/>
              </w:tabs>
            </w:pPr>
            <w:r>
              <w:t>0.00%</w:t>
            </w:r>
          </w:p>
        </w:tc>
      </w:tr>
      <w:tr w:rsidR="00E77514" w14:paraId="47A0815B" w14:textId="77777777" w:rsidTr="00162610">
        <w:trPr>
          <w:cantSplit/>
          <w:trPrChange w:id="330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309" w:author="David Owen" w:date="2019-06-03T11:19:00Z">
              <w:tcPr>
                <w:tcW w:w="0" w:type="auto"/>
                <w:tcBorders>
                  <w:top w:val="single" w:sz="4" w:space="0" w:color="A6A6A6" w:themeColor="background1" w:themeShade="A6"/>
                  <w:right w:val="single" w:sz="4" w:space="0" w:color="000000" w:themeColor="text1"/>
                </w:tcBorders>
              </w:tcPr>
            </w:tcPrChange>
          </w:tcPr>
          <w:p w14:paraId="17B6EEFE" w14:textId="77777777" w:rsidR="00E77514" w:rsidRDefault="00E77514" w:rsidP="00FC0611">
            <w:pPr>
              <w:pStyle w:val="NormalinTable"/>
            </w:pPr>
            <w:r>
              <w:rPr>
                <w:b/>
              </w:rPr>
              <w:t>3802 00 00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1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FFB52B3" w14:textId="77777777" w:rsidR="00E77514" w:rsidRDefault="00E77514" w:rsidP="00FC0611">
            <w:pPr>
              <w:pStyle w:val="NormalinTable"/>
              <w:tabs>
                <w:tab w:val="left" w:pos="1250"/>
              </w:tabs>
            </w:pPr>
            <w:r>
              <w:t>0.00%</w:t>
            </w:r>
          </w:p>
        </w:tc>
      </w:tr>
      <w:tr w:rsidR="00E77514" w14:paraId="47E2DA66" w14:textId="77777777" w:rsidTr="00162610">
        <w:trPr>
          <w:cantSplit/>
          <w:trPrChange w:id="331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312" w:author="David Owen" w:date="2019-06-03T11:19:00Z">
              <w:tcPr>
                <w:tcW w:w="0" w:type="auto"/>
                <w:tcBorders>
                  <w:top w:val="single" w:sz="4" w:space="0" w:color="A6A6A6" w:themeColor="background1" w:themeShade="A6"/>
                  <w:right w:val="single" w:sz="4" w:space="0" w:color="000000" w:themeColor="text1"/>
                </w:tcBorders>
              </w:tcPr>
            </w:tcPrChange>
          </w:tcPr>
          <w:p w14:paraId="738F6236" w14:textId="77777777" w:rsidR="00E77514" w:rsidRDefault="00E77514" w:rsidP="00FC0611">
            <w:pPr>
              <w:pStyle w:val="NormalinTable"/>
            </w:pPr>
            <w:r>
              <w:rPr>
                <w:b/>
              </w:rPr>
              <w:t>3803 00 90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1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EB7AFDF" w14:textId="77777777" w:rsidR="00E77514" w:rsidRDefault="00E77514" w:rsidP="00FC0611">
            <w:pPr>
              <w:pStyle w:val="NormalinTable"/>
              <w:tabs>
                <w:tab w:val="left" w:pos="1250"/>
              </w:tabs>
            </w:pPr>
            <w:r>
              <w:t>0.00%</w:t>
            </w:r>
          </w:p>
        </w:tc>
      </w:tr>
      <w:tr w:rsidR="00E77514" w14:paraId="070E69C1" w14:textId="77777777" w:rsidTr="00162610">
        <w:trPr>
          <w:cantSplit/>
          <w:trPrChange w:id="331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315" w:author="David Owen" w:date="2019-06-03T11:19:00Z">
              <w:tcPr>
                <w:tcW w:w="0" w:type="auto"/>
                <w:tcBorders>
                  <w:top w:val="single" w:sz="4" w:space="0" w:color="A6A6A6" w:themeColor="background1" w:themeShade="A6"/>
                  <w:right w:val="single" w:sz="4" w:space="0" w:color="000000" w:themeColor="text1"/>
                </w:tcBorders>
              </w:tcPr>
            </w:tcPrChange>
          </w:tcPr>
          <w:p w14:paraId="64E15378" w14:textId="77777777" w:rsidR="00E77514" w:rsidRDefault="00E77514" w:rsidP="00FC0611">
            <w:pPr>
              <w:pStyle w:val="NormalinTable"/>
            </w:pPr>
            <w:r>
              <w:rPr>
                <w:b/>
              </w:rPr>
              <w:t>3804 00 00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1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34C0952" w14:textId="77777777" w:rsidR="00E77514" w:rsidRDefault="00E77514" w:rsidP="00FC0611">
            <w:pPr>
              <w:pStyle w:val="NormalinTable"/>
              <w:tabs>
                <w:tab w:val="left" w:pos="1250"/>
              </w:tabs>
            </w:pPr>
            <w:r>
              <w:t>0.00%</w:t>
            </w:r>
          </w:p>
        </w:tc>
      </w:tr>
      <w:tr w:rsidR="00E77514" w14:paraId="355EC1CA" w14:textId="77777777" w:rsidTr="00162610">
        <w:trPr>
          <w:cantSplit/>
          <w:trPrChange w:id="331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318" w:author="David Owen" w:date="2019-06-03T11:19:00Z">
              <w:tcPr>
                <w:tcW w:w="0" w:type="auto"/>
                <w:tcBorders>
                  <w:top w:val="single" w:sz="4" w:space="0" w:color="A6A6A6" w:themeColor="background1" w:themeShade="A6"/>
                  <w:right w:val="single" w:sz="4" w:space="0" w:color="000000" w:themeColor="text1"/>
                </w:tcBorders>
              </w:tcPr>
            </w:tcPrChange>
          </w:tcPr>
          <w:p w14:paraId="4EFBD838" w14:textId="77777777" w:rsidR="00E77514" w:rsidRDefault="00E77514" w:rsidP="00FC0611">
            <w:pPr>
              <w:pStyle w:val="NormalinTable"/>
            </w:pPr>
            <w:r>
              <w:rPr>
                <w:b/>
              </w:rPr>
              <w:t>3805 00 00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1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EA2C4A5" w14:textId="77777777" w:rsidR="00E77514" w:rsidRDefault="00E77514" w:rsidP="00FC0611">
            <w:pPr>
              <w:pStyle w:val="NormalinTable"/>
              <w:tabs>
                <w:tab w:val="left" w:pos="1250"/>
              </w:tabs>
            </w:pPr>
            <w:r>
              <w:t>0.00%</w:t>
            </w:r>
          </w:p>
        </w:tc>
      </w:tr>
      <w:tr w:rsidR="00E77514" w14:paraId="6F1A5248" w14:textId="77777777" w:rsidTr="00162610">
        <w:trPr>
          <w:cantSplit/>
          <w:trPrChange w:id="332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321" w:author="David Owen" w:date="2019-06-03T11:19:00Z">
              <w:tcPr>
                <w:tcW w:w="0" w:type="auto"/>
                <w:tcBorders>
                  <w:top w:val="single" w:sz="4" w:space="0" w:color="A6A6A6" w:themeColor="background1" w:themeShade="A6"/>
                  <w:right w:val="single" w:sz="4" w:space="0" w:color="000000" w:themeColor="text1"/>
                </w:tcBorders>
              </w:tcPr>
            </w:tcPrChange>
          </w:tcPr>
          <w:p w14:paraId="0F3D1FAD" w14:textId="77777777" w:rsidR="00E77514" w:rsidRDefault="00E77514" w:rsidP="00FC0611">
            <w:pPr>
              <w:pStyle w:val="NormalinTable"/>
            </w:pPr>
            <w:r>
              <w:rPr>
                <w:b/>
              </w:rPr>
              <w:t>3806 00 00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2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6F4F9A7" w14:textId="77777777" w:rsidR="00E77514" w:rsidRDefault="00E77514" w:rsidP="00FC0611">
            <w:pPr>
              <w:pStyle w:val="NormalinTable"/>
              <w:tabs>
                <w:tab w:val="left" w:pos="1250"/>
              </w:tabs>
            </w:pPr>
            <w:r>
              <w:t>0.00%</w:t>
            </w:r>
          </w:p>
        </w:tc>
      </w:tr>
      <w:tr w:rsidR="00E77514" w14:paraId="18D5DE4B" w14:textId="77777777" w:rsidTr="00162610">
        <w:trPr>
          <w:cantSplit/>
          <w:trPrChange w:id="332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324" w:author="David Owen" w:date="2019-06-03T11:19:00Z">
              <w:tcPr>
                <w:tcW w:w="0" w:type="auto"/>
                <w:tcBorders>
                  <w:top w:val="single" w:sz="4" w:space="0" w:color="A6A6A6" w:themeColor="background1" w:themeShade="A6"/>
                  <w:right w:val="single" w:sz="4" w:space="0" w:color="000000" w:themeColor="text1"/>
                </w:tcBorders>
              </w:tcPr>
            </w:tcPrChange>
          </w:tcPr>
          <w:p w14:paraId="5FD39375" w14:textId="77777777" w:rsidR="00E77514" w:rsidRDefault="00E77514" w:rsidP="00FC0611">
            <w:pPr>
              <w:pStyle w:val="NormalinTable"/>
            </w:pPr>
            <w:r>
              <w:rPr>
                <w:b/>
              </w:rPr>
              <w:t>3807 00 00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2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2CCE0B8" w14:textId="77777777" w:rsidR="00E77514" w:rsidRDefault="00E77514" w:rsidP="00FC0611">
            <w:pPr>
              <w:pStyle w:val="NormalinTable"/>
              <w:tabs>
                <w:tab w:val="left" w:pos="1250"/>
              </w:tabs>
            </w:pPr>
            <w:r>
              <w:t>0.00%</w:t>
            </w:r>
          </w:p>
        </w:tc>
      </w:tr>
      <w:tr w:rsidR="00E77514" w14:paraId="498D92AB" w14:textId="77777777" w:rsidTr="00162610">
        <w:trPr>
          <w:cantSplit/>
          <w:trPrChange w:id="332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327" w:author="David Owen" w:date="2019-06-03T11:19:00Z">
              <w:tcPr>
                <w:tcW w:w="0" w:type="auto"/>
                <w:tcBorders>
                  <w:top w:val="single" w:sz="4" w:space="0" w:color="A6A6A6" w:themeColor="background1" w:themeShade="A6"/>
                  <w:right w:val="single" w:sz="4" w:space="0" w:color="000000" w:themeColor="text1"/>
                </w:tcBorders>
              </w:tcPr>
            </w:tcPrChange>
          </w:tcPr>
          <w:p w14:paraId="5FBDA8DA" w14:textId="77777777" w:rsidR="00E77514" w:rsidRDefault="00E77514" w:rsidP="00FC0611">
            <w:pPr>
              <w:pStyle w:val="NormalinTable"/>
            </w:pPr>
            <w:r>
              <w:rPr>
                <w:b/>
              </w:rPr>
              <w:t>3808 00 00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2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A03A996" w14:textId="77777777" w:rsidR="00E77514" w:rsidRDefault="00E77514" w:rsidP="00FC0611">
            <w:pPr>
              <w:pStyle w:val="NormalinTable"/>
              <w:tabs>
                <w:tab w:val="left" w:pos="1250"/>
              </w:tabs>
            </w:pPr>
            <w:r>
              <w:t>0.00%</w:t>
            </w:r>
          </w:p>
        </w:tc>
      </w:tr>
      <w:tr w:rsidR="00E77514" w14:paraId="15F999A3" w14:textId="77777777" w:rsidTr="00162610">
        <w:trPr>
          <w:cantSplit/>
          <w:trPrChange w:id="332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330" w:author="David Owen" w:date="2019-06-03T11:19:00Z">
              <w:tcPr>
                <w:tcW w:w="0" w:type="auto"/>
                <w:tcBorders>
                  <w:top w:val="single" w:sz="4" w:space="0" w:color="A6A6A6" w:themeColor="background1" w:themeShade="A6"/>
                  <w:right w:val="single" w:sz="4" w:space="0" w:color="000000" w:themeColor="text1"/>
                </w:tcBorders>
              </w:tcPr>
            </w:tcPrChange>
          </w:tcPr>
          <w:p w14:paraId="57408648" w14:textId="77777777" w:rsidR="00E77514" w:rsidRDefault="00E77514" w:rsidP="00FC0611">
            <w:pPr>
              <w:pStyle w:val="NormalinTable"/>
            </w:pPr>
            <w:r>
              <w:rPr>
                <w:b/>
              </w:rPr>
              <w:t>3809 91 00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3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16C6207" w14:textId="77777777" w:rsidR="00E77514" w:rsidRDefault="00E77514" w:rsidP="00FC0611">
            <w:pPr>
              <w:pStyle w:val="NormalinTable"/>
              <w:tabs>
                <w:tab w:val="left" w:pos="1250"/>
              </w:tabs>
            </w:pPr>
            <w:r>
              <w:t>0.00%</w:t>
            </w:r>
          </w:p>
        </w:tc>
      </w:tr>
      <w:tr w:rsidR="00E77514" w14:paraId="7094E1D8" w14:textId="77777777" w:rsidTr="00162610">
        <w:trPr>
          <w:cantSplit/>
          <w:trPrChange w:id="333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333" w:author="David Owen" w:date="2019-06-03T11:19:00Z">
              <w:tcPr>
                <w:tcW w:w="0" w:type="auto"/>
                <w:tcBorders>
                  <w:top w:val="single" w:sz="4" w:space="0" w:color="A6A6A6" w:themeColor="background1" w:themeShade="A6"/>
                  <w:right w:val="single" w:sz="4" w:space="0" w:color="000000" w:themeColor="text1"/>
                </w:tcBorders>
              </w:tcPr>
            </w:tcPrChange>
          </w:tcPr>
          <w:p w14:paraId="2387B5B1" w14:textId="77777777" w:rsidR="00E77514" w:rsidRDefault="00E77514" w:rsidP="00FC0611">
            <w:pPr>
              <w:pStyle w:val="NormalinTable"/>
            </w:pPr>
            <w:r>
              <w:rPr>
                <w:b/>
              </w:rPr>
              <w:t>3809 92 00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3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85218F9" w14:textId="77777777" w:rsidR="00E77514" w:rsidRDefault="00E77514" w:rsidP="00FC0611">
            <w:pPr>
              <w:pStyle w:val="NormalinTable"/>
              <w:tabs>
                <w:tab w:val="left" w:pos="1250"/>
              </w:tabs>
            </w:pPr>
            <w:r>
              <w:t>0.00%</w:t>
            </w:r>
          </w:p>
        </w:tc>
      </w:tr>
      <w:tr w:rsidR="00E77514" w14:paraId="5ABB25DE" w14:textId="77777777" w:rsidTr="00162610">
        <w:trPr>
          <w:cantSplit/>
          <w:trPrChange w:id="333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336" w:author="David Owen" w:date="2019-06-03T11:19:00Z">
              <w:tcPr>
                <w:tcW w:w="0" w:type="auto"/>
                <w:tcBorders>
                  <w:top w:val="single" w:sz="4" w:space="0" w:color="A6A6A6" w:themeColor="background1" w:themeShade="A6"/>
                  <w:right w:val="single" w:sz="4" w:space="0" w:color="000000" w:themeColor="text1"/>
                </w:tcBorders>
              </w:tcPr>
            </w:tcPrChange>
          </w:tcPr>
          <w:p w14:paraId="1AA9100F" w14:textId="77777777" w:rsidR="00E77514" w:rsidRDefault="00E77514" w:rsidP="00FC0611">
            <w:pPr>
              <w:pStyle w:val="NormalinTable"/>
            </w:pPr>
            <w:r>
              <w:rPr>
                <w:b/>
              </w:rPr>
              <w:t>3809 93 00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3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2D9DB33" w14:textId="77777777" w:rsidR="00E77514" w:rsidRDefault="00E77514" w:rsidP="00FC0611">
            <w:pPr>
              <w:pStyle w:val="NormalinTable"/>
              <w:tabs>
                <w:tab w:val="left" w:pos="1250"/>
              </w:tabs>
            </w:pPr>
            <w:r>
              <w:t>0.00%</w:t>
            </w:r>
          </w:p>
        </w:tc>
      </w:tr>
      <w:tr w:rsidR="00E77514" w14:paraId="613A60BD" w14:textId="77777777" w:rsidTr="00162610">
        <w:trPr>
          <w:cantSplit/>
          <w:trPrChange w:id="333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339" w:author="David Owen" w:date="2019-06-03T11:19:00Z">
              <w:tcPr>
                <w:tcW w:w="0" w:type="auto"/>
                <w:tcBorders>
                  <w:top w:val="single" w:sz="4" w:space="0" w:color="A6A6A6" w:themeColor="background1" w:themeShade="A6"/>
                  <w:right w:val="single" w:sz="4" w:space="0" w:color="000000" w:themeColor="text1"/>
                </w:tcBorders>
              </w:tcPr>
            </w:tcPrChange>
          </w:tcPr>
          <w:p w14:paraId="58A89688" w14:textId="77777777" w:rsidR="00E77514" w:rsidRDefault="00E77514" w:rsidP="00FC0611">
            <w:pPr>
              <w:pStyle w:val="NormalinTable"/>
            </w:pPr>
            <w:r>
              <w:rPr>
                <w:b/>
              </w:rPr>
              <w:t>3810 00 00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4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6A3B3ED" w14:textId="77777777" w:rsidR="00E77514" w:rsidRDefault="00E77514" w:rsidP="00FC0611">
            <w:pPr>
              <w:pStyle w:val="NormalinTable"/>
              <w:tabs>
                <w:tab w:val="left" w:pos="1250"/>
              </w:tabs>
            </w:pPr>
            <w:r>
              <w:t>0.00%</w:t>
            </w:r>
          </w:p>
        </w:tc>
      </w:tr>
      <w:tr w:rsidR="00E77514" w14:paraId="144B28F0" w14:textId="77777777" w:rsidTr="00162610">
        <w:trPr>
          <w:cantSplit/>
          <w:trPrChange w:id="334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342" w:author="David Owen" w:date="2019-06-03T11:19:00Z">
              <w:tcPr>
                <w:tcW w:w="0" w:type="auto"/>
                <w:tcBorders>
                  <w:top w:val="single" w:sz="4" w:space="0" w:color="A6A6A6" w:themeColor="background1" w:themeShade="A6"/>
                  <w:right w:val="single" w:sz="4" w:space="0" w:color="000000" w:themeColor="text1"/>
                </w:tcBorders>
              </w:tcPr>
            </w:tcPrChange>
          </w:tcPr>
          <w:p w14:paraId="179E241B" w14:textId="77777777" w:rsidR="00E77514" w:rsidRDefault="00E77514" w:rsidP="00FC0611">
            <w:pPr>
              <w:pStyle w:val="NormalinTable"/>
            </w:pPr>
            <w:r>
              <w:rPr>
                <w:b/>
              </w:rPr>
              <w:t>3811 00 00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4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8DBD370" w14:textId="77777777" w:rsidR="00E77514" w:rsidRDefault="00E77514" w:rsidP="00FC0611">
            <w:pPr>
              <w:pStyle w:val="NormalinTable"/>
              <w:tabs>
                <w:tab w:val="left" w:pos="1250"/>
              </w:tabs>
            </w:pPr>
            <w:r>
              <w:t>0.00%</w:t>
            </w:r>
          </w:p>
        </w:tc>
      </w:tr>
      <w:tr w:rsidR="00E77514" w14:paraId="60AFDB08" w14:textId="77777777" w:rsidTr="00162610">
        <w:trPr>
          <w:cantSplit/>
          <w:trPrChange w:id="334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345" w:author="David Owen" w:date="2019-06-03T11:19:00Z">
              <w:tcPr>
                <w:tcW w:w="0" w:type="auto"/>
                <w:tcBorders>
                  <w:top w:val="single" w:sz="4" w:space="0" w:color="A6A6A6" w:themeColor="background1" w:themeShade="A6"/>
                  <w:right w:val="single" w:sz="4" w:space="0" w:color="000000" w:themeColor="text1"/>
                </w:tcBorders>
              </w:tcPr>
            </w:tcPrChange>
          </w:tcPr>
          <w:p w14:paraId="226E29F9" w14:textId="77777777" w:rsidR="00E77514" w:rsidRDefault="00E77514" w:rsidP="00FC0611">
            <w:pPr>
              <w:pStyle w:val="NormalinTable"/>
            </w:pPr>
            <w:r>
              <w:rPr>
                <w:b/>
              </w:rPr>
              <w:t>3812 00 00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4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74D046E" w14:textId="77777777" w:rsidR="00E77514" w:rsidRDefault="00E77514" w:rsidP="00FC0611">
            <w:pPr>
              <w:pStyle w:val="NormalinTable"/>
              <w:tabs>
                <w:tab w:val="left" w:pos="1250"/>
              </w:tabs>
            </w:pPr>
            <w:r>
              <w:t>0.00%</w:t>
            </w:r>
          </w:p>
        </w:tc>
      </w:tr>
      <w:tr w:rsidR="00E77514" w14:paraId="6411CD21" w14:textId="77777777" w:rsidTr="00162610">
        <w:trPr>
          <w:cantSplit/>
          <w:trPrChange w:id="334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348" w:author="David Owen" w:date="2019-06-03T11:19:00Z">
              <w:tcPr>
                <w:tcW w:w="0" w:type="auto"/>
                <w:tcBorders>
                  <w:top w:val="single" w:sz="4" w:space="0" w:color="A6A6A6" w:themeColor="background1" w:themeShade="A6"/>
                  <w:right w:val="single" w:sz="4" w:space="0" w:color="000000" w:themeColor="text1"/>
                </w:tcBorders>
              </w:tcPr>
            </w:tcPrChange>
          </w:tcPr>
          <w:p w14:paraId="5572B179" w14:textId="77777777" w:rsidR="00E77514" w:rsidRDefault="00E77514" w:rsidP="00FC0611">
            <w:pPr>
              <w:pStyle w:val="NormalinTable"/>
            </w:pPr>
            <w:r>
              <w:rPr>
                <w:b/>
              </w:rPr>
              <w:t>3813 00 00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4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C0F5A8E" w14:textId="77777777" w:rsidR="00E77514" w:rsidRDefault="00E77514" w:rsidP="00FC0611">
            <w:pPr>
              <w:pStyle w:val="NormalinTable"/>
              <w:tabs>
                <w:tab w:val="left" w:pos="1250"/>
              </w:tabs>
            </w:pPr>
            <w:r>
              <w:t>0.00%</w:t>
            </w:r>
          </w:p>
        </w:tc>
      </w:tr>
      <w:tr w:rsidR="00E77514" w14:paraId="018033B3" w14:textId="77777777" w:rsidTr="00162610">
        <w:trPr>
          <w:cantSplit/>
          <w:trPrChange w:id="335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351" w:author="David Owen" w:date="2019-06-03T11:19:00Z">
              <w:tcPr>
                <w:tcW w:w="0" w:type="auto"/>
                <w:tcBorders>
                  <w:top w:val="single" w:sz="4" w:space="0" w:color="A6A6A6" w:themeColor="background1" w:themeShade="A6"/>
                  <w:right w:val="single" w:sz="4" w:space="0" w:color="000000" w:themeColor="text1"/>
                </w:tcBorders>
              </w:tcPr>
            </w:tcPrChange>
          </w:tcPr>
          <w:p w14:paraId="19F75923" w14:textId="77777777" w:rsidR="00E77514" w:rsidRDefault="00E77514" w:rsidP="00FC0611">
            <w:pPr>
              <w:pStyle w:val="NormalinTable"/>
            </w:pPr>
            <w:r>
              <w:rPr>
                <w:b/>
              </w:rPr>
              <w:t>3814 00 00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5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12347A4" w14:textId="77777777" w:rsidR="00E77514" w:rsidRDefault="00E77514" w:rsidP="00FC0611">
            <w:pPr>
              <w:pStyle w:val="NormalinTable"/>
              <w:tabs>
                <w:tab w:val="left" w:pos="1250"/>
              </w:tabs>
            </w:pPr>
            <w:r>
              <w:t>0.00%</w:t>
            </w:r>
          </w:p>
        </w:tc>
      </w:tr>
      <w:tr w:rsidR="00E77514" w14:paraId="3E2B3C6B" w14:textId="77777777" w:rsidTr="00162610">
        <w:trPr>
          <w:cantSplit/>
          <w:trPrChange w:id="335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354" w:author="David Owen" w:date="2019-06-03T11:19:00Z">
              <w:tcPr>
                <w:tcW w:w="0" w:type="auto"/>
                <w:tcBorders>
                  <w:top w:val="single" w:sz="4" w:space="0" w:color="A6A6A6" w:themeColor="background1" w:themeShade="A6"/>
                  <w:right w:val="single" w:sz="4" w:space="0" w:color="000000" w:themeColor="text1"/>
                </w:tcBorders>
              </w:tcPr>
            </w:tcPrChange>
          </w:tcPr>
          <w:p w14:paraId="2E4C1AB1" w14:textId="77777777" w:rsidR="00E77514" w:rsidRDefault="00E77514" w:rsidP="00FC0611">
            <w:pPr>
              <w:pStyle w:val="NormalinTable"/>
            </w:pPr>
            <w:r>
              <w:rPr>
                <w:b/>
              </w:rPr>
              <w:t>3815 00 00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5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8A8C8C7" w14:textId="77777777" w:rsidR="00E77514" w:rsidRDefault="00E77514" w:rsidP="00FC0611">
            <w:pPr>
              <w:pStyle w:val="NormalinTable"/>
              <w:tabs>
                <w:tab w:val="left" w:pos="1250"/>
              </w:tabs>
            </w:pPr>
            <w:r>
              <w:t>0.00%</w:t>
            </w:r>
          </w:p>
        </w:tc>
      </w:tr>
      <w:tr w:rsidR="00E77514" w14:paraId="3A107D09" w14:textId="77777777" w:rsidTr="00162610">
        <w:trPr>
          <w:cantSplit/>
          <w:trPrChange w:id="335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357" w:author="David Owen" w:date="2019-06-03T11:19:00Z">
              <w:tcPr>
                <w:tcW w:w="0" w:type="auto"/>
                <w:tcBorders>
                  <w:top w:val="single" w:sz="4" w:space="0" w:color="A6A6A6" w:themeColor="background1" w:themeShade="A6"/>
                  <w:right w:val="single" w:sz="4" w:space="0" w:color="000000" w:themeColor="text1"/>
                </w:tcBorders>
              </w:tcPr>
            </w:tcPrChange>
          </w:tcPr>
          <w:p w14:paraId="1BB9A6FF" w14:textId="77777777" w:rsidR="00E77514" w:rsidRDefault="00E77514" w:rsidP="00FC0611">
            <w:pPr>
              <w:pStyle w:val="NormalinTable"/>
            </w:pPr>
            <w:r>
              <w:rPr>
                <w:b/>
              </w:rPr>
              <w:t>3816 00 00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5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C483B1C" w14:textId="77777777" w:rsidR="00E77514" w:rsidRDefault="00E77514" w:rsidP="00FC0611">
            <w:pPr>
              <w:pStyle w:val="NormalinTable"/>
              <w:tabs>
                <w:tab w:val="left" w:pos="1250"/>
              </w:tabs>
            </w:pPr>
            <w:r>
              <w:t>0.00%</w:t>
            </w:r>
          </w:p>
        </w:tc>
      </w:tr>
      <w:tr w:rsidR="00E77514" w14:paraId="391F7022" w14:textId="77777777" w:rsidTr="00162610">
        <w:trPr>
          <w:cantSplit/>
          <w:trPrChange w:id="335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360" w:author="David Owen" w:date="2019-06-03T11:19:00Z">
              <w:tcPr>
                <w:tcW w:w="0" w:type="auto"/>
                <w:tcBorders>
                  <w:top w:val="single" w:sz="4" w:space="0" w:color="A6A6A6" w:themeColor="background1" w:themeShade="A6"/>
                  <w:right w:val="single" w:sz="4" w:space="0" w:color="000000" w:themeColor="text1"/>
                </w:tcBorders>
              </w:tcPr>
            </w:tcPrChange>
          </w:tcPr>
          <w:p w14:paraId="25999046" w14:textId="77777777" w:rsidR="00E77514" w:rsidRDefault="00E77514" w:rsidP="00FC0611">
            <w:pPr>
              <w:pStyle w:val="NormalinTable"/>
            </w:pPr>
            <w:r>
              <w:rPr>
                <w:b/>
              </w:rPr>
              <w:t>3817 00 00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6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F408448" w14:textId="77777777" w:rsidR="00E77514" w:rsidRDefault="00E77514" w:rsidP="00FC0611">
            <w:pPr>
              <w:pStyle w:val="NormalinTable"/>
              <w:tabs>
                <w:tab w:val="left" w:pos="1250"/>
              </w:tabs>
            </w:pPr>
            <w:r>
              <w:t>0.00%</w:t>
            </w:r>
          </w:p>
        </w:tc>
      </w:tr>
      <w:tr w:rsidR="00E77514" w14:paraId="0320BFB7" w14:textId="77777777" w:rsidTr="00162610">
        <w:trPr>
          <w:cantSplit/>
          <w:trPrChange w:id="336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363" w:author="David Owen" w:date="2019-06-03T11:19:00Z">
              <w:tcPr>
                <w:tcW w:w="0" w:type="auto"/>
                <w:tcBorders>
                  <w:top w:val="single" w:sz="4" w:space="0" w:color="A6A6A6" w:themeColor="background1" w:themeShade="A6"/>
                  <w:right w:val="single" w:sz="4" w:space="0" w:color="000000" w:themeColor="text1"/>
                </w:tcBorders>
              </w:tcPr>
            </w:tcPrChange>
          </w:tcPr>
          <w:p w14:paraId="061DA81D" w14:textId="77777777" w:rsidR="00E77514" w:rsidRDefault="00E77514" w:rsidP="00FC0611">
            <w:pPr>
              <w:pStyle w:val="NormalinTable"/>
            </w:pPr>
            <w:r>
              <w:rPr>
                <w:b/>
              </w:rPr>
              <w:t>3819 00 00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6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AC71942" w14:textId="77777777" w:rsidR="00E77514" w:rsidRDefault="00E77514" w:rsidP="00FC0611">
            <w:pPr>
              <w:pStyle w:val="NormalinTable"/>
              <w:tabs>
                <w:tab w:val="left" w:pos="1250"/>
              </w:tabs>
            </w:pPr>
            <w:r>
              <w:t>0.00%</w:t>
            </w:r>
          </w:p>
        </w:tc>
      </w:tr>
      <w:tr w:rsidR="00E77514" w14:paraId="4FC3D4FB" w14:textId="77777777" w:rsidTr="00162610">
        <w:trPr>
          <w:cantSplit/>
          <w:trPrChange w:id="336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366" w:author="David Owen" w:date="2019-06-03T11:19:00Z">
              <w:tcPr>
                <w:tcW w:w="0" w:type="auto"/>
                <w:tcBorders>
                  <w:top w:val="single" w:sz="4" w:space="0" w:color="A6A6A6" w:themeColor="background1" w:themeShade="A6"/>
                  <w:right w:val="single" w:sz="4" w:space="0" w:color="000000" w:themeColor="text1"/>
                </w:tcBorders>
              </w:tcPr>
            </w:tcPrChange>
          </w:tcPr>
          <w:p w14:paraId="1A676E94" w14:textId="77777777" w:rsidR="00E77514" w:rsidRDefault="00E77514" w:rsidP="00FC0611">
            <w:pPr>
              <w:pStyle w:val="NormalinTable"/>
            </w:pPr>
            <w:r>
              <w:rPr>
                <w:b/>
              </w:rPr>
              <w:t>3820 00 00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6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D09E5DC" w14:textId="77777777" w:rsidR="00E77514" w:rsidRDefault="00E77514" w:rsidP="00FC0611">
            <w:pPr>
              <w:pStyle w:val="NormalinTable"/>
              <w:tabs>
                <w:tab w:val="left" w:pos="1250"/>
              </w:tabs>
            </w:pPr>
            <w:r>
              <w:t>0.00%</w:t>
            </w:r>
          </w:p>
        </w:tc>
      </w:tr>
      <w:tr w:rsidR="00E77514" w14:paraId="12BF3586" w14:textId="77777777" w:rsidTr="00162610">
        <w:trPr>
          <w:cantSplit/>
          <w:trPrChange w:id="336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369" w:author="David Owen" w:date="2019-06-03T11:19:00Z">
              <w:tcPr>
                <w:tcW w:w="0" w:type="auto"/>
                <w:tcBorders>
                  <w:top w:val="single" w:sz="4" w:space="0" w:color="A6A6A6" w:themeColor="background1" w:themeShade="A6"/>
                  <w:right w:val="single" w:sz="4" w:space="0" w:color="000000" w:themeColor="text1"/>
                </w:tcBorders>
              </w:tcPr>
            </w:tcPrChange>
          </w:tcPr>
          <w:p w14:paraId="26CE7388" w14:textId="77777777" w:rsidR="00E77514" w:rsidRDefault="00E77514" w:rsidP="00FC0611">
            <w:pPr>
              <w:pStyle w:val="NormalinTable"/>
            </w:pPr>
            <w:r>
              <w:rPr>
                <w:b/>
              </w:rPr>
              <w:t>3821 00 00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7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932F3C8" w14:textId="77777777" w:rsidR="00E77514" w:rsidRDefault="00E77514" w:rsidP="00FC0611">
            <w:pPr>
              <w:pStyle w:val="NormalinTable"/>
              <w:tabs>
                <w:tab w:val="left" w:pos="1250"/>
              </w:tabs>
            </w:pPr>
            <w:r>
              <w:t>0.00%</w:t>
            </w:r>
          </w:p>
        </w:tc>
      </w:tr>
      <w:tr w:rsidR="00E77514" w14:paraId="48FE1EEA" w14:textId="77777777" w:rsidTr="00162610">
        <w:trPr>
          <w:cantSplit/>
          <w:trPrChange w:id="337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372" w:author="David Owen" w:date="2019-06-03T11:19:00Z">
              <w:tcPr>
                <w:tcW w:w="0" w:type="auto"/>
                <w:tcBorders>
                  <w:top w:val="single" w:sz="4" w:space="0" w:color="A6A6A6" w:themeColor="background1" w:themeShade="A6"/>
                  <w:right w:val="single" w:sz="4" w:space="0" w:color="000000" w:themeColor="text1"/>
                </w:tcBorders>
              </w:tcPr>
            </w:tcPrChange>
          </w:tcPr>
          <w:p w14:paraId="4C74FE71" w14:textId="77777777" w:rsidR="00E77514" w:rsidRDefault="00E77514" w:rsidP="00FC0611">
            <w:pPr>
              <w:pStyle w:val="NormalinTable"/>
            </w:pPr>
            <w:r>
              <w:rPr>
                <w:b/>
              </w:rPr>
              <w:t>3823 00 00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7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F5207B2" w14:textId="77777777" w:rsidR="00E77514" w:rsidRDefault="00E77514" w:rsidP="00FC0611">
            <w:pPr>
              <w:pStyle w:val="NormalinTable"/>
              <w:tabs>
                <w:tab w:val="left" w:pos="1250"/>
              </w:tabs>
            </w:pPr>
            <w:r>
              <w:t>0.00%</w:t>
            </w:r>
          </w:p>
        </w:tc>
      </w:tr>
      <w:tr w:rsidR="00E77514" w14:paraId="087F6F6B" w14:textId="77777777" w:rsidTr="00162610">
        <w:trPr>
          <w:cantSplit/>
          <w:trPrChange w:id="337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375" w:author="David Owen" w:date="2019-06-03T11:19:00Z">
              <w:tcPr>
                <w:tcW w:w="0" w:type="auto"/>
                <w:tcBorders>
                  <w:top w:val="single" w:sz="4" w:space="0" w:color="A6A6A6" w:themeColor="background1" w:themeShade="A6"/>
                  <w:right w:val="single" w:sz="4" w:space="0" w:color="000000" w:themeColor="text1"/>
                </w:tcBorders>
              </w:tcPr>
            </w:tcPrChange>
          </w:tcPr>
          <w:p w14:paraId="57F4DC62" w14:textId="77777777" w:rsidR="00E77514" w:rsidRDefault="00E77514" w:rsidP="00FC0611">
            <w:pPr>
              <w:pStyle w:val="NormalinTable"/>
            </w:pPr>
            <w:r>
              <w:rPr>
                <w:b/>
              </w:rPr>
              <w:t>3824 10 00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7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7B79296" w14:textId="77777777" w:rsidR="00E77514" w:rsidRDefault="00E77514" w:rsidP="00FC0611">
            <w:pPr>
              <w:pStyle w:val="NormalinTable"/>
              <w:tabs>
                <w:tab w:val="left" w:pos="1250"/>
              </w:tabs>
            </w:pPr>
            <w:r>
              <w:t>0.00%</w:t>
            </w:r>
          </w:p>
        </w:tc>
      </w:tr>
      <w:tr w:rsidR="00E77514" w14:paraId="2E62E97E" w14:textId="77777777" w:rsidTr="00162610">
        <w:trPr>
          <w:cantSplit/>
          <w:trPrChange w:id="337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378" w:author="David Owen" w:date="2019-06-03T11:19:00Z">
              <w:tcPr>
                <w:tcW w:w="0" w:type="auto"/>
                <w:tcBorders>
                  <w:top w:val="single" w:sz="4" w:space="0" w:color="A6A6A6" w:themeColor="background1" w:themeShade="A6"/>
                  <w:right w:val="single" w:sz="4" w:space="0" w:color="000000" w:themeColor="text1"/>
                </w:tcBorders>
              </w:tcPr>
            </w:tcPrChange>
          </w:tcPr>
          <w:p w14:paraId="1BE21711" w14:textId="77777777" w:rsidR="00E77514" w:rsidRDefault="00E77514" w:rsidP="00FC0611">
            <w:pPr>
              <w:pStyle w:val="NormalinTable"/>
            </w:pPr>
            <w:r>
              <w:rPr>
                <w:b/>
              </w:rPr>
              <w:t>3824 30 00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7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B9BADAF" w14:textId="77777777" w:rsidR="00E77514" w:rsidRDefault="00E77514" w:rsidP="00FC0611">
            <w:pPr>
              <w:pStyle w:val="NormalinTable"/>
              <w:tabs>
                <w:tab w:val="left" w:pos="1250"/>
              </w:tabs>
            </w:pPr>
            <w:r>
              <w:t>0.00%</w:t>
            </w:r>
          </w:p>
        </w:tc>
      </w:tr>
      <w:tr w:rsidR="00E77514" w14:paraId="598C71C3" w14:textId="77777777" w:rsidTr="00162610">
        <w:trPr>
          <w:cantSplit/>
          <w:trPrChange w:id="338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381" w:author="David Owen" w:date="2019-06-03T11:19:00Z">
              <w:tcPr>
                <w:tcW w:w="0" w:type="auto"/>
                <w:tcBorders>
                  <w:top w:val="single" w:sz="4" w:space="0" w:color="A6A6A6" w:themeColor="background1" w:themeShade="A6"/>
                  <w:right w:val="single" w:sz="4" w:space="0" w:color="000000" w:themeColor="text1"/>
                </w:tcBorders>
              </w:tcPr>
            </w:tcPrChange>
          </w:tcPr>
          <w:p w14:paraId="23A4553A" w14:textId="77777777" w:rsidR="00E77514" w:rsidRDefault="00E77514" w:rsidP="00FC0611">
            <w:pPr>
              <w:pStyle w:val="NormalinTable"/>
            </w:pPr>
            <w:r>
              <w:rPr>
                <w:b/>
              </w:rPr>
              <w:t>3824 40 00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8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2664C5D" w14:textId="77777777" w:rsidR="00E77514" w:rsidRDefault="00E77514" w:rsidP="00FC0611">
            <w:pPr>
              <w:pStyle w:val="NormalinTable"/>
              <w:tabs>
                <w:tab w:val="left" w:pos="1250"/>
              </w:tabs>
            </w:pPr>
            <w:r>
              <w:t>0.00%</w:t>
            </w:r>
          </w:p>
        </w:tc>
      </w:tr>
      <w:tr w:rsidR="00E77514" w14:paraId="0CC16278" w14:textId="77777777" w:rsidTr="00162610">
        <w:trPr>
          <w:cantSplit/>
          <w:trPrChange w:id="338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384" w:author="David Owen" w:date="2019-06-03T11:19:00Z">
              <w:tcPr>
                <w:tcW w:w="0" w:type="auto"/>
                <w:tcBorders>
                  <w:top w:val="single" w:sz="4" w:space="0" w:color="A6A6A6" w:themeColor="background1" w:themeShade="A6"/>
                  <w:right w:val="single" w:sz="4" w:space="0" w:color="000000" w:themeColor="text1"/>
                </w:tcBorders>
              </w:tcPr>
            </w:tcPrChange>
          </w:tcPr>
          <w:p w14:paraId="7BF527EB" w14:textId="77777777" w:rsidR="00E77514" w:rsidRDefault="00E77514" w:rsidP="00FC0611">
            <w:pPr>
              <w:pStyle w:val="NormalinTable"/>
            </w:pPr>
            <w:r>
              <w:rPr>
                <w:b/>
              </w:rPr>
              <w:t>3824 50 00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8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70959A9" w14:textId="77777777" w:rsidR="00E77514" w:rsidRDefault="00E77514" w:rsidP="00FC0611">
            <w:pPr>
              <w:pStyle w:val="NormalinTable"/>
              <w:tabs>
                <w:tab w:val="left" w:pos="1250"/>
              </w:tabs>
            </w:pPr>
            <w:r>
              <w:t>0.00%</w:t>
            </w:r>
          </w:p>
        </w:tc>
      </w:tr>
      <w:tr w:rsidR="00E77514" w14:paraId="74C2D0DF" w14:textId="77777777" w:rsidTr="00162610">
        <w:trPr>
          <w:cantSplit/>
          <w:trPrChange w:id="338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387" w:author="David Owen" w:date="2019-06-03T11:19:00Z">
              <w:tcPr>
                <w:tcW w:w="0" w:type="auto"/>
                <w:tcBorders>
                  <w:top w:val="single" w:sz="4" w:space="0" w:color="A6A6A6" w:themeColor="background1" w:themeShade="A6"/>
                  <w:right w:val="single" w:sz="4" w:space="0" w:color="000000" w:themeColor="text1"/>
                </w:tcBorders>
              </w:tcPr>
            </w:tcPrChange>
          </w:tcPr>
          <w:p w14:paraId="71EB404D" w14:textId="77777777" w:rsidR="00E77514" w:rsidRDefault="00E77514" w:rsidP="00FC0611">
            <w:pPr>
              <w:pStyle w:val="NormalinTable"/>
            </w:pPr>
            <w:r>
              <w:rPr>
                <w:b/>
              </w:rPr>
              <w:t>3824 71 00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8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90EB857" w14:textId="77777777" w:rsidR="00E77514" w:rsidRDefault="00E77514" w:rsidP="00FC0611">
            <w:pPr>
              <w:pStyle w:val="NormalinTable"/>
              <w:tabs>
                <w:tab w:val="left" w:pos="1250"/>
              </w:tabs>
            </w:pPr>
            <w:r>
              <w:t>0.00%</w:t>
            </w:r>
          </w:p>
        </w:tc>
      </w:tr>
      <w:tr w:rsidR="00E77514" w14:paraId="46A38EE5" w14:textId="77777777" w:rsidTr="00162610">
        <w:trPr>
          <w:cantSplit/>
          <w:trPrChange w:id="338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390" w:author="David Owen" w:date="2019-06-03T11:19:00Z">
              <w:tcPr>
                <w:tcW w:w="0" w:type="auto"/>
                <w:tcBorders>
                  <w:top w:val="single" w:sz="4" w:space="0" w:color="A6A6A6" w:themeColor="background1" w:themeShade="A6"/>
                  <w:right w:val="single" w:sz="4" w:space="0" w:color="000000" w:themeColor="text1"/>
                </w:tcBorders>
              </w:tcPr>
            </w:tcPrChange>
          </w:tcPr>
          <w:p w14:paraId="70D3F119" w14:textId="77777777" w:rsidR="00E77514" w:rsidRDefault="00E77514" w:rsidP="00FC0611">
            <w:pPr>
              <w:pStyle w:val="NormalinTable"/>
            </w:pPr>
            <w:r>
              <w:rPr>
                <w:b/>
              </w:rPr>
              <w:t>3824 72 00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9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DD5301D" w14:textId="77777777" w:rsidR="00E77514" w:rsidRDefault="00E77514" w:rsidP="00FC0611">
            <w:pPr>
              <w:pStyle w:val="NormalinTable"/>
              <w:tabs>
                <w:tab w:val="left" w:pos="1250"/>
              </w:tabs>
            </w:pPr>
            <w:r>
              <w:t>0.00%</w:t>
            </w:r>
          </w:p>
        </w:tc>
      </w:tr>
      <w:tr w:rsidR="00E77514" w14:paraId="09D8F2C2" w14:textId="77777777" w:rsidTr="00162610">
        <w:trPr>
          <w:cantSplit/>
          <w:trPrChange w:id="339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393" w:author="David Owen" w:date="2019-06-03T11:19:00Z">
              <w:tcPr>
                <w:tcW w:w="0" w:type="auto"/>
                <w:tcBorders>
                  <w:top w:val="single" w:sz="4" w:space="0" w:color="A6A6A6" w:themeColor="background1" w:themeShade="A6"/>
                  <w:right w:val="single" w:sz="4" w:space="0" w:color="000000" w:themeColor="text1"/>
                </w:tcBorders>
              </w:tcPr>
            </w:tcPrChange>
          </w:tcPr>
          <w:p w14:paraId="0BADB02D" w14:textId="77777777" w:rsidR="00E77514" w:rsidRDefault="00E77514" w:rsidP="00FC0611">
            <w:pPr>
              <w:pStyle w:val="NormalinTable"/>
            </w:pPr>
            <w:r>
              <w:rPr>
                <w:b/>
              </w:rPr>
              <w:t>3824 73 00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9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14C5EAE" w14:textId="77777777" w:rsidR="00E77514" w:rsidRDefault="00E77514" w:rsidP="00FC0611">
            <w:pPr>
              <w:pStyle w:val="NormalinTable"/>
              <w:tabs>
                <w:tab w:val="left" w:pos="1250"/>
              </w:tabs>
            </w:pPr>
            <w:r>
              <w:t>0.00%</w:t>
            </w:r>
          </w:p>
        </w:tc>
      </w:tr>
      <w:tr w:rsidR="00E77514" w14:paraId="6088BB76" w14:textId="77777777" w:rsidTr="00162610">
        <w:trPr>
          <w:cantSplit/>
          <w:trPrChange w:id="339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396" w:author="David Owen" w:date="2019-06-03T11:19:00Z">
              <w:tcPr>
                <w:tcW w:w="0" w:type="auto"/>
                <w:tcBorders>
                  <w:top w:val="single" w:sz="4" w:space="0" w:color="A6A6A6" w:themeColor="background1" w:themeShade="A6"/>
                  <w:right w:val="single" w:sz="4" w:space="0" w:color="000000" w:themeColor="text1"/>
                </w:tcBorders>
              </w:tcPr>
            </w:tcPrChange>
          </w:tcPr>
          <w:p w14:paraId="62E5C322" w14:textId="77777777" w:rsidR="00E77514" w:rsidRDefault="00E77514" w:rsidP="00FC0611">
            <w:pPr>
              <w:pStyle w:val="NormalinTable"/>
            </w:pPr>
            <w:r>
              <w:rPr>
                <w:b/>
              </w:rPr>
              <w:t>3824 74 00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9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37BD435" w14:textId="77777777" w:rsidR="00E77514" w:rsidRDefault="00E77514" w:rsidP="00FC0611">
            <w:pPr>
              <w:pStyle w:val="NormalinTable"/>
              <w:tabs>
                <w:tab w:val="left" w:pos="1250"/>
              </w:tabs>
            </w:pPr>
            <w:r>
              <w:t>0.00%</w:t>
            </w:r>
          </w:p>
        </w:tc>
      </w:tr>
      <w:tr w:rsidR="00E77514" w14:paraId="0B51F206" w14:textId="77777777" w:rsidTr="00162610">
        <w:trPr>
          <w:cantSplit/>
          <w:trPrChange w:id="339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399" w:author="David Owen" w:date="2019-06-03T11:19:00Z">
              <w:tcPr>
                <w:tcW w:w="0" w:type="auto"/>
                <w:tcBorders>
                  <w:top w:val="single" w:sz="4" w:space="0" w:color="A6A6A6" w:themeColor="background1" w:themeShade="A6"/>
                  <w:right w:val="single" w:sz="4" w:space="0" w:color="000000" w:themeColor="text1"/>
                </w:tcBorders>
              </w:tcPr>
            </w:tcPrChange>
          </w:tcPr>
          <w:p w14:paraId="788C7F45" w14:textId="77777777" w:rsidR="00E77514" w:rsidRDefault="00E77514" w:rsidP="00FC0611">
            <w:pPr>
              <w:pStyle w:val="NormalinTable"/>
            </w:pPr>
            <w:r>
              <w:rPr>
                <w:b/>
              </w:rPr>
              <w:t>3824 75 00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0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0FB7F5D" w14:textId="77777777" w:rsidR="00E77514" w:rsidRDefault="00E77514" w:rsidP="00FC0611">
            <w:pPr>
              <w:pStyle w:val="NormalinTable"/>
              <w:tabs>
                <w:tab w:val="left" w:pos="1250"/>
              </w:tabs>
            </w:pPr>
            <w:r>
              <w:t>0.00%</w:t>
            </w:r>
          </w:p>
        </w:tc>
      </w:tr>
      <w:tr w:rsidR="00E77514" w14:paraId="04FA6954" w14:textId="77777777" w:rsidTr="00162610">
        <w:trPr>
          <w:cantSplit/>
          <w:trPrChange w:id="340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402" w:author="David Owen" w:date="2019-06-03T11:19:00Z">
              <w:tcPr>
                <w:tcW w:w="0" w:type="auto"/>
                <w:tcBorders>
                  <w:top w:val="single" w:sz="4" w:space="0" w:color="A6A6A6" w:themeColor="background1" w:themeShade="A6"/>
                  <w:right w:val="single" w:sz="4" w:space="0" w:color="000000" w:themeColor="text1"/>
                </w:tcBorders>
              </w:tcPr>
            </w:tcPrChange>
          </w:tcPr>
          <w:p w14:paraId="61BE7E7C" w14:textId="77777777" w:rsidR="00E77514" w:rsidRDefault="00E77514" w:rsidP="00FC0611">
            <w:pPr>
              <w:pStyle w:val="NormalinTable"/>
            </w:pPr>
            <w:r>
              <w:rPr>
                <w:b/>
              </w:rPr>
              <w:t>3824 76 00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0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4073EA0" w14:textId="77777777" w:rsidR="00E77514" w:rsidRDefault="00E77514" w:rsidP="00FC0611">
            <w:pPr>
              <w:pStyle w:val="NormalinTable"/>
              <w:tabs>
                <w:tab w:val="left" w:pos="1250"/>
              </w:tabs>
            </w:pPr>
            <w:r>
              <w:t>0.00%</w:t>
            </w:r>
          </w:p>
        </w:tc>
      </w:tr>
      <w:tr w:rsidR="00E77514" w14:paraId="640B2EFD" w14:textId="77777777" w:rsidTr="00162610">
        <w:trPr>
          <w:cantSplit/>
          <w:trPrChange w:id="340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405" w:author="David Owen" w:date="2019-06-03T11:19:00Z">
              <w:tcPr>
                <w:tcW w:w="0" w:type="auto"/>
                <w:tcBorders>
                  <w:top w:val="single" w:sz="4" w:space="0" w:color="A6A6A6" w:themeColor="background1" w:themeShade="A6"/>
                  <w:right w:val="single" w:sz="4" w:space="0" w:color="000000" w:themeColor="text1"/>
                </w:tcBorders>
              </w:tcPr>
            </w:tcPrChange>
          </w:tcPr>
          <w:p w14:paraId="15A76FE5" w14:textId="77777777" w:rsidR="00E77514" w:rsidRDefault="00E77514" w:rsidP="00FC0611">
            <w:pPr>
              <w:pStyle w:val="NormalinTable"/>
            </w:pPr>
            <w:r>
              <w:rPr>
                <w:b/>
              </w:rPr>
              <w:t>3824 77 00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0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37C5664" w14:textId="77777777" w:rsidR="00E77514" w:rsidRDefault="00E77514" w:rsidP="00FC0611">
            <w:pPr>
              <w:pStyle w:val="NormalinTable"/>
              <w:tabs>
                <w:tab w:val="left" w:pos="1250"/>
              </w:tabs>
            </w:pPr>
            <w:r>
              <w:t>0.00%</w:t>
            </w:r>
          </w:p>
        </w:tc>
      </w:tr>
      <w:tr w:rsidR="00E77514" w14:paraId="324F6108" w14:textId="77777777" w:rsidTr="00162610">
        <w:trPr>
          <w:cantSplit/>
          <w:trPrChange w:id="340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408" w:author="David Owen" w:date="2019-06-03T11:19:00Z">
              <w:tcPr>
                <w:tcW w:w="0" w:type="auto"/>
                <w:tcBorders>
                  <w:top w:val="single" w:sz="4" w:space="0" w:color="A6A6A6" w:themeColor="background1" w:themeShade="A6"/>
                  <w:right w:val="single" w:sz="4" w:space="0" w:color="000000" w:themeColor="text1"/>
                </w:tcBorders>
              </w:tcPr>
            </w:tcPrChange>
          </w:tcPr>
          <w:p w14:paraId="1C1698FF" w14:textId="77777777" w:rsidR="00E77514" w:rsidRDefault="00E77514" w:rsidP="00FC0611">
            <w:pPr>
              <w:pStyle w:val="NormalinTable"/>
            </w:pPr>
            <w:r>
              <w:rPr>
                <w:b/>
              </w:rPr>
              <w:t>3824 78 00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0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9F8367F" w14:textId="77777777" w:rsidR="00E77514" w:rsidRDefault="00E77514" w:rsidP="00FC0611">
            <w:pPr>
              <w:pStyle w:val="NormalinTable"/>
              <w:tabs>
                <w:tab w:val="left" w:pos="1250"/>
              </w:tabs>
            </w:pPr>
            <w:r>
              <w:t>0.00%</w:t>
            </w:r>
          </w:p>
        </w:tc>
      </w:tr>
      <w:tr w:rsidR="00E77514" w14:paraId="4EA6A7BD" w14:textId="77777777" w:rsidTr="00162610">
        <w:trPr>
          <w:cantSplit/>
          <w:trPrChange w:id="341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411" w:author="David Owen" w:date="2019-06-03T11:19:00Z">
              <w:tcPr>
                <w:tcW w:w="0" w:type="auto"/>
                <w:tcBorders>
                  <w:top w:val="single" w:sz="4" w:space="0" w:color="A6A6A6" w:themeColor="background1" w:themeShade="A6"/>
                  <w:right w:val="single" w:sz="4" w:space="0" w:color="000000" w:themeColor="text1"/>
                </w:tcBorders>
              </w:tcPr>
            </w:tcPrChange>
          </w:tcPr>
          <w:p w14:paraId="2A4A40E8" w14:textId="77777777" w:rsidR="00E77514" w:rsidRDefault="00E77514" w:rsidP="00FC0611">
            <w:pPr>
              <w:pStyle w:val="NormalinTable"/>
            </w:pPr>
            <w:r>
              <w:rPr>
                <w:b/>
              </w:rPr>
              <w:t>3824 79 00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1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DA8C551" w14:textId="77777777" w:rsidR="00E77514" w:rsidRDefault="00E77514" w:rsidP="00FC0611">
            <w:pPr>
              <w:pStyle w:val="NormalinTable"/>
              <w:tabs>
                <w:tab w:val="left" w:pos="1250"/>
              </w:tabs>
            </w:pPr>
            <w:r>
              <w:t>0.00%</w:t>
            </w:r>
          </w:p>
        </w:tc>
      </w:tr>
      <w:tr w:rsidR="00E77514" w14:paraId="404011C3" w14:textId="77777777" w:rsidTr="00162610">
        <w:trPr>
          <w:cantSplit/>
          <w:trPrChange w:id="341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414" w:author="David Owen" w:date="2019-06-03T11:19:00Z">
              <w:tcPr>
                <w:tcW w:w="0" w:type="auto"/>
                <w:tcBorders>
                  <w:top w:val="single" w:sz="4" w:space="0" w:color="A6A6A6" w:themeColor="background1" w:themeShade="A6"/>
                  <w:right w:val="single" w:sz="4" w:space="0" w:color="000000" w:themeColor="text1"/>
                </w:tcBorders>
              </w:tcPr>
            </w:tcPrChange>
          </w:tcPr>
          <w:p w14:paraId="6A7DEC7A" w14:textId="77777777" w:rsidR="00E77514" w:rsidRDefault="00E77514" w:rsidP="00FC0611">
            <w:pPr>
              <w:pStyle w:val="NormalinTable"/>
            </w:pPr>
            <w:r>
              <w:rPr>
                <w:b/>
              </w:rPr>
              <w:t>3824 81 00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1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BE5F6F5" w14:textId="77777777" w:rsidR="00E77514" w:rsidRDefault="00E77514" w:rsidP="00FC0611">
            <w:pPr>
              <w:pStyle w:val="NormalinTable"/>
              <w:tabs>
                <w:tab w:val="left" w:pos="1250"/>
              </w:tabs>
            </w:pPr>
            <w:r>
              <w:t>0.00%</w:t>
            </w:r>
          </w:p>
        </w:tc>
      </w:tr>
      <w:tr w:rsidR="00E77514" w14:paraId="753E0E32" w14:textId="77777777" w:rsidTr="00162610">
        <w:trPr>
          <w:cantSplit/>
          <w:trPrChange w:id="341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417" w:author="David Owen" w:date="2019-06-03T11:19:00Z">
              <w:tcPr>
                <w:tcW w:w="0" w:type="auto"/>
                <w:tcBorders>
                  <w:top w:val="single" w:sz="4" w:space="0" w:color="A6A6A6" w:themeColor="background1" w:themeShade="A6"/>
                  <w:right w:val="single" w:sz="4" w:space="0" w:color="000000" w:themeColor="text1"/>
                </w:tcBorders>
              </w:tcPr>
            </w:tcPrChange>
          </w:tcPr>
          <w:p w14:paraId="74F629F2" w14:textId="77777777" w:rsidR="00E77514" w:rsidRDefault="00E77514" w:rsidP="00FC0611">
            <w:pPr>
              <w:pStyle w:val="NormalinTable"/>
            </w:pPr>
            <w:r>
              <w:rPr>
                <w:b/>
              </w:rPr>
              <w:t>3824 82 00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1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2B42D64" w14:textId="77777777" w:rsidR="00E77514" w:rsidRDefault="00E77514" w:rsidP="00FC0611">
            <w:pPr>
              <w:pStyle w:val="NormalinTable"/>
              <w:tabs>
                <w:tab w:val="left" w:pos="1250"/>
              </w:tabs>
            </w:pPr>
            <w:r>
              <w:t>0.00%</w:t>
            </w:r>
          </w:p>
        </w:tc>
      </w:tr>
      <w:tr w:rsidR="00E77514" w14:paraId="6E8AA5F6" w14:textId="77777777" w:rsidTr="00162610">
        <w:trPr>
          <w:cantSplit/>
          <w:trPrChange w:id="341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420" w:author="David Owen" w:date="2019-06-03T11:19:00Z">
              <w:tcPr>
                <w:tcW w:w="0" w:type="auto"/>
                <w:tcBorders>
                  <w:top w:val="single" w:sz="4" w:space="0" w:color="A6A6A6" w:themeColor="background1" w:themeShade="A6"/>
                  <w:right w:val="single" w:sz="4" w:space="0" w:color="000000" w:themeColor="text1"/>
                </w:tcBorders>
              </w:tcPr>
            </w:tcPrChange>
          </w:tcPr>
          <w:p w14:paraId="68B38F32" w14:textId="77777777" w:rsidR="00E77514" w:rsidRDefault="00E77514" w:rsidP="00FC0611">
            <w:pPr>
              <w:pStyle w:val="NormalinTable"/>
            </w:pPr>
            <w:r>
              <w:rPr>
                <w:b/>
              </w:rPr>
              <w:t>3824 83 00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2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B8954E5" w14:textId="77777777" w:rsidR="00E77514" w:rsidRDefault="00E77514" w:rsidP="00FC0611">
            <w:pPr>
              <w:pStyle w:val="NormalinTable"/>
              <w:tabs>
                <w:tab w:val="left" w:pos="1250"/>
              </w:tabs>
            </w:pPr>
            <w:r>
              <w:t>0.00%</w:t>
            </w:r>
          </w:p>
        </w:tc>
      </w:tr>
      <w:tr w:rsidR="00E77514" w14:paraId="6C29DE17" w14:textId="77777777" w:rsidTr="00162610">
        <w:trPr>
          <w:cantSplit/>
          <w:trPrChange w:id="342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423" w:author="David Owen" w:date="2019-06-03T11:19:00Z">
              <w:tcPr>
                <w:tcW w:w="0" w:type="auto"/>
                <w:tcBorders>
                  <w:top w:val="single" w:sz="4" w:space="0" w:color="A6A6A6" w:themeColor="background1" w:themeShade="A6"/>
                  <w:right w:val="single" w:sz="4" w:space="0" w:color="000000" w:themeColor="text1"/>
                </w:tcBorders>
              </w:tcPr>
            </w:tcPrChange>
          </w:tcPr>
          <w:p w14:paraId="580DC73A" w14:textId="77777777" w:rsidR="00E77514" w:rsidRDefault="00E77514" w:rsidP="00FC0611">
            <w:pPr>
              <w:pStyle w:val="NormalinTable"/>
            </w:pPr>
            <w:r>
              <w:rPr>
                <w:b/>
              </w:rPr>
              <w:t>3824 84 00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2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3A0D576" w14:textId="77777777" w:rsidR="00E77514" w:rsidRDefault="00E77514" w:rsidP="00FC0611">
            <w:pPr>
              <w:pStyle w:val="NormalinTable"/>
              <w:tabs>
                <w:tab w:val="left" w:pos="1250"/>
              </w:tabs>
            </w:pPr>
            <w:r>
              <w:t>0.00%</w:t>
            </w:r>
          </w:p>
        </w:tc>
      </w:tr>
      <w:tr w:rsidR="00E77514" w14:paraId="4E918494" w14:textId="77777777" w:rsidTr="00162610">
        <w:trPr>
          <w:cantSplit/>
          <w:trPrChange w:id="342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426" w:author="David Owen" w:date="2019-06-03T11:19:00Z">
              <w:tcPr>
                <w:tcW w:w="0" w:type="auto"/>
                <w:tcBorders>
                  <w:top w:val="single" w:sz="4" w:space="0" w:color="A6A6A6" w:themeColor="background1" w:themeShade="A6"/>
                  <w:right w:val="single" w:sz="4" w:space="0" w:color="000000" w:themeColor="text1"/>
                </w:tcBorders>
              </w:tcPr>
            </w:tcPrChange>
          </w:tcPr>
          <w:p w14:paraId="1D3A0A79" w14:textId="77777777" w:rsidR="00E77514" w:rsidRDefault="00E77514" w:rsidP="00FC0611">
            <w:pPr>
              <w:pStyle w:val="NormalinTable"/>
            </w:pPr>
            <w:r>
              <w:rPr>
                <w:b/>
              </w:rPr>
              <w:t>3824 85 00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2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6B09002" w14:textId="77777777" w:rsidR="00E77514" w:rsidRDefault="00E77514" w:rsidP="00FC0611">
            <w:pPr>
              <w:pStyle w:val="NormalinTable"/>
              <w:tabs>
                <w:tab w:val="left" w:pos="1250"/>
              </w:tabs>
            </w:pPr>
            <w:r>
              <w:t>0.00%</w:t>
            </w:r>
          </w:p>
        </w:tc>
      </w:tr>
      <w:tr w:rsidR="00E77514" w14:paraId="71E76A59" w14:textId="77777777" w:rsidTr="00162610">
        <w:trPr>
          <w:cantSplit/>
          <w:trPrChange w:id="342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429" w:author="David Owen" w:date="2019-06-03T11:19:00Z">
              <w:tcPr>
                <w:tcW w:w="0" w:type="auto"/>
                <w:tcBorders>
                  <w:top w:val="single" w:sz="4" w:space="0" w:color="A6A6A6" w:themeColor="background1" w:themeShade="A6"/>
                  <w:right w:val="single" w:sz="4" w:space="0" w:color="000000" w:themeColor="text1"/>
                </w:tcBorders>
              </w:tcPr>
            </w:tcPrChange>
          </w:tcPr>
          <w:p w14:paraId="3F97F22A" w14:textId="77777777" w:rsidR="00E77514" w:rsidRDefault="00E77514" w:rsidP="00FC0611">
            <w:pPr>
              <w:pStyle w:val="NormalinTable"/>
            </w:pPr>
            <w:r>
              <w:rPr>
                <w:b/>
              </w:rPr>
              <w:t>3824 86 00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3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3320B47" w14:textId="77777777" w:rsidR="00E77514" w:rsidRDefault="00E77514" w:rsidP="00FC0611">
            <w:pPr>
              <w:pStyle w:val="NormalinTable"/>
              <w:tabs>
                <w:tab w:val="left" w:pos="1250"/>
              </w:tabs>
            </w:pPr>
            <w:r>
              <w:t>0.00%</w:t>
            </w:r>
          </w:p>
        </w:tc>
      </w:tr>
      <w:tr w:rsidR="00E77514" w14:paraId="15E08909" w14:textId="77777777" w:rsidTr="00162610">
        <w:trPr>
          <w:cantSplit/>
          <w:trPrChange w:id="343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432" w:author="David Owen" w:date="2019-06-03T11:19:00Z">
              <w:tcPr>
                <w:tcW w:w="0" w:type="auto"/>
                <w:tcBorders>
                  <w:top w:val="single" w:sz="4" w:space="0" w:color="A6A6A6" w:themeColor="background1" w:themeShade="A6"/>
                  <w:right w:val="single" w:sz="4" w:space="0" w:color="000000" w:themeColor="text1"/>
                </w:tcBorders>
              </w:tcPr>
            </w:tcPrChange>
          </w:tcPr>
          <w:p w14:paraId="55E7C414" w14:textId="77777777" w:rsidR="00E77514" w:rsidRDefault="00E77514" w:rsidP="00FC0611">
            <w:pPr>
              <w:pStyle w:val="NormalinTable"/>
            </w:pPr>
            <w:r>
              <w:rPr>
                <w:b/>
              </w:rPr>
              <w:t>3824 87 00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3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75A14E6" w14:textId="77777777" w:rsidR="00E77514" w:rsidRDefault="00E77514" w:rsidP="00FC0611">
            <w:pPr>
              <w:pStyle w:val="NormalinTable"/>
              <w:tabs>
                <w:tab w:val="left" w:pos="1250"/>
              </w:tabs>
            </w:pPr>
            <w:r>
              <w:t>0.00%</w:t>
            </w:r>
          </w:p>
        </w:tc>
      </w:tr>
      <w:tr w:rsidR="00E77514" w14:paraId="76565D1D" w14:textId="77777777" w:rsidTr="00162610">
        <w:trPr>
          <w:cantSplit/>
          <w:trPrChange w:id="343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435" w:author="David Owen" w:date="2019-06-03T11:19:00Z">
              <w:tcPr>
                <w:tcW w:w="0" w:type="auto"/>
                <w:tcBorders>
                  <w:top w:val="single" w:sz="4" w:space="0" w:color="A6A6A6" w:themeColor="background1" w:themeShade="A6"/>
                  <w:right w:val="single" w:sz="4" w:space="0" w:color="000000" w:themeColor="text1"/>
                </w:tcBorders>
              </w:tcPr>
            </w:tcPrChange>
          </w:tcPr>
          <w:p w14:paraId="61F5CAB3" w14:textId="77777777" w:rsidR="00E77514" w:rsidRDefault="00E77514" w:rsidP="00FC0611">
            <w:pPr>
              <w:pStyle w:val="NormalinTable"/>
            </w:pPr>
            <w:r>
              <w:rPr>
                <w:b/>
              </w:rPr>
              <w:t>3824 88 00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3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D6E2A37" w14:textId="77777777" w:rsidR="00E77514" w:rsidRDefault="00E77514" w:rsidP="00FC0611">
            <w:pPr>
              <w:pStyle w:val="NormalinTable"/>
              <w:tabs>
                <w:tab w:val="left" w:pos="1250"/>
              </w:tabs>
            </w:pPr>
            <w:r>
              <w:t>0.00%</w:t>
            </w:r>
          </w:p>
        </w:tc>
      </w:tr>
      <w:tr w:rsidR="00E77514" w14:paraId="0D42955E" w14:textId="77777777" w:rsidTr="00162610">
        <w:trPr>
          <w:cantSplit/>
          <w:trPrChange w:id="343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438" w:author="David Owen" w:date="2019-06-03T11:19:00Z">
              <w:tcPr>
                <w:tcW w:w="0" w:type="auto"/>
                <w:tcBorders>
                  <w:top w:val="single" w:sz="4" w:space="0" w:color="A6A6A6" w:themeColor="background1" w:themeShade="A6"/>
                  <w:right w:val="single" w:sz="4" w:space="0" w:color="000000" w:themeColor="text1"/>
                </w:tcBorders>
              </w:tcPr>
            </w:tcPrChange>
          </w:tcPr>
          <w:p w14:paraId="6A3F1945" w14:textId="77777777" w:rsidR="00E77514" w:rsidRDefault="00E77514" w:rsidP="00FC0611">
            <w:pPr>
              <w:pStyle w:val="NormalinTable"/>
            </w:pPr>
            <w:r>
              <w:rPr>
                <w:b/>
              </w:rPr>
              <w:t>3824 91 00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3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1B95019" w14:textId="77777777" w:rsidR="00E77514" w:rsidRDefault="00E77514" w:rsidP="00FC0611">
            <w:pPr>
              <w:pStyle w:val="NormalinTable"/>
              <w:tabs>
                <w:tab w:val="left" w:pos="1250"/>
              </w:tabs>
            </w:pPr>
            <w:r>
              <w:t>0.00%</w:t>
            </w:r>
          </w:p>
        </w:tc>
      </w:tr>
      <w:tr w:rsidR="00E77514" w14:paraId="1A29234A" w14:textId="77777777" w:rsidTr="00162610">
        <w:trPr>
          <w:cantSplit/>
          <w:trPrChange w:id="344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441" w:author="David Owen" w:date="2019-06-03T11:19:00Z">
              <w:tcPr>
                <w:tcW w:w="0" w:type="auto"/>
                <w:tcBorders>
                  <w:top w:val="single" w:sz="4" w:space="0" w:color="A6A6A6" w:themeColor="background1" w:themeShade="A6"/>
                  <w:right w:val="single" w:sz="4" w:space="0" w:color="000000" w:themeColor="text1"/>
                </w:tcBorders>
              </w:tcPr>
            </w:tcPrChange>
          </w:tcPr>
          <w:p w14:paraId="4E68F929" w14:textId="77777777" w:rsidR="00E77514" w:rsidRDefault="00E77514" w:rsidP="00FC0611">
            <w:pPr>
              <w:pStyle w:val="NormalinTable"/>
            </w:pPr>
            <w:r>
              <w:rPr>
                <w:b/>
              </w:rPr>
              <w:t>3824 99 00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4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C2B74B6" w14:textId="77777777" w:rsidR="00E77514" w:rsidRDefault="00E77514" w:rsidP="00FC0611">
            <w:pPr>
              <w:pStyle w:val="NormalinTable"/>
              <w:tabs>
                <w:tab w:val="left" w:pos="1250"/>
              </w:tabs>
            </w:pPr>
            <w:r>
              <w:t>0.00%</w:t>
            </w:r>
          </w:p>
        </w:tc>
      </w:tr>
      <w:tr w:rsidR="00E77514" w14:paraId="77095EFA" w14:textId="77777777" w:rsidTr="00162610">
        <w:trPr>
          <w:cantSplit/>
          <w:trPrChange w:id="344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444" w:author="David Owen" w:date="2019-06-03T11:19:00Z">
              <w:tcPr>
                <w:tcW w:w="0" w:type="auto"/>
                <w:tcBorders>
                  <w:top w:val="single" w:sz="4" w:space="0" w:color="A6A6A6" w:themeColor="background1" w:themeShade="A6"/>
                  <w:right w:val="single" w:sz="4" w:space="0" w:color="000000" w:themeColor="text1"/>
                </w:tcBorders>
              </w:tcPr>
            </w:tcPrChange>
          </w:tcPr>
          <w:p w14:paraId="373B9810" w14:textId="77777777" w:rsidR="00E77514" w:rsidRDefault="00E77514" w:rsidP="00FC0611">
            <w:pPr>
              <w:pStyle w:val="NormalinTable"/>
            </w:pPr>
            <w:r>
              <w:rPr>
                <w:b/>
              </w:rPr>
              <w:t>3825 00 00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4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44570E9" w14:textId="77777777" w:rsidR="00E77514" w:rsidRDefault="00E77514" w:rsidP="00FC0611">
            <w:pPr>
              <w:pStyle w:val="NormalinTable"/>
              <w:tabs>
                <w:tab w:val="left" w:pos="1250"/>
              </w:tabs>
            </w:pPr>
            <w:r>
              <w:t>0.00%</w:t>
            </w:r>
          </w:p>
        </w:tc>
      </w:tr>
      <w:tr w:rsidR="00E77514" w14:paraId="2C0657B3" w14:textId="77777777" w:rsidTr="00162610">
        <w:trPr>
          <w:cantSplit/>
          <w:trPrChange w:id="344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447" w:author="David Owen" w:date="2019-06-03T11:19:00Z">
              <w:tcPr>
                <w:tcW w:w="0" w:type="auto"/>
                <w:tcBorders>
                  <w:top w:val="single" w:sz="4" w:space="0" w:color="A6A6A6" w:themeColor="background1" w:themeShade="A6"/>
                  <w:right w:val="single" w:sz="4" w:space="0" w:color="000000" w:themeColor="text1"/>
                </w:tcBorders>
              </w:tcPr>
            </w:tcPrChange>
          </w:tcPr>
          <w:p w14:paraId="3D8D8FD6" w14:textId="77777777" w:rsidR="00E77514" w:rsidRDefault="00E77514" w:rsidP="00FC0611">
            <w:pPr>
              <w:pStyle w:val="NormalinTable"/>
            </w:pPr>
            <w:r>
              <w:rPr>
                <w:b/>
              </w:rPr>
              <w:t>3826 00 00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4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AD3D7AF" w14:textId="77777777" w:rsidR="00E77514" w:rsidRDefault="00E77514" w:rsidP="00FC0611">
            <w:pPr>
              <w:pStyle w:val="NormalinTable"/>
              <w:tabs>
                <w:tab w:val="left" w:pos="1250"/>
              </w:tabs>
            </w:pPr>
            <w:r>
              <w:t>0.00%</w:t>
            </w:r>
          </w:p>
        </w:tc>
      </w:tr>
      <w:tr w:rsidR="00E77514" w14:paraId="35BA672D" w14:textId="77777777" w:rsidTr="00162610">
        <w:trPr>
          <w:cantSplit/>
          <w:trPrChange w:id="344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450" w:author="David Owen" w:date="2019-06-03T11:19:00Z">
              <w:tcPr>
                <w:tcW w:w="0" w:type="auto"/>
                <w:tcBorders>
                  <w:top w:val="single" w:sz="4" w:space="0" w:color="A6A6A6" w:themeColor="background1" w:themeShade="A6"/>
                  <w:right w:val="single" w:sz="4" w:space="0" w:color="000000" w:themeColor="text1"/>
                </w:tcBorders>
              </w:tcPr>
            </w:tcPrChange>
          </w:tcPr>
          <w:p w14:paraId="0A5F4313" w14:textId="77777777" w:rsidR="00E77514" w:rsidRDefault="00E77514" w:rsidP="00FC0611">
            <w:pPr>
              <w:pStyle w:val="NormalinTable"/>
            </w:pPr>
            <w:r>
              <w:rPr>
                <w:b/>
              </w:rPr>
              <w:t>3900 00 00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5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39CE99A" w14:textId="77777777" w:rsidR="00E77514" w:rsidRDefault="00E77514" w:rsidP="00FC0611">
            <w:pPr>
              <w:pStyle w:val="NormalinTable"/>
              <w:tabs>
                <w:tab w:val="left" w:pos="1250"/>
              </w:tabs>
            </w:pPr>
            <w:r>
              <w:t>0.00%</w:t>
            </w:r>
          </w:p>
        </w:tc>
      </w:tr>
      <w:tr w:rsidR="00E77514" w14:paraId="0DABCB85" w14:textId="77777777" w:rsidTr="00162610">
        <w:trPr>
          <w:cantSplit/>
          <w:trPrChange w:id="345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453" w:author="David Owen" w:date="2019-06-03T11:19:00Z">
              <w:tcPr>
                <w:tcW w:w="0" w:type="auto"/>
                <w:tcBorders>
                  <w:top w:val="single" w:sz="4" w:space="0" w:color="A6A6A6" w:themeColor="background1" w:themeShade="A6"/>
                  <w:right w:val="single" w:sz="4" w:space="0" w:color="000000" w:themeColor="text1"/>
                </w:tcBorders>
              </w:tcPr>
            </w:tcPrChange>
          </w:tcPr>
          <w:p w14:paraId="4B1505F5" w14:textId="77777777" w:rsidR="00E77514" w:rsidRDefault="00E77514" w:rsidP="00FC0611">
            <w:pPr>
              <w:pStyle w:val="NormalinTable"/>
            </w:pPr>
            <w:r>
              <w:rPr>
                <w:b/>
              </w:rPr>
              <w:t>4002 99 10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5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0927554" w14:textId="77777777" w:rsidR="00E77514" w:rsidRDefault="00E77514" w:rsidP="00FC0611">
            <w:pPr>
              <w:pStyle w:val="NormalinTable"/>
              <w:tabs>
                <w:tab w:val="left" w:pos="1250"/>
              </w:tabs>
            </w:pPr>
            <w:r>
              <w:t>0.00%</w:t>
            </w:r>
          </w:p>
        </w:tc>
      </w:tr>
      <w:tr w:rsidR="00E77514" w14:paraId="21481022" w14:textId="77777777" w:rsidTr="00162610">
        <w:trPr>
          <w:cantSplit/>
          <w:trPrChange w:id="345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456" w:author="David Owen" w:date="2019-06-03T11:19:00Z">
              <w:tcPr>
                <w:tcW w:w="0" w:type="auto"/>
                <w:tcBorders>
                  <w:top w:val="single" w:sz="4" w:space="0" w:color="A6A6A6" w:themeColor="background1" w:themeShade="A6"/>
                  <w:right w:val="single" w:sz="4" w:space="0" w:color="000000" w:themeColor="text1"/>
                </w:tcBorders>
              </w:tcPr>
            </w:tcPrChange>
          </w:tcPr>
          <w:p w14:paraId="12AB630B" w14:textId="77777777" w:rsidR="00E77514" w:rsidRDefault="00E77514" w:rsidP="00FC0611">
            <w:pPr>
              <w:pStyle w:val="NormalinTable"/>
            </w:pPr>
            <w:r>
              <w:rPr>
                <w:b/>
              </w:rPr>
              <w:lastRenderedPageBreak/>
              <w:t>4007 00 00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5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403650A" w14:textId="77777777" w:rsidR="00E77514" w:rsidRDefault="00E77514" w:rsidP="00FC0611">
            <w:pPr>
              <w:pStyle w:val="NormalinTable"/>
              <w:tabs>
                <w:tab w:val="left" w:pos="1250"/>
              </w:tabs>
            </w:pPr>
            <w:r>
              <w:t>0.00%</w:t>
            </w:r>
          </w:p>
        </w:tc>
      </w:tr>
      <w:tr w:rsidR="00E77514" w14:paraId="02A3D439" w14:textId="77777777" w:rsidTr="00162610">
        <w:trPr>
          <w:cantSplit/>
          <w:trPrChange w:id="345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459" w:author="David Owen" w:date="2019-06-03T11:19:00Z">
              <w:tcPr>
                <w:tcW w:w="0" w:type="auto"/>
                <w:tcBorders>
                  <w:top w:val="single" w:sz="4" w:space="0" w:color="A6A6A6" w:themeColor="background1" w:themeShade="A6"/>
                  <w:right w:val="single" w:sz="4" w:space="0" w:color="000000" w:themeColor="text1"/>
                </w:tcBorders>
              </w:tcPr>
            </w:tcPrChange>
          </w:tcPr>
          <w:p w14:paraId="649F9BE6" w14:textId="77777777" w:rsidR="00E77514" w:rsidRDefault="00E77514" w:rsidP="00FC0611">
            <w:pPr>
              <w:pStyle w:val="NormalinTable"/>
            </w:pPr>
            <w:r>
              <w:rPr>
                <w:b/>
              </w:rPr>
              <w:t>4008 00 00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6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A2CC58F" w14:textId="77777777" w:rsidR="00E77514" w:rsidRDefault="00E77514" w:rsidP="00FC0611">
            <w:pPr>
              <w:pStyle w:val="NormalinTable"/>
              <w:tabs>
                <w:tab w:val="left" w:pos="1250"/>
              </w:tabs>
            </w:pPr>
            <w:r>
              <w:t>0.00%</w:t>
            </w:r>
          </w:p>
        </w:tc>
      </w:tr>
      <w:tr w:rsidR="00E77514" w14:paraId="420D422E" w14:textId="77777777" w:rsidTr="00162610">
        <w:trPr>
          <w:cantSplit/>
          <w:trPrChange w:id="346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462" w:author="David Owen" w:date="2019-06-03T11:19:00Z">
              <w:tcPr>
                <w:tcW w:w="0" w:type="auto"/>
                <w:tcBorders>
                  <w:top w:val="single" w:sz="4" w:space="0" w:color="A6A6A6" w:themeColor="background1" w:themeShade="A6"/>
                  <w:right w:val="single" w:sz="4" w:space="0" w:color="000000" w:themeColor="text1"/>
                </w:tcBorders>
              </w:tcPr>
            </w:tcPrChange>
          </w:tcPr>
          <w:p w14:paraId="621136F1" w14:textId="77777777" w:rsidR="00E77514" w:rsidRDefault="00E77514" w:rsidP="00FC0611">
            <w:pPr>
              <w:pStyle w:val="NormalinTable"/>
            </w:pPr>
            <w:r>
              <w:rPr>
                <w:b/>
              </w:rPr>
              <w:t>4009 00 00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6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975AA26" w14:textId="77777777" w:rsidR="00E77514" w:rsidRDefault="00E77514" w:rsidP="00FC0611">
            <w:pPr>
              <w:pStyle w:val="NormalinTable"/>
              <w:tabs>
                <w:tab w:val="left" w:pos="1250"/>
              </w:tabs>
            </w:pPr>
            <w:r>
              <w:t>0.00%</w:t>
            </w:r>
          </w:p>
        </w:tc>
      </w:tr>
      <w:tr w:rsidR="00E77514" w14:paraId="477BB8CD" w14:textId="77777777" w:rsidTr="00162610">
        <w:trPr>
          <w:cantSplit/>
          <w:trPrChange w:id="346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465" w:author="David Owen" w:date="2019-06-03T11:19:00Z">
              <w:tcPr>
                <w:tcW w:w="0" w:type="auto"/>
                <w:tcBorders>
                  <w:top w:val="single" w:sz="4" w:space="0" w:color="A6A6A6" w:themeColor="background1" w:themeShade="A6"/>
                  <w:right w:val="single" w:sz="4" w:space="0" w:color="000000" w:themeColor="text1"/>
                </w:tcBorders>
              </w:tcPr>
            </w:tcPrChange>
          </w:tcPr>
          <w:p w14:paraId="11B0B867" w14:textId="77777777" w:rsidR="00E77514" w:rsidRDefault="00E77514" w:rsidP="00FC0611">
            <w:pPr>
              <w:pStyle w:val="NormalinTable"/>
            </w:pPr>
            <w:r>
              <w:rPr>
                <w:b/>
              </w:rPr>
              <w:t>4010 00 00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6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39F0B27" w14:textId="77777777" w:rsidR="00E77514" w:rsidRDefault="00E77514" w:rsidP="00FC0611">
            <w:pPr>
              <w:pStyle w:val="NormalinTable"/>
              <w:tabs>
                <w:tab w:val="left" w:pos="1250"/>
              </w:tabs>
            </w:pPr>
            <w:r>
              <w:t>0.00%</w:t>
            </w:r>
          </w:p>
        </w:tc>
      </w:tr>
      <w:tr w:rsidR="00E77514" w14:paraId="3187D5CE" w14:textId="77777777" w:rsidTr="00162610">
        <w:trPr>
          <w:cantSplit/>
          <w:trPrChange w:id="346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468" w:author="David Owen" w:date="2019-06-03T11:19:00Z">
              <w:tcPr>
                <w:tcW w:w="0" w:type="auto"/>
                <w:tcBorders>
                  <w:top w:val="single" w:sz="4" w:space="0" w:color="A6A6A6" w:themeColor="background1" w:themeShade="A6"/>
                  <w:right w:val="single" w:sz="4" w:space="0" w:color="000000" w:themeColor="text1"/>
                </w:tcBorders>
              </w:tcPr>
            </w:tcPrChange>
          </w:tcPr>
          <w:p w14:paraId="706D5DF2" w14:textId="77777777" w:rsidR="00E77514" w:rsidRDefault="00E77514" w:rsidP="00FC0611">
            <w:pPr>
              <w:pStyle w:val="NormalinTable"/>
            </w:pPr>
            <w:r>
              <w:rPr>
                <w:b/>
              </w:rPr>
              <w:t>4011 00 00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6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EBA0613" w14:textId="77777777" w:rsidR="00E77514" w:rsidRDefault="00E77514" w:rsidP="00FC0611">
            <w:pPr>
              <w:pStyle w:val="NormalinTable"/>
              <w:tabs>
                <w:tab w:val="left" w:pos="1250"/>
              </w:tabs>
            </w:pPr>
            <w:r>
              <w:t>0.00%</w:t>
            </w:r>
          </w:p>
        </w:tc>
      </w:tr>
      <w:tr w:rsidR="00E77514" w14:paraId="387D51B5" w14:textId="77777777" w:rsidTr="00162610">
        <w:trPr>
          <w:cantSplit/>
          <w:trPrChange w:id="347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471" w:author="David Owen" w:date="2019-06-03T11:19:00Z">
              <w:tcPr>
                <w:tcW w:w="0" w:type="auto"/>
                <w:tcBorders>
                  <w:top w:val="single" w:sz="4" w:space="0" w:color="A6A6A6" w:themeColor="background1" w:themeShade="A6"/>
                  <w:right w:val="single" w:sz="4" w:space="0" w:color="000000" w:themeColor="text1"/>
                </w:tcBorders>
              </w:tcPr>
            </w:tcPrChange>
          </w:tcPr>
          <w:p w14:paraId="4321FD94" w14:textId="77777777" w:rsidR="00E77514" w:rsidRDefault="00E77514" w:rsidP="00FC0611">
            <w:pPr>
              <w:pStyle w:val="NormalinTable"/>
            </w:pPr>
            <w:r>
              <w:rPr>
                <w:b/>
              </w:rPr>
              <w:t>4012 00 00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7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A09E405" w14:textId="77777777" w:rsidR="00E77514" w:rsidRDefault="00E77514" w:rsidP="00FC0611">
            <w:pPr>
              <w:pStyle w:val="NormalinTable"/>
              <w:tabs>
                <w:tab w:val="left" w:pos="1250"/>
              </w:tabs>
            </w:pPr>
            <w:r>
              <w:t>0.00%</w:t>
            </w:r>
          </w:p>
        </w:tc>
      </w:tr>
      <w:tr w:rsidR="00E77514" w14:paraId="6192C43F" w14:textId="77777777" w:rsidTr="00162610">
        <w:trPr>
          <w:cantSplit/>
          <w:trPrChange w:id="347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474" w:author="David Owen" w:date="2019-06-03T11:19:00Z">
              <w:tcPr>
                <w:tcW w:w="0" w:type="auto"/>
                <w:tcBorders>
                  <w:top w:val="single" w:sz="4" w:space="0" w:color="A6A6A6" w:themeColor="background1" w:themeShade="A6"/>
                  <w:right w:val="single" w:sz="4" w:space="0" w:color="000000" w:themeColor="text1"/>
                </w:tcBorders>
              </w:tcPr>
            </w:tcPrChange>
          </w:tcPr>
          <w:p w14:paraId="3AB467F1" w14:textId="77777777" w:rsidR="00E77514" w:rsidRDefault="00E77514" w:rsidP="00FC0611">
            <w:pPr>
              <w:pStyle w:val="NormalinTable"/>
            </w:pPr>
            <w:r>
              <w:rPr>
                <w:b/>
              </w:rPr>
              <w:t>4013 00 00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7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6046490" w14:textId="77777777" w:rsidR="00E77514" w:rsidRDefault="00E77514" w:rsidP="00FC0611">
            <w:pPr>
              <w:pStyle w:val="NormalinTable"/>
              <w:tabs>
                <w:tab w:val="left" w:pos="1250"/>
              </w:tabs>
            </w:pPr>
            <w:r>
              <w:t>0.00%</w:t>
            </w:r>
          </w:p>
        </w:tc>
      </w:tr>
      <w:tr w:rsidR="00E77514" w14:paraId="1C37440B" w14:textId="77777777" w:rsidTr="00162610">
        <w:trPr>
          <w:cantSplit/>
          <w:trPrChange w:id="347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477" w:author="David Owen" w:date="2019-06-03T11:19:00Z">
              <w:tcPr>
                <w:tcW w:w="0" w:type="auto"/>
                <w:tcBorders>
                  <w:top w:val="single" w:sz="4" w:space="0" w:color="A6A6A6" w:themeColor="background1" w:themeShade="A6"/>
                  <w:right w:val="single" w:sz="4" w:space="0" w:color="000000" w:themeColor="text1"/>
                </w:tcBorders>
              </w:tcPr>
            </w:tcPrChange>
          </w:tcPr>
          <w:p w14:paraId="567FA038" w14:textId="77777777" w:rsidR="00E77514" w:rsidRDefault="00E77514" w:rsidP="00FC0611">
            <w:pPr>
              <w:pStyle w:val="NormalinTable"/>
            </w:pPr>
            <w:r>
              <w:rPr>
                <w:b/>
              </w:rPr>
              <w:t>4015 00 00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7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9325D6E" w14:textId="77777777" w:rsidR="00E77514" w:rsidRDefault="00E77514" w:rsidP="00FC0611">
            <w:pPr>
              <w:pStyle w:val="NormalinTable"/>
              <w:tabs>
                <w:tab w:val="left" w:pos="1250"/>
              </w:tabs>
            </w:pPr>
            <w:r>
              <w:t>0.00%</w:t>
            </w:r>
          </w:p>
        </w:tc>
      </w:tr>
      <w:tr w:rsidR="00E77514" w14:paraId="596FB261" w14:textId="77777777" w:rsidTr="00162610">
        <w:trPr>
          <w:cantSplit/>
          <w:trPrChange w:id="347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480" w:author="David Owen" w:date="2019-06-03T11:19:00Z">
              <w:tcPr>
                <w:tcW w:w="0" w:type="auto"/>
                <w:tcBorders>
                  <w:top w:val="single" w:sz="4" w:space="0" w:color="A6A6A6" w:themeColor="background1" w:themeShade="A6"/>
                  <w:right w:val="single" w:sz="4" w:space="0" w:color="000000" w:themeColor="text1"/>
                </w:tcBorders>
              </w:tcPr>
            </w:tcPrChange>
          </w:tcPr>
          <w:p w14:paraId="0F3A0FDF" w14:textId="77777777" w:rsidR="00E77514" w:rsidRDefault="00E77514" w:rsidP="00FC0611">
            <w:pPr>
              <w:pStyle w:val="NormalinTable"/>
            </w:pPr>
            <w:r>
              <w:rPr>
                <w:b/>
              </w:rPr>
              <w:t>4016 00 00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8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17FA87E" w14:textId="77777777" w:rsidR="00E77514" w:rsidRDefault="00E77514" w:rsidP="00FC0611">
            <w:pPr>
              <w:pStyle w:val="NormalinTable"/>
              <w:tabs>
                <w:tab w:val="left" w:pos="1250"/>
              </w:tabs>
            </w:pPr>
            <w:r>
              <w:t>0.00%</w:t>
            </w:r>
          </w:p>
        </w:tc>
      </w:tr>
      <w:tr w:rsidR="00E77514" w14:paraId="0605A709" w14:textId="77777777" w:rsidTr="00162610">
        <w:trPr>
          <w:cantSplit/>
          <w:trPrChange w:id="348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483" w:author="David Owen" w:date="2019-06-03T11:19:00Z">
              <w:tcPr>
                <w:tcW w:w="0" w:type="auto"/>
                <w:tcBorders>
                  <w:top w:val="single" w:sz="4" w:space="0" w:color="A6A6A6" w:themeColor="background1" w:themeShade="A6"/>
                  <w:right w:val="single" w:sz="4" w:space="0" w:color="000000" w:themeColor="text1"/>
                </w:tcBorders>
              </w:tcPr>
            </w:tcPrChange>
          </w:tcPr>
          <w:p w14:paraId="2D1B0D74" w14:textId="77777777" w:rsidR="00E77514" w:rsidRDefault="00E77514" w:rsidP="00FC0611">
            <w:pPr>
              <w:pStyle w:val="NormalinTable"/>
            </w:pPr>
            <w:r>
              <w:rPr>
                <w:b/>
              </w:rPr>
              <w:t>4100 00 00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8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1DFE94C" w14:textId="77777777" w:rsidR="00E77514" w:rsidRDefault="00E77514" w:rsidP="00FC0611">
            <w:pPr>
              <w:pStyle w:val="NormalinTable"/>
              <w:tabs>
                <w:tab w:val="left" w:pos="1250"/>
              </w:tabs>
            </w:pPr>
            <w:r>
              <w:t>0.00%</w:t>
            </w:r>
          </w:p>
        </w:tc>
      </w:tr>
      <w:tr w:rsidR="00E77514" w14:paraId="620B2B60" w14:textId="77777777" w:rsidTr="00162610">
        <w:trPr>
          <w:cantSplit/>
          <w:trPrChange w:id="348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486" w:author="David Owen" w:date="2019-06-03T11:19:00Z">
              <w:tcPr>
                <w:tcW w:w="0" w:type="auto"/>
                <w:tcBorders>
                  <w:top w:val="single" w:sz="4" w:space="0" w:color="A6A6A6" w:themeColor="background1" w:themeShade="A6"/>
                  <w:right w:val="single" w:sz="4" w:space="0" w:color="000000" w:themeColor="text1"/>
                </w:tcBorders>
              </w:tcPr>
            </w:tcPrChange>
          </w:tcPr>
          <w:p w14:paraId="21E5AE02" w14:textId="77777777" w:rsidR="00E77514" w:rsidRDefault="00E77514" w:rsidP="00FC0611">
            <w:pPr>
              <w:pStyle w:val="NormalinTable"/>
            </w:pPr>
            <w:r>
              <w:rPr>
                <w:b/>
              </w:rPr>
              <w:t>4200 00 00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8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35153DE" w14:textId="77777777" w:rsidR="00E77514" w:rsidRDefault="00E77514" w:rsidP="00FC0611">
            <w:pPr>
              <w:pStyle w:val="NormalinTable"/>
              <w:tabs>
                <w:tab w:val="left" w:pos="1250"/>
              </w:tabs>
            </w:pPr>
            <w:r>
              <w:t>0.00%</w:t>
            </w:r>
          </w:p>
        </w:tc>
      </w:tr>
      <w:tr w:rsidR="00E77514" w14:paraId="76C418BC" w14:textId="77777777" w:rsidTr="00162610">
        <w:trPr>
          <w:cantSplit/>
          <w:trPrChange w:id="348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489" w:author="David Owen" w:date="2019-06-03T11:19:00Z">
              <w:tcPr>
                <w:tcW w:w="0" w:type="auto"/>
                <w:tcBorders>
                  <w:top w:val="single" w:sz="4" w:space="0" w:color="A6A6A6" w:themeColor="background1" w:themeShade="A6"/>
                  <w:right w:val="single" w:sz="4" w:space="0" w:color="000000" w:themeColor="text1"/>
                </w:tcBorders>
              </w:tcPr>
            </w:tcPrChange>
          </w:tcPr>
          <w:p w14:paraId="618BDB27" w14:textId="77777777" w:rsidR="00E77514" w:rsidRDefault="00E77514" w:rsidP="00FC0611">
            <w:pPr>
              <w:pStyle w:val="NormalinTable"/>
            </w:pPr>
            <w:r>
              <w:rPr>
                <w:b/>
              </w:rPr>
              <w:t>4302 19 41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9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D635516" w14:textId="77777777" w:rsidR="00E77514" w:rsidRDefault="00E77514" w:rsidP="00FC0611">
            <w:pPr>
              <w:pStyle w:val="NormalinTable"/>
              <w:tabs>
                <w:tab w:val="left" w:pos="1250"/>
              </w:tabs>
            </w:pPr>
            <w:r>
              <w:t>0.00%</w:t>
            </w:r>
          </w:p>
        </w:tc>
      </w:tr>
      <w:tr w:rsidR="00E77514" w14:paraId="7F288617" w14:textId="77777777" w:rsidTr="00162610">
        <w:trPr>
          <w:cantSplit/>
          <w:trPrChange w:id="349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492" w:author="David Owen" w:date="2019-06-03T11:19:00Z">
              <w:tcPr>
                <w:tcW w:w="0" w:type="auto"/>
                <w:tcBorders>
                  <w:top w:val="single" w:sz="4" w:space="0" w:color="A6A6A6" w:themeColor="background1" w:themeShade="A6"/>
                  <w:right w:val="single" w:sz="4" w:space="0" w:color="000000" w:themeColor="text1"/>
                </w:tcBorders>
              </w:tcPr>
            </w:tcPrChange>
          </w:tcPr>
          <w:p w14:paraId="5BF5EC24" w14:textId="77777777" w:rsidR="00E77514" w:rsidRDefault="00E77514" w:rsidP="00FC0611">
            <w:pPr>
              <w:pStyle w:val="NormalinTable"/>
            </w:pPr>
            <w:r>
              <w:rPr>
                <w:b/>
              </w:rPr>
              <w:t>4302 19 49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9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471070F" w14:textId="77777777" w:rsidR="00E77514" w:rsidRDefault="00E77514" w:rsidP="00FC0611">
            <w:pPr>
              <w:pStyle w:val="NormalinTable"/>
              <w:tabs>
                <w:tab w:val="left" w:pos="1250"/>
              </w:tabs>
            </w:pPr>
            <w:r>
              <w:t>0.00%</w:t>
            </w:r>
          </w:p>
        </w:tc>
      </w:tr>
      <w:tr w:rsidR="00E77514" w14:paraId="4230DF34" w14:textId="77777777" w:rsidTr="00162610">
        <w:trPr>
          <w:cantSplit/>
          <w:trPrChange w:id="349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495" w:author="David Owen" w:date="2019-06-03T11:19:00Z">
              <w:tcPr>
                <w:tcW w:w="0" w:type="auto"/>
                <w:tcBorders>
                  <w:top w:val="single" w:sz="4" w:space="0" w:color="A6A6A6" w:themeColor="background1" w:themeShade="A6"/>
                  <w:right w:val="single" w:sz="4" w:space="0" w:color="000000" w:themeColor="text1"/>
                </w:tcBorders>
              </w:tcPr>
            </w:tcPrChange>
          </w:tcPr>
          <w:p w14:paraId="50AD10AC" w14:textId="77777777" w:rsidR="00E77514" w:rsidRDefault="00E77514" w:rsidP="00FC0611">
            <w:pPr>
              <w:pStyle w:val="NormalinTable"/>
            </w:pPr>
            <w:r>
              <w:rPr>
                <w:b/>
              </w:rPr>
              <w:t>4302 19 80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9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A657B1E" w14:textId="77777777" w:rsidR="00E77514" w:rsidRDefault="00E77514" w:rsidP="00FC0611">
            <w:pPr>
              <w:pStyle w:val="NormalinTable"/>
              <w:tabs>
                <w:tab w:val="left" w:pos="1250"/>
              </w:tabs>
            </w:pPr>
            <w:r>
              <w:t>0.00%</w:t>
            </w:r>
          </w:p>
        </w:tc>
      </w:tr>
      <w:tr w:rsidR="00E77514" w14:paraId="33AF8C99" w14:textId="77777777" w:rsidTr="00162610">
        <w:trPr>
          <w:cantSplit/>
          <w:trPrChange w:id="349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498" w:author="David Owen" w:date="2019-06-03T11:19:00Z">
              <w:tcPr>
                <w:tcW w:w="0" w:type="auto"/>
                <w:tcBorders>
                  <w:top w:val="single" w:sz="4" w:space="0" w:color="A6A6A6" w:themeColor="background1" w:themeShade="A6"/>
                  <w:right w:val="single" w:sz="4" w:space="0" w:color="000000" w:themeColor="text1"/>
                </w:tcBorders>
              </w:tcPr>
            </w:tcPrChange>
          </w:tcPr>
          <w:p w14:paraId="67EF954C" w14:textId="77777777" w:rsidR="00E77514" w:rsidRDefault="00E77514" w:rsidP="00FC0611">
            <w:pPr>
              <w:pStyle w:val="NormalinTable"/>
            </w:pPr>
            <w:r>
              <w:rPr>
                <w:b/>
              </w:rPr>
              <w:t>4302 19 99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9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D3F626B" w14:textId="77777777" w:rsidR="00E77514" w:rsidRDefault="00E77514" w:rsidP="00FC0611">
            <w:pPr>
              <w:pStyle w:val="NormalinTable"/>
              <w:tabs>
                <w:tab w:val="left" w:pos="1250"/>
              </w:tabs>
            </w:pPr>
            <w:r>
              <w:t>0.00%</w:t>
            </w:r>
          </w:p>
        </w:tc>
      </w:tr>
      <w:tr w:rsidR="00E77514" w14:paraId="6D83B02E" w14:textId="77777777" w:rsidTr="00162610">
        <w:trPr>
          <w:cantSplit/>
          <w:trPrChange w:id="350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501" w:author="David Owen" w:date="2019-06-03T11:19:00Z">
              <w:tcPr>
                <w:tcW w:w="0" w:type="auto"/>
                <w:tcBorders>
                  <w:top w:val="single" w:sz="4" w:space="0" w:color="A6A6A6" w:themeColor="background1" w:themeShade="A6"/>
                  <w:right w:val="single" w:sz="4" w:space="0" w:color="000000" w:themeColor="text1"/>
                </w:tcBorders>
              </w:tcPr>
            </w:tcPrChange>
          </w:tcPr>
          <w:p w14:paraId="70B18872" w14:textId="77777777" w:rsidR="00E77514" w:rsidRDefault="00E77514" w:rsidP="00FC0611">
            <w:pPr>
              <w:pStyle w:val="NormalinTable"/>
            </w:pPr>
            <w:r>
              <w:rPr>
                <w:b/>
              </w:rPr>
              <w:t>4302 30 00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0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5CC6676" w14:textId="77777777" w:rsidR="00E77514" w:rsidRDefault="00E77514" w:rsidP="00FC0611">
            <w:pPr>
              <w:pStyle w:val="NormalinTable"/>
              <w:tabs>
                <w:tab w:val="left" w:pos="1250"/>
              </w:tabs>
            </w:pPr>
            <w:r>
              <w:t>0.00%</w:t>
            </w:r>
          </w:p>
        </w:tc>
      </w:tr>
      <w:tr w:rsidR="00E77514" w14:paraId="5C0BD9E4" w14:textId="77777777" w:rsidTr="00162610">
        <w:trPr>
          <w:cantSplit/>
          <w:trPrChange w:id="350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504" w:author="David Owen" w:date="2019-06-03T11:19:00Z">
              <w:tcPr>
                <w:tcW w:w="0" w:type="auto"/>
                <w:tcBorders>
                  <w:top w:val="single" w:sz="4" w:space="0" w:color="A6A6A6" w:themeColor="background1" w:themeShade="A6"/>
                  <w:right w:val="single" w:sz="4" w:space="0" w:color="000000" w:themeColor="text1"/>
                </w:tcBorders>
              </w:tcPr>
            </w:tcPrChange>
          </w:tcPr>
          <w:p w14:paraId="700AC374" w14:textId="77777777" w:rsidR="00E77514" w:rsidRDefault="00E77514" w:rsidP="00FC0611">
            <w:pPr>
              <w:pStyle w:val="NormalinTable"/>
            </w:pPr>
            <w:r>
              <w:rPr>
                <w:b/>
              </w:rPr>
              <w:t>4303 00 00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0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7F924F6" w14:textId="77777777" w:rsidR="00E77514" w:rsidRDefault="00E77514" w:rsidP="00FC0611">
            <w:pPr>
              <w:pStyle w:val="NormalinTable"/>
              <w:tabs>
                <w:tab w:val="left" w:pos="1250"/>
              </w:tabs>
            </w:pPr>
            <w:r>
              <w:t>0.00%</w:t>
            </w:r>
          </w:p>
        </w:tc>
      </w:tr>
      <w:tr w:rsidR="00E77514" w14:paraId="58460360" w14:textId="77777777" w:rsidTr="00162610">
        <w:trPr>
          <w:cantSplit/>
          <w:trPrChange w:id="350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507" w:author="David Owen" w:date="2019-06-03T11:19:00Z">
              <w:tcPr>
                <w:tcW w:w="0" w:type="auto"/>
                <w:tcBorders>
                  <w:top w:val="single" w:sz="4" w:space="0" w:color="A6A6A6" w:themeColor="background1" w:themeShade="A6"/>
                  <w:right w:val="single" w:sz="4" w:space="0" w:color="000000" w:themeColor="text1"/>
                </w:tcBorders>
              </w:tcPr>
            </w:tcPrChange>
          </w:tcPr>
          <w:p w14:paraId="4DB2E894" w14:textId="77777777" w:rsidR="00E77514" w:rsidRDefault="00E77514" w:rsidP="00FC0611">
            <w:pPr>
              <w:pStyle w:val="NormalinTable"/>
            </w:pPr>
            <w:r>
              <w:rPr>
                <w:b/>
              </w:rPr>
              <w:t>4304 00 00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0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3914D0E" w14:textId="77777777" w:rsidR="00E77514" w:rsidRDefault="00E77514" w:rsidP="00FC0611">
            <w:pPr>
              <w:pStyle w:val="NormalinTable"/>
              <w:tabs>
                <w:tab w:val="left" w:pos="1250"/>
              </w:tabs>
            </w:pPr>
            <w:r>
              <w:t>0.00%</w:t>
            </w:r>
          </w:p>
        </w:tc>
      </w:tr>
      <w:tr w:rsidR="00E77514" w14:paraId="48810EB2" w14:textId="77777777" w:rsidTr="00162610">
        <w:trPr>
          <w:cantSplit/>
          <w:trPrChange w:id="350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510" w:author="David Owen" w:date="2019-06-03T11:19:00Z">
              <w:tcPr>
                <w:tcW w:w="0" w:type="auto"/>
                <w:tcBorders>
                  <w:top w:val="single" w:sz="4" w:space="0" w:color="A6A6A6" w:themeColor="background1" w:themeShade="A6"/>
                  <w:right w:val="single" w:sz="4" w:space="0" w:color="000000" w:themeColor="text1"/>
                </w:tcBorders>
              </w:tcPr>
            </w:tcPrChange>
          </w:tcPr>
          <w:p w14:paraId="10FC6C4B" w14:textId="77777777" w:rsidR="00E77514" w:rsidRDefault="00E77514" w:rsidP="00FC0611">
            <w:pPr>
              <w:pStyle w:val="NormalinTable"/>
            </w:pPr>
            <w:r>
              <w:rPr>
                <w:b/>
              </w:rPr>
              <w:t>4400 00 00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1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ED33ABC" w14:textId="77777777" w:rsidR="00E77514" w:rsidRDefault="00E77514" w:rsidP="00FC0611">
            <w:pPr>
              <w:pStyle w:val="NormalinTable"/>
              <w:tabs>
                <w:tab w:val="left" w:pos="1250"/>
              </w:tabs>
            </w:pPr>
            <w:r>
              <w:t>0.00%</w:t>
            </w:r>
          </w:p>
        </w:tc>
      </w:tr>
      <w:tr w:rsidR="00E77514" w14:paraId="04D792BD" w14:textId="77777777" w:rsidTr="00162610">
        <w:trPr>
          <w:cantSplit/>
          <w:trPrChange w:id="351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513" w:author="David Owen" w:date="2019-06-03T11:19:00Z">
              <w:tcPr>
                <w:tcW w:w="0" w:type="auto"/>
                <w:tcBorders>
                  <w:top w:val="single" w:sz="4" w:space="0" w:color="A6A6A6" w:themeColor="background1" w:themeShade="A6"/>
                  <w:right w:val="single" w:sz="4" w:space="0" w:color="000000" w:themeColor="text1"/>
                </w:tcBorders>
              </w:tcPr>
            </w:tcPrChange>
          </w:tcPr>
          <w:p w14:paraId="1A1D98AF" w14:textId="77777777" w:rsidR="00E77514" w:rsidRDefault="00E77514" w:rsidP="00FC0611">
            <w:pPr>
              <w:pStyle w:val="NormalinTable"/>
            </w:pPr>
            <w:r>
              <w:rPr>
                <w:b/>
              </w:rPr>
              <w:t>4503 00 00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1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C773921" w14:textId="77777777" w:rsidR="00E77514" w:rsidRDefault="00E77514" w:rsidP="00FC0611">
            <w:pPr>
              <w:pStyle w:val="NormalinTable"/>
              <w:tabs>
                <w:tab w:val="left" w:pos="1250"/>
              </w:tabs>
            </w:pPr>
            <w:r>
              <w:t>0.00%</w:t>
            </w:r>
          </w:p>
        </w:tc>
      </w:tr>
      <w:tr w:rsidR="00E77514" w14:paraId="5A9013FB" w14:textId="77777777" w:rsidTr="00162610">
        <w:trPr>
          <w:cantSplit/>
          <w:trPrChange w:id="351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516" w:author="David Owen" w:date="2019-06-03T11:19:00Z">
              <w:tcPr>
                <w:tcW w:w="0" w:type="auto"/>
                <w:tcBorders>
                  <w:top w:val="single" w:sz="4" w:space="0" w:color="A6A6A6" w:themeColor="background1" w:themeShade="A6"/>
                  <w:right w:val="single" w:sz="4" w:space="0" w:color="000000" w:themeColor="text1"/>
                </w:tcBorders>
              </w:tcPr>
            </w:tcPrChange>
          </w:tcPr>
          <w:p w14:paraId="5D2517ED" w14:textId="77777777" w:rsidR="00E77514" w:rsidRDefault="00E77514" w:rsidP="00FC0611">
            <w:pPr>
              <w:pStyle w:val="NormalinTable"/>
            </w:pPr>
            <w:r>
              <w:rPr>
                <w:b/>
              </w:rPr>
              <w:t>4504 00 00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1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313D2EF" w14:textId="77777777" w:rsidR="00E77514" w:rsidRDefault="00E77514" w:rsidP="00FC0611">
            <w:pPr>
              <w:pStyle w:val="NormalinTable"/>
              <w:tabs>
                <w:tab w:val="left" w:pos="1250"/>
              </w:tabs>
            </w:pPr>
            <w:r>
              <w:t>0.00%</w:t>
            </w:r>
          </w:p>
        </w:tc>
      </w:tr>
      <w:tr w:rsidR="00E77514" w14:paraId="03213192" w14:textId="77777777" w:rsidTr="00162610">
        <w:trPr>
          <w:cantSplit/>
          <w:trPrChange w:id="351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519" w:author="David Owen" w:date="2019-06-03T11:19:00Z">
              <w:tcPr>
                <w:tcW w:w="0" w:type="auto"/>
                <w:tcBorders>
                  <w:top w:val="single" w:sz="4" w:space="0" w:color="A6A6A6" w:themeColor="background1" w:themeShade="A6"/>
                  <w:right w:val="single" w:sz="4" w:space="0" w:color="000000" w:themeColor="text1"/>
                </w:tcBorders>
              </w:tcPr>
            </w:tcPrChange>
          </w:tcPr>
          <w:p w14:paraId="645B7972" w14:textId="77777777" w:rsidR="00E77514" w:rsidRDefault="00E77514" w:rsidP="00FC0611">
            <w:pPr>
              <w:pStyle w:val="NormalinTable"/>
            </w:pPr>
            <w:r>
              <w:rPr>
                <w:b/>
              </w:rPr>
              <w:t>4600 00 00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2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44EEE85" w14:textId="77777777" w:rsidR="00E77514" w:rsidRDefault="00E77514" w:rsidP="00FC0611">
            <w:pPr>
              <w:pStyle w:val="NormalinTable"/>
              <w:tabs>
                <w:tab w:val="left" w:pos="1250"/>
              </w:tabs>
            </w:pPr>
            <w:r>
              <w:t>0.00%</w:t>
            </w:r>
          </w:p>
        </w:tc>
      </w:tr>
      <w:tr w:rsidR="00E77514" w14:paraId="4F462752" w14:textId="77777777" w:rsidTr="00162610">
        <w:trPr>
          <w:cantSplit/>
          <w:trPrChange w:id="352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522" w:author="David Owen" w:date="2019-06-03T11:19:00Z">
              <w:tcPr>
                <w:tcW w:w="0" w:type="auto"/>
                <w:tcBorders>
                  <w:top w:val="single" w:sz="4" w:space="0" w:color="A6A6A6" w:themeColor="background1" w:themeShade="A6"/>
                  <w:right w:val="single" w:sz="4" w:space="0" w:color="000000" w:themeColor="text1"/>
                </w:tcBorders>
              </w:tcPr>
            </w:tcPrChange>
          </w:tcPr>
          <w:p w14:paraId="2B776BEE" w14:textId="77777777" w:rsidR="00E77514" w:rsidRDefault="00E77514" w:rsidP="00FC0611">
            <w:pPr>
              <w:pStyle w:val="NormalinTable"/>
            </w:pPr>
            <w:r>
              <w:rPr>
                <w:b/>
              </w:rPr>
              <w:t>5004 00 00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2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F7464A7" w14:textId="77777777" w:rsidR="00E77514" w:rsidRDefault="00E77514" w:rsidP="00FC0611">
            <w:pPr>
              <w:pStyle w:val="NormalinTable"/>
              <w:tabs>
                <w:tab w:val="left" w:pos="1250"/>
              </w:tabs>
            </w:pPr>
            <w:r>
              <w:t>0.00%</w:t>
            </w:r>
          </w:p>
        </w:tc>
      </w:tr>
      <w:tr w:rsidR="00E77514" w14:paraId="5640AE74" w14:textId="77777777" w:rsidTr="00162610">
        <w:trPr>
          <w:cantSplit/>
          <w:trPrChange w:id="352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525" w:author="David Owen" w:date="2019-06-03T11:19:00Z">
              <w:tcPr>
                <w:tcW w:w="0" w:type="auto"/>
                <w:tcBorders>
                  <w:top w:val="single" w:sz="4" w:space="0" w:color="A6A6A6" w:themeColor="background1" w:themeShade="A6"/>
                  <w:right w:val="single" w:sz="4" w:space="0" w:color="000000" w:themeColor="text1"/>
                </w:tcBorders>
              </w:tcPr>
            </w:tcPrChange>
          </w:tcPr>
          <w:p w14:paraId="515F47A9" w14:textId="77777777" w:rsidR="00E77514" w:rsidRDefault="00E77514" w:rsidP="00FC0611">
            <w:pPr>
              <w:pStyle w:val="NormalinTable"/>
            </w:pPr>
            <w:r>
              <w:rPr>
                <w:b/>
              </w:rPr>
              <w:t>5005 00 00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2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F4CF430" w14:textId="77777777" w:rsidR="00E77514" w:rsidRDefault="00E77514" w:rsidP="00FC0611">
            <w:pPr>
              <w:pStyle w:val="NormalinTable"/>
              <w:tabs>
                <w:tab w:val="left" w:pos="1250"/>
              </w:tabs>
            </w:pPr>
            <w:r>
              <w:t>0.00%</w:t>
            </w:r>
          </w:p>
        </w:tc>
      </w:tr>
      <w:tr w:rsidR="00E77514" w14:paraId="359DADC2" w14:textId="77777777" w:rsidTr="00162610">
        <w:trPr>
          <w:cantSplit/>
          <w:trPrChange w:id="352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528" w:author="David Owen" w:date="2019-06-03T11:19:00Z">
              <w:tcPr>
                <w:tcW w:w="0" w:type="auto"/>
                <w:tcBorders>
                  <w:top w:val="single" w:sz="4" w:space="0" w:color="A6A6A6" w:themeColor="background1" w:themeShade="A6"/>
                  <w:right w:val="single" w:sz="4" w:space="0" w:color="000000" w:themeColor="text1"/>
                </w:tcBorders>
              </w:tcPr>
            </w:tcPrChange>
          </w:tcPr>
          <w:p w14:paraId="0A7169E4" w14:textId="77777777" w:rsidR="00E77514" w:rsidRDefault="00E77514" w:rsidP="00FC0611">
            <w:pPr>
              <w:pStyle w:val="NormalinTable"/>
            </w:pPr>
            <w:r>
              <w:rPr>
                <w:b/>
              </w:rPr>
              <w:t>5006 00 00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2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BF809D3" w14:textId="77777777" w:rsidR="00E77514" w:rsidRDefault="00E77514" w:rsidP="00FC0611">
            <w:pPr>
              <w:pStyle w:val="NormalinTable"/>
              <w:tabs>
                <w:tab w:val="left" w:pos="1250"/>
              </w:tabs>
            </w:pPr>
            <w:r>
              <w:t>0.00%</w:t>
            </w:r>
          </w:p>
        </w:tc>
      </w:tr>
      <w:tr w:rsidR="00E77514" w14:paraId="008C948F" w14:textId="77777777" w:rsidTr="00162610">
        <w:trPr>
          <w:cantSplit/>
          <w:trPrChange w:id="353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531" w:author="David Owen" w:date="2019-06-03T11:19:00Z">
              <w:tcPr>
                <w:tcW w:w="0" w:type="auto"/>
                <w:tcBorders>
                  <w:top w:val="single" w:sz="4" w:space="0" w:color="A6A6A6" w:themeColor="background1" w:themeShade="A6"/>
                  <w:right w:val="single" w:sz="4" w:space="0" w:color="000000" w:themeColor="text1"/>
                </w:tcBorders>
              </w:tcPr>
            </w:tcPrChange>
          </w:tcPr>
          <w:p w14:paraId="7D1FB79A" w14:textId="77777777" w:rsidR="00E77514" w:rsidRDefault="00E77514" w:rsidP="00FC0611">
            <w:pPr>
              <w:pStyle w:val="NormalinTable"/>
            </w:pPr>
            <w:r>
              <w:rPr>
                <w:b/>
              </w:rPr>
              <w:t>5007 00 00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3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4D37DC4" w14:textId="77777777" w:rsidR="00E77514" w:rsidRDefault="00E77514" w:rsidP="00FC0611">
            <w:pPr>
              <w:pStyle w:val="NormalinTable"/>
              <w:tabs>
                <w:tab w:val="left" w:pos="1250"/>
              </w:tabs>
            </w:pPr>
            <w:r>
              <w:t>0.00%</w:t>
            </w:r>
          </w:p>
        </w:tc>
      </w:tr>
      <w:tr w:rsidR="00E77514" w14:paraId="78EDA4D1" w14:textId="77777777" w:rsidTr="00162610">
        <w:trPr>
          <w:cantSplit/>
          <w:trPrChange w:id="353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534" w:author="David Owen" w:date="2019-06-03T11:19:00Z">
              <w:tcPr>
                <w:tcW w:w="0" w:type="auto"/>
                <w:tcBorders>
                  <w:top w:val="single" w:sz="4" w:space="0" w:color="A6A6A6" w:themeColor="background1" w:themeShade="A6"/>
                  <w:right w:val="single" w:sz="4" w:space="0" w:color="000000" w:themeColor="text1"/>
                </w:tcBorders>
              </w:tcPr>
            </w:tcPrChange>
          </w:tcPr>
          <w:p w14:paraId="2C2BE8F3" w14:textId="77777777" w:rsidR="00E77514" w:rsidRDefault="00E77514" w:rsidP="00FC0611">
            <w:pPr>
              <w:pStyle w:val="NormalinTable"/>
            </w:pPr>
            <w:r>
              <w:rPr>
                <w:b/>
              </w:rPr>
              <w:t>5105 00 00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3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B947232" w14:textId="77777777" w:rsidR="00E77514" w:rsidRDefault="00E77514" w:rsidP="00FC0611">
            <w:pPr>
              <w:pStyle w:val="NormalinTable"/>
              <w:tabs>
                <w:tab w:val="left" w:pos="1250"/>
              </w:tabs>
            </w:pPr>
            <w:r>
              <w:t>0.00%</w:t>
            </w:r>
          </w:p>
        </w:tc>
      </w:tr>
      <w:tr w:rsidR="00E77514" w14:paraId="209E1673" w14:textId="77777777" w:rsidTr="00162610">
        <w:trPr>
          <w:cantSplit/>
          <w:trPrChange w:id="353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537" w:author="David Owen" w:date="2019-06-03T11:19:00Z">
              <w:tcPr>
                <w:tcW w:w="0" w:type="auto"/>
                <w:tcBorders>
                  <w:top w:val="single" w:sz="4" w:space="0" w:color="A6A6A6" w:themeColor="background1" w:themeShade="A6"/>
                  <w:right w:val="single" w:sz="4" w:space="0" w:color="000000" w:themeColor="text1"/>
                </w:tcBorders>
              </w:tcPr>
            </w:tcPrChange>
          </w:tcPr>
          <w:p w14:paraId="4FD8D468" w14:textId="77777777" w:rsidR="00E77514" w:rsidRDefault="00E77514" w:rsidP="00FC0611">
            <w:pPr>
              <w:pStyle w:val="NormalinTable"/>
            </w:pPr>
            <w:r>
              <w:rPr>
                <w:b/>
              </w:rPr>
              <w:t>5106 00 00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3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C59805C" w14:textId="77777777" w:rsidR="00E77514" w:rsidRDefault="00E77514" w:rsidP="00FC0611">
            <w:pPr>
              <w:pStyle w:val="NormalinTable"/>
              <w:tabs>
                <w:tab w:val="left" w:pos="1250"/>
              </w:tabs>
            </w:pPr>
            <w:r>
              <w:t>0.00%</w:t>
            </w:r>
          </w:p>
        </w:tc>
      </w:tr>
      <w:tr w:rsidR="00E77514" w14:paraId="050FB164" w14:textId="77777777" w:rsidTr="00162610">
        <w:trPr>
          <w:cantSplit/>
          <w:trPrChange w:id="353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540" w:author="David Owen" w:date="2019-06-03T11:19:00Z">
              <w:tcPr>
                <w:tcW w:w="0" w:type="auto"/>
                <w:tcBorders>
                  <w:top w:val="single" w:sz="4" w:space="0" w:color="A6A6A6" w:themeColor="background1" w:themeShade="A6"/>
                  <w:right w:val="single" w:sz="4" w:space="0" w:color="000000" w:themeColor="text1"/>
                </w:tcBorders>
              </w:tcPr>
            </w:tcPrChange>
          </w:tcPr>
          <w:p w14:paraId="6BD00920" w14:textId="77777777" w:rsidR="00E77514" w:rsidRDefault="00E77514" w:rsidP="00FC0611">
            <w:pPr>
              <w:pStyle w:val="NormalinTable"/>
            </w:pPr>
            <w:r>
              <w:rPr>
                <w:b/>
              </w:rPr>
              <w:t>5107 00 00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4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6FAF82E" w14:textId="77777777" w:rsidR="00E77514" w:rsidRDefault="00E77514" w:rsidP="00FC0611">
            <w:pPr>
              <w:pStyle w:val="NormalinTable"/>
              <w:tabs>
                <w:tab w:val="left" w:pos="1250"/>
              </w:tabs>
            </w:pPr>
            <w:r>
              <w:t>0.00%</w:t>
            </w:r>
          </w:p>
        </w:tc>
      </w:tr>
      <w:tr w:rsidR="00E77514" w14:paraId="5D762FC8" w14:textId="77777777" w:rsidTr="00162610">
        <w:trPr>
          <w:cantSplit/>
          <w:trPrChange w:id="354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543" w:author="David Owen" w:date="2019-06-03T11:19:00Z">
              <w:tcPr>
                <w:tcW w:w="0" w:type="auto"/>
                <w:tcBorders>
                  <w:top w:val="single" w:sz="4" w:space="0" w:color="A6A6A6" w:themeColor="background1" w:themeShade="A6"/>
                  <w:right w:val="single" w:sz="4" w:space="0" w:color="000000" w:themeColor="text1"/>
                </w:tcBorders>
              </w:tcPr>
            </w:tcPrChange>
          </w:tcPr>
          <w:p w14:paraId="4614F10A" w14:textId="77777777" w:rsidR="00E77514" w:rsidRDefault="00E77514" w:rsidP="00FC0611">
            <w:pPr>
              <w:pStyle w:val="NormalinTable"/>
            </w:pPr>
            <w:r>
              <w:rPr>
                <w:b/>
              </w:rPr>
              <w:t>5108 00 00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4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C6FF0D0" w14:textId="77777777" w:rsidR="00E77514" w:rsidRDefault="00E77514" w:rsidP="00FC0611">
            <w:pPr>
              <w:pStyle w:val="NormalinTable"/>
              <w:tabs>
                <w:tab w:val="left" w:pos="1250"/>
              </w:tabs>
            </w:pPr>
            <w:r>
              <w:t>0.00%</w:t>
            </w:r>
          </w:p>
        </w:tc>
      </w:tr>
      <w:tr w:rsidR="00E77514" w14:paraId="63BE3F67" w14:textId="77777777" w:rsidTr="00162610">
        <w:trPr>
          <w:cantSplit/>
          <w:trPrChange w:id="354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546" w:author="David Owen" w:date="2019-06-03T11:19:00Z">
              <w:tcPr>
                <w:tcW w:w="0" w:type="auto"/>
                <w:tcBorders>
                  <w:top w:val="single" w:sz="4" w:space="0" w:color="A6A6A6" w:themeColor="background1" w:themeShade="A6"/>
                  <w:right w:val="single" w:sz="4" w:space="0" w:color="000000" w:themeColor="text1"/>
                </w:tcBorders>
              </w:tcPr>
            </w:tcPrChange>
          </w:tcPr>
          <w:p w14:paraId="1A13EBCB" w14:textId="77777777" w:rsidR="00E77514" w:rsidRDefault="00E77514" w:rsidP="00FC0611">
            <w:pPr>
              <w:pStyle w:val="NormalinTable"/>
            </w:pPr>
            <w:r>
              <w:rPr>
                <w:b/>
              </w:rPr>
              <w:t>5109 00 00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4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9497FF3" w14:textId="77777777" w:rsidR="00E77514" w:rsidRDefault="00E77514" w:rsidP="00FC0611">
            <w:pPr>
              <w:pStyle w:val="NormalinTable"/>
              <w:tabs>
                <w:tab w:val="left" w:pos="1250"/>
              </w:tabs>
            </w:pPr>
            <w:r>
              <w:t>0.00%</w:t>
            </w:r>
          </w:p>
        </w:tc>
      </w:tr>
      <w:tr w:rsidR="00E77514" w14:paraId="1B30A3B9" w14:textId="77777777" w:rsidTr="00162610">
        <w:trPr>
          <w:cantSplit/>
          <w:trPrChange w:id="354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549" w:author="David Owen" w:date="2019-06-03T11:19:00Z">
              <w:tcPr>
                <w:tcW w:w="0" w:type="auto"/>
                <w:tcBorders>
                  <w:top w:val="single" w:sz="4" w:space="0" w:color="A6A6A6" w:themeColor="background1" w:themeShade="A6"/>
                  <w:right w:val="single" w:sz="4" w:space="0" w:color="000000" w:themeColor="text1"/>
                </w:tcBorders>
              </w:tcPr>
            </w:tcPrChange>
          </w:tcPr>
          <w:p w14:paraId="1493401E" w14:textId="77777777" w:rsidR="00E77514" w:rsidRDefault="00E77514" w:rsidP="00FC0611">
            <w:pPr>
              <w:pStyle w:val="NormalinTable"/>
            </w:pPr>
            <w:r>
              <w:rPr>
                <w:b/>
              </w:rPr>
              <w:t>5110 00 00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5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00F6F60" w14:textId="77777777" w:rsidR="00E77514" w:rsidRDefault="00E77514" w:rsidP="00FC0611">
            <w:pPr>
              <w:pStyle w:val="NormalinTable"/>
              <w:tabs>
                <w:tab w:val="left" w:pos="1250"/>
              </w:tabs>
            </w:pPr>
            <w:r>
              <w:t>0.00%</w:t>
            </w:r>
          </w:p>
        </w:tc>
      </w:tr>
      <w:tr w:rsidR="00E77514" w14:paraId="23607C19" w14:textId="77777777" w:rsidTr="00162610">
        <w:trPr>
          <w:cantSplit/>
          <w:trPrChange w:id="355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552" w:author="David Owen" w:date="2019-06-03T11:19:00Z">
              <w:tcPr>
                <w:tcW w:w="0" w:type="auto"/>
                <w:tcBorders>
                  <w:top w:val="single" w:sz="4" w:space="0" w:color="A6A6A6" w:themeColor="background1" w:themeShade="A6"/>
                  <w:right w:val="single" w:sz="4" w:space="0" w:color="000000" w:themeColor="text1"/>
                </w:tcBorders>
              </w:tcPr>
            </w:tcPrChange>
          </w:tcPr>
          <w:p w14:paraId="3405AEC6" w14:textId="77777777" w:rsidR="00E77514" w:rsidRDefault="00E77514" w:rsidP="00FC0611">
            <w:pPr>
              <w:pStyle w:val="NormalinTable"/>
            </w:pPr>
            <w:r>
              <w:rPr>
                <w:b/>
              </w:rPr>
              <w:t>5111 00 00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5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90EAF1B" w14:textId="77777777" w:rsidR="00E77514" w:rsidRDefault="00E77514" w:rsidP="00FC0611">
            <w:pPr>
              <w:pStyle w:val="NormalinTable"/>
              <w:tabs>
                <w:tab w:val="left" w:pos="1250"/>
              </w:tabs>
            </w:pPr>
            <w:r>
              <w:t>0.00%</w:t>
            </w:r>
          </w:p>
        </w:tc>
      </w:tr>
      <w:tr w:rsidR="00E77514" w14:paraId="35D9B02C" w14:textId="77777777" w:rsidTr="00162610">
        <w:trPr>
          <w:cantSplit/>
          <w:trPrChange w:id="355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555" w:author="David Owen" w:date="2019-06-03T11:19:00Z">
              <w:tcPr>
                <w:tcW w:w="0" w:type="auto"/>
                <w:tcBorders>
                  <w:top w:val="single" w:sz="4" w:space="0" w:color="A6A6A6" w:themeColor="background1" w:themeShade="A6"/>
                  <w:right w:val="single" w:sz="4" w:space="0" w:color="000000" w:themeColor="text1"/>
                </w:tcBorders>
              </w:tcPr>
            </w:tcPrChange>
          </w:tcPr>
          <w:p w14:paraId="47858407" w14:textId="77777777" w:rsidR="00E77514" w:rsidRDefault="00E77514" w:rsidP="00FC0611">
            <w:pPr>
              <w:pStyle w:val="NormalinTable"/>
            </w:pPr>
            <w:r>
              <w:rPr>
                <w:b/>
              </w:rPr>
              <w:t>5112 00 00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5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826DC2E" w14:textId="77777777" w:rsidR="00E77514" w:rsidRDefault="00E77514" w:rsidP="00FC0611">
            <w:pPr>
              <w:pStyle w:val="NormalinTable"/>
              <w:tabs>
                <w:tab w:val="left" w:pos="1250"/>
              </w:tabs>
            </w:pPr>
            <w:r>
              <w:t>0.00%</w:t>
            </w:r>
          </w:p>
        </w:tc>
      </w:tr>
      <w:tr w:rsidR="00E77514" w14:paraId="163E3790" w14:textId="77777777" w:rsidTr="00162610">
        <w:trPr>
          <w:cantSplit/>
          <w:trPrChange w:id="355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558" w:author="David Owen" w:date="2019-06-03T11:19:00Z">
              <w:tcPr>
                <w:tcW w:w="0" w:type="auto"/>
                <w:tcBorders>
                  <w:top w:val="single" w:sz="4" w:space="0" w:color="A6A6A6" w:themeColor="background1" w:themeShade="A6"/>
                  <w:right w:val="single" w:sz="4" w:space="0" w:color="000000" w:themeColor="text1"/>
                </w:tcBorders>
              </w:tcPr>
            </w:tcPrChange>
          </w:tcPr>
          <w:p w14:paraId="7B484B31" w14:textId="77777777" w:rsidR="00E77514" w:rsidRDefault="00E77514" w:rsidP="00FC0611">
            <w:pPr>
              <w:pStyle w:val="NormalinTable"/>
            </w:pPr>
            <w:r>
              <w:rPr>
                <w:b/>
              </w:rPr>
              <w:t>5113 00 00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5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F799462" w14:textId="77777777" w:rsidR="00E77514" w:rsidRDefault="00E77514" w:rsidP="00FC0611">
            <w:pPr>
              <w:pStyle w:val="NormalinTable"/>
              <w:tabs>
                <w:tab w:val="left" w:pos="1250"/>
              </w:tabs>
            </w:pPr>
            <w:r>
              <w:t>0.00%</w:t>
            </w:r>
          </w:p>
        </w:tc>
      </w:tr>
      <w:tr w:rsidR="00E77514" w14:paraId="4EFC8BAC" w14:textId="77777777" w:rsidTr="00162610">
        <w:trPr>
          <w:cantSplit/>
          <w:trPrChange w:id="356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561" w:author="David Owen" w:date="2019-06-03T11:19:00Z">
              <w:tcPr>
                <w:tcW w:w="0" w:type="auto"/>
                <w:tcBorders>
                  <w:top w:val="single" w:sz="4" w:space="0" w:color="A6A6A6" w:themeColor="background1" w:themeShade="A6"/>
                  <w:right w:val="single" w:sz="4" w:space="0" w:color="000000" w:themeColor="text1"/>
                </w:tcBorders>
              </w:tcPr>
            </w:tcPrChange>
          </w:tcPr>
          <w:p w14:paraId="6BE65F7C" w14:textId="77777777" w:rsidR="00E77514" w:rsidRDefault="00E77514" w:rsidP="00FC0611">
            <w:pPr>
              <w:pStyle w:val="NormalinTable"/>
            </w:pPr>
            <w:r>
              <w:rPr>
                <w:b/>
              </w:rPr>
              <w:t>5200 00 00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6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FE9FF85" w14:textId="77777777" w:rsidR="00E77514" w:rsidRDefault="00E77514" w:rsidP="00FC0611">
            <w:pPr>
              <w:pStyle w:val="NormalinTable"/>
              <w:tabs>
                <w:tab w:val="left" w:pos="1250"/>
              </w:tabs>
            </w:pPr>
            <w:r>
              <w:t>0.00%</w:t>
            </w:r>
          </w:p>
        </w:tc>
      </w:tr>
      <w:tr w:rsidR="00E77514" w14:paraId="4C70F546" w14:textId="77777777" w:rsidTr="00162610">
        <w:trPr>
          <w:cantSplit/>
          <w:trPrChange w:id="356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564" w:author="David Owen" w:date="2019-06-03T11:19:00Z">
              <w:tcPr>
                <w:tcW w:w="0" w:type="auto"/>
                <w:tcBorders>
                  <w:top w:val="single" w:sz="4" w:space="0" w:color="A6A6A6" w:themeColor="background1" w:themeShade="A6"/>
                  <w:right w:val="single" w:sz="4" w:space="0" w:color="000000" w:themeColor="text1"/>
                </w:tcBorders>
              </w:tcPr>
            </w:tcPrChange>
          </w:tcPr>
          <w:p w14:paraId="49873726" w14:textId="77777777" w:rsidR="00E77514" w:rsidRDefault="00E77514" w:rsidP="00FC0611">
            <w:pPr>
              <w:pStyle w:val="NormalinTable"/>
            </w:pPr>
            <w:r>
              <w:rPr>
                <w:b/>
              </w:rPr>
              <w:t>5300 00 00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6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35B9BB2" w14:textId="77777777" w:rsidR="00E77514" w:rsidRDefault="00E77514" w:rsidP="00FC0611">
            <w:pPr>
              <w:pStyle w:val="NormalinTable"/>
              <w:tabs>
                <w:tab w:val="left" w:pos="1250"/>
              </w:tabs>
            </w:pPr>
            <w:r>
              <w:t>0.00%</w:t>
            </w:r>
          </w:p>
        </w:tc>
      </w:tr>
      <w:tr w:rsidR="00E77514" w14:paraId="76E60517" w14:textId="77777777" w:rsidTr="00162610">
        <w:trPr>
          <w:cantSplit/>
          <w:trPrChange w:id="356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567" w:author="David Owen" w:date="2019-06-03T11:19:00Z">
              <w:tcPr>
                <w:tcW w:w="0" w:type="auto"/>
                <w:tcBorders>
                  <w:top w:val="single" w:sz="4" w:space="0" w:color="A6A6A6" w:themeColor="background1" w:themeShade="A6"/>
                  <w:right w:val="single" w:sz="4" w:space="0" w:color="000000" w:themeColor="text1"/>
                </w:tcBorders>
              </w:tcPr>
            </w:tcPrChange>
          </w:tcPr>
          <w:p w14:paraId="247E50B4" w14:textId="77777777" w:rsidR="00E77514" w:rsidRDefault="00E77514" w:rsidP="00FC0611">
            <w:pPr>
              <w:pStyle w:val="NormalinTable"/>
            </w:pPr>
            <w:r>
              <w:rPr>
                <w:b/>
              </w:rPr>
              <w:t>5400 00 00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6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CEACDCD" w14:textId="77777777" w:rsidR="00E77514" w:rsidRDefault="00E77514" w:rsidP="00FC0611">
            <w:pPr>
              <w:pStyle w:val="NormalinTable"/>
              <w:tabs>
                <w:tab w:val="left" w:pos="1250"/>
              </w:tabs>
            </w:pPr>
            <w:r>
              <w:t>0.00%</w:t>
            </w:r>
          </w:p>
        </w:tc>
      </w:tr>
      <w:tr w:rsidR="00E77514" w14:paraId="62B6D347" w14:textId="77777777" w:rsidTr="00162610">
        <w:trPr>
          <w:cantSplit/>
          <w:trPrChange w:id="356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570" w:author="David Owen" w:date="2019-06-03T11:19:00Z">
              <w:tcPr>
                <w:tcW w:w="0" w:type="auto"/>
                <w:tcBorders>
                  <w:top w:val="single" w:sz="4" w:space="0" w:color="A6A6A6" w:themeColor="background1" w:themeShade="A6"/>
                  <w:right w:val="single" w:sz="4" w:space="0" w:color="000000" w:themeColor="text1"/>
                </w:tcBorders>
              </w:tcPr>
            </w:tcPrChange>
          </w:tcPr>
          <w:p w14:paraId="715E3877" w14:textId="77777777" w:rsidR="00E77514" w:rsidRDefault="00E77514" w:rsidP="00FC0611">
            <w:pPr>
              <w:pStyle w:val="NormalinTable"/>
            </w:pPr>
            <w:r>
              <w:rPr>
                <w:b/>
              </w:rPr>
              <w:t>5500 00 00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7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6A929D6" w14:textId="77777777" w:rsidR="00E77514" w:rsidRDefault="00E77514" w:rsidP="00FC0611">
            <w:pPr>
              <w:pStyle w:val="NormalinTable"/>
              <w:tabs>
                <w:tab w:val="left" w:pos="1250"/>
              </w:tabs>
            </w:pPr>
            <w:r>
              <w:t>0.00%</w:t>
            </w:r>
          </w:p>
        </w:tc>
      </w:tr>
      <w:tr w:rsidR="00E77514" w14:paraId="743DFDCF" w14:textId="77777777" w:rsidTr="00162610">
        <w:trPr>
          <w:cantSplit/>
          <w:trPrChange w:id="357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573" w:author="David Owen" w:date="2019-06-03T11:19:00Z">
              <w:tcPr>
                <w:tcW w:w="0" w:type="auto"/>
                <w:tcBorders>
                  <w:top w:val="single" w:sz="4" w:space="0" w:color="A6A6A6" w:themeColor="background1" w:themeShade="A6"/>
                  <w:right w:val="single" w:sz="4" w:space="0" w:color="000000" w:themeColor="text1"/>
                </w:tcBorders>
              </w:tcPr>
            </w:tcPrChange>
          </w:tcPr>
          <w:p w14:paraId="1AD43126" w14:textId="77777777" w:rsidR="00E77514" w:rsidRDefault="00E77514" w:rsidP="00FC0611">
            <w:pPr>
              <w:pStyle w:val="NormalinTable"/>
            </w:pPr>
            <w:r>
              <w:rPr>
                <w:b/>
              </w:rPr>
              <w:t>5600 00 00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7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96E36ED" w14:textId="77777777" w:rsidR="00E77514" w:rsidRDefault="00E77514" w:rsidP="00FC0611">
            <w:pPr>
              <w:pStyle w:val="NormalinTable"/>
              <w:tabs>
                <w:tab w:val="left" w:pos="1250"/>
              </w:tabs>
            </w:pPr>
            <w:r>
              <w:t>0.00%</w:t>
            </w:r>
          </w:p>
        </w:tc>
      </w:tr>
      <w:tr w:rsidR="00E77514" w14:paraId="417D5C3A" w14:textId="77777777" w:rsidTr="00162610">
        <w:trPr>
          <w:cantSplit/>
          <w:trPrChange w:id="357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576" w:author="David Owen" w:date="2019-06-03T11:19:00Z">
              <w:tcPr>
                <w:tcW w:w="0" w:type="auto"/>
                <w:tcBorders>
                  <w:top w:val="single" w:sz="4" w:space="0" w:color="A6A6A6" w:themeColor="background1" w:themeShade="A6"/>
                  <w:right w:val="single" w:sz="4" w:space="0" w:color="000000" w:themeColor="text1"/>
                </w:tcBorders>
              </w:tcPr>
            </w:tcPrChange>
          </w:tcPr>
          <w:p w14:paraId="093ED4A1" w14:textId="77777777" w:rsidR="00E77514" w:rsidRDefault="00E77514" w:rsidP="00FC0611">
            <w:pPr>
              <w:pStyle w:val="NormalinTable"/>
            </w:pPr>
            <w:r>
              <w:rPr>
                <w:b/>
              </w:rPr>
              <w:t>5700 00 00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7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A6FE3A7" w14:textId="77777777" w:rsidR="00E77514" w:rsidRDefault="00E77514" w:rsidP="00FC0611">
            <w:pPr>
              <w:pStyle w:val="NormalinTable"/>
              <w:tabs>
                <w:tab w:val="left" w:pos="1250"/>
              </w:tabs>
            </w:pPr>
            <w:r>
              <w:t>0.00%</w:t>
            </w:r>
          </w:p>
        </w:tc>
      </w:tr>
      <w:tr w:rsidR="00E77514" w14:paraId="11EB3DEB" w14:textId="77777777" w:rsidTr="00162610">
        <w:trPr>
          <w:cantSplit/>
          <w:trPrChange w:id="357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579" w:author="David Owen" w:date="2019-06-03T11:19:00Z">
              <w:tcPr>
                <w:tcW w:w="0" w:type="auto"/>
                <w:tcBorders>
                  <w:top w:val="single" w:sz="4" w:space="0" w:color="A6A6A6" w:themeColor="background1" w:themeShade="A6"/>
                  <w:right w:val="single" w:sz="4" w:space="0" w:color="000000" w:themeColor="text1"/>
                </w:tcBorders>
              </w:tcPr>
            </w:tcPrChange>
          </w:tcPr>
          <w:p w14:paraId="0147FFC1" w14:textId="77777777" w:rsidR="00E77514" w:rsidRDefault="00E77514" w:rsidP="00FC0611">
            <w:pPr>
              <w:pStyle w:val="NormalinTable"/>
            </w:pPr>
            <w:r>
              <w:rPr>
                <w:b/>
              </w:rPr>
              <w:t>5800 00 00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8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22B4B0E" w14:textId="77777777" w:rsidR="00E77514" w:rsidRDefault="00E77514" w:rsidP="00FC0611">
            <w:pPr>
              <w:pStyle w:val="NormalinTable"/>
              <w:tabs>
                <w:tab w:val="left" w:pos="1250"/>
              </w:tabs>
            </w:pPr>
            <w:r>
              <w:t>0.00%</w:t>
            </w:r>
          </w:p>
        </w:tc>
      </w:tr>
      <w:tr w:rsidR="00E77514" w14:paraId="28E4C6F2" w14:textId="77777777" w:rsidTr="00162610">
        <w:trPr>
          <w:cantSplit/>
          <w:trPrChange w:id="358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582" w:author="David Owen" w:date="2019-06-03T11:19:00Z">
              <w:tcPr>
                <w:tcW w:w="0" w:type="auto"/>
                <w:tcBorders>
                  <w:top w:val="single" w:sz="4" w:space="0" w:color="A6A6A6" w:themeColor="background1" w:themeShade="A6"/>
                  <w:right w:val="single" w:sz="4" w:space="0" w:color="000000" w:themeColor="text1"/>
                </w:tcBorders>
              </w:tcPr>
            </w:tcPrChange>
          </w:tcPr>
          <w:p w14:paraId="08B3198C" w14:textId="77777777" w:rsidR="00E77514" w:rsidRDefault="00E77514" w:rsidP="00FC0611">
            <w:pPr>
              <w:pStyle w:val="NormalinTable"/>
            </w:pPr>
            <w:r>
              <w:rPr>
                <w:b/>
              </w:rPr>
              <w:t>5900 00 00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8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9E7B3AD" w14:textId="77777777" w:rsidR="00E77514" w:rsidRDefault="00E77514" w:rsidP="00FC0611">
            <w:pPr>
              <w:pStyle w:val="NormalinTable"/>
              <w:tabs>
                <w:tab w:val="left" w:pos="1250"/>
              </w:tabs>
            </w:pPr>
            <w:r>
              <w:t>0.00%</w:t>
            </w:r>
          </w:p>
        </w:tc>
      </w:tr>
      <w:tr w:rsidR="00E77514" w14:paraId="02928DDE" w14:textId="77777777" w:rsidTr="00162610">
        <w:trPr>
          <w:cantSplit/>
          <w:trPrChange w:id="358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585" w:author="David Owen" w:date="2019-06-03T11:19:00Z">
              <w:tcPr>
                <w:tcW w:w="0" w:type="auto"/>
                <w:tcBorders>
                  <w:top w:val="single" w:sz="4" w:space="0" w:color="A6A6A6" w:themeColor="background1" w:themeShade="A6"/>
                  <w:right w:val="single" w:sz="4" w:space="0" w:color="000000" w:themeColor="text1"/>
                </w:tcBorders>
              </w:tcPr>
            </w:tcPrChange>
          </w:tcPr>
          <w:p w14:paraId="6BB0F63F" w14:textId="77777777" w:rsidR="00E77514" w:rsidRDefault="00E77514" w:rsidP="00FC0611">
            <w:pPr>
              <w:pStyle w:val="NormalinTable"/>
            </w:pPr>
            <w:r>
              <w:rPr>
                <w:b/>
              </w:rPr>
              <w:t>6000 00 00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8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EE3C1E6" w14:textId="77777777" w:rsidR="00E77514" w:rsidRDefault="00E77514" w:rsidP="00FC0611">
            <w:pPr>
              <w:pStyle w:val="NormalinTable"/>
              <w:tabs>
                <w:tab w:val="left" w:pos="1250"/>
              </w:tabs>
            </w:pPr>
            <w:r>
              <w:t>0.00%</w:t>
            </w:r>
          </w:p>
        </w:tc>
      </w:tr>
      <w:tr w:rsidR="00E77514" w14:paraId="5A0161A1" w14:textId="77777777" w:rsidTr="00162610">
        <w:trPr>
          <w:cantSplit/>
          <w:trPrChange w:id="358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588" w:author="David Owen" w:date="2019-06-03T11:19:00Z">
              <w:tcPr>
                <w:tcW w:w="0" w:type="auto"/>
                <w:tcBorders>
                  <w:top w:val="single" w:sz="4" w:space="0" w:color="A6A6A6" w:themeColor="background1" w:themeShade="A6"/>
                  <w:right w:val="single" w:sz="4" w:space="0" w:color="000000" w:themeColor="text1"/>
                </w:tcBorders>
              </w:tcPr>
            </w:tcPrChange>
          </w:tcPr>
          <w:p w14:paraId="4B59341F" w14:textId="77777777" w:rsidR="00E77514" w:rsidRDefault="00E77514" w:rsidP="00FC0611">
            <w:pPr>
              <w:pStyle w:val="NormalinTable"/>
            </w:pPr>
            <w:r>
              <w:rPr>
                <w:b/>
              </w:rPr>
              <w:t>6100 00 00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8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8316520" w14:textId="77777777" w:rsidR="00E77514" w:rsidRDefault="00E77514" w:rsidP="00FC0611">
            <w:pPr>
              <w:pStyle w:val="NormalinTable"/>
              <w:tabs>
                <w:tab w:val="left" w:pos="1250"/>
              </w:tabs>
            </w:pPr>
            <w:r>
              <w:t>0.00%</w:t>
            </w:r>
          </w:p>
        </w:tc>
      </w:tr>
      <w:tr w:rsidR="00E77514" w14:paraId="67409223" w14:textId="77777777" w:rsidTr="00162610">
        <w:trPr>
          <w:cantSplit/>
          <w:trPrChange w:id="359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591" w:author="David Owen" w:date="2019-06-03T11:19:00Z">
              <w:tcPr>
                <w:tcW w:w="0" w:type="auto"/>
                <w:tcBorders>
                  <w:top w:val="single" w:sz="4" w:space="0" w:color="A6A6A6" w:themeColor="background1" w:themeShade="A6"/>
                  <w:right w:val="single" w:sz="4" w:space="0" w:color="000000" w:themeColor="text1"/>
                </w:tcBorders>
              </w:tcPr>
            </w:tcPrChange>
          </w:tcPr>
          <w:p w14:paraId="020B31A3" w14:textId="77777777" w:rsidR="00E77514" w:rsidRDefault="00E77514" w:rsidP="00FC0611">
            <w:pPr>
              <w:pStyle w:val="NormalinTable"/>
            </w:pPr>
            <w:r>
              <w:rPr>
                <w:b/>
              </w:rPr>
              <w:t>6200 00 00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9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27BED05" w14:textId="77777777" w:rsidR="00E77514" w:rsidRDefault="00E77514" w:rsidP="00FC0611">
            <w:pPr>
              <w:pStyle w:val="NormalinTable"/>
              <w:tabs>
                <w:tab w:val="left" w:pos="1250"/>
              </w:tabs>
            </w:pPr>
            <w:r>
              <w:t>0.00%</w:t>
            </w:r>
          </w:p>
        </w:tc>
      </w:tr>
      <w:tr w:rsidR="00E77514" w14:paraId="26A80CB9" w14:textId="77777777" w:rsidTr="00162610">
        <w:trPr>
          <w:cantSplit/>
          <w:trPrChange w:id="359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594" w:author="David Owen" w:date="2019-06-03T11:19:00Z">
              <w:tcPr>
                <w:tcW w:w="0" w:type="auto"/>
                <w:tcBorders>
                  <w:top w:val="single" w:sz="4" w:space="0" w:color="A6A6A6" w:themeColor="background1" w:themeShade="A6"/>
                  <w:right w:val="single" w:sz="4" w:space="0" w:color="000000" w:themeColor="text1"/>
                </w:tcBorders>
              </w:tcPr>
            </w:tcPrChange>
          </w:tcPr>
          <w:p w14:paraId="333337D4" w14:textId="77777777" w:rsidR="00E77514" w:rsidRDefault="00E77514" w:rsidP="00FC0611">
            <w:pPr>
              <w:pStyle w:val="NormalinTable"/>
            </w:pPr>
            <w:r>
              <w:rPr>
                <w:b/>
              </w:rPr>
              <w:t>6300 00 00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9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EF1A086" w14:textId="77777777" w:rsidR="00E77514" w:rsidRDefault="00E77514" w:rsidP="00FC0611">
            <w:pPr>
              <w:pStyle w:val="NormalinTable"/>
              <w:tabs>
                <w:tab w:val="left" w:pos="1250"/>
              </w:tabs>
            </w:pPr>
            <w:r>
              <w:t>0.00%</w:t>
            </w:r>
          </w:p>
        </w:tc>
      </w:tr>
      <w:tr w:rsidR="00E77514" w14:paraId="4744E755" w14:textId="77777777" w:rsidTr="00162610">
        <w:trPr>
          <w:cantSplit/>
          <w:trPrChange w:id="359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597" w:author="David Owen" w:date="2019-06-03T11:19:00Z">
              <w:tcPr>
                <w:tcW w:w="0" w:type="auto"/>
                <w:tcBorders>
                  <w:top w:val="single" w:sz="4" w:space="0" w:color="A6A6A6" w:themeColor="background1" w:themeShade="A6"/>
                  <w:right w:val="single" w:sz="4" w:space="0" w:color="000000" w:themeColor="text1"/>
                </w:tcBorders>
              </w:tcPr>
            </w:tcPrChange>
          </w:tcPr>
          <w:p w14:paraId="17FCD918" w14:textId="77777777" w:rsidR="00E77514" w:rsidRDefault="00E77514" w:rsidP="00FC0611">
            <w:pPr>
              <w:pStyle w:val="NormalinTable"/>
            </w:pPr>
            <w:r>
              <w:rPr>
                <w:b/>
              </w:rPr>
              <w:t>6400 00 00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9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A2136EC" w14:textId="77777777" w:rsidR="00E77514" w:rsidRDefault="00E77514" w:rsidP="00FC0611">
            <w:pPr>
              <w:pStyle w:val="NormalinTable"/>
              <w:tabs>
                <w:tab w:val="left" w:pos="1250"/>
              </w:tabs>
            </w:pPr>
            <w:r>
              <w:t>0.00%</w:t>
            </w:r>
          </w:p>
        </w:tc>
      </w:tr>
      <w:tr w:rsidR="00E77514" w14:paraId="7B2F7F86" w14:textId="77777777" w:rsidTr="00162610">
        <w:trPr>
          <w:cantSplit/>
          <w:trPrChange w:id="359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600" w:author="David Owen" w:date="2019-06-03T11:19:00Z">
              <w:tcPr>
                <w:tcW w:w="0" w:type="auto"/>
                <w:tcBorders>
                  <w:top w:val="single" w:sz="4" w:space="0" w:color="A6A6A6" w:themeColor="background1" w:themeShade="A6"/>
                  <w:right w:val="single" w:sz="4" w:space="0" w:color="000000" w:themeColor="text1"/>
                </w:tcBorders>
              </w:tcPr>
            </w:tcPrChange>
          </w:tcPr>
          <w:p w14:paraId="396B7B6D" w14:textId="77777777" w:rsidR="00E77514" w:rsidRDefault="00E77514" w:rsidP="00FC0611">
            <w:pPr>
              <w:pStyle w:val="NormalinTable"/>
            </w:pPr>
            <w:r>
              <w:rPr>
                <w:b/>
              </w:rPr>
              <w:t>6501 00 00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60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B6ACC60" w14:textId="77777777" w:rsidR="00E77514" w:rsidRDefault="00E77514" w:rsidP="00FC0611">
            <w:pPr>
              <w:pStyle w:val="NormalinTable"/>
              <w:tabs>
                <w:tab w:val="left" w:pos="1250"/>
              </w:tabs>
            </w:pPr>
            <w:r>
              <w:t>0.00%</w:t>
            </w:r>
          </w:p>
        </w:tc>
      </w:tr>
      <w:tr w:rsidR="00E77514" w14:paraId="08F181F9" w14:textId="77777777" w:rsidTr="00162610">
        <w:trPr>
          <w:cantSplit/>
          <w:trPrChange w:id="360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603" w:author="David Owen" w:date="2019-06-03T11:19:00Z">
              <w:tcPr>
                <w:tcW w:w="0" w:type="auto"/>
                <w:tcBorders>
                  <w:top w:val="single" w:sz="4" w:space="0" w:color="A6A6A6" w:themeColor="background1" w:themeShade="A6"/>
                  <w:right w:val="single" w:sz="4" w:space="0" w:color="000000" w:themeColor="text1"/>
                </w:tcBorders>
              </w:tcPr>
            </w:tcPrChange>
          </w:tcPr>
          <w:p w14:paraId="683C333C" w14:textId="77777777" w:rsidR="00E77514" w:rsidRDefault="00E77514" w:rsidP="00FC0611">
            <w:pPr>
              <w:pStyle w:val="NormalinTable"/>
            </w:pPr>
            <w:r>
              <w:rPr>
                <w:b/>
              </w:rPr>
              <w:t>6505 00 00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60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88672DD" w14:textId="77777777" w:rsidR="00E77514" w:rsidRDefault="00E77514" w:rsidP="00FC0611">
            <w:pPr>
              <w:pStyle w:val="NormalinTable"/>
              <w:tabs>
                <w:tab w:val="left" w:pos="1250"/>
              </w:tabs>
            </w:pPr>
            <w:r>
              <w:t>0.00%</w:t>
            </w:r>
          </w:p>
        </w:tc>
      </w:tr>
      <w:tr w:rsidR="00E77514" w14:paraId="719E4C66" w14:textId="77777777" w:rsidTr="00162610">
        <w:trPr>
          <w:cantSplit/>
          <w:trPrChange w:id="360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606" w:author="David Owen" w:date="2019-06-03T11:19:00Z">
              <w:tcPr>
                <w:tcW w:w="0" w:type="auto"/>
                <w:tcBorders>
                  <w:top w:val="single" w:sz="4" w:space="0" w:color="A6A6A6" w:themeColor="background1" w:themeShade="A6"/>
                  <w:right w:val="single" w:sz="4" w:space="0" w:color="000000" w:themeColor="text1"/>
                </w:tcBorders>
              </w:tcPr>
            </w:tcPrChange>
          </w:tcPr>
          <w:p w14:paraId="3413E056" w14:textId="77777777" w:rsidR="00E77514" w:rsidRDefault="00E77514" w:rsidP="00FC0611">
            <w:pPr>
              <w:pStyle w:val="NormalinTable"/>
            </w:pPr>
            <w:r>
              <w:rPr>
                <w:b/>
              </w:rPr>
              <w:t>6506 00 00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60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9920387" w14:textId="77777777" w:rsidR="00E77514" w:rsidRDefault="00E77514" w:rsidP="00FC0611">
            <w:pPr>
              <w:pStyle w:val="NormalinTable"/>
              <w:tabs>
                <w:tab w:val="left" w:pos="1250"/>
              </w:tabs>
            </w:pPr>
            <w:r>
              <w:t>0.00%</w:t>
            </w:r>
          </w:p>
        </w:tc>
      </w:tr>
      <w:tr w:rsidR="00E77514" w14:paraId="697BE8C6" w14:textId="77777777" w:rsidTr="00162610">
        <w:trPr>
          <w:cantSplit/>
          <w:trPrChange w:id="360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609" w:author="David Owen" w:date="2019-06-03T11:19:00Z">
              <w:tcPr>
                <w:tcW w:w="0" w:type="auto"/>
                <w:tcBorders>
                  <w:top w:val="single" w:sz="4" w:space="0" w:color="A6A6A6" w:themeColor="background1" w:themeShade="A6"/>
                  <w:right w:val="single" w:sz="4" w:space="0" w:color="000000" w:themeColor="text1"/>
                </w:tcBorders>
              </w:tcPr>
            </w:tcPrChange>
          </w:tcPr>
          <w:p w14:paraId="60E5D6B8" w14:textId="77777777" w:rsidR="00E77514" w:rsidRDefault="00E77514" w:rsidP="00FC0611">
            <w:pPr>
              <w:pStyle w:val="NormalinTable"/>
            </w:pPr>
            <w:r>
              <w:rPr>
                <w:b/>
              </w:rPr>
              <w:t>6507 00 00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61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C6B3FCF" w14:textId="77777777" w:rsidR="00E77514" w:rsidRDefault="00E77514" w:rsidP="00FC0611">
            <w:pPr>
              <w:pStyle w:val="NormalinTable"/>
              <w:tabs>
                <w:tab w:val="left" w:pos="1250"/>
              </w:tabs>
            </w:pPr>
            <w:r>
              <w:t>0.00%</w:t>
            </w:r>
          </w:p>
        </w:tc>
      </w:tr>
      <w:tr w:rsidR="00E77514" w14:paraId="248BCEA1" w14:textId="77777777" w:rsidTr="00162610">
        <w:trPr>
          <w:cantSplit/>
          <w:trPrChange w:id="361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612" w:author="David Owen" w:date="2019-06-03T11:19:00Z">
              <w:tcPr>
                <w:tcW w:w="0" w:type="auto"/>
                <w:tcBorders>
                  <w:top w:val="single" w:sz="4" w:space="0" w:color="A6A6A6" w:themeColor="background1" w:themeShade="A6"/>
                  <w:right w:val="single" w:sz="4" w:space="0" w:color="000000" w:themeColor="text1"/>
                </w:tcBorders>
              </w:tcPr>
            </w:tcPrChange>
          </w:tcPr>
          <w:p w14:paraId="519DE871" w14:textId="77777777" w:rsidR="00E77514" w:rsidRDefault="00E77514" w:rsidP="00FC0611">
            <w:pPr>
              <w:pStyle w:val="NormalinTable"/>
            </w:pPr>
            <w:r>
              <w:rPr>
                <w:b/>
              </w:rPr>
              <w:t>6600 00 00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61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1EB2233" w14:textId="77777777" w:rsidR="00E77514" w:rsidRDefault="00E77514" w:rsidP="00FC0611">
            <w:pPr>
              <w:pStyle w:val="NormalinTable"/>
              <w:tabs>
                <w:tab w:val="left" w:pos="1250"/>
              </w:tabs>
            </w:pPr>
            <w:r>
              <w:t>0.00%</w:t>
            </w:r>
          </w:p>
        </w:tc>
      </w:tr>
      <w:tr w:rsidR="00E77514" w14:paraId="5EAB2B13" w14:textId="77777777" w:rsidTr="00162610">
        <w:trPr>
          <w:cantSplit/>
          <w:trPrChange w:id="361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615" w:author="David Owen" w:date="2019-06-03T11:19:00Z">
              <w:tcPr>
                <w:tcW w:w="0" w:type="auto"/>
                <w:tcBorders>
                  <w:top w:val="single" w:sz="4" w:space="0" w:color="A6A6A6" w:themeColor="background1" w:themeShade="A6"/>
                  <w:right w:val="single" w:sz="4" w:space="0" w:color="000000" w:themeColor="text1"/>
                </w:tcBorders>
              </w:tcPr>
            </w:tcPrChange>
          </w:tcPr>
          <w:p w14:paraId="2282B0A2" w14:textId="77777777" w:rsidR="00E77514" w:rsidRDefault="00E77514" w:rsidP="00FC0611">
            <w:pPr>
              <w:pStyle w:val="NormalinTable"/>
            </w:pPr>
            <w:r>
              <w:rPr>
                <w:b/>
              </w:rPr>
              <w:t>6700 00 00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61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ABF0EE5" w14:textId="77777777" w:rsidR="00E77514" w:rsidRDefault="00E77514" w:rsidP="00FC0611">
            <w:pPr>
              <w:pStyle w:val="NormalinTable"/>
              <w:tabs>
                <w:tab w:val="left" w:pos="1250"/>
              </w:tabs>
            </w:pPr>
            <w:r>
              <w:t>0.00%</w:t>
            </w:r>
          </w:p>
        </w:tc>
      </w:tr>
      <w:tr w:rsidR="00E77514" w14:paraId="2D93F559" w14:textId="77777777" w:rsidTr="00162610">
        <w:trPr>
          <w:cantSplit/>
          <w:trPrChange w:id="361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618" w:author="David Owen" w:date="2019-06-03T11:19:00Z">
              <w:tcPr>
                <w:tcW w:w="0" w:type="auto"/>
                <w:tcBorders>
                  <w:top w:val="single" w:sz="4" w:space="0" w:color="A6A6A6" w:themeColor="background1" w:themeShade="A6"/>
                  <w:right w:val="single" w:sz="4" w:space="0" w:color="000000" w:themeColor="text1"/>
                </w:tcBorders>
              </w:tcPr>
            </w:tcPrChange>
          </w:tcPr>
          <w:p w14:paraId="67A06778" w14:textId="77777777" w:rsidR="00E77514" w:rsidRDefault="00E77514" w:rsidP="00FC0611">
            <w:pPr>
              <w:pStyle w:val="NormalinTable"/>
            </w:pPr>
            <w:r>
              <w:rPr>
                <w:b/>
              </w:rPr>
              <w:t>6800 00 00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61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FAE5232" w14:textId="77777777" w:rsidR="00E77514" w:rsidRDefault="00E77514" w:rsidP="00FC0611">
            <w:pPr>
              <w:pStyle w:val="NormalinTable"/>
              <w:tabs>
                <w:tab w:val="left" w:pos="1250"/>
              </w:tabs>
            </w:pPr>
            <w:r>
              <w:t>0.00%</w:t>
            </w:r>
          </w:p>
        </w:tc>
      </w:tr>
      <w:tr w:rsidR="00E77514" w14:paraId="59CAF4C5" w14:textId="77777777" w:rsidTr="00162610">
        <w:trPr>
          <w:cantSplit/>
          <w:trPrChange w:id="362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621" w:author="David Owen" w:date="2019-06-03T11:19:00Z">
              <w:tcPr>
                <w:tcW w:w="0" w:type="auto"/>
                <w:tcBorders>
                  <w:top w:val="single" w:sz="4" w:space="0" w:color="A6A6A6" w:themeColor="background1" w:themeShade="A6"/>
                  <w:right w:val="single" w:sz="4" w:space="0" w:color="000000" w:themeColor="text1"/>
                </w:tcBorders>
              </w:tcPr>
            </w:tcPrChange>
          </w:tcPr>
          <w:p w14:paraId="20381F1E" w14:textId="77777777" w:rsidR="00E77514" w:rsidRDefault="00E77514" w:rsidP="00FC0611">
            <w:pPr>
              <w:pStyle w:val="NormalinTable"/>
            </w:pPr>
            <w:r>
              <w:rPr>
                <w:b/>
              </w:rPr>
              <w:t>6900 00 00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62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40E75D3" w14:textId="77777777" w:rsidR="00E77514" w:rsidRDefault="00E77514" w:rsidP="00FC0611">
            <w:pPr>
              <w:pStyle w:val="NormalinTable"/>
              <w:tabs>
                <w:tab w:val="left" w:pos="1250"/>
              </w:tabs>
            </w:pPr>
            <w:r>
              <w:t>0.00%</w:t>
            </w:r>
          </w:p>
        </w:tc>
      </w:tr>
      <w:tr w:rsidR="00E77514" w14:paraId="6520CE49" w14:textId="77777777" w:rsidTr="00162610">
        <w:trPr>
          <w:cantSplit/>
          <w:trPrChange w:id="362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624" w:author="David Owen" w:date="2019-06-03T11:19:00Z">
              <w:tcPr>
                <w:tcW w:w="0" w:type="auto"/>
                <w:tcBorders>
                  <w:top w:val="single" w:sz="4" w:space="0" w:color="A6A6A6" w:themeColor="background1" w:themeShade="A6"/>
                  <w:right w:val="single" w:sz="4" w:space="0" w:color="000000" w:themeColor="text1"/>
                </w:tcBorders>
              </w:tcPr>
            </w:tcPrChange>
          </w:tcPr>
          <w:p w14:paraId="5A1D1097" w14:textId="77777777" w:rsidR="00E77514" w:rsidRDefault="00E77514" w:rsidP="00FC0611">
            <w:pPr>
              <w:pStyle w:val="NormalinTable"/>
            </w:pPr>
            <w:r>
              <w:rPr>
                <w:b/>
              </w:rPr>
              <w:t>7000 00 00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62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81267B2" w14:textId="77777777" w:rsidR="00E77514" w:rsidRDefault="00E77514" w:rsidP="00FC0611">
            <w:pPr>
              <w:pStyle w:val="NormalinTable"/>
              <w:tabs>
                <w:tab w:val="left" w:pos="1250"/>
              </w:tabs>
            </w:pPr>
            <w:r>
              <w:t>0.00%</w:t>
            </w:r>
          </w:p>
        </w:tc>
      </w:tr>
      <w:tr w:rsidR="00E77514" w14:paraId="17B67BD2" w14:textId="77777777" w:rsidTr="00162610">
        <w:trPr>
          <w:cantSplit/>
          <w:trPrChange w:id="362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627" w:author="David Owen" w:date="2019-06-03T11:19:00Z">
              <w:tcPr>
                <w:tcW w:w="0" w:type="auto"/>
                <w:tcBorders>
                  <w:top w:val="single" w:sz="4" w:space="0" w:color="A6A6A6" w:themeColor="background1" w:themeShade="A6"/>
                  <w:right w:val="single" w:sz="4" w:space="0" w:color="000000" w:themeColor="text1"/>
                </w:tcBorders>
              </w:tcPr>
            </w:tcPrChange>
          </w:tcPr>
          <w:p w14:paraId="3696B052" w14:textId="77777777" w:rsidR="00E77514" w:rsidRDefault="00E77514" w:rsidP="00FC0611">
            <w:pPr>
              <w:pStyle w:val="NormalinTable"/>
            </w:pPr>
            <w:r>
              <w:rPr>
                <w:b/>
              </w:rPr>
              <w:lastRenderedPageBreak/>
              <w:t>7113 00 00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62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DF6FF8C" w14:textId="77777777" w:rsidR="00E77514" w:rsidRDefault="00E77514" w:rsidP="00FC0611">
            <w:pPr>
              <w:pStyle w:val="NormalinTable"/>
              <w:tabs>
                <w:tab w:val="left" w:pos="1250"/>
              </w:tabs>
            </w:pPr>
            <w:r>
              <w:t>0.00%</w:t>
            </w:r>
          </w:p>
        </w:tc>
      </w:tr>
      <w:tr w:rsidR="00E77514" w14:paraId="1C2FA540" w14:textId="77777777" w:rsidTr="00162610">
        <w:trPr>
          <w:cantSplit/>
          <w:trPrChange w:id="362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630" w:author="David Owen" w:date="2019-06-03T11:19:00Z">
              <w:tcPr>
                <w:tcW w:w="0" w:type="auto"/>
                <w:tcBorders>
                  <w:top w:val="single" w:sz="4" w:space="0" w:color="A6A6A6" w:themeColor="background1" w:themeShade="A6"/>
                  <w:right w:val="single" w:sz="4" w:space="0" w:color="000000" w:themeColor="text1"/>
                </w:tcBorders>
              </w:tcPr>
            </w:tcPrChange>
          </w:tcPr>
          <w:p w14:paraId="4EB8F896" w14:textId="77777777" w:rsidR="00E77514" w:rsidRDefault="00E77514" w:rsidP="00FC0611">
            <w:pPr>
              <w:pStyle w:val="NormalinTable"/>
            </w:pPr>
            <w:r>
              <w:rPr>
                <w:b/>
              </w:rPr>
              <w:t>7114 00 00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63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9256F68" w14:textId="77777777" w:rsidR="00E77514" w:rsidRDefault="00E77514" w:rsidP="00FC0611">
            <w:pPr>
              <w:pStyle w:val="NormalinTable"/>
              <w:tabs>
                <w:tab w:val="left" w:pos="1250"/>
              </w:tabs>
            </w:pPr>
            <w:r>
              <w:t>0.00%</w:t>
            </w:r>
          </w:p>
        </w:tc>
      </w:tr>
      <w:tr w:rsidR="00E77514" w14:paraId="035A714D" w14:textId="77777777" w:rsidTr="00162610">
        <w:trPr>
          <w:cantSplit/>
          <w:trPrChange w:id="363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633" w:author="David Owen" w:date="2019-06-03T11:19:00Z">
              <w:tcPr>
                <w:tcW w:w="0" w:type="auto"/>
                <w:tcBorders>
                  <w:top w:val="single" w:sz="4" w:space="0" w:color="A6A6A6" w:themeColor="background1" w:themeShade="A6"/>
                  <w:right w:val="single" w:sz="4" w:space="0" w:color="000000" w:themeColor="text1"/>
                </w:tcBorders>
              </w:tcPr>
            </w:tcPrChange>
          </w:tcPr>
          <w:p w14:paraId="6AE35221" w14:textId="77777777" w:rsidR="00E77514" w:rsidRDefault="00E77514" w:rsidP="00FC0611">
            <w:pPr>
              <w:pStyle w:val="NormalinTable"/>
            </w:pPr>
            <w:r>
              <w:rPr>
                <w:b/>
              </w:rPr>
              <w:t>7115 90 00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63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DD29993" w14:textId="77777777" w:rsidR="00E77514" w:rsidRDefault="00E77514" w:rsidP="00FC0611">
            <w:pPr>
              <w:pStyle w:val="NormalinTable"/>
              <w:tabs>
                <w:tab w:val="left" w:pos="1250"/>
              </w:tabs>
            </w:pPr>
            <w:r>
              <w:t>0.00%</w:t>
            </w:r>
          </w:p>
        </w:tc>
      </w:tr>
      <w:tr w:rsidR="00E77514" w14:paraId="16BF4D6E" w14:textId="77777777" w:rsidTr="00162610">
        <w:trPr>
          <w:cantSplit/>
          <w:trPrChange w:id="363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636" w:author="David Owen" w:date="2019-06-03T11:19:00Z">
              <w:tcPr>
                <w:tcW w:w="0" w:type="auto"/>
                <w:tcBorders>
                  <w:top w:val="single" w:sz="4" w:space="0" w:color="A6A6A6" w:themeColor="background1" w:themeShade="A6"/>
                  <w:right w:val="single" w:sz="4" w:space="0" w:color="000000" w:themeColor="text1"/>
                </w:tcBorders>
              </w:tcPr>
            </w:tcPrChange>
          </w:tcPr>
          <w:p w14:paraId="3FB942BB" w14:textId="77777777" w:rsidR="00E77514" w:rsidRDefault="00E77514" w:rsidP="00FC0611">
            <w:pPr>
              <w:pStyle w:val="NormalinTable"/>
            </w:pPr>
            <w:r>
              <w:rPr>
                <w:b/>
              </w:rPr>
              <w:t>7116 20 80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63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141DCC5" w14:textId="77777777" w:rsidR="00E77514" w:rsidRDefault="00E77514" w:rsidP="00FC0611">
            <w:pPr>
              <w:pStyle w:val="NormalinTable"/>
              <w:tabs>
                <w:tab w:val="left" w:pos="1250"/>
              </w:tabs>
            </w:pPr>
            <w:r>
              <w:t>0.00%</w:t>
            </w:r>
          </w:p>
        </w:tc>
      </w:tr>
      <w:tr w:rsidR="00E77514" w14:paraId="1A976A1C" w14:textId="77777777" w:rsidTr="00162610">
        <w:trPr>
          <w:cantSplit/>
          <w:trPrChange w:id="363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639" w:author="David Owen" w:date="2019-06-03T11:19:00Z">
              <w:tcPr>
                <w:tcW w:w="0" w:type="auto"/>
                <w:tcBorders>
                  <w:top w:val="single" w:sz="4" w:space="0" w:color="A6A6A6" w:themeColor="background1" w:themeShade="A6"/>
                  <w:right w:val="single" w:sz="4" w:space="0" w:color="000000" w:themeColor="text1"/>
                </w:tcBorders>
              </w:tcPr>
            </w:tcPrChange>
          </w:tcPr>
          <w:p w14:paraId="440A42F6" w14:textId="77777777" w:rsidR="00E77514" w:rsidRDefault="00E77514" w:rsidP="00FC0611">
            <w:pPr>
              <w:pStyle w:val="NormalinTable"/>
            </w:pPr>
            <w:r>
              <w:rPr>
                <w:b/>
              </w:rPr>
              <w:t>7117 00 00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64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8B7B494" w14:textId="77777777" w:rsidR="00E77514" w:rsidRDefault="00E77514" w:rsidP="00FC0611">
            <w:pPr>
              <w:pStyle w:val="NormalinTable"/>
              <w:tabs>
                <w:tab w:val="left" w:pos="1250"/>
              </w:tabs>
            </w:pPr>
            <w:r>
              <w:t>0.00%</w:t>
            </w:r>
          </w:p>
        </w:tc>
      </w:tr>
      <w:tr w:rsidR="00E77514" w14:paraId="59FE2992" w14:textId="77777777" w:rsidTr="00162610">
        <w:trPr>
          <w:cantSplit/>
          <w:trPrChange w:id="364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642" w:author="David Owen" w:date="2019-06-03T11:19:00Z">
              <w:tcPr>
                <w:tcW w:w="0" w:type="auto"/>
                <w:tcBorders>
                  <w:top w:val="single" w:sz="4" w:space="0" w:color="A6A6A6" w:themeColor="background1" w:themeShade="A6"/>
                  <w:right w:val="single" w:sz="4" w:space="0" w:color="000000" w:themeColor="text1"/>
                </w:tcBorders>
              </w:tcPr>
            </w:tcPrChange>
          </w:tcPr>
          <w:p w14:paraId="3DCE6D91" w14:textId="77777777" w:rsidR="00E77514" w:rsidRDefault="00E77514" w:rsidP="00FC0611">
            <w:pPr>
              <w:pStyle w:val="NormalinTable"/>
            </w:pPr>
            <w:r>
              <w:rPr>
                <w:b/>
              </w:rPr>
              <w:t>7201 00 00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64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34E32C3" w14:textId="77777777" w:rsidR="00E77514" w:rsidRDefault="00E77514" w:rsidP="00FC0611">
            <w:pPr>
              <w:pStyle w:val="NormalinTable"/>
              <w:tabs>
                <w:tab w:val="left" w:pos="1250"/>
              </w:tabs>
            </w:pPr>
            <w:r>
              <w:t>0.00%</w:t>
            </w:r>
          </w:p>
        </w:tc>
      </w:tr>
      <w:tr w:rsidR="00E77514" w14:paraId="19F2774C" w14:textId="77777777" w:rsidTr="00162610">
        <w:trPr>
          <w:cantSplit/>
          <w:trPrChange w:id="364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645" w:author="David Owen" w:date="2019-06-03T11:19:00Z">
              <w:tcPr>
                <w:tcW w:w="0" w:type="auto"/>
                <w:tcBorders>
                  <w:top w:val="single" w:sz="4" w:space="0" w:color="A6A6A6" w:themeColor="background1" w:themeShade="A6"/>
                  <w:right w:val="single" w:sz="4" w:space="0" w:color="000000" w:themeColor="text1"/>
                </w:tcBorders>
              </w:tcPr>
            </w:tcPrChange>
          </w:tcPr>
          <w:p w14:paraId="068DB1DD" w14:textId="77777777" w:rsidR="00E77514" w:rsidRDefault="00E77514" w:rsidP="00FC0611">
            <w:pPr>
              <w:pStyle w:val="NormalinTable"/>
            </w:pPr>
            <w:r>
              <w:rPr>
                <w:b/>
              </w:rPr>
              <w:t>7202 00 00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64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4ED2D60" w14:textId="77777777" w:rsidR="00E77514" w:rsidRDefault="00E77514" w:rsidP="00FC0611">
            <w:pPr>
              <w:pStyle w:val="NormalinTable"/>
              <w:tabs>
                <w:tab w:val="left" w:pos="1250"/>
              </w:tabs>
            </w:pPr>
            <w:r>
              <w:t>0.00%</w:t>
            </w:r>
          </w:p>
        </w:tc>
      </w:tr>
      <w:tr w:rsidR="00E77514" w14:paraId="1BAEEDDB" w14:textId="77777777" w:rsidTr="00162610">
        <w:trPr>
          <w:cantSplit/>
          <w:trPrChange w:id="364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648" w:author="David Owen" w:date="2019-06-03T11:19:00Z">
              <w:tcPr>
                <w:tcW w:w="0" w:type="auto"/>
                <w:tcBorders>
                  <w:top w:val="single" w:sz="4" w:space="0" w:color="A6A6A6" w:themeColor="background1" w:themeShade="A6"/>
                  <w:right w:val="single" w:sz="4" w:space="0" w:color="000000" w:themeColor="text1"/>
                </w:tcBorders>
              </w:tcPr>
            </w:tcPrChange>
          </w:tcPr>
          <w:p w14:paraId="05D753AA" w14:textId="77777777" w:rsidR="00E77514" w:rsidRDefault="00E77514" w:rsidP="00FC0611">
            <w:pPr>
              <w:pStyle w:val="NormalinTable"/>
            </w:pPr>
            <w:r>
              <w:rPr>
                <w:b/>
              </w:rPr>
              <w:t>7300 00 00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64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0B144F3" w14:textId="77777777" w:rsidR="00E77514" w:rsidRDefault="00E77514" w:rsidP="00FC0611">
            <w:pPr>
              <w:pStyle w:val="NormalinTable"/>
              <w:tabs>
                <w:tab w:val="left" w:pos="1250"/>
              </w:tabs>
            </w:pPr>
            <w:r>
              <w:t>0.00%</w:t>
            </w:r>
          </w:p>
        </w:tc>
      </w:tr>
      <w:tr w:rsidR="00E77514" w14:paraId="37529868" w14:textId="77777777" w:rsidTr="00162610">
        <w:trPr>
          <w:cantSplit/>
          <w:trPrChange w:id="365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651" w:author="David Owen" w:date="2019-06-03T11:19:00Z">
              <w:tcPr>
                <w:tcW w:w="0" w:type="auto"/>
                <w:tcBorders>
                  <w:top w:val="single" w:sz="4" w:space="0" w:color="A6A6A6" w:themeColor="background1" w:themeShade="A6"/>
                  <w:right w:val="single" w:sz="4" w:space="0" w:color="000000" w:themeColor="text1"/>
                </w:tcBorders>
              </w:tcPr>
            </w:tcPrChange>
          </w:tcPr>
          <w:p w14:paraId="20E79A4A" w14:textId="77777777" w:rsidR="00E77514" w:rsidRDefault="00E77514" w:rsidP="00FC0611">
            <w:pPr>
              <w:pStyle w:val="NormalinTable"/>
            </w:pPr>
            <w:r>
              <w:rPr>
                <w:b/>
              </w:rPr>
              <w:t>7407 00 00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65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016D768" w14:textId="77777777" w:rsidR="00E77514" w:rsidRDefault="00E77514" w:rsidP="00FC0611">
            <w:pPr>
              <w:pStyle w:val="NormalinTable"/>
              <w:tabs>
                <w:tab w:val="left" w:pos="1250"/>
              </w:tabs>
            </w:pPr>
            <w:r>
              <w:t>0.00%</w:t>
            </w:r>
          </w:p>
        </w:tc>
      </w:tr>
      <w:tr w:rsidR="00E77514" w14:paraId="6943380E" w14:textId="77777777" w:rsidTr="00162610">
        <w:trPr>
          <w:cantSplit/>
          <w:trPrChange w:id="365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654" w:author="David Owen" w:date="2019-06-03T11:19:00Z">
              <w:tcPr>
                <w:tcW w:w="0" w:type="auto"/>
                <w:tcBorders>
                  <w:top w:val="single" w:sz="4" w:space="0" w:color="A6A6A6" w:themeColor="background1" w:themeShade="A6"/>
                  <w:right w:val="single" w:sz="4" w:space="0" w:color="000000" w:themeColor="text1"/>
                </w:tcBorders>
              </w:tcPr>
            </w:tcPrChange>
          </w:tcPr>
          <w:p w14:paraId="76ADAFB6" w14:textId="77777777" w:rsidR="00E77514" w:rsidRDefault="00E77514" w:rsidP="00FC0611">
            <w:pPr>
              <w:pStyle w:val="NormalinTable"/>
            </w:pPr>
            <w:r>
              <w:rPr>
                <w:b/>
              </w:rPr>
              <w:t>7408 00 00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65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03AC278" w14:textId="77777777" w:rsidR="00E77514" w:rsidRDefault="00E77514" w:rsidP="00FC0611">
            <w:pPr>
              <w:pStyle w:val="NormalinTable"/>
              <w:tabs>
                <w:tab w:val="left" w:pos="1250"/>
              </w:tabs>
            </w:pPr>
            <w:r>
              <w:t>0.00%</w:t>
            </w:r>
          </w:p>
        </w:tc>
      </w:tr>
      <w:tr w:rsidR="00E77514" w14:paraId="242FA8AD" w14:textId="77777777" w:rsidTr="00162610">
        <w:trPr>
          <w:cantSplit/>
          <w:trPrChange w:id="365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657" w:author="David Owen" w:date="2019-06-03T11:19:00Z">
              <w:tcPr>
                <w:tcW w:w="0" w:type="auto"/>
                <w:tcBorders>
                  <w:top w:val="single" w:sz="4" w:space="0" w:color="A6A6A6" w:themeColor="background1" w:themeShade="A6"/>
                  <w:right w:val="single" w:sz="4" w:space="0" w:color="000000" w:themeColor="text1"/>
                </w:tcBorders>
              </w:tcPr>
            </w:tcPrChange>
          </w:tcPr>
          <w:p w14:paraId="52CA4F59" w14:textId="77777777" w:rsidR="00E77514" w:rsidRDefault="00E77514" w:rsidP="00FC0611">
            <w:pPr>
              <w:pStyle w:val="NormalinTable"/>
            </w:pPr>
            <w:r>
              <w:rPr>
                <w:b/>
              </w:rPr>
              <w:t>7409 00 00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65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652DE87" w14:textId="77777777" w:rsidR="00E77514" w:rsidRDefault="00E77514" w:rsidP="00FC0611">
            <w:pPr>
              <w:pStyle w:val="NormalinTable"/>
              <w:tabs>
                <w:tab w:val="left" w:pos="1250"/>
              </w:tabs>
            </w:pPr>
            <w:r>
              <w:t>0.00%</w:t>
            </w:r>
          </w:p>
        </w:tc>
      </w:tr>
      <w:tr w:rsidR="00E77514" w14:paraId="53F250BE" w14:textId="77777777" w:rsidTr="00162610">
        <w:trPr>
          <w:cantSplit/>
          <w:trPrChange w:id="365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660" w:author="David Owen" w:date="2019-06-03T11:19:00Z">
              <w:tcPr>
                <w:tcW w:w="0" w:type="auto"/>
                <w:tcBorders>
                  <w:top w:val="single" w:sz="4" w:space="0" w:color="A6A6A6" w:themeColor="background1" w:themeShade="A6"/>
                  <w:right w:val="single" w:sz="4" w:space="0" w:color="000000" w:themeColor="text1"/>
                </w:tcBorders>
              </w:tcPr>
            </w:tcPrChange>
          </w:tcPr>
          <w:p w14:paraId="5366C133" w14:textId="77777777" w:rsidR="00E77514" w:rsidRDefault="00E77514" w:rsidP="00FC0611">
            <w:pPr>
              <w:pStyle w:val="NormalinTable"/>
            </w:pPr>
            <w:r>
              <w:rPr>
                <w:b/>
              </w:rPr>
              <w:t>7410 00 00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66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80E9EE4" w14:textId="77777777" w:rsidR="00E77514" w:rsidRDefault="00E77514" w:rsidP="00FC0611">
            <w:pPr>
              <w:pStyle w:val="NormalinTable"/>
              <w:tabs>
                <w:tab w:val="left" w:pos="1250"/>
              </w:tabs>
            </w:pPr>
            <w:r>
              <w:t>0.00%</w:t>
            </w:r>
          </w:p>
        </w:tc>
      </w:tr>
      <w:tr w:rsidR="00E77514" w14:paraId="570B82C8" w14:textId="77777777" w:rsidTr="00162610">
        <w:trPr>
          <w:cantSplit/>
          <w:trPrChange w:id="366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663" w:author="David Owen" w:date="2019-06-03T11:19:00Z">
              <w:tcPr>
                <w:tcW w:w="0" w:type="auto"/>
                <w:tcBorders>
                  <w:top w:val="single" w:sz="4" w:space="0" w:color="A6A6A6" w:themeColor="background1" w:themeShade="A6"/>
                  <w:right w:val="single" w:sz="4" w:space="0" w:color="000000" w:themeColor="text1"/>
                </w:tcBorders>
              </w:tcPr>
            </w:tcPrChange>
          </w:tcPr>
          <w:p w14:paraId="1210608B" w14:textId="77777777" w:rsidR="00E77514" w:rsidRDefault="00E77514" w:rsidP="00FC0611">
            <w:pPr>
              <w:pStyle w:val="NormalinTable"/>
            </w:pPr>
            <w:r>
              <w:rPr>
                <w:b/>
              </w:rPr>
              <w:t>7411 00 00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66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9546DF8" w14:textId="77777777" w:rsidR="00E77514" w:rsidRDefault="00E77514" w:rsidP="00FC0611">
            <w:pPr>
              <w:pStyle w:val="NormalinTable"/>
              <w:tabs>
                <w:tab w:val="left" w:pos="1250"/>
              </w:tabs>
            </w:pPr>
            <w:r>
              <w:t>0.00%</w:t>
            </w:r>
          </w:p>
        </w:tc>
      </w:tr>
      <w:tr w:rsidR="00E77514" w14:paraId="29F5AD81" w14:textId="77777777" w:rsidTr="00162610">
        <w:trPr>
          <w:cantSplit/>
          <w:trPrChange w:id="366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666" w:author="David Owen" w:date="2019-06-03T11:19:00Z">
              <w:tcPr>
                <w:tcW w:w="0" w:type="auto"/>
                <w:tcBorders>
                  <w:top w:val="single" w:sz="4" w:space="0" w:color="A6A6A6" w:themeColor="background1" w:themeShade="A6"/>
                  <w:right w:val="single" w:sz="4" w:space="0" w:color="000000" w:themeColor="text1"/>
                </w:tcBorders>
              </w:tcPr>
            </w:tcPrChange>
          </w:tcPr>
          <w:p w14:paraId="6FA51BA1" w14:textId="77777777" w:rsidR="00E77514" w:rsidRDefault="00E77514" w:rsidP="00FC0611">
            <w:pPr>
              <w:pStyle w:val="NormalinTable"/>
            </w:pPr>
            <w:r>
              <w:rPr>
                <w:b/>
              </w:rPr>
              <w:t>7412 00 00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66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C21DBB0" w14:textId="77777777" w:rsidR="00E77514" w:rsidRDefault="00E77514" w:rsidP="00FC0611">
            <w:pPr>
              <w:pStyle w:val="NormalinTable"/>
              <w:tabs>
                <w:tab w:val="left" w:pos="1250"/>
              </w:tabs>
            </w:pPr>
            <w:r>
              <w:t>0.00%</w:t>
            </w:r>
          </w:p>
        </w:tc>
      </w:tr>
      <w:tr w:rsidR="00E77514" w14:paraId="4C5895AE" w14:textId="77777777" w:rsidTr="00162610">
        <w:trPr>
          <w:cantSplit/>
          <w:trPrChange w:id="366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669" w:author="David Owen" w:date="2019-06-03T11:19:00Z">
              <w:tcPr>
                <w:tcW w:w="0" w:type="auto"/>
                <w:tcBorders>
                  <w:top w:val="single" w:sz="4" w:space="0" w:color="A6A6A6" w:themeColor="background1" w:themeShade="A6"/>
                  <w:right w:val="single" w:sz="4" w:space="0" w:color="000000" w:themeColor="text1"/>
                </w:tcBorders>
              </w:tcPr>
            </w:tcPrChange>
          </w:tcPr>
          <w:p w14:paraId="510DFB0A" w14:textId="77777777" w:rsidR="00E77514" w:rsidRDefault="00E77514" w:rsidP="00FC0611">
            <w:pPr>
              <w:pStyle w:val="NormalinTable"/>
            </w:pPr>
            <w:r>
              <w:rPr>
                <w:b/>
              </w:rPr>
              <w:t>7413 00 00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67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0648BEC" w14:textId="77777777" w:rsidR="00E77514" w:rsidRDefault="00E77514" w:rsidP="00FC0611">
            <w:pPr>
              <w:pStyle w:val="NormalinTable"/>
              <w:tabs>
                <w:tab w:val="left" w:pos="1250"/>
              </w:tabs>
            </w:pPr>
            <w:r>
              <w:t>0.00%</w:t>
            </w:r>
          </w:p>
        </w:tc>
      </w:tr>
      <w:tr w:rsidR="00E77514" w14:paraId="59D71B9B" w14:textId="77777777" w:rsidTr="00162610">
        <w:trPr>
          <w:cantSplit/>
          <w:trPrChange w:id="367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672" w:author="David Owen" w:date="2019-06-03T11:19:00Z">
              <w:tcPr>
                <w:tcW w:w="0" w:type="auto"/>
                <w:tcBorders>
                  <w:top w:val="single" w:sz="4" w:space="0" w:color="A6A6A6" w:themeColor="background1" w:themeShade="A6"/>
                  <w:right w:val="single" w:sz="4" w:space="0" w:color="000000" w:themeColor="text1"/>
                </w:tcBorders>
              </w:tcPr>
            </w:tcPrChange>
          </w:tcPr>
          <w:p w14:paraId="7D730FD8" w14:textId="77777777" w:rsidR="00E77514" w:rsidRDefault="00E77514" w:rsidP="00FC0611">
            <w:pPr>
              <w:pStyle w:val="NormalinTable"/>
            </w:pPr>
            <w:r>
              <w:rPr>
                <w:b/>
              </w:rPr>
              <w:t>7415 00 00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67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233D74A" w14:textId="77777777" w:rsidR="00E77514" w:rsidRDefault="00E77514" w:rsidP="00FC0611">
            <w:pPr>
              <w:pStyle w:val="NormalinTable"/>
              <w:tabs>
                <w:tab w:val="left" w:pos="1250"/>
              </w:tabs>
            </w:pPr>
            <w:r>
              <w:t>0.00%</w:t>
            </w:r>
          </w:p>
        </w:tc>
      </w:tr>
      <w:tr w:rsidR="00E77514" w14:paraId="29366934" w14:textId="77777777" w:rsidTr="00162610">
        <w:trPr>
          <w:cantSplit/>
          <w:trPrChange w:id="367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675" w:author="David Owen" w:date="2019-06-03T11:19:00Z">
              <w:tcPr>
                <w:tcW w:w="0" w:type="auto"/>
                <w:tcBorders>
                  <w:top w:val="single" w:sz="4" w:space="0" w:color="A6A6A6" w:themeColor="background1" w:themeShade="A6"/>
                  <w:right w:val="single" w:sz="4" w:space="0" w:color="000000" w:themeColor="text1"/>
                </w:tcBorders>
              </w:tcPr>
            </w:tcPrChange>
          </w:tcPr>
          <w:p w14:paraId="2C4AEE77" w14:textId="77777777" w:rsidR="00E77514" w:rsidRDefault="00E77514" w:rsidP="00FC0611">
            <w:pPr>
              <w:pStyle w:val="NormalinTable"/>
            </w:pPr>
            <w:r>
              <w:rPr>
                <w:b/>
              </w:rPr>
              <w:t>7418 00 00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67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1AB06F3" w14:textId="77777777" w:rsidR="00E77514" w:rsidRDefault="00E77514" w:rsidP="00FC0611">
            <w:pPr>
              <w:pStyle w:val="NormalinTable"/>
              <w:tabs>
                <w:tab w:val="left" w:pos="1250"/>
              </w:tabs>
            </w:pPr>
            <w:r>
              <w:t>0.00%</w:t>
            </w:r>
          </w:p>
        </w:tc>
      </w:tr>
      <w:tr w:rsidR="00E77514" w14:paraId="1BA59E0F" w14:textId="77777777" w:rsidTr="00162610">
        <w:trPr>
          <w:cantSplit/>
          <w:trPrChange w:id="367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678" w:author="David Owen" w:date="2019-06-03T11:19:00Z">
              <w:tcPr>
                <w:tcW w:w="0" w:type="auto"/>
                <w:tcBorders>
                  <w:top w:val="single" w:sz="4" w:space="0" w:color="A6A6A6" w:themeColor="background1" w:themeShade="A6"/>
                  <w:right w:val="single" w:sz="4" w:space="0" w:color="000000" w:themeColor="text1"/>
                </w:tcBorders>
              </w:tcPr>
            </w:tcPrChange>
          </w:tcPr>
          <w:p w14:paraId="276EA9F6" w14:textId="77777777" w:rsidR="00E77514" w:rsidRDefault="00E77514" w:rsidP="00FC0611">
            <w:pPr>
              <w:pStyle w:val="NormalinTable"/>
            </w:pPr>
            <w:r>
              <w:rPr>
                <w:b/>
              </w:rPr>
              <w:t>7419 00 00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67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B7B1370" w14:textId="77777777" w:rsidR="00E77514" w:rsidRDefault="00E77514" w:rsidP="00FC0611">
            <w:pPr>
              <w:pStyle w:val="NormalinTable"/>
              <w:tabs>
                <w:tab w:val="left" w:pos="1250"/>
              </w:tabs>
            </w:pPr>
            <w:r>
              <w:t>0.00%</w:t>
            </w:r>
          </w:p>
        </w:tc>
      </w:tr>
      <w:tr w:rsidR="00E77514" w14:paraId="69CD3ACB" w14:textId="77777777" w:rsidTr="00162610">
        <w:trPr>
          <w:cantSplit/>
          <w:trPrChange w:id="368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681" w:author="David Owen" w:date="2019-06-03T11:19:00Z">
              <w:tcPr>
                <w:tcW w:w="0" w:type="auto"/>
                <w:tcBorders>
                  <w:top w:val="single" w:sz="4" w:space="0" w:color="A6A6A6" w:themeColor="background1" w:themeShade="A6"/>
                  <w:right w:val="single" w:sz="4" w:space="0" w:color="000000" w:themeColor="text1"/>
                </w:tcBorders>
              </w:tcPr>
            </w:tcPrChange>
          </w:tcPr>
          <w:p w14:paraId="3BAD6E48" w14:textId="77777777" w:rsidR="00E77514" w:rsidRDefault="00E77514" w:rsidP="00FC0611">
            <w:pPr>
              <w:pStyle w:val="NormalinTable"/>
            </w:pPr>
            <w:r>
              <w:rPr>
                <w:b/>
              </w:rPr>
              <w:t>7505 12 00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68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76C88EA" w14:textId="77777777" w:rsidR="00E77514" w:rsidRDefault="00E77514" w:rsidP="00FC0611">
            <w:pPr>
              <w:pStyle w:val="NormalinTable"/>
              <w:tabs>
                <w:tab w:val="left" w:pos="1250"/>
              </w:tabs>
            </w:pPr>
            <w:r>
              <w:t>0.00%</w:t>
            </w:r>
          </w:p>
        </w:tc>
      </w:tr>
      <w:tr w:rsidR="00E77514" w14:paraId="2213D0C1" w14:textId="77777777" w:rsidTr="00162610">
        <w:trPr>
          <w:cantSplit/>
          <w:trPrChange w:id="368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684" w:author="David Owen" w:date="2019-06-03T11:19:00Z">
              <w:tcPr>
                <w:tcW w:w="0" w:type="auto"/>
                <w:tcBorders>
                  <w:top w:val="single" w:sz="4" w:space="0" w:color="A6A6A6" w:themeColor="background1" w:themeShade="A6"/>
                  <w:right w:val="single" w:sz="4" w:space="0" w:color="000000" w:themeColor="text1"/>
                </w:tcBorders>
              </w:tcPr>
            </w:tcPrChange>
          </w:tcPr>
          <w:p w14:paraId="01556A06" w14:textId="77777777" w:rsidR="00E77514" w:rsidRDefault="00E77514" w:rsidP="00FC0611">
            <w:pPr>
              <w:pStyle w:val="NormalinTable"/>
            </w:pPr>
            <w:r>
              <w:rPr>
                <w:b/>
              </w:rPr>
              <w:t>7505 22 00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68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4D1075A" w14:textId="77777777" w:rsidR="00E77514" w:rsidRDefault="00E77514" w:rsidP="00FC0611">
            <w:pPr>
              <w:pStyle w:val="NormalinTable"/>
              <w:tabs>
                <w:tab w:val="left" w:pos="1250"/>
              </w:tabs>
            </w:pPr>
            <w:r>
              <w:t>0.00%</w:t>
            </w:r>
          </w:p>
        </w:tc>
      </w:tr>
      <w:tr w:rsidR="00E77514" w14:paraId="5DFDC747" w14:textId="77777777" w:rsidTr="00162610">
        <w:trPr>
          <w:cantSplit/>
          <w:trPrChange w:id="368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687" w:author="David Owen" w:date="2019-06-03T11:19:00Z">
              <w:tcPr>
                <w:tcW w:w="0" w:type="auto"/>
                <w:tcBorders>
                  <w:top w:val="single" w:sz="4" w:space="0" w:color="A6A6A6" w:themeColor="background1" w:themeShade="A6"/>
                  <w:right w:val="single" w:sz="4" w:space="0" w:color="000000" w:themeColor="text1"/>
                </w:tcBorders>
              </w:tcPr>
            </w:tcPrChange>
          </w:tcPr>
          <w:p w14:paraId="6D3C3EDF" w14:textId="77777777" w:rsidR="00E77514" w:rsidRDefault="00E77514" w:rsidP="00FC0611">
            <w:pPr>
              <w:pStyle w:val="NormalinTable"/>
            </w:pPr>
            <w:r>
              <w:rPr>
                <w:b/>
              </w:rPr>
              <w:t>7506 20 00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68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B44EB25" w14:textId="77777777" w:rsidR="00E77514" w:rsidRDefault="00E77514" w:rsidP="00FC0611">
            <w:pPr>
              <w:pStyle w:val="NormalinTable"/>
              <w:tabs>
                <w:tab w:val="left" w:pos="1250"/>
              </w:tabs>
            </w:pPr>
            <w:r>
              <w:t>0.00%</w:t>
            </w:r>
          </w:p>
        </w:tc>
      </w:tr>
      <w:tr w:rsidR="00E77514" w14:paraId="18BED932" w14:textId="77777777" w:rsidTr="00162610">
        <w:trPr>
          <w:cantSplit/>
          <w:trPrChange w:id="368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690" w:author="David Owen" w:date="2019-06-03T11:19:00Z">
              <w:tcPr>
                <w:tcW w:w="0" w:type="auto"/>
                <w:tcBorders>
                  <w:top w:val="single" w:sz="4" w:space="0" w:color="A6A6A6" w:themeColor="background1" w:themeShade="A6"/>
                  <w:right w:val="single" w:sz="4" w:space="0" w:color="000000" w:themeColor="text1"/>
                </w:tcBorders>
              </w:tcPr>
            </w:tcPrChange>
          </w:tcPr>
          <w:p w14:paraId="6BD2CAA7" w14:textId="77777777" w:rsidR="00E77514" w:rsidRDefault="00E77514" w:rsidP="00FC0611">
            <w:pPr>
              <w:pStyle w:val="NormalinTable"/>
            </w:pPr>
            <w:r>
              <w:rPr>
                <w:b/>
              </w:rPr>
              <w:t>7507 20 00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69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0B55D09" w14:textId="77777777" w:rsidR="00E77514" w:rsidRDefault="00E77514" w:rsidP="00FC0611">
            <w:pPr>
              <w:pStyle w:val="NormalinTable"/>
              <w:tabs>
                <w:tab w:val="left" w:pos="1250"/>
              </w:tabs>
            </w:pPr>
            <w:r>
              <w:t>0.00%</w:t>
            </w:r>
          </w:p>
        </w:tc>
      </w:tr>
      <w:tr w:rsidR="00E77514" w14:paraId="210809BC" w14:textId="77777777" w:rsidTr="00162610">
        <w:trPr>
          <w:cantSplit/>
          <w:trPrChange w:id="369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693" w:author="David Owen" w:date="2019-06-03T11:19:00Z">
              <w:tcPr>
                <w:tcW w:w="0" w:type="auto"/>
                <w:tcBorders>
                  <w:top w:val="single" w:sz="4" w:space="0" w:color="A6A6A6" w:themeColor="background1" w:themeShade="A6"/>
                  <w:right w:val="single" w:sz="4" w:space="0" w:color="000000" w:themeColor="text1"/>
                </w:tcBorders>
              </w:tcPr>
            </w:tcPrChange>
          </w:tcPr>
          <w:p w14:paraId="6C9F0C1B" w14:textId="77777777" w:rsidR="00E77514" w:rsidRDefault="00E77514" w:rsidP="00FC0611">
            <w:pPr>
              <w:pStyle w:val="NormalinTable"/>
            </w:pPr>
            <w:r>
              <w:rPr>
                <w:b/>
              </w:rPr>
              <w:t>7601 10 00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69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CA069D0" w14:textId="77777777" w:rsidR="00E77514" w:rsidRDefault="00E77514" w:rsidP="00FC0611">
            <w:pPr>
              <w:pStyle w:val="NormalinTable"/>
              <w:tabs>
                <w:tab w:val="left" w:pos="1250"/>
              </w:tabs>
            </w:pPr>
            <w:r>
              <w:t>0.00%</w:t>
            </w:r>
          </w:p>
        </w:tc>
      </w:tr>
      <w:tr w:rsidR="00E77514" w14:paraId="0562EF36" w14:textId="77777777" w:rsidTr="00162610">
        <w:trPr>
          <w:cantSplit/>
          <w:trPrChange w:id="369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696" w:author="David Owen" w:date="2019-06-03T11:19:00Z">
              <w:tcPr>
                <w:tcW w:w="0" w:type="auto"/>
                <w:tcBorders>
                  <w:top w:val="single" w:sz="4" w:space="0" w:color="A6A6A6" w:themeColor="background1" w:themeShade="A6"/>
                  <w:right w:val="single" w:sz="4" w:space="0" w:color="000000" w:themeColor="text1"/>
                </w:tcBorders>
              </w:tcPr>
            </w:tcPrChange>
          </w:tcPr>
          <w:p w14:paraId="4C6A3B7A" w14:textId="77777777" w:rsidR="00E77514" w:rsidRDefault="00E77514" w:rsidP="00FC0611">
            <w:pPr>
              <w:pStyle w:val="NormalinTable"/>
            </w:pPr>
            <w:r>
              <w:rPr>
                <w:b/>
              </w:rPr>
              <w:t>7601 20 00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69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2788A6B" w14:textId="77777777" w:rsidR="00E77514" w:rsidRDefault="00E77514" w:rsidP="00FC0611">
            <w:pPr>
              <w:pStyle w:val="NormalinTable"/>
              <w:tabs>
                <w:tab w:val="left" w:pos="1250"/>
              </w:tabs>
            </w:pPr>
            <w:r>
              <w:t>0.00%</w:t>
            </w:r>
          </w:p>
        </w:tc>
      </w:tr>
      <w:tr w:rsidR="00E77514" w14:paraId="043E98F7" w14:textId="77777777" w:rsidTr="00162610">
        <w:trPr>
          <w:cantSplit/>
          <w:trPrChange w:id="369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699" w:author="David Owen" w:date="2019-06-03T11:19:00Z">
              <w:tcPr>
                <w:tcW w:w="0" w:type="auto"/>
                <w:tcBorders>
                  <w:top w:val="single" w:sz="4" w:space="0" w:color="A6A6A6" w:themeColor="background1" w:themeShade="A6"/>
                  <w:right w:val="single" w:sz="4" w:space="0" w:color="000000" w:themeColor="text1"/>
                </w:tcBorders>
              </w:tcPr>
            </w:tcPrChange>
          </w:tcPr>
          <w:p w14:paraId="3F7F90E8" w14:textId="77777777" w:rsidR="00E77514" w:rsidRDefault="00E77514" w:rsidP="00FC0611">
            <w:pPr>
              <w:pStyle w:val="NormalinTable"/>
            </w:pPr>
            <w:r>
              <w:rPr>
                <w:b/>
              </w:rPr>
              <w:t>7603 00 00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70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BE6E728" w14:textId="77777777" w:rsidR="00E77514" w:rsidRDefault="00E77514" w:rsidP="00FC0611">
            <w:pPr>
              <w:pStyle w:val="NormalinTable"/>
              <w:tabs>
                <w:tab w:val="left" w:pos="1250"/>
              </w:tabs>
            </w:pPr>
            <w:r>
              <w:t>0.00%</w:t>
            </w:r>
          </w:p>
        </w:tc>
      </w:tr>
      <w:tr w:rsidR="00E77514" w14:paraId="249CF1C4" w14:textId="77777777" w:rsidTr="00162610">
        <w:trPr>
          <w:cantSplit/>
          <w:trPrChange w:id="370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702" w:author="David Owen" w:date="2019-06-03T11:19:00Z">
              <w:tcPr>
                <w:tcW w:w="0" w:type="auto"/>
                <w:tcBorders>
                  <w:top w:val="single" w:sz="4" w:space="0" w:color="A6A6A6" w:themeColor="background1" w:themeShade="A6"/>
                  <w:right w:val="single" w:sz="4" w:space="0" w:color="000000" w:themeColor="text1"/>
                </w:tcBorders>
              </w:tcPr>
            </w:tcPrChange>
          </w:tcPr>
          <w:p w14:paraId="707EEE61" w14:textId="77777777" w:rsidR="00E77514" w:rsidRDefault="00E77514" w:rsidP="00FC0611">
            <w:pPr>
              <w:pStyle w:val="NormalinTable"/>
            </w:pPr>
            <w:r>
              <w:rPr>
                <w:b/>
              </w:rPr>
              <w:t>7604 00 00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70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08BF759" w14:textId="77777777" w:rsidR="00E77514" w:rsidRDefault="00E77514" w:rsidP="00FC0611">
            <w:pPr>
              <w:pStyle w:val="NormalinTable"/>
              <w:tabs>
                <w:tab w:val="left" w:pos="1250"/>
              </w:tabs>
            </w:pPr>
            <w:r>
              <w:t>0.00%</w:t>
            </w:r>
          </w:p>
        </w:tc>
      </w:tr>
      <w:tr w:rsidR="00E77514" w14:paraId="2C77C54E" w14:textId="77777777" w:rsidTr="00162610">
        <w:trPr>
          <w:cantSplit/>
          <w:trPrChange w:id="370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705" w:author="David Owen" w:date="2019-06-03T11:19:00Z">
              <w:tcPr>
                <w:tcW w:w="0" w:type="auto"/>
                <w:tcBorders>
                  <w:top w:val="single" w:sz="4" w:space="0" w:color="A6A6A6" w:themeColor="background1" w:themeShade="A6"/>
                  <w:right w:val="single" w:sz="4" w:space="0" w:color="000000" w:themeColor="text1"/>
                </w:tcBorders>
              </w:tcPr>
            </w:tcPrChange>
          </w:tcPr>
          <w:p w14:paraId="33F3BD47" w14:textId="77777777" w:rsidR="00E77514" w:rsidRDefault="00E77514" w:rsidP="00FC0611">
            <w:pPr>
              <w:pStyle w:val="NormalinTable"/>
            </w:pPr>
            <w:r>
              <w:rPr>
                <w:b/>
              </w:rPr>
              <w:t>7605 00 00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70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8B114CD" w14:textId="77777777" w:rsidR="00E77514" w:rsidRDefault="00E77514" w:rsidP="00FC0611">
            <w:pPr>
              <w:pStyle w:val="NormalinTable"/>
              <w:tabs>
                <w:tab w:val="left" w:pos="1250"/>
              </w:tabs>
            </w:pPr>
            <w:r>
              <w:t>0.00%</w:t>
            </w:r>
          </w:p>
        </w:tc>
      </w:tr>
      <w:tr w:rsidR="00E77514" w14:paraId="4B37CD22" w14:textId="77777777" w:rsidTr="00162610">
        <w:trPr>
          <w:cantSplit/>
          <w:trPrChange w:id="370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708" w:author="David Owen" w:date="2019-06-03T11:19:00Z">
              <w:tcPr>
                <w:tcW w:w="0" w:type="auto"/>
                <w:tcBorders>
                  <w:top w:val="single" w:sz="4" w:space="0" w:color="A6A6A6" w:themeColor="background1" w:themeShade="A6"/>
                  <w:right w:val="single" w:sz="4" w:space="0" w:color="000000" w:themeColor="text1"/>
                </w:tcBorders>
              </w:tcPr>
            </w:tcPrChange>
          </w:tcPr>
          <w:p w14:paraId="09D90A18" w14:textId="77777777" w:rsidR="00E77514" w:rsidRDefault="00E77514" w:rsidP="00FC0611">
            <w:pPr>
              <w:pStyle w:val="NormalinTable"/>
            </w:pPr>
            <w:r>
              <w:rPr>
                <w:b/>
              </w:rPr>
              <w:t>7606 00 00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70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664FC81" w14:textId="77777777" w:rsidR="00E77514" w:rsidRDefault="00E77514" w:rsidP="00FC0611">
            <w:pPr>
              <w:pStyle w:val="NormalinTable"/>
              <w:tabs>
                <w:tab w:val="left" w:pos="1250"/>
              </w:tabs>
            </w:pPr>
            <w:r>
              <w:t>0.00%</w:t>
            </w:r>
          </w:p>
        </w:tc>
      </w:tr>
      <w:tr w:rsidR="00E77514" w14:paraId="55D192FF" w14:textId="77777777" w:rsidTr="00162610">
        <w:trPr>
          <w:cantSplit/>
          <w:trPrChange w:id="371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711" w:author="David Owen" w:date="2019-06-03T11:19:00Z">
              <w:tcPr>
                <w:tcW w:w="0" w:type="auto"/>
                <w:tcBorders>
                  <w:top w:val="single" w:sz="4" w:space="0" w:color="A6A6A6" w:themeColor="background1" w:themeShade="A6"/>
                  <w:right w:val="single" w:sz="4" w:space="0" w:color="000000" w:themeColor="text1"/>
                </w:tcBorders>
              </w:tcPr>
            </w:tcPrChange>
          </w:tcPr>
          <w:p w14:paraId="36C57D40" w14:textId="77777777" w:rsidR="00E77514" w:rsidRDefault="00E77514" w:rsidP="00FC0611">
            <w:pPr>
              <w:pStyle w:val="NormalinTable"/>
            </w:pPr>
            <w:r>
              <w:rPr>
                <w:b/>
              </w:rPr>
              <w:t>7607 00 00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71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162C94E" w14:textId="77777777" w:rsidR="00E77514" w:rsidRDefault="00E77514" w:rsidP="00FC0611">
            <w:pPr>
              <w:pStyle w:val="NormalinTable"/>
              <w:tabs>
                <w:tab w:val="left" w:pos="1250"/>
              </w:tabs>
            </w:pPr>
            <w:r>
              <w:t>0.00%</w:t>
            </w:r>
          </w:p>
        </w:tc>
      </w:tr>
      <w:tr w:rsidR="00E77514" w14:paraId="016B29D3" w14:textId="77777777" w:rsidTr="00162610">
        <w:trPr>
          <w:cantSplit/>
          <w:trPrChange w:id="371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714" w:author="David Owen" w:date="2019-06-03T11:19:00Z">
              <w:tcPr>
                <w:tcW w:w="0" w:type="auto"/>
                <w:tcBorders>
                  <w:top w:val="single" w:sz="4" w:space="0" w:color="A6A6A6" w:themeColor="background1" w:themeShade="A6"/>
                  <w:right w:val="single" w:sz="4" w:space="0" w:color="000000" w:themeColor="text1"/>
                </w:tcBorders>
              </w:tcPr>
            </w:tcPrChange>
          </w:tcPr>
          <w:p w14:paraId="64011C6C" w14:textId="77777777" w:rsidR="00E77514" w:rsidRDefault="00E77514" w:rsidP="00FC0611">
            <w:pPr>
              <w:pStyle w:val="NormalinTable"/>
            </w:pPr>
            <w:r>
              <w:rPr>
                <w:b/>
              </w:rPr>
              <w:t>7608 00 00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71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9AC48A2" w14:textId="77777777" w:rsidR="00E77514" w:rsidRDefault="00E77514" w:rsidP="00FC0611">
            <w:pPr>
              <w:pStyle w:val="NormalinTable"/>
              <w:tabs>
                <w:tab w:val="left" w:pos="1250"/>
              </w:tabs>
            </w:pPr>
            <w:r>
              <w:t>0.00%</w:t>
            </w:r>
          </w:p>
        </w:tc>
      </w:tr>
      <w:tr w:rsidR="00E77514" w14:paraId="1521E706" w14:textId="77777777" w:rsidTr="00162610">
        <w:trPr>
          <w:cantSplit/>
          <w:trPrChange w:id="371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717" w:author="David Owen" w:date="2019-06-03T11:19:00Z">
              <w:tcPr>
                <w:tcW w:w="0" w:type="auto"/>
                <w:tcBorders>
                  <w:top w:val="single" w:sz="4" w:space="0" w:color="A6A6A6" w:themeColor="background1" w:themeShade="A6"/>
                  <w:right w:val="single" w:sz="4" w:space="0" w:color="000000" w:themeColor="text1"/>
                </w:tcBorders>
              </w:tcPr>
            </w:tcPrChange>
          </w:tcPr>
          <w:p w14:paraId="07303542" w14:textId="77777777" w:rsidR="00E77514" w:rsidRDefault="00E77514" w:rsidP="00FC0611">
            <w:pPr>
              <w:pStyle w:val="NormalinTable"/>
            </w:pPr>
            <w:r>
              <w:rPr>
                <w:b/>
              </w:rPr>
              <w:t>7609 00 00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71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F77E1E5" w14:textId="77777777" w:rsidR="00E77514" w:rsidRDefault="00E77514" w:rsidP="00FC0611">
            <w:pPr>
              <w:pStyle w:val="NormalinTable"/>
              <w:tabs>
                <w:tab w:val="left" w:pos="1250"/>
              </w:tabs>
            </w:pPr>
            <w:r>
              <w:t>0.00%</w:t>
            </w:r>
          </w:p>
        </w:tc>
      </w:tr>
      <w:tr w:rsidR="00E77514" w14:paraId="380B9413" w14:textId="77777777" w:rsidTr="00162610">
        <w:trPr>
          <w:cantSplit/>
          <w:trPrChange w:id="371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720" w:author="David Owen" w:date="2019-06-03T11:19:00Z">
              <w:tcPr>
                <w:tcW w:w="0" w:type="auto"/>
                <w:tcBorders>
                  <w:top w:val="single" w:sz="4" w:space="0" w:color="A6A6A6" w:themeColor="background1" w:themeShade="A6"/>
                  <w:right w:val="single" w:sz="4" w:space="0" w:color="000000" w:themeColor="text1"/>
                </w:tcBorders>
              </w:tcPr>
            </w:tcPrChange>
          </w:tcPr>
          <w:p w14:paraId="50A87E49" w14:textId="77777777" w:rsidR="00E77514" w:rsidRDefault="00E77514" w:rsidP="00FC0611">
            <w:pPr>
              <w:pStyle w:val="NormalinTable"/>
            </w:pPr>
            <w:r>
              <w:rPr>
                <w:b/>
              </w:rPr>
              <w:t>7610 00 00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72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B019DB2" w14:textId="77777777" w:rsidR="00E77514" w:rsidRDefault="00E77514" w:rsidP="00FC0611">
            <w:pPr>
              <w:pStyle w:val="NormalinTable"/>
              <w:tabs>
                <w:tab w:val="left" w:pos="1250"/>
              </w:tabs>
            </w:pPr>
            <w:r>
              <w:t>0.00%</w:t>
            </w:r>
          </w:p>
        </w:tc>
      </w:tr>
      <w:tr w:rsidR="00E77514" w14:paraId="1305ED7E" w14:textId="77777777" w:rsidTr="00162610">
        <w:trPr>
          <w:cantSplit/>
          <w:trPrChange w:id="372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723" w:author="David Owen" w:date="2019-06-03T11:19:00Z">
              <w:tcPr>
                <w:tcW w:w="0" w:type="auto"/>
                <w:tcBorders>
                  <w:top w:val="single" w:sz="4" w:space="0" w:color="A6A6A6" w:themeColor="background1" w:themeShade="A6"/>
                  <w:right w:val="single" w:sz="4" w:space="0" w:color="000000" w:themeColor="text1"/>
                </w:tcBorders>
              </w:tcPr>
            </w:tcPrChange>
          </w:tcPr>
          <w:p w14:paraId="2F3C71A6" w14:textId="77777777" w:rsidR="00E77514" w:rsidRDefault="00E77514" w:rsidP="00FC0611">
            <w:pPr>
              <w:pStyle w:val="NormalinTable"/>
            </w:pPr>
            <w:r>
              <w:rPr>
                <w:b/>
              </w:rPr>
              <w:t>7611 00 00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72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CE0B17D" w14:textId="77777777" w:rsidR="00E77514" w:rsidRDefault="00E77514" w:rsidP="00FC0611">
            <w:pPr>
              <w:pStyle w:val="NormalinTable"/>
              <w:tabs>
                <w:tab w:val="left" w:pos="1250"/>
              </w:tabs>
            </w:pPr>
            <w:r>
              <w:t>0.00%</w:t>
            </w:r>
          </w:p>
        </w:tc>
      </w:tr>
      <w:tr w:rsidR="00E77514" w14:paraId="3783A544" w14:textId="77777777" w:rsidTr="00162610">
        <w:trPr>
          <w:cantSplit/>
          <w:trPrChange w:id="372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726" w:author="David Owen" w:date="2019-06-03T11:19:00Z">
              <w:tcPr>
                <w:tcW w:w="0" w:type="auto"/>
                <w:tcBorders>
                  <w:top w:val="single" w:sz="4" w:space="0" w:color="A6A6A6" w:themeColor="background1" w:themeShade="A6"/>
                  <w:right w:val="single" w:sz="4" w:space="0" w:color="000000" w:themeColor="text1"/>
                </w:tcBorders>
              </w:tcPr>
            </w:tcPrChange>
          </w:tcPr>
          <w:p w14:paraId="6574AF85" w14:textId="77777777" w:rsidR="00E77514" w:rsidRDefault="00E77514" w:rsidP="00FC0611">
            <w:pPr>
              <w:pStyle w:val="NormalinTable"/>
            </w:pPr>
            <w:r>
              <w:rPr>
                <w:b/>
              </w:rPr>
              <w:t>7612 00 00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72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87E7CB9" w14:textId="77777777" w:rsidR="00E77514" w:rsidRDefault="00E77514" w:rsidP="00FC0611">
            <w:pPr>
              <w:pStyle w:val="NormalinTable"/>
              <w:tabs>
                <w:tab w:val="left" w:pos="1250"/>
              </w:tabs>
            </w:pPr>
            <w:r>
              <w:t>0.00%</w:t>
            </w:r>
          </w:p>
        </w:tc>
      </w:tr>
      <w:tr w:rsidR="00E77514" w14:paraId="78A2B7A9" w14:textId="77777777" w:rsidTr="00162610">
        <w:trPr>
          <w:cantSplit/>
          <w:trPrChange w:id="372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729" w:author="David Owen" w:date="2019-06-03T11:19:00Z">
              <w:tcPr>
                <w:tcW w:w="0" w:type="auto"/>
                <w:tcBorders>
                  <w:top w:val="single" w:sz="4" w:space="0" w:color="A6A6A6" w:themeColor="background1" w:themeShade="A6"/>
                  <w:right w:val="single" w:sz="4" w:space="0" w:color="000000" w:themeColor="text1"/>
                </w:tcBorders>
              </w:tcPr>
            </w:tcPrChange>
          </w:tcPr>
          <w:p w14:paraId="5067F64C" w14:textId="77777777" w:rsidR="00E77514" w:rsidRDefault="00E77514" w:rsidP="00FC0611">
            <w:pPr>
              <w:pStyle w:val="NormalinTable"/>
            </w:pPr>
            <w:r>
              <w:rPr>
                <w:b/>
              </w:rPr>
              <w:t>7613 00 00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73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F609E39" w14:textId="77777777" w:rsidR="00E77514" w:rsidRDefault="00E77514" w:rsidP="00FC0611">
            <w:pPr>
              <w:pStyle w:val="NormalinTable"/>
              <w:tabs>
                <w:tab w:val="left" w:pos="1250"/>
              </w:tabs>
            </w:pPr>
            <w:r>
              <w:t>0.00%</w:t>
            </w:r>
          </w:p>
        </w:tc>
      </w:tr>
      <w:tr w:rsidR="00E77514" w14:paraId="21E35CFB" w14:textId="77777777" w:rsidTr="00162610">
        <w:trPr>
          <w:cantSplit/>
          <w:trPrChange w:id="373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732" w:author="David Owen" w:date="2019-06-03T11:19:00Z">
              <w:tcPr>
                <w:tcW w:w="0" w:type="auto"/>
                <w:tcBorders>
                  <w:top w:val="single" w:sz="4" w:space="0" w:color="A6A6A6" w:themeColor="background1" w:themeShade="A6"/>
                  <w:right w:val="single" w:sz="4" w:space="0" w:color="000000" w:themeColor="text1"/>
                </w:tcBorders>
              </w:tcPr>
            </w:tcPrChange>
          </w:tcPr>
          <w:p w14:paraId="156CCF20" w14:textId="77777777" w:rsidR="00E77514" w:rsidRDefault="00E77514" w:rsidP="00FC0611">
            <w:pPr>
              <w:pStyle w:val="NormalinTable"/>
            </w:pPr>
            <w:r>
              <w:rPr>
                <w:b/>
              </w:rPr>
              <w:t>7614 00 00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73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A52B481" w14:textId="77777777" w:rsidR="00E77514" w:rsidRDefault="00E77514" w:rsidP="00FC0611">
            <w:pPr>
              <w:pStyle w:val="NormalinTable"/>
              <w:tabs>
                <w:tab w:val="left" w:pos="1250"/>
              </w:tabs>
            </w:pPr>
            <w:r>
              <w:t>0.00%</w:t>
            </w:r>
          </w:p>
        </w:tc>
      </w:tr>
      <w:tr w:rsidR="00E77514" w14:paraId="67DB17BB" w14:textId="77777777" w:rsidTr="00162610">
        <w:trPr>
          <w:cantSplit/>
          <w:trPrChange w:id="373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735" w:author="David Owen" w:date="2019-06-03T11:19:00Z">
              <w:tcPr>
                <w:tcW w:w="0" w:type="auto"/>
                <w:tcBorders>
                  <w:top w:val="single" w:sz="4" w:space="0" w:color="A6A6A6" w:themeColor="background1" w:themeShade="A6"/>
                  <w:right w:val="single" w:sz="4" w:space="0" w:color="000000" w:themeColor="text1"/>
                </w:tcBorders>
              </w:tcPr>
            </w:tcPrChange>
          </w:tcPr>
          <w:p w14:paraId="2A72D1CA" w14:textId="77777777" w:rsidR="00E77514" w:rsidRDefault="00E77514" w:rsidP="00FC0611">
            <w:pPr>
              <w:pStyle w:val="NormalinTable"/>
            </w:pPr>
            <w:r>
              <w:rPr>
                <w:b/>
              </w:rPr>
              <w:t>7615 00 00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73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1E70C9A" w14:textId="77777777" w:rsidR="00E77514" w:rsidRDefault="00E77514" w:rsidP="00FC0611">
            <w:pPr>
              <w:pStyle w:val="NormalinTable"/>
              <w:tabs>
                <w:tab w:val="left" w:pos="1250"/>
              </w:tabs>
            </w:pPr>
            <w:r>
              <w:t>0.00%</w:t>
            </w:r>
          </w:p>
        </w:tc>
      </w:tr>
      <w:tr w:rsidR="00E77514" w14:paraId="50A46D14" w14:textId="77777777" w:rsidTr="00162610">
        <w:trPr>
          <w:cantSplit/>
          <w:trPrChange w:id="373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738" w:author="David Owen" w:date="2019-06-03T11:19:00Z">
              <w:tcPr>
                <w:tcW w:w="0" w:type="auto"/>
                <w:tcBorders>
                  <w:top w:val="single" w:sz="4" w:space="0" w:color="A6A6A6" w:themeColor="background1" w:themeShade="A6"/>
                  <w:right w:val="single" w:sz="4" w:space="0" w:color="000000" w:themeColor="text1"/>
                </w:tcBorders>
              </w:tcPr>
            </w:tcPrChange>
          </w:tcPr>
          <w:p w14:paraId="5B2A4C14" w14:textId="77777777" w:rsidR="00E77514" w:rsidRDefault="00E77514" w:rsidP="00FC0611">
            <w:pPr>
              <w:pStyle w:val="NormalinTable"/>
            </w:pPr>
            <w:r>
              <w:rPr>
                <w:b/>
              </w:rPr>
              <w:t>7616 00 00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73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0B591BB" w14:textId="77777777" w:rsidR="00E77514" w:rsidRDefault="00E77514" w:rsidP="00FC0611">
            <w:pPr>
              <w:pStyle w:val="NormalinTable"/>
              <w:tabs>
                <w:tab w:val="left" w:pos="1250"/>
              </w:tabs>
            </w:pPr>
            <w:r>
              <w:t>0.00%</w:t>
            </w:r>
          </w:p>
        </w:tc>
      </w:tr>
      <w:tr w:rsidR="00E77514" w14:paraId="552FF1E9" w14:textId="77777777" w:rsidTr="00162610">
        <w:trPr>
          <w:cantSplit/>
          <w:trPrChange w:id="374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741" w:author="David Owen" w:date="2019-06-03T11:19:00Z">
              <w:tcPr>
                <w:tcW w:w="0" w:type="auto"/>
                <w:tcBorders>
                  <w:top w:val="single" w:sz="4" w:space="0" w:color="A6A6A6" w:themeColor="background1" w:themeShade="A6"/>
                  <w:right w:val="single" w:sz="4" w:space="0" w:color="000000" w:themeColor="text1"/>
                </w:tcBorders>
              </w:tcPr>
            </w:tcPrChange>
          </w:tcPr>
          <w:p w14:paraId="4EF9704F" w14:textId="77777777" w:rsidR="00E77514" w:rsidRDefault="00E77514" w:rsidP="00FC0611">
            <w:pPr>
              <w:pStyle w:val="NormalinTable"/>
            </w:pPr>
            <w:r>
              <w:rPr>
                <w:b/>
              </w:rPr>
              <w:t>7800 00 00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74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256560C" w14:textId="77777777" w:rsidR="00E77514" w:rsidRDefault="00E77514" w:rsidP="00FC0611">
            <w:pPr>
              <w:pStyle w:val="NormalinTable"/>
              <w:tabs>
                <w:tab w:val="left" w:pos="1250"/>
              </w:tabs>
            </w:pPr>
            <w:r>
              <w:t>0.00%</w:t>
            </w:r>
          </w:p>
        </w:tc>
      </w:tr>
      <w:tr w:rsidR="00E77514" w14:paraId="3FFADDB4" w14:textId="77777777" w:rsidTr="00162610">
        <w:trPr>
          <w:cantSplit/>
          <w:trPrChange w:id="374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744" w:author="David Owen" w:date="2019-06-03T11:19:00Z">
              <w:tcPr>
                <w:tcW w:w="0" w:type="auto"/>
                <w:tcBorders>
                  <w:top w:val="single" w:sz="4" w:space="0" w:color="A6A6A6" w:themeColor="background1" w:themeShade="A6"/>
                  <w:right w:val="single" w:sz="4" w:space="0" w:color="000000" w:themeColor="text1"/>
                </w:tcBorders>
              </w:tcPr>
            </w:tcPrChange>
          </w:tcPr>
          <w:p w14:paraId="2B605289" w14:textId="77777777" w:rsidR="00E77514" w:rsidRDefault="00E77514" w:rsidP="00FC0611">
            <w:pPr>
              <w:pStyle w:val="NormalinTable"/>
            </w:pPr>
            <w:r>
              <w:rPr>
                <w:b/>
              </w:rPr>
              <w:t>7900 00 00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74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94B11E9" w14:textId="77777777" w:rsidR="00E77514" w:rsidRDefault="00E77514" w:rsidP="00FC0611">
            <w:pPr>
              <w:pStyle w:val="NormalinTable"/>
              <w:tabs>
                <w:tab w:val="left" w:pos="1250"/>
              </w:tabs>
            </w:pPr>
            <w:r>
              <w:t>0.00%</w:t>
            </w:r>
          </w:p>
        </w:tc>
      </w:tr>
      <w:tr w:rsidR="00E77514" w14:paraId="153E1D7F" w14:textId="77777777" w:rsidTr="00162610">
        <w:trPr>
          <w:cantSplit/>
          <w:trPrChange w:id="374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747" w:author="David Owen" w:date="2019-06-03T11:19:00Z">
              <w:tcPr>
                <w:tcW w:w="0" w:type="auto"/>
                <w:tcBorders>
                  <w:top w:val="single" w:sz="4" w:space="0" w:color="A6A6A6" w:themeColor="background1" w:themeShade="A6"/>
                  <w:right w:val="single" w:sz="4" w:space="0" w:color="000000" w:themeColor="text1"/>
                </w:tcBorders>
              </w:tcPr>
            </w:tcPrChange>
          </w:tcPr>
          <w:p w14:paraId="161815DD" w14:textId="77777777" w:rsidR="00E77514" w:rsidRDefault="00E77514" w:rsidP="00FC0611">
            <w:pPr>
              <w:pStyle w:val="NormalinTable"/>
            </w:pPr>
            <w:r>
              <w:rPr>
                <w:b/>
              </w:rPr>
              <w:t>8101 00 00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74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50B8019" w14:textId="77777777" w:rsidR="00E77514" w:rsidRDefault="00E77514" w:rsidP="00FC0611">
            <w:pPr>
              <w:pStyle w:val="NormalinTable"/>
              <w:tabs>
                <w:tab w:val="left" w:pos="1250"/>
              </w:tabs>
            </w:pPr>
            <w:r>
              <w:t>0.00%</w:t>
            </w:r>
          </w:p>
        </w:tc>
      </w:tr>
      <w:tr w:rsidR="00E77514" w14:paraId="278F3495" w14:textId="77777777" w:rsidTr="00162610">
        <w:trPr>
          <w:cantSplit/>
          <w:trPrChange w:id="374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750" w:author="David Owen" w:date="2019-06-03T11:19:00Z">
              <w:tcPr>
                <w:tcW w:w="0" w:type="auto"/>
                <w:tcBorders>
                  <w:top w:val="single" w:sz="4" w:space="0" w:color="A6A6A6" w:themeColor="background1" w:themeShade="A6"/>
                  <w:right w:val="single" w:sz="4" w:space="0" w:color="000000" w:themeColor="text1"/>
                </w:tcBorders>
              </w:tcPr>
            </w:tcPrChange>
          </w:tcPr>
          <w:p w14:paraId="0AFE3F85" w14:textId="77777777" w:rsidR="00E77514" w:rsidRDefault="00E77514" w:rsidP="00FC0611">
            <w:pPr>
              <w:pStyle w:val="NormalinTable"/>
            </w:pPr>
            <w:r>
              <w:rPr>
                <w:b/>
              </w:rPr>
              <w:t>8102 00 00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75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6D79580" w14:textId="77777777" w:rsidR="00E77514" w:rsidRDefault="00E77514" w:rsidP="00FC0611">
            <w:pPr>
              <w:pStyle w:val="NormalinTable"/>
              <w:tabs>
                <w:tab w:val="left" w:pos="1250"/>
              </w:tabs>
            </w:pPr>
            <w:r>
              <w:t>0.00%</w:t>
            </w:r>
          </w:p>
        </w:tc>
      </w:tr>
      <w:tr w:rsidR="00E77514" w14:paraId="09B100B8" w14:textId="77777777" w:rsidTr="00162610">
        <w:trPr>
          <w:cantSplit/>
          <w:trPrChange w:id="375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753" w:author="David Owen" w:date="2019-06-03T11:19:00Z">
              <w:tcPr>
                <w:tcW w:w="0" w:type="auto"/>
                <w:tcBorders>
                  <w:top w:val="single" w:sz="4" w:space="0" w:color="A6A6A6" w:themeColor="background1" w:themeShade="A6"/>
                  <w:right w:val="single" w:sz="4" w:space="0" w:color="000000" w:themeColor="text1"/>
                </w:tcBorders>
              </w:tcPr>
            </w:tcPrChange>
          </w:tcPr>
          <w:p w14:paraId="3BE0ECE1" w14:textId="77777777" w:rsidR="00E77514" w:rsidRDefault="00E77514" w:rsidP="00FC0611">
            <w:pPr>
              <w:pStyle w:val="NormalinTable"/>
            </w:pPr>
            <w:r>
              <w:rPr>
                <w:b/>
              </w:rPr>
              <w:t>8103 90 00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75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EEC48C8" w14:textId="77777777" w:rsidR="00E77514" w:rsidRDefault="00E77514" w:rsidP="00FC0611">
            <w:pPr>
              <w:pStyle w:val="NormalinTable"/>
              <w:tabs>
                <w:tab w:val="left" w:pos="1250"/>
              </w:tabs>
            </w:pPr>
            <w:r>
              <w:t>0.00%</w:t>
            </w:r>
          </w:p>
        </w:tc>
      </w:tr>
      <w:tr w:rsidR="00E77514" w14:paraId="46C058E9" w14:textId="77777777" w:rsidTr="00162610">
        <w:trPr>
          <w:cantSplit/>
          <w:trPrChange w:id="375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756" w:author="David Owen" w:date="2019-06-03T11:19:00Z">
              <w:tcPr>
                <w:tcW w:w="0" w:type="auto"/>
                <w:tcBorders>
                  <w:top w:val="single" w:sz="4" w:space="0" w:color="A6A6A6" w:themeColor="background1" w:themeShade="A6"/>
                  <w:right w:val="single" w:sz="4" w:space="0" w:color="000000" w:themeColor="text1"/>
                </w:tcBorders>
              </w:tcPr>
            </w:tcPrChange>
          </w:tcPr>
          <w:p w14:paraId="66754113" w14:textId="77777777" w:rsidR="00E77514" w:rsidRDefault="00E77514" w:rsidP="00FC0611">
            <w:pPr>
              <w:pStyle w:val="NormalinTable"/>
            </w:pPr>
            <w:r>
              <w:rPr>
                <w:b/>
              </w:rPr>
              <w:t>8104 00 00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75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B4E5284" w14:textId="77777777" w:rsidR="00E77514" w:rsidRDefault="00E77514" w:rsidP="00FC0611">
            <w:pPr>
              <w:pStyle w:val="NormalinTable"/>
              <w:tabs>
                <w:tab w:val="left" w:pos="1250"/>
              </w:tabs>
            </w:pPr>
            <w:r>
              <w:t>0.00%</w:t>
            </w:r>
          </w:p>
        </w:tc>
      </w:tr>
      <w:tr w:rsidR="00E77514" w14:paraId="2957FB78" w14:textId="77777777" w:rsidTr="00162610">
        <w:trPr>
          <w:cantSplit/>
          <w:trPrChange w:id="375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759" w:author="David Owen" w:date="2019-06-03T11:19:00Z">
              <w:tcPr>
                <w:tcW w:w="0" w:type="auto"/>
                <w:tcBorders>
                  <w:top w:val="single" w:sz="4" w:space="0" w:color="A6A6A6" w:themeColor="background1" w:themeShade="A6"/>
                  <w:right w:val="single" w:sz="4" w:space="0" w:color="000000" w:themeColor="text1"/>
                </w:tcBorders>
              </w:tcPr>
            </w:tcPrChange>
          </w:tcPr>
          <w:p w14:paraId="5C1FBD02" w14:textId="77777777" w:rsidR="00E77514" w:rsidRDefault="00E77514" w:rsidP="00FC0611">
            <w:pPr>
              <w:pStyle w:val="NormalinTable"/>
            </w:pPr>
            <w:r>
              <w:rPr>
                <w:b/>
              </w:rPr>
              <w:t>8105 90 00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76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8A2D1D0" w14:textId="77777777" w:rsidR="00E77514" w:rsidRDefault="00E77514" w:rsidP="00FC0611">
            <w:pPr>
              <w:pStyle w:val="NormalinTable"/>
              <w:tabs>
                <w:tab w:val="left" w:pos="1250"/>
              </w:tabs>
            </w:pPr>
            <w:r>
              <w:t>0.00%</w:t>
            </w:r>
          </w:p>
        </w:tc>
      </w:tr>
      <w:tr w:rsidR="00E77514" w14:paraId="083C5826" w14:textId="77777777" w:rsidTr="00162610">
        <w:trPr>
          <w:cantSplit/>
          <w:trPrChange w:id="376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762" w:author="David Owen" w:date="2019-06-03T11:19:00Z">
              <w:tcPr>
                <w:tcW w:w="0" w:type="auto"/>
                <w:tcBorders>
                  <w:top w:val="single" w:sz="4" w:space="0" w:color="A6A6A6" w:themeColor="background1" w:themeShade="A6"/>
                  <w:right w:val="single" w:sz="4" w:space="0" w:color="000000" w:themeColor="text1"/>
                </w:tcBorders>
              </w:tcPr>
            </w:tcPrChange>
          </w:tcPr>
          <w:p w14:paraId="2F56FB71" w14:textId="77777777" w:rsidR="00E77514" w:rsidRDefault="00E77514" w:rsidP="00FC0611">
            <w:pPr>
              <w:pStyle w:val="NormalinTable"/>
            </w:pPr>
            <w:r>
              <w:rPr>
                <w:b/>
              </w:rPr>
              <w:t>8106 00 90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76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6F8F784" w14:textId="77777777" w:rsidR="00E77514" w:rsidRDefault="00E77514" w:rsidP="00FC0611">
            <w:pPr>
              <w:pStyle w:val="NormalinTable"/>
              <w:tabs>
                <w:tab w:val="left" w:pos="1250"/>
              </w:tabs>
            </w:pPr>
            <w:r>
              <w:t>0.00%</w:t>
            </w:r>
          </w:p>
        </w:tc>
      </w:tr>
      <w:tr w:rsidR="00E77514" w14:paraId="5AAF36FE" w14:textId="77777777" w:rsidTr="00162610">
        <w:trPr>
          <w:cantSplit/>
          <w:trPrChange w:id="376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765" w:author="David Owen" w:date="2019-06-03T11:19:00Z">
              <w:tcPr>
                <w:tcW w:w="0" w:type="auto"/>
                <w:tcBorders>
                  <w:top w:val="single" w:sz="4" w:space="0" w:color="A6A6A6" w:themeColor="background1" w:themeShade="A6"/>
                  <w:right w:val="single" w:sz="4" w:space="0" w:color="000000" w:themeColor="text1"/>
                </w:tcBorders>
              </w:tcPr>
            </w:tcPrChange>
          </w:tcPr>
          <w:p w14:paraId="0E0E7171" w14:textId="77777777" w:rsidR="00E77514" w:rsidRDefault="00E77514" w:rsidP="00FC0611">
            <w:pPr>
              <w:pStyle w:val="NormalinTable"/>
            </w:pPr>
            <w:r>
              <w:rPr>
                <w:b/>
              </w:rPr>
              <w:t>8107 20 00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76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B22A20A" w14:textId="77777777" w:rsidR="00E77514" w:rsidRDefault="00E77514" w:rsidP="00FC0611">
            <w:pPr>
              <w:pStyle w:val="NormalinTable"/>
              <w:tabs>
                <w:tab w:val="left" w:pos="1250"/>
              </w:tabs>
            </w:pPr>
            <w:r>
              <w:t>0.00%</w:t>
            </w:r>
          </w:p>
        </w:tc>
      </w:tr>
      <w:tr w:rsidR="00E77514" w14:paraId="2F8D7E7F" w14:textId="77777777" w:rsidTr="00162610">
        <w:trPr>
          <w:cantSplit/>
          <w:trPrChange w:id="376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768" w:author="David Owen" w:date="2019-06-03T11:19:00Z">
              <w:tcPr>
                <w:tcW w:w="0" w:type="auto"/>
                <w:tcBorders>
                  <w:top w:val="single" w:sz="4" w:space="0" w:color="A6A6A6" w:themeColor="background1" w:themeShade="A6"/>
                  <w:right w:val="single" w:sz="4" w:space="0" w:color="000000" w:themeColor="text1"/>
                </w:tcBorders>
              </w:tcPr>
            </w:tcPrChange>
          </w:tcPr>
          <w:p w14:paraId="0EDD948E" w14:textId="77777777" w:rsidR="00E77514" w:rsidRDefault="00E77514" w:rsidP="00FC0611">
            <w:pPr>
              <w:pStyle w:val="NormalinTable"/>
            </w:pPr>
            <w:r>
              <w:rPr>
                <w:b/>
              </w:rPr>
              <w:t>8107 90 00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76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598BCBD" w14:textId="77777777" w:rsidR="00E77514" w:rsidRDefault="00E77514" w:rsidP="00FC0611">
            <w:pPr>
              <w:pStyle w:val="NormalinTable"/>
              <w:tabs>
                <w:tab w:val="left" w:pos="1250"/>
              </w:tabs>
            </w:pPr>
            <w:r>
              <w:t>0.00%</w:t>
            </w:r>
          </w:p>
        </w:tc>
      </w:tr>
      <w:tr w:rsidR="00E77514" w14:paraId="236DA653" w14:textId="77777777" w:rsidTr="00162610">
        <w:trPr>
          <w:cantSplit/>
          <w:trPrChange w:id="377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771" w:author="David Owen" w:date="2019-06-03T11:19:00Z">
              <w:tcPr>
                <w:tcW w:w="0" w:type="auto"/>
                <w:tcBorders>
                  <w:top w:val="single" w:sz="4" w:space="0" w:color="A6A6A6" w:themeColor="background1" w:themeShade="A6"/>
                  <w:right w:val="single" w:sz="4" w:space="0" w:color="000000" w:themeColor="text1"/>
                </w:tcBorders>
              </w:tcPr>
            </w:tcPrChange>
          </w:tcPr>
          <w:p w14:paraId="623A8DD3" w14:textId="77777777" w:rsidR="00E77514" w:rsidRDefault="00E77514" w:rsidP="00FC0611">
            <w:pPr>
              <w:pStyle w:val="NormalinTable"/>
            </w:pPr>
            <w:r>
              <w:rPr>
                <w:b/>
              </w:rPr>
              <w:t>8108 00 00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77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B5FC0A0" w14:textId="77777777" w:rsidR="00E77514" w:rsidRDefault="00E77514" w:rsidP="00FC0611">
            <w:pPr>
              <w:pStyle w:val="NormalinTable"/>
              <w:tabs>
                <w:tab w:val="left" w:pos="1250"/>
              </w:tabs>
            </w:pPr>
            <w:r>
              <w:t>0.00%</w:t>
            </w:r>
          </w:p>
        </w:tc>
      </w:tr>
      <w:tr w:rsidR="00E77514" w14:paraId="5387D91A" w14:textId="77777777" w:rsidTr="00162610">
        <w:trPr>
          <w:cantSplit/>
          <w:trPrChange w:id="377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774" w:author="David Owen" w:date="2019-06-03T11:19:00Z">
              <w:tcPr>
                <w:tcW w:w="0" w:type="auto"/>
                <w:tcBorders>
                  <w:top w:val="single" w:sz="4" w:space="0" w:color="A6A6A6" w:themeColor="background1" w:themeShade="A6"/>
                  <w:right w:val="single" w:sz="4" w:space="0" w:color="000000" w:themeColor="text1"/>
                </w:tcBorders>
              </w:tcPr>
            </w:tcPrChange>
          </w:tcPr>
          <w:p w14:paraId="40927CB8" w14:textId="77777777" w:rsidR="00E77514" w:rsidRDefault="00E77514" w:rsidP="00FC0611">
            <w:pPr>
              <w:pStyle w:val="NormalinTable"/>
            </w:pPr>
            <w:r>
              <w:rPr>
                <w:b/>
              </w:rPr>
              <w:t>8109 20 00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77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EC76C05" w14:textId="77777777" w:rsidR="00E77514" w:rsidRDefault="00E77514" w:rsidP="00FC0611">
            <w:pPr>
              <w:pStyle w:val="NormalinTable"/>
              <w:tabs>
                <w:tab w:val="left" w:pos="1250"/>
              </w:tabs>
            </w:pPr>
            <w:r>
              <w:t>0.00%</w:t>
            </w:r>
          </w:p>
        </w:tc>
      </w:tr>
      <w:tr w:rsidR="00E77514" w14:paraId="27EE1136" w14:textId="77777777" w:rsidTr="00162610">
        <w:trPr>
          <w:cantSplit/>
          <w:trPrChange w:id="377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777" w:author="David Owen" w:date="2019-06-03T11:19:00Z">
              <w:tcPr>
                <w:tcW w:w="0" w:type="auto"/>
                <w:tcBorders>
                  <w:top w:val="single" w:sz="4" w:space="0" w:color="A6A6A6" w:themeColor="background1" w:themeShade="A6"/>
                  <w:right w:val="single" w:sz="4" w:space="0" w:color="000000" w:themeColor="text1"/>
                </w:tcBorders>
              </w:tcPr>
            </w:tcPrChange>
          </w:tcPr>
          <w:p w14:paraId="1DA099C2" w14:textId="77777777" w:rsidR="00E77514" w:rsidRDefault="00E77514" w:rsidP="00FC0611">
            <w:pPr>
              <w:pStyle w:val="NormalinTable"/>
            </w:pPr>
            <w:r>
              <w:rPr>
                <w:b/>
              </w:rPr>
              <w:t>8109 90 00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77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5375CC0" w14:textId="77777777" w:rsidR="00E77514" w:rsidRDefault="00E77514" w:rsidP="00FC0611">
            <w:pPr>
              <w:pStyle w:val="NormalinTable"/>
              <w:tabs>
                <w:tab w:val="left" w:pos="1250"/>
              </w:tabs>
            </w:pPr>
            <w:r>
              <w:t>0.00%</w:t>
            </w:r>
          </w:p>
        </w:tc>
      </w:tr>
      <w:tr w:rsidR="00E77514" w14:paraId="2FB1ECC2" w14:textId="77777777" w:rsidTr="00162610">
        <w:trPr>
          <w:cantSplit/>
          <w:trPrChange w:id="377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780" w:author="David Owen" w:date="2019-06-03T11:19:00Z">
              <w:tcPr>
                <w:tcW w:w="0" w:type="auto"/>
                <w:tcBorders>
                  <w:top w:val="single" w:sz="4" w:space="0" w:color="A6A6A6" w:themeColor="background1" w:themeShade="A6"/>
                  <w:right w:val="single" w:sz="4" w:space="0" w:color="000000" w:themeColor="text1"/>
                </w:tcBorders>
              </w:tcPr>
            </w:tcPrChange>
          </w:tcPr>
          <w:p w14:paraId="731707D3" w14:textId="77777777" w:rsidR="00E77514" w:rsidRDefault="00E77514" w:rsidP="00FC0611">
            <w:pPr>
              <w:pStyle w:val="NormalinTable"/>
            </w:pPr>
            <w:r>
              <w:rPr>
                <w:b/>
              </w:rPr>
              <w:t>8110 10 00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78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594273B" w14:textId="77777777" w:rsidR="00E77514" w:rsidRDefault="00E77514" w:rsidP="00FC0611">
            <w:pPr>
              <w:pStyle w:val="NormalinTable"/>
              <w:tabs>
                <w:tab w:val="left" w:pos="1250"/>
              </w:tabs>
            </w:pPr>
            <w:r>
              <w:t>0.00%</w:t>
            </w:r>
          </w:p>
        </w:tc>
      </w:tr>
      <w:tr w:rsidR="00E77514" w14:paraId="64042593" w14:textId="77777777" w:rsidTr="00162610">
        <w:trPr>
          <w:cantSplit/>
          <w:trPrChange w:id="378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783" w:author="David Owen" w:date="2019-06-03T11:19:00Z">
              <w:tcPr>
                <w:tcW w:w="0" w:type="auto"/>
                <w:tcBorders>
                  <w:top w:val="single" w:sz="4" w:space="0" w:color="A6A6A6" w:themeColor="background1" w:themeShade="A6"/>
                  <w:right w:val="single" w:sz="4" w:space="0" w:color="000000" w:themeColor="text1"/>
                </w:tcBorders>
              </w:tcPr>
            </w:tcPrChange>
          </w:tcPr>
          <w:p w14:paraId="57D49EA6" w14:textId="77777777" w:rsidR="00E77514" w:rsidRDefault="00E77514" w:rsidP="00FC0611">
            <w:pPr>
              <w:pStyle w:val="NormalinTable"/>
            </w:pPr>
            <w:r>
              <w:rPr>
                <w:b/>
              </w:rPr>
              <w:t>8110 90 00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78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2D72DC9" w14:textId="77777777" w:rsidR="00E77514" w:rsidRDefault="00E77514" w:rsidP="00FC0611">
            <w:pPr>
              <w:pStyle w:val="NormalinTable"/>
              <w:tabs>
                <w:tab w:val="left" w:pos="1250"/>
              </w:tabs>
            </w:pPr>
            <w:r>
              <w:t>0.00%</w:t>
            </w:r>
          </w:p>
        </w:tc>
      </w:tr>
      <w:tr w:rsidR="00E77514" w14:paraId="555D8D10" w14:textId="77777777" w:rsidTr="00162610">
        <w:trPr>
          <w:cantSplit/>
          <w:trPrChange w:id="378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786" w:author="David Owen" w:date="2019-06-03T11:19:00Z">
              <w:tcPr>
                <w:tcW w:w="0" w:type="auto"/>
                <w:tcBorders>
                  <w:top w:val="single" w:sz="4" w:space="0" w:color="A6A6A6" w:themeColor="background1" w:themeShade="A6"/>
                  <w:right w:val="single" w:sz="4" w:space="0" w:color="000000" w:themeColor="text1"/>
                </w:tcBorders>
              </w:tcPr>
            </w:tcPrChange>
          </w:tcPr>
          <w:p w14:paraId="0E226307" w14:textId="77777777" w:rsidR="00E77514" w:rsidRDefault="00E77514" w:rsidP="00FC0611">
            <w:pPr>
              <w:pStyle w:val="NormalinTable"/>
            </w:pPr>
            <w:r>
              <w:rPr>
                <w:b/>
              </w:rPr>
              <w:t>8111 00 90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78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83DC93A" w14:textId="77777777" w:rsidR="00E77514" w:rsidRDefault="00E77514" w:rsidP="00FC0611">
            <w:pPr>
              <w:pStyle w:val="NormalinTable"/>
              <w:tabs>
                <w:tab w:val="left" w:pos="1250"/>
              </w:tabs>
            </w:pPr>
            <w:r>
              <w:t>0.00%</w:t>
            </w:r>
          </w:p>
        </w:tc>
      </w:tr>
      <w:tr w:rsidR="00E77514" w14:paraId="25262B73" w14:textId="77777777" w:rsidTr="00162610">
        <w:trPr>
          <w:cantSplit/>
          <w:trPrChange w:id="378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789" w:author="David Owen" w:date="2019-06-03T11:19:00Z">
              <w:tcPr>
                <w:tcW w:w="0" w:type="auto"/>
                <w:tcBorders>
                  <w:top w:val="single" w:sz="4" w:space="0" w:color="A6A6A6" w:themeColor="background1" w:themeShade="A6"/>
                  <w:right w:val="single" w:sz="4" w:space="0" w:color="000000" w:themeColor="text1"/>
                </w:tcBorders>
              </w:tcPr>
            </w:tcPrChange>
          </w:tcPr>
          <w:p w14:paraId="00F9743C" w14:textId="77777777" w:rsidR="00E77514" w:rsidRDefault="00E77514" w:rsidP="00FC0611">
            <w:pPr>
              <w:pStyle w:val="NormalinTable"/>
            </w:pPr>
            <w:r>
              <w:rPr>
                <w:b/>
              </w:rPr>
              <w:t>8112 00 00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79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CECD7F7" w14:textId="77777777" w:rsidR="00E77514" w:rsidRDefault="00E77514" w:rsidP="00FC0611">
            <w:pPr>
              <w:pStyle w:val="NormalinTable"/>
              <w:tabs>
                <w:tab w:val="left" w:pos="1250"/>
              </w:tabs>
            </w:pPr>
            <w:r>
              <w:t>0.00%</w:t>
            </w:r>
          </w:p>
        </w:tc>
      </w:tr>
      <w:tr w:rsidR="00E77514" w14:paraId="0837934C" w14:textId="77777777" w:rsidTr="00162610">
        <w:trPr>
          <w:cantSplit/>
          <w:trPrChange w:id="379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792" w:author="David Owen" w:date="2019-06-03T11:19:00Z">
              <w:tcPr>
                <w:tcW w:w="0" w:type="auto"/>
                <w:tcBorders>
                  <w:top w:val="single" w:sz="4" w:space="0" w:color="A6A6A6" w:themeColor="background1" w:themeShade="A6"/>
                  <w:right w:val="single" w:sz="4" w:space="0" w:color="000000" w:themeColor="text1"/>
                </w:tcBorders>
              </w:tcPr>
            </w:tcPrChange>
          </w:tcPr>
          <w:p w14:paraId="445D9E70" w14:textId="77777777" w:rsidR="00E77514" w:rsidRDefault="00E77514" w:rsidP="00FC0611">
            <w:pPr>
              <w:pStyle w:val="NormalinTable"/>
            </w:pPr>
            <w:r>
              <w:rPr>
                <w:b/>
              </w:rPr>
              <w:t>8113 00 20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79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694095A" w14:textId="77777777" w:rsidR="00E77514" w:rsidRDefault="00E77514" w:rsidP="00FC0611">
            <w:pPr>
              <w:pStyle w:val="NormalinTable"/>
              <w:tabs>
                <w:tab w:val="left" w:pos="1250"/>
              </w:tabs>
            </w:pPr>
            <w:r>
              <w:t>0.00%</w:t>
            </w:r>
          </w:p>
        </w:tc>
      </w:tr>
      <w:tr w:rsidR="00E77514" w14:paraId="23E6D6F9" w14:textId="77777777" w:rsidTr="00162610">
        <w:trPr>
          <w:cantSplit/>
          <w:trPrChange w:id="379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795" w:author="David Owen" w:date="2019-06-03T11:19:00Z">
              <w:tcPr>
                <w:tcW w:w="0" w:type="auto"/>
                <w:tcBorders>
                  <w:top w:val="single" w:sz="4" w:space="0" w:color="A6A6A6" w:themeColor="background1" w:themeShade="A6"/>
                  <w:right w:val="single" w:sz="4" w:space="0" w:color="000000" w:themeColor="text1"/>
                </w:tcBorders>
              </w:tcPr>
            </w:tcPrChange>
          </w:tcPr>
          <w:p w14:paraId="571A76AB" w14:textId="77777777" w:rsidR="00E77514" w:rsidRDefault="00E77514" w:rsidP="00FC0611">
            <w:pPr>
              <w:pStyle w:val="NormalinTable"/>
            </w:pPr>
            <w:r>
              <w:rPr>
                <w:b/>
              </w:rPr>
              <w:t>8113 00 90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79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D475078" w14:textId="77777777" w:rsidR="00E77514" w:rsidRDefault="00E77514" w:rsidP="00FC0611">
            <w:pPr>
              <w:pStyle w:val="NormalinTable"/>
              <w:tabs>
                <w:tab w:val="left" w:pos="1250"/>
              </w:tabs>
            </w:pPr>
            <w:r>
              <w:t>0.00%</w:t>
            </w:r>
          </w:p>
        </w:tc>
      </w:tr>
      <w:tr w:rsidR="00E77514" w14:paraId="3EE2F7A2" w14:textId="77777777" w:rsidTr="00162610">
        <w:trPr>
          <w:cantSplit/>
          <w:trPrChange w:id="379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798" w:author="David Owen" w:date="2019-06-03T11:19:00Z">
              <w:tcPr>
                <w:tcW w:w="0" w:type="auto"/>
                <w:tcBorders>
                  <w:top w:val="single" w:sz="4" w:space="0" w:color="A6A6A6" w:themeColor="background1" w:themeShade="A6"/>
                  <w:right w:val="single" w:sz="4" w:space="0" w:color="000000" w:themeColor="text1"/>
                </w:tcBorders>
              </w:tcPr>
            </w:tcPrChange>
          </w:tcPr>
          <w:p w14:paraId="69D1DDF4" w14:textId="77777777" w:rsidR="00E77514" w:rsidRDefault="00E77514" w:rsidP="00FC0611">
            <w:pPr>
              <w:pStyle w:val="NormalinTable"/>
            </w:pPr>
            <w:r>
              <w:rPr>
                <w:b/>
              </w:rPr>
              <w:lastRenderedPageBreak/>
              <w:t>8200 00 00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79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33CCF21" w14:textId="77777777" w:rsidR="00E77514" w:rsidRDefault="00E77514" w:rsidP="00FC0611">
            <w:pPr>
              <w:pStyle w:val="NormalinTable"/>
              <w:tabs>
                <w:tab w:val="left" w:pos="1250"/>
              </w:tabs>
            </w:pPr>
            <w:r>
              <w:t>0.00%</w:t>
            </w:r>
          </w:p>
        </w:tc>
      </w:tr>
      <w:tr w:rsidR="00E77514" w14:paraId="23CFC247" w14:textId="77777777" w:rsidTr="00162610">
        <w:trPr>
          <w:cantSplit/>
          <w:trPrChange w:id="380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801" w:author="David Owen" w:date="2019-06-03T11:19:00Z">
              <w:tcPr>
                <w:tcW w:w="0" w:type="auto"/>
                <w:tcBorders>
                  <w:top w:val="single" w:sz="4" w:space="0" w:color="A6A6A6" w:themeColor="background1" w:themeShade="A6"/>
                  <w:right w:val="single" w:sz="4" w:space="0" w:color="000000" w:themeColor="text1"/>
                </w:tcBorders>
              </w:tcPr>
            </w:tcPrChange>
          </w:tcPr>
          <w:p w14:paraId="2442E91B" w14:textId="77777777" w:rsidR="00E77514" w:rsidRDefault="00E77514" w:rsidP="00FC0611">
            <w:pPr>
              <w:pStyle w:val="NormalinTable"/>
            </w:pPr>
            <w:r>
              <w:rPr>
                <w:b/>
              </w:rPr>
              <w:t>8300 00 00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80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5F56FD3" w14:textId="77777777" w:rsidR="00E77514" w:rsidRDefault="00E77514" w:rsidP="00FC0611">
            <w:pPr>
              <w:pStyle w:val="NormalinTable"/>
              <w:tabs>
                <w:tab w:val="left" w:pos="1250"/>
              </w:tabs>
            </w:pPr>
            <w:r>
              <w:t>0.00%</w:t>
            </w:r>
          </w:p>
        </w:tc>
      </w:tr>
      <w:tr w:rsidR="00E77514" w14:paraId="6B661C45" w14:textId="77777777" w:rsidTr="00162610">
        <w:trPr>
          <w:cantSplit/>
          <w:trPrChange w:id="380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804" w:author="David Owen" w:date="2019-06-03T11:19:00Z">
              <w:tcPr>
                <w:tcW w:w="0" w:type="auto"/>
                <w:tcBorders>
                  <w:top w:val="single" w:sz="4" w:space="0" w:color="A6A6A6" w:themeColor="background1" w:themeShade="A6"/>
                  <w:right w:val="single" w:sz="4" w:space="0" w:color="000000" w:themeColor="text1"/>
                </w:tcBorders>
              </w:tcPr>
            </w:tcPrChange>
          </w:tcPr>
          <w:p w14:paraId="745CE259" w14:textId="77777777" w:rsidR="00E77514" w:rsidRDefault="00E77514" w:rsidP="00FC0611">
            <w:pPr>
              <w:pStyle w:val="NormalinTable"/>
            </w:pPr>
            <w:r>
              <w:rPr>
                <w:b/>
              </w:rPr>
              <w:t>8400 00 00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80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A647841" w14:textId="77777777" w:rsidR="00E77514" w:rsidRDefault="00E77514" w:rsidP="00FC0611">
            <w:pPr>
              <w:pStyle w:val="NormalinTable"/>
              <w:tabs>
                <w:tab w:val="left" w:pos="1250"/>
              </w:tabs>
            </w:pPr>
            <w:r>
              <w:t>0.00%</w:t>
            </w:r>
          </w:p>
        </w:tc>
      </w:tr>
      <w:tr w:rsidR="00E77514" w14:paraId="049054B4" w14:textId="77777777" w:rsidTr="00162610">
        <w:trPr>
          <w:cantSplit/>
          <w:trPrChange w:id="380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807" w:author="David Owen" w:date="2019-06-03T11:19:00Z">
              <w:tcPr>
                <w:tcW w:w="0" w:type="auto"/>
                <w:tcBorders>
                  <w:top w:val="single" w:sz="4" w:space="0" w:color="A6A6A6" w:themeColor="background1" w:themeShade="A6"/>
                  <w:right w:val="single" w:sz="4" w:space="0" w:color="000000" w:themeColor="text1"/>
                </w:tcBorders>
              </w:tcPr>
            </w:tcPrChange>
          </w:tcPr>
          <w:p w14:paraId="475767EB" w14:textId="77777777" w:rsidR="00E77514" w:rsidRDefault="00E77514" w:rsidP="00FC0611">
            <w:pPr>
              <w:pStyle w:val="NormalinTable"/>
            </w:pPr>
            <w:r>
              <w:rPr>
                <w:b/>
              </w:rPr>
              <w:t>8500 00 00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80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F3A8F17" w14:textId="77777777" w:rsidR="00E77514" w:rsidRDefault="00E77514" w:rsidP="00FC0611">
            <w:pPr>
              <w:pStyle w:val="NormalinTable"/>
              <w:tabs>
                <w:tab w:val="left" w:pos="1250"/>
              </w:tabs>
            </w:pPr>
            <w:r>
              <w:t>0.00%</w:t>
            </w:r>
          </w:p>
        </w:tc>
      </w:tr>
      <w:tr w:rsidR="00E77514" w14:paraId="1BAE458E" w14:textId="77777777" w:rsidTr="00162610">
        <w:trPr>
          <w:cantSplit/>
          <w:trPrChange w:id="380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810" w:author="David Owen" w:date="2019-06-03T11:19:00Z">
              <w:tcPr>
                <w:tcW w:w="0" w:type="auto"/>
                <w:tcBorders>
                  <w:top w:val="single" w:sz="4" w:space="0" w:color="A6A6A6" w:themeColor="background1" w:themeShade="A6"/>
                  <w:right w:val="single" w:sz="4" w:space="0" w:color="000000" w:themeColor="text1"/>
                </w:tcBorders>
              </w:tcPr>
            </w:tcPrChange>
          </w:tcPr>
          <w:p w14:paraId="300E2DDF" w14:textId="77777777" w:rsidR="00E77514" w:rsidRDefault="00E77514" w:rsidP="00FC0611">
            <w:pPr>
              <w:pStyle w:val="NormalinTable"/>
            </w:pPr>
            <w:r>
              <w:rPr>
                <w:b/>
              </w:rPr>
              <w:t>8601 00 00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81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B028B7F" w14:textId="77777777" w:rsidR="00E77514" w:rsidRDefault="00E77514" w:rsidP="00FC0611">
            <w:pPr>
              <w:pStyle w:val="NormalinTable"/>
              <w:tabs>
                <w:tab w:val="left" w:pos="1250"/>
              </w:tabs>
            </w:pPr>
            <w:r>
              <w:t>0.00%</w:t>
            </w:r>
          </w:p>
        </w:tc>
      </w:tr>
      <w:tr w:rsidR="00E77514" w14:paraId="0B4BC646" w14:textId="77777777" w:rsidTr="00162610">
        <w:trPr>
          <w:cantSplit/>
          <w:trPrChange w:id="381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813" w:author="David Owen" w:date="2019-06-03T11:19:00Z">
              <w:tcPr>
                <w:tcW w:w="0" w:type="auto"/>
                <w:tcBorders>
                  <w:top w:val="single" w:sz="4" w:space="0" w:color="A6A6A6" w:themeColor="background1" w:themeShade="A6"/>
                  <w:right w:val="single" w:sz="4" w:space="0" w:color="000000" w:themeColor="text1"/>
                </w:tcBorders>
              </w:tcPr>
            </w:tcPrChange>
          </w:tcPr>
          <w:p w14:paraId="07AF17D4" w14:textId="77777777" w:rsidR="00E77514" w:rsidRDefault="00E77514" w:rsidP="00FC0611">
            <w:pPr>
              <w:pStyle w:val="NormalinTable"/>
            </w:pPr>
            <w:r>
              <w:rPr>
                <w:b/>
              </w:rPr>
              <w:t>8602 00 00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81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331DF2E" w14:textId="77777777" w:rsidR="00E77514" w:rsidRDefault="00E77514" w:rsidP="00FC0611">
            <w:pPr>
              <w:pStyle w:val="NormalinTable"/>
              <w:tabs>
                <w:tab w:val="left" w:pos="1250"/>
              </w:tabs>
            </w:pPr>
            <w:r>
              <w:t>0.00%</w:t>
            </w:r>
          </w:p>
        </w:tc>
      </w:tr>
      <w:tr w:rsidR="00E77514" w14:paraId="30DCE821" w14:textId="77777777" w:rsidTr="00162610">
        <w:trPr>
          <w:cantSplit/>
          <w:trPrChange w:id="381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816" w:author="David Owen" w:date="2019-06-03T11:19:00Z">
              <w:tcPr>
                <w:tcW w:w="0" w:type="auto"/>
                <w:tcBorders>
                  <w:top w:val="single" w:sz="4" w:space="0" w:color="A6A6A6" w:themeColor="background1" w:themeShade="A6"/>
                  <w:right w:val="single" w:sz="4" w:space="0" w:color="000000" w:themeColor="text1"/>
                </w:tcBorders>
              </w:tcPr>
            </w:tcPrChange>
          </w:tcPr>
          <w:p w14:paraId="750227BE" w14:textId="77777777" w:rsidR="00E77514" w:rsidRDefault="00E77514" w:rsidP="00FC0611">
            <w:pPr>
              <w:pStyle w:val="NormalinTable"/>
            </w:pPr>
            <w:r>
              <w:rPr>
                <w:b/>
              </w:rPr>
              <w:t>8603 00 00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81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EBBACB1" w14:textId="77777777" w:rsidR="00E77514" w:rsidRDefault="00E77514" w:rsidP="00FC0611">
            <w:pPr>
              <w:pStyle w:val="NormalinTable"/>
              <w:tabs>
                <w:tab w:val="left" w:pos="1250"/>
              </w:tabs>
            </w:pPr>
            <w:r>
              <w:t>0.00%</w:t>
            </w:r>
          </w:p>
        </w:tc>
      </w:tr>
      <w:tr w:rsidR="00E77514" w14:paraId="761E32A2" w14:textId="77777777" w:rsidTr="00162610">
        <w:trPr>
          <w:cantSplit/>
          <w:trPrChange w:id="381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819" w:author="David Owen" w:date="2019-06-03T11:19:00Z">
              <w:tcPr>
                <w:tcW w:w="0" w:type="auto"/>
                <w:tcBorders>
                  <w:top w:val="single" w:sz="4" w:space="0" w:color="A6A6A6" w:themeColor="background1" w:themeShade="A6"/>
                  <w:right w:val="single" w:sz="4" w:space="0" w:color="000000" w:themeColor="text1"/>
                </w:tcBorders>
              </w:tcPr>
            </w:tcPrChange>
          </w:tcPr>
          <w:p w14:paraId="25C20E22" w14:textId="77777777" w:rsidR="00E77514" w:rsidRDefault="00E77514" w:rsidP="00FC0611">
            <w:pPr>
              <w:pStyle w:val="NormalinTable"/>
            </w:pPr>
            <w:r>
              <w:rPr>
                <w:b/>
              </w:rPr>
              <w:t>8604 00 00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82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0A50785" w14:textId="77777777" w:rsidR="00E77514" w:rsidRDefault="00E77514" w:rsidP="00FC0611">
            <w:pPr>
              <w:pStyle w:val="NormalinTable"/>
              <w:tabs>
                <w:tab w:val="left" w:pos="1250"/>
              </w:tabs>
            </w:pPr>
            <w:r>
              <w:t>0.00%</w:t>
            </w:r>
          </w:p>
        </w:tc>
      </w:tr>
      <w:tr w:rsidR="00E77514" w14:paraId="28542375" w14:textId="77777777" w:rsidTr="00162610">
        <w:trPr>
          <w:cantSplit/>
          <w:trPrChange w:id="382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822" w:author="David Owen" w:date="2019-06-03T11:19:00Z">
              <w:tcPr>
                <w:tcW w:w="0" w:type="auto"/>
                <w:tcBorders>
                  <w:top w:val="single" w:sz="4" w:space="0" w:color="A6A6A6" w:themeColor="background1" w:themeShade="A6"/>
                  <w:right w:val="single" w:sz="4" w:space="0" w:color="000000" w:themeColor="text1"/>
                </w:tcBorders>
              </w:tcPr>
            </w:tcPrChange>
          </w:tcPr>
          <w:p w14:paraId="7F896F54" w14:textId="77777777" w:rsidR="00E77514" w:rsidRDefault="00E77514" w:rsidP="00FC0611">
            <w:pPr>
              <w:pStyle w:val="NormalinTable"/>
            </w:pPr>
            <w:r>
              <w:rPr>
                <w:b/>
              </w:rPr>
              <w:t>8605 00 00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82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680DABB" w14:textId="77777777" w:rsidR="00E77514" w:rsidRDefault="00E77514" w:rsidP="00FC0611">
            <w:pPr>
              <w:pStyle w:val="NormalinTable"/>
              <w:tabs>
                <w:tab w:val="left" w:pos="1250"/>
              </w:tabs>
            </w:pPr>
            <w:r>
              <w:t>0.00%</w:t>
            </w:r>
          </w:p>
        </w:tc>
      </w:tr>
      <w:tr w:rsidR="00E77514" w14:paraId="46403452" w14:textId="77777777" w:rsidTr="00162610">
        <w:trPr>
          <w:cantSplit/>
          <w:trPrChange w:id="382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825" w:author="David Owen" w:date="2019-06-03T11:19:00Z">
              <w:tcPr>
                <w:tcW w:w="0" w:type="auto"/>
                <w:tcBorders>
                  <w:top w:val="single" w:sz="4" w:space="0" w:color="A6A6A6" w:themeColor="background1" w:themeShade="A6"/>
                  <w:right w:val="single" w:sz="4" w:space="0" w:color="000000" w:themeColor="text1"/>
                </w:tcBorders>
              </w:tcPr>
            </w:tcPrChange>
          </w:tcPr>
          <w:p w14:paraId="3EE10C15" w14:textId="77777777" w:rsidR="00E77514" w:rsidRDefault="00E77514" w:rsidP="00FC0611">
            <w:pPr>
              <w:pStyle w:val="NormalinTable"/>
            </w:pPr>
            <w:r>
              <w:rPr>
                <w:b/>
              </w:rPr>
              <w:t>8606 00 00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82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A994D88" w14:textId="77777777" w:rsidR="00E77514" w:rsidRDefault="00E77514" w:rsidP="00FC0611">
            <w:pPr>
              <w:pStyle w:val="NormalinTable"/>
              <w:tabs>
                <w:tab w:val="left" w:pos="1250"/>
              </w:tabs>
            </w:pPr>
            <w:r>
              <w:t>0.00%</w:t>
            </w:r>
          </w:p>
        </w:tc>
      </w:tr>
      <w:tr w:rsidR="00E77514" w14:paraId="6578C908" w14:textId="77777777" w:rsidTr="00162610">
        <w:trPr>
          <w:cantSplit/>
          <w:trPrChange w:id="382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828" w:author="David Owen" w:date="2019-06-03T11:19:00Z">
              <w:tcPr>
                <w:tcW w:w="0" w:type="auto"/>
                <w:tcBorders>
                  <w:top w:val="single" w:sz="4" w:space="0" w:color="A6A6A6" w:themeColor="background1" w:themeShade="A6"/>
                  <w:right w:val="single" w:sz="4" w:space="0" w:color="000000" w:themeColor="text1"/>
                </w:tcBorders>
              </w:tcPr>
            </w:tcPrChange>
          </w:tcPr>
          <w:p w14:paraId="2824066E" w14:textId="77777777" w:rsidR="00E77514" w:rsidRDefault="00E77514" w:rsidP="00FC0611">
            <w:pPr>
              <w:pStyle w:val="NormalinTable"/>
            </w:pPr>
            <w:r>
              <w:rPr>
                <w:b/>
              </w:rPr>
              <w:t>8607 00 00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82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9177F3C" w14:textId="77777777" w:rsidR="00E77514" w:rsidRDefault="00E77514" w:rsidP="00FC0611">
            <w:pPr>
              <w:pStyle w:val="NormalinTable"/>
              <w:tabs>
                <w:tab w:val="left" w:pos="1250"/>
              </w:tabs>
            </w:pPr>
            <w:r>
              <w:t>0.00%</w:t>
            </w:r>
          </w:p>
        </w:tc>
      </w:tr>
      <w:tr w:rsidR="00E77514" w14:paraId="065B128E" w14:textId="77777777" w:rsidTr="00162610">
        <w:trPr>
          <w:cantSplit/>
          <w:trPrChange w:id="383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831" w:author="David Owen" w:date="2019-06-03T11:19:00Z">
              <w:tcPr>
                <w:tcW w:w="0" w:type="auto"/>
                <w:tcBorders>
                  <w:top w:val="single" w:sz="4" w:space="0" w:color="A6A6A6" w:themeColor="background1" w:themeShade="A6"/>
                  <w:right w:val="single" w:sz="4" w:space="0" w:color="000000" w:themeColor="text1"/>
                </w:tcBorders>
              </w:tcPr>
            </w:tcPrChange>
          </w:tcPr>
          <w:p w14:paraId="65C52680" w14:textId="77777777" w:rsidR="00E77514" w:rsidRDefault="00E77514" w:rsidP="00FC0611">
            <w:pPr>
              <w:pStyle w:val="NormalinTable"/>
            </w:pPr>
            <w:r>
              <w:rPr>
                <w:b/>
              </w:rPr>
              <w:t>8608 00 00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83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762DA3C" w14:textId="77777777" w:rsidR="00E77514" w:rsidRDefault="00E77514" w:rsidP="00FC0611">
            <w:pPr>
              <w:pStyle w:val="NormalinTable"/>
              <w:tabs>
                <w:tab w:val="left" w:pos="1250"/>
              </w:tabs>
            </w:pPr>
            <w:r>
              <w:t>0.00%</w:t>
            </w:r>
          </w:p>
        </w:tc>
      </w:tr>
      <w:tr w:rsidR="00E77514" w14:paraId="334E0BEA" w14:textId="77777777" w:rsidTr="00162610">
        <w:trPr>
          <w:cantSplit/>
          <w:trPrChange w:id="383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834" w:author="David Owen" w:date="2019-06-03T11:19:00Z">
              <w:tcPr>
                <w:tcW w:w="0" w:type="auto"/>
                <w:tcBorders>
                  <w:top w:val="single" w:sz="4" w:space="0" w:color="A6A6A6" w:themeColor="background1" w:themeShade="A6"/>
                  <w:right w:val="single" w:sz="4" w:space="0" w:color="000000" w:themeColor="text1"/>
                </w:tcBorders>
              </w:tcPr>
            </w:tcPrChange>
          </w:tcPr>
          <w:p w14:paraId="6EE3947F" w14:textId="77777777" w:rsidR="00E77514" w:rsidRDefault="00E77514" w:rsidP="00FC0611">
            <w:pPr>
              <w:pStyle w:val="NormalinTable"/>
            </w:pPr>
            <w:r>
              <w:rPr>
                <w:b/>
              </w:rPr>
              <w:t>8700 00 00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83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BC4ADD8" w14:textId="77777777" w:rsidR="00E77514" w:rsidRDefault="00E77514" w:rsidP="00FC0611">
            <w:pPr>
              <w:pStyle w:val="NormalinTable"/>
              <w:tabs>
                <w:tab w:val="left" w:pos="1250"/>
              </w:tabs>
            </w:pPr>
            <w:r>
              <w:t>0.00%</w:t>
            </w:r>
          </w:p>
        </w:tc>
      </w:tr>
      <w:tr w:rsidR="00E77514" w14:paraId="5EDFBB8B" w14:textId="77777777" w:rsidTr="00162610">
        <w:trPr>
          <w:cantSplit/>
          <w:trPrChange w:id="383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837" w:author="David Owen" w:date="2019-06-03T11:19:00Z">
              <w:tcPr>
                <w:tcW w:w="0" w:type="auto"/>
                <w:tcBorders>
                  <w:top w:val="single" w:sz="4" w:space="0" w:color="A6A6A6" w:themeColor="background1" w:themeShade="A6"/>
                  <w:right w:val="single" w:sz="4" w:space="0" w:color="000000" w:themeColor="text1"/>
                </w:tcBorders>
              </w:tcPr>
            </w:tcPrChange>
          </w:tcPr>
          <w:p w14:paraId="542BDEAE" w14:textId="77777777" w:rsidR="00E77514" w:rsidRDefault="00E77514" w:rsidP="00FC0611">
            <w:pPr>
              <w:pStyle w:val="NormalinTable"/>
            </w:pPr>
            <w:r>
              <w:rPr>
                <w:b/>
              </w:rPr>
              <w:t>8800 00 00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83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20AAEC6" w14:textId="77777777" w:rsidR="00E77514" w:rsidRDefault="00E77514" w:rsidP="00FC0611">
            <w:pPr>
              <w:pStyle w:val="NormalinTable"/>
              <w:tabs>
                <w:tab w:val="left" w:pos="1250"/>
              </w:tabs>
            </w:pPr>
            <w:r>
              <w:t>0.00%</w:t>
            </w:r>
          </w:p>
        </w:tc>
      </w:tr>
      <w:tr w:rsidR="00E77514" w14:paraId="70B7DDD6" w14:textId="77777777" w:rsidTr="00162610">
        <w:trPr>
          <w:cantSplit/>
          <w:trPrChange w:id="383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840" w:author="David Owen" w:date="2019-06-03T11:19:00Z">
              <w:tcPr>
                <w:tcW w:w="0" w:type="auto"/>
                <w:tcBorders>
                  <w:top w:val="single" w:sz="4" w:space="0" w:color="A6A6A6" w:themeColor="background1" w:themeShade="A6"/>
                  <w:right w:val="single" w:sz="4" w:space="0" w:color="000000" w:themeColor="text1"/>
                </w:tcBorders>
              </w:tcPr>
            </w:tcPrChange>
          </w:tcPr>
          <w:p w14:paraId="482AA6A0" w14:textId="77777777" w:rsidR="00E77514" w:rsidRDefault="00E77514" w:rsidP="00FC0611">
            <w:pPr>
              <w:pStyle w:val="NormalinTable"/>
            </w:pPr>
            <w:r>
              <w:rPr>
                <w:b/>
              </w:rPr>
              <w:t>8900 00 00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84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7472DE1" w14:textId="77777777" w:rsidR="00E77514" w:rsidRDefault="00E77514" w:rsidP="00FC0611">
            <w:pPr>
              <w:pStyle w:val="NormalinTable"/>
              <w:tabs>
                <w:tab w:val="left" w:pos="1250"/>
              </w:tabs>
            </w:pPr>
            <w:r>
              <w:t>0.00%</w:t>
            </w:r>
          </w:p>
        </w:tc>
      </w:tr>
      <w:tr w:rsidR="00E77514" w14:paraId="50572E05" w14:textId="77777777" w:rsidTr="00162610">
        <w:trPr>
          <w:cantSplit/>
          <w:trPrChange w:id="384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843" w:author="David Owen" w:date="2019-06-03T11:19:00Z">
              <w:tcPr>
                <w:tcW w:w="0" w:type="auto"/>
                <w:tcBorders>
                  <w:top w:val="single" w:sz="4" w:space="0" w:color="A6A6A6" w:themeColor="background1" w:themeShade="A6"/>
                  <w:right w:val="single" w:sz="4" w:space="0" w:color="000000" w:themeColor="text1"/>
                </w:tcBorders>
              </w:tcPr>
            </w:tcPrChange>
          </w:tcPr>
          <w:p w14:paraId="58C6576C" w14:textId="77777777" w:rsidR="00E77514" w:rsidRDefault="00E77514" w:rsidP="00FC0611">
            <w:pPr>
              <w:pStyle w:val="NormalinTable"/>
            </w:pPr>
            <w:r>
              <w:rPr>
                <w:b/>
              </w:rPr>
              <w:t>9000 00 00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84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C14ADAA" w14:textId="77777777" w:rsidR="00E77514" w:rsidRDefault="00E77514" w:rsidP="00FC0611">
            <w:pPr>
              <w:pStyle w:val="NormalinTable"/>
              <w:tabs>
                <w:tab w:val="left" w:pos="1250"/>
              </w:tabs>
            </w:pPr>
            <w:r>
              <w:t>0.00%</w:t>
            </w:r>
          </w:p>
        </w:tc>
      </w:tr>
      <w:tr w:rsidR="00E77514" w14:paraId="2F7D9671" w14:textId="77777777" w:rsidTr="00162610">
        <w:trPr>
          <w:cantSplit/>
          <w:trPrChange w:id="384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846" w:author="David Owen" w:date="2019-06-03T11:19:00Z">
              <w:tcPr>
                <w:tcW w:w="0" w:type="auto"/>
                <w:tcBorders>
                  <w:top w:val="single" w:sz="4" w:space="0" w:color="A6A6A6" w:themeColor="background1" w:themeShade="A6"/>
                  <w:right w:val="single" w:sz="4" w:space="0" w:color="000000" w:themeColor="text1"/>
                </w:tcBorders>
              </w:tcPr>
            </w:tcPrChange>
          </w:tcPr>
          <w:p w14:paraId="3B8D58CC" w14:textId="77777777" w:rsidR="00E77514" w:rsidRDefault="00E77514" w:rsidP="00FC0611">
            <w:pPr>
              <w:pStyle w:val="NormalinTable"/>
            </w:pPr>
            <w:r>
              <w:rPr>
                <w:b/>
              </w:rPr>
              <w:t>9100 00 00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84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89461ED" w14:textId="77777777" w:rsidR="00E77514" w:rsidRDefault="00E77514" w:rsidP="00FC0611">
            <w:pPr>
              <w:pStyle w:val="NormalinTable"/>
              <w:tabs>
                <w:tab w:val="left" w:pos="1250"/>
              </w:tabs>
            </w:pPr>
            <w:r>
              <w:t>0.00%</w:t>
            </w:r>
          </w:p>
        </w:tc>
      </w:tr>
      <w:tr w:rsidR="00E77514" w14:paraId="1299F620" w14:textId="77777777" w:rsidTr="00162610">
        <w:trPr>
          <w:cantSplit/>
          <w:trPrChange w:id="384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849" w:author="David Owen" w:date="2019-06-03T11:19:00Z">
              <w:tcPr>
                <w:tcW w:w="0" w:type="auto"/>
                <w:tcBorders>
                  <w:top w:val="single" w:sz="4" w:space="0" w:color="A6A6A6" w:themeColor="background1" w:themeShade="A6"/>
                  <w:right w:val="single" w:sz="4" w:space="0" w:color="000000" w:themeColor="text1"/>
                </w:tcBorders>
              </w:tcPr>
            </w:tcPrChange>
          </w:tcPr>
          <w:p w14:paraId="000142A0" w14:textId="77777777" w:rsidR="00E77514" w:rsidRDefault="00E77514" w:rsidP="00FC0611">
            <w:pPr>
              <w:pStyle w:val="NormalinTable"/>
            </w:pPr>
            <w:r>
              <w:rPr>
                <w:b/>
              </w:rPr>
              <w:t>9200 00 00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85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B6591DF" w14:textId="77777777" w:rsidR="00E77514" w:rsidRDefault="00E77514" w:rsidP="00FC0611">
            <w:pPr>
              <w:pStyle w:val="NormalinTable"/>
              <w:tabs>
                <w:tab w:val="left" w:pos="1250"/>
              </w:tabs>
            </w:pPr>
            <w:r>
              <w:t>0.00%</w:t>
            </w:r>
          </w:p>
        </w:tc>
      </w:tr>
      <w:tr w:rsidR="00E77514" w14:paraId="73AFA62F" w14:textId="77777777" w:rsidTr="00162610">
        <w:trPr>
          <w:cantSplit/>
          <w:trPrChange w:id="385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852" w:author="David Owen" w:date="2019-06-03T11:19:00Z">
              <w:tcPr>
                <w:tcW w:w="0" w:type="auto"/>
                <w:tcBorders>
                  <w:top w:val="single" w:sz="4" w:space="0" w:color="A6A6A6" w:themeColor="background1" w:themeShade="A6"/>
                  <w:right w:val="single" w:sz="4" w:space="0" w:color="000000" w:themeColor="text1"/>
                </w:tcBorders>
              </w:tcPr>
            </w:tcPrChange>
          </w:tcPr>
          <w:p w14:paraId="3783F05C" w14:textId="77777777" w:rsidR="00E77514" w:rsidRDefault="00E77514" w:rsidP="00FC0611">
            <w:pPr>
              <w:pStyle w:val="NormalinTable"/>
            </w:pPr>
            <w:r>
              <w:rPr>
                <w:b/>
              </w:rPr>
              <w:t>9302 00 00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85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BA8BEE1" w14:textId="77777777" w:rsidR="00E77514" w:rsidRDefault="00E77514" w:rsidP="00FC0611">
            <w:pPr>
              <w:pStyle w:val="NormalinTable"/>
              <w:tabs>
                <w:tab w:val="left" w:pos="1250"/>
              </w:tabs>
            </w:pPr>
            <w:r>
              <w:t>0.00%</w:t>
            </w:r>
          </w:p>
        </w:tc>
      </w:tr>
      <w:tr w:rsidR="00E77514" w14:paraId="2926C8E7" w14:textId="77777777" w:rsidTr="00162610">
        <w:trPr>
          <w:cantSplit/>
          <w:trPrChange w:id="385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855" w:author="David Owen" w:date="2019-06-03T11:19:00Z">
              <w:tcPr>
                <w:tcW w:w="0" w:type="auto"/>
                <w:tcBorders>
                  <w:top w:val="single" w:sz="4" w:space="0" w:color="A6A6A6" w:themeColor="background1" w:themeShade="A6"/>
                  <w:right w:val="single" w:sz="4" w:space="0" w:color="000000" w:themeColor="text1"/>
                </w:tcBorders>
              </w:tcPr>
            </w:tcPrChange>
          </w:tcPr>
          <w:p w14:paraId="34876138" w14:textId="77777777" w:rsidR="00E77514" w:rsidRDefault="00E77514" w:rsidP="00FC0611">
            <w:pPr>
              <w:pStyle w:val="NormalinTable"/>
            </w:pPr>
            <w:r>
              <w:rPr>
                <w:b/>
              </w:rPr>
              <w:t>9303 00 00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85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8A97CD5" w14:textId="77777777" w:rsidR="00E77514" w:rsidRDefault="00E77514" w:rsidP="00FC0611">
            <w:pPr>
              <w:pStyle w:val="NormalinTable"/>
              <w:tabs>
                <w:tab w:val="left" w:pos="1250"/>
              </w:tabs>
            </w:pPr>
            <w:r>
              <w:t>0.00%</w:t>
            </w:r>
          </w:p>
        </w:tc>
      </w:tr>
      <w:tr w:rsidR="00E77514" w14:paraId="1A744B30" w14:textId="77777777" w:rsidTr="00162610">
        <w:trPr>
          <w:cantSplit/>
          <w:trPrChange w:id="385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858" w:author="David Owen" w:date="2019-06-03T11:19:00Z">
              <w:tcPr>
                <w:tcW w:w="0" w:type="auto"/>
                <w:tcBorders>
                  <w:top w:val="single" w:sz="4" w:space="0" w:color="A6A6A6" w:themeColor="background1" w:themeShade="A6"/>
                  <w:right w:val="single" w:sz="4" w:space="0" w:color="000000" w:themeColor="text1"/>
                </w:tcBorders>
              </w:tcPr>
            </w:tcPrChange>
          </w:tcPr>
          <w:p w14:paraId="4FF6115F" w14:textId="77777777" w:rsidR="00E77514" w:rsidRDefault="00E77514" w:rsidP="00FC0611">
            <w:pPr>
              <w:pStyle w:val="NormalinTable"/>
            </w:pPr>
            <w:r>
              <w:rPr>
                <w:b/>
              </w:rPr>
              <w:t>9304 00 00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85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E053FFB" w14:textId="77777777" w:rsidR="00E77514" w:rsidRDefault="00E77514" w:rsidP="00FC0611">
            <w:pPr>
              <w:pStyle w:val="NormalinTable"/>
              <w:tabs>
                <w:tab w:val="left" w:pos="1250"/>
              </w:tabs>
            </w:pPr>
            <w:r>
              <w:t>0.00%</w:t>
            </w:r>
          </w:p>
        </w:tc>
      </w:tr>
      <w:tr w:rsidR="00E77514" w14:paraId="2EB3A5A5" w14:textId="77777777" w:rsidTr="00162610">
        <w:trPr>
          <w:cantSplit/>
          <w:trPrChange w:id="386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861" w:author="David Owen" w:date="2019-06-03T11:19:00Z">
              <w:tcPr>
                <w:tcW w:w="0" w:type="auto"/>
                <w:tcBorders>
                  <w:top w:val="single" w:sz="4" w:space="0" w:color="A6A6A6" w:themeColor="background1" w:themeShade="A6"/>
                  <w:right w:val="single" w:sz="4" w:space="0" w:color="000000" w:themeColor="text1"/>
                </w:tcBorders>
              </w:tcPr>
            </w:tcPrChange>
          </w:tcPr>
          <w:p w14:paraId="7A754374" w14:textId="77777777" w:rsidR="00E77514" w:rsidRDefault="00E77514" w:rsidP="00FC0611">
            <w:pPr>
              <w:pStyle w:val="NormalinTable"/>
            </w:pPr>
            <w:r>
              <w:rPr>
                <w:b/>
              </w:rPr>
              <w:t>9305 10 00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86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FA9C33B" w14:textId="77777777" w:rsidR="00E77514" w:rsidRDefault="00E77514" w:rsidP="00FC0611">
            <w:pPr>
              <w:pStyle w:val="NormalinTable"/>
              <w:tabs>
                <w:tab w:val="left" w:pos="1250"/>
              </w:tabs>
            </w:pPr>
            <w:r>
              <w:t>0.00%</w:t>
            </w:r>
          </w:p>
        </w:tc>
      </w:tr>
      <w:tr w:rsidR="00E77514" w14:paraId="16F8CE58" w14:textId="77777777" w:rsidTr="00162610">
        <w:trPr>
          <w:cantSplit/>
          <w:trPrChange w:id="386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864" w:author="David Owen" w:date="2019-06-03T11:19:00Z">
              <w:tcPr>
                <w:tcW w:w="0" w:type="auto"/>
                <w:tcBorders>
                  <w:top w:val="single" w:sz="4" w:space="0" w:color="A6A6A6" w:themeColor="background1" w:themeShade="A6"/>
                  <w:right w:val="single" w:sz="4" w:space="0" w:color="000000" w:themeColor="text1"/>
                </w:tcBorders>
              </w:tcPr>
            </w:tcPrChange>
          </w:tcPr>
          <w:p w14:paraId="3CE6847B" w14:textId="77777777" w:rsidR="00E77514" w:rsidRDefault="00E77514" w:rsidP="00FC0611">
            <w:pPr>
              <w:pStyle w:val="NormalinTable"/>
            </w:pPr>
            <w:r>
              <w:rPr>
                <w:b/>
              </w:rPr>
              <w:t>9305 20 00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86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2753ED8" w14:textId="77777777" w:rsidR="00E77514" w:rsidRDefault="00E77514" w:rsidP="00FC0611">
            <w:pPr>
              <w:pStyle w:val="NormalinTable"/>
              <w:tabs>
                <w:tab w:val="left" w:pos="1250"/>
              </w:tabs>
            </w:pPr>
            <w:r>
              <w:t>0.00%</w:t>
            </w:r>
          </w:p>
        </w:tc>
      </w:tr>
      <w:tr w:rsidR="00E77514" w14:paraId="5CE5206D" w14:textId="77777777" w:rsidTr="00162610">
        <w:trPr>
          <w:cantSplit/>
          <w:trPrChange w:id="386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867" w:author="David Owen" w:date="2019-06-03T11:19:00Z">
              <w:tcPr>
                <w:tcW w:w="0" w:type="auto"/>
                <w:tcBorders>
                  <w:top w:val="single" w:sz="4" w:space="0" w:color="A6A6A6" w:themeColor="background1" w:themeShade="A6"/>
                  <w:right w:val="single" w:sz="4" w:space="0" w:color="000000" w:themeColor="text1"/>
                </w:tcBorders>
              </w:tcPr>
            </w:tcPrChange>
          </w:tcPr>
          <w:p w14:paraId="6210D2C5" w14:textId="77777777" w:rsidR="00E77514" w:rsidRDefault="00E77514" w:rsidP="00FC0611">
            <w:pPr>
              <w:pStyle w:val="NormalinTable"/>
            </w:pPr>
            <w:r>
              <w:rPr>
                <w:b/>
              </w:rPr>
              <w:t>9305 99 00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86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A72B060" w14:textId="77777777" w:rsidR="00E77514" w:rsidRDefault="00E77514" w:rsidP="00FC0611">
            <w:pPr>
              <w:pStyle w:val="NormalinTable"/>
              <w:tabs>
                <w:tab w:val="left" w:pos="1250"/>
              </w:tabs>
            </w:pPr>
            <w:r>
              <w:t>0.00%</w:t>
            </w:r>
          </w:p>
        </w:tc>
      </w:tr>
      <w:tr w:rsidR="00E77514" w14:paraId="0387B1ED" w14:textId="77777777" w:rsidTr="00162610">
        <w:trPr>
          <w:cantSplit/>
          <w:trPrChange w:id="386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870" w:author="David Owen" w:date="2019-06-03T11:19:00Z">
              <w:tcPr>
                <w:tcW w:w="0" w:type="auto"/>
                <w:tcBorders>
                  <w:top w:val="single" w:sz="4" w:space="0" w:color="A6A6A6" w:themeColor="background1" w:themeShade="A6"/>
                  <w:right w:val="single" w:sz="4" w:space="0" w:color="000000" w:themeColor="text1"/>
                </w:tcBorders>
              </w:tcPr>
            </w:tcPrChange>
          </w:tcPr>
          <w:p w14:paraId="5D19CF5C" w14:textId="77777777" w:rsidR="00E77514" w:rsidRDefault="00E77514" w:rsidP="00FC0611">
            <w:pPr>
              <w:pStyle w:val="NormalinTable"/>
            </w:pPr>
            <w:r>
              <w:rPr>
                <w:b/>
              </w:rPr>
              <w:t>9306 00 00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87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234ED7D" w14:textId="77777777" w:rsidR="00E77514" w:rsidRDefault="00E77514" w:rsidP="00FC0611">
            <w:pPr>
              <w:pStyle w:val="NormalinTable"/>
              <w:tabs>
                <w:tab w:val="left" w:pos="1250"/>
              </w:tabs>
            </w:pPr>
            <w:r>
              <w:t>0.00%</w:t>
            </w:r>
          </w:p>
        </w:tc>
      </w:tr>
      <w:tr w:rsidR="00E77514" w14:paraId="2850FCCA" w14:textId="77777777" w:rsidTr="00162610">
        <w:trPr>
          <w:cantSplit/>
          <w:trPrChange w:id="387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873" w:author="David Owen" w:date="2019-06-03T11:19:00Z">
              <w:tcPr>
                <w:tcW w:w="0" w:type="auto"/>
                <w:tcBorders>
                  <w:top w:val="single" w:sz="4" w:space="0" w:color="A6A6A6" w:themeColor="background1" w:themeShade="A6"/>
                  <w:right w:val="single" w:sz="4" w:space="0" w:color="000000" w:themeColor="text1"/>
                </w:tcBorders>
              </w:tcPr>
            </w:tcPrChange>
          </w:tcPr>
          <w:p w14:paraId="07C17897" w14:textId="77777777" w:rsidR="00E77514" w:rsidRDefault="00E77514" w:rsidP="00FC0611">
            <w:pPr>
              <w:pStyle w:val="NormalinTable"/>
            </w:pPr>
            <w:r>
              <w:rPr>
                <w:b/>
              </w:rPr>
              <w:t>9307 00 00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87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43BE1C5" w14:textId="77777777" w:rsidR="00E77514" w:rsidRDefault="00E77514" w:rsidP="00FC0611">
            <w:pPr>
              <w:pStyle w:val="NormalinTable"/>
              <w:tabs>
                <w:tab w:val="left" w:pos="1250"/>
              </w:tabs>
            </w:pPr>
            <w:r>
              <w:t>0.00%</w:t>
            </w:r>
          </w:p>
        </w:tc>
      </w:tr>
      <w:tr w:rsidR="00E77514" w14:paraId="57DFD410" w14:textId="77777777" w:rsidTr="00162610">
        <w:trPr>
          <w:cantSplit/>
          <w:trPrChange w:id="387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876" w:author="David Owen" w:date="2019-06-03T11:19:00Z">
              <w:tcPr>
                <w:tcW w:w="0" w:type="auto"/>
                <w:tcBorders>
                  <w:top w:val="single" w:sz="4" w:space="0" w:color="A6A6A6" w:themeColor="background1" w:themeShade="A6"/>
                  <w:right w:val="single" w:sz="4" w:space="0" w:color="000000" w:themeColor="text1"/>
                </w:tcBorders>
              </w:tcPr>
            </w:tcPrChange>
          </w:tcPr>
          <w:p w14:paraId="45FE8A07" w14:textId="77777777" w:rsidR="00E77514" w:rsidRDefault="00E77514" w:rsidP="00FC0611">
            <w:pPr>
              <w:pStyle w:val="NormalinTable"/>
            </w:pPr>
            <w:r>
              <w:rPr>
                <w:b/>
              </w:rPr>
              <w:t>9401 20 00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87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10214AB" w14:textId="77777777" w:rsidR="00E77514" w:rsidRDefault="00E77514" w:rsidP="00FC0611">
            <w:pPr>
              <w:pStyle w:val="NormalinTable"/>
              <w:tabs>
                <w:tab w:val="left" w:pos="1250"/>
              </w:tabs>
            </w:pPr>
            <w:r>
              <w:t>0.00%</w:t>
            </w:r>
          </w:p>
        </w:tc>
      </w:tr>
      <w:tr w:rsidR="00E77514" w14:paraId="40A68D39" w14:textId="77777777" w:rsidTr="00162610">
        <w:trPr>
          <w:cantSplit/>
          <w:trPrChange w:id="387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879" w:author="David Owen" w:date="2019-06-03T11:19:00Z">
              <w:tcPr>
                <w:tcW w:w="0" w:type="auto"/>
                <w:tcBorders>
                  <w:top w:val="single" w:sz="4" w:space="0" w:color="A6A6A6" w:themeColor="background1" w:themeShade="A6"/>
                  <w:right w:val="single" w:sz="4" w:space="0" w:color="000000" w:themeColor="text1"/>
                </w:tcBorders>
              </w:tcPr>
            </w:tcPrChange>
          </w:tcPr>
          <w:p w14:paraId="40D751E3" w14:textId="77777777" w:rsidR="00E77514" w:rsidRDefault="00E77514" w:rsidP="00FC0611">
            <w:pPr>
              <w:pStyle w:val="NormalinTable"/>
            </w:pPr>
            <w:r>
              <w:rPr>
                <w:b/>
              </w:rPr>
              <w:t>9401 52 00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88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F6D56C5" w14:textId="77777777" w:rsidR="00E77514" w:rsidRDefault="00E77514" w:rsidP="00FC0611">
            <w:pPr>
              <w:pStyle w:val="NormalinTable"/>
              <w:tabs>
                <w:tab w:val="left" w:pos="1250"/>
              </w:tabs>
            </w:pPr>
            <w:r>
              <w:t>0.00%</w:t>
            </w:r>
          </w:p>
        </w:tc>
      </w:tr>
      <w:tr w:rsidR="00E77514" w14:paraId="18BBE2D6" w14:textId="77777777" w:rsidTr="00162610">
        <w:trPr>
          <w:cantSplit/>
          <w:trPrChange w:id="388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882" w:author="David Owen" w:date="2019-06-03T11:19:00Z">
              <w:tcPr>
                <w:tcW w:w="0" w:type="auto"/>
                <w:tcBorders>
                  <w:top w:val="single" w:sz="4" w:space="0" w:color="A6A6A6" w:themeColor="background1" w:themeShade="A6"/>
                  <w:right w:val="single" w:sz="4" w:space="0" w:color="000000" w:themeColor="text1"/>
                </w:tcBorders>
              </w:tcPr>
            </w:tcPrChange>
          </w:tcPr>
          <w:p w14:paraId="50848C63" w14:textId="77777777" w:rsidR="00E77514" w:rsidRDefault="00E77514" w:rsidP="00FC0611">
            <w:pPr>
              <w:pStyle w:val="NormalinTable"/>
            </w:pPr>
            <w:r>
              <w:rPr>
                <w:b/>
              </w:rPr>
              <w:t>9401 53 00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88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80A9327" w14:textId="77777777" w:rsidR="00E77514" w:rsidRDefault="00E77514" w:rsidP="00FC0611">
            <w:pPr>
              <w:pStyle w:val="NormalinTable"/>
              <w:tabs>
                <w:tab w:val="left" w:pos="1250"/>
              </w:tabs>
            </w:pPr>
            <w:r>
              <w:t>0.00%</w:t>
            </w:r>
          </w:p>
        </w:tc>
      </w:tr>
      <w:tr w:rsidR="00E77514" w14:paraId="2982C631" w14:textId="77777777" w:rsidTr="00162610">
        <w:trPr>
          <w:cantSplit/>
          <w:trPrChange w:id="388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885" w:author="David Owen" w:date="2019-06-03T11:19:00Z">
              <w:tcPr>
                <w:tcW w:w="0" w:type="auto"/>
                <w:tcBorders>
                  <w:top w:val="single" w:sz="4" w:space="0" w:color="A6A6A6" w:themeColor="background1" w:themeShade="A6"/>
                  <w:right w:val="single" w:sz="4" w:space="0" w:color="000000" w:themeColor="text1"/>
                </w:tcBorders>
              </w:tcPr>
            </w:tcPrChange>
          </w:tcPr>
          <w:p w14:paraId="7AF9F0E6" w14:textId="77777777" w:rsidR="00E77514" w:rsidRDefault="00E77514" w:rsidP="00FC0611">
            <w:pPr>
              <w:pStyle w:val="NormalinTable"/>
            </w:pPr>
            <w:r>
              <w:rPr>
                <w:b/>
              </w:rPr>
              <w:t>9401 59 00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88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19B9A7E" w14:textId="77777777" w:rsidR="00E77514" w:rsidRDefault="00E77514" w:rsidP="00FC0611">
            <w:pPr>
              <w:pStyle w:val="NormalinTable"/>
              <w:tabs>
                <w:tab w:val="left" w:pos="1250"/>
              </w:tabs>
            </w:pPr>
            <w:r>
              <w:t>0.00%</w:t>
            </w:r>
          </w:p>
        </w:tc>
      </w:tr>
      <w:tr w:rsidR="00E77514" w14:paraId="6B8B0A2C" w14:textId="77777777" w:rsidTr="00162610">
        <w:trPr>
          <w:cantSplit/>
          <w:trPrChange w:id="388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888" w:author="David Owen" w:date="2019-06-03T11:19:00Z">
              <w:tcPr>
                <w:tcW w:w="0" w:type="auto"/>
                <w:tcBorders>
                  <w:top w:val="single" w:sz="4" w:space="0" w:color="A6A6A6" w:themeColor="background1" w:themeShade="A6"/>
                  <w:right w:val="single" w:sz="4" w:space="0" w:color="000000" w:themeColor="text1"/>
                </w:tcBorders>
              </w:tcPr>
            </w:tcPrChange>
          </w:tcPr>
          <w:p w14:paraId="18FA074A" w14:textId="77777777" w:rsidR="00E77514" w:rsidRDefault="00E77514" w:rsidP="00FC0611">
            <w:pPr>
              <w:pStyle w:val="NormalinTable"/>
            </w:pPr>
            <w:r>
              <w:rPr>
                <w:b/>
              </w:rPr>
              <w:t>9401 90 00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88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AF67248" w14:textId="77777777" w:rsidR="00E77514" w:rsidRDefault="00E77514" w:rsidP="00FC0611">
            <w:pPr>
              <w:pStyle w:val="NormalinTable"/>
              <w:tabs>
                <w:tab w:val="left" w:pos="1250"/>
              </w:tabs>
            </w:pPr>
            <w:r>
              <w:t>0.00%</w:t>
            </w:r>
          </w:p>
        </w:tc>
      </w:tr>
      <w:tr w:rsidR="00E77514" w14:paraId="67CF9F1C" w14:textId="77777777" w:rsidTr="00162610">
        <w:trPr>
          <w:cantSplit/>
          <w:trPrChange w:id="3890"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891" w:author="David Owen" w:date="2019-06-03T11:19:00Z">
              <w:tcPr>
                <w:tcW w:w="0" w:type="auto"/>
                <w:tcBorders>
                  <w:top w:val="single" w:sz="4" w:space="0" w:color="A6A6A6" w:themeColor="background1" w:themeShade="A6"/>
                  <w:right w:val="single" w:sz="4" w:space="0" w:color="000000" w:themeColor="text1"/>
                </w:tcBorders>
              </w:tcPr>
            </w:tcPrChange>
          </w:tcPr>
          <w:p w14:paraId="501227E7" w14:textId="77777777" w:rsidR="00E77514" w:rsidRDefault="00E77514" w:rsidP="00FC0611">
            <w:pPr>
              <w:pStyle w:val="NormalinTable"/>
            </w:pPr>
            <w:r>
              <w:rPr>
                <w:b/>
              </w:rPr>
              <w:t>9403 40 00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892"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391B4BD" w14:textId="77777777" w:rsidR="00E77514" w:rsidRDefault="00E77514" w:rsidP="00FC0611">
            <w:pPr>
              <w:pStyle w:val="NormalinTable"/>
              <w:tabs>
                <w:tab w:val="left" w:pos="1250"/>
              </w:tabs>
            </w:pPr>
            <w:r>
              <w:t>0.00%</w:t>
            </w:r>
          </w:p>
        </w:tc>
      </w:tr>
      <w:tr w:rsidR="00E77514" w14:paraId="22C025A4" w14:textId="77777777" w:rsidTr="00162610">
        <w:trPr>
          <w:cantSplit/>
          <w:trPrChange w:id="3893"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894" w:author="David Owen" w:date="2019-06-03T11:19:00Z">
              <w:tcPr>
                <w:tcW w:w="0" w:type="auto"/>
                <w:tcBorders>
                  <w:top w:val="single" w:sz="4" w:space="0" w:color="A6A6A6" w:themeColor="background1" w:themeShade="A6"/>
                  <w:right w:val="single" w:sz="4" w:space="0" w:color="000000" w:themeColor="text1"/>
                </w:tcBorders>
              </w:tcPr>
            </w:tcPrChange>
          </w:tcPr>
          <w:p w14:paraId="2317D6F5" w14:textId="77777777" w:rsidR="00E77514" w:rsidRDefault="00E77514" w:rsidP="00FC0611">
            <w:pPr>
              <w:pStyle w:val="NormalinTable"/>
            </w:pPr>
            <w:r>
              <w:rPr>
                <w:b/>
              </w:rPr>
              <w:t>9403 82 00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895"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49E2A0D" w14:textId="77777777" w:rsidR="00E77514" w:rsidRDefault="00E77514" w:rsidP="00FC0611">
            <w:pPr>
              <w:pStyle w:val="NormalinTable"/>
              <w:tabs>
                <w:tab w:val="left" w:pos="1250"/>
              </w:tabs>
            </w:pPr>
            <w:r>
              <w:t>0.00%</w:t>
            </w:r>
          </w:p>
        </w:tc>
      </w:tr>
      <w:tr w:rsidR="00E77514" w14:paraId="47CE82DD" w14:textId="77777777" w:rsidTr="00162610">
        <w:trPr>
          <w:cantSplit/>
          <w:trPrChange w:id="3896"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897" w:author="David Owen" w:date="2019-06-03T11:19:00Z">
              <w:tcPr>
                <w:tcW w:w="0" w:type="auto"/>
                <w:tcBorders>
                  <w:top w:val="single" w:sz="4" w:space="0" w:color="A6A6A6" w:themeColor="background1" w:themeShade="A6"/>
                  <w:right w:val="single" w:sz="4" w:space="0" w:color="000000" w:themeColor="text1"/>
                </w:tcBorders>
              </w:tcPr>
            </w:tcPrChange>
          </w:tcPr>
          <w:p w14:paraId="4070D427" w14:textId="77777777" w:rsidR="00E77514" w:rsidRDefault="00E77514" w:rsidP="00FC0611">
            <w:pPr>
              <w:pStyle w:val="NormalinTable"/>
            </w:pPr>
            <w:r>
              <w:rPr>
                <w:b/>
              </w:rPr>
              <w:t>9403 83 00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898"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387B243" w14:textId="77777777" w:rsidR="00E77514" w:rsidRDefault="00E77514" w:rsidP="00FC0611">
            <w:pPr>
              <w:pStyle w:val="NormalinTable"/>
              <w:tabs>
                <w:tab w:val="left" w:pos="1250"/>
              </w:tabs>
            </w:pPr>
            <w:r>
              <w:t>0.00%</w:t>
            </w:r>
          </w:p>
        </w:tc>
      </w:tr>
      <w:tr w:rsidR="00E77514" w14:paraId="0230A3E3" w14:textId="77777777" w:rsidTr="00162610">
        <w:trPr>
          <w:cantSplit/>
          <w:trPrChange w:id="3899"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900" w:author="David Owen" w:date="2019-06-03T11:19:00Z">
              <w:tcPr>
                <w:tcW w:w="0" w:type="auto"/>
                <w:tcBorders>
                  <w:top w:val="single" w:sz="4" w:space="0" w:color="A6A6A6" w:themeColor="background1" w:themeShade="A6"/>
                  <w:right w:val="single" w:sz="4" w:space="0" w:color="000000" w:themeColor="text1"/>
                </w:tcBorders>
              </w:tcPr>
            </w:tcPrChange>
          </w:tcPr>
          <w:p w14:paraId="587F3FE9" w14:textId="77777777" w:rsidR="00E77514" w:rsidRDefault="00E77514" w:rsidP="00FC0611">
            <w:pPr>
              <w:pStyle w:val="NormalinTable"/>
            </w:pPr>
            <w:r>
              <w:rPr>
                <w:b/>
              </w:rPr>
              <w:t>9403 89 00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901"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4C3AF81" w14:textId="77777777" w:rsidR="00E77514" w:rsidRDefault="00E77514" w:rsidP="00FC0611">
            <w:pPr>
              <w:pStyle w:val="NormalinTable"/>
              <w:tabs>
                <w:tab w:val="left" w:pos="1250"/>
              </w:tabs>
            </w:pPr>
            <w:r>
              <w:t>0.00%</w:t>
            </w:r>
          </w:p>
        </w:tc>
      </w:tr>
      <w:tr w:rsidR="00E77514" w14:paraId="6F2D0A6A" w14:textId="77777777" w:rsidTr="00162610">
        <w:trPr>
          <w:cantSplit/>
          <w:trPrChange w:id="3902"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903" w:author="David Owen" w:date="2019-06-03T11:19:00Z">
              <w:tcPr>
                <w:tcW w:w="0" w:type="auto"/>
                <w:tcBorders>
                  <w:top w:val="single" w:sz="4" w:space="0" w:color="A6A6A6" w:themeColor="background1" w:themeShade="A6"/>
                  <w:right w:val="single" w:sz="4" w:space="0" w:color="000000" w:themeColor="text1"/>
                </w:tcBorders>
              </w:tcPr>
            </w:tcPrChange>
          </w:tcPr>
          <w:p w14:paraId="1F0BDB89" w14:textId="77777777" w:rsidR="00E77514" w:rsidRDefault="00E77514" w:rsidP="00FC0611">
            <w:pPr>
              <w:pStyle w:val="NormalinTable"/>
            </w:pPr>
            <w:r>
              <w:rPr>
                <w:b/>
              </w:rPr>
              <w:t>9403 90 00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904"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4F1E6B9" w14:textId="77777777" w:rsidR="00E77514" w:rsidRDefault="00E77514" w:rsidP="00FC0611">
            <w:pPr>
              <w:pStyle w:val="NormalinTable"/>
              <w:tabs>
                <w:tab w:val="left" w:pos="1250"/>
              </w:tabs>
            </w:pPr>
            <w:r>
              <w:t>0.00%</w:t>
            </w:r>
          </w:p>
        </w:tc>
      </w:tr>
      <w:tr w:rsidR="00E77514" w14:paraId="2CBDA39A" w14:textId="77777777" w:rsidTr="00162610">
        <w:trPr>
          <w:cantSplit/>
          <w:trPrChange w:id="3905"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906" w:author="David Owen" w:date="2019-06-03T11:19:00Z">
              <w:tcPr>
                <w:tcW w:w="0" w:type="auto"/>
                <w:tcBorders>
                  <w:top w:val="single" w:sz="4" w:space="0" w:color="A6A6A6" w:themeColor="background1" w:themeShade="A6"/>
                  <w:right w:val="single" w:sz="4" w:space="0" w:color="000000" w:themeColor="text1"/>
                </w:tcBorders>
              </w:tcPr>
            </w:tcPrChange>
          </w:tcPr>
          <w:p w14:paraId="2DF58217" w14:textId="77777777" w:rsidR="00E77514" w:rsidRDefault="00E77514" w:rsidP="00FC0611">
            <w:pPr>
              <w:pStyle w:val="NormalinTable"/>
            </w:pPr>
            <w:r>
              <w:rPr>
                <w:b/>
              </w:rPr>
              <w:t>9404 00 00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907"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E8C7051" w14:textId="77777777" w:rsidR="00E77514" w:rsidRDefault="00E77514" w:rsidP="00FC0611">
            <w:pPr>
              <w:pStyle w:val="NormalinTable"/>
              <w:tabs>
                <w:tab w:val="left" w:pos="1250"/>
              </w:tabs>
            </w:pPr>
            <w:r>
              <w:t>0.00%</w:t>
            </w:r>
          </w:p>
        </w:tc>
      </w:tr>
      <w:tr w:rsidR="00E77514" w14:paraId="3AD653C6" w14:textId="77777777" w:rsidTr="00162610">
        <w:trPr>
          <w:cantSplit/>
          <w:trPrChange w:id="3908"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909" w:author="David Owen" w:date="2019-06-03T11:19:00Z">
              <w:tcPr>
                <w:tcW w:w="0" w:type="auto"/>
                <w:tcBorders>
                  <w:top w:val="single" w:sz="4" w:space="0" w:color="A6A6A6" w:themeColor="background1" w:themeShade="A6"/>
                  <w:right w:val="single" w:sz="4" w:space="0" w:color="000000" w:themeColor="text1"/>
                </w:tcBorders>
              </w:tcPr>
            </w:tcPrChange>
          </w:tcPr>
          <w:p w14:paraId="023A0C10" w14:textId="77777777" w:rsidR="00E77514" w:rsidRDefault="00E77514" w:rsidP="00FC0611">
            <w:pPr>
              <w:pStyle w:val="NormalinTable"/>
            </w:pPr>
            <w:r>
              <w:rPr>
                <w:b/>
              </w:rPr>
              <w:t>9405 00 00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910"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7ED6F5F" w14:textId="77777777" w:rsidR="00E77514" w:rsidRDefault="00E77514" w:rsidP="00FC0611">
            <w:pPr>
              <w:pStyle w:val="NormalinTable"/>
              <w:tabs>
                <w:tab w:val="left" w:pos="1250"/>
              </w:tabs>
            </w:pPr>
            <w:r>
              <w:t>0.00%</w:t>
            </w:r>
          </w:p>
        </w:tc>
      </w:tr>
      <w:tr w:rsidR="00E77514" w14:paraId="06A67B36" w14:textId="77777777" w:rsidTr="00162610">
        <w:trPr>
          <w:cantSplit/>
          <w:trPrChange w:id="3911"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912" w:author="David Owen" w:date="2019-06-03T11:19:00Z">
              <w:tcPr>
                <w:tcW w:w="0" w:type="auto"/>
                <w:tcBorders>
                  <w:top w:val="single" w:sz="4" w:space="0" w:color="A6A6A6" w:themeColor="background1" w:themeShade="A6"/>
                  <w:right w:val="single" w:sz="4" w:space="0" w:color="000000" w:themeColor="text1"/>
                </w:tcBorders>
              </w:tcPr>
            </w:tcPrChange>
          </w:tcPr>
          <w:p w14:paraId="4B58AF9B" w14:textId="77777777" w:rsidR="00E77514" w:rsidRDefault="00E77514" w:rsidP="00FC0611">
            <w:pPr>
              <w:pStyle w:val="NormalinTable"/>
            </w:pPr>
            <w:r>
              <w:rPr>
                <w:b/>
              </w:rPr>
              <w:t>9406 00 00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913"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455B250" w14:textId="77777777" w:rsidR="00E77514" w:rsidRDefault="00E77514" w:rsidP="00FC0611">
            <w:pPr>
              <w:pStyle w:val="NormalinTable"/>
              <w:tabs>
                <w:tab w:val="left" w:pos="1250"/>
              </w:tabs>
            </w:pPr>
            <w:r>
              <w:t>0.00%</w:t>
            </w:r>
          </w:p>
        </w:tc>
      </w:tr>
      <w:tr w:rsidR="00E77514" w14:paraId="23DF68B4" w14:textId="77777777" w:rsidTr="00162610">
        <w:trPr>
          <w:cantSplit/>
          <w:trPrChange w:id="3914"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915" w:author="David Owen" w:date="2019-06-03T11:19:00Z">
              <w:tcPr>
                <w:tcW w:w="0" w:type="auto"/>
                <w:tcBorders>
                  <w:top w:val="single" w:sz="4" w:space="0" w:color="A6A6A6" w:themeColor="background1" w:themeShade="A6"/>
                  <w:right w:val="single" w:sz="4" w:space="0" w:color="000000" w:themeColor="text1"/>
                </w:tcBorders>
              </w:tcPr>
            </w:tcPrChange>
          </w:tcPr>
          <w:p w14:paraId="3BD1796B" w14:textId="77777777" w:rsidR="00E77514" w:rsidRDefault="00E77514" w:rsidP="00FC0611">
            <w:pPr>
              <w:pStyle w:val="NormalinTable"/>
            </w:pPr>
            <w:r>
              <w:rPr>
                <w:b/>
              </w:rPr>
              <w:t>9500 00 00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916"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E2BDD8D" w14:textId="77777777" w:rsidR="00E77514" w:rsidRDefault="00E77514" w:rsidP="00FC0611">
            <w:pPr>
              <w:pStyle w:val="NormalinTable"/>
              <w:tabs>
                <w:tab w:val="left" w:pos="1250"/>
              </w:tabs>
            </w:pPr>
            <w:r>
              <w:t>0.00%</w:t>
            </w:r>
          </w:p>
        </w:tc>
      </w:tr>
      <w:tr w:rsidR="00E77514" w14:paraId="1CAB4311" w14:textId="77777777" w:rsidTr="00162610">
        <w:trPr>
          <w:cantSplit/>
          <w:trPrChange w:id="3917" w:author="David Owen" w:date="2019-06-03T11:19:00Z">
            <w:trPr>
              <w:cantSplit/>
            </w:trPr>
          </w:trPrChange>
        </w:trPr>
        <w:tc>
          <w:tcPr>
            <w:tcW w:w="0" w:type="auto"/>
            <w:tcBorders>
              <w:top w:val="single" w:sz="4" w:space="0" w:color="A6A6A6" w:themeColor="background1" w:themeShade="A6"/>
              <w:right w:val="single" w:sz="4" w:space="0" w:color="000000" w:themeColor="text1"/>
            </w:tcBorders>
            <w:tcPrChange w:id="3918" w:author="David Owen" w:date="2019-06-03T11:19:00Z">
              <w:tcPr>
                <w:tcW w:w="0" w:type="auto"/>
                <w:tcBorders>
                  <w:top w:val="single" w:sz="4" w:space="0" w:color="A6A6A6" w:themeColor="background1" w:themeShade="A6"/>
                  <w:right w:val="single" w:sz="4" w:space="0" w:color="000000" w:themeColor="text1"/>
                </w:tcBorders>
              </w:tcPr>
            </w:tcPrChange>
          </w:tcPr>
          <w:p w14:paraId="4CC08C3E" w14:textId="77777777" w:rsidR="00E77514" w:rsidRDefault="00E77514" w:rsidP="00FC0611">
            <w:pPr>
              <w:pStyle w:val="NormalinTable"/>
            </w:pPr>
            <w:r>
              <w:rPr>
                <w:b/>
              </w:rPr>
              <w:t>9600 00 00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919" w:author="David Owen" w:date="2019-06-03T11:19: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1D111F9" w14:textId="77777777" w:rsidR="00E77514" w:rsidRDefault="00E77514" w:rsidP="00FC0611">
            <w:pPr>
              <w:pStyle w:val="NormalinTable"/>
              <w:tabs>
                <w:tab w:val="left" w:pos="1250"/>
              </w:tabs>
            </w:pPr>
            <w:r>
              <w:t>0.00%</w:t>
            </w:r>
          </w:p>
        </w:tc>
      </w:tr>
    </w:tbl>
    <w:p w14:paraId="7138B332" w14:textId="77777777" w:rsidR="00E77514" w:rsidRDefault="00E77514" w:rsidP="00E77514">
      <w:pPr>
        <w:pStyle w:val="Heading3"/>
      </w:pPr>
    </w:p>
    <w:p w14:paraId="273F8512" w14:textId="77777777" w:rsidR="00E77514" w:rsidRDefault="00E77514" w:rsidP="00E77514">
      <w:pPr>
        <w:pStyle w:val="Heading3"/>
      </w:pPr>
      <w:r>
        <w:t>PREFERENTIAL DUTY TARIFF TABLE B - ECUADOR</w:t>
      </w:r>
    </w:p>
    <w:tbl>
      <w:tblPr>
        <w:tblStyle w:val="ListTable3"/>
        <w:tblW w:w="5000" w:type="pct"/>
        <w:tblLook w:val="0620" w:firstRow="1" w:lastRow="0" w:firstColumn="0" w:lastColumn="0" w:noHBand="1" w:noVBand="1"/>
      </w:tblPr>
      <w:tblGrid>
        <w:gridCol w:w="1947"/>
        <w:gridCol w:w="7059"/>
        <w:tblGridChange w:id="3920">
          <w:tblGrid>
            <w:gridCol w:w="1947"/>
            <w:gridCol w:w="7059"/>
          </w:tblGrid>
        </w:tblGridChange>
      </w:tblGrid>
      <w:tr w:rsidR="00E77514" w14:paraId="702B6F83" w14:textId="77777777" w:rsidTr="00066BD6">
        <w:trPr>
          <w:cnfStyle w:val="100000000000" w:firstRow="1" w:lastRow="0" w:firstColumn="0" w:lastColumn="0" w:oddVBand="0" w:evenVBand="0" w:oddHBand="0" w:evenHBand="0" w:firstRowFirstColumn="0" w:firstRowLastColumn="0" w:lastRowFirstColumn="0" w:lastRowLastColumn="0"/>
          <w:cantSplit/>
          <w:tblHeader/>
        </w:trPr>
        <w:tc>
          <w:tcPr>
            <w:tcW w:w="1081" w:type="pct"/>
          </w:tcPr>
          <w:p w14:paraId="4AE0B96A" w14:textId="77777777" w:rsidR="00E77514" w:rsidRDefault="00E77514" w:rsidP="00FC0611">
            <w:pPr>
              <w:pStyle w:val="NormalinTable"/>
            </w:pPr>
            <w:r>
              <w:t>1</w:t>
            </w:r>
          </w:p>
        </w:tc>
        <w:tc>
          <w:tcPr>
            <w:tcW w:w="3919" w:type="pct"/>
            <w:tcBorders>
              <w:left w:val="single" w:sz="12" w:space="0" w:color="000000" w:themeColor="text1"/>
              <w:right w:val="single" w:sz="12" w:space="0" w:color="000000" w:themeColor="text1"/>
            </w:tcBorders>
          </w:tcPr>
          <w:p w14:paraId="2A35E1FD" w14:textId="77777777" w:rsidR="00E77514" w:rsidRDefault="00E77514" w:rsidP="00FC0611">
            <w:pPr>
              <w:pStyle w:val="NormalinTable"/>
            </w:pPr>
            <w:r>
              <w:t>2</w:t>
            </w:r>
          </w:p>
        </w:tc>
      </w:tr>
      <w:tr w:rsidR="00E77514" w14:paraId="2B4CB0B7" w14:textId="77777777" w:rsidTr="00066BD6">
        <w:trPr>
          <w:cnfStyle w:val="100000000000" w:firstRow="1" w:lastRow="0" w:firstColumn="0" w:lastColumn="0" w:oddVBand="0" w:evenVBand="0" w:oddHBand="0" w:evenHBand="0" w:firstRowFirstColumn="0" w:firstRowLastColumn="0" w:lastRowFirstColumn="0" w:lastRowLastColumn="0"/>
          <w:cantSplit/>
          <w:tblHeader/>
        </w:trPr>
        <w:tc>
          <w:tcPr>
            <w:tcW w:w="1081" w:type="pct"/>
          </w:tcPr>
          <w:p w14:paraId="4D61F52B" w14:textId="77777777" w:rsidR="00E77514" w:rsidRDefault="00E77514" w:rsidP="00FC0611">
            <w:pPr>
              <w:pStyle w:val="NormalinTable"/>
            </w:pPr>
            <w:r>
              <w:t>Commodity code</w:t>
            </w:r>
          </w:p>
        </w:tc>
        <w:tc>
          <w:tcPr>
            <w:tcW w:w="3919" w:type="pct"/>
            <w:tcBorders>
              <w:left w:val="single" w:sz="12" w:space="0" w:color="000000" w:themeColor="text1"/>
              <w:right w:val="single" w:sz="12" w:space="0" w:color="000000" w:themeColor="text1"/>
            </w:tcBorders>
          </w:tcPr>
          <w:p w14:paraId="420740C6" w14:textId="77777777" w:rsidR="00E77514" w:rsidRDefault="00E77514" w:rsidP="00FC0611">
            <w:pPr>
              <w:pStyle w:val="NormalinTable"/>
            </w:pPr>
            <w:r>
              <w:t>Preferential Duty Rate</w:t>
            </w:r>
          </w:p>
        </w:tc>
      </w:tr>
      <w:tr w:rsidR="00E77514" w14:paraId="47C9F778" w14:textId="77777777" w:rsidTr="00066BD6">
        <w:trPr>
          <w:cantSplit/>
        </w:trPr>
        <w:tc>
          <w:tcPr>
            <w:tcW w:w="0" w:type="auto"/>
            <w:tcBorders>
              <w:top w:val="single" w:sz="4" w:space="0" w:color="A6A6A6" w:themeColor="background1" w:themeShade="A6"/>
              <w:right w:val="single" w:sz="4" w:space="0" w:color="000000" w:themeColor="text1"/>
            </w:tcBorders>
          </w:tcPr>
          <w:p w14:paraId="38242C94" w14:textId="77777777" w:rsidR="00E77514" w:rsidRDefault="00E77514" w:rsidP="00FC0611">
            <w:pPr>
              <w:pStyle w:val="NormalinTable"/>
            </w:pPr>
            <w:r>
              <w:rPr>
                <w:b/>
              </w:rPr>
              <w:t>0101299000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CF0A46" w14:textId="77777777" w:rsidR="00E77514" w:rsidRDefault="00E77514" w:rsidP="00FC0611">
            <w:pPr>
              <w:pStyle w:val="NormalinTable"/>
              <w:tabs>
                <w:tab w:val="left" w:pos="1250"/>
              </w:tabs>
            </w:pPr>
            <w:r>
              <w:t>0.00%</w:t>
            </w:r>
          </w:p>
        </w:tc>
      </w:tr>
      <w:tr w:rsidR="00E77514" w14:paraId="68947D14" w14:textId="77777777" w:rsidTr="00066BD6">
        <w:trPr>
          <w:cantSplit/>
        </w:trPr>
        <w:tc>
          <w:tcPr>
            <w:tcW w:w="0" w:type="auto"/>
            <w:tcBorders>
              <w:top w:val="single" w:sz="4" w:space="0" w:color="A6A6A6" w:themeColor="background1" w:themeShade="A6"/>
              <w:right w:val="single" w:sz="4" w:space="0" w:color="000000" w:themeColor="text1"/>
            </w:tcBorders>
          </w:tcPr>
          <w:p w14:paraId="2A27A0D8" w14:textId="77777777" w:rsidR="00E77514" w:rsidRDefault="00E77514" w:rsidP="00FC0611">
            <w:pPr>
              <w:pStyle w:val="NormalinTable"/>
            </w:pPr>
            <w:r>
              <w:rPr>
                <w:b/>
              </w:rPr>
              <w:t>0101300000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5247AC" w14:textId="77777777" w:rsidR="00E77514" w:rsidRDefault="00E77514" w:rsidP="00FC0611">
            <w:pPr>
              <w:pStyle w:val="NormalinTable"/>
              <w:tabs>
                <w:tab w:val="left" w:pos="1250"/>
              </w:tabs>
            </w:pPr>
            <w:r>
              <w:t>0.00%</w:t>
            </w:r>
          </w:p>
        </w:tc>
      </w:tr>
      <w:tr w:rsidR="00E77514" w14:paraId="3BFB6C47" w14:textId="77777777" w:rsidTr="00066BD6">
        <w:trPr>
          <w:cantSplit/>
        </w:trPr>
        <w:tc>
          <w:tcPr>
            <w:tcW w:w="0" w:type="auto"/>
            <w:tcBorders>
              <w:top w:val="single" w:sz="4" w:space="0" w:color="A6A6A6" w:themeColor="background1" w:themeShade="A6"/>
              <w:right w:val="single" w:sz="4" w:space="0" w:color="000000" w:themeColor="text1"/>
            </w:tcBorders>
          </w:tcPr>
          <w:p w14:paraId="238F622D" w14:textId="77777777" w:rsidR="00E77514" w:rsidRDefault="00E77514" w:rsidP="00FC0611">
            <w:pPr>
              <w:pStyle w:val="NormalinTable"/>
            </w:pPr>
            <w:r>
              <w:rPr>
                <w:b/>
              </w:rPr>
              <w:t>0101900000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B62021" w14:textId="77777777" w:rsidR="00E77514" w:rsidRDefault="00E77514" w:rsidP="00FC0611">
            <w:pPr>
              <w:pStyle w:val="NormalinTable"/>
              <w:tabs>
                <w:tab w:val="left" w:pos="1250"/>
              </w:tabs>
            </w:pPr>
            <w:r>
              <w:t>0.00%</w:t>
            </w:r>
          </w:p>
        </w:tc>
      </w:tr>
      <w:tr w:rsidR="00E77514" w14:paraId="51D9D7F5" w14:textId="77777777" w:rsidTr="00066BD6">
        <w:trPr>
          <w:cantSplit/>
        </w:trPr>
        <w:tc>
          <w:tcPr>
            <w:tcW w:w="0" w:type="auto"/>
            <w:tcBorders>
              <w:top w:val="single" w:sz="4" w:space="0" w:color="A6A6A6" w:themeColor="background1" w:themeShade="A6"/>
              <w:right w:val="single" w:sz="4" w:space="0" w:color="000000" w:themeColor="text1"/>
            </w:tcBorders>
          </w:tcPr>
          <w:p w14:paraId="3775B4EA" w14:textId="77777777" w:rsidR="00E77514" w:rsidRDefault="00E77514" w:rsidP="00FC0611">
            <w:pPr>
              <w:pStyle w:val="NormalinTable"/>
            </w:pPr>
            <w:r>
              <w:rPr>
                <w:b/>
              </w:rPr>
              <w:t>0102291000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AA35AC" w14:textId="77777777" w:rsidR="00E77514" w:rsidRDefault="00E77514" w:rsidP="00FC0611">
            <w:pPr>
              <w:pStyle w:val="NormalinTable"/>
              <w:tabs>
                <w:tab w:val="left" w:pos="1250"/>
              </w:tabs>
            </w:pPr>
            <w:r>
              <w:t>0.00%</w:t>
            </w:r>
          </w:p>
        </w:tc>
      </w:tr>
      <w:tr w:rsidR="00E77514" w14:paraId="269D50E1" w14:textId="77777777" w:rsidTr="00066BD6">
        <w:trPr>
          <w:cantSplit/>
        </w:trPr>
        <w:tc>
          <w:tcPr>
            <w:tcW w:w="0" w:type="auto"/>
            <w:tcBorders>
              <w:top w:val="single" w:sz="4" w:space="0" w:color="A6A6A6" w:themeColor="background1" w:themeShade="A6"/>
              <w:right w:val="single" w:sz="4" w:space="0" w:color="000000" w:themeColor="text1"/>
            </w:tcBorders>
          </w:tcPr>
          <w:p w14:paraId="2D3EAEFE" w14:textId="77777777" w:rsidR="00E77514" w:rsidRDefault="00E77514" w:rsidP="00FC0611">
            <w:pPr>
              <w:pStyle w:val="NormalinTable"/>
            </w:pPr>
            <w:r>
              <w:rPr>
                <w:b/>
              </w:rPr>
              <w:t>0102292100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CC09B5" w14:textId="77777777" w:rsidR="00E77514" w:rsidRDefault="00E77514" w:rsidP="00FC0611">
            <w:pPr>
              <w:pStyle w:val="NormalinTable"/>
              <w:tabs>
                <w:tab w:val="left" w:pos="1250"/>
              </w:tabs>
            </w:pPr>
            <w:r>
              <w:t>0.00%</w:t>
            </w:r>
          </w:p>
        </w:tc>
      </w:tr>
      <w:tr w:rsidR="00E77514" w14:paraId="4C2AA61E" w14:textId="77777777" w:rsidTr="00066BD6">
        <w:trPr>
          <w:cantSplit/>
        </w:trPr>
        <w:tc>
          <w:tcPr>
            <w:tcW w:w="0" w:type="auto"/>
            <w:tcBorders>
              <w:top w:val="single" w:sz="4" w:space="0" w:color="A6A6A6" w:themeColor="background1" w:themeShade="A6"/>
              <w:right w:val="single" w:sz="4" w:space="0" w:color="000000" w:themeColor="text1"/>
            </w:tcBorders>
          </w:tcPr>
          <w:p w14:paraId="7C347F55" w14:textId="77777777" w:rsidR="00E77514" w:rsidRDefault="00E77514" w:rsidP="00FC0611">
            <w:pPr>
              <w:pStyle w:val="NormalinTable"/>
            </w:pPr>
            <w:r>
              <w:rPr>
                <w:b/>
              </w:rPr>
              <w:t>0102292900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05D78B" w14:textId="77777777" w:rsidR="00E77514" w:rsidRDefault="00E77514" w:rsidP="00FC0611">
            <w:pPr>
              <w:pStyle w:val="NormalinTable"/>
              <w:tabs>
                <w:tab w:val="left" w:pos="1250"/>
              </w:tabs>
            </w:pPr>
            <w:r>
              <w:t>0.00%</w:t>
            </w:r>
          </w:p>
        </w:tc>
      </w:tr>
      <w:tr w:rsidR="00E77514" w14:paraId="2C151AFB" w14:textId="77777777" w:rsidTr="00066BD6">
        <w:trPr>
          <w:cantSplit/>
        </w:trPr>
        <w:tc>
          <w:tcPr>
            <w:tcW w:w="0" w:type="auto"/>
            <w:tcBorders>
              <w:top w:val="single" w:sz="4" w:space="0" w:color="A6A6A6" w:themeColor="background1" w:themeShade="A6"/>
              <w:right w:val="single" w:sz="4" w:space="0" w:color="000000" w:themeColor="text1"/>
            </w:tcBorders>
          </w:tcPr>
          <w:p w14:paraId="1B33B6B3" w14:textId="77777777" w:rsidR="00E77514" w:rsidRDefault="00E77514" w:rsidP="00FC0611">
            <w:pPr>
              <w:pStyle w:val="NormalinTable"/>
            </w:pPr>
            <w:r>
              <w:rPr>
                <w:b/>
              </w:rPr>
              <w:t>0102294100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F4B6CA" w14:textId="77777777" w:rsidR="00E77514" w:rsidRDefault="00E77514" w:rsidP="00FC0611">
            <w:pPr>
              <w:pStyle w:val="NormalinTable"/>
              <w:tabs>
                <w:tab w:val="left" w:pos="1250"/>
              </w:tabs>
            </w:pPr>
            <w:r>
              <w:t>0.00%</w:t>
            </w:r>
          </w:p>
        </w:tc>
      </w:tr>
      <w:tr w:rsidR="00E77514" w14:paraId="092BC90E" w14:textId="77777777" w:rsidTr="00066BD6">
        <w:trPr>
          <w:cantSplit/>
        </w:trPr>
        <w:tc>
          <w:tcPr>
            <w:tcW w:w="0" w:type="auto"/>
            <w:tcBorders>
              <w:top w:val="single" w:sz="4" w:space="0" w:color="A6A6A6" w:themeColor="background1" w:themeShade="A6"/>
              <w:right w:val="single" w:sz="4" w:space="0" w:color="000000" w:themeColor="text1"/>
            </w:tcBorders>
          </w:tcPr>
          <w:p w14:paraId="40B8E07B" w14:textId="77777777" w:rsidR="00E77514" w:rsidRDefault="00E77514" w:rsidP="00FC0611">
            <w:pPr>
              <w:pStyle w:val="NormalinTable"/>
            </w:pPr>
            <w:r>
              <w:rPr>
                <w:b/>
              </w:rPr>
              <w:t>0102294900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88AB99" w14:textId="77777777" w:rsidR="00E77514" w:rsidRDefault="00E77514" w:rsidP="00FC0611">
            <w:pPr>
              <w:pStyle w:val="NormalinTable"/>
              <w:tabs>
                <w:tab w:val="left" w:pos="1250"/>
              </w:tabs>
            </w:pPr>
            <w:r>
              <w:t>0.00%</w:t>
            </w:r>
          </w:p>
        </w:tc>
      </w:tr>
      <w:tr w:rsidR="00E77514" w14:paraId="3E364C4D" w14:textId="77777777" w:rsidTr="00066BD6">
        <w:trPr>
          <w:cantSplit/>
        </w:trPr>
        <w:tc>
          <w:tcPr>
            <w:tcW w:w="0" w:type="auto"/>
            <w:tcBorders>
              <w:top w:val="single" w:sz="4" w:space="0" w:color="A6A6A6" w:themeColor="background1" w:themeShade="A6"/>
              <w:right w:val="single" w:sz="4" w:space="0" w:color="000000" w:themeColor="text1"/>
            </w:tcBorders>
          </w:tcPr>
          <w:p w14:paraId="6FCCC199" w14:textId="77777777" w:rsidR="00E77514" w:rsidRDefault="00E77514" w:rsidP="00FC0611">
            <w:pPr>
              <w:pStyle w:val="NormalinTable"/>
            </w:pPr>
            <w:r>
              <w:rPr>
                <w:b/>
              </w:rPr>
              <w:t>0102295100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2C0E89" w14:textId="77777777" w:rsidR="00E77514" w:rsidRDefault="00E77514" w:rsidP="00FC0611">
            <w:pPr>
              <w:pStyle w:val="NormalinTable"/>
              <w:tabs>
                <w:tab w:val="left" w:pos="1250"/>
              </w:tabs>
            </w:pPr>
            <w:r>
              <w:t>0.00%</w:t>
            </w:r>
          </w:p>
        </w:tc>
      </w:tr>
      <w:tr w:rsidR="00E77514" w14:paraId="0DF65C74" w14:textId="77777777" w:rsidTr="00066BD6">
        <w:trPr>
          <w:cantSplit/>
        </w:trPr>
        <w:tc>
          <w:tcPr>
            <w:tcW w:w="0" w:type="auto"/>
            <w:tcBorders>
              <w:top w:val="single" w:sz="4" w:space="0" w:color="A6A6A6" w:themeColor="background1" w:themeShade="A6"/>
              <w:right w:val="single" w:sz="4" w:space="0" w:color="000000" w:themeColor="text1"/>
            </w:tcBorders>
          </w:tcPr>
          <w:p w14:paraId="4419F818" w14:textId="77777777" w:rsidR="00E77514" w:rsidRDefault="00E77514" w:rsidP="00FC0611">
            <w:pPr>
              <w:pStyle w:val="NormalinTable"/>
            </w:pPr>
            <w:r>
              <w:rPr>
                <w:b/>
              </w:rPr>
              <w:t>0102295900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4F8D8E" w14:textId="77777777" w:rsidR="00E77514" w:rsidRDefault="00E77514" w:rsidP="00FC0611">
            <w:pPr>
              <w:pStyle w:val="NormalinTable"/>
              <w:tabs>
                <w:tab w:val="left" w:pos="1250"/>
              </w:tabs>
            </w:pPr>
            <w:r>
              <w:t>0.00%</w:t>
            </w:r>
          </w:p>
        </w:tc>
      </w:tr>
      <w:tr w:rsidR="00E77514" w14:paraId="0F859D35" w14:textId="77777777" w:rsidTr="00066BD6">
        <w:trPr>
          <w:cantSplit/>
        </w:trPr>
        <w:tc>
          <w:tcPr>
            <w:tcW w:w="0" w:type="auto"/>
            <w:tcBorders>
              <w:top w:val="single" w:sz="4" w:space="0" w:color="A6A6A6" w:themeColor="background1" w:themeShade="A6"/>
              <w:right w:val="single" w:sz="4" w:space="0" w:color="000000" w:themeColor="text1"/>
            </w:tcBorders>
          </w:tcPr>
          <w:p w14:paraId="3F4575C7" w14:textId="77777777" w:rsidR="00E77514" w:rsidRDefault="00E77514" w:rsidP="00FC0611">
            <w:pPr>
              <w:pStyle w:val="NormalinTable"/>
            </w:pPr>
            <w:r>
              <w:rPr>
                <w:b/>
              </w:rPr>
              <w:lastRenderedPageBreak/>
              <w:t>0102296100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C43080" w14:textId="77777777" w:rsidR="00E77514" w:rsidRDefault="00E77514" w:rsidP="00FC0611">
            <w:pPr>
              <w:pStyle w:val="NormalinTable"/>
              <w:tabs>
                <w:tab w:val="left" w:pos="1250"/>
              </w:tabs>
            </w:pPr>
            <w:r>
              <w:t>0.00%</w:t>
            </w:r>
          </w:p>
        </w:tc>
      </w:tr>
      <w:tr w:rsidR="00E77514" w14:paraId="042BB110" w14:textId="77777777" w:rsidTr="00066BD6">
        <w:trPr>
          <w:cantSplit/>
        </w:trPr>
        <w:tc>
          <w:tcPr>
            <w:tcW w:w="0" w:type="auto"/>
            <w:tcBorders>
              <w:top w:val="single" w:sz="4" w:space="0" w:color="A6A6A6" w:themeColor="background1" w:themeShade="A6"/>
              <w:right w:val="single" w:sz="4" w:space="0" w:color="000000" w:themeColor="text1"/>
            </w:tcBorders>
          </w:tcPr>
          <w:p w14:paraId="13ECB3A7" w14:textId="77777777" w:rsidR="00E77514" w:rsidRDefault="00E77514" w:rsidP="00FC0611">
            <w:pPr>
              <w:pStyle w:val="NormalinTable"/>
            </w:pPr>
            <w:r>
              <w:rPr>
                <w:b/>
              </w:rPr>
              <w:t>0102296900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B4C663" w14:textId="77777777" w:rsidR="00E77514" w:rsidRDefault="00E77514" w:rsidP="00FC0611">
            <w:pPr>
              <w:pStyle w:val="NormalinTable"/>
              <w:tabs>
                <w:tab w:val="left" w:pos="1250"/>
              </w:tabs>
            </w:pPr>
            <w:r>
              <w:t>0.00%</w:t>
            </w:r>
          </w:p>
        </w:tc>
      </w:tr>
      <w:tr w:rsidR="00E77514" w14:paraId="06B6C4BD" w14:textId="77777777" w:rsidTr="00066BD6">
        <w:trPr>
          <w:cantSplit/>
        </w:trPr>
        <w:tc>
          <w:tcPr>
            <w:tcW w:w="0" w:type="auto"/>
            <w:tcBorders>
              <w:top w:val="single" w:sz="4" w:space="0" w:color="A6A6A6" w:themeColor="background1" w:themeShade="A6"/>
              <w:right w:val="single" w:sz="4" w:space="0" w:color="000000" w:themeColor="text1"/>
            </w:tcBorders>
          </w:tcPr>
          <w:p w14:paraId="1B347846" w14:textId="77777777" w:rsidR="00E77514" w:rsidRDefault="00E77514" w:rsidP="00FC0611">
            <w:pPr>
              <w:pStyle w:val="NormalinTable"/>
            </w:pPr>
            <w:r>
              <w:rPr>
                <w:b/>
              </w:rPr>
              <w:t>0102299100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F6D784" w14:textId="77777777" w:rsidR="00E77514" w:rsidRDefault="00E77514" w:rsidP="00FC0611">
            <w:pPr>
              <w:pStyle w:val="NormalinTable"/>
              <w:tabs>
                <w:tab w:val="left" w:pos="1250"/>
              </w:tabs>
            </w:pPr>
            <w:r>
              <w:t>0.00%</w:t>
            </w:r>
          </w:p>
        </w:tc>
      </w:tr>
      <w:tr w:rsidR="00E77514" w14:paraId="3827B90F" w14:textId="77777777" w:rsidTr="00066BD6">
        <w:trPr>
          <w:cantSplit/>
        </w:trPr>
        <w:tc>
          <w:tcPr>
            <w:tcW w:w="0" w:type="auto"/>
            <w:tcBorders>
              <w:top w:val="single" w:sz="4" w:space="0" w:color="A6A6A6" w:themeColor="background1" w:themeShade="A6"/>
              <w:right w:val="single" w:sz="4" w:space="0" w:color="000000" w:themeColor="text1"/>
            </w:tcBorders>
          </w:tcPr>
          <w:p w14:paraId="2CA63BB6" w14:textId="77777777" w:rsidR="00E77514" w:rsidRDefault="00E77514" w:rsidP="00FC0611">
            <w:pPr>
              <w:pStyle w:val="NormalinTable"/>
            </w:pPr>
            <w:r>
              <w:rPr>
                <w:b/>
              </w:rPr>
              <w:t>0102299900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4D7FAD" w14:textId="77777777" w:rsidR="00E77514" w:rsidRDefault="00E77514" w:rsidP="00FC0611">
            <w:pPr>
              <w:pStyle w:val="NormalinTable"/>
              <w:tabs>
                <w:tab w:val="left" w:pos="1250"/>
              </w:tabs>
            </w:pPr>
            <w:r>
              <w:t>0.00%</w:t>
            </w:r>
          </w:p>
        </w:tc>
      </w:tr>
      <w:tr w:rsidR="00E77514" w14:paraId="1F46DF9D" w14:textId="77777777" w:rsidTr="00066BD6">
        <w:trPr>
          <w:cantSplit/>
        </w:trPr>
        <w:tc>
          <w:tcPr>
            <w:tcW w:w="0" w:type="auto"/>
            <w:tcBorders>
              <w:top w:val="single" w:sz="4" w:space="0" w:color="A6A6A6" w:themeColor="background1" w:themeShade="A6"/>
              <w:right w:val="single" w:sz="4" w:space="0" w:color="000000" w:themeColor="text1"/>
            </w:tcBorders>
          </w:tcPr>
          <w:p w14:paraId="66F34A8B" w14:textId="77777777" w:rsidR="00E77514" w:rsidRDefault="00E77514" w:rsidP="00FC0611">
            <w:pPr>
              <w:pStyle w:val="NormalinTable"/>
            </w:pPr>
            <w:r>
              <w:rPr>
                <w:b/>
              </w:rPr>
              <w:t>0102391000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7F9369" w14:textId="77777777" w:rsidR="00E77514" w:rsidRDefault="00E77514" w:rsidP="00FC0611">
            <w:pPr>
              <w:pStyle w:val="NormalinTable"/>
              <w:tabs>
                <w:tab w:val="left" w:pos="1250"/>
              </w:tabs>
            </w:pPr>
            <w:r>
              <w:t>0.00%</w:t>
            </w:r>
          </w:p>
        </w:tc>
      </w:tr>
      <w:tr w:rsidR="00E77514" w14:paraId="2F0E3D1D" w14:textId="77777777" w:rsidTr="00066BD6">
        <w:trPr>
          <w:cantSplit/>
        </w:trPr>
        <w:tc>
          <w:tcPr>
            <w:tcW w:w="0" w:type="auto"/>
            <w:tcBorders>
              <w:top w:val="single" w:sz="4" w:space="0" w:color="A6A6A6" w:themeColor="background1" w:themeShade="A6"/>
              <w:right w:val="single" w:sz="4" w:space="0" w:color="000000" w:themeColor="text1"/>
            </w:tcBorders>
          </w:tcPr>
          <w:p w14:paraId="7CFD53E9" w14:textId="77777777" w:rsidR="00E77514" w:rsidRDefault="00E77514" w:rsidP="00FC0611">
            <w:pPr>
              <w:pStyle w:val="NormalinTable"/>
            </w:pPr>
            <w:r>
              <w:rPr>
                <w:b/>
              </w:rPr>
              <w:t>0102909100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891598" w14:textId="77777777" w:rsidR="00E77514" w:rsidRDefault="00E77514" w:rsidP="00FC0611">
            <w:pPr>
              <w:pStyle w:val="NormalinTable"/>
              <w:tabs>
                <w:tab w:val="left" w:pos="1250"/>
              </w:tabs>
            </w:pPr>
            <w:r>
              <w:t>0.00%</w:t>
            </w:r>
          </w:p>
        </w:tc>
      </w:tr>
      <w:tr w:rsidR="00E77514" w14:paraId="31C09083" w14:textId="77777777" w:rsidTr="00066BD6">
        <w:trPr>
          <w:cantSplit/>
        </w:trPr>
        <w:tc>
          <w:tcPr>
            <w:tcW w:w="0" w:type="auto"/>
            <w:tcBorders>
              <w:top w:val="single" w:sz="4" w:space="0" w:color="A6A6A6" w:themeColor="background1" w:themeShade="A6"/>
              <w:right w:val="single" w:sz="4" w:space="0" w:color="000000" w:themeColor="text1"/>
            </w:tcBorders>
          </w:tcPr>
          <w:p w14:paraId="504B53A8" w14:textId="77777777" w:rsidR="00E77514" w:rsidRDefault="00E77514" w:rsidP="00FC0611">
            <w:pPr>
              <w:pStyle w:val="NormalinTable"/>
            </w:pPr>
            <w:r>
              <w:rPr>
                <w:b/>
              </w:rPr>
              <w:t>0103911000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D530DD" w14:textId="77777777" w:rsidR="00E77514" w:rsidRDefault="00E77514" w:rsidP="00FC0611">
            <w:pPr>
              <w:pStyle w:val="NormalinTable"/>
              <w:tabs>
                <w:tab w:val="left" w:pos="1250"/>
              </w:tabs>
            </w:pPr>
            <w:r>
              <w:t>0.00%</w:t>
            </w:r>
          </w:p>
        </w:tc>
      </w:tr>
      <w:tr w:rsidR="00E77514" w14:paraId="40E1F54C" w14:textId="77777777" w:rsidTr="00066BD6">
        <w:trPr>
          <w:cantSplit/>
        </w:trPr>
        <w:tc>
          <w:tcPr>
            <w:tcW w:w="0" w:type="auto"/>
            <w:tcBorders>
              <w:top w:val="single" w:sz="4" w:space="0" w:color="A6A6A6" w:themeColor="background1" w:themeShade="A6"/>
              <w:right w:val="single" w:sz="4" w:space="0" w:color="000000" w:themeColor="text1"/>
            </w:tcBorders>
          </w:tcPr>
          <w:p w14:paraId="4374BFBD" w14:textId="77777777" w:rsidR="00E77514" w:rsidRDefault="00E77514" w:rsidP="00FC0611">
            <w:pPr>
              <w:pStyle w:val="NormalinTable"/>
            </w:pPr>
            <w:r>
              <w:rPr>
                <w:b/>
              </w:rPr>
              <w:t>0103921100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ECA0CE" w14:textId="77777777" w:rsidR="00E77514" w:rsidRDefault="00E77514" w:rsidP="00FC0611">
            <w:pPr>
              <w:pStyle w:val="NormalinTable"/>
              <w:tabs>
                <w:tab w:val="left" w:pos="1250"/>
              </w:tabs>
            </w:pPr>
            <w:r>
              <w:t>0.00%</w:t>
            </w:r>
          </w:p>
        </w:tc>
      </w:tr>
      <w:tr w:rsidR="00E77514" w14:paraId="189AB654" w14:textId="77777777" w:rsidTr="00066BD6">
        <w:trPr>
          <w:cantSplit/>
        </w:trPr>
        <w:tc>
          <w:tcPr>
            <w:tcW w:w="0" w:type="auto"/>
            <w:tcBorders>
              <w:top w:val="single" w:sz="4" w:space="0" w:color="A6A6A6" w:themeColor="background1" w:themeShade="A6"/>
              <w:right w:val="single" w:sz="4" w:space="0" w:color="000000" w:themeColor="text1"/>
            </w:tcBorders>
          </w:tcPr>
          <w:p w14:paraId="378C4531" w14:textId="77777777" w:rsidR="00E77514" w:rsidRDefault="00E77514" w:rsidP="00FC0611">
            <w:pPr>
              <w:pStyle w:val="NormalinTable"/>
            </w:pPr>
            <w:r>
              <w:rPr>
                <w:b/>
              </w:rPr>
              <w:t>0103921900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4747D0" w14:textId="77777777" w:rsidR="00E77514" w:rsidRDefault="00E77514" w:rsidP="00FC0611">
            <w:pPr>
              <w:pStyle w:val="NormalinTable"/>
              <w:tabs>
                <w:tab w:val="left" w:pos="1250"/>
              </w:tabs>
            </w:pPr>
            <w:r>
              <w:t>0.00%</w:t>
            </w:r>
          </w:p>
        </w:tc>
      </w:tr>
      <w:tr w:rsidR="00E77514" w14:paraId="612BBF0D" w14:textId="77777777" w:rsidTr="00066BD6">
        <w:trPr>
          <w:cantSplit/>
        </w:trPr>
        <w:tc>
          <w:tcPr>
            <w:tcW w:w="0" w:type="auto"/>
            <w:tcBorders>
              <w:top w:val="single" w:sz="4" w:space="0" w:color="A6A6A6" w:themeColor="background1" w:themeShade="A6"/>
              <w:right w:val="single" w:sz="4" w:space="0" w:color="000000" w:themeColor="text1"/>
            </w:tcBorders>
          </w:tcPr>
          <w:p w14:paraId="02517E19" w14:textId="77777777" w:rsidR="00E77514" w:rsidRDefault="00E77514" w:rsidP="00FC0611">
            <w:pPr>
              <w:pStyle w:val="NormalinTable"/>
            </w:pPr>
            <w:r>
              <w:rPr>
                <w:b/>
              </w:rPr>
              <w:t>0104103000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5F46CC" w14:textId="77777777" w:rsidR="00E77514" w:rsidRDefault="00E77514" w:rsidP="00FC0611">
            <w:pPr>
              <w:pStyle w:val="NormalinTable"/>
              <w:tabs>
                <w:tab w:val="left" w:pos="1250"/>
              </w:tabs>
            </w:pPr>
            <w:r>
              <w:t>0.00%</w:t>
            </w:r>
          </w:p>
        </w:tc>
      </w:tr>
      <w:tr w:rsidR="00E77514" w14:paraId="1639F7CD" w14:textId="77777777" w:rsidTr="00066BD6">
        <w:trPr>
          <w:cantSplit/>
        </w:trPr>
        <w:tc>
          <w:tcPr>
            <w:tcW w:w="0" w:type="auto"/>
            <w:tcBorders>
              <w:top w:val="single" w:sz="4" w:space="0" w:color="A6A6A6" w:themeColor="background1" w:themeShade="A6"/>
              <w:right w:val="single" w:sz="4" w:space="0" w:color="000000" w:themeColor="text1"/>
            </w:tcBorders>
          </w:tcPr>
          <w:p w14:paraId="664D365E" w14:textId="77777777" w:rsidR="00E77514" w:rsidRDefault="00E77514" w:rsidP="00FC0611">
            <w:pPr>
              <w:pStyle w:val="NormalinTable"/>
            </w:pPr>
            <w:r>
              <w:rPr>
                <w:b/>
              </w:rPr>
              <w:t>0104108000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2BB134" w14:textId="77777777" w:rsidR="00E77514" w:rsidRDefault="00E77514" w:rsidP="00FC0611">
            <w:pPr>
              <w:pStyle w:val="NormalinTable"/>
              <w:tabs>
                <w:tab w:val="left" w:pos="1250"/>
              </w:tabs>
            </w:pPr>
            <w:r>
              <w:t>0.00%</w:t>
            </w:r>
          </w:p>
        </w:tc>
      </w:tr>
      <w:tr w:rsidR="00E77514" w14:paraId="166F6CAE" w14:textId="77777777" w:rsidTr="00066BD6">
        <w:trPr>
          <w:cantSplit/>
        </w:trPr>
        <w:tc>
          <w:tcPr>
            <w:tcW w:w="0" w:type="auto"/>
            <w:tcBorders>
              <w:top w:val="single" w:sz="4" w:space="0" w:color="A6A6A6" w:themeColor="background1" w:themeShade="A6"/>
              <w:right w:val="single" w:sz="4" w:space="0" w:color="000000" w:themeColor="text1"/>
            </w:tcBorders>
          </w:tcPr>
          <w:p w14:paraId="48E43A21" w14:textId="77777777" w:rsidR="00E77514" w:rsidRDefault="00E77514" w:rsidP="00FC0611">
            <w:pPr>
              <w:pStyle w:val="NormalinTable"/>
            </w:pPr>
            <w:r>
              <w:rPr>
                <w:b/>
              </w:rPr>
              <w:t>0104200000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96E8D7" w14:textId="77777777" w:rsidR="00E77514" w:rsidRDefault="00E77514" w:rsidP="00FC0611">
            <w:pPr>
              <w:pStyle w:val="NormalinTable"/>
              <w:tabs>
                <w:tab w:val="left" w:pos="1250"/>
              </w:tabs>
            </w:pPr>
            <w:r>
              <w:t>0.00%</w:t>
            </w:r>
          </w:p>
        </w:tc>
      </w:tr>
      <w:tr w:rsidR="00E77514" w14:paraId="65E1C9E8" w14:textId="77777777" w:rsidTr="00066BD6">
        <w:trPr>
          <w:cantSplit/>
        </w:trPr>
        <w:tc>
          <w:tcPr>
            <w:tcW w:w="0" w:type="auto"/>
            <w:tcBorders>
              <w:top w:val="single" w:sz="4" w:space="0" w:color="A6A6A6" w:themeColor="background1" w:themeShade="A6"/>
              <w:right w:val="single" w:sz="4" w:space="0" w:color="000000" w:themeColor="text1"/>
            </w:tcBorders>
          </w:tcPr>
          <w:p w14:paraId="4BA90A54" w14:textId="77777777" w:rsidR="00E77514" w:rsidRDefault="00E77514" w:rsidP="00FC0611">
            <w:pPr>
              <w:pStyle w:val="NormalinTable"/>
            </w:pPr>
            <w:r>
              <w:rPr>
                <w:b/>
              </w:rPr>
              <w:t>0105000000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FE1E6B" w14:textId="77777777" w:rsidR="00E77514" w:rsidRDefault="00E77514" w:rsidP="00FC0611">
            <w:pPr>
              <w:pStyle w:val="NormalinTable"/>
              <w:tabs>
                <w:tab w:val="left" w:pos="1250"/>
              </w:tabs>
            </w:pPr>
            <w:r>
              <w:t>0.00%</w:t>
            </w:r>
          </w:p>
        </w:tc>
      </w:tr>
      <w:tr w:rsidR="00E77514" w14:paraId="632B5A66" w14:textId="77777777" w:rsidTr="00066BD6">
        <w:trPr>
          <w:cantSplit/>
        </w:trPr>
        <w:tc>
          <w:tcPr>
            <w:tcW w:w="0" w:type="auto"/>
            <w:tcBorders>
              <w:top w:val="single" w:sz="4" w:space="0" w:color="A6A6A6" w:themeColor="background1" w:themeShade="A6"/>
              <w:right w:val="single" w:sz="4" w:space="0" w:color="000000" w:themeColor="text1"/>
            </w:tcBorders>
          </w:tcPr>
          <w:p w14:paraId="220BBDB9" w14:textId="77777777" w:rsidR="00E77514" w:rsidRDefault="00E77514" w:rsidP="00FC0611">
            <w:pPr>
              <w:pStyle w:val="NormalinTable"/>
            </w:pPr>
            <w:r>
              <w:rPr>
                <w:b/>
              </w:rPr>
              <w:t>0106141000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7A2006" w14:textId="77777777" w:rsidR="00E77514" w:rsidRDefault="00E77514" w:rsidP="00FC0611">
            <w:pPr>
              <w:pStyle w:val="NormalinTable"/>
              <w:tabs>
                <w:tab w:val="left" w:pos="1250"/>
              </w:tabs>
            </w:pPr>
            <w:r>
              <w:t>0.00%</w:t>
            </w:r>
          </w:p>
        </w:tc>
      </w:tr>
      <w:tr w:rsidR="00E77514" w14:paraId="11CD847E" w14:textId="77777777" w:rsidTr="00066BD6">
        <w:trPr>
          <w:cantSplit/>
        </w:trPr>
        <w:tc>
          <w:tcPr>
            <w:tcW w:w="0" w:type="auto"/>
            <w:tcBorders>
              <w:top w:val="single" w:sz="4" w:space="0" w:color="A6A6A6" w:themeColor="background1" w:themeShade="A6"/>
              <w:right w:val="single" w:sz="4" w:space="0" w:color="000000" w:themeColor="text1"/>
            </w:tcBorders>
          </w:tcPr>
          <w:p w14:paraId="1137DB31" w14:textId="77777777" w:rsidR="00E77514" w:rsidRDefault="00E77514" w:rsidP="00FC0611">
            <w:pPr>
              <w:pStyle w:val="NormalinTable"/>
            </w:pPr>
            <w:r>
              <w:rPr>
                <w:b/>
              </w:rPr>
              <w:t>0106391000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E09C00" w14:textId="77777777" w:rsidR="00E77514" w:rsidRDefault="00E77514" w:rsidP="00FC0611">
            <w:pPr>
              <w:pStyle w:val="NormalinTable"/>
              <w:tabs>
                <w:tab w:val="left" w:pos="1250"/>
              </w:tabs>
            </w:pPr>
            <w:r>
              <w:t>0.00%</w:t>
            </w:r>
          </w:p>
        </w:tc>
      </w:tr>
      <w:tr w:rsidR="00E77514" w14:paraId="68982D26" w14:textId="77777777" w:rsidTr="00066BD6">
        <w:trPr>
          <w:cantSplit/>
        </w:trPr>
        <w:tc>
          <w:tcPr>
            <w:tcW w:w="0" w:type="auto"/>
            <w:tcBorders>
              <w:top w:val="single" w:sz="4" w:space="0" w:color="A6A6A6" w:themeColor="background1" w:themeShade="A6"/>
              <w:right w:val="single" w:sz="4" w:space="0" w:color="000000" w:themeColor="text1"/>
            </w:tcBorders>
          </w:tcPr>
          <w:p w14:paraId="14609D1C" w14:textId="77777777" w:rsidR="00E77514" w:rsidRDefault="00E77514" w:rsidP="00FC0611">
            <w:pPr>
              <w:pStyle w:val="NormalinTable"/>
            </w:pPr>
            <w:r>
              <w:rPr>
                <w:b/>
              </w:rPr>
              <w:t>0204100000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0CBEBC" w14:textId="147E1BF1" w:rsidR="00E77514" w:rsidRDefault="004C5AF9" w:rsidP="00FC0611">
            <w:pPr>
              <w:pStyle w:val="NormalinTable"/>
              <w:tabs>
                <w:tab w:val="left" w:pos="1250"/>
              </w:tabs>
              <w:rPr>
                <w:ins w:id="3921" w:author="David Owen" w:date="2019-06-14T16:07:00Z"/>
              </w:rPr>
            </w:pPr>
            <w:ins w:id="3922" w:author="David Owen" w:date="2019-06-14T16:07:00Z">
              <w:r>
                <w:t xml:space="preserve">To 31/12/19: </w:t>
              </w:r>
            </w:ins>
            <w:r w:rsidR="00E77514">
              <w:t>9.30% + 124.500 € / 100 kg</w:t>
            </w:r>
          </w:p>
          <w:p w14:paraId="486F5489" w14:textId="1116E41C" w:rsidR="004C5AF9" w:rsidRDefault="004C5AF9" w:rsidP="004C5AF9">
            <w:pPr>
              <w:pStyle w:val="NormalinTable"/>
              <w:tabs>
                <w:tab w:val="left" w:pos="1250"/>
              </w:tabs>
              <w:rPr>
                <w:ins w:id="3923" w:author="David Owen" w:date="2019-06-14T16:07:00Z"/>
              </w:rPr>
            </w:pPr>
            <w:ins w:id="3924" w:author="David Owen" w:date="2019-06-14T16:07:00Z">
              <w:r>
                <w:t xml:space="preserve">1/1/20 to 31/12/20: </w:t>
              </w:r>
            </w:ins>
            <w:ins w:id="3925" w:author="David Owen" w:date="2019-06-14T16:09:00Z">
              <w:r w:rsidR="00946F27">
                <w:t>8.1</w:t>
              </w:r>
            </w:ins>
            <w:ins w:id="3926" w:author="David Owen" w:date="2019-06-14T16:08:00Z">
              <w:r w:rsidR="00946F27">
                <w:t>0% + 1</w:t>
              </w:r>
            </w:ins>
            <w:ins w:id="3927" w:author="David Owen" w:date="2019-06-14T16:09:00Z">
              <w:r w:rsidR="00946F27">
                <w:t>09.0</w:t>
              </w:r>
            </w:ins>
            <w:ins w:id="3928" w:author="David Owen" w:date="2019-06-14T16:08:00Z">
              <w:r w:rsidR="00946F27">
                <w:t>00 € / 100 kg</w:t>
              </w:r>
            </w:ins>
          </w:p>
          <w:p w14:paraId="720ADC3D" w14:textId="4692A210" w:rsidR="004C5AF9" w:rsidRDefault="004C5AF9" w:rsidP="004C5AF9">
            <w:pPr>
              <w:pStyle w:val="NormalinTable"/>
              <w:tabs>
                <w:tab w:val="left" w:pos="1250"/>
              </w:tabs>
              <w:rPr>
                <w:ins w:id="3929" w:author="David Owen" w:date="2019-06-14T16:07:00Z"/>
              </w:rPr>
            </w:pPr>
            <w:ins w:id="3930" w:author="David Owen" w:date="2019-06-14T16:07:00Z">
              <w:r>
                <w:t>1/1/21 to 31/12/2</w:t>
              </w:r>
            </w:ins>
            <w:ins w:id="3931" w:author="David Owen" w:date="2019-06-14T16:10:00Z">
              <w:r w:rsidR="00A23332">
                <w:t>1</w:t>
              </w:r>
            </w:ins>
            <w:ins w:id="3932" w:author="David Owen" w:date="2019-06-14T16:07:00Z">
              <w:r>
                <w:t xml:space="preserve">: </w:t>
              </w:r>
            </w:ins>
            <w:ins w:id="3933" w:author="David Owen" w:date="2019-06-14T16:09:00Z">
              <w:r w:rsidR="00946F27">
                <w:t>6.90% + 93.400 € / 100 kg</w:t>
              </w:r>
            </w:ins>
          </w:p>
          <w:p w14:paraId="25B01383" w14:textId="353D824A" w:rsidR="004C5AF9" w:rsidRDefault="004C5AF9" w:rsidP="004C5AF9">
            <w:pPr>
              <w:pStyle w:val="NormalinTable"/>
              <w:tabs>
                <w:tab w:val="left" w:pos="1250"/>
              </w:tabs>
              <w:rPr>
                <w:ins w:id="3934" w:author="David Owen" w:date="2019-06-14T16:10:00Z"/>
              </w:rPr>
            </w:pPr>
            <w:ins w:id="3935" w:author="David Owen" w:date="2019-06-14T16:07:00Z">
              <w:r>
                <w:t>1/1/22 to 31/12/22</w:t>
              </w:r>
            </w:ins>
            <w:ins w:id="3936" w:author="David Owen" w:date="2019-06-14T16:09:00Z">
              <w:r w:rsidR="00946F27">
                <w:t xml:space="preserve">: </w:t>
              </w:r>
              <w:r w:rsidR="003B7E00">
                <w:t>5.80</w:t>
              </w:r>
              <w:r w:rsidR="00946F27">
                <w:t xml:space="preserve">% + </w:t>
              </w:r>
            </w:ins>
            <w:ins w:id="3937" w:author="David Owen" w:date="2019-06-14T16:10:00Z">
              <w:r w:rsidR="003B7E00">
                <w:t>77.8</w:t>
              </w:r>
            </w:ins>
            <w:ins w:id="3938" w:author="David Owen" w:date="2019-06-14T16:09:00Z">
              <w:r w:rsidR="00946F27">
                <w:t>00 € / 100 kg</w:t>
              </w:r>
            </w:ins>
          </w:p>
          <w:p w14:paraId="3DDBF3E8" w14:textId="0FEE09D3" w:rsidR="003B7E00" w:rsidRDefault="003B7E00" w:rsidP="003B7E00">
            <w:pPr>
              <w:pStyle w:val="NormalinTable"/>
              <w:tabs>
                <w:tab w:val="left" w:pos="1250"/>
              </w:tabs>
              <w:rPr>
                <w:ins w:id="3939" w:author="David Owen" w:date="2019-06-14T16:10:00Z"/>
              </w:rPr>
            </w:pPr>
            <w:ins w:id="3940" w:author="David Owen" w:date="2019-06-14T16:10:00Z">
              <w:r>
                <w:t>1/1/23 to 31/12/2</w:t>
              </w:r>
              <w:r w:rsidR="00A23332">
                <w:t>3</w:t>
              </w:r>
              <w:r>
                <w:t xml:space="preserve">: </w:t>
              </w:r>
            </w:ins>
            <w:ins w:id="3941" w:author="David Owen" w:date="2019-06-14T16:11:00Z">
              <w:r w:rsidR="00A23332">
                <w:t>4.6</w:t>
              </w:r>
            </w:ins>
            <w:ins w:id="3942" w:author="David Owen" w:date="2019-06-14T16:10:00Z">
              <w:r>
                <w:t xml:space="preserve">0% + </w:t>
              </w:r>
            </w:ins>
            <w:ins w:id="3943" w:author="David Owen" w:date="2019-06-14T16:11:00Z">
              <w:r w:rsidR="00A23332">
                <w:t>62.2</w:t>
              </w:r>
            </w:ins>
            <w:ins w:id="3944" w:author="David Owen" w:date="2019-06-14T16:10:00Z">
              <w:r>
                <w:t>00 € / 100 kg</w:t>
              </w:r>
            </w:ins>
          </w:p>
          <w:p w14:paraId="3A28D2D7" w14:textId="43B0C947" w:rsidR="003B7E00" w:rsidRDefault="003B7E00" w:rsidP="003B7E00">
            <w:pPr>
              <w:pStyle w:val="NormalinTable"/>
              <w:tabs>
                <w:tab w:val="left" w:pos="1250"/>
              </w:tabs>
              <w:rPr>
                <w:ins w:id="3945" w:author="David Owen" w:date="2019-06-14T16:10:00Z"/>
              </w:rPr>
            </w:pPr>
            <w:ins w:id="3946" w:author="David Owen" w:date="2019-06-14T16:10:00Z">
              <w:r>
                <w:t>1/1/24 to 31/12/2</w:t>
              </w:r>
              <w:r w:rsidR="00A23332">
                <w:t>4</w:t>
              </w:r>
              <w:r>
                <w:t xml:space="preserve">: </w:t>
              </w:r>
            </w:ins>
            <w:ins w:id="3947" w:author="David Owen" w:date="2019-06-14T16:11:00Z">
              <w:r w:rsidR="00A23332">
                <w:t>3.40</w:t>
              </w:r>
            </w:ins>
            <w:ins w:id="3948" w:author="David Owen" w:date="2019-06-14T16:10:00Z">
              <w:r>
                <w:t xml:space="preserve">% + </w:t>
              </w:r>
            </w:ins>
            <w:ins w:id="3949" w:author="David Owen" w:date="2019-06-14T16:11:00Z">
              <w:r w:rsidR="00A23332">
                <w:t>46.7</w:t>
              </w:r>
            </w:ins>
            <w:ins w:id="3950" w:author="David Owen" w:date="2019-06-14T16:10:00Z">
              <w:r>
                <w:t>00 € / 100 kg</w:t>
              </w:r>
            </w:ins>
          </w:p>
          <w:p w14:paraId="4B2D477D" w14:textId="41CCA348" w:rsidR="003B7E00" w:rsidRDefault="003B7E00" w:rsidP="003B7E00">
            <w:pPr>
              <w:pStyle w:val="NormalinTable"/>
              <w:tabs>
                <w:tab w:val="left" w:pos="1250"/>
              </w:tabs>
              <w:rPr>
                <w:ins w:id="3951" w:author="David Owen" w:date="2019-06-14T16:10:00Z"/>
              </w:rPr>
            </w:pPr>
            <w:ins w:id="3952" w:author="David Owen" w:date="2019-06-14T16:10:00Z">
              <w:r>
                <w:t>1/1/25 to 31/12/2</w:t>
              </w:r>
              <w:r w:rsidR="00A23332">
                <w:t>5</w:t>
              </w:r>
              <w:r>
                <w:t xml:space="preserve">: </w:t>
              </w:r>
            </w:ins>
            <w:ins w:id="3953" w:author="David Owen" w:date="2019-06-14T16:11:00Z">
              <w:r w:rsidR="00A23332">
                <w:t>2.30</w:t>
              </w:r>
            </w:ins>
            <w:ins w:id="3954" w:author="David Owen" w:date="2019-06-14T16:10:00Z">
              <w:r>
                <w:t xml:space="preserve">% + </w:t>
              </w:r>
            </w:ins>
            <w:ins w:id="3955" w:author="David Owen" w:date="2019-06-14T16:11:00Z">
              <w:r w:rsidR="00A23332">
                <w:t>31.1</w:t>
              </w:r>
            </w:ins>
            <w:ins w:id="3956" w:author="David Owen" w:date="2019-06-14T16:10:00Z">
              <w:r>
                <w:t>00 € / 100 kg</w:t>
              </w:r>
            </w:ins>
          </w:p>
          <w:p w14:paraId="0984E643" w14:textId="0F754B5A" w:rsidR="00A23332" w:rsidRDefault="00A23332" w:rsidP="00A23332">
            <w:pPr>
              <w:pStyle w:val="NormalinTable"/>
              <w:tabs>
                <w:tab w:val="left" w:pos="1250"/>
              </w:tabs>
              <w:rPr>
                <w:ins w:id="3957" w:author="David Owen" w:date="2019-06-14T16:10:00Z"/>
              </w:rPr>
            </w:pPr>
            <w:ins w:id="3958" w:author="David Owen" w:date="2019-06-14T16:10:00Z">
              <w:r>
                <w:t xml:space="preserve">1/1/26 to 31/12/26: </w:t>
              </w:r>
            </w:ins>
            <w:ins w:id="3959" w:author="David Owen" w:date="2019-06-14T16:11:00Z">
              <w:r>
                <w:t>1.1</w:t>
              </w:r>
            </w:ins>
            <w:ins w:id="3960" w:author="David Owen" w:date="2019-06-14T16:10:00Z">
              <w:r>
                <w:t xml:space="preserve">0% + </w:t>
              </w:r>
            </w:ins>
            <w:ins w:id="3961" w:author="David Owen" w:date="2019-06-14T16:11:00Z">
              <w:r>
                <w:t>15.5</w:t>
              </w:r>
            </w:ins>
            <w:ins w:id="3962" w:author="David Owen" w:date="2019-06-14T16:10:00Z">
              <w:r>
                <w:t>00 € / 100 kg</w:t>
              </w:r>
            </w:ins>
          </w:p>
          <w:p w14:paraId="5977EBA6" w14:textId="71AD2F1A" w:rsidR="004C5AF9" w:rsidRDefault="004C5AF9" w:rsidP="004C5AF9">
            <w:pPr>
              <w:pStyle w:val="NormalinTable"/>
              <w:tabs>
                <w:tab w:val="left" w:pos="1250"/>
              </w:tabs>
            </w:pPr>
            <w:ins w:id="3963" w:author="David Owen" w:date="2019-06-14T16:07:00Z">
              <w:r>
                <w:t>From 1/1/2</w:t>
              </w:r>
            </w:ins>
            <w:ins w:id="3964" w:author="David Owen" w:date="2019-06-14T16:10:00Z">
              <w:r w:rsidR="00A23332">
                <w:t>7</w:t>
              </w:r>
            </w:ins>
            <w:ins w:id="3965" w:author="David Owen" w:date="2019-06-14T16:07:00Z">
              <w:r>
                <w:t>: 0.00%</w:t>
              </w:r>
            </w:ins>
          </w:p>
        </w:tc>
      </w:tr>
      <w:tr w:rsidR="00E77514" w14:paraId="1AE14777" w14:textId="77777777" w:rsidTr="00066BD6">
        <w:trPr>
          <w:cantSplit/>
        </w:trPr>
        <w:tc>
          <w:tcPr>
            <w:tcW w:w="0" w:type="auto"/>
            <w:tcBorders>
              <w:top w:val="single" w:sz="4" w:space="0" w:color="A6A6A6" w:themeColor="background1" w:themeShade="A6"/>
              <w:right w:val="single" w:sz="4" w:space="0" w:color="000000" w:themeColor="text1"/>
            </w:tcBorders>
          </w:tcPr>
          <w:p w14:paraId="3108EF96" w14:textId="77777777" w:rsidR="00E77514" w:rsidRDefault="00E77514" w:rsidP="00FC0611">
            <w:pPr>
              <w:pStyle w:val="NormalinTable"/>
            </w:pPr>
            <w:r>
              <w:rPr>
                <w:b/>
              </w:rPr>
              <w:t>0204210000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07C0AB" w14:textId="0E83F4AF" w:rsidR="00E77514" w:rsidRDefault="008D3A70" w:rsidP="00FC0611">
            <w:pPr>
              <w:pStyle w:val="NormalinTable"/>
              <w:tabs>
                <w:tab w:val="left" w:pos="1250"/>
              </w:tabs>
              <w:rPr>
                <w:ins w:id="3966" w:author="David Owen" w:date="2019-06-14T16:41:00Z"/>
              </w:rPr>
            </w:pPr>
            <w:ins w:id="3967" w:author="David Owen" w:date="2019-06-14T16:41:00Z">
              <w:r>
                <w:t xml:space="preserve">To 31/12/19: </w:t>
              </w:r>
            </w:ins>
            <w:r w:rsidR="00E77514">
              <w:t>9.30% + 124.500 € / 100 kg</w:t>
            </w:r>
          </w:p>
          <w:p w14:paraId="0D8FE8B3" w14:textId="77777777" w:rsidR="008D3A70" w:rsidRDefault="008D3A70" w:rsidP="008D3A70">
            <w:pPr>
              <w:pStyle w:val="NormalinTable"/>
              <w:tabs>
                <w:tab w:val="left" w:pos="1250"/>
              </w:tabs>
              <w:rPr>
                <w:ins w:id="3968" w:author="David Owen" w:date="2019-06-14T16:41:00Z"/>
              </w:rPr>
            </w:pPr>
            <w:ins w:id="3969" w:author="David Owen" w:date="2019-06-14T16:41:00Z">
              <w:r>
                <w:t>1/1/20 to 31/12/20: 8.10% + 109.000 € / 100 kg</w:t>
              </w:r>
            </w:ins>
          </w:p>
          <w:p w14:paraId="64DEC8F5" w14:textId="77777777" w:rsidR="008D3A70" w:rsidRDefault="008D3A70" w:rsidP="008D3A70">
            <w:pPr>
              <w:pStyle w:val="NormalinTable"/>
              <w:tabs>
                <w:tab w:val="left" w:pos="1250"/>
              </w:tabs>
              <w:rPr>
                <w:ins w:id="3970" w:author="David Owen" w:date="2019-06-14T16:41:00Z"/>
              </w:rPr>
            </w:pPr>
            <w:ins w:id="3971" w:author="David Owen" w:date="2019-06-14T16:41:00Z">
              <w:r>
                <w:t>1/1/21 to 31/12/21: 6.90% + 93.400 € / 100 kg</w:t>
              </w:r>
            </w:ins>
          </w:p>
          <w:p w14:paraId="51D0461B" w14:textId="77777777" w:rsidR="008D3A70" w:rsidRDefault="008D3A70" w:rsidP="008D3A70">
            <w:pPr>
              <w:pStyle w:val="NormalinTable"/>
              <w:tabs>
                <w:tab w:val="left" w:pos="1250"/>
              </w:tabs>
              <w:rPr>
                <w:ins w:id="3972" w:author="David Owen" w:date="2019-06-14T16:41:00Z"/>
              </w:rPr>
            </w:pPr>
            <w:ins w:id="3973" w:author="David Owen" w:date="2019-06-14T16:41:00Z">
              <w:r>
                <w:t>1/1/22 to 31/12/22: 5.80% + 77.800 € / 100 kg</w:t>
              </w:r>
            </w:ins>
          </w:p>
          <w:p w14:paraId="3E1E5140" w14:textId="77777777" w:rsidR="008D3A70" w:rsidRDefault="008D3A70" w:rsidP="008D3A70">
            <w:pPr>
              <w:pStyle w:val="NormalinTable"/>
              <w:tabs>
                <w:tab w:val="left" w:pos="1250"/>
              </w:tabs>
              <w:rPr>
                <w:ins w:id="3974" w:author="David Owen" w:date="2019-06-14T16:41:00Z"/>
              </w:rPr>
            </w:pPr>
            <w:ins w:id="3975" w:author="David Owen" w:date="2019-06-14T16:41:00Z">
              <w:r>
                <w:t>1/1/23 to 31/12/23: 4.60% + 62.200 € / 100 kg</w:t>
              </w:r>
            </w:ins>
          </w:p>
          <w:p w14:paraId="2C1FDD1E" w14:textId="77777777" w:rsidR="008D3A70" w:rsidRDefault="008D3A70" w:rsidP="008D3A70">
            <w:pPr>
              <w:pStyle w:val="NormalinTable"/>
              <w:tabs>
                <w:tab w:val="left" w:pos="1250"/>
              </w:tabs>
              <w:rPr>
                <w:ins w:id="3976" w:author="David Owen" w:date="2019-06-14T16:41:00Z"/>
              </w:rPr>
            </w:pPr>
            <w:ins w:id="3977" w:author="David Owen" w:date="2019-06-14T16:41:00Z">
              <w:r>
                <w:t>1/1/24 to 31/12/24: 3.40% + 46.700 € / 100 kg</w:t>
              </w:r>
            </w:ins>
          </w:p>
          <w:p w14:paraId="5D728BB5" w14:textId="77777777" w:rsidR="008D3A70" w:rsidRDefault="008D3A70" w:rsidP="008D3A70">
            <w:pPr>
              <w:pStyle w:val="NormalinTable"/>
              <w:tabs>
                <w:tab w:val="left" w:pos="1250"/>
              </w:tabs>
              <w:rPr>
                <w:ins w:id="3978" w:author="David Owen" w:date="2019-06-14T16:41:00Z"/>
              </w:rPr>
            </w:pPr>
            <w:ins w:id="3979" w:author="David Owen" w:date="2019-06-14T16:41:00Z">
              <w:r>
                <w:t>1/1/25 to 31/12/25: 2.30% + 31.100 € / 100 kg</w:t>
              </w:r>
            </w:ins>
          </w:p>
          <w:p w14:paraId="0E66875B" w14:textId="77777777" w:rsidR="008D3A70" w:rsidRDefault="008D3A70" w:rsidP="008D3A70">
            <w:pPr>
              <w:pStyle w:val="NormalinTable"/>
              <w:tabs>
                <w:tab w:val="left" w:pos="1250"/>
              </w:tabs>
              <w:rPr>
                <w:ins w:id="3980" w:author="David Owen" w:date="2019-06-14T16:41:00Z"/>
              </w:rPr>
            </w:pPr>
            <w:ins w:id="3981" w:author="David Owen" w:date="2019-06-14T16:41:00Z">
              <w:r>
                <w:t>1/1/26 to 31/12/26: 1.10% + 15.500 € / 100 kg</w:t>
              </w:r>
            </w:ins>
          </w:p>
          <w:p w14:paraId="3EDC0CBB" w14:textId="0E63776B" w:rsidR="008D3A70" w:rsidRDefault="008D3A70" w:rsidP="008D3A70">
            <w:pPr>
              <w:pStyle w:val="NormalinTable"/>
              <w:tabs>
                <w:tab w:val="left" w:pos="1250"/>
              </w:tabs>
            </w:pPr>
            <w:ins w:id="3982" w:author="David Owen" w:date="2019-06-14T16:41:00Z">
              <w:r>
                <w:t>From 1/1/27: 0.00%</w:t>
              </w:r>
            </w:ins>
          </w:p>
        </w:tc>
      </w:tr>
      <w:tr w:rsidR="00E77514" w14:paraId="61F8F619" w14:textId="77777777" w:rsidTr="00066BD6">
        <w:trPr>
          <w:cantSplit/>
        </w:trPr>
        <w:tc>
          <w:tcPr>
            <w:tcW w:w="0" w:type="auto"/>
            <w:tcBorders>
              <w:top w:val="single" w:sz="4" w:space="0" w:color="A6A6A6" w:themeColor="background1" w:themeShade="A6"/>
              <w:right w:val="single" w:sz="4" w:space="0" w:color="000000" w:themeColor="text1"/>
            </w:tcBorders>
          </w:tcPr>
          <w:p w14:paraId="4F7F586D" w14:textId="77777777" w:rsidR="00E77514" w:rsidRDefault="00E77514" w:rsidP="00FC0611">
            <w:pPr>
              <w:pStyle w:val="NormalinTable"/>
            </w:pPr>
            <w:r>
              <w:rPr>
                <w:b/>
              </w:rPr>
              <w:t>0204221000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92B0E0" w14:textId="77777777" w:rsidR="00E77514" w:rsidRDefault="006016E1" w:rsidP="00FC0611">
            <w:pPr>
              <w:pStyle w:val="NormalinTable"/>
              <w:tabs>
                <w:tab w:val="left" w:pos="1250"/>
              </w:tabs>
              <w:rPr>
                <w:ins w:id="3983" w:author="David Owen" w:date="2019-06-14T16:48:00Z"/>
              </w:rPr>
            </w:pPr>
            <w:ins w:id="3984" w:author="David Owen" w:date="2019-06-14T16:42:00Z">
              <w:r>
                <w:t xml:space="preserve">To 31/12/19: </w:t>
              </w:r>
            </w:ins>
            <w:r w:rsidR="00E77514">
              <w:t>9.30% + 87.200 € / 100 kg</w:t>
            </w:r>
          </w:p>
          <w:p w14:paraId="0598499C" w14:textId="39ED118C" w:rsidR="00641286" w:rsidRDefault="00641286" w:rsidP="00641286">
            <w:pPr>
              <w:pStyle w:val="NormalinTable"/>
              <w:tabs>
                <w:tab w:val="left" w:pos="1250"/>
              </w:tabs>
              <w:rPr>
                <w:ins w:id="3985" w:author="David Owen" w:date="2019-06-14T16:48:00Z"/>
              </w:rPr>
            </w:pPr>
            <w:ins w:id="3986" w:author="David Owen" w:date="2019-06-14T16:48:00Z">
              <w:r>
                <w:t xml:space="preserve">1/1/20 to 31/12/20: 8.10% + </w:t>
              </w:r>
            </w:ins>
            <w:ins w:id="3987" w:author="David Owen" w:date="2019-06-14T16:49:00Z">
              <w:r w:rsidR="00223365">
                <w:t>76.3</w:t>
              </w:r>
            </w:ins>
            <w:ins w:id="3988" w:author="David Owen" w:date="2019-06-14T16:48:00Z">
              <w:r>
                <w:t>.000 € / 100 kg</w:t>
              </w:r>
            </w:ins>
          </w:p>
          <w:p w14:paraId="3E4C9D0B" w14:textId="3B910863" w:rsidR="00641286" w:rsidRDefault="00641286" w:rsidP="00641286">
            <w:pPr>
              <w:pStyle w:val="NormalinTable"/>
              <w:tabs>
                <w:tab w:val="left" w:pos="1250"/>
              </w:tabs>
              <w:rPr>
                <w:ins w:id="3989" w:author="David Owen" w:date="2019-06-14T16:48:00Z"/>
              </w:rPr>
            </w:pPr>
            <w:ins w:id="3990" w:author="David Owen" w:date="2019-06-14T16:48:00Z">
              <w:r>
                <w:t xml:space="preserve">1/1/21 to 31/12/21: 6.90% + </w:t>
              </w:r>
            </w:ins>
            <w:ins w:id="3991" w:author="David Owen" w:date="2019-06-14T16:49:00Z">
              <w:r w:rsidR="00223365">
                <w:t>65.4</w:t>
              </w:r>
            </w:ins>
            <w:ins w:id="3992" w:author="David Owen" w:date="2019-06-14T16:48:00Z">
              <w:r>
                <w:t>00 € / 100 kg</w:t>
              </w:r>
            </w:ins>
          </w:p>
          <w:p w14:paraId="1C3191C1" w14:textId="3C7AEEBF" w:rsidR="00641286" w:rsidRDefault="00641286" w:rsidP="00641286">
            <w:pPr>
              <w:pStyle w:val="NormalinTable"/>
              <w:tabs>
                <w:tab w:val="left" w:pos="1250"/>
              </w:tabs>
              <w:rPr>
                <w:ins w:id="3993" w:author="David Owen" w:date="2019-06-14T16:48:00Z"/>
              </w:rPr>
            </w:pPr>
            <w:ins w:id="3994" w:author="David Owen" w:date="2019-06-14T16:48:00Z">
              <w:r>
                <w:t xml:space="preserve">1/1/22 to 31/12/22: 5.80% + </w:t>
              </w:r>
            </w:ins>
            <w:ins w:id="3995" w:author="David Owen" w:date="2019-06-14T16:49:00Z">
              <w:r w:rsidR="00223365">
                <w:t>54.5</w:t>
              </w:r>
            </w:ins>
            <w:ins w:id="3996" w:author="David Owen" w:date="2019-06-14T16:48:00Z">
              <w:r>
                <w:t>00 € / 100 kg</w:t>
              </w:r>
            </w:ins>
          </w:p>
          <w:p w14:paraId="34B15C06" w14:textId="47AF75B5" w:rsidR="00641286" w:rsidRDefault="00641286" w:rsidP="00641286">
            <w:pPr>
              <w:pStyle w:val="NormalinTable"/>
              <w:tabs>
                <w:tab w:val="left" w:pos="1250"/>
              </w:tabs>
              <w:rPr>
                <w:ins w:id="3997" w:author="David Owen" w:date="2019-06-14T16:48:00Z"/>
              </w:rPr>
            </w:pPr>
            <w:ins w:id="3998" w:author="David Owen" w:date="2019-06-14T16:48:00Z">
              <w:r>
                <w:t xml:space="preserve">1/1/23 to 31/12/23: 4.60% + </w:t>
              </w:r>
            </w:ins>
            <w:ins w:id="3999" w:author="David Owen" w:date="2019-06-14T16:49:00Z">
              <w:r w:rsidR="00892600">
                <w:t>43.6</w:t>
              </w:r>
            </w:ins>
            <w:ins w:id="4000" w:author="David Owen" w:date="2019-06-14T16:48:00Z">
              <w:r>
                <w:t>00 € / 100 kg</w:t>
              </w:r>
            </w:ins>
          </w:p>
          <w:p w14:paraId="132433E4" w14:textId="1B761C92" w:rsidR="00641286" w:rsidRDefault="00641286" w:rsidP="00641286">
            <w:pPr>
              <w:pStyle w:val="NormalinTable"/>
              <w:tabs>
                <w:tab w:val="left" w:pos="1250"/>
              </w:tabs>
              <w:rPr>
                <w:ins w:id="4001" w:author="David Owen" w:date="2019-06-14T16:48:00Z"/>
              </w:rPr>
            </w:pPr>
            <w:ins w:id="4002" w:author="David Owen" w:date="2019-06-14T16:48:00Z">
              <w:r>
                <w:t xml:space="preserve">1/1/24 to 31/12/24: 3.40% + </w:t>
              </w:r>
            </w:ins>
            <w:ins w:id="4003" w:author="David Owen" w:date="2019-06-14T16:50:00Z">
              <w:r w:rsidR="00E726A5">
                <w:t>32.7</w:t>
              </w:r>
            </w:ins>
            <w:ins w:id="4004" w:author="David Owen" w:date="2019-06-14T16:48:00Z">
              <w:r>
                <w:t>00 € / 100 kg</w:t>
              </w:r>
            </w:ins>
          </w:p>
          <w:p w14:paraId="6EE75FE8" w14:textId="7125CC99" w:rsidR="00641286" w:rsidRDefault="00641286" w:rsidP="00641286">
            <w:pPr>
              <w:pStyle w:val="NormalinTable"/>
              <w:tabs>
                <w:tab w:val="left" w:pos="1250"/>
              </w:tabs>
              <w:rPr>
                <w:ins w:id="4005" w:author="David Owen" w:date="2019-06-14T16:48:00Z"/>
              </w:rPr>
            </w:pPr>
            <w:ins w:id="4006" w:author="David Owen" w:date="2019-06-14T16:48:00Z">
              <w:r>
                <w:t xml:space="preserve">1/1/25 to 31/12/25: 2.30% + </w:t>
              </w:r>
            </w:ins>
            <w:ins w:id="4007" w:author="David Owen" w:date="2019-06-14T16:50:00Z">
              <w:r w:rsidR="00E726A5">
                <w:t>21.8</w:t>
              </w:r>
            </w:ins>
            <w:ins w:id="4008" w:author="David Owen" w:date="2019-06-14T16:48:00Z">
              <w:r>
                <w:t>00 € / 100 kg</w:t>
              </w:r>
            </w:ins>
          </w:p>
          <w:p w14:paraId="3D573C52" w14:textId="138EC00D" w:rsidR="00641286" w:rsidRDefault="00641286" w:rsidP="00641286">
            <w:pPr>
              <w:pStyle w:val="NormalinTable"/>
              <w:tabs>
                <w:tab w:val="left" w:pos="1250"/>
              </w:tabs>
              <w:rPr>
                <w:ins w:id="4009" w:author="David Owen" w:date="2019-06-14T16:48:00Z"/>
              </w:rPr>
            </w:pPr>
            <w:ins w:id="4010" w:author="David Owen" w:date="2019-06-14T16:48:00Z">
              <w:r>
                <w:t xml:space="preserve">1/1/26 to 31/12/26: 1.10% + </w:t>
              </w:r>
            </w:ins>
            <w:ins w:id="4011" w:author="David Owen" w:date="2019-06-14T16:50:00Z">
              <w:r w:rsidR="00E726A5">
                <w:t>10.9</w:t>
              </w:r>
            </w:ins>
            <w:ins w:id="4012" w:author="David Owen" w:date="2019-06-14T16:48:00Z">
              <w:r>
                <w:t>00 € / 100 kg</w:t>
              </w:r>
            </w:ins>
          </w:p>
          <w:p w14:paraId="63703047" w14:textId="56B1E523" w:rsidR="00641286" w:rsidRDefault="00641286" w:rsidP="00641286">
            <w:pPr>
              <w:pStyle w:val="NormalinTable"/>
              <w:tabs>
                <w:tab w:val="left" w:pos="1250"/>
              </w:tabs>
            </w:pPr>
            <w:ins w:id="4013" w:author="David Owen" w:date="2019-06-14T16:48:00Z">
              <w:r>
                <w:t>From 1/1/27: 0.00%</w:t>
              </w:r>
            </w:ins>
          </w:p>
        </w:tc>
      </w:tr>
      <w:tr w:rsidR="00E77514" w14:paraId="22E5D6AE" w14:textId="77777777" w:rsidTr="00066BD6">
        <w:trPr>
          <w:cantSplit/>
        </w:trPr>
        <w:tc>
          <w:tcPr>
            <w:tcW w:w="0" w:type="auto"/>
            <w:tcBorders>
              <w:top w:val="single" w:sz="4" w:space="0" w:color="A6A6A6" w:themeColor="background1" w:themeShade="A6"/>
              <w:right w:val="single" w:sz="4" w:space="0" w:color="000000" w:themeColor="text1"/>
            </w:tcBorders>
          </w:tcPr>
          <w:p w14:paraId="270602E9" w14:textId="77777777" w:rsidR="00E77514" w:rsidRDefault="00E77514" w:rsidP="00FC0611">
            <w:pPr>
              <w:pStyle w:val="NormalinTable"/>
            </w:pPr>
            <w:r>
              <w:rPr>
                <w:b/>
              </w:rPr>
              <w:t>0204223000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DCCFD7" w14:textId="77777777" w:rsidR="00E77514" w:rsidRDefault="00ED5215" w:rsidP="00FC0611">
            <w:pPr>
              <w:pStyle w:val="NormalinTable"/>
              <w:tabs>
                <w:tab w:val="left" w:pos="1250"/>
              </w:tabs>
              <w:rPr>
                <w:ins w:id="4014" w:author="David Owen" w:date="2019-06-14T16:50:00Z"/>
              </w:rPr>
            </w:pPr>
            <w:ins w:id="4015" w:author="David Owen" w:date="2019-06-14T16:43:00Z">
              <w:r>
                <w:t xml:space="preserve">To 31/12/19: </w:t>
              </w:r>
            </w:ins>
            <w:r w:rsidR="00E77514">
              <w:t>9.30% + 137.000 € / 100 kg</w:t>
            </w:r>
          </w:p>
          <w:p w14:paraId="471E37C2" w14:textId="509F08FA" w:rsidR="00E726A5" w:rsidRDefault="00E726A5" w:rsidP="00E726A5">
            <w:pPr>
              <w:pStyle w:val="NormalinTable"/>
              <w:tabs>
                <w:tab w:val="left" w:pos="1250"/>
              </w:tabs>
              <w:rPr>
                <w:ins w:id="4016" w:author="David Owen" w:date="2019-06-14T16:50:00Z"/>
              </w:rPr>
            </w:pPr>
            <w:ins w:id="4017" w:author="David Owen" w:date="2019-06-14T16:50:00Z">
              <w:r>
                <w:t xml:space="preserve">1/1/20 to 31/12/20: 8.10% + </w:t>
              </w:r>
              <w:r w:rsidR="00290838">
                <w:t>119.9</w:t>
              </w:r>
              <w:r>
                <w:t>00 € / 100 kg</w:t>
              </w:r>
            </w:ins>
          </w:p>
          <w:p w14:paraId="6D4DE058" w14:textId="31A2CDDE" w:rsidR="00E726A5" w:rsidRDefault="00E726A5" w:rsidP="00E726A5">
            <w:pPr>
              <w:pStyle w:val="NormalinTable"/>
              <w:tabs>
                <w:tab w:val="left" w:pos="1250"/>
              </w:tabs>
              <w:rPr>
                <w:ins w:id="4018" w:author="David Owen" w:date="2019-06-14T16:50:00Z"/>
              </w:rPr>
            </w:pPr>
            <w:ins w:id="4019" w:author="David Owen" w:date="2019-06-14T16:50:00Z">
              <w:r>
                <w:t xml:space="preserve">1/1/21 to 31/12/21: 6.90% + </w:t>
              </w:r>
            </w:ins>
            <w:ins w:id="4020" w:author="David Owen" w:date="2019-06-14T16:51:00Z">
              <w:r w:rsidR="00290838">
                <w:t>102.8</w:t>
              </w:r>
            </w:ins>
            <w:ins w:id="4021" w:author="David Owen" w:date="2019-06-14T16:50:00Z">
              <w:r>
                <w:t>00 € / 100 kg</w:t>
              </w:r>
            </w:ins>
          </w:p>
          <w:p w14:paraId="5FA48C20" w14:textId="3EE40029" w:rsidR="00E726A5" w:rsidRDefault="00E726A5" w:rsidP="00E726A5">
            <w:pPr>
              <w:pStyle w:val="NormalinTable"/>
              <w:tabs>
                <w:tab w:val="left" w:pos="1250"/>
              </w:tabs>
              <w:rPr>
                <w:ins w:id="4022" w:author="David Owen" w:date="2019-06-14T16:50:00Z"/>
              </w:rPr>
            </w:pPr>
            <w:ins w:id="4023" w:author="David Owen" w:date="2019-06-14T16:50:00Z">
              <w:r>
                <w:t xml:space="preserve">1/1/22 to 31/12/22: 5.80% + </w:t>
              </w:r>
            </w:ins>
            <w:ins w:id="4024" w:author="David Owen" w:date="2019-06-14T16:51:00Z">
              <w:r w:rsidR="000A00A7">
                <w:t>85.6</w:t>
              </w:r>
            </w:ins>
            <w:ins w:id="4025" w:author="David Owen" w:date="2019-06-14T16:50:00Z">
              <w:r>
                <w:t>00 € / 100 kg</w:t>
              </w:r>
            </w:ins>
          </w:p>
          <w:p w14:paraId="46A080B7" w14:textId="6EB7E3A5" w:rsidR="00E726A5" w:rsidRDefault="00E726A5" w:rsidP="00E726A5">
            <w:pPr>
              <w:pStyle w:val="NormalinTable"/>
              <w:tabs>
                <w:tab w:val="left" w:pos="1250"/>
              </w:tabs>
              <w:rPr>
                <w:ins w:id="4026" w:author="David Owen" w:date="2019-06-14T16:50:00Z"/>
              </w:rPr>
            </w:pPr>
            <w:ins w:id="4027" w:author="David Owen" w:date="2019-06-14T16:50:00Z">
              <w:r>
                <w:t>1/1/23 to 31/12/23: 4.60% + 6</w:t>
              </w:r>
            </w:ins>
            <w:ins w:id="4028" w:author="David Owen" w:date="2019-06-14T16:51:00Z">
              <w:r w:rsidR="000A00A7">
                <w:t>8.5</w:t>
              </w:r>
            </w:ins>
            <w:ins w:id="4029" w:author="David Owen" w:date="2019-06-14T16:50:00Z">
              <w:r>
                <w:t>00 € / 100 kg</w:t>
              </w:r>
            </w:ins>
          </w:p>
          <w:p w14:paraId="1676C533" w14:textId="61C7512B" w:rsidR="00E726A5" w:rsidRDefault="00E726A5" w:rsidP="00E726A5">
            <w:pPr>
              <w:pStyle w:val="NormalinTable"/>
              <w:tabs>
                <w:tab w:val="left" w:pos="1250"/>
              </w:tabs>
              <w:rPr>
                <w:ins w:id="4030" w:author="David Owen" w:date="2019-06-14T16:50:00Z"/>
              </w:rPr>
            </w:pPr>
            <w:ins w:id="4031" w:author="David Owen" w:date="2019-06-14T16:50:00Z">
              <w:r>
                <w:t xml:space="preserve">1/1/24 to 31/12/24: 3.40% + </w:t>
              </w:r>
            </w:ins>
            <w:ins w:id="4032" w:author="David Owen" w:date="2019-06-14T16:51:00Z">
              <w:r w:rsidR="000A00A7">
                <w:t>51.4</w:t>
              </w:r>
            </w:ins>
            <w:ins w:id="4033" w:author="David Owen" w:date="2019-06-14T16:50:00Z">
              <w:r>
                <w:t>00 € / 100 kg</w:t>
              </w:r>
            </w:ins>
          </w:p>
          <w:p w14:paraId="6577EB66" w14:textId="61CDCA69" w:rsidR="00E726A5" w:rsidRDefault="00E726A5" w:rsidP="00E726A5">
            <w:pPr>
              <w:pStyle w:val="NormalinTable"/>
              <w:tabs>
                <w:tab w:val="left" w:pos="1250"/>
              </w:tabs>
              <w:rPr>
                <w:ins w:id="4034" w:author="David Owen" w:date="2019-06-14T16:50:00Z"/>
              </w:rPr>
            </w:pPr>
            <w:ins w:id="4035" w:author="David Owen" w:date="2019-06-14T16:50:00Z">
              <w:r>
                <w:t>1/1/25 to 31/12/25: 2.30% + 3</w:t>
              </w:r>
            </w:ins>
            <w:ins w:id="4036" w:author="David Owen" w:date="2019-06-14T16:51:00Z">
              <w:r w:rsidR="000A00A7">
                <w:t>4.2</w:t>
              </w:r>
            </w:ins>
            <w:ins w:id="4037" w:author="David Owen" w:date="2019-06-14T16:50:00Z">
              <w:r>
                <w:t>00 € / 100 kg</w:t>
              </w:r>
            </w:ins>
          </w:p>
          <w:p w14:paraId="448E98E6" w14:textId="12EC35AB" w:rsidR="00E726A5" w:rsidRDefault="00E726A5" w:rsidP="00E726A5">
            <w:pPr>
              <w:pStyle w:val="NormalinTable"/>
              <w:tabs>
                <w:tab w:val="left" w:pos="1250"/>
              </w:tabs>
              <w:rPr>
                <w:ins w:id="4038" w:author="David Owen" w:date="2019-06-14T16:50:00Z"/>
              </w:rPr>
            </w:pPr>
            <w:ins w:id="4039" w:author="David Owen" w:date="2019-06-14T16:50:00Z">
              <w:r>
                <w:t>1/1/26 to 31/12/26: 1.10% + 1</w:t>
              </w:r>
            </w:ins>
            <w:ins w:id="4040" w:author="David Owen" w:date="2019-06-14T16:51:00Z">
              <w:r w:rsidR="000A00A7">
                <w:t>7.1</w:t>
              </w:r>
            </w:ins>
            <w:ins w:id="4041" w:author="David Owen" w:date="2019-06-14T16:50:00Z">
              <w:r>
                <w:t>00 € / 100 kg</w:t>
              </w:r>
            </w:ins>
          </w:p>
          <w:p w14:paraId="2CAA78B7" w14:textId="2D8C7829" w:rsidR="00E726A5" w:rsidRDefault="00E726A5" w:rsidP="00E726A5">
            <w:pPr>
              <w:pStyle w:val="NormalinTable"/>
              <w:tabs>
                <w:tab w:val="left" w:pos="1250"/>
              </w:tabs>
            </w:pPr>
            <w:ins w:id="4042" w:author="David Owen" w:date="2019-06-14T16:50:00Z">
              <w:r>
                <w:t>From 1/1/27: 0.00%</w:t>
              </w:r>
            </w:ins>
          </w:p>
        </w:tc>
      </w:tr>
      <w:tr w:rsidR="00E77514" w14:paraId="5F88AE85" w14:textId="77777777" w:rsidTr="00066BD6">
        <w:trPr>
          <w:cantSplit/>
        </w:trPr>
        <w:tc>
          <w:tcPr>
            <w:tcW w:w="0" w:type="auto"/>
            <w:tcBorders>
              <w:top w:val="single" w:sz="4" w:space="0" w:color="A6A6A6" w:themeColor="background1" w:themeShade="A6"/>
              <w:right w:val="single" w:sz="4" w:space="0" w:color="000000" w:themeColor="text1"/>
            </w:tcBorders>
          </w:tcPr>
          <w:p w14:paraId="66698EA6" w14:textId="77777777" w:rsidR="00E77514" w:rsidRDefault="00E77514" w:rsidP="00FC0611">
            <w:pPr>
              <w:pStyle w:val="NormalinTable"/>
            </w:pPr>
            <w:r>
              <w:rPr>
                <w:b/>
              </w:rPr>
              <w:t>0204225000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DFBD2A" w14:textId="77777777" w:rsidR="00E77514" w:rsidRDefault="00ED5215" w:rsidP="00FC0611">
            <w:pPr>
              <w:pStyle w:val="NormalinTable"/>
              <w:tabs>
                <w:tab w:val="left" w:pos="1250"/>
              </w:tabs>
              <w:rPr>
                <w:ins w:id="4043" w:author="David Owen" w:date="2019-06-14T16:52:00Z"/>
              </w:rPr>
            </w:pPr>
            <w:ins w:id="4044" w:author="David Owen" w:date="2019-06-14T16:43:00Z">
              <w:r>
                <w:t xml:space="preserve">To 31/12/19: </w:t>
              </w:r>
            </w:ins>
            <w:r w:rsidR="00E77514">
              <w:t>9.30% + 161.900 € / 100 kg</w:t>
            </w:r>
          </w:p>
          <w:p w14:paraId="5968B512" w14:textId="409163FC" w:rsidR="00E413B5" w:rsidRDefault="00E413B5" w:rsidP="00E413B5">
            <w:pPr>
              <w:pStyle w:val="NormalinTable"/>
              <w:tabs>
                <w:tab w:val="left" w:pos="1250"/>
              </w:tabs>
              <w:rPr>
                <w:ins w:id="4045" w:author="David Owen" w:date="2019-06-14T16:52:00Z"/>
              </w:rPr>
            </w:pPr>
            <w:ins w:id="4046" w:author="David Owen" w:date="2019-06-14T16:52:00Z">
              <w:r>
                <w:t>1/1/20 to 31/12/20: 8.10% + 1</w:t>
              </w:r>
            </w:ins>
            <w:ins w:id="4047" w:author="David Owen" w:date="2019-06-14T16:54:00Z">
              <w:r w:rsidR="0073610E">
                <w:t>47.7</w:t>
              </w:r>
            </w:ins>
            <w:ins w:id="4048" w:author="David Owen" w:date="2019-06-14T16:52:00Z">
              <w:r>
                <w:t>00 € / 100 kg</w:t>
              </w:r>
            </w:ins>
          </w:p>
          <w:p w14:paraId="20F751F3" w14:textId="6D72A0F0" w:rsidR="00E413B5" w:rsidRDefault="00E413B5" w:rsidP="00E413B5">
            <w:pPr>
              <w:pStyle w:val="NormalinTable"/>
              <w:tabs>
                <w:tab w:val="left" w:pos="1250"/>
              </w:tabs>
              <w:rPr>
                <w:ins w:id="4049" w:author="David Owen" w:date="2019-06-14T16:52:00Z"/>
              </w:rPr>
            </w:pPr>
            <w:ins w:id="4050" w:author="David Owen" w:date="2019-06-14T16:52:00Z">
              <w:r>
                <w:t xml:space="preserve">1/1/21 to 31/12/21: 6.90% + </w:t>
              </w:r>
            </w:ins>
            <w:ins w:id="4051" w:author="David Owen" w:date="2019-06-14T16:54:00Z">
              <w:r w:rsidR="0073610E">
                <w:t>121.4</w:t>
              </w:r>
            </w:ins>
            <w:ins w:id="4052" w:author="David Owen" w:date="2019-06-14T16:52:00Z">
              <w:r>
                <w:t>00 € / 100 kg</w:t>
              </w:r>
            </w:ins>
          </w:p>
          <w:p w14:paraId="4B0FAC05" w14:textId="163ED161" w:rsidR="00E413B5" w:rsidRDefault="00E413B5" w:rsidP="00E413B5">
            <w:pPr>
              <w:pStyle w:val="NormalinTable"/>
              <w:tabs>
                <w:tab w:val="left" w:pos="1250"/>
              </w:tabs>
              <w:rPr>
                <w:ins w:id="4053" w:author="David Owen" w:date="2019-06-14T16:52:00Z"/>
              </w:rPr>
            </w:pPr>
            <w:ins w:id="4054" w:author="David Owen" w:date="2019-06-14T16:52:00Z">
              <w:r>
                <w:t xml:space="preserve">1/1/22 to 31/12/22: 5.80% + </w:t>
              </w:r>
            </w:ins>
            <w:ins w:id="4055" w:author="David Owen" w:date="2019-06-14T16:54:00Z">
              <w:r w:rsidR="0073610E">
                <w:t>101.2</w:t>
              </w:r>
            </w:ins>
            <w:ins w:id="4056" w:author="David Owen" w:date="2019-06-14T16:52:00Z">
              <w:r>
                <w:t>00 € / 100 kg</w:t>
              </w:r>
            </w:ins>
          </w:p>
          <w:p w14:paraId="3347265E" w14:textId="17D832BF" w:rsidR="00E413B5" w:rsidRDefault="00E413B5" w:rsidP="00E413B5">
            <w:pPr>
              <w:pStyle w:val="NormalinTable"/>
              <w:tabs>
                <w:tab w:val="left" w:pos="1250"/>
              </w:tabs>
              <w:rPr>
                <w:ins w:id="4057" w:author="David Owen" w:date="2019-06-14T16:52:00Z"/>
              </w:rPr>
            </w:pPr>
            <w:ins w:id="4058" w:author="David Owen" w:date="2019-06-14T16:52:00Z">
              <w:r>
                <w:t xml:space="preserve">1/1/23 to 31/12/23: 4.60% + </w:t>
              </w:r>
            </w:ins>
            <w:ins w:id="4059" w:author="David Owen" w:date="2019-06-14T16:53:00Z">
              <w:r w:rsidR="0073610E">
                <w:t>80.9</w:t>
              </w:r>
            </w:ins>
            <w:ins w:id="4060" w:author="David Owen" w:date="2019-06-14T16:52:00Z">
              <w:r>
                <w:t>00 € / 100 kg</w:t>
              </w:r>
            </w:ins>
          </w:p>
          <w:p w14:paraId="4B97A2DD" w14:textId="0B273784" w:rsidR="00E413B5" w:rsidRDefault="00E413B5" w:rsidP="00E413B5">
            <w:pPr>
              <w:pStyle w:val="NormalinTable"/>
              <w:tabs>
                <w:tab w:val="left" w:pos="1250"/>
              </w:tabs>
              <w:rPr>
                <w:ins w:id="4061" w:author="David Owen" w:date="2019-06-14T16:52:00Z"/>
              </w:rPr>
            </w:pPr>
            <w:ins w:id="4062" w:author="David Owen" w:date="2019-06-14T16:52:00Z">
              <w:r>
                <w:t xml:space="preserve">1/1/24 to 31/12/24: 3.40% + </w:t>
              </w:r>
            </w:ins>
            <w:ins w:id="4063" w:author="David Owen" w:date="2019-06-14T16:53:00Z">
              <w:r w:rsidR="0073610E">
                <w:t>60.7</w:t>
              </w:r>
            </w:ins>
            <w:ins w:id="4064" w:author="David Owen" w:date="2019-06-14T16:52:00Z">
              <w:r>
                <w:t>00 € / 100 kg</w:t>
              </w:r>
            </w:ins>
          </w:p>
          <w:p w14:paraId="134FD367" w14:textId="7A5EC49D" w:rsidR="00E413B5" w:rsidRDefault="00E413B5" w:rsidP="00E413B5">
            <w:pPr>
              <w:pStyle w:val="NormalinTable"/>
              <w:tabs>
                <w:tab w:val="left" w:pos="1250"/>
              </w:tabs>
              <w:rPr>
                <w:ins w:id="4065" w:author="David Owen" w:date="2019-06-14T16:52:00Z"/>
              </w:rPr>
            </w:pPr>
            <w:ins w:id="4066" w:author="David Owen" w:date="2019-06-14T16:52:00Z">
              <w:r>
                <w:t xml:space="preserve">1/1/25 to 31/12/25: 2.30% + </w:t>
              </w:r>
            </w:ins>
            <w:ins w:id="4067" w:author="David Owen" w:date="2019-06-14T16:53:00Z">
              <w:r w:rsidR="0073610E">
                <w:t>40.4</w:t>
              </w:r>
            </w:ins>
            <w:ins w:id="4068" w:author="David Owen" w:date="2019-06-14T16:52:00Z">
              <w:r>
                <w:t>00 € / 100 kg</w:t>
              </w:r>
            </w:ins>
          </w:p>
          <w:p w14:paraId="786DC518" w14:textId="20F34E2B" w:rsidR="00E413B5" w:rsidRDefault="00E413B5" w:rsidP="00E413B5">
            <w:pPr>
              <w:pStyle w:val="NormalinTable"/>
              <w:tabs>
                <w:tab w:val="left" w:pos="1250"/>
              </w:tabs>
              <w:rPr>
                <w:ins w:id="4069" w:author="David Owen" w:date="2019-06-14T16:52:00Z"/>
              </w:rPr>
            </w:pPr>
            <w:ins w:id="4070" w:author="David Owen" w:date="2019-06-14T16:52:00Z">
              <w:r>
                <w:t xml:space="preserve">1/1/26 to 31/12/26: 1.10% + </w:t>
              </w:r>
            </w:ins>
            <w:ins w:id="4071" w:author="David Owen" w:date="2019-06-14T16:53:00Z">
              <w:r w:rsidR="00FA2F31">
                <w:t>20.2</w:t>
              </w:r>
            </w:ins>
            <w:ins w:id="4072" w:author="David Owen" w:date="2019-06-14T16:52:00Z">
              <w:r>
                <w:t>00 € / 100 kg</w:t>
              </w:r>
            </w:ins>
          </w:p>
          <w:p w14:paraId="7A927468" w14:textId="46EC0437" w:rsidR="00E413B5" w:rsidRDefault="00E413B5" w:rsidP="00E413B5">
            <w:pPr>
              <w:pStyle w:val="NormalinTable"/>
              <w:tabs>
                <w:tab w:val="left" w:pos="1250"/>
              </w:tabs>
            </w:pPr>
            <w:ins w:id="4073" w:author="David Owen" w:date="2019-06-14T16:52:00Z">
              <w:r>
                <w:t>From 1/1/27: 0.00%</w:t>
              </w:r>
            </w:ins>
          </w:p>
        </w:tc>
      </w:tr>
      <w:tr w:rsidR="00E77514" w14:paraId="03CAA249" w14:textId="77777777" w:rsidTr="00066BD6">
        <w:trPr>
          <w:cantSplit/>
        </w:trPr>
        <w:tc>
          <w:tcPr>
            <w:tcW w:w="0" w:type="auto"/>
            <w:tcBorders>
              <w:top w:val="single" w:sz="4" w:space="0" w:color="A6A6A6" w:themeColor="background1" w:themeShade="A6"/>
              <w:right w:val="single" w:sz="4" w:space="0" w:color="000000" w:themeColor="text1"/>
            </w:tcBorders>
          </w:tcPr>
          <w:p w14:paraId="199BFE28" w14:textId="77777777" w:rsidR="00E77514" w:rsidRDefault="00E77514" w:rsidP="00FC0611">
            <w:pPr>
              <w:pStyle w:val="NormalinTable"/>
            </w:pPr>
            <w:r>
              <w:rPr>
                <w:b/>
              </w:rPr>
              <w:lastRenderedPageBreak/>
              <w:t>0204229000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35C089" w14:textId="77777777" w:rsidR="00E77514" w:rsidRDefault="00ED5215" w:rsidP="00FC0611">
            <w:pPr>
              <w:pStyle w:val="NormalinTable"/>
              <w:tabs>
                <w:tab w:val="left" w:pos="1250"/>
              </w:tabs>
              <w:rPr>
                <w:ins w:id="4074" w:author="David Owen" w:date="2019-06-14T16:54:00Z"/>
              </w:rPr>
            </w:pPr>
            <w:ins w:id="4075" w:author="David Owen" w:date="2019-06-14T16:43:00Z">
              <w:r>
                <w:t xml:space="preserve">To 31/12/19: </w:t>
              </w:r>
            </w:ins>
            <w:r w:rsidR="00E77514">
              <w:t>9.30% + 161.900 € / 100 kg</w:t>
            </w:r>
          </w:p>
          <w:p w14:paraId="5E280E5A" w14:textId="77777777" w:rsidR="0073610E" w:rsidRDefault="0073610E" w:rsidP="0073610E">
            <w:pPr>
              <w:pStyle w:val="NormalinTable"/>
              <w:tabs>
                <w:tab w:val="left" w:pos="1250"/>
              </w:tabs>
              <w:rPr>
                <w:ins w:id="4076" w:author="David Owen" w:date="2019-06-14T16:54:00Z"/>
              </w:rPr>
            </w:pPr>
            <w:ins w:id="4077" w:author="David Owen" w:date="2019-06-14T16:54:00Z">
              <w:r>
                <w:t>1/1/20 to 31/12/20: 8.10% + 147.700 € / 100 kg</w:t>
              </w:r>
            </w:ins>
          </w:p>
          <w:p w14:paraId="41BB7095" w14:textId="77777777" w:rsidR="0073610E" w:rsidRDefault="0073610E" w:rsidP="0073610E">
            <w:pPr>
              <w:pStyle w:val="NormalinTable"/>
              <w:tabs>
                <w:tab w:val="left" w:pos="1250"/>
              </w:tabs>
              <w:rPr>
                <w:ins w:id="4078" w:author="David Owen" w:date="2019-06-14T16:54:00Z"/>
              </w:rPr>
            </w:pPr>
            <w:ins w:id="4079" w:author="David Owen" w:date="2019-06-14T16:54:00Z">
              <w:r>
                <w:t>1/1/21 to 31/12/21: 6.90% + 121.400 € / 100 kg</w:t>
              </w:r>
            </w:ins>
          </w:p>
          <w:p w14:paraId="4EDACE75" w14:textId="77777777" w:rsidR="0073610E" w:rsidRDefault="0073610E" w:rsidP="0073610E">
            <w:pPr>
              <w:pStyle w:val="NormalinTable"/>
              <w:tabs>
                <w:tab w:val="left" w:pos="1250"/>
              </w:tabs>
              <w:rPr>
                <w:ins w:id="4080" w:author="David Owen" w:date="2019-06-14T16:54:00Z"/>
              </w:rPr>
            </w:pPr>
            <w:ins w:id="4081" w:author="David Owen" w:date="2019-06-14T16:54:00Z">
              <w:r>
                <w:t>1/1/22 to 31/12/22: 5.80% + 101.200 € / 100 kg</w:t>
              </w:r>
            </w:ins>
          </w:p>
          <w:p w14:paraId="3B2F3F89" w14:textId="77777777" w:rsidR="0073610E" w:rsidRDefault="0073610E" w:rsidP="0073610E">
            <w:pPr>
              <w:pStyle w:val="NormalinTable"/>
              <w:tabs>
                <w:tab w:val="left" w:pos="1250"/>
              </w:tabs>
              <w:rPr>
                <w:ins w:id="4082" w:author="David Owen" w:date="2019-06-14T16:54:00Z"/>
              </w:rPr>
            </w:pPr>
            <w:ins w:id="4083" w:author="David Owen" w:date="2019-06-14T16:54:00Z">
              <w:r>
                <w:t>1/1/23 to 31/12/23: 4.60% + 80.900 € / 100 kg</w:t>
              </w:r>
            </w:ins>
          </w:p>
          <w:p w14:paraId="1EA54D3A" w14:textId="77777777" w:rsidR="0073610E" w:rsidRDefault="0073610E" w:rsidP="0073610E">
            <w:pPr>
              <w:pStyle w:val="NormalinTable"/>
              <w:tabs>
                <w:tab w:val="left" w:pos="1250"/>
              </w:tabs>
              <w:rPr>
                <w:ins w:id="4084" w:author="David Owen" w:date="2019-06-14T16:54:00Z"/>
              </w:rPr>
            </w:pPr>
            <w:ins w:id="4085" w:author="David Owen" w:date="2019-06-14T16:54:00Z">
              <w:r>
                <w:t>1/1/24 to 31/12/24: 3.40% + 60.700 € / 100 kg</w:t>
              </w:r>
            </w:ins>
          </w:p>
          <w:p w14:paraId="46907779" w14:textId="77777777" w:rsidR="0073610E" w:rsidRDefault="0073610E" w:rsidP="0073610E">
            <w:pPr>
              <w:pStyle w:val="NormalinTable"/>
              <w:tabs>
                <w:tab w:val="left" w:pos="1250"/>
              </w:tabs>
              <w:rPr>
                <w:ins w:id="4086" w:author="David Owen" w:date="2019-06-14T16:54:00Z"/>
              </w:rPr>
            </w:pPr>
            <w:ins w:id="4087" w:author="David Owen" w:date="2019-06-14T16:54:00Z">
              <w:r>
                <w:t>1/1/25 to 31/12/25: 2.30% + 40.400 € / 100 kg</w:t>
              </w:r>
            </w:ins>
          </w:p>
          <w:p w14:paraId="2F4428C9" w14:textId="77777777" w:rsidR="0073610E" w:rsidRDefault="0073610E" w:rsidP="0073610E">
            <w:pPr>
              <w:pStyle w:val="NormalinTable"/>
              <w:tabs>
                <w:tab w:val="left" w:pos="1250"/>
              </w:tabs>
              <w:rPr>
                <w:ins w:id="4088" w:author="David Owen" w:date="2019-06-14T16:54:00Z"/>
              </w:rPr>
            </w:pPr>
            <w:ins w:id="4089" w:author="David Owen" w:date="2019-06-14T16:54:00Z">
              <w:r>
                <w:t>1/1/26 to 31/12/26: 1.10% + 20.200 € / 100 kg</w:t>
              </w:r>
            </w:ins>
          </w:p>
          <w:p w14:paraId="10721635" w14:textId="64DD79F7" w:rsidR="0073610E" w:rsidRDefault="0073610E" w:rsidP="0073610E">
            <w:pPr>
              <w:pStyle w:val="NormalinTable"/>
              <w:tabs>
                <w:tab w:val="left" w:pos="1250"/>
              </w:tabs>
            </w:pPr>
            <w:ins w:id="4090" w:author="David Owen" w:date="2019-06-14T16:54:00Z">
              <w:r>
                <w:t>From 1/1/27: 0.00%</w:t>
              </w:r>
            </w:ins>
          </w:p>
        </w:tc>
      </w:tr>
      <w:tr w:rsidR="00E77514" w14:paraId="089BA00A" w14:textId="77777777" w:rsidTr="00066BD6">
        <w:trPr>
          <w:cantSplit/>
        </w:trPr>
        <w:tc>
          <w:tcPr>
            <w:tcW w:w="0" w:type="auto"/>
            <w:tcBorders>
              <w:top w:val="single" w:sz="4" w:space="0" w:color="A6A6A6" w:themeColor="background1" w:themeShade="A6"/>
              <w:right w:val="single" w:sz="4" w:space="0" w:color="000000" w:themeColor="text1"/>
            </w:tcBorders>
          </w:tcPr>
          <w:p w14:paraId="0FC07262" w14:textId="77777777" w:rsidR="00E77514" w:rsidRDefault="00E77514" w:rsidP="00FC0611">
            <w:pPr>
              <w:pStyle w:val="NormalinTable"/>
            </w:pPr>
            <w:r>
              <w:rPr>
                <w:b/>
              </w:rPr>
              <w:t>0204230000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A7C55E" w14:textId="77777777" w:rsidR="00E77514" w:rsidRDefault="00ED5215" w:rsidP="00FC0611">
            <w:pPr>
              <w:pStyle w:val="NormalinTable"/>
              <w:tabs>
                <w:tab w:val="left" w:pos="1250"/>
              </w:tabs>
              <w:rPr>
                <w:ins w:id="4091" w:author="David Owen" w:date="2019-06-14T16:55:00Z"/>
              </w:rPr>
            </w:pPr>
            <w:ins w:id="4092" w:author="David Owen" w:date="2019-06-14T16:43:00Z">
              <w:r>
                <w:t xml:space="preserve">To 31/12/19: </w:t>
              </w:r>
            </w:ins>
            <w:r w:rsidR="00E77514">
              <w:t>9.30% + 226.700 € / 100 kg</w:t>
            </w:r>
          </w:p>
          <w:p w14:paraId="0D4B7A82" w14:textId="2AFFCEE3" w:rsidR="00FF01A7" w:rsidRDefault="00FF01A7" w:rsidP="00FF01A7">
            <w:pPr>
              <w:pStyle w:val="NormalinTable"/>
              <w:tabs>
                <w:tab w:val="left" w:pos="1250"/>
              </w:tabs>
              <w:rPr>
                <w:ins w:id="4093" w:author="David Owen" w:date="2019-06-14T16:55:00Z"/>
              </w:rPr>
            </w:pPr>
            <w:ins w:id="4094" w:author="David Owen" w:date="2019-06-14T16:55:00Z">
              <w:r>
                <w:t>1/1/20 to 31/12/20: 8.10% + 1</w:t>
              </w:r>
            </w:ins>
            <w:ins w:id="4095" w:author="David Owen" w:date="2019-06-14T16:57:00Z">
              <w:r w:rsidR="00BB290E">
                <w:t>98.4</w:t>
              </w:r>
            </w:ins>
            <w:ins w:id="4096" w:author="David Owen" w:date="2019-06-14T16:55:00Z">
              <w:r>
                <w:t>00 € / 100 kg</w:t>
              </w:r>
            </w:ins>
          </w:p>
          <w:p w14:paraId="23A796C5" w14:textId="7BA80F72" w:rsidR="00FF01A7" w:rsidRDefault="00FF01A7" w:rsidP="00FF01A7">
            <w:pPr>
              <w:pStyle w:val="NormalinTable"/>
              <w:tabs>
                <w:tab w:val="left" w:pos="1250"/>
              </w:tabs>
              <w:rPr>
                <w:ins w:id="4097" w:author="David Owen" w:date="2019-06-14T16:55:00Z"/>
              </w:rPr>
            </w:pPr>
            <w:ins w:id="4098" w:author="David Owen" w:date="2019-06-14T16:55:00Z">
              <w:r>
                <w:t>1/1/21 to 31/12/21: 6.90% + 1</w:t>
              </w:r>
            </w:ins>
            <w:ins w:id="4099" w:author="David Owen" w:date="2019-06-14T16:57:00Z">
              <w:r w:rsidR="00BB290E">
                <w:t>70.0</w:t>
              </w:r>
            </w:ins>
            <w:ins w:id="4100" w:author="David Owen" w:date="2019-06-14T16:55:00Z">
              <w:r>
                <w:t>00 € / 100 kg</w:t>
              </w:r>
            </w:ins>
          </w:p>
          <w:p w14:paraId="6F4FD4F9" w14:textId="2CFF8FCC" w:rsidR="00FF01A7" w:rsidRDefault="00FF01A7" w:rsidP="00FF01A7">
            <w:pPr>
              <w:pStyle w:val="NormalinTable"/>
              <w:tabs>
                <w:tab w:val="left" w:pos="1250"/>
              </w:tabs>
              <w:rPr>
                <w:ins w:id="4101" w:author="David Owen" w:date="2019-06-14T16:55:00Z"/>
              </w:rPr>
            </w:pPr>
            <w:ins w:id="4102" w:author="David Owen" w:date="2019-06-14T16:55:00Z">
              <w:r>
                <w:t xml:space="preserve">1/1/22 to 31/12/22: 5.80% + </w:t>
              </w:r>
            </w:ins>
            <w:ins w:id="4103" w:author="David Owen" w:date="2019-06-14T16:57:00Z">
              <w:r w:rsidR="00BB290E">
                <w:t>141.7</w:t>
              </w:r>
            </w:ins>
            <w:ins w:id="4104" w:author="David Owen" w:date="2019-06-14T16:55:00Z">
              <w:r>
                <w:t>00 € / 100 kg</w:t>
              </w:r>
            </w:ins>
          </w:p>
          <w:p w14:paraId="64AA4F00" w14:textId="7C56A671" w:rsidR="00FF01A7" w:rsidRDefault="00FF01A7" w:rsidP="00FF01A7">
            <w:pPr>
              <w:pStyle w:val="NormalinTable"/>
              <w:tabs>
                <w:tab w:val="left" w:pos="1250"/>
              </w:tabs>
              <w:rPr>
                <w:ins w:id="4105" w:author="David Owen" w:date="2019-06-14T16:55:00Z"/>
              </w:rPr>
            </w:pPr>
            <w:ins w:id="4106" w:author="David Owen" w:date="2019-06-14T16:55:00Z">
              <w:r>
                <w:t xml:space="preserve">1/1/23 to 31/12/23: 4.60% + </w:t>
              </w:r>
            </w:ins>
            <w:ins w:id="4107" w:author="David Owen" w:date="2019-06-14T16:57:00Z">
              <w:r w:rsidR="00C36B77">
                <w:t>113.</w:t>
              </w:r>
              <w:r w:rsidR="00BB290E">
                <w:t>3</w:t>
              </w:r>
            </w:ins>
            <w:ins w:id="4108" w:author="David Owen" w:date="2019-06-14T16:55:00Z">
              <w:r>
                <w:t>00 € / 100 kg</w:t>
              </w:r>
            </w:ins>
          </w:p>
          <w:p w14:paraId="74A5A2DD" w14:textId="143ADE07" w:rsidR="00FF01A7" w:rsidRDefault="00FF01A7" w:rsidP="00FF01A7">
            <w:pPr>
              <w:pStyle w:val="NormalinTable"/>
              <w:tabs>
                <w:tab w:val="left" w:pos="1250"/>
              </w:tabs>
              <w:rPr>
                <w:ins w:id="4109" w:author="David Owen" w:date="2019-06-14T16:55:00Z"/>
              </w:rPr>
            </w:pPr>
            <w:ins w:id="4110" w:author="David Owen" w:date="2019-06-14T16:55:00Z">
              <w:r>
                <w:t xml:space="preserve">1/1/24 to 31/12/24: 3.40% + </w:t>
              </w:r>
            </w:ins>
            <w:ins w:id="4111" w:author="David Owen" w:date="2019-06-14T16:57:00Z">
              <w:r w:rsidR="00C36B77">
                <w:t>85.0</w:t>
              </w:r>
            </w:ins>
            <w:ins w:id="4112" w:author="David Owen" w:date="2019-06-14T16:55:00Z">
              <w:r>
                <w:t>00 € / 100 kg</w:t>
              </w:r>
            </w:ins>
          </w:p>
          <w:p w14:paraId="1165FFC2" w14:textId="1CC3AA6B" w:rsidR="00FF01A7" w:rsidRDefault="00FF01A7" w:rsidP="00FF01A7">
            <w:pPr>
              <w:pStyle w:val="NormalinTable"/>
              <w:tabs>
                <w:tab w:val="left" w:pos="1250"/>
              </w:tabs>
              <w:rPr>
                <w:ins w:id="4113" w:author="David Owen" w:date="2019-06-14T16:55:00Z"/>
              </w:rPr>
            </w:pPr>
            <w:ins w:id="4114" w:author="David Owen" w:date="2019-06-14T16:55:00Z">
              <w:r>
                <w:t xml:space="preserve">1/1/25 to 31/12/25: 2.30% + </w:t>
              </w:r>
            </w:ins>
            <w:ins w:id="4115" w:author="David Owen" w:date="2019-06-14T16:56:00Z">
              <w:r w:rsidR="00C36B77">
                <w:t>56.6</w:t>
              </w:r>
            </w:ins>
            <w:ins w:id="4116" w:author="David Owen" w:date="2019-06-14T16:55:00Z">
              <w:r>
                <w:t>00 € / 100 kg</w:t>
              </w:r>
            </w:ins>
          </w:p>
          <w:p w14:paraId="1111788A" w14:textId="13F8B06F" w:rsidR="00FF01A7" w:rsidRDefault="00FF01A7" w:rsidP="00FF01A7">
            <w:pPr>
              <w:pStyle w:val="NormalinTable"/>
              <w:tabs>
                <w:tab w:val="left" w:pos="1250"/>
              </w:tabs>
              <w:rPr>
                <w:ins w:id="4117" w:author="David Owen" w:date="2019-06-14T16:55:00Z"/>
              </w:rPr>
            </w:pPr>
            <w:ins w:id="4118" w:author="David Owen" w:date="2019-06-14T16:55:00Z">
              <w:r>
                <w:t>1/1/26 to 31/12/26: 1.10% + 2</w:t>
              </w:r>
            </w:ins>
            <w:ins w:id="4119" w:author="David Owen" w:date="2019-06-14T16:56:00Z">
              <w:r w:rsidR="00C36B77">
                <w:t>8.3</w:t>
              </w:r>
            </w:ins>
            <w:ins w:id="4120" w:author="David Owen" w:date="2019-06-14T16:55:00Z">
              <w:r>
                <w:t>00 € / 100 kg</w:t>
              </w:r>
            </w:ins>
          </w:p>
          <w:p w14:paraId="64F0E55A" w14:textId="1A1FB6C6" w:rsidR="00D672FA" w:rsidRDefault="00FF01A7" w:rsidP="00FF01A7">
            <w:pPr>
              <w:pStyle w:val="NormalinTable"/>
              <w:tabs>
                <w:tab w:val="left" w:pos="1250"/>
              </w:tabs>
            </w:pPr>
            <w:ins w:id="4121" w:author="David Owen" w:date="2019-06-14T16:55:00Z">
              <w:r>
                <w:t>From 1/1/27: 0.00%</w:t>
              </w:r>
            </w:ins>
          </w:p>
        </w:tc>
      </w:tr>
      <w:tr w:rsidR="00E77514" w14:paraId="5B7F5B94" w14:textId="77777777" w:rsidTr="00066BD6">
        <w:trPr>
          <w:cantSplit/>
        </w:trPr>
        <w:tc>
          <w:tcPr>
            <w:tcW w:w="0" w:type="auto"/>
            <w:tcBorders>
              <w:top w:val="single" w:sz="4" w:space="0" w:color="A6A6A6" w:themeColor="background1" w:themeShade="A6"/>
              <w:right w:val="single" w:sz="4" w:space="0" w:color="000000" w:themeColor="text1"/>
            </w:tcBorders>
          </w:tcPr>
          <w:p w14:paraId="55575A27" w14:textId="77777777" w:rsidR="00E77514" w:rsidRDefault="00E77514" w:rsidP="00FC0611">
            <w:pPr>
              <w:pStyle w:val="NormalinTable"/>
            </w:pPr>
            <w:r>
              <w:rPr>
                <w:b/>
              </w:rPr>
              <w:t>0204300000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4D843F" w14:textId="77777777" w:rsidR="00E77514" w:rsidRDefault="00ED5215" w:rsidP="00FC0611">
            <w:pPr>
              <w:pStyle w:val="NormalinTable"/>
              <w:tabs>
                <w:tab w:val="left" w:pos="1250"/>
              </w:tabs>
              <w:rPr>
                <w:ins w:id="4122" w:author="David Owen" w:date="2019-06-14T16:56:00Z"/>
              </w:rPr>
            </w:pPr>
            <w:ins w:id="4123" w:author="David Owen" w:date="2019-06-14T16:43:00Z">
              <w:r>
                <w:t xml:space="preserve">To 31/12/19: </w:t>
              </w:r>
            </w:ins>
            <w:r w:rsidR="00E77514">
              <w:t>9.30% + 93.600 € / 100 kg</w:t>
            </w:r>
          </w:p>
          <w:p w14:paraId="4FD7222D" w14:textId="04278604" w:rsidR="00D672FA" w:rsidRDefault="00D672FA" w:rsidP="00D672FA">
            <w:pPr>
              <w:pStyle w:val="NormalinTable"/>
              <w:tabs>
                <w:tab w:val="left" w:pos="1250"/>
              </w:tabs>
              <w:rPr>
                <w:ins w:id="4124" w:author="David Owen" w:date="2019-06-14T16:56:00Z"/>
              </w:rPr>
            </w:pPr>
            <w:ins w:id="4125" w:author="David Owen" w:date="2019-06-14T16:56:00Z">
              <w:r>
                <w:t xml:space="preserve">1/1/20 to 31/12/20: 8.10% + </w:t>
              </w:r>
            </w:ins>
            <w:ins w:id="4126" w:author="David Owen" w:date="2019-06-14T16:59:00Z">
              <w:r w:rsidR="00576476">
                <w:t>81.9</w:t>
              </w:r>
            </w:ins>
            <w:ins w:id="4127" w:author="David Owen" w:date="2019-06-14T16:56:00Z">
              <w:r>
                <w:t>00 € / 100 kg</w:t>
              </w:r>
            </w:ins>
          </w:p>
          <w:p w14:paraId="0B470885" w14:textId="50244195" w:rsidR="00D672FA" w:rsidRDefault="00D672FA" w:rsidP="00D672FA">
            <w:pPr>
              <w:pStyle w:val="NormalinTable"/>
              <w:tabs>
                <w:tab w:val="left" w:pos="1250"/>
              </w:tabs>
              <w:rPr>
                <w:ins w:id="4128" w:author="David Owen" w:date="2019-06-14T16:56:00Z"/>
              </w:rPr>
            </w:pPr>
            <w:ins w:id="4129" w:author="David Owen" w:date="2019-06-14T16:56:00Z">
              <w:r>
                <w:t>1/1/21 to 31/12/21: 6.9</w:t>
              </w:r>
            </w:ins>
            <w:ins w:id="4130" w:author="David Owen" w:date="2019-06-14T16:59:00Z">
              <w:r w:rsidR="00576476">
                <w:t>0% + 70.2</w:t>
              </w:r>
            </w:ins>
            <w:ins w:id="4131" w:author="David Owen" w:date="2019-06-14T16:56:00Z">
              <w:r>
                <w:t>00 € / 100 kg</w:t>
              </w:r>
            </w:ins>
          </w:p>
          <w:p w14:paraId="3F1E9D93" w14:textId="696EF74C" w:rsidR="00D672FA" w:rsidRDefault="00D672FA" w:rsidP="00D672FA">
            <w:pPr>
              <w:pStyle w:val="NormalinTable"/>
              <w:tabs>
                <w:tab w:val="left" w:pos="1250"/>
              </w:tabs>
              <w:rPr>
                <w:ins w:id="4132" w:author="David Owen" w:date="2019-06-14T16:56:00Z"/>
              </w:rPr>
            </w:pPr>
            <w:ins w:id="4133" w:author="David Owen" w:date="2019-06-14T16:56:00Z">
              <w:r>
                <w:t xml:space="preserve">1/1/22 to 31/12/22: 5.80% + </w:t>
              </w:r>
            </w:ins>
            <w:ins w:id="4134" w:author="David Owen" w:date="2019-06-14T16:59:00Z">
              <w:r w:rsidR="00576476">
                <w:t>58.5</w:t>
              </w:r>
            </w:ins>
            <w:ins w:id="4135" w:author="David Owen" w:date="2019-06-14T16:56:00Z">
              <w:r>
                <w:t>00 € / 100 kg</w:t>
              </w:r>
            </w:ins>
          </w:p>
          <w:p w14:paraId="148FE047" w14:textId="46A119D2" w:rsidR="00D672FA" w:rsidRDefault="00D672FA" w:rsidP="00D672FA">
            <w:pPr>
              <w:pStyle w:val="NormalinTable"/>
              <w:tabs>
                <w:tab w:val="left" w:pos="1250"/>
              </w:tabs>
              <w:rPr>
                <w:ins w:id="4136" w:author="David Owen" w:date="2019-06-14T16:56:00Z"/>
              </w:rPr>
            </w:pPr>
            <w:ins w:id="4137" w:author="David Owen" w:date="2019-06-14T16:56:00Z">
              <w:r>
                <w:t xml:space="preserve">1/1/23 to 31/12/23: 4.60% + </w:t>
              </w:r>
            </w:ins>
            <w:ins w:id="4138" w:author="David Owen" w:date="2019-06-14T16:59:00Z">
              <w:r w:rsidR="00576476">
                <w:t>46.8</w:t>
              </w:r>
            </w:ins>
            <w:ins w:id="4139" w:author="David Owen" w:date="2019-06-14T16:56:00Z">
              <w:r>
                <w:t>00 € / 100 kg</w:t>
              </w:r>
            </w:ins>
          </w:p>
          <w:p w14:paraId="6E9BCF65" w14:textId="1B8F10F7" w:rsidR="00D672FA" w:rsidRDefault="00D672FA" w:rsidP="00D672FA">
            <w:pPr>
              <w:pStyle w:val="NormalinTable"/>
              <w:tabs>
                <w:tab w:val="left" w:pos="1250"/>
              </w:tabs>
              <w:rPr>
                <w:ins w:id="4140" w:author="David Owen" w:date="2019-06-14T16:56:00Z"/>
              </w:rPr>
            </w:pPr>
            <w:ins w:id="4141" w:author="David Owen" w:date="2019-06-14T16:56:00Z">
              <w:r>
                <w:t xml:space="preserve">1/1/24 to 31/12/24: 3.40% + </w:t>
              </w:r>
            </w:ins>
            <w:ins w:id="4142" w:author="David Owen" w:date="2019-06-14T16:59:00Z">
              <w:r w:rsidR="00E7377F">
                <w:t>35.1</w:t>
              </w:r>
            </w:ins>
            <w:ins w:id="4143" w:author="David Owen" w:date="2019-06-14T16:56:00Z">
              <w:r>
                <w:t>00 € / 100 kg</w:t>
              </w:r>
            </w:ins>
          </w:p>
          <w:p w14:paraId="6A703A18" w14:textId="2725209A" w:rsidR="00D672FA" w:rsidRDefault="00D672FA" w:rsidP="00D672FA">
            <w:pPr>
              <w:pStyle w:val="NormalinTable"/>
              <w:tabs>
                <w:tab w:val="left" w:pos="1250"/>
              </w:tabs>
              <w:rPr>
                <w:ins w:id="4144" w:author="David Owen" w:date="2019-06-14T16:56:00Z"/>
              </w:rPr>
            </w:pPr>
            <w:ins w:id="4145" w:author="David Owen" w:date="2019-06-14T16:56:00Z">
              <w:r>
                <w:t xml:space="preserve">1/1/25 to 31/12/25: 2.30% + </w:t>
              </w:r>
            </w:ins>
            <w:ins w:id="4146" w:author="David Owen" w:date="2019-06-14T16:58:00Z">
              <w:r w:rsidR="00E7377F">
                <w:t>23.4</w:t>
              </w:r>
            </w:ins>
            <w:ins w:id="4147" w:author="David Owen" w:date="2019-06-14T16:56:00Z">
              <w:r>
                <w:t>00 € / 100 kg</w:t>
              </w:r>
            </w:ins>
          </w:p>
          <w:p w14:paraId="6E7193D7" w14:textId="487AEF3D" w:rsidR="00D672FA" w:rsidRDefault="00D672FA" w:rsidP="00D672FA">
            <w:pPr>
              <w:pStyle w:val="NormalinTable"/>
              <w:tabs>
                <w:tab w:val="left" w:pos="1250"/>
              </w:tabs>
              <w:rPr>
                <w:ins w:id="4148" w:author="David Owen" w:date="2019-06-14T16:56:00Z"/>
              </w:rPr>
            </w:pPr>
            <w:ins w:id="4149" w:author="David Owen" w:date="2019-06-14T16:56:00Z">
              <w:r>
                <w:t xml:space="preserve">1/1/26 to 31/12/26: 1.10% + </w:t>
              </w:r>
            </w:ins>
            <w:ins w:id="4150" w:author="David Owen" w:date="2019-06-14T16:58:00Z">
              <w:r w:rsidR="00E7377F">
                <w:t>11.7</w:t>
              </w:r>
            </w:ins>
            <w:ins w:id="4151" w:author="David Owen" w:date="2019-06-14T16:56:00Z">
              <w:r>
                <w:t>00 € / 100 kg</w:t>
              </w:r>
            </w:ins>
          </w:p>
          <w:p w14:paraId="132A5EB1" w14:textId="42F76FBE" w:rsidR="007F28AB" w:rsidRDefault="00D672FA" w:rsidP="00D672FA">
            <w:pPr>
              <w:pStyle w:val="NormalinTable"/>
              <w:tabs>
                <w:tab w:val="left" w:pos="1250"/>
              </w:tabs>
            </w:pPr>
            <w:ins w:id="4152" w:author="David Owen" w:date="2019-06-14T16:56:00Z">
              <w:r>
                <w:t>From 1/1/27: 0.00%</w:t>
              </w:r>
            </w:ins>
          </w:p>
        </w:tc>
      </w:tr>
      <w:tr w:rsidR="00E77514" w14:paraId="2ED10722" w14:textId="77777777" w:rsidTr="00066BD6">
        <w:trPr>
          <w:cantSplit/>
        </w:trPr>
        <w:tc>
          <w:tcPr>
            <w:tcW w:w="0" w:type="auto"/>
            <w:tcBorders>
              <w:top w:val="single" w:sz="4" w:space="0" w:color="A6A6A6" w:themeColor="background1" w:themeShade="A6"/>
              <w:right w:val="single" w:sz="4" w:space="0" w:color="000000" w:themeColor="text1"/>
            </w:tcBorders>
          </w:tcPr>
          <w:p w14:paraId="3FE92E35" w14:textId="77777777" w:rsidR="00E77514" w:rsidRDefault="00E77514" w:rsidP="00FC0611">
            <w:pPr>
              <w:pStyle w:val="NormalinTable"/>
            </w:pPr>
            <w:r>
              <w:rPr>
                <w:b/>
              </w:rPr>
              <w:t>0204410000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3E59F3" w14:textId="77777777" w:rsidR="00E77514" w:rsidRDefault="00ED5215" w:rsidP="00FC0611">
            <w:pPr>
              <w:pStyle w:val="NormalinTable"/>
              <w:tabs>
                <w:tab w:val="left" w:pos="1250"/>
              </w:tabs>
              <w:rPr>
                <w:ins w:id="4153" w:author="David Owen" w:date="2019-06-14T17:00:00Z"/>
              </w:rPr>
            </w:pPr>
            <w:ins w:id="4154" w:author="David Owen" w:date="2019-06-14T16:43:00Z">
              <w:r>
                <w:t xml:space="preserve">To 31/12/19: </w:t>
              </w:r>
            </w:ins>
            <w:r w:rsidR="00E77514">
              <w:t>9.30% + 93.600 € / 100 kg</w:t>
            </w:r>
          </w:p>
          <w:p w14:paraId="540D97EB" w14:textId="77777777" w:rsidR="006679F7" w:rsidRDefault="006679F7" w:rsidP="006679F7">
            <w:pPr>
              <w:pStyle w:val="NormalinTable"/>
              <w:tabs>
                <w:tab w:val="left" w:pos="1250"/>
              </w:tabs>
              <w:rPr>
                <w:ins w:id="4155" w:author="David Owen" w:date="2019-06-14T17:00:00Z"/>
              </w:rPr>
            </w:pPr>
            <w:ins w:id="4156" w:author="David Owen" w:date="2019-06-14T17:00:00Z">
              <w:r>
                <w:t>1/1/20 to 31/12/20: 8.10% + 81.900 € / 100 kg</w:t>
              </w:r>
            </w:ins>
          </w:p>
          <w:p w14:paraId="2889E7A4" w14:textId="77777777" w:rsidR="006679F7" w:rsidRDefault="006679F7" w:rsidP="006679F7">
            <w:pPr>
              <w:pStyle w:val="NormalinTable"/>
              <w:tabs>
                <w:tab w:val="left" w:pos="1250"/>
              </w:tabs>
              <w:rPr>
                <w:ins w:id="4157" w:author="David Owen" w:date="2019-06-14T17:00:00Z"/>
              </w:rPr>
            </w:pPr>
            <w:ins w:id="4158" w:author="David Owen" w:date="2019-06-14T17:00:00Z">
              <w:r>
                <w:t>1/1/21 to 31/12/21: 6.90% + 70.200 € / 100 kg</w:t>
              </w:r>
            </w:ins>
          </w:p>
          <w:p w14:paraId="4D884D2D" w14:textId="77777777" w:rsidR="006679F7" w:rsidRDefault="006679F7" w:rsidP="006679F7">
            <w:pPr>
              <w:pStyle w:val="NormalinTable"/>
              <w:tabs>
                <w:tab w:val="left" w:pos="1250"/>
              </w:tabs>
              <w:rPr>
                <w:ins w:id="4159" w:author="David Owen" w:date="2019-06-14T17:00:00Z"/>
              </w:rPr>
            </w:pPr>
            <w:ins w:id="4160" w:author="David Owen" w:date="2019-06-14T17:00:00Z">
              <w:r>
                <w:t>1/1/22 to 31/12/22: 5.80% + 58.500 € / 100 kg</w:t>
              </w:r>
            </w:ins>
          </w:p>
          <w:p w14:paraId="0105A5F2" w14:textId="77777777" w:rsidR="006679F7" w:rsidRDefault="006679F7" w:rsidP="006679F7">
            <w:pPr>
              <w:pStyle w:val="NormalinTable"/>
              <w:tabs>
                <w:tab w:val="left" w:pos="1250"/>
              </w:tabs>
              <w:rPr>
                <w:ins w:id="4161" w:author="David Owen" w:date="2019-06-14T17:00:00Z"/>
              </w:rPr>
            </w:pPr>
            <w:ins w:id="4162" w:author="David Owen" w:date="2019-06-14T17:00:00Z">
              <w:r>
                <w:t>1/1/23 to 31/12/23: 4.60% + 46.800 € / 100 kg</w:t>
              </w:r>
            </w:ins>
          </w:p>
          <w:p w14:paraId="50BBEC49" w14:textId="77777777" w:rsidR="006679F7" w:rsidRDefault="006679F7" w:rsidP="006679F7">
            <w:pPr>
              <w:pStyle w:val="NormalinTable"/>
              <w:tabs>
                <w:tab w:val="left" w:pos="1250"/>
              </w:tabs>
              <w:rPr>
                <w:ins w:id="4163" w:author="David Owen" w:date="2019-06-14T17:00:00Z"/>
              </w:rPr>
            </w:pPr>
            <w:ins w:id="4164" w:author="David Owen" w:date="2019-06-14T17:00:00Z">
              <w:r>
                <w:t>1/1/24 to 31/12/24: 3.40% + 35.100 € / 100 kg</w:t>
              </w:r>
            </w:ins>
          </w:p>
          <w:p w14:paraId="54648F46" w14:textId="77777777" w:rsidR="006679F7" w:rsidRDefault="006679F7" w:rsidP="006679F7">
            <w:pPr>
              <w:pStyle w:val="NormalinTable"/>
              <w:tabs>
                <w:tab w:val="left" w:pos="1250"/>
              </w:tabs>
              <w:rPr>
                <w:ins w:id="4165" w:author="David Owen" w:date="2019-06-14T17:00:00Z"/>
              </w:rPr>
            </w:pPr>
            <w:ins w:id="4166" w:author="David Owen" w:date="2019-06-14T17:00:00Z">
              <w:r>
                <w:t>1/1/25 to 31/12/25: 2.30% + 23.400 € / 100 kg</w:t>
              </w:r>
            </w:ins>
          </w:p>
          <w:p w14:paraId="30D9652B" w14:textId="77777777" w:rsidR="006679F7" w:rsidRDefault="006679F7" w:rsidP="006679F7">
            <w:pPr>
              <w:pStyle w:val="NormalinTable"/>
              <w:tabs>
                <w:tab w:val="left" w:pos="1250"/>
              </w:tabs>
              <w:rPr>
                <w:ins w:id="4167" w:author="David Owen" w:date="2019-06-14T17:00:00Z"/>
              </w:rPr>
            </w:pPr>
            <w:ins w:id="4168" w:author="David Owen" w:date="2019-06-14T17:00:00Z">
              <w:r>
                <w:t>1/1/26 to 31/12/26: 1.10% + 11.700 € / 100 kg</w:t>
              </w:r>
            </w:ins>
          </w:p>
          <w:p w14:paraId="6F9E813D" w14:textId="1F0AFC50" w:rsidR="006679F7" w:rsidRDefault="006679F7" w:rsidP="006679F7">
            <w:pPr>
              <w:pStyle w:val="NormalinTable"/>
              <w:tabs>
                <w:tab w:val="left" w:pos="1250"/>
              </w:tabs>
            </w:pPr>
            <w:ins w:id="4169" w:author="David Owen" w:date="2019-06-14T17:00:00Z">
              <w:r>
                <w:t>From 1/1/27: 0.00%</w:t>
              </w:r>
            </w:ins>
          </w:p>
        </w:tc>
      </w:tr>
      <w:tr w:rsidR="00E77514" w14:paraId="02EE0A09" w14:textId="77777777" w:rsidTr="00066BD6">
        <w:trPr>
          <w:cantSplit/>
        </w:trPr>
        <w:tc>
          <w:tcPr>
            <w:tcW w:w="0" w:type="auto"/>
            <w:tcBorders>
              <w:top w:val="single" w:sz="4" w:space="0" w:color="A6A6A6" w:themeColor="background1" w:themeShade="A6"/>
              <w:right w:val="single" w:sz="4" w:space="0" w:color="000000" w:themeColor="text1"/>
            </w:tcBorders>
          </w:tcPr>
          <w:p w14:paraId="240B7480" w14:textId="77777777" w:rsidR="00E77514" w:rsidRDefault="00E77514" w:rsidP="00FC0611">
            <w:pPr>
              <w:pStyle w:val="NormalinTable"/>
            </w:pPr>
            <w:r>
              <w:rPr>
                <w:b/>
              </w:rPr>
              <w:t>0204421000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8BB16E" w14:textId="1D49B980" w:rsidR="00E77514" w:rsidRDefault="002122E0" w:rsidP="00FC0611">
            <w:pPr>
              <w:pStyle w:val="NormalinTable"/>
              <w:tabs>
                <w:tab w:val="left" w:pos="1250"/>
              </w:tabs>
              <w:rPr>
                <w:ins w:id="4170" w:author="David Owen" w:date="2019-06-14T17:00:00Z"/>
              </w:rPr>
            </w:pPr>
            <w:ins w:id="4171" w:author="David Owen" w:date="2019-06-14T16:44:00Z">
              <w:r>
                <w:t xml:space="preserve">To 31/12/19: </w:t>
              </w:r>
            </w:ins>
            <w:r w:rsidR="00E77514">
              <w:t>9.30% + 65.600 € / 100 kg</w:t>
            </w:r>
          </w:p>
          <w:p w14:paraId="2955D070" w14:textId="7E9332AA" w:rsidR="006679F7" w:rsidRDefault="006679F7" w:rsidP="006679F7">
            <w:pPr>
              <w:pStyle w:val="NormalinTable"/>
              <w:tabs>
                <w:tab w:val="left" w:pos="1250"/>
              </w:tabs>
              <w:rPr>
                <w:ins w:id="4172" w:author="David Owen" w:date="2019-06-14T17:00:00Z"/>
              </w:rPr>
            </w:pPr>
            <w:ins w:id="4173" w:author="David Owen" w:date="2019-06-14T17:00:00Z">
              <w:r>
                <w:t xml:space="preserve">1/1/20 to 31/12/20: 8.10% + </w:t>
              </w:r>
            </w:ins>
            <w:ins w:id="4174" w:author="David Owen" w:date="2019-06-14T17:01:00Z">
              <w:r w:rsidR="001C53AD">
                <w:t>57.4</w:t>
              </w:r>
            </w:ins>
            <w:ins w:id="4175" w:author="David Owen" w:date="2019-06-14T17:00:00Z">
              <w:r>
                <w:t>00 € / 100 kg</w:t>
              </w:r>
            </w:ins>
          </w:p>
          <w:p w14:paraId="5C2A0F75" w14:textId="700BA814" w:rsidR="006679F7" w:rsidRDefault="006679F7" w:rsidP="006679F7">
            <w:pPr>
              <w:pStyle w:val="NormalinTable"/>
              <w:tabs>
                <w:tab w:val="left" w:pos="1250"/>
              </w:tabs>
              <w:rPr>
                <w:ins w:id="4176" w:author="David Owen" w:date="2019-06-14T17:00:00Z"/>
              </w:rPr>
            </w:pPr>
            <w:ins w:id="4177" w:author="David Owen" w:date="2019-06-14T17:00:00Z">
              <w:r>
                <w:t xml:space="preserve">1/1/21 to 31/12/21: 6.90% + </w:t>
              </w:r>
            </w:ins>
            <w:ins w:id="4178" w:author="David Owen" w:date="2019-06-14T17:01:00Z">
              <w:r w:rsidR="001C53AD">
                <w:t>49.2</w:t>
              </w:r>
            </w:ins>
            <w:ins w:id="4179" w:author="David Owen" w:date="2019-06-14T17:00:00Z">
              <w:r>
                <w:t>00 € / 100 kg</w:t>
              </w:r>
            </w:ins>
          </w:p>
          <w:p w14:paraId="549FF33D" w14:textId="1D5B2558" w:rsidR="006679F7" w:rsidRDefault="006679F7" w:rsidP="006679F7">
            <w:pPr>
              <w:pStyle w:val="NormalinTable"/>
              <w:tabs>
                <w:tab w:val="left" w:pos="1250"/>
              </w:tabs>
              <w:rPr>
                <w:ins w:id="4180" w:author="David Owen" w:date="2019-06-14T17:00:00Z"/>
              </w:rPr>
            </w:pPr>
            <w:ins w:id="4181" w:author="David Owen" w:date="2019-06-14T17:00:00Z">
              <w:r>
                <w:t xml:space="preserve">1/1/22 to 31/12/22: 5.80% + </w:t>
              </w:r>
            </w:ins>
            <w:ins w:id="4182" w:author="David Owen" w:date="2019-06-14T17:01:00Z">
              <w:r w:rsidR="001C53AD">
                <w:t>41.0</w:t>
              </w:r>
            </w:ins>
            <w:ins w:id="4183" w:author="David Owen" w:date="2019-06-14T17:00:00Z">
              <w:r>
                <w:t>00 € / 100 kg</w:t>
              </w:r>
            </w:ins>
          </w:p>
          <w:p w14:paraId="17434F0B" w14:textId="4C11C044" w:rsidR="006679F7" w:rsidRDefault="006679F7" w:rsidP="006679F7">
            <w:pPr>
              <w:pStyle w:val="NormalinTable"/>
              <w:tabs>
                <w:tab w:val="left" w:pos="1250"/>
              </w:tabs>
              <w:rPr>
                <w:ins w:id="4184" w:author="David Owen" w:date="2019-06-14T17:00:00Z"/>
              </w:rPr>
            </w:pPr>
            <w:ins w:id="4185" w:author="David Owen" w:date="2019-06-14T17:00:00Z">
              <w:r>
                <w:t xml:space="preserve">1/1/23 to 31/12/23: 4.60% + </w:t>
              </w:r>
            </w:ins>
            <w:ins w:id="4186" w:author="David Owen" w:date="2019-06-14T17:01:00Z">
              <w:r w:rsidR="001C53AD">
                <w:t>32.8</w:t>
              </w:r>
            </w:ins>
            <w:ins w:id="4187" w:author="David Owen" w:date="2019-06-14T17:00:00Z">
              <w:r>
                <w:t>00 € / 100 kg</w:t>
              </w:r>
            </w:ins>
          </w:p>
          <w:p w14:paraId="0C3C1158" w14:textId="4CB4738A" w:rsidR="006679F7" w:rsidRDefault="006679F7" w:rsidP="006679F7">
            <w:pPr>
              <w:pStyle w:val="NormalinTable"/>
              <w:tabs>
                <w:tab w:val="left" w:pos="1250"/>
              </w:tabs>
              <w:rPr>
                <w:ins w:id="4188" w:author="David Owen" w:date="2019-06-14T17:00:00Z"/>
              </w:rPr>
            </w:pPr>
            <w:ins w:id="4189" w:author="David Owen" w:date="2019-06-14T17:00:00Z">
              <w:r>
                <w:t>1/1/24 to 31/12/24: 3.40% +</w:t>
              </w:r>
            </w:ins>
            <w:ins w:id="4190" w:author="David Owen" w:date="2019-06-14T17:01:00Z">
              <w:r w:rsidR="001C53AD">
                <w:t xml:space="preserve"> </w:t>
              </w:r>
              <w:r w:rsidR="00945A83">
                <w:t>24.6</w:t>
              </w:r>
            </w:ins>
            <w:ins w:id="4191" w:author="David Owen" w:date="2019-06-14T17:00:00Z">
              <w:r>
                <w:t>00 € / 100 kg</w:t>
              </w:r>
            </w:ins>
          </w:p>
          <w:p w14:paraId="77722738" w14:textId="7CAC2A9A" w:rsidR="006679F7" w:rsidRDefault="006679F7" w:rsidP="006679F7">
            <w:pPr>
              <w:pStyle w:val="NormalinTable"/>
              <w:tabs>
                <w:tab w:val="left" w:pos="1250"/>
              </w:tabs>
              <w:rPr>
                <w:ins w:id="4192" w:author="David Owen" w:date="2019-06-14T17:00:00Z"/>
              </w:rPr>
            </w:pPr>
            <w:ins w:id="4193" w:author="David Owen" w:date="2019-06-14T17:00:00Z">
              <w:r>
                <w:t xml:space="preserve">1/1/25 to 31/12/25: 2.30% + </w:t>
              </w:r>
            </w:ins>
            <w:ins w:id="4194" w:author="David Owen" w:date="2019-06-14T17:01:00Z">
              <w:r w:rsidR="00945A83">
                <w:t>16</w:t>
              </w:r>
            </w:ins>
            <w:ins w:id="4195" w:author="David Owen" w:date="2019-06-14T17:00:00Z">
              <w:r>
                <w:t>.400 € / 100 kg</w:t>
              </w:r>
            </w:ins>
          </w:p>
          <w:p w14:paraId="71578FC5" w14:textId="470C6AA2" w:rsidR="006679F7" w:rsidRDefault="006679F7" w:rsidP="006679F7">
            <w:pPr>
              <w:pStyle w:val="NormalinTable"/>
              <w:tabs>
                <w:tab w:val="left" w:pos="1250"/>
              </w:tabs>
              <w:rPr>
                <w:ins w:id="4196" w:author="David Owen" w:date="2019-06-14T17:00:00Z"/>
              </w:rPr>
            </w:pPr>
            <w:ins w:id="4197" w:author="David Owen" w:date="2019-06-14T17:00:00Z">
              <w:r>
                <w:t xml:space="preserve">1/1/26 to 31/12/26: 1.10% + </w:t>
              </w:r>
            </w:ins>
            <w:ins w:id="4198" w:author="David Owen" w:date="2019-06-14T17:01:00Z">
              <w:r w:rsidR="00945A83">
                <w:t>8.2</w:t>
              </w:r>
            </w:ins>
            <w:ins w:id="4199" w:author="David Owen" w:date="2019-06-14T17:00:00Z">
              <w:r>
                <w:t>00 € / 100 kg</w:t>
              </w:r>
            </w:ins>
          </w:p>
          <w:p w14:paraId="66812179" w14:textId="6D2AE10F" w:rsidR="006679F7" w:rsidRDefault="006679F7" w:rsidP="00FC0611">
            <w:pPr>
              <w:pStyle w:val="NormalinTable"/>
              <w:tabs>
                <w:tab w:val="left" w:pos="1250"/>
              </w:tabs>
            </w:pPr>
            <w:ins w:id="4200" w:author="David Owen" w:date="2019-06-14T17:00:00Z">
              <w:r>
                <w:t>From 1/1/27: 0.00%</w:t>
              </w:r>
            </w:ins>
          </w:p>
        </w:tc>
      </w:tr>
      <w:tr w:rsidR="00E77514" w14:paraId="65E69D37" w14:textId="77777777" w:rsidTr="00066BD6">
        <w:trPr>
          <w:cantSplit/>
        </w:trPr>
        <w:tc>
          <w:tcPr>
            <w:tcW w:w="0" w:type="auto"/>
            <w:tcBorders>
              <w:top w:val="single" w:sz="4" w:space="0" w:color="A6A6A6" w:themeColor="background1" w:themeShade="A6"/>
              <w:right w:val="single" w:sz="4" w:space="0" w:color="000000" w:themeColor="text1"/>
            </w:tcBorders>
          </w:tcPr>
          <w:p w14:paraId="01039E0A" w14:textId="77777777" w:rsidR="00E77514" w:rsidRDefault="00E77514" w:rsidP="00FC0611">
            <w:pPr>
              <w:pStyle w:val="NormalinTable"/>
            </w:pPr>
            <w:r>
              <w:rPr>
                <w:b/>
              </w:rPr>
              <w:t>0204423000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2C2A37" w14:textId="0A13179A" w:rsidR="00E77514" w:rsidRDefault="002122E0" w:rsidP="00FC0611">
            <w:pPr>
              <w:pStyle w:val="NormalinTable"/>
              <w:tabs>
                <w:tab w:val="left" w:pos="1250"/>
              </w:tabs>
              <w:rPr>
                <w:ins w:id="4201" w:author="David Owen" w:date="2019-06-14T17:03:00Z"/>
              </w:rPr>
            </w:pPr>
            <w:ins w:id="4202" w:author="David Owen" w:date="2019-06-14T16:44:00Z">
              <w:r>
                <w:t xml:space="preserve">To 31/12/19: </w:t>
              </w:r>
            </w:ins>
            <w:r w:rsidR="00E77514">
              <w:t>9.30% + 103.000 € / 100 kg</w:t>
            </w:r>
          </w:p>
          <w:p w14:paraId="7358DB7A" w14:textId="3DB475D9" w:rsidR="007C5149" w:rsidRDefault="007C5149" w:rsidP="007C5149">
            <w:pPr>
              <w:pStyle w:val="NormalinTable"/>
              <w:tabs>
                <w:tab w:val="left" w:pos="1250"/>
              </w:tabs>
              <w:rPr>
                <w:ins w:id="4203" w:author="David Owen" w:date="2019-06-14T17:03:00Z"/>
              </w:rPr>
            </w:pPr>
            <w:ins w:id="4204" w:author="David Owen" w:date="2019-06-14T17:03:00Z">
              <w:r>
                <w:t xml:space="preserve">1/1/20 to 31/12/20: 8.10% + </w:t>
              </w:r>
            </w:ins>
            <w:ins w:id="4205" w:author="David Owen" w:date="2019-06-14T17:04:00Z">
              <w:r w:rsidR="00482967">
                <w:t>90.1</w:t>
              </w:r>
            </w:ins>
            <w:ins w:id="4206" w:author="David Owen" w:date="2019-06-14T17:03:00Z">
              <w:r>
                <w:t>00 € / 100 kg</w:t>
              </w:r>
            </w:ins>
          </w:p>
          <w:p w14:paraId="32E8D31A" w14:textId="445A9A5E" w:rsidR="007C5149" w:rsidRDefault="007C5149" w:rsidP="007C5149">
            <w:pPr>
              <w:pStyle w:val="NormalinTable"/>
              <w:tabs>
                <w:tab w:val="left" w:pos="1250"/>
              </w:tabs>
              <w:rPr>
                <w:ins w:id="4207" w:author="David Owen" w:date="2019-06-14T17:03:00Z"/>
              </w:rPr>
            </w:pPr>
            <w:ins w:id="4208" w:author="David Owen" w:date="2019-06-14T17:03:00Z">
              <w:r>
                <w:t xml:space="preserve">1/1/21 to 31/12/21: 6.90% + </w:t>
              </w:r>
            </w:ins>
            <w:ins w:id="4209" w:author="David Owen" w:date="2019-06-14T17:04:00Z">
              <w:r w:rsidR="00482967">
                <w:t>77.2</w:t>
              </w:r>
            </w:ins>
            <w:ins w:id="4210" w:author="David Owen" w:date="2019-06-14T17:03:00Z">
              <w:r>
                <w:t>00 € / 100 kg</w:t>
              </w:r>
            </w:ins>
          </w:p>
          <w:p w14:paraId="28F768FC" w14:textId="42C8235E" w:rsidR="007C5149" w:rsidRDefault="007C5149" w:rsidP="007C5149">
            <w:pPr>
              <w:pStyle w:val="NormalinTable"/>
              <w:tabs>
                <w:tab w:val="left" w:pos="1250"/>
              </w:tabs>
              <w:rPr>
                <w:ins w:id="4211" w:author="David Owen" w:date="2019-06-14T17:03:00Z"/>
              </w:rPr>
            </w:pPr>
            <w:ins w:id="4212" w:author="David Owen" w:date="2019-06-14T17:03:00Z">
              <w:r>
                <w:t xml:space="preserve">1/1/22 to 31/12/22: 5.80% + </w:t>
              </w:r>
            </w:ins>
            <w:ins w:id="4213" w:author="David Owen" w:date="2019-06-14T17:04:00Z">
              <w:r w:rsidR="00482967">
                <w:t>64.4</w:t>
              </w:r>
            </w:ins>
            <w:ins w:id="4214" w:author="David Owen" w:date="2019-06-14T17:03:00Z">
              <w:r>
                <w:t>00 € / 100 kg</w:t>
              </w:r>
            </w:ins>
          </w:p>
          <w:p w14:paraId="36834B89" w14:textId="422162D6" w:rsidR="007C5149" w:rsidRDefault="007C5149" w:rsidP="007C5149">
            <w:pPr>
              <w:pStyle w:val="NormalinTable"/>
              <w:tabs>
                <w:tab w:val="left" w:pos="1250"/>
              </w:tabs>
              <w:rPr>
                <w:ins w:id="4215" w:author="David Owen" w:date="2019-06-14T17:03:00Z"/>
              </w:rPr>
            </w:pPr>
            <w:ins w:id="4216" w:author="David Owen" w:date="2019-06-14T17:03:00Z">
              <w:r>
                <w:t xml:space="preserve">1/1/23 to 31/12/23: 4.60% + </w:t>
              </w:r>
              <w:r w:rsidR="00482967">
                <w:t>51.5</w:t>
              </w:r>
              <w:r>
                <w:t>00 € / 100 kg</w:t>
              </w:r>
            </w:ins>
          </w:p>
          <w:p w14:paraId="65F5A541" w14:textId="23C5D37F" w:rsidR="007C5149" w:rsidRDefault="007C5149" w:rsidP="007C5149">
            <w:pPr>
              <w:pStyle w:val="NormalinTable"/>
              <w:tabs>
                <w:tab w:val="left" w:pos="1250"/>
              </w:tabs>
              <w:rPr>
                <w:ins w:id="4217" w:author="David Owen" w:date="2019-06-14T17:03:00Z"/>
              </w:rPr>
            </w:pPr>
            <w:ins w:id="4218" w:author="David Owen" w:date="2019-06-14T17:03:00Z">
              <w:r>
                <w:t xml:space="preserve">1/1/24 to 31/12/24: 3.40% + </w:t>
              </w:r>
              <w:r w:rsidR="00D435B0">
                <w:t>38.6</w:t>
              </w:r>
              <w:r>
                <w:t>00 € / 100 kg</w:t>
              </w:r>
            </w:ins>
          </w:p>
          <w:p w14:paraId="1BD18A54" w14:textId="75C46DBE" w:rsidR="007C5149" w:rsidRDefault="007C5149" w:rsidP="007C5149">
            <w:pPr>
              <w:pStyle w:val="NormalinTable"/>
              <w:tabs>
                <w:tab w:val="left" w:pos="1250"/>
              </w:tabs>
              <w:rPr>
                <w:ins w:id="4219" w:author="David Owen" w:date="2019-06-14T17:03:00Z"/>
              </w:rPr>
            </w:pPr>
            <w:ins w:id="4220" w:author="David Owen" w:date="2019-06-14T17:03:00Z">
              <w:r>
                <w:t xml:space="preserve">1/1/25 to 31/12/25: 2.30% + </w:t>
              </w:r>
              <w:r w:rsidR="00D435B0">
                <w:t>25.7</w:t>
              </w:r>
              <w:r>
                <w:t>00 € / 100 kg</w:t>
              </w:r>
            </w:ins>
          </w:p>
          <w:p w14:paraId="50B47894" w14:textId="5BBC5283" w:rsidR="007C5149" w:rsidRDefault="007C5149" w:rsidP="007C5149">
            <w:pPr>
              <w:pStyle w:val="NormalinTable"/>
              <w:tabs>
                <w:tab w:val="left" w:pos="1250"/>
              </w:tabs>
              <w:rPr>
                <w:ins w:id="4221" w:author="David Owen" w:date="2019-06-14T17:03:00Z"/>
              </w:rPr>
            </w:pPr>
            <w:ins w:id="4222" w:author="David Owen" w:date="2019-06-14T17:03:00Z">
              <w:r>
                <w:t xml:space="preserve">1/1/26 to 31/12/26: 1.10% + </w:t>
              </w:r>
              <w:r w:rsidR="00D435B0">
                <w:t>12.8</w:t>
              </w:r>
              <w:r>
                <w:t>00 € / 100 kg</w:t>
              </w:r>
            </w:ins>
          </w:p>
          <w:p w14:paraId="02D2A3E8" w14:textId="45EC12A5" w:rsidR="007C5149" w:rsidRDefault="007C5149" w:rsidP="00FC0611">
            <w:pPr>
              <w:pStyle w:val="NormalinTable"/>
              <w:tabs>
                <w:tab w:val="left" w:pos="1250"/>
              </w:tabs>
            </w:pPr>
            <w:ins w:id="4223" w:author="David Owen" w:date="2019-06-14T17:03:00Z">
              <w:r>
                <w:t>From 1/1/27: 0.00%</w:t>
              </w:r>
            </w:ins>
          </w:p>
        </w:tc>
      </w:tr>
      <w:tr w:rsidR="00E77514" w14:paraId="2D453999" w14:textId="77777777" w:rsidTr="00066BD6">
        <w:trPr>
          <w:cantSplit/>
        </w:trPr>
        <w:tc>
          <w:tcPr>
            <w:tcW w:w="0" w:type="auto"/>
            <w:tcBorders>
              <w:top w:val="single" w:sz="4" w:space="0" w:color="A6A6A6" w:themeColor="background1" w:themeShade="A6"/>
              <w:right w:val="single" w:sz="4" w:space="0" w:color="000000" w:themeColor="text1"/>
            </w:tcBorders>
          </w:tcPr>
          <w:p w14:paraId="5B2A3EEC" w14:textId="77777777" w:rsidR="00E77514" w:rsidRDefault="00E77514" w:rsidP="00FC0611">
            <w:pPr>
              <w:pStyle w:val="NormalinTable"/>
            </w:pPr>
            <w:r>
              <w:rPr>
                <w:b/>
              </w:rPr>
              <w:t>0204425000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67A2B0" w14:textId="20C2A9C7" w:rsidR="00E77514" w:rsidRDefault="002122E0" w:rsidP="00FC0611">
            <w:pPr>
              <w:pStyle w:val="NormalinTable"/>
              <w:tabs>
                <w:tab w:val="left" w:pos="1250"/>
              </w:tabs>
              <w:rPr>
                <w:ins w:id="4224" w:author="David Owen" w:date="2019-06-14T17:05:00Z"/>
              </w:rPr>
            </w:pPr>
            <w:ins w:id="4225" w:author="David Owen" w:date="2019-06-14T16:44:00Z">
              <w:r>
                <w:t xml:space="preserve">To 31/12/19: </w:t>
              </w:r>
            </w:ins>
            <w:r w:rsidR="00E77514">
              <w:t>9.30% + 121.800 € / 100 kg</w:t>
            </w:r>
          </w:p>
          <w:p w14:paraId="5004B897" w14:textId="43EDF6A2" w:rsidR="00CA4C06" w:rsidRDefault="00CA4C06" w:rsidP="00CA4C06">
            <w:pPr>
              <w:pStyle w:val="NormalinTable"/>
              <w:tabs>
                <w:tab w:val="left" w:pos="1250"/>
              </w:tabs>
              <w:rPr>
                <w:ins w:id="4226" w:author="David Owen" w:date="2019-06-14T17:05:00Z"/>
              </w:rPr>
            </w:pPr>
            <w:ins w:id="4227" w:author="David Owen" w:date="2019-06-14T17:05:00Z">
              <w:r>
                <w:t xml:space="preserve">1/1/20 to 31/12/20: 8.10% + </w:t>
              </w:r>
              <w:r w:rsidR="006A0513">
                <w:t>106.5</w:t>
              </w:r>
              <w:r>
                <w:t>00 € / 100 kg</w:t>
              </w:r>
            </w:ins>
          </w:p>
          <w:p w14:paraId="602A6400" w14:textId="2D21D016" w:rsidR="00CA4C06" w:rsidRDefault="00CA4C06" w:rsidP="00CA4C06">
            <w:pPr>
              <w:pStyle w:val="NormalinTable"/>
              <w:tabs>
                <w:tab w:val="left" w:pos="1250"/>
              </w:tabs>
              <w:rPr>
                <w:ins w:id="4228" w:author="David Owen" w:date="2019-06-14T17:05:00Z"/>
              </w:rPr>
            </w:pPr>
            <w:ins w:id="4229" w:author="David Owen" w:date="2019-06-14T17:05:00Z">
              <w:r>
                <w:t xml:space="preserve">1/1/21 to 31/12/21: 6.90% + </w:t>
              </w:r>
              <w:r w:rsidR="006A0513">
                <w:t>91.3</w:t>
              </w:r>
              <w:r>
                <w:t>00 € / 100 kg</w:t>
              </w:r>
            </w:ins>
          </w:p>
          <w:p w14:paraId="554B4A76" w14:textId="2CE710B4" w:rsidR="00CA4C06" w:rsidRDefault="00CA4C06" w:rsidP="00CA4C06">
            <w:pPr>
              <w:pStyle w:val="NormalinTable"/>
              <w:tabs>
                <w:tab w:val="left" w:pos="1250"/>
              </w:tabs>
              <w:rPr>
                <w:ins w:id="4230" w:author="David Owen" w:date="2019-06-14T17:05:00Z"/>
              </w:rPr>
            </w:pPr>
            <w:ins w:id="4231" w:author="David Owen" w:date="2019-06-14T17:05:00Z">
              <w:r>
                <w:t xml:space="preserve">1/1/22 to 31/12/22: 5.80% + </w:t>
              </w:r>
              <w:r w:rsidR="006A0513">
                <w:t>76.1</w:t>
              </w:r>
              <w:r>
                <w:t>00 € / 100 kg</w:t>
              </w:r>
            </w:ins>
          </w:p>
          <w:p w14:paraId="44747160" w14:textId="79860D38" w:rsidR="00CA4C06" w:rsidRDefault="00CA4C06" w:rsidP="00CA4C06">
            <w:pPr>
              <w:pStyle w:val="NormalinTable"/>
              <w:tabs>
                <w:tab w:val="left" w:pos="1250"/>
              </w:tabs>
              <w:rPr>
                <w:ins w:id="4232" w:author="David Owen" w:date="2019-06-14T17:05:00Z"/>
              </w:rPr>
            </w:pPr>
            <w:ins w:id="4233" w:author="David Owen" w:date="2019-06-14T17:05:00Z">
              <w:r>
                <w:t xml:space="preserve">1/1/23 to 31/12/23: 4.60% + </w:t>
              </w:r>
              <w:r w:rsidR="006A0513">
                <w:t>60.9</w:t>
              </w:r>
              <w:r>
                <w:t>00 € / 100 kg</w:t>
              </w:r>
            </w:ins>
          </w:p>
          <w:p w14:paraId="422E47EA" w14:textId="7DBF79F2" w:rsidR="00CA4C06" w:rsidRDefault="00CA4C06" w:rsidP="00CA4C06">
            <w:pPr>
              <w:pStyle w:val="NormalinTable"/>
              <w:tabs>
                <w:tab w:val="left" w:pos="1250"/>
              </w:tabs>
              <w:rPr>
                <w:ins w:id="4234" w:author="David Owen" w:date="2019-06-14T17:05:00Z"/>
              </w:rPr>
            </w:pPr>
            <w:ins w:id="4235" w:author="David Owen" w:date="2019-06-14T17:05:00Z">
              <w:r>
                <w:t xml:space="preserve">1/1/24 to 31/12/24: 3.40% + </w:t>
              </w:r>
              <w:r w:rsidR="006A0513">
                <w:t>45.6</w:t>
              </w:r>
              <w:r>
                <w:t>00 € / 100 kg</w:t>
              </w:r>
            </w:ins>
          </w:p>
          <w:p w14:paraId="0489C643" w14:textId="0A480758" w:rsidR="00CA4C06" w:rsidRDefault="00CA4C06" w:rsidP="00CA4C06">
            <w:pPr>
              <w:pStyle w:val="NormalinTable"/>
              <w:tabs>
                <w:tab w:val="left" w:pos="1250"/>
              </w:tabs>
              <w:rPr>
                <w:ins w:id="4236" w:author="David Owen" w:date="2019-06-14T17:05:00Z"/>
              </w:rPr>
            </w:pPr>
            <w:ins w:id="4237" w:author="David Owen" w:date="2019-06-14T17:05:00Z">
              <w:r>
                <w:t>1/1/25 to 31/12/25: 2.30% + 30.400 € / 100 kg</w:t>
              </w:r>
            </w:ins>
          </w:p>
          <w:p w14:paraId="34879B2F" w14:textId="11810030" w:rsidR="00CA4C06" w:rsidRDefault="00CA4C06" w:rsidP="00CA4C06">
            <w:pPr>
              <w:pStyle w:val="NormalinTable"/>
              <w:tabs>
                <w:tab w:val="left" w:pos="1250"/>
              </w:tabs>
              <w:rPr>
                <w:ins w:id="4238" w:author="David Owen" w:date="2019-06-14T17:05:00Z"/>
              </w:rPr>
            </w:pPr>
            <w:ins w:id="4239" w:author="David Owen" w:date="2019-06-14T17:05:00Z">
              <w:r>
                <w:t>1/1/26 to 31/12/26: 1.10% + 15.200 € / 100 kg</w:t>
              </w:r>
            </w:ins>
          </w:p>
          <w:p w14:paraId="7EBCD506" w14:textId="7C29E3EE" w:rsidR="00CA4C06" w:rsidRDefault="00CA4C06" w:rsidP="00FC0611">
            <w:pPr>
              <w:pStyle w:val="NormalinTable"/>
              <w:tabs>
                <w:tab w:val="left" w:pos="1250"/>
              </w:tabs>
            </w:pPr>
            <w:ins w:id="4240" w:author="David Owen" w:date="2019-06-14T17:05:00Z">
              <w:r>
                <w:t>From 1/1/27: 0.00%</w:t>
              </w:r>
            </w:ins>
          </w:p>
        </w:tc>
      </w:tr>
      <w:tr w:rsidR="00E77514" w14:paraId="557EF518" w14:textId="77777777" w:rsidTr="00066BD6">
        <w:trPr>
          <w:cantSplit/>
        </w:trPr>
        <w:tc>
          <w:tcPr>
            <w:tcW w:w="0" w:type="auto"/>
            <w:tcBorders>
              <w:top w:val="single" w:sz="4" w:space="0" w:color="A6A6A6" w:themeColor="background1" w:themeShade="A6"/>
              <w:right w:val="single" w:sz="4" w:space="0" w:color="000000" w:themeColor="text1"/>
            </w:tcBorders>
          </w:tcPr>
          <w:p w14:paraId="53BF6425" w14:textId="77777777" w:rsidR="00E77514" w:rsidRDefault="00E77514" w:rsidP="00FC0611">
            <w:pPr>
              <w:pStyle w:val="NormalinTable"/>
            </w:pPr>
            <w:r>
              <w:rPr>
                <w:b/>
              </w:rPr>
              <w:lastRenderedPageBreak/>
              <w:t>0204429000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EB174F" w14:textId="77777777" w:rsidR="00E77514" w:rsidRDefault="002122E0" w:rsidP="00FC0611">
            <w:pPr>
              <w:pStyle w:val="NormalinTable"/>
              <w:tabs>
                <w:tab w:val="left" w:pos="1250"/>
              </w:tabs>
              <w:rPr>
                <w:ins w:id="4241" w:author="David Owen" w:date="2019-06-14T17:06:00Z"/>
              </w:rPr>
            </w:pPr>
            <w:ins w:id="4242" w:author="David Owen" w:date="2019-06-14T16:44:00Z">
              <w:r>
                <w:t xml:space="preserve">To 31/12/19: </w:t>
              </w:r>
            </w:ins>
            <w:r w:rsidR="00E77514">
              <w:t>9.30% + 121.800 € / 100 kg</w:t>
            </w:r>
          </w:p>
          <w:p w14:paraId="77E9E41F" w14:textId="77777777" w:rsidR="006A0513" w:rsidRDefault="006A0513" w:rsidP="006A0513">
            <w:pPr>
              <w:pStyle w:val="NormalinTable"/>
              <w:tabs>
                <w:tab w:val="left" w:pos="1250"/>
              </w:tabs>
              <w:rPr>
                <w:ins w:id="4243" w:author="David Owen" w:date="2019-06-14T17:06:00Z"/>
              </w:rPr>
            </w:pPr>
            <w:ins w:id="4244" w:author="David Owen" w:date="2019-06-14T17:06:00Z">
              <w:r>
                <w:t>1/1/20 to 31/12/20: 8.10% + 106.500 € / 100 kg</w:t>
              </w:r>
            </w:ins>
          </w:p>
          <w:p w14:paraId="62E182D4" w14:textId="77777777" w:rsidR="006A0513" w:rsidRDefault="006A0513" w:rsidP="006A0513">
            <w:pPr>
              <w:pStyle w:val="NormalinTable"/>
              <w:tabs>
                <w:tab w:val="left" w:pos="1250"/>
              </w:tabs>
              <w:rPr>
                <w:ins w:id="4245" w:author="David Owen" w:date="2019-06-14T17:06:00Z"/>
              </w:rPr>
            </w:pPr>
            <w:ins w:id="4246" w:author="David Owen" w:date="2019-06-14T17:06:00Z">
              <w:r>
                <w:t>1/1/21 to 31/12/21: 6.90% + 91.300 € / 100 kg</w:t>
              </w:r>
            </w:ins>
          </w:p>
          <w:p w14:paraId="0064EBBE" w14:textId="77777777" w:rsidR="006A0513" w:rsidRDefault="006A0513" w:rsidP="006A0513">
            <w:pPr>
              <w:pStyle w:val="NormalinTable"/>
              <w:tabs>
                <w:tab w:val="left" w:pos="1250"/>
              </w:tabs>
              <w:rPr>
                <w:ins w:id="4247" w:author="David Owen" w:date="2019-06-14T17:06:00Z"/>
              </w:rPr>
            </w:pPr>
            <w:ins w:id="4248" w:author="David Owen" w:date="2019-06-14T17:06:00Z">
              <w:r>
                <w:t>1/1/22 to 31/12/22: 5.80% + 76.100 € / 100 kg</w:t>
              </w:r>
            </w:ins>
          </w:p>
          <w:p w14:paraId="3AB47AA4" w14:textId="77777777" w:rsidR="006A0513" w:rsidRDefault="006A0513" w:rsidP="006A0513">
            <w:pPr>
              <w:pStyle w:val="NormalinTable"/>
              <w:tabs>
                <w:tab w:val="left" w:pos="1250"/>
              </w:tabs>
              <w:rPr>
                <w:ins w:id="4249" w:author="David Owen" w:date="2019-06-14T17:06:00Z"/>
              </w:rPr>
            </w:pPr>
            <w:ins w:id="4250" w:author="David Owen" w:date="2019-06-14T17:06:00Z">
              <w:r>
                <w:t>1/1/23 to 31/12/23: 4.60% + 60.900 € / 100 kg</w:t>
              </w:r>
            </w:ins>
          </w:p>
          <w:p w14:paraId="38D1BC46" w14:textId="77777777" w:rsidR="006A0513" w:rsidRDefault="006A0513" w:rsidP="006A0513">
            <w:pPr>
              <w:pStyle w:val="NormalinTable"/>
              <w:tabs>
                <w:tab w:val="left" w:pos="1250"/>
              </w:tabs>
              <w:rPr>
                <w:ins w:id="4251" w:author="David Owen" w:date="2019-06-14T17:06:00Z"/>
              </w:rPr>
            </w:pPr>
            <w:ins w:id="4252" w:author="David Owen" w:date="2019-06-14T17:06:00Z">
              <w:r>
                <w:t>1/1/24 to 31/12/24: 3.40% + 45.600 € / 100 kg</w:t>
              </w:r>
            </w:ins>
          </w:p>
          <w:p w14:paraId="6130915C" w14:textId="77777777" w:rsidR="006A0513" w:rsidRDefault="006A0513" w:rsidP="006A0513">
            <w:pPr>
              <w:pStyle w:val="NormalinTable"/>
              <w:tabs>
                <w:tab w:val="left" w:pos="1250"/>
              </w:tabs>
              <w:rPr>
                <w:ins w:id="4253" w:author="David Owen" w:date="2019-06-14T17:06:00Z"/>
              </w:rPr>
            </w:pPr>
            <w:ins w:id="4254" w:author="David Owen" w:date="2019-06-14T17:06:00Z">
              <w:r>
                <w:t>1/1/25 to 31/12/25: 2.30% + 30.400 € / 100 kg</w:t>
              </w:r>
            </w:ins>
          </w:p>
          <w:p w14:paraId="1F455EA6" w14:textId="77777777" w:rsidR="006A0513" w:rsidRDefault="006A0513" w:rsidP="006A0513">
            <w:pPr>
              <w:pStyle w:val="NormalinTable"/>
              <w:tabs>
                <w:tab w:val="left" w:pos="1250"/>
              </w:tabs>
              <w:rPr>
                <w:ins w:id="4255" w:author="David Owen" w:date="2019-06-14T17:06:00Z"/>
              </w:rPr>
            </w:pPr>
            <w:ins w:id="4256" w:author="David Owen" w:date="2019-06-14T17:06:00Z">
              <w:r>
                <w:t>1/1/26 to 31/12/26: 1.10% + 15.200 € / 100 kg</w:t>
              </w:r>
            </w:ins>
          </w:p>
          <w:p w14:paraId="7071B6CE" w14:textId="434CD32E" w:rsidR="006A0513" w:rsidRDefault="006A0513" w:rsidP="006A0513">
            <w:pPr>
              <w:pStyle w:val="NormalinTable"/>
              <w:tabs>
                <w:tab w:val="left" w:pos="1250"/>
              </w:tabs>
            </w:pPr>
            <w:ins w:id="4257" w:author="David Owen" w:date="2019-06-14T17:06:00Z">
              <w:r>
                <w:t>From 1/1/27: 0.00%</w:t>
              </w:r>
            </w:ins>
          </w:p>
        </w:tc>
      </w:tr>
      <w:tr w:rsidR="00E77514" w14:paraId="4F433132" w14:textId="77777777" w:rsidTr="00066BD6">
        <w:trPr>
          <w:cantSplit/>
        </w:trPr>
        <w:tc>
          <w:tcPr>
            <w:tcW w:w="0" w:type="auto"/>
            <w:tcBorders>
              <w:top w:val="single" w:sz="4" w:space="0" w:color="A6A6A6" w:themeColor="background1" w:themeShade="A6"/>
              <w:right w:val="single" w:sz="4" w:space="0" w:color="000000" w:themeColor="text1"/>
            </w:tcBorders>
          </w:tcPr>
          <w:p w14:paraId="028D8818" w14:textId="77777777" w:rsidR="00E77514" w:rsidRDefault="00E77514" w:rsidP="00FC0611">
            <w:pPr>
              <w:pStyle w:val="NormalinTable"/>
            </w:pPr>
            <w:r>
              <w:rPr>
                <w:b/>
              </w:rPr>
              <w:t>0204430000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1FCB61" w14:textId="77777777" w:rsidR="00E77514" w:rsidRDefault="00FD3ACE" w:rsidP="00FC0611">
            <w:pPr>
              <w:pStyle w:val="NormalinTable"/>
              <w:tabs>
                <w:tab w:val="left" w:pos="1250"/>
              </w:tabs>
              <w:rPr>
                <w:ins w:id="4258" w:author="David Owen" w:date="2019-06-14T17:06:00Z"/>
              </w:rPr>
            </w:pPr>
            <w:ins w:id="4259" w:author="David Owen" w:date="2019-06-14T16:46:00Z">
              <w:r>
                <w:t xml:space="preserve">To 31/12/19: </w:t>
              </w:r>
            </w:ins>
            <w:r w:rsidR="00E77514">
              <w:t>9.30% + 170.500 € / 100 kg</w:t>
            </w:r>
          </w:p>
          <w:p w14:paraId="34CA3A21" w14:textId="30F209AB" w:rsidR="004F3264" w:rsidRDefault="004F3264" w:rsidP="004F3264">
            <w:pPr>
              <w:pStyle w:val="NormalinTable"/>
              <w:tabs>
                <w:tab w:val="left" w:pos="1250"/>
              </w:tabs>
              <w:rPr>
                <w:ins w:id="4260" w:author="David Owen" w:date="2019-06-14T17:06:00Z"/>
              </w:rPr>
            </w:pPr>
            <w:ins w:id="4261" w:author="David Owen" w:date="2019-06-14T17:06:00Z">
              <w:r>
                <w:t>1/1/20 to 31/12/20: 8.10% + 1</w:t>
              </w:r>
            </w:ins>
            <w:ins w:id="4262" w:author="David Owen" w:date="2019-06-14T17:07:00Z">
              <w:r w:rsidR="00CC08D8">
                <w:t>49.2</w:t>
              </w:r>
            </w:ins>
            <w:ins w:id="4263" w:author="David Owen" w:date="2019-06-14T17:06:00Z">
              <w:r>
                <w:t>00 € / 100 kg</w:t>
              </w:r>
            </w:ins>
          </w:p>
          <w:p w14:paraId="4D24E16C" w14:textId="597192D8" w:rsidR="004F3264" w:rsidRDefault="004F3264" w:rsidP="004F3264">
            <w:pPr>
              <w:pStyle w:val="NormalinTable"/>
              <w:tabs>
                <w:tab w:val="left" w:pos="1250"/>
              </w:tabs>
              <w:rPr>
                <w:ins w:id="4264" w:author="David Owen" w:date="2019-06-14T17:06:00Z"/>
              </w:rPr>
            </w:pPr>
            <w:ins w:id="4265" w:author="David Owen" w:date="2019-06-14T17:06:00Z">
              <w:r>
                <w:t xml:space="preserve">1/1/21 to 31/12/21: 6.90% + </w:t>
              </w:r>
            </w:ins>
            <w:ins w:id="4266" w:author="David Owen" w:date="2019-06-14T17:07:00Z">
              <w:r w:rsidR="00CC08D8">
                <w:t>127.9</w:t>
              </w:r>
            </w:ins>
            <w:ins w:id="4267" w:author="David Owen" w:date="2019-06-14T17:06:00Z">
              <w:r>
                <w:t>00 € / 100 kg</w:t>
              </w:r>
            </w:ins>
          </w:p>
          <w:p w14:paraId="1AE8D97B" w14:textId="4E5FF900" w:rsidR="004F3264" w:rsidRDefault="004F3264" w:rsidP="004F3264">
            <w:pPr>
              <w:pStyle w:val="NormalinTable"/>
              <w:tabs>
                <w:tab w:val="left" w:pos="1250"/>
              </w:tabs>
              <w:rPr>
                <w:ins w:id="4268" w:author="David Owen" w:date="2019-06-14T17:06:00Z"/>
              </w:rPr>
            </w:pPr>
            <w:ins w:id="4269" w:author="David Owen" w:date="2019-06-14T17:06:00Z">
              <w:r>
                <w:t xml:space="preserve">1/1/22 to 31/12/22: 5.80% </w:t>
              </w:r>
            </w:ins>
            <w:ins w:id="4270" w:author="David Owen" w:date="2019-06-14T17:07:00Z">
              <w:r w:rsidR="00CC08D8">
                <w:t>+ 106.5</w:t>
              </w:r>
            </w:ins>
            <w:ins w:id="4271" w:author="David Owen" w:date="2019-06-14T17:06:00Z">
              <w:r>
                <w:t>00 € / 100 kg</w:t>
              </w:r>
            </w:ins>
          </w:p>
          <w:p w14:paraId="71EC1713" w14:textId="457744B5" w:rsidR="004F3264" w:rsidRDefault="004F3264" w:rsidP="004F3264">
            <w:pPr>
              <w:pStyle w:val="NormalinTable"/>
              <w:tabs>
                <w:tab w:val="left" w:pos="1250"/>
              </w:tabs>
              <w:rPr>
                <w:ins w:id="4272" w:author="David Owen" w:date="2019-06-14T17:06:00Z"/>
              </w:rPr>
            </w:pPr>
            <w:ins w:id="4273" w:author="David Owen" w:date="2019-06-14T17:06:00Z">
              <w:r>
                <w:t xml:space="preserve">1/1/23 to 31/12/23: 4.60% + </w:t>
              </w:r>
              <w:r w:rsidR="00CC08D8">
                <w:t>8</w:t>
              </w:r>
            </w:ins>
            <w:ins w:id="4274" w:author="David Owen" w:date="2019-06-14T17:07:00Z">
              <w:r w:rsidR="00CC08D8">
                <w:t>5.2</w:t>
              </w:r>
            </w:ins>
            <w:ins w:id="4275" w:author="David Owen" w:date="2019-06-14T17:06:00Z">
              <w:r>
                <w:t>00 € / 100 kg</w:t>
              </w:r>
            </w:ins>
          </w:p>
          <w:p w14:paraId="093E3A7A" w14:textId="72BA5133" w:rsidR="004F3264" w:rsidRDefault="004F3264" w:rsidP="004F3264">
            <w:pPr>
              <w:pStyle w:val="NormalinTable"/>
              <w:tabs>
                <w:tab w:val="left" w:pos="1250"/>
              </w:tabs>
              <w:rPr>
                <w:ins w:id="4276" w:author="David Owen" w:date="2019-06-14T17:06:00Z"/>
              </w:rPr>
            </w:pPr>
            <w:ins w:id="4277" w:author="David Owen" w:date="2019-06-14T17:06:00Z">
              <w:r>
                <w:t>1/1/24 to 31/12/24: 3.40% + 63.900 € / 100 kg</w:t>
              </w:r>
            </w:ins>
          </w:p>
          <w:p w14:paraId="3356167D" w14:textId="34DA77F8" w:rsidR="004F3264" w:rsidRDefault="004F3264" w:rsidP="004F3264">
            <w:pPr>
              <w:pStyle w:val="NormalinTable"/>
              <w:tabs>
                <w:tab w:val="left" w:pos="1250"/>
              </w:tabs>
              <w:rPr>
                <w:ins w:id="4278" w:author="David Owen" w:date="2019-06-14T17:06:00Z"/>
              </w:rPr>
            </w:pPr>
            <w:ins w:id="4279" w:author="David Owen" w:date="2019-06-14T17:06:00Z">
              <w:r>
                <w:t>1/1/25 to 31/12/25: 2.30% + 42.600 € / 100 kg</w:t>
              </w:r>
            </w:ins>
          </w:p>
          <w:p w14:paraId="08A98DC8" w14:textId="273E1288" w:rsidR="004F3264" w:rsidRDefault="004F3264" w:rsidP="004F3264">
            <w:pPr>
              <w:pStyle w:val="NormalinTable"/>
              <w:tabs>
                <w:tab w:val="left" w:pos="1250"/>
              </w:tabs>
              <w:rPr>
                <w:ins w:id="4280" w:author="David Owen" w:date="2019-06-14T17:06:00Z"/>
              </w:rPr>
            </w:pPr>
            <w:ins w:id="4281" w:author="David Owen" w:date="2019-06-14T17:06:00Z">
              <w:r>
                <w:t>1/1/26 to 31/12/26: 1.10% + 21.300 € / 100 kg</w:t>
              </w:r>
            </w:ins>
          </w:p>
          <w:p w14:paraId="0AAAA330" w14:textId="43290968" w:rsidR="00CC08D8" w:rsidRDefault="004F3264" w:rsidP="004F3264">
            <w:pPr>
              <w:pStyle w:val="NormalinTable"/>
              <w:tabs>
                <w:tab w:val="left" w:pos="1250"/>
              </w:tabs>
            </w:pPr>
            <w:ins w:id="4282" w:author="David Owen" w:date="2019-06-14T17:06:00Z">
              <w:r>
                <w:t>From 1/1/27: 0.00%</w:t>
              </w:r>
            </w:ins>
          </w:p>
        </w:tc>
      </w:tr>
      <w:tr w:rsidR="00E77514" w14:paraId="2379AC01" w14:textId="77777777" w:rsidTr="00066BD6">
        <w:trPr>
          <w:cantSplit/>
        </w:trPr>
        <w:tc>
          <w:tcPr>
            <w:tcW w:w="0" w:type="auto"/>
            <w:tcBorders>
              <w:top w:val="single" w:sz="4" w:space="0" w:color="A6A6A6" w:themeColor="background1" w:themeShade="A6"/>
              <w:right w:val="single" w:sz="4" w:space="0" w:color="000000" w:themeColor="text1"/>
            </w:tcBorders>
          </w:tcPr>
          <w:p w14:paraId="5FC323F1" w14:textId="77777777" w:rsidR="00E77514" w:rsidRDefault="00E77514" w:rsidP="00FC0611">
            <w:pPr>
              <w:pStyle w:val="NormalinTable"/>
            </w:pPr>
            <w:r>
              <w:rPr>
                <w:b/>
              </w:rPr>
              <w:t>0204501100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C496B3" w14:textId="7E644F60" w:rsidR="00E77514" w:rsidRDefault="00B075E4" w:rsidP="00FC0611">
            <w:pPr>
              <w:pStyle w:val="NormalinTable"/>
              <w:tabs>
                <w:tab w:val="left" w:pos="1250"/>
              </w:tabs>
              <w:rPr>
                <w:ins w:id="4283" w:author="David Owen" w:date="2019-06-18T11:44:00Z"/>
              </w:rPr>
            </w:pPr>
            <w:ins w:id="4284" w:author="David Owen" w:date="2019-06-14T16:47:00Z">
              <w:r>
                <w:t xml:space="preserve">To 31/12/19: </w:t>
              </w:r>
            </w:ins>
            <w:r w:rsidR="00E77514">
              <w:t>6.40% + 85.600 € / 100 kg</w:t>
            </w:r>
          </w:p>
          <w:p w14:paraId="3E208DBD" w14:textId="32AE213C" w:rsidR="0048220B" w:rsidRDefault="0048220B" w:rsidP="0048220B">
            <w:pPr>
              <w:pStyle w:val="NormalinTable"/>
              <w:tabs>
                <w:tab w:val="left" w:pos="1250"/>
              </w:tabs>
              <w:rPr>
                <w:ins w:id="4285" w:author="David Owen" w:date="2019-06-18T11:44:00Z"/>
              </w:rPr>
            </w:pPr>
            <w:ins w:id="4286" w:author="David Owen" w:date="2019-06-18T11:44:00Z">
              <w:r>
                <w:t>1/1/20 to 31/12/20: 4.20% + 57.100 € / 100 kg</w:t>
              </w:r>
            </w:ins>
          </w:p>
          <w:p w14:paraId="01EA5E3C" w14:textId="6AC223D0" w:rsidR="0048220B" w:rsidRDefault="0048220B" w:rsidP="0048220B">
            <w:pPr>
              <w:pStyle w:val="NormalinTable"/>
              <w:tabs>
                <w:tab w:val="left" w:pos="1250"/>
              </w:tabs>
              <w:rPr>
                <w:ins w:id="4287" w:author="David Owen" w:date="2019-06-18T11:44:00Z"/>
              </w:rPr>
            </w:pPr>
            <w:ins w:id="4288" w:author="David Owen" w:date="2019-06-18T11:44:00Z">
              <w:r>
                <w:t>1/1/21 to 31/12/21: 2.10% + 28.500 € / 100 kg</w:t>
              </w:r>
            </w:ins>
          </w:p>
          <w:p w14:paraId="5C46CED5" w14:textId="77C2C279" w:rsidR="0048220B" w:rsidRDefault="0048220B" w:rsidP="00FC0611">
            <w:pPr>
              <w:pStyle w:val="NormalinTable"/>
              <w:tabs>
                <w:tab w:val="left" w:pos="1250"/>
              </w:tabs>
            </w:pPr>
            <w:ins w:id="4289" w:author="David Owen" w:date="2019-06-18T11:45:00Z">
              <w:r>
                <w:t>From 1/1/22: 0.00%</w:t>
              </w:r>
            </w:ins>
          </w:p>
        </w:tc>
      </w:tr>
      <w:tr w:rsidR="00E77514" w14:paraId="7ABF311C" w14:textId="77777777" w:rsidTr="00066BD6">
        <w:trPr>
          <w:cantSplit/>
        </w:trPr>
        <w:tc>
          <w:tcPr>
            <w:tcW w:w="0" w:type="auto"/>
            <w:tcBorders>
              <w:top w:val="single" w:sz="4" w:space="0" w:color="A6A6A6" w:themeColor="background1" w:themeShade="A6"/>
              <w:right w:val="single" w:sz="4" w:space="0" w:color="000000" w:themeColor="text1"/>
            </w:tcBorders>
          </w:tcPr>
          <w:p w14:paraId="0DC8680D" w14:textId="77777777" w:rsidR="00E77514" w:rsidRDefault="00E77514" w:rsidP="00FC0611">
            <w:pPr>
              <w:pStyle w:val="NormalinTable"/>
            </w:pPr>
            <w:r>
              <w:rPr>
                <w:b/>
              </w:rPr>
              <w:t>0204501300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3E8919" w14:textId="77777777" w:rsidR="00E77514" w:rsidRDefault="00B075E4" w:rsidP="00FC0611">
            <w:pPr>
              <w:pStyle w:val="NormalinTable"/>
              <w:tabs>
                <w:tab w:val="left" w:pos="1250"/>
              </w:tabs>
              <w:rPr>
                <w:ins w:id="4290" w:author="David Owen" w:date="2019-06-18T11:45:00Z"/>
              </w:rPr>
            </w:pPr>
            <w:ins w:id="4291" w:author="David Owen" w:date="2019-06-14T16:47:00Z">
              <w:r>
                <w:t xml:space="preserve">To 31/12/19: </w:t>
              </w:r>
            </w:ins>
            <w:r w:rsidR="00E77514">
              <w:t>6.40% + 59.900 € / 100 kg</w:t>
            </w:r>
          </w:p>
          <w:p w14:paraId="3F1E45DF" w14:textId="0AFF21C7" w:rsidR="0015020B" w:rsidRDefault="0015020B" w:rsidP="0015020B">
            <w:pPr>
              <w:pStyle w:val="NormalinTable"/>
              <w:tabs>
                <w:tab w:val="left" w:pos="1250"/>
              </w:tabs>
              <w:rPr>
                <w:ins w:id="4292" w:author="David Owen" w:date="2019-06-18T11:45:00Z"/>
              </w:rPr>
            </w:pPr>
            <w:ins w:id="4293" w:author="David Owen" w:date="2019-06-18T11:45:00Z">
              <w:r>
                <w:t xml:space="preserve">1/1/20 to 31/12/20: 4.20% + </w:t>
              </w:r>
            </w:ins>
            <w:ins w:id="4294" w:author="David Owen" w:date="2019-06-18T11:46:00Z">
              <w:r w:rsidR="006E3BF9">
                <w:t>39.9</w:t>
              </w:r>
            </w:ins>
            <w:ins w:id="4295" w:author="David Owen" w:date="2019-06-18T11:45:00Z">
              <w:r>
                <w:t>00 € / 100 kg</w:t>
              </w:r>
            </w:ins>
          </w:p>
          <w:p w14:paraId="076B41EC" w14:textId="27BBE39E" w:rsidR="0015020B" w:rsidRDefault="0015020B" w:rsidP="0015020B">
            <w:pPr>
              <w:pStyle w:val="NormalinTable"/>
              <w:tabs>
                <w:tab w:val="left" w:pos="1250"/>
              </w:tabs>
              <w:rPr>
                <w:ins w:id="4296" w:author="David Owen" w:date="2019-06-18T11:45:00Z"/>
              </w:rPr>
            </w:pPr>
            <w:ins w:id="4297" w:author="David Owen" w:date="2019-06-18T11:45:00Z">
              <w:r>
                <w:t xml:space="preserve">1/1/21 to 31/12/21: 2.10% + </w:t>
              </w:r>
            </w:ins>
            <w:ins w:id="4298" w:author="David Owen" w:date="2019-06-18T11:46:00Z">
              <w:r w:rsidR="006E3BF9">
                <w:t>19.</w:t>
              </w:r>
            </w:ins>
            <w:ins w:id="4299" w:author="David Owen" w:date="2019-06-18T11:47:00Z">
              <w:r w:rsidR="006E3BF9">
                <w:t>9</w:t>
              </w:r>
            </w:ins>
            <w:ins w:id="4300" w:author="David Owen" w:date="2019-06-18T11:45:00Z">
              <w:r>
                <w:t>00 € / 100 kg</w:t>
              </w:r>
            </w:ins>
          </w:p>
          <w:p w14:paraId="5C4C6B5A" w14:textId="38CCC045" w:rsidR="0015020B" w:rsidRDefault="0015020B" w:rsidP="0015020B">
            <w:pPr>
              <w:pStyle w:val="NormalinTable"/>
              <w:tabs>
                <w:tab w:val="left" w:pos="1250"/>
              </w:tabs>
            </w:pPr>
            <w:ins w:id="4301" w:author="David Owen" w:date="2019-06-18T11:45:00Z">
              <w:r>
                <w:t>From 1/1/22: 0.00%</w:t>
              </w:r>
            </w:ins>
          </w:p>
        </w:tc>
      </w:tr>
      <w:tr w:rsidR="00E77514" w14:paraId="6713B32E" w14:textId="77777777" w:rsidTr="00066BD6">
        <w:trPr>
          <w:cantSplit/>
        </w:trPr>
        <w:tc>
          <w:tcPr>
            <w:tcW w:w="0" w:type="auto"/>
            <w:tcBorders>
              <w:top w:val="single" w:sz="4" w:space="0" w:color="A6A6A6" w:themeColor="background1" w:themeShade="A6"/>
              <w:right w:val="single" w:sz="4" w:space="0" w:color="000000" w:themeColor="text1"/>
            </w:tcBorders>
          </w:tcPr>
          <w:p w14:paraId="13CC0213" w14:textId="77777777" w:rsidR="00E77514" w:rsidRDefault="00E77514" w:rsidP="00FC0611">
            <w:pPr>
              <w:pStyle w:val="NormalinTable"/>
            </w:pPr>
            <w:r>
              <w:rPr>
                <w:b/>
              </w:rPr>
              <w:t>0204501500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BAE2EC" w14:textId="77777777" w:rsidR="00E77514" w:rsidRDefault="00B075E4" w:rsidP="00FC0611">
            <w:pPr>
              <w:pStyle w:val="NormalinTable"/>
              <w:tabs>
                <w:tab w:val="left" w:pos="1250"/>
              </w:tabs>
              <w:rPr>
                <w:ins w:id="4302" w:author="David Owen" w:date="2019-06-18T11:45:00Z"/>
              </w:rPr>
            </w:pPr>
            <w:ins w:id="4303" w:author="David Owen" w:date="2019-06-14T16:47:00Z">
              <w:r>
                <w:t xml:space="preserve">To 31/12/19: </w:t>
              </w:r>
            </w:ins>
            <w:r w:rsidR="00E77514">
              <w:t>6.40% + 94.200 € / 100 kg</w:t>
            </w:r>
          </w:p>
          <w:p w14:paraId="13A05386" w14:textId="7AE386FE" w:rsidR="0015020B" w:rsidRDefault="0015020B" w:rsidP="0015020B">
            <w:pPr>
              <w:pStyle w:val="NormalinTable"/>
              <w:tabs>
                <w:tab w:val="left" w:pos="1250"/>
              </w:tabs>
              <w:rPr>
                <w:ins w:id="4304" w:author="David Owen" w:date="2019-06-18T11:45:00Z"/>
              </w:rPr>
            </w:pPr>
            <w:ins w:id="4305" w:author="David Owen" w:date="2019-06-18T11:45:00Z">
              <w:r>
                <w:t xml:space="preserve">1/1/20 to 31/12/20: 4.20% + </w:t>
              </w:r>
            </w:ins>
            <w:ins w:id="4306" w:author="David Owen" w:date="2019-06-18T11:47:00Z">
              <w:r w:rsidR="00077CFA">
                <w:t>62.800</w:t>
              </w:r>
            </w:ins>
            <w:ins w:id="4307" w:author="David Owen" w:date="2019-06-18T11:45:00Z">
              <w:r>
                <w:t xml:space="preserve"> € / 100 kg</w:t>
              </w:r>
            </w:ins>
          </w:p>
          <w:p w14:paraId="08B102B7" w14:textId="0BDEE498" w:rsidR="0015020B" w:rsidRDefault="0015020B" w:rsidP="0015020B">
            <w:pPr>
              <w:pStyle w:val="NormalinTable"/>
              <w:tabs>
                <w:tab w:val="left" w:pos="1250"/>
              </w:tabs>
              <w:rPr>
                <w:ins w:id="4308" w:author="David Owen" w:date="2019-06-18T11:45:00Z"/>
              </w:rPr>
            </w:pPr>
            <w:ins w:id="4309" w:author="David Owen" w:date="2019-06-18T11:45:00Z">
              <w:r>
                <w:t xml:space="preserve">1/1/21 to 31/12/21: 2.10% + </w:t>
              </w:r>
            </w:ins>
            <w:ins w:id="4310" w:author="David Owen" w:date="2019-06-18T11:47:00Z">
              <w:r w:rsidR="00077CFA">
                <w:t>31.4</w:t>
              </w:r>
            </w:ins>
            <w:ins w:id="4311" w:author="David Owen" w:date="2019-06-18T11:45:00Z">
              <w:r>
                <w:t>00 € / 100 kg</w:t>
              </w:r>
            </w:ins>
          </w:p>
          <w:p w14:paraId="147852F8" w14:textId="09C1E174" w:rsidR="0015020B" w:rsidRDefault="0015020B" w:rsidP="0015020B">
            <w:pPr>
              <w:pStyle w:val="NormalinTable"/>
              <w:tabs>
                <w:tab w:val="left" w:pos="1250"/>
              </w:tabs>
            </w:pPr>
            <w:ins w:id="4312" w:author="David Owen" w:date="2019-06-18T11:45:00Z">
              <w:r>
                <w:t>From 1/1/22: 0.00%</w:t>
              </w:r>
            </w:ins>
          </w:p>
        </w:tc>
      </w:tr>
      <w:tr w:rsidR="00E77514" w14:paraId="290420E2" w14:textId="77777777" w:rsidTr="00066BD6">
        <w:trPr>
          <w:cantSplit/>
        </w:trPr>
        <w:tc>
          <w:tcPr>
            <w:tcW w:w="0" w:type="auto"/>
            <w:tcBorders>
              <w:top w:val="single" w:sz="4" w:space="0" w:color="A6A6A6" w:themeColor="background1" w:themeShade="A6"/>
              <w:right w:val="single" w:sz="4" w:space="0" w:color="000000" w:themeColor="text1"/>
            </w:tcBorders>
          </w:tcPr>
          <w:p w14:paraId="79CDE9AA" w14:textId="77777777" w:rsidR="00E77514" w:rsidRDefault="00E77514" w:rsidP="00FC0611">
            <w:pPr>
              <w:pStyle w:val="NormalinTable"/>
            </w:pPr>
            <w:r>
              <w:rPr>
                <w:b/>
              </w:rPr>
              <w:t>0204501900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3EEC4E" w14:textId="77777777" w:rsidR="00E77514" w:rsidRDefault="00B075E4" w:rsidP="00FC0611">
            <w:pPr>
              <w:pStyle w:val="NormalinTable"/>
              <w:tabs>
                <w:tab w:val="left" w:pos="1250"/>
              </w:tabs>
              <w:rPr>
                <w:ins w:id="4313" w:author="David Owen" w:date="2019-06-18T11:45:00Z"/>
              </w:rPr>
            </w:pPr>
            <w:ins w:id="4314" w:author="David Owen" w:date="2019-06-14T16:47:00Z">
              <w:r>
                <w:t xml:space="preserve">To 31/12/19: </w:t>
              </w:r>
            </w:ins>
            <w:r w:rsidR="00E77514">
              <w:t>6.40% + 111.300 € / 100 kg</w:t>
            </w:r>
          </w:p>
          <w:p w14:paraId="63FC39BC" w14:textId="3F499BE4" w:rsidR="0015020B" w:rsidRDefault="0015020B" w:rsidP="0015020B">
            <w:pPr>
              <w:pStyle w:val="NormalinTable"/>
              <w:tabs>
                <w:tab w:val="left" w:pos="1250"/>
              </w:tabs>
              <w:rPr>
                <w:ins w:id="4315" w:author="David Owen" w:date="2019-06-18T11:45:00Z"/>
              </w:rPr>
            </w:pPr>
            <w:ins w:id="4316" w:author="David Owen" w:date="2019-06-18T11:45:00Z">
              <w:r>
                <w:t xml:space="preserve">1/1/20 to 31/12/20: 4.20% + </w:t>
              </w:r>
            </w:ins>
            <w:ins w:id="4317" w:author="David Owen" w:date="2019-06-18T11:47:00Z">
              <w:r w:rsidR="00077CFA">
                <w:t>74.2</w:t>
              </w:r>
            </w:ins>
            <w:ins w:id="4318" w:author="David Owen" w:date="2019-06-18T11:45:00Z">
              <w:r>
                <w:t>00 € / 100 kg</w:t>
              </w:r>
            </w:ins>
          </w:p>
          <w:p w14:paraId="5E3FD37C" w14:textId="1E9679CD" w:rsidR="0015020B" w:rsidRDefault="0015020B" w:rsidP="0015020B">
            <w:pPr>
              <w:pStyle w:val="NormalinTable"/>
              <w:tabs>
                <w:tab w:val="left" w:pos="1250"/>
              </w:tabs>
              <w:rPr>
                <w:ins w:id="4319" w:author="David Owen" w:date="2019-06-18T11:45:00Z"/>
              </w:rPr>
            </w:pPr>
            <w:ins w:id="4320" w:author="David Owen" w:date="2019-06-18T11:45:00Z">
              <w:r>
                <w:t xml:space="preserve">1/1/21 to 31/12/21: 2.10% + </w:t>
              </w:r>
            </w:ins>
            <w:ins w:id="4321" w:author="David Owen" w:date="2019-06-18T11:47:00Z">
              <w:r w:rsidR="00077CFA">
                <w:t>37.1</w:t>
              </w:r>
            </w:ins>
            <w:ins w:id="4322" w:author="David Owen" w:date="2019-06-18T11:45:00Z">
              <w:r>
                <w:t>00 € / 100 kg</w:t>
              </w:r>
            </w:ins>
          </w:p>
          <w:p w14:paraId="6B8A058F" w14:textId="51A1355B" w:rsidR="0015020B" w:rsidRDefault="0015020B" w:rsidP="0015020B">
            <w:pPr>
              <w:pStyle w:val="NormalinTable"/>
              <w:tabs>
                <w:tab w:val="left" w:pos="1250"/>
              </w:tabs>
            </w:pPr>
            <w:ins w:id="4323" w:author="David Owen" w:date="2019-06-18T11:45:00Z">
              <w:r>
                <w:t>From 1/1/22: 0.00%</w:t>
              </w:r>
            </w:ins>
          </w:p>
        </w:tc>
      </w:tr>
      <w:tr w:rsidR="00E77514" w14:paraId="0F95C757" w14:textId="77777777" w:rsidTr="00066BD6">
        <w:trPr>
          <w:cantSplit/>
        </w:trPr>
        <w:tc>
          <w:tcPr>
            <w:tcW w:w="0" w:type="auto"/>
            <w:tcBorders>
              <w:top w:val="single" w:sz="4" w:space="0" w:color="A6A6A6" w:themeColor="background1" w:themeShade="A6"/>
              <w:right w:val="single" w:sz="4" w:space="0" w:color="000000" w:themeColor="text1"/>
            </w:tcBorders>
          </w:tcPr>
          <w:p w14:paraId="1E6E412A" w14:textId="77777777" w:rsidR="00E77514" w:rsidRDefault="00E77514" w:rsidP="00FC0611">
            <w:pPr>
              <w:pStyle w:val="NormalinTable"/>
            </w:pPr>
            <w:r>
              <w:rPr>
                <w:b/>
              </w:rPr>
              <w:t>0204503100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5A0D30" w14:textId="77777777" w:rsidR="00E77514" w:rsidRDefault="00B075E4" w:rsidP="00FC0611">
            <w:pPr>
              <w:pStyle w:val="NormalinTable"/>
              <w:tabs>
                <w:tab w:val="left" w:pos="1250"/>
              </w:tabs>
              <w:rPr>
                <w:ins w:id="4324" w:author="David Owen" w:date="2019-06-18T11:45:00Z"/>
              </w:rPr>
            </w:pPr>
            <w:ins w:id="4325" w:author="David Owen" w:date="2019-06-14T16:47:00Z">
              <w:r>
                <w:t xml:space="preserve">To 31/12/19: </w:t>
              </w:r>
            </w:ins>
            <w:r w:rsidR="00E77514">
              <w:t>6.40% + 111.300 € / 100 kg</w:t>
            </w:r>
          </w:p>
          <w:p w14:paraId="69F4079A" w14:textId="77777777" w:rsidR="00077CFA" w:rsidRDefault="00077CFA" w:rsidP="00077CFA">
            <w:pPr>
              <w:pStyle w:val="NormalinTable"/>
              <w:tabs>
                <w:tab w:val="left" w:pos="1250"/>
              </w:tabs>
              <w:rPr>
                <w:ins w:id="4326" w:author="David Owen" w:date="2019-06-18T11:47:00Z"/>
              </w:rPr>
            </w:pPr>
            <w:ins w:id="4327" w:author="David Owen" w:date="2019-06-18T11:47:00Z">
              <w:r>
                <w:t>1/1/20 to 31/12/20: 4.20% + 74.200 € / 100 kg</w:t>
              </w:r>
            </w:ins>
          </w:p>
          <w:p w14:paraId="51D49661" w14:textId="77777777" w:rsidR="00077CFA" w:rsidRDefault="00077CFA" w:rsidP="00077CFA">
            <w:pPr>
              <w:pStyle w:val="NormalinTable"/>
              <w:tabs>
                <w:tab w:val="left" w:pos="1250"/>
              </w:tabs>
              <w:rPr>
                <w:ins w:id="4328" w:author="David Owen" w:date="2019-06-18T11:47:00Z"/>
              </w:rPr>
            </w:pPr>
            <w:ins w:id="4329" w:author="David Owen" w:date="2019-06-18T11:47:00Z">
              <w:r>
                <w:t>1/1/21 to 31/12/21: 2.10% + 37.100 € / 100 kg</w:t>
              </w:r>
            </w:ins>
          </w:p>
          <w:p w14:paraId="06C6B18B" w14:textId="6399F59B" w:rsidR="0015020B" w:rsidRDefault="00077CFA" w:rsidP="00077CFA">
            <w:pPr>
              <w:pStyle w:val="NormalinTable"/>
              <w:tabs>
                <w:tab w:val="left" w:pos="1250"/>
              </w:tabs>
            </w:pPr>
            <w:ins w:id="4330" w:author="David Owen" w:date="2019-06-18T11:47:00Z">
              <w:r>
                <w:t>From 1/1/22: 0.00%</w:t>
              </w:r>
            </w:ins>
          </w:p>
        </w:tc>
      </w:tr>
      <w:tr w:rsidR="00E77514" w14:paraId="0F76E791" w14:textId="77777777" w:rsidTr="00066BD6">
        <w:trPr>
          <w:cantSplit/>
        </w:trPr>
        <w:tc>
          <w:tcPr>
            <w:tcW w:w="0" w:type="auto"/>
            <w:tcBorders>
              <w:top w:val="single" w:sz="4" w:space="0" w:color="A6A6A6" w:themeColor="background1" w:themeShade="A6"/>
              <w:right w:val="single" w:sz="4" w:space="0" w:color="000000" w:themeColor="text1"/>
            </w:tcBorders>
          </w:tcPr>
          <w:p w14:paraId="000CFDAC" w14:textId="77777777" w:rsidR="00E77514" w:rsidRDefault="00E77514" w:rsidP="00FC0611">
            <w:pPr>
              <w:pStyle w:val="NormalinTable"/>
            </w:pPr>
            <w:r>
              <w:rPr>
                <w:b/>
              </w:rPr>
              <w:t>0204503900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614430" w14:textId="77777777" w:rsidR="00E77514" w:rsidRDefault="00B075E4" w:rsidP="00FC0611">
            <w:pPr>
              <w:pStyle w:val="NormalinTable"/>
              <w:tabs>
                <w:tab w:val="left" w:pos="1250"/>
              </w:tabs>
              <w:rPr>
                <w:ins w:id="4331" w:author="David Owen" w:date="2019-06-18T11:45:00Z"/>
              </w:rPr>
            </w:pPr>
            <w:ins w:id="4332" w:author="David Owen" w:date="2019-06-14T16:47:00Z">
              <w:r>
                <w:t xml:space="preserve">To 31/12/19: </w:t>
              </w:r>
            </w:ins>
            <w:r w:rsidR="00E77514">
              <w:t>6.40% + 155.900 € / 100 kg</w:t>
            </w:r>
          </w:p>
          <w:p w14:paraId="5381C485" w14:textId="3C308F01" w:rsidR="0015020B" w:rsidRDefault="0015020B" w:rsidP="0015020B">
            <w:pPr>
              <w:pStyle w:val="NormalinTable"/>
              <w:tabs>
                <w:tab w:val="left" w:pos="1250"/>
              </w:tabs>
              <w:rPr>
                <w:ins w:id="4333" w:author="David Owen" w:date="2019-06-18T11:45:00Z"/>
              </w:rPr>
            </w:pPr>
            <w:ins w:id="4334" w:author="David Owen" w:date="2019-06-18T11:45:00Z">
              <w:r>
                <w:t xml:space="preserve">1/1/20 to 31/12/20: 4.20% + </w:t>
              </w:r>
            </w:ins>
            <w:ins w:id="4335" w:author="David Owen" w:date="2019-06-18T11:48:00Z">
              <w:r w:rsidR="006F4F09">
                <w:t>103.9</w:t>
              </w:r>
            </w:ins>
            <w:ins w:id="4336" w:author="David Owen" w:date="2019-06-18T11:45:00Z">
              <w:r>
                <w:t>00 € / 100 kg</w:t>
              </w:r>
            </w:ins>
          </w:p>
          <w:p w14:paraId="345D0F6A" w14:textId="78DF91FD" w:rsidR="0015020B" w:rsidRDefault="0015020B" w:rsidP="0015020B">
            <w:pPr>
              <w:pStyle w:val="NormalinTable"/>
              <w:tabs>
                <w:tab w:val="left" w:pos="1250"/>
              </w:tabs>
              <w:rPr>
                <w:ins w:id="4337" w:author="David Owen" w:date="2019-06-18T11:45:00Z"/>
              </w:rPr>
            </w:pPr>
            <w:ins w:id="4338" w:author="David Owen" w:date="2019-06-18T11:45:00Z">
              <w:r>
                <w:t xml:space="preserve">1/1/21 to 31/12/21: 2.10% + </w:t>
              </w:r>
            </w:ins>
            <w:ins w:id="4339" w:author="David Owen" w:date="2019-06-18T11:48:00Z">
              <w:r w:rsidR="006F4F09">
                <w:t>51.9</w:t>
              </w:r>
            </w:ins>
            <w:ins w:id="4340" w:author="David Owen" w:date="2019-06-18T11:45:00Z">
              <w:r>
                <w:t>00 € / 100 kg</w:t>
              </w:r>
            </w:ins>
          </w:p>
          <w:p w14:paraId="0D6C5148" w14:textId="71251AF7" w:rsidR="0015020B" w:rsidRDefault="0015020B" w:rsidP="0015020B">
            <w:pPr>
              <w:pStyle w:val="NormalinTable"/>
              <w:tabs>
                <w:tab w:val="left" w:pos="1250"/>
              </w:tabs>
            </w:pPr>
            <w:ins w:id="4341" w:author="David Owen" w:date="2019-06-18T11:45:00Z">
              <w:r>
                <w:t>From 1/1/22: 0.00%</w:t>
              </w:r>
            </w:ins>
          </w:p>
        </w:tc>
      </w:tr>
      <w:tr w:rsidR="00E77514" w14:paraId="00BC6B02" w14:textId="77777777" w:rsidTr="00066BD6">
        <w:trPr>
          <w:cantSplit/>
        </w:trPr>
        <w:tc>
          <w:tcPr>
            <w:tcW w:w="0" w:type="auto"/>
            <w:tcBorders>
              <w:top w:val="single" w:sz="4" w:space="0" w:color="A6A6A6" w:themeColor="background1" w:themeShade="A6"/>
              <w:right w:val="single" w:sz="4" w:space="0" w:color="000000" w:themeColor="text1"/>
            </w:tcBorders>
          </w:tcPr>
          <w:p w14:paraId="5F9E4D7B" w14:textId="77777777" w:rsidR="00E77514" w:rsidRDefault="00E77514" w:rsidP="00FC0611">
            <w:pPr>
              <w:pStyle w:val="NormalinTable"/>
            </w:pPr>
            <w:r>
              <w:rPr>
                <w:b/>
              </w:rPr>
              <w:t>0204505100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91ECA5" w14:textId="77777777" w:rsidR="00E77514" w:rsidRDefault="00B075E4" w:rsidP="00FC0611">
            <w:pPr>
              <w:pStyle w:val="NormalinTable"/>
              <w:tabs>
                <w:tab w:val="left" w:pos="1250"/>
              </w:tabs>
              <w:rPr>
                <w:ins w:id="4342" w:author="David Owen" w:date="2019-06-18T11:45:00Z"/>
              </w:rPr>
            </w:pPr>
            <w:ins w:id="4343" w:author="David Owen" w:date="2019-06-14T16:47:00Z">
              <w:r>
                <w:t xml:space="preserve">To 31/12/19: </w:t>
              </w:r>
            </w:ins>
            <w:r w:rsidR="00E77514">
              <w:t>6.40% + 64.400 € / 100 kg</w:t>
            </w:r>
          </w:p>
          <w:p w14:paraId="4A3038ED" w14:textId="731F8A33" w:rsidR="0015020B" w:rsidRDefault="0015020B" w:rsidP="0015020B">
            <w:pPr>
              <w:pStyle w:val="NormalinTable"/>
              <w:tabs>
                <w:tab w:val="left" w:pos="1250"/>
              </w:tabs>
              <w:rPr>
                <w:ins w:id="4344" w:author="David Owen" w:date="2019-06-18T11:45:00Z"/>
              </w:rPr>
            </w:pPr>
            <w:ins w:id="4345" w:author="David Owen" w:date="2019-06-18T11:45:00Z">
              <w:r>
                <w:t xml:space="preserve">1/1/20 to 31/12/20: 4.20% + </w:t>
              </w:r>
            </w:ins>
            <w:ins w:id="4346" w:author="David Owen" w:date="2019-06-18T11:48:00Z">
              <w:r w:rsidR="006F4F09">
                <w:t>42.9</w:t>
              </w:r>
            </w:ins>
            <w:ins w:id="4347" w:author="David Owen" w:date="2019-06-18T11:45:00Z">
              <w:r>
                <w:t>00 € / 100 kg</w:t>
              </w:r>
            </w:ins>
          </w:p>
          <w:p w14:paraId="3704C4C6" w14:textId="3315E1D5" w:rsidR="0015020B" w:rsidRDefault="0015020B" w:rsidP="0015020B">
            <w:pPr>
              <w:pStyle w:val="NormalinTable"/>
              <w:tabs>
                <w:tab w:val="left" w:pos="1250"/>
              </w:tabs>
              <w:rPr>
                <w:ins w:id="4348" w:author="David Owen" w:date="2019-06-18T11:45:00Z"/>
              </w:rPr>
            </w:pPr>
            <w:ins w:id="4349" w:author="David Owen" w:date="2019-06-18T11:45:00Z">
              <w:r>
                <w:t>1/1/21 to 31/12/21: 2.10% + 2</w:t>
              </w:r>
            </w:ins>
            <w:ins w:id="4350" w:author="David Owen" w:date="2019-06-18T11:48:00Z">
              <w:r w:rsidR="006F4F09">
                <w:t>1.4</w:t>
              </w:r>
            </w:ins>
            <w:ins w:id="4351" w:author="David Owen" w:date="2019-06-18T11:45:00Z">
              <w:r>
                <w:t>00 € / 100 kg</w:t>
              </w:r>
            </w:ins>
          </w:p>
          <w:p w14:paraId="570F4AFB" w14:textId="4CFDB041" w:rsidR="0015020B" w:rsidRDefault="0015020B" w:rsidP="0015020B">
            <w:pPr>
              <w:pStyle w:val="NormalinTable"/>
              <w:tabs>
                <w:tab w:val="left" w:pos="1250"/>
              </w:tabs>
            </w:pPr>
            <w:ins w:id="4352" w:author="David Owen" w:date="2019-06-18T11:45:00Z">
              <w:r>
                <w:t>From 1/1/22: 0.00%</w:t>
              </w:r>
            </w:ins>
          </w:p>
        </w:tc>
      </w:tr>
      <w:tr w:rsidR="00E77514" w14:paraId="3EE4E4D8" w14:textId="77777777" w:rsidTr="00066BD6">
        <w:trPr>
          <w:cantSplit/>
        </w:trPr>
        <w:tc>
          <w:tcPr>
            <w:tcW w:w="0" w:type="auto"/>
            <w:tcBorders>
              <w:top w:val="single" w:sz="4" w:space="0" w:color="A6A6A6" w:themeColor="background1" w:themeShade="A6"/>
              <w:right w:val="single" w:sz="4" w:space="0" w:color="000000" w:themeColor="text1"/>
            </w:tcBorders>
          </w:tcPr>
          <w:p w14:paraId="5761EDD0" w14:textId="77777777" w:rsidR="00E77514" w:rsidRDefault="00E77514" w:rsidP="00FC0611">
            <w:pPr>
              <w:pStyle w:val="NormalinTable"/>
            </w:pPr>
            <w:r>
              <w:rPr>
                <w:b/>
              </w:rPr>
              <w:t>0204505300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3E516F" w14:textId="77777777" w:rsidR="00E77514" w:rsidRDefault="00B075E4" w:rsidP="00FC0611">
            <w:pPr>
              <w:pStyle w:val="NormalinTable"/>
              <w:tabs>
                <w:tab w:val="left" w:pos="1250"/>
              </w:tabs>
              <w:rPr>
                <w:ins w:id="4353" w:author="David Owen" w:date="2019-06-18T11:45:00Z"/>
              </w:rPr>
            </w:pPr>
            <w:ins w:id="4354" w:author="David Owen" w:date="2019-06-14T16:47:00Z">
              <w:r>
                <w:t xml:space="preserve">To 31/12/19: </w:t>
              </w:r>
            </w:ins>
            <w:r w:rsidR="00E77514">
              <w:t>6.40% + 45.100 € / 100 kg</w:t>
            </w:r>
          </w:p>
          <w:p w14:paraId="46C6FAB2" w14:textId="2E7ADB32" w:rsidR="0015020B" w:rsidRDefault="0015020B" w:rsidP="0015020B">
            <w:pPr>
              <w:pStyle w:val="NormalinTable"/>
              <w:tabs>
                <w:tab w:val="left" w:pos="1250"/>
              </w:tabs>
              <w:rPr>
                <w:ins w:id="4355" w:author="David Owen" w:date="2019-06-18T11:45:00Z"/>
              </w:rPr>
            </w:pPr>
            <w:ins w:id="4356" w:author="David Owen" w:date="2019-06-18T11:45:00Z">
              <w:r>
                <w:t xml:space="preserve">1/1/20 to 31/12/20: 4.20% + </w:t>
              </w:r>
            </w:ins>
            <w:ins w:id="4357" w:author="David Owen" w:date="2019-06-18T11:48:00Z">
              <w:r w:rsidR="00306619">
                <w:t>30.0</w:t>
              </w:r>
            </w:ins>
            <w:ins w:id="4358" w:author="David Owen" w:date="2019-06-18T11:45:00Z">
              <w:r>
                <w:t>00 € / 100 kg</w:t>
              </w:r>
            </w:ins>
          </w:p>
          <w:p w14:paraId="5A8C63AB" w14:textId="6DFB5F7B" w:rsidR="0015020B" w:rsidRDefault="0015020B" w:rsidP="0015020B">
            <w:pPr>
              <w:pStyle w:val="NormalinTable"/>
              <w:tabs>
                <w:tab w:val="left" w:pos="1250"/>
              </w:tabs>
              <w:rPr>
                <w:ins w:id="4359" w:author="David Owen" w:date="2019-06-18T11:45:00Z"/>
              </w:rPr>
            </w:pPr>
            <w:ins w:id="4360" w:author="David Owen" w:date="2019-06-18T11:45:00Z">
              <w:r>
                <w:t xml:space="preserve">1/1/21 to 31/12/21: 2.10% + </w:t>
              </w:r>
            </w:ins>
            <w:ins w:id="4361" w:author="David Owen" w:date="2019-06-18T11:48:00Z">
              <w:r w:rsidR="00306619">
                <w:t>15.0</w:t>
              </w:r>
            </w:ins>
            <w:ins w:id="4362" w:author="David Owen" w:date="2019-06-18T11:45:00Z">
              <w:r>
                <w:t>00 € / 100 kg</w:t>
              </w:r>
            </w:ins>
          </w:p>
          <w:p w14:paraId="62ED2658" w14:textId="56D86B44" w:rsidR="0015020B" w:rsidRDefault="0015020B" w:rsidP="0015020B">
            <w:pPr>
              <w:pStyle w:val="NormalinTable"/>
              <w:tabs>
                <w:tab w:val="left" w:pos="1250"/>
              </w:tabs>
            </w:pPr>
            <w:ins w:id="4363" w:author="David Owen" w:date="2019-06-18T11:45:00Z">
              <w:r>
                <w:t>From 1/1/22: 0.00%</w:t>
              </w:r>
            </w:ins>
          </w:p>
        </w:tc>
      </w:tr>
      <w:tr w:rsidR="00E77514" w14:paraId="2ABAAE00" w14:textId="77777777" w:rsidTr="00066BD6">
        <w:trPr>
          <w:cantSplit/>
        </w:trPr>
        <w:tc>
          <w:tcPr>
            <w:tcW w:w="0" w:type="auto"/>
            <w:tcBorders>
              <w:top w:val="single" w:sz="4" w:space="0" w:color="A6A6A6" w:themeColor="background1" w:themeShade="A6"/>
              <w:right w:val="single" w:sz="4" w:space="0" w:color="000000" w:themeColor="text1"/>
            </w:tcBorders>
          </w:tcPr>
          <w:p w14:paraId="6E2C1B5E" w14:textId="77777777" w:rsidR="00E77514" w:rsidRDefault="00E77514" w:rsidP="00FC0611">
            <w:pPr>
              <w:pStyle w:val="NormalinTable"/>
            </w:pPr>
            <w:r>
              <w:rPr>
                <w:b/>
              </w:rPr>
              <w:t>0204505500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CD6C55" w14:textId="77777777" w:rsidR="00E77514" w:rsidRDefault="00B075E4" w:rsidP="00FC0611">
            <w:pPr>
              <w:pStyle w:val="NormalinTable"/>
              <w:tabs>
                <w:tab w:val="left" w:pos="1250"/>
              </w:tabs>
              <w:rPr>
                <w:ins w:id="4364" w:author="David Owen" w:date="2019-06-18T11:45:00Z"/>
              </w:rPr>
            </w:pPr>
            <w:ins w:id="4365" w:author="David Owen" w:date="2019-06-14T16:47:00Z">
              <w:r>
                <w:t xml:space="preserve">To 31/12/19: </w:t>
              </w:r>
            </w:ins>
            <w:r w:rsidR="00E77514">
              <w:t>6.40% + 70.800 € / 100 kg</w:t>
            </w:r>
          </w:p>
          <w:p w14:paraId="48C1D0FF" w14:textId="0CE2B368" w:rsidR="0015020B" w:rsidRDefault="0015020B" w:rsidP="0015020B">
            <w:pPr>
              <w:pStyle w:val="NormalinTable"/>
              <w:tabs>
                <w:tab w:val="left" w:pos="1250"/>
              </w:tabs>
              <w:rPr>
                <w:ins w:id="4366" w:author="David Owen" w:date="2019-06-18T11:46:00Z"/>
              </w:rPr>
            </w:pPr>
            <w:ins w:id="4367" w:author="David Owen" w:date="2019-06-18T11:46:00Z">
              <w:r>
                <w:t xml:space="preserve">1/1/20 to 31/12/20: 4.20% + </w:t>
              </w:r>
            </w:ins>
            <w:ins w:id="4368" w:author="David Owen" w:date="2019-06-18T11:48:00Z">
              <w:r w:rsidR="00306619">
                <w:t>47.2</w:t>
              </w:r>
            </w:ins>
            <w:ins w:id="4369" w:author="David Owen" w:date="2019-06-18T11:46:00Z">
              <w:r>
                <w:t>00 € / 100 kg</w:t>
              </w:r>
            </w:ins>
          </w:p>
          <w:p w14:paraId="4E7B917D" w14:textId="6EA575C9" w:rsidR="0015020B" w:rsidRDefault="0015020B" w:rsidP="0015020B">
            <w:pPr>
              <w:pStyle w:val="NormalinTable"/>
              <w:tabs>
                <w:tab w:val="left" w:pos="1250"/>
              </w:tabs>
              <w:rPr>
                <w:ins w:id="4370" w:author="David Owen" w:date="2019-06-18T11:46:00Z"/>
              </w:rPr>
            </w:pPr>
            <w:ins w:id="4371" w:author="David Owen" w:date="2019-06-18T11:46:00Z">
              <w:r>
                <w:t>1/1/21 to 31/12/21: 2.10% + 2</w:t>
              </w:r>
            </w:ins>
            <w:ins w:id="4372" w:author="David Owen" w:date="2019-06-18T11:48:00Z">
              <w:r w:rsidR="00306619">
                <w:t>3</w:t>
              </w:r>
            </w:ins>
            <w:ins w:id="4373" w:author="David Owen" w:date="2019-06-18T11:49:00Z">
              <w:r w:rsidR="00306619">
                <w:t>.6</w:t>
              </w:r>
            </w:ins>
            <w:ins w:id="4374" w:author="David Owen" w:date="2019-06-18T11:46:00Z">
              <w:r>
                <w:t>00 € / 100 kg</w:t>
              </w:r>
            </w:ins>
          </w:p>
          <w:p w14:paraId="2D22CA61" w14:textId="758953DB" w:rsidR="0015020B" w:rsidRDefault="0015020B" w:rsidP="0015020B">
            <w:pPr>
              <w:pStyle w:val="NormalinTable"/>
              <w:tabs>
                <w:tab w:val="left" w:pos="1250"/>
              </w:tabs>
            </w:pPr>
            <w:ins w:id="4375" w:author="David Owen" w:date="2019-06-18T11:46:00Z">
              <w:r>
                <w:t>From 1/1/22: 0.00%</w:t>
              </w:r>
            </w:ins>
          </w:p>
        </w:tc>
      </w:tr>
      <w:tr w:rsidR="00E77514" w14:paraId="7D763689" w14:textId="77777777" w:rsidTr="00066BD6">
        <w:trPr>
          <w:cantSplit/>
        </w:trPr>
        <w:tc>
          <w:tcPr>
            <w:tcW w:w="0" w:type="auto"/>
            <w:tcBorders>
              <w:top w:val="single" w:sz="4" w:space="0" w:color="A6A6A6" w:themeColor="background1" w:themeShade="A6"/>
              <w:right w:val="single" w:sz="4" w:space="0" w:color="000000" w:themeColor="text1"/>
            </w:tcBorders>
          </w:tcPr>
          <w:p w14:paraId="56B209C5" w14:textId="77777777" w:rsidR="00E77514" w:rsidRDefault="00E77514" w:rsidP="00FC0611">
            <w:pPr>
              <w:pStyle w:val="NormalinTable"/>
            </w:pPr>
            <w:r>
              <w:rPr>
                <w:b/>
              </w:rPr>
              <w:t>0204505900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E60581" w14:textId="77777777" w:rsidR="00E77514" w:rsidRDefault="00B075E4" w:rsidP="00FC0611">
            <w:pPr>
              <w:pStyle w:val="NormalinTable"/>
              <w:tabs>
                <w:tab w:val="left" w:pos="1250"/>
              </w:tabs>
              <w:rPr>
                <w:ins w:id="4376" w:author="David Owen" w:date="2019-06-18T11:46:00Z"/>
              </w:rPr>
            </w:pPr>
            <w:ins w:id="4377" w:author="David Owen" w:date="2019-06-14T16:47:00Z">
              <w:r>
                <w:t xml:space="preserve">To 31/12/19: </w:t>
              </w:r>
            </w:ins>
            <w:r w:rsidR="00E77514">
              <w:t>6.40% + 83.700 € / 100 kg</w:t>
            </w:r>
          </w:p>
          <w:p w14:paraId="7F6E065E" w14:textId="5E9C3450" w:rsidR="0015020B" w:rsidRDefault="0015020B" w:rsidP="0015020B">
            <w:pPr>
              <w:pStyle w:val="NormalinTable"/>
              <w:tabs>
                <w:tab w:val="left" w:pos="1250"/>
              </w:tabs>
              <w:rPr>
                <w:ins w:id="4378" w:author="David Owen" w:date="2019-06-18T11:46:00Z"/>
              </w:rPr>
            </w:pPr>
            <w:ins w:id="4379" w:author="David Owen" w:date="2019-06-18T11:46:00Z">
              <w:r>
                <w:t xml:space="preserve">1/1/20 to 31/12/20: 4.20% + </w:t>
              </w:r>
            </w:ins>
            <w:ins w:id="4380" w:author="David Owen" w:date="2019-06-18T11:49:00Z">
              <w:r w:rsidR="00306619">
                <w:t>55.8</w:t>
              </w:r>
            </w:ins>
            <w:ins w:id="4381" w:author="David Owen" w:date="2019-06-18T11:46:00Z">
              <w:r>
                <w:t>00 € / 100 kg</w:t>
              </w:r>
            </w:ins>
          </w:p>
          <w:p w14:paraId="3AF7428E" w14:textId="52AD9AD5" w:rsidR="0015020B" w:rsidRDefault="0015020B" w:rsidP="0015020B">
            <w:pPr>
              <w:pStyle w:val="NormalinTable"/>
              <w:tabs>
                <w:tab w:val="left" w:pos="1250"/>
              </w:tabs>
              <w:rPr>
                <w:ins w:id="4382" w:author="David Owen" w:date="2019-06-18T11:46:00Z"/>
              </w:rPr>
            </w:pPr>
            <w:ins w:id="4383" w:author="David Owen" w:date="2019-06-18T11:46:00Z">
              <w:r>
                <w:t>1/1/21 to 31/12/21: 2.10% + 2</w:t>
              </w:r>
            </w:ins>
            <w:ins w:id="4384" w:author="David Owen" w:date="2019-06-18T11:49:00Z">
              <w:r w:rsidR="00306619">
                <w:t>7.9</w:t>
              </w:r>
            </w:ins>
            <w:ins w:id="4385" w:author="David Owen" w:date="2019-06-18T11:46:00Z">
              <w:r>
                <w:t>00 € / 100 kg</w:t>
              </w:r>
            </w:ins>
          </w:p>
          <w:p w14:paraId="072DA742" w14:textId="3AC1058C" w:rsidR="0015020B" w:rsidRDefault="0015020B" w:rsidP="0015020B">
            <w:pPr>
              <w:pStyle w:val="NormalinTable"/>
              <w:tabs>
                <w:tab w:val="left" w:pos="1250"/>
              </w:tabs>
            </w:pPr>
            <w:ins w:id="4386" w:author="David Owen" w:date="2019-06-18T11:46:00Z">
              <w:r>
                <w:t>From 1/1/22: 0.00%</w:t>
              </w:r>
            </w:ins>
          </w:p>
        </w:tc>
      </w:tr>
      <w:tr w:rsidR="00E77514" w14:paraId="56A0377F" w14:textId="77777777" w:rsidTr="00066BD6">
        <w:trPr>
          <w:cantSplit/>
        </w:trPr>
        <w:tc>
          <w:tcPr>
            <w:tcW w:w="0" w:type="auto"/>
            <w:tcBorders>
              <w:top w:val="single" w:sz="4" w:space="0" w:color="A6A6A6" w:themeColor="background1" w:themeShade="A6"/>
              <w:right w:val="single" w:sz="4" w:space="0" w:color="000000" w:themeColor="text1"/>
            </w:tcBorders>
          </w:tcPr>
          <w:p w14:paraId="3B172260" w14:textId="77777777" w:rsidR="00E77514" w:rsidRDefault="00E77514" w:rsidP="00FC0611">
            <w:pPr>
              <w:pStyle w:val="NormalinTable"/>
            </w:pPr>
            <w:r>
              <w:rPr>
                <w:b/>
              </w:rPr>
              <w:t>0204507100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75BF82" w14:textId="77777777" w:rsidR="00E77514" w:rsidRDefault="00B075E4" w:rsidP="00FC0611">
            <w:pPr>
              <w:pStyle w:val="NormalinTable"/>
              <w:tabs>
                <w:tab w:val="left" w:pos="1250"/>
              </w:tabs>
              <w:rPr>
                <w:ins w:id="4387" w:author="David Owen" w:date="2019-06-18T11:49:00Z"/>
              </w:rPr>
            </w:pPr>
            <w:ins w:id="4388" w:author="David Owen" w:date="2019-06-14T16:47:00Z">
              <w:r>
                <w:t xml:space="preserve">To 31/12/19: </w:t>
              </w:r>
            </w:ins>
            <w:r w:rsidR="00E77514">
              <w:t>6.40% + 83.700 € / 100 kg</w:t>
            </w:r>
          </w:p>
          <w:p w14:paraId="0A40B020" w14:textId="77777777" w:rsidR="00306619" w:rsidRDefault="00306619" w:rsidP="00306619">
            <w:pPr>
              <w:pStyle w:val="NormalinTable"/>
              <w:tabs>
                <w:tab w:val="left" w:pos="1250"/>
              </w:tabs>
              <w:rPr>
                <w:ins w:id="4389" w:author="David Owen" w:date="2019-06-18T11:49:00Z"/>
              </w:rPr>
            </w:pPr>
            <w:ins w:id="4390" w:author="David Owen" w:date="2019-06-18T11:49:00Z">
              <w:r>
                <w:t>1/1/20 to 31/12/20: 4.20% + 55.800 € / 100 kg</w:t>
              </w:r>
            </w:ins>
          </w:p>
          <w:p w14:paraId="6EB1838E" w14:textId="77777777" w:rsidR="00306619" w:rsidRDefault="00306619" w:rsidP="00306619">
            <w:pPr>
              <w:pStyle w:val="NormalinTable"/>
              <w:tabs>
                <w:tab w:val="left" w:pos="1250"/>
              </w:tabs>
              <w:rPr>
                <w:ins w:id="4391" w:author="David Owen" w:date="2019-06-18T11:49:00Z"/>
              </w:rPr>
            </w:pPr>
            <w:ins w:id="4392" w:author="David Owen" w:date="2019-06-18T11:49:00Z">
              <w:r>
                <w:t>1/1/21 to 31/12/21: 2.10% + 27.900 € / 100 kg</w:t>
              </w:r>
            </w:ins>
          </w:p>
          <w:p w14:paraId="018E996A" w14:textId="2B10C6D0" w:rsidR="00306619" w:rsidRDefault="00306619" w:rsidP="00306619">
            <w:pPr>
              <w:pStyle w:val="NormalinTable"/>
              <w:tabs>
                <w:tab w:val="left" w:pos="1250"/>
              </w:tabs>
            </w:pPr>
            <w:ins w:id="4393" w:author="David Owen" w:date="2019-06-18T11:49:00Z">
              <w:r>
                <w:t>From 1/1/22: 0.00%</w:t>
              </w:r>
            </w:ins>
          </w:p>
        </w:tc>
      </w:tr>
      <w:tr w:rsidR="00E77514" w14:paraId="0F17109A" w14:textId="77777777" w:rsidTr="00066BD6">
        <w:trPr>
          <w:cantSplit/>
        </w:trPr>
        <w:tc>
          <w:tcPr>
            <w:tcW w:w="0" w:type="auto"/>
            <w:tcBorders>
              <w:top w:val="single" w:sz="4" w:space="0" w:color="A6A6A6" w:themeColor="background1" w:themeShade="A6"/>
              <w:right w:val="single" w:sz="4" w:space="0" w:color="000000" w:themeColor="text1"/>
            </w:tcBorders>
          </w:tcPr>
          <w:p w14:paraId="5B7DE19F" w14:textId="77777777" w:rsidR="00E77514" w:rsidRDefault="00E77514" w:rsidP="00FC0611">
            <w:pPr>
              <w:pStyle w:val="NormalinTable"/>
            </w:pPr>
            <w:r>
              <w:rPr>
                <w:b/>
              </w:rPr>
              <w:lastRenderedPageBreak/>
              <w:t>0204507900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B4C662" w14:textId="77777777" w:rsidR="00E77514" w:rsidRDefault="00B075E4" w:rsidP="00FC0611">
            <w:pPr>
              <w:pStyle w:val="NormalinTable"/>
              <w:tabs>
                <w:tab w:val="left" w:pos="1250"/>
              </w:tabs>
              <w:rPr>
                <w:ins w:id="4394" w:author="David Owen" w:date="2019-06-18T11:46:00Z"/>
              </w:rPr>
            </w:pPr>
            <w:ins w:id="4395" w:author="David Owen" w:date="2019-06-14T16:47:00Z">
              <w:r>
                <w:t xml:space="preserve">To 31/12/19: </w:t>
              </w:r>
            </w:ins>
            <w:r w:rsidR="00E77514">
              <w:t>6.40% + 117.200 € / 100 kg</w:t>
            </w:r>
          </w:p>
          <w:p w14:paraId="4D2B7185" w14:textId="37928B3B" w:rsidR="0015020B" w:rsidRDefault="0015020B" w:rsidP="0015020B">
            <w:pPr>
              <w:pStyle w:val="NormalinTable"/>
              <w:tabs>
                <w:tab w:val="left" w:pos="1250"/>
              </w:tabs>
              <w:rPr>
                <w:ins w:id="4396" w:author="David Owen" w:date="2019-06-18T11:46:00Z"/>
              </w:rPr>
            </w:pPr>
            <w:ins w:id="4397" w:author="David Owen" w:date="2019-06-18T11:46:00Z">
              <w:r>
                <w:t xml:space="preserve">1/1/20 to 31/12/20: 4.20% + </w:t>
              </w:r>
            </w:ins>
            <w:ins w:id="4398" w:author="David Owen" w:date="2019-06-18T11:49:00Z">
              <w:r w:rsidR="001155FB">
                <w:t>78.1</w:t>
              </w:r>
            </w:ins>
            <w:ins w:id="4399" w:author="David Owen" w:date="2019-06-18T11:46:00Z">
              <w:r>
                <w:t>00 € / 100 kg</w:t>
              </w:r>
            </w:ins>
          </w:p>
          <w:p w14:paraId="16AEE5F1" w14:textId="7F6586FD" w:rsidR="0015020B" w:rsidRDefault="0015020B" w:rsidP="0015020B">
            <w:pPr>
              <w:pStyle w:val="NormalinTable"/>
              <w:tabs>
                <w:tab w:val="left" w:pos="1250"/>
              </w:tabs>
              <w:rPr>
                <w:ins w:id="4400" w:author="David Owen" w:date="2019-06-18T11:46:00Z"/>
              </w:rPr>
            </w:pPr>
            <w:ins w:id="4401" w:author="David Owen" w:date="2019-06-18T11:46:00Z">
              <w:r>
                <w:t xml:space="preserve">1/1/21 to 31/12/21: 2.10% + </w:t>
              </w:r>
            </w:ins>
            <w:ins w:id="4402" w:author="David Owen" w:date="2019-06-18T11:49:00Z">
              <w:r w:rsidR="001155FB">
                <w:t>39.0</w:t>
              </w:r>
            </w:ins>
            <w:ins w:id="4403" w:author="David Owen" w:date="2019-06-18T11:46:00Z">
              <w:r>
                <w:t>00 € / 100 kg</w:t>
              </w:r>
            </w:ins>
          </w:p>
          <w:p w14:paraId="074577F1" w14:textId="4EB8143C" w:rsidR="0015020B" w:rsidRDefault="0015020B" w:rsidP="0015020B">
            <w:pPr>
              <w:pStyle w:val="NormalinTable"/>
              <w:tabs>
                <w:tab w:val="left" w:pos="1250"/>
              </w:tabs>
            </w:pPr>
            <w:ins w:id="4404" w:author="David Owen" w:date="2019-06-18T11:46:00Z">
              <w:r>
                <w:t>From 1/1/22: 0.00%</w:t>
              </w:r>
            </w:ins>
          </w:p>
        </w:tc>
      </w:tr>
      <w:tr w:rsidR="00E77514" w14:paraId="29FA0C1C" w14:textId="77777777" w:rsidTr="00066BD6">
        <w:trPr>
          <w:cantSplit/>
        </w:trPr>
        <w:tc>
          <w:tcPr>
            <w:tcW w:w="0" w:type="auto"/>
            <w:tcBorders>
              <w:top w:val="single" w:sz="4" w:space="0" w:color="A6A6A6" w:themeColor="background1" w:themeShade="A6"/>
              <w:right w:val="single" w:sz="4" w:space="0" w:color="000000" w:themeColor="text1"/>
            </w:tcBorders>
          </w:tcPr>
          <w:p w14:paraId="02E49254" w14:textId="77777777" w:rsidR="00E77514" w:rsidRDefault="00E77514" w:rsidP="00FC0611">
            <w:pPr>
              <w:pStyle w:val="NormalinTable"/>
            </w:pPr>
            <w:r>
              <w:rPr>
                <w:b/>
              </w:rPr>
              <w:t>0205000000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CE64B4" w14:textId="77777777" w:rsidR="00E77514" w:rsidRDefault="00E77514" w:rsidP="00FC0611">
            <w:pPr>
              <w:pStyle w:val="NormalinTable"/>
              <w:tabs>
                <w:tab w:val="left" w:pos="1250"/>
              </w:tabs>
            </w:pPr>
            <w:r>
              <w:t>0.00%</w:t>
            </w:r>
          </w:p>
        </w:tc>
      </w:tr>
      <w:tr w:rsidR="00E77514" w14:paraId="44DEAAEF" w14:textId="77777777" w:rsidTr="00066BD6">
        <w:trPr>
          <w:cantSplit/>
        </w:trPr>
        <w:tc>
          <w:tcPr>
            <w:tcW w:w="0" w:type="auto"/>
            <w:tcBorders>
              <w:top w:val="single" w:sz="4" w:space="0" w:color="A6A6A6" w:themeColor="background1" w:themeShade="A6"/>
              <w:right w:val="single" w:sz="4" w:space="0" w:color="000000" w:themeColor="text1"/>
            </w:tcBorders>
          </w:tcPr>
          <w:p w14:paraId="78AF59EC" w14:textId="77777777" w:rsidR="00E77514" w:rsidRDefault="00E77514" w:rsidP="00FC0611">
            <w:pPr>
              <w:pStyle w:val="NormalinTable"/>
            </w:pPr>
            <w:r>
              <w:rPr>
                <w:b/>
              </w:rPr>
              <w:t>0206809100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19A512" w14:textId="77777777" w:rsidR="00E77514" w:rsidRDefault="00E77514" w:rsidP="00FC0611">
            <w:pPr>
              <w:pStyle w:val="NormalinTable"/>
              <w:tabs>
                <w:tab w:val="left" w:pos="1250"/>
              </w:tabs>
            </w:pPr>
            <w:r>
              <w:t>0.00%</w:t>
            </w:r>
          </w:p>
        </w:tc>
      </w:tr>
      <w:tr w:rsidR="00E77514" w14:paraId="26F15BAB" w14:textId="77777777" w:rsidTr="00066BD6">
        <w:trPr>
          <w:cantSplit/>
        </w:trPr>
        <w:tc>
          <w:tcPr>
            <w:tcW w:w="0" w:type="auto"/>
            <w:tcBorders>
              <w:top w:val="single" w:sz="4" w:space="0" w:color="A6A6A6" w:themeColor="background1" w:themeShade="A6"/>
              <w:right w:val="single" w:sz="4" w:space="0" w:color="000000" w:themeColor="text1"/>
            </w:tcBorders>
          </w:tcPr>
          <w:p w14:paraId="2D50755B" w14:textId="77777777" w:rsidR="00E77514" w:rsidRDefault="00E77514" w:rsidP="00FC0611">
            <w:pPr>
              <w:pStyle w:val="NormalinTable"/>
            </w:pPr>
            <w:r>
              <w:rPr>
                <w:b/>
              </w:rPr>
              <w:t>0206909100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B2F86F" w14:textId="77777777" w:rsidR="00E77514" w:rsidRDefault="00E77514" w:rsidP="00FC0611">
            <w:pPr>
              <w:pStyle w:val="NormalinTable"/>
              <w:tabs>
                <w:tab w:val="left" w:pos="1250"/>
              </w:tabs>
            </w:pPr>
            <w:r>
              <w:t>0.00%</w:t>
            </w:r>
          </w:p>
        </w:tc>
      </w:tr>
      <w:tr w:rsidR="00E77514" w14:paraId="37F22FD5" w14:textId="77777777" w:rsidTr="00066BD6">
        <w:trPr>
          <w:cantSplit/>
        </w:trPr>
        <w:tc>
          <w:tcPr>
            <w:tcW w:w="0" w:type="auto"/>
            <w:tcBorders>
              <w:top w:val="single" w:sz="4" w:space="0" w:color="A6A6A6" w:themeColor="background1" w:themeShade="A6"/>
              <w:right w:val="single" w:sz="4" w:space="0" w:color="000000" w:themeColor="text1"/>
            </w:tcBorders>
          </w:tcPr>
          <w:p w14:paraId="14568272" w14:textId="77777777" w:rsidR="00E77514" w:rsidRDefault="00E77514" w:rsidP="00FC0611">
            <w:pPr>
              <w:pStyle w:val="NormalinTable"/>
            </w:pPr>
            <w:r>
              <w:rPr>
                <w:b/>
              </w:rPr>
              <w:t>0207139100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D7194B" w14:textId="77777777" w:rsidR="00E77514" w:rsidRDefault="00E77514" w:rsidP="00FC0611">
            <w:pPr>
              <w:pStyle w:val="NormalinTable"/>
              <w:tabs>
                <w:tab w:val="left" w:pos="1250"/>
              </w:tabs>
            </w:pPr>
            <w:r>
              <w:t>0.00%</w:t>
            </w:r>
          </w:p>
        </w:tc>
      </w:tr>
      <w:tr w:rsidR="00E77514" w14:paraId="2362F22C" w14:textId="77777777" w:rsidTr="00066BD6">
        <w:trPr>
          <w:cantSplit/>
        </w:trPr>
        <w:tc>
          <w:tcPr>
            <w:tcW w:w="0" w:type="auto"/>
            <w:tcBorders>
              <w:top w:val="single" w:sz="4" w:space="0" w:color="A6A6A6" w:themeColor="background1" w:themeShade="A6"/>
              <w:right w:val="single" w:sz="4" w:space="0" w:color="000000" w:themeColor="text1"/>
            </w:tcBorders>
          </w:tcPr>
          <w:p w14:paraId="6121D332" w14:textId="77777777" w:rsidR="00E77514" w:rsidRDefault="00E77514" w:rsidP="00FC0611">
            <w:pPr>
              <w:pStyle w:val="NormalinTable"/>
            </w:pPr>
            <w:r>
              <w:rPr>
                <w:b/>
              </w:rPr>
              <w:t>0207149100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B016AE" w14:textId="77777777" w:rsidR="00E77514" w:rsidRDefault="00E77514" w:rsidP="00FC0611">
            <w:pPr>
              <w:pStyle w:val="NormalinTable"/>
              <w:tabs>
                <w:tab w:val="left" w:pos="1250"/>
              </w:tabs>
            </w:pPr>
            <w:r>
              <w:t>0.00%</w:t>
            </w:r>
          </w:p>
        </w:tc>
      </w:tr>
      <w:tr w:rsidR="00E77514" w14:paraId="5FC6BE1E" w14:textId="77777777" w:rsidTr="00066BD6">
        <w:trPr>
          <w:cantSplit/>
        </w:trPr>
        <w:tc>
          <w:tcPr>
            <w:tcW w:w="0" w:type="auto"/>
            <w:tcBorders>
              <w:top w:val="single" w:sz="4" w:space="0" w:color="A6A6A6" w:themeColor="background1" w:themeShade="A6"/>
              <w:right w:val="single" w:sz="4" w:space="0" w:color="000000" w:themeColor="text1"/>
            </w:tcBorders>
          </w:tcPr>
          <w:p w14:paraId="25F1371C" w14:textId="77777777" w:rsidR="00E77514" w:rsidRDefault="00E77514" w:rsidP="00FC0611">
            <w:pPr>
              <w:pStyle w:val="NormalinTable"/>
            </w:pPr>
            <w:r>
              <w:rPr>
                <w:b/>
              </w:rPr>
              <w:t>0207269100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DBFEB2" w14:textId="77777777" w:rsidR="00E77514" w:rsidRDefault="00E77514" w:rsidP="00FC0611">
            <w:pPr>
              <w:pStyle w:val="NormalinTable"/>
              <w:tabs>
                <w:tab w:val="left" w:pos="1250"/>
              </w:tabs>
            </w:pPr>
            <w:r>
              <w:t>0.00%</w:t>
            </w:r>
          </w:p>
        </w:tc>
      </w:tr>
      <w:tr w:rsidR="00E77514" w14:paraId="25EADB31" w14:textId="77777777" w:rsidTr="00066BD6">
        <w:trPr>
          <w:cantSplit/>
        </w:trPr>
        <w:tc>
          <w:tcPr>
            <w:tcW w:w="0" w:type="auto"/>
            <w:tcBorders>
              <w:top w:val="single" w:sz="4" w:space="0" w:color="A6A6A6" w:themeColor="background1" w:themeShade="A6"/>
              <w:right w:val="single" w:sz="4" w:space="0" w:color="000000" w:themeColor="text1"/>
            </w:tcBorders>
          </w:tcPr>
          <w:p w14:paraId="66785B5D" w14:textId="77777777" w:rsidR="00E77514" w:rsidRDefault="00E77514" w:rsidP="00FC0611">
            <w:pPr>
              <w:pStyle w:val="NormalinTable"/>
            </w:pPr>
            <w:r>
              <w:rPr>
                <w:b/>
              </w:rPr>
              <w:t>0207279100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55F027" w14:textId="77777777" w:rsidR="00E77514" w:rsidRDefault="00E77514" w:rsidP="00FC0611">
            <w:pPr>
              <w:pStyle w:val="NormalinTable"/>
              <w:tabs>
                <w:tab w:val="left" w:pos="1250"/>
              </w:tabs>
            </w:pPr>
            <w:r>
              <w:t>0.00%</w:t>
            </w:r>
          </w:p>
        </w:tc>
      </w:tr>
      <w:tr w:rsidR="00E77514" w14:paraId="47DAB330" w14:textId="77777777" w:rsidTr="00066BD6">
        <w:trPr>
          <w:cantSplit/>
        </w:trPr>
        <w:tc>
          <w:tcPr>
            <w:tcW w:w="0" w:type="auto"/>
            <w:tcBorders>
              <w:top w:val="single" w:sz="4" w:space="0" w:color="A6A6A6" w:themeColor="background1" w:themeShade="A6"/>
              <w:right w:val="single" w:sz="4" w:space="0" w:color="000000" w:themeColor="text1"/>
            </w:tcBorders>
          </w:tcPr>
          <w:p w14:paraId="3DE7A42B" w14:textId="77777777" w:rsidR="00E77514" w:rsidRDefault="00E77514" w:rsidP="00FC0611">
            <w:pPr>
              <w:pStyle w:val="NormalinTable"/>
            </w:pPr>
            <w:r>
              <w:rPr>
                <w:b/>
              </w:rPr>
              <w:t>0207449100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6B2477" w14:textId="77777777" w:rsidR="00E77514" w:rsidRDefault="00A04190" w:rsidP="00FC0611">
            <w:pPr>
              <w:pStyle w:val="NormalinTable"/>
              <w:tabs>
                <w:tab w:val="left" w:pos="1250"/>
              </w:tabs>
              <w:rPr>
                <w:ins w:id="4405" w:author="David Owen" w:date="2019-06-18T11:50:00Z"/>
              </w:rPr>
            </w:pPr>
            <w:ins w:id="4406" w:author="David Owen" w:date="2019-06-18T11:50:00Z">
              <w:r>
                <w:t xml:space="preserve">To 31/12/19: </w:t>
              </w:r>
            </w:ins>
            <w:r w:rsidR="00E77514">
              <w:t>1.60%</w:t>
            </w:r>
          </w:p>
          <w:p w14:paraId="7A91D664" w14:textId="42AAE00E" w:rsidR="00A04190" w:rsidRDefault="00A04190" w:rsidP="00FC0611">
            <w:pPr>
              <w:pStyle w:val="NormalinTable"/>
              <w:tabs>
                <w:tab w:val="left" w:pos="1250"/>
              </w:tabs>
            </w:pPr>
            <w:ins w:id="4407" w:author="David Owen" w:date="2019-06-18T11:50:00Z">
              <w:r>
                <w:t>From 1/1/20: 0.00%</w:t>
              </w:r>
            </w:ins>
          </w:p>
        </w:tc>
      </w:tr>
      <w:tr w:rsidR="00E77514" w14:paraId="6854D646" w14:textId="77777777" w:rsidTr="00066BD6">
        <w:trPr>
          <w:cantSplit/>
        </w:trPr>
        <w:tc>
          <w:tcPr>
            <w:tcW w:w="0" w:type="auto"/>
            <w:tcBorders>
              <w:top w:val="single" w:sz="4" w:space="0" w:color="A6A6A6" w:themeColor="background1" w:themeShade="A6"/>
              <w:right w:val="single" w:sz="4" w:space="0" w:color="000000" w:themeColor="text1"/>
            </w:tcBorders>
          </w:tcPr>
          <w:p w14:paraId="2C1911D4" w14:textId="77777777" w:rsidR="00E77514" w:rsidRDefault="00E77514" w:rsidP="00FC0611">
            <w:pPr>
              <w:pStyle w:val="NormalinTable"/>
            </w:pPr>
            <w:r>
              <w:rPr>
                <w:b/>
              </w:rPr>
              <w:t>0207459500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CDC03D" w14:textId="77777777" w:rsidR="00E77514" w:rsidRDefault="00E77514" w:rsidP="00FC0611">
            <w:pPr>
              <w:pStyle w:val="NormalinTable"/>
              <w:tabs>
                <w:tab w:val="left" w:pos="1250"/>
              </w:tabs>
            </w:pPr>
            <w:r>
              <w:t>0.00%</w:t>
            </w:r>
          </w:p>
        </w:tc>
      </w:tr>
      <w:tr w:rsidR="00E77514" w14:paraId="5ADA734C" w14:textId="77777777" w:rsidTr="00066BD6">
        <w:trPr>
          <w:cantSplit/>
        </w:trPr>
        <w:tc>
          <w:tcPr>
            <w:tcW w:w="0" w:type="auto"/>
            <w:tcBorders>
              <w:top w:val="single" w:sz="4" w:space="0" w:color="A6A6A6" w:themeColor="background1" w:themeShade="A6"/>
              <w:right w:val="single" w:sz="4" w:space="0" w:color="000000" w:themeColor="text1"/>
            </w:tcBorders>
          </w:tcPr>
          <w:p w14:paraId="19AD2DC6" w14:textId="77777777" w:rsidR="00E77514" w:rsidRDefault="00E77514" w:rsidP="00FC0611">
            <w:pPr>
              <w:pStyle w:val="NormalinTable"/>
            </w:pPr>
            <w:r>
              <w:rPr>
                <w:b/>
              </w:rPr>
              <w:t>0207549100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36530E" w14:textId="77777777" w:rsidR="00E77514" w:rsidRDefault="000E6D1D" w:rsidP="00FC0611">
            <w:pPr>
              <w:pStyle w:val="NormalinTable"/>
              <w:tabs>
                <w:tab w:val="left" w:pos="1250"/>
              </w:tabs>
              <w:rPr>
                <w:ins w:id="4408" w:author="David Owen" w:date="2019-06-18T11:51:00Z"/>
              </w:rPr>
            </w:pPr>
            <w:ins w:id="4409" w:author="David Owen" w:date="2019-06-18T11:50:00Z">
              <w:r>
                <w:t xml:space="preserve">To 31/12/19: </w:t>
              </w:r>
            </w:ins>
            <w:r w:rsidR="00E77514">
              <w:t>1.60%</w:t>
            </w:r>
          </w:p>
          <w:p w14:paraId="23C1BF73" w14:textId="711D2071" w:rsidR="000E6D1D" w:rsidRDefault="000E6D1D" w:rsidP="00FC0611">
            <w:pPr>
              <w:pStyle w:val="NormalinTable"/>
              <w:tabs>
                <w:tab w:val="left" w:pos="1250"/>
              </w:tabs>
            </w:pPr>
            <w:ins w:id="4410" w:author="David Owen" w:date="2019-06-18T11:51:00Z">
              <w:r>
                <w:t>From 1/1/20: 0.00%</w:t>
              </w:r>
            </w:ins>
          </w:p>
        </w:tc>
      </w:tr>
      <w:tr w:rsidR="00E77514" w14:paraId="32BCC84A" w14:textId="77777777" w:rsidTr="00066BD6">
        <w:trPr>
          <w:cantSplit/>
        </w:trPr>
        <w:tc>
          <w:tcPr>
            <w:tcW w:w="0" w:type="auto"/>
            <w:tcBorders>
              <w:top w:val="single" w:sz="4" w:space="0" w:color="A6A6A6" w:themeColor="background1" w:themeShade="A6"/>
              <w:right w:val="single" w:sz="4" w:space="0" w:color="000000" w:themeColor="text1"/>
            </w:tcBorders>
          </w:tcPr>
          <w:p w14:paraId="09860042" w14:textId="77777777" w:rsidR="00E77514" w:rsidRDefault="00E77514" w:rsidP="00FC0611">
            <w:pPr>
              <w:pStyle w:val="NormalinTable"/>
            </w:pPr>
            <w:r>
              <w:rPr>
                <w:b/>
              </w:rPr>
              <w:t>0207559500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C488B0" w14:textId="77777777" w:rsidR="00E77514" w:rsidRDefault="00E77514" w:rsidP="00FC0611">
            <w:pPr>
              <w:pStyle w:val="NormalinTable"/>
              <w:tabs>
                <w:tab w:val="left" w:pos="1250"/>
              </w:tabs>
            </w:pPr>
            <w:r>
              <w:t>0.00%</w:t>
            </w:r>
          </w:p>
        </w:tc>
      </w:tr>
      <w:tr w:rsidR="00E77514" w14:paraId="6AC44E99" w14:textId="77777777" w:rsidTr="00066BD6">
        <w:trPr>
          <w:cantSplit/>
        </w:trPr>
        <w:tc>
          <w:tcPr>
            <w:tcW w:w="0" w:type="auto"/>
            <w:tcBorders>
              <w:top w:val="single" w:sz="4" w:space="0" w:color="A6A6A6" w:themeColor="background1" w:themeShade="A6"/>
              <w:right w:val="single" w:sz="4" w:space="0" w:color="000000" w:themeColor="text1"/>
            </w:tcBorders>
          </w:tcPr>
          <w:p w14:paraId="0F5C9E92" w14:textId="77777777" w:rsidR="00E77514" w:rsidRDefault="00E77514" w:rsidP="00FC0611">
            <w:pPr>
              <w:pStyle w:val="NormalinTable"/>
            </w:pPr>
            <w:r>
              <w:rPr>
                <w:b/>
              </w:rPr>
              <w:t>0207609100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92DD85" w14:textId="77777777" w:rsidR="00E77514" w:rsidRDefault="000E6D1D" w:rsidP="00FC0611">
            <w:pPr>
              <w:pStyle w:val="NormalinTable"/>
              <w:tabs>
                <w:tab w:val="left" w:pos="1250"/>
              </w:tabs>
              <w:rPr>
                <w:ins w:id="4411" w:author="David Owen" w:date="2019-06-18T11:51:00Z"/>
              </w:rPr>
            </w:pPr>
            <w:ins w:id="4412" w:author="David Owen" w:date="2019-06-18T11:51:00Z">
              <w:r>
                <w:t xml:space="preserve">To 31/12/19: </w:t>
              </w:r>
            </w:ins>
            <w:r w:rsidR="00E77514">
              <w:t>1.60%</w:t>
            </w:r>
          </w:p>
          <w:p w14:paraId="6F3BF8CA" w14:textId="614906BD" w:rsidR="000E6D1D" w:rsidRDefault="000E6D1D" w:rsidP="00FC0611">
            <w:pPr>
              <w:pStyle w:val="NormalinTable"/>
              <w:tabs>
                <w:tab w:val="left" w:pos="1250"/>
              </w:tabs>
            </w:pPr>
            <w:ins w:id="4413" w:author="David Owen" w:date="2019-06-18T11:51:00Z">
              <w:r>
                <w:t>From 1/1/20: 0.00%</w:t>
              </w:r>
            </w:ins>
          </w:p>
        </w:tc>
      </w:tr>
      <w:tr w:rsidR="00E77514" w14:paraId="5A6CE0BD" w14:textId="77777777" w:rsidTr="00066BD6">
        <w:trPr>
          <w:cantSplit/>
        </w:trPr>
        <w:tc>
          <w:tcPr>
            <w:tcW w:w="0" w:type="auto"/>
            <w:tcBorders>
              <w:top w:val="single" w:sz="4" w:space="0" w:color="A6A6A6" w:themeColor="background1" w:themeShade="A6"/>
              <w:right w:val="single" w:sz="4" w:space="0" w:color="000000" w:themeColor="text1"/>
            </w:tcBorders>
          </w:tcPr>
          <w:p w14:paraId="08082F1C" w14:textId="77777777" w:rsidR="00E77514" w:rsidRDefault="00E77514" w:rsidP="00FC0611">
            <w:pPr>
              <w:pStyle w:val="NormalinTable"/>
            </w:pPr>
            <w:r>
              <w:rPr>
                <w:b/>
              </w:rPr>
              <w:t>0208101000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03EB76" w14:textId="77777777" w:rsidR="00E77514" w:rsidRDefault="00E77514" w:rsidP="00FC0611">
            <w:pPr>
              <w:pStyle w:val="NormalinTable"/>
              <w:tabs>
                <w:tab w:val="left" w:pos="1250"/>
              </w:tabs>
            </w:pPr>
            <w:r>
              <w:t>0.00%</w:t>
            </w:r>
          </w:p>
        </w:tc>
      </w:tr>
      <w:tr w:rsidR="00E77514" w14:paraId="72C90746" w14:textId="77777777" w:rsidTr="00066BD6">
        <w:trPr>
          <w:cantSplit/>
        </w:trPr>
        <w:tc>
          <w:tcPr>
            <w:tcW w:w="0" w:type="auto"/>
            <w:tcBorders>
              <w:top w:val="single" w:sz="4" w:space="0" w:color="A6A6A6" w:themeColor="background1" w:themeShade="A6"/>
              <w:right w:val="single" w:sz="4" w:space="0" w:color="000000" w:themeColor="text1"/>
            </w:tcBorders>
          </w:tcPr>
          <w:p w14:paraId="1DF68875" w14:textId="77777777" w:rsidR="00E77514" w:rsidRDefault="00E77514" w:rsidP="00FC0611">
            <w:pPr>
              <w:pStyle w:val="NormalinTable"/>
            </w:pPr>
            <w:r>
              <w:rPr>
                <w:b/>
              </w:rPr>
              <w:t>0208300000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DDA329" w14:textId="77777777" w:rsidR="00E77514" w:rsidRDefault="00E77514" w:rsidP="00FC0611">
            <w:pPr>
              <w:pStyle w:val="NormalinTable"/>
              <w:tabs>
                <w:tab w:val="left" w:pos="1250"/>
              </w:tabs>
            </w:pPr>
            <w:r>
              <w:t>0.00%</w:t>
            </w:r>
          </w:p>
        </w:tc>
      </w:tr>
      <w:tr w:rsidR="00E77514" w14:paraId="633DAA4C" w14:textId="77777777" w:rsidTr="00066BD6">
        <w:trPr>
          <w:cantSplit/>
        </w:trPr>
        <w:tc>
          <w:tcPr>
            <w:tcW w:w="0" w:type="auto"/>
            <w:tcBorders>
              <w:top w:val="single" w:sz="4" w:space="0" w:color="A6A6A6" w:themeColor="background1" w:themeShade="A6"/>
              <w:right w:val="single" w:sz="4" w:space="0" w:color="000000" w:themeColor="text1"/>
            </w:tcBorders>
          </w:tcPr>
          <w:p w14:paraId="25290F27" w14:textId="77777777" w:rsidR="00E77514" w:rsidRDefault="00E77514" w:rsidP="00FC0611">
            <w:pPr>
              <w:pStyle w:val="NormalinTable"/>
            </w:pPr>
            <w:r>
              <w:rPr>
                <w:b/>
              </w:rPr>
              <w:t>0208400000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37156C" w14:textId="77777777" w:rsidR="00E77514" w:rsidRDefault="00E77514" w:rsidP="00FC0611">
            <w:pPr>
              <w:pStyle w:val="NormalinTable"/>
              <w:tabs>
                <w:tab w:val="left" w:pos="1250"/>
              </w:tabs>
            </w:pPr>
            <w:r>
              <w:t>0.00%</w:t>
            </w:r>
          </w:p>
        </w:tc>
      </w:tr>
      <w:tr w:rsidR="00E77514" w14:paraId="0ECE5695" w14:textId="77777777" w:rsidTr="00066BD6">
        <w:trPr>
          <w:cantSplit/>
        </w:trPr>
        <w:tc>
          <w:tcPr>
            <w:tcW w:w="0" w:type="auto"/>
            <w:tcBorders>
              <w:top w:val="single" w:sz="4" w:space="0" w:color="A6A6A6" w:themeColor="background1" w:themeShade="A6"/>
              <w:right w:val="single" w:sz="4" w:space="0" w:color="000000" w:themeColor="text1"/>
            </w:tcBorders>
          </w:tcPr>
          <w:p w14:paraId="4FBB0C30" w14:textId="77777777" w:rsidR="00E77514" w:rsidRDefault="00E77514" w:rsidP="00FC0611">
            <w:pPr>
              <w:pStyle w:val="NormalinTable"/>
            </w:pPr>
            <w:r>
              <w:rPr>
                <w:b/>
              </w:rPr>
              <w:t>0208500000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CF5A76" w14:textId="77777777" w:rsidR="00E77514" w:rsidRDefault="00E77514" w:rsidP="00FC0611">
            <w:pPr>
              <w:pStyle w:val="NormalinTable"/>
              <w:tabs>
                <w:tab w:val="left" w:pos="1250"/>
              </w:tabs>
            </w:pPr>
            <w:r>
              <w:t>0.00%</w:t>
            </w:r>
          </w:p>
        </w:tc>
      </w:tr>
      <w:tr w:rsidR="00E77514" w14:paraId="68255490" w14:textId="77777777" w:rsidTr="00066BD6">
        <w:trPr>
          <w:cantSplit/>
        </w:trPr>
        <w:tc>
          <w:tcPr>
            <w:tcW w:w="0" w:type="auto"/>
            <w:tcBorders>
              <w:top w:val="single" w:sz="4" w:space="0" w:color="A6A6A6" w:themeColor="background1" w:themeShade="A6"/>
              <w:right w:val="single" w:sz="4" w:space="0" w:color="000000" w:themeColor="text1"/>
            </w:tcBorders>
          </w:tcPr>
          <w:p w14:paraId="1CDC5352" w14:textId="77777777" w:rsidR="00E77514" w:rsidRDefault="00E77514" w:rsidP="00FC0611">
            <w:pPr>
              <w:pStyle w:val="NormalinTable"/>
            </w:pPr>
            <w:r>
              <w:rPr>
                <w:b/>
              </w:rPr>
              <w:t>0208600000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752550" w14:textId="77777777" w:rsidR="00E77514" w:rsidRDefault="00E77514" w:rsidP="00FC0611">
            <w:pPr>
              <w:pStyle w:val="NormalinTable"/>
              <w:tabs>
                <w:tab w:val="left" w:pos="1250"/>
              </w:tabs>
            </w:pPr>
            <w:r>
              <w:t>0.00%</w:t>
            </w:r>
          </w:p>
        </w:tc>
      </w:tr>
      <w:tr w:rsidR="00E77514" w14:paraId="43DA0D88" w14:textId="77777777" w:rsidTr="00066BD6">
        <w:trPr>
          <w:cantSplit/>
        </w:trPr>
        <w:tc>
          <w:tcPr>
            <w:tcW w:w="0" w:type="auto"/>
            <w:tcBorders>
              <w:top w:val="single" w:sz="4" w:space="0" w:color="A6A6A6" w:themeColor="background1" w:themeShade="A6"/>
              <w:right w:val="single" w:sz="4" w:space="0" w:color="000000" w:themeColor="text1"/>
            </w:tcBorders>
          </w:tcPr>
          <w:p w14:paraId="7B2A04BB" w14:textId="77777777" w:rsidR="00E77514" w:rsidRDefault="00E77514" w:rsidP="00FC0611">
            <w:pPr>
              <w:pStyle w:val="NormalinTable"/>
            </w:pPr>
            <w:r>
              <w:rPr>
                <w:b/>
              </w:rPr>
              <w:t>0208901000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0473C5" w14:textId="77777777" w:rsidR="00E77514" w:rsidRDefault="00E77514" w:rsidP="00FC0611">
            <w:pPr>
              <w:pStyle w:val="NormalinTable"/>
              <w:tabs>
                <w:tab w:val="left" w:pos="1250"/>
              </w:tabs>
            </w:pPr>
            <w:r>
              <w:t>0.00%</w:t>
            </w:r>
          </w:p>
        </w:tc>
      </w:tr>
      <w:tr w:rsidR="00E77514" w14:paraId="58313850" w14:textId="77777777" w:rsidTr="00066BD6">
        <w:trPr>
          <w:cantSplit/>
        </w:trPr>
        <w:tc>
          <w:tcPr>
            <w:tcW w:w="0" w:type="auto"/>
            <w:tcBorders>
              <w:top w:val="single" w:sz="4" w:space="0" w:color="A6A6A6" w:themeColor="background1" w:themeShade="A6"/>
              <w:right w:val="single" w:sz="4" w:space="0" w:color="000000" w:themeColor="text1"/>
            </w:tcBorders>
          </w:tcPr>
          <w:p w14:paraId="1F45E064" w14:textId="77777777" w:rsidR="00E77514" w:rsidRDefault="00E77514" w:rsidP="00FC0611">
            <w:pPr>
              <w:pStyle w:val="NormalinTable"/>
            </w:pPr>
            <w:r>
              <w:rPr>
                <w:b/>
              </w:rPr>
              <w:t>0208906000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BE28D4" w14:textId="77777777" w:rsidR="00E77514" w:rsidRDefault="00E77514" w:rsidP="00FC0611">
            <w:pPr>
              <w:pStyle w:val="NormalinTable"/>
              <w:tabs>
                <w:tab w:val="left" w:pos="1250"/>
              </w:tabs>
            </w:pPr>
            <w:r>
              <w:t>0.00%</w:t>
            </w:r>
          </w:p>
        </w:tc>
      </w:tr>
      <w:tr w:rsidR="00E77514" w14:paraId="40741546" w14:textId="77777777" w:rsidTr="00066BD6">
        <w:trPr>
          <w:cantSplit/>
        </w:trPr>
        <w:tc>
          <w:tcPr>
            <w:tcW w:w="0" w:type="auto"/>
            <w:tcBorders>
              <w:top w:val="single" w:sz="4" w:space="0" w:color="A6A6A6" w:themeColor="background1" w:themeShade="A6"/>
              <w:right w:val="single" w:sz="4" w:space="0" w:color="000000" w:themeColor="text1"/>
            </w:tcBorders>
          </w:tcPr>
          <w:p w14:paraId="734A3318" w14:textId="77777777" w:rsidR="00E77514" w:rsidRDefault="00E77514" w:rsidP="00FC0611">
            <w:pPr>
              <w:pStyle w:val="NormalinTable"/>
            </w:pPr>
            <w:r>
              <w:rPr>
                <w:b/>
              </w:rPr>
              <w:t>0208907000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971E5A" w14:textId="77777777" w:rsidR="00E77514" w:rsidRDefault="00E77514" w:rsidP="00FC0611">
            <w:pPr>
              <w:pStyle w:val="NormalinTable"/>
              <w:tabs>
                <w:tab w:val="left" w:pos="1250"/>
              </w:tabs>
            </w:pPr>
            <w:r>
              <w:t>0.00%</w:t>
            </w:r>
          </w:p>
        </w:tc>
      </w:tr>
      <w:tr w:rsidR="00E77514" w14:paraId="7A2C143C" w14:textId="77777777" w:rsidTr="00066BD6">
        <w:trPr>
          <w:cantSplit/>
        </w:trPr>
        <w:tc>
          <w:tcPr>
            <w:tcW w:w="0" w:type="auto"/>
            <w:tcBorders>
              <w:top w:val="single" w:sz="4" w:space="0" w:color="A6A6A6" w:themeColor="background1" w:themeShade="A6"/>
              <w:right w:val="single" w:sz="4" w:space="0" w:color="000000" w:themeColor="text1"/>
            </w:tcBorders>
          </w:tcPr>
          <w:p w14:paraId="4060E936" w14:textId="77777777" w:rsidR="00E77514" w:rsidRDefault="00E77514" w:rsidP="00FC0611">
            <w:pPr>
              <w:pStyle w:val="NormalinTable"/>
            </w:pPr>
            <w:r>
              <w:rPr>
                <w:b/>
              </w:rPr>
              <w:t>0208909800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DF8632" w14:textId="77777777" w:rsidR="00E77514" w:rsidRDefault="00E77514" w:rsidP="00FC0611">
            <w:pPr>
              <w:pStyle w:val="NormalinTable"/>
              <w:tabs>
                <w:tab w:val="left" w:pos="1250"/>
              </w:tabs>
            </w:pPr>
            <w:r>
              <w:t>0.00%</w:t>
            </w:r>
          </w:p>
        </w:tc>
      </w:tr>
      <w:tr w:rsidR="00E77514" w14:paraId="0F30A826" w14:textId="77777777" w:rsidTr="00066BD6">
        <w:trPr>
          <w:cantSplit/>
        </w:trPr>
        <w:tc>
          <w:tcPr>
            <w:tcW w:w="0" w:type="auto"/>
            <w:tcBorders>
              <w:top w:val="single" w:sz="4" w:space="0" w:color="A6A6A6" w:themeColor="background1" w:themeShade="A6"/>
              <w:right w:val="single" w:sz="4" w:space="0" w:color="000000" w:themeColor="text1"/>
            </w:tcBorders>
          </w:tcPr>
          <w:p w14:paraId="08114D78" w14:textId="77777777" w:rsidR="00E77514" w:rsidRDefault="00E77514" w:rsidP="00FC0611">
            <w:pPr>
              <w:pStyle w:val="NormalinTable"/>
            </w:pPr>
            <w:r>
              <w:rPr>
                <w:b/>
              </w:rPr>
              <w:t>0209000000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D597E3" w14:textId="77777777" w:rsidR="00E77514" w:rsidRDefault="00E77514" w:rsidP="00FC0611">
            <w:pPr>
              <w:pStyle w:val="NormalinTable"/>
              <w:tabs>
                <w:tab w:val="left" w:pos="1250"/>
              </w:tabs>
            </w:pPr>
            <w:r>
              <w:t>0.00%</w:t>
            </w:r>
          </w:p>
        </w:tc>
      </w:tr>
      <w:tr w:rsidR="00E77514" w14:paraId="22EC0BB1" w14:textId="77777777" w:rsidTr="00066BD6">
        <w:trPr>
          <w:cantSplit/>
        </w:trPr>
        <w:tc>
          <w:tcPr>
            <w:tcW w:w="0" w:type="auto"/>
            <w:tcBorders>
              <w:top w:val="single" w:sz="4" w:space="0" w:color="A6A6A6" w:themeColor="background1" w:themeShade="A6"/>
              <w:right w:val="single" w:sz="4" w:space="0" w:color="000000" w:themeColor="text1"/>
            </w:tcBorders>
          </w:tcPr>
          <w:p w14:paraId="58AF749F" w14:textId="77777777" w:rsidR="00E77514" w:rsidRDefault="00E77514" w:rsidP="00FC0611">
            <w:pPr>
              <w:pStyle w:val="NormalinTable"/>
            </w:pPr>
            <w:r>
              <w:rPr>
                <w:b/>
              </w:rPr>
              <w:t>0210110000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19E827" w14:textId="77777777" w:rsidR="00E77514" w:rsidRDefault="00E77514" w:rsidP="00FC0611">
            <w:pPr>
              <w:pStyle w:val="NormalinTable"/>
              <w:tabs>
                <w:tab w:val="left" w:pos="1250"/>
              </w:tabs>
            </w:pPr>
            <w:r>
              <w:t>0.00%</w:t>
            </w:r>
          </w:p>
        </w:tc>
      </w:tr>
      <w:tr w:rsidR="00E77514" w14:paraId="121A9D7F" w14:textId="77777777" w:rsidTr="00066BD6">
        <w:trPr>
          <w:cantSplit/>
        </w:trPr>
        <w:tc>
          <w:tcPr>
            <w:tcW w:w="0" w:type="auto"/>
            <w:tcBorders>
              <w:top w:val="single" w:sz="4" w:space="0" w:color="A6A6A6" w:themeColor="background1" w:themeShade="A6"/>
              <w:right w:val="single" w:sz="4" w:space="0" w:color="000000" w:themeColor="text1"/>
            </w:tcBorders>
          </w:tcPr>
          <w:p w14:paraId="548951E0" w14:textId="77777777" w:rsidR="00E77514" w:rsidRDefault="00E77514" w:rsidP="00FC0611">
            <w:pPr>
              <w:pStyle w:val="NormalinTable"/>
            </w:pPr>
            <w:r>
              <w:rPr>
                <w:b/>
              </w:rPr>
              <w:t>0210120000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16F0A4" w14:textId="77777777" w:rsidR="00E77514" w:rsidRDefault="00E77514" w:rsidP="00FC0611">
            <w:pPr>
              <w:pStyle w:val="NormalinTable"/>
              <w:tabs>
                <w:tab w:val="left" w:pos="1250"/>
              </w:tabs>
            </w:pPr>
            <w:r>
              <w:t>0.00%</w:t>
            </w:r>
          </w:p>
        </w:tc>
      </w:tr>
      <w:tr w:rsidR="00E77514" w14:paraId="422B36E5" w14:textId="77777777" w:rsidTr="00066BD6">
        <w:trPr>
          <w:cantSplit/>
        </w:trPr>
        <w:tc>
          <w:tcPr>
            <w:tcW w:w="0" w:type="auto"/>
            <w:tcBorders>
              <w:top w:val="single" w:sz="4" w:space="0" w:color="A6A6A6" w:themeColor="background1" w:themeShade="A6"/>
              <w:right w:val="single" w:sz="4" w:space="0" w:color="000000" w:themeColor="text1"/>
            </w:tcBorders>
          </w:tcPr>
          <w:p w14:paraId="2218C36A" w14:textId="77777777" w:rsidR="00E77514" w:rsidRDefault="00E77514" w:rsidP="00FC0611">
            <w:pPr>
              <w:pStyle w:val="NormalinTable"/>
            </w:pPr>
            <w:r>
              <w:rPr>
                <w:b/>
              </w:rPr>
              <w:t>0210190000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0D8EC7" w14:textId="77777777" w:rsidR="00E77514" w:rsidRDefault="00E77514" w:rsidP="00FC0611">
            <w:pPr>
              <w:pStyle w:val="NormalinTable"/>
              <w:tabs>
                <w:tab w:val="left" w:pos="1250"/>
              </w:tabs>
            </w:pPr>
            <w:r>
              <w:t>0.00%</w:t>
            </w:r>
          </w:p>
        </w:tc>
      </w:tr>
      <w:tr w:rsidR="00E77514" w14:paraId="17FF17DA" w14:textId="77777777" w:rsidTr="00066BD6">
        <w:trPr>
          <w:cantSplit/>
        </w:trPr>
        <w:tc>
          <w:tcPr>
            <w:tcW w:w="0" w:type="auto"/>
            <w:tcBorders>
              <w:top w:val="single" w:sz="4" w:space="0" w:color="A6A6A6" w:themeColor="background1" w:themeShade="A6"/>
              <w:right w:val="single" w:sz="4" w:space="0" w:color="000000" w:themeColor="text1"/>
            </w:tcBorders>
          </w:tcPr>
          <w:p w14:paraId="0EE5B76D" w14:textId="77777777" w:rsidR="00E77514" w:rsidRDefault="00E77514" w:rsidP="00FC0611">
            <w:pPr>
              <w:pStyle w:val="NormalinTable"/>
            </w:pPr>
            <w:r>
              <w:rPr>
                <w:b/>
              </w:rPr>
              <w:t>0210910000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BA87F9" w14:textId="77777777" w:rsidR="00E77514" w:rsidRDefault="00E77514" w:rsidP="00FC0611">
            <w:pPr>
              <w:pStyle w:val="NormalinTable"/>
              <w:tabs>
                <w:tab w:val="left" w:pos="1250"/>
              </w:tabs>
            </w:pPr>
            <w:r>
              <w:t>0.00%</w:t>
            </w:r>
          </w:p>
        </w:tc>
      </w:tr>
      <w:tr w:rsidR="00E77514" w14:paraId="1D498666" w14:textId="77777777" w:rsidTr="00066BD6">
        <w:trPr>
          <w:cantSplit/>
        </w:trPr>
        <w:tc>
          <w:tcPr>
            <w:tcW w:w="0" w:type="auto"/>
            <w:tcBorders>
              <w:top w:val="single" w:sz="4" w:space="0" w:color="A6A6A6" w:themeColor="background1" w:themeShade="A6"/>
              <w:right w:val="single" w:sz="4" w:space="0" w:color="000000" w:themeColor="text1"/>
            </w:tcBorders>
          </w:tcPr>
          <w:p w14:paraId="3042C91C" w14:textId="77777777" w:rsidR="00E77514" w:rsidRDefault="00E77514" w:rsidP="00FC0611">
            <w:pPr>
              <w:pStyle w:val="NormalinTable"/>
            </w:pPr>
            <w:r>
              <w:rPr>
                <w:b/>
              </w:rPr>
              <w:t>0210920000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29F285" w14:textId="77777777" w:rsidR="00E77514" w:rsidRDefault="00E77514" w:rsidP="00FC0611">
            <w:pPr>
              <w:pStyle w:val="NormalinTable"/>
              <w:tabs>
                <w:tab w:val="left" w:pos="1250"/>
              </w:tabs>
            </w:pPr>
            <w:r>
              <w:t>0.00%</w:t>
            </w:r>
          </w:p>
        </w:tc>
      </w:tr>
      <w:tr w:rsidR="00E77514" w14:paraId="2CADFFF8" w14:textId="77777777" w:rsidTr="00066BD6">
        <w:trPr>
          <w:cantSplit/>
        </w:trPr>
        <w:tc>
          <w:tcPr>
            <w:tcW w:w="0" w:type="auto"/>
            <w:tcBorders>
              <w:top w:val="single" w:sz="4" w:space="0" w:color="A6A6A6" w:themeColor="background1" w:themeShade="A6"/>
              <w:right w:val="single" w:sz="4" w:space="0" w:color="000000" w:themeColor="text1"/>
            </w:tcBorders>
          </w:tcPr>
          <w:p w14:paraId="28B5C5BB" w14:textId="77777777" w:rsidR="00E77514" w:rsidRDefault="00E77514" w:rsidP="00FC0611">
            <w:pPr>
              <w:pStyle w:val="NormalinTable"/>
            </w:pPr>
            <w:r>
              <w:rPr>
                <w:b/>
              </w:rPr>
              <w:t>0210930000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6F6622" w14:textId="77777777" w:rsidR="00E77514" w:rsidRDefault="00E77514" w:rsidP="00FC0611">
            <w:pPr>
              <w:pStyle w:val="NormalinTable"/>
              <w:tabs>
                <w:tab w:val="left" w:pos="1250"/>
              </w:tabs>
            </w:pPr>
            <w:r>
              <w:t>0.00%</w:t>
            </w:r>
          </w:p>
        </w:tc>
      </w:tr>
      <w:tr w:rsidR="00E77514" w14:paraId="103793F4" w14:textId="77777777" w:rsidTr="00066BD6">
        <w:trPr>
          <w:cantSplit/>
        </w:trPr>
        <w:tc>
          <w:tcPr>
            <w:tcW w:w="0" w:type="auto"/>
            <w:tcBorders>
              <w:top w:val="single" w:sz="4" w:space="0" w:color="A6A6A6" w:themeColor="background1" w:themeShade="A6"/>
              <w:right w:val="single" w:sz="4" w:space="0" w:color="000000" w:themeColor="text1"/>
            </w:tcBorders>
          </w:tcPr>
          <w:p w14:paraId="2A4189DD" w14:textId="77777777" w:rsidR="00E77514" w:rsidRDefault="00E77514" w:rsidP="00FC0611">
            <w:pPr>
              <w:pStyle w:val="NormalinTable"/>
            </w:pPr>
            <w:r>
              <w:rPr>
                <w:b/>
              </w:rPr>
              <w:t>0210991000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52A2AD" w14:textId="77777777" w:rsidR="00E77514" w:rsidRDefault="00E77514" w:rsidP="00FC0611">
            <w:pPr>
              <w:pStyle w:val="NormalinTable"/>
              <w:tabs>
                <w:tab w:val="left" w:pos="1250"/>
              </w:tabs>
            </w:pPr>
            <w:r>
              <w:t>0.00%</w:t>
            </w:r>
          </w:p>
        </w:tc>
      </w:tr>
      <w:tr w:rsidR="00E77514" w14:paraId="1D2F9C92" w14:textId="77777777" w:rsidTr="00066BD6">
        <w:trPr>
          <w:cantSplit/>
        </w:trPr>
        <w:tc>
          <w:tcPr>
            <w:tcW w:w="0" w:type="auto"/>
            <w:tcBorders>
              <w:top w:val="single" w:sz="4" w:space="0" w:color="A6A6A6" w:themeColor="background1" w:themeShade="A6"/>
              <w:right w:val="single" w:sz="4" w:space="0" w:color="000000" w:themeColor="text1"/>
            </w:tcBorders>
          </w:tcPr>
          <w:p w14:paraId="3F33A798" w14:textId="77777777" w:rsidR="00E77514" w:rsidRDefault="00E77514" w:rsidP="00FC0611">
            <w:pPr>
              <w:pStyle w:val="NormalinTable"/>
            </w:pPr>
            <w:r>
              <w:rPr>
                <w:b/>
              </w:rPr>
              <w:t>0210992100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522567" w14:textId="77777777" w:rsidR="00E77514" w:rsidRDefault="00DE04D9" w:rsidP="00FC0611">
            <w:pPr>
              <w:pStyle w:val="NormalinTable"/>
              <w:tabs>
                <w:tab w:val="left" w:pos="1250"/>
              </w:tabs>
              <w:rPr>
                <w:ins w:id="4414" w:author="David Owen" w:date="2019-06-18T11:52:00Z"/>
              </w:rPr>
            </w:pPr>
            <w:ins w:id="4415" w:author="David Owen" w:date="2019-06-18T11:51:00Z">
              <w:r>
                <w:t xml:space="preserve">To 31/12/19: </w:t>
              </w:r>
            </w:ins>
            <w:r w:rsidR="00E77514">
              <w:t>161.900 € / 100 kg</w:t>
            </w:r>
          </w:p>
          <w:p w14:paraId="30B3BA88" w14:textId="2DB4CC2E" w:rsidR="00FB5321" w:rsidRDefault="00FB5321" w:rsidP="00FB5321">
            <w:pPr>
              <w:pStyle w:val="NormalinTable"/>
              <w:tabs>
                <w:tab w:val="left" w:pos="1250"/>
              </w:tabs>
              <w:rPr>
                <w:ins w:id="4416" w:author="David Owen" w:date="2019-06-18T11:53:00Z"/>
              </w:rPr>
            </w:pPr>
            <w:ins w:id="4417" w:author="David Owen" w:date="2019-06-18T11:53:00Z">
              <w:r>
                <w:t>1/1/20 to 31/12/20: 1</w:t>
              </w:r>
            </w:ins>
            <w:ins w:id="4418" w:author="David Owen" w:date="2019-06-18T11:54:00Z">
              <w:r w:rsidR="00005781">
                <w:t>41.7</w:t>
              </w:r>
            </w:ins>
            <w:ins w:id="4419" w:author="David Owen" w:date="2019-06-18T11:53:00Z">
              <w:r>
                <w:t>00 € / 100 kg</w:t>
              </w:r>
            </w:ins>
          </w:p>
          <w:p w14:paraId="7A07CD8B" w14:textId="1CF75189" w:rsidR="00FB5321" w:rsidRDefault="00FB5321" w:rsidP="00FB5321">
            <w:pPr>
              <w:pStyle w:val="NormalinTable"/>
              <w:tabs>
                <w:tab w:val="left" w:pos="1250"/>
              </w:tabs>
              <w:rPr>
                <w:ins w:id="4420" w:author="David Owen" w:date="2019-06-18T11:53:00Z"/>
              </w:rPr>
            </w:pPr>
            <w:ins w:id="4421" w:author="David Owen" w:date="2019-06-18T11:53:00Z">
              <w:r>
                <w:t xml:space="preserve">1/1/21 to 31/12/21: </w:t>
              </w:r>
            </w:ins>
            <w:ins w:id="4422" w:author="David Owen" w:date="2019-06-18T11:54:00Z">
              <w:r w:rsidR="00005781">
                <w:t>121.4</w:t>
              </w:r>
            </w:ins>
            <w:ins w:id="4423" w:author="David Owen" w:date="2019-06-18T11:53:00Z">
              <w:r>
                <w:t>00 € / 100 kg</w:t>
              </w:r>
            </w:ins>
          </w:p>
          <w:p w14:paraId="18653B0B" w14:textId="4CB34593" w:rsidR="00FB5321" w:rsidRDefault="00FB5321" w:rsidP="00FB5321">
            <w:pPr>
              <w:pStyle w:val="NormalinTable"/>
              <w:tabs>
                <w:tab w:val="left" w:pos="1250"/>
              </w:tabs>
              <w:rPr>
                <w:ins w:id="4424" w:author="David Owen" w:date="2019-06-18T11:53:00Z"/>
              </w:rPr>
            </w:pPr>
            <w:ins w:id="4425" w:author="David Owen" w:date="2019-06-18T11:53:00Z">
              <w:r>
                <w:t xml:space="preserve">1/1/22 to 31/12/22: </w:t>
              </w:r>
            </w:ins>
            <w:ins w:id="4426" w:author="David Owen" w:date="2019-06-18T11:54:00Z">
              <w:r w:rsidR="00005781">
                <w:t>101.2</w:t>
              </w:r>
            </w:ins>
            <w:ins w:id="4427" w:author="David Owen" w:date="2019-06-18T11:53:00Z">
              <w:r>
                <w:t>00 € / 100 kg</w:t>
              </w:r>
            </w:ins>
          </w:p>
          <w:p w14:paraId="7E96DE0C" w14:textId="56D4044B" w:rsidR="00FB5321" w:rsidRDefault="00FB5321" w:rsidP="00FB5321">
            <w:pPr>
              <w:pStyle w:val="NormalinTable"/>
              <w:tabs>
                <w:tab w:val="left" w:pos="1250"/>
              </w:tabs>
              <w:rPr>
                <w:ins w:id="4428" w:author="David Owen" w:date="2019-06-18T11:53:00Z"/>
              </w:rPr>
            </w:pPr>
            <w:ins w:id="4429" w:author="David Owen" w:date="2019-06-18T11:53:00Z">
              <w:r>
                <w:t xml:space="preserve">1/1/23 to 31/12/23: </w:t>
              </w:r>
            </w:ins>
            <w:ins w:id="4430" w:author="David Owen" w:date="2019-06-18T11:54:00Z">
              <w:r w:rsidR="00005781">
                <w:t>80.9</w:t>
              </w:r>
            </w:ins>
            <w:ins w:id="4431" w:author="David Owen" w:date="2019-06-18T11:53:00Z">
              <w:r>
                <w:t>00 € / 100 kg</w:t>
              </w:r>
            </w:ins>
          </w:p>
          <w:p w14:paraId="7CD17661" w14:textId="09361093" w:rsidR="00FB5321" w:rsidRDefault="00FB5321" w:rsidP="00FB5321">
            <w:pPr>
              <w:pStyle w:val="NormalinTable"/>
              <w:tabs>
                <w:tab w:val="left" w:pos="1250"/>
              </w:tabs>
              <w:rPr>
                <w:ins w:id="4432" w:author="David Owen" w:date="2019-06-18T11:53:00Z"/>
              </w:rPr>
            </w:pPr>
            <w:ins w:id="4433" w:author="David Owen" w:date="2019-06-18T11:53:00Z">
              <w:r>
                <w:t xml:space="preserve">1/1/24 to 31/12/24: </w:t>
              </w:r>
            </w:ins>
            <w:ins w:id="4434" w:author="David Owen" w:date="2019-06-18T11:54:00Z">
              <w:r w:rsidR="00005781">
                <w:t>60.7</w:t>
              </w:r>
            </w:ins>
            <w:ins w:id="4435" w:author="David Owen" w:date="2019-06-18T11:53:00Z">
              <w:r>
                <w:t>00 € / 100 kg</w:t>
              </w:r>
            </w:ins>
          </w:p>
          <w:p w14:paraId="0AB7698B" w14:textId="378B78F7" w:rsidR="00FB5321" w:rsidRDefault="00FB5321" w:rsidP="00FB5321">
            <w:pPr>
              <w:pStyle w:val="NormalinTable"/>
              <w:tabs>
                <w:tab w:val="left" w:pos="1250"/>
              </w:tabs>
              <w:rPr>
                <w:ins w:id="4436" w:author="David Owen" w:date="2019-06-18T11:53:00Z"/>
              </w:rPr>
            </w:pPr>
            <w:ins w:id="4437" w:author="David Owen" w:date="2019-06-18T11:53:00Z">
              <w:r>
                <w:t xml:space="preserve">1/1/25 to 31/12/25: </w:t>
              </w:r>
            </w:ins>
            <w:ins w:id="4438" w:author="David Owen" w:date="2019-06-18T11:54:00Z">
              <w:r w:rsidR="00005781">
                <w:t>40.4</w:t>
              </w:r>
            </w:ins>
            <w:ins w:id="4439" w:author="David Owen" w:date="2019-06-18T11:53:00Z">
              <w:r>
                <w:t>00 € / 100 kg</w:t>
              </w:r>
            </w:ins>
          </w:p>
          <w:p w14:paraId="3958A82D" w14:textId="77CD1FE3" w:rsidR="00FB5321" w:rsidRDefault="00FB5321" w:rsidP="00FB5321">
            <w:pPr>
              <w:pStyle w:val="NormalinTable"/>
              <w:tabs>
                <w:tab w:val="left" w:pos="1250"/>
              </w:tabs>
              <w:rPr>
                <w:ins w:id="4440" w:author="David Owen" w:date="2019-06-18T11:53:00Z"/>
              </w:rPr>
            </w:pPr>
            <w:ins w:id="4441" w:author="David Owen" w:date="2019-06-18T11:53:00Z">
              <w:r>
                <w:t xml:space="preserve">1/1/26 to 31/12/26: </w:t>
              </w:r>
            </w:ins>
            <w:ins w:id="4442" w:author="David Owen" w:date="2019-06-18T11:54:00Z">
              <w:r w:rsidR="00005781">
                <w:t>20.2</w:t>
              </w:r>
            </w:ins>
            <w:ins w:id="4443" w:author="David Owen" w:date="2019-06-18T11:53:00Z">
              <w:r>
                <w:t>00 € / 100 kg</w:t>
              </w:r>
            </w:ins>
          </w:p>
          <w:p w14:paraId="3BB155A6" w14:textId="16068E93" w:rsidR="00FB5321" w:rsidRDefault="00FB5321" w:rsidP="00FB5321">
            <w:pPr>
              <w:pStyle w:val="NormalinTable"/>
              <w:tabs>
                <w:tab w:val="left" w:pos="1250"/>
              </w:tabs>
            </w:pPr>
            <w:ins w:id="4444" w:author="David Owen" w:date="2019-06-18T11:53:00Z">
              <w:r>
                <w:t>From 1/1/27: 0.00%</w:t>
              </w:r>
            </w:ins>
          </w:p>
        </w:tc>
      </w:tr>
      <w:tr w:rsidR="00E77514" w14:paraId="73791F2C" w14:textId="77777777" w:rsidTr="00066BD6">
        <w:trPr>
          <w:cantSplit/>
        </w:trPr>
        <w:tc>
          <w:tcPr>
            <w:tcW w:w="0" w:type="auto"/>
            <w:tcBorders>
              <w:top w:val="single" w:sz="4" w:space="0" w:color="A6A6A6" w:themeColor="background1" w:themeShade="A6"/>
              <w:right w:val="single" w:sz="4" w:space="0" w:color="000000" w:themeColor="text1"/>
            </w:tcBorders>
          </w:tcPr>
          <w:p w14:paraId="469649A8" w14:textId="77777777" w:rsidR="00E77514" w:rsidRDefault="00E77514" w:rsidP="00FC0611">
            <w:pPr>
              <w:pStyle w:val="NormalinTable"/>
            </w:pPr>
            <w:r>
              <w:rPr>
                <w:b/>
              </w:rPr>
              <w:t>0210992900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C54D24" w14:textId="77777777" w:rsidR="00E77514" w:rsidRDefault="00DE04D9" w:rsidP="00FC0611">
            <w:pPr>
              <w:pStyle w:val="NormalinTable"/>
              <w:tabs>
                <w:tab w:val="left" w:pos="1250"/>
              </w:tabs>
              <w:rPr>
                <w:ins w:id="4445" w:author="David Owen" w:date="2019-06-18T11:55:00Z"/>
              </w:rPr>
            </w:pPr>
            <w:ins w:id="4446" w:author="David Owen" w:date="2019-06-18T11:52:00Z">
              <w:r>
                <w:t xml:space="preserve">To 31/12/19: </w:t>
              </w:r>
            </w:ins>
            <w:r w:rsidR="00E77514">
              <w:t>226.700 € / 100 kg</w:t>
            </w:r>
          </w:p>
          <w:p w14:paraId="3A9394CD" w14:textId="2B810AF8" w:rsidR="004D6B8D" w:rsidRDefault="004D6B8D" w:rsidP="004D6B8D">
            <w:pPr>
              <w:pStyle w:val="NormalinTable"/>
              <w:tabs>
                <w:tab w:val="left" w:pos="1250"/>
              </w:tabs>
              <w:rPr>
                <w:ins w:id="4447" w:author="David Owen" w:date="2019-06-18T11:55:00Z"/>
              </w:rPr>
            </w:pPr>
            <w:ins w:id="4448" w:author="David Owen" w:date="2019-06-18T11:55:00Z">
              <w:r>
                <w:t>1/1/20 to 31/12/20: 1</w:t>
              </w:r>
            </w:ins>
            <w:ins w:id="4449" w:author="David Owen" w:date="2019-06-18T14:19:00Z">
              <w:r w:rsidR="002B669C">
                <w:t>98.4</w:t>
              </w:r>
            </w:ins>
            <w:ins w:id="4450" w:author="David Owen" w:date="2019-06-18T11:55:00Z">
              <w:r>
                <w:t>00 € / 100 kg</w:t>
              </w:r>
            </w:ins>
          </w:p>
          <w:p w14:paraId="4AC056E9" w14:textId="01AF1ADE" w:rsidR="004D6B8D" w:rsidRDefault="004D6B8D" w:rsidP="004D6B8D">
            <w:pPr>
              <w:pStyle w:val="NormalinTable"/>
              <w:tabs>
                <w:tab w:val="left" w:pos="1250"/>
              </w:tabs>
              <w:rPr>
                <w:ins w:id="4451" w:author="David Owen" w:date="2019-06-18T11:55:00Z"/>
              </w:rPr>
            </w:pPr>
            <w:ins w:id="4452" w:author="David Owen" w:date="2019-06-18T11:55:00Z">
              <w:r>
                <w:t>1/1/21 to 31/12/21: 1</w:t>
              </w:r>
            </w:ins>
            <w:ins w:id="4453" w:author="David Owen" w:date="2019-06-18T14:19:00Z">
              <w:r w:rsidR="002B669C">
                <w:t>70.0</w:t>
              </w:r>
            </w:ins>
            <w:ins w:id="4454" w:author="David Owen" w:date="2019-06-18T11:55:00Z">
              <w:r>
                <w:t>00 € / 100 kg</w:t>
              </w:r>
            </w:ins>
          </w:p>
          <w:p w14:paraId="4FD30BB3" w14:textId="3CB86F5F" w:rsidR="004D6B8D" w:rsidRDefault="004D6B8D" w:rsidP="004D6B8D">
            <w:pPr>
              <w:pStyle w:val="NormalinTable"/>
              <w:tabs>
                <w:tab w:val="left" w:pos="1250"/>
              </w:tabs>
              <w:rPr>
                <w:ins w:id="4455" w:author="David Owen" w:date="2019-06-18T11:55:00Z"/>
              </w:rPr>
            </w:pPr>
            <w:ins w:id="4456" w:author="David Owen" w:date="2019-06-18T11:55:00Z">
              <w:r>
                <w:t>1/1/22 to 31/12/22: 1</w:t>
              </w:r>
            </w:ins>
            <w:ins w:id="4457" w:author="David Owen" w:date="2019-06-18T14:19:00Z">
              <w:r w:rsidR="002B669C">
                <w:t>47.7</w:t>
              </w:r>
            </w:ins>
            <w:ins w:id="4458" w:author="David Owen" w:date="2019-06-18T11:55:00Z">
              <w:r>
                <w:t>00 € / 100 kg</w:t>
              </w:r>
            </w:ins>
          </w:p>
          <w:p w14:paraId="6E74B0CF" w14:textId="49F13949" w:rsidR="004D6B8D" w:rsidRDefault="004D6B8D" w:rsidP="004D6B8D">
            <w:pPr>
              <w:pStyle w:val="NormalinTable"/>
              <w:tabs>
                <w:tab w:val="left" w:pos="1250"/>
              </w:tabs>
              <w:rPr>
                <w:ins w:id="4459" w:author="David Owen" w:date="2019-06-18T11:55:00Z"/>
              </w:rPr>
            </w:pPr>
            <w:ins w:id="4460" w:author="David Owen" w:date="2019-06-18T11:55:00Z">
              <w:r>
                <w:t xml:space="preserve">1/1/23 to 31/12/23: </w:t>
              </w:r>
            </w:ins>
            <w:ins w:id="4461" w:author="David Owen" w:date="2019-06-18T14:19:00Z">
              <w:r w:rsidR="002B669C">
                <w:t>113.3</w:t>
              </w:r>
            </w:ins>
            <w:ins w:id="4462" w:author="David Owen" w:date="2019-06-18T11:55:00Z">
              <w:r>
                <w:t>00 € / 100 kg</w:t>
              </w:r>
            </w:ins>
          </w:p>
          <w:p w14:paraId="0DAFECCA" w14:textId="4F072E14" w:rsidR="004D6B8D" w:rsidRDefault="004D6B8D" w:rsidP="004D6B8D">
            <w:pPr>
              <w:pStyle w:val="NormalinTable"/>
              <w:tabs>
                <w:tab w:val="left" w:pos="1250"/>
              </w:tabs>
              <w:rPr>
                <w:ins w:id="4463" w:author="David Owen" w:date="2019-06-18T11:55:00Z"/>
              </w:rPr>
            </w:pPr>
            <w:ins w:id="4464" w:author="David Owen" w:date="2019-06-18T11:55:00Z">
              <w:r>
                <w:t xml:space="preserve">1/1/24 to 31/12/24: </w:t>
              </w:r>
            </w:ins>
            <w:ins w:id="4465" w:author="David Owen" w:date="2019-06-18T14:19:00Z">
              <w:r w:rsidR="002B669C">
                <w:t>85.0</w:t>
              </w:r>
            </w:ins>
            <w:ins w:id="4466" w:author="David Owen" w:date="2019-06-18T11:55:00Z">
              <w:r>
                <w:t>00 € / 100 kg</w:t>
              </w:r>
            </w:ins>
          </w:p>
          <w:p w14:paraId="311BB0F7" w14:textId="2C70699F" w:rsidR="004D6B8D" w:rsidRDefault="004D6B8D" w:rsidP="004D6B8D">
            <w:pPr>
              <w:pStyle w:val="NormalinTable"/>
              <w:tabs>
                <w:tab w:val="left" w:pos="1250"/>
              </w:tabs>
              <w:rPr>
                <w:ins w:id="4467" w:author="David Owen" w:date="2019-06-18T11:55:00Z"/>
              </w:rPr>
            </w:pPr>
            <w:ins w:id="4468" w:author="David Owen" w:date="2019-06-18T11:55:00Z">
              <w:r>
                <w:t xml:space="preserve">1/1/25 to 31/12/25: </w:t>
              </w:r>
            </w:ins>
            <w:ins w:id="4469" w:author="David Owen" w:date="2019-06-18T14:19:00Z">
              <w:r w:rsidR="003B15E8">
                <w:t>56.6</w:t>
              </w:r>
            </w:ins>
            <w:ins w:id="4470" w:author="David Owen" w:date="2019-06-18T11:55:00Z">
              <w:r>
                <w:t>00 € / 100 kg</w:t>
              </w:r>
            </w:ins>
          </w:p>
          <w:p w14:paraId="0E60B452" w14:textId="354B6C8B" w:rsidR="004D6B8D" w:rsidRDefault="004D6B8D" w:rsidP="004D6B8D">
            <w:pPr>
              <w:pStyle w:val="NormalinTable"/>
              <w:tabs>
                <w:tab w:val="left" w:pos="1250"/>
              </w:tabs>
              <w:rPr>
                <w:ins w:id="4471" w:author="David Owen" w:date="2019-06-18T11:55:00Z"/>
              </w:rPr>
            </w:pPr>
            <w:ins w:id="4472" w:author="David Owen" w:date="2019-06-18T11:55:00Z">
              <w:r>
                <w:t xml:space="preserve">1/1/26 to 31/12/26: </w:t>
              </w:r>
            </w:ins>
            <w:ins w:id="4473" w:author="David Owen" w:date="2019-06-18T14:19:00Z">
              <w:r w:rsidR="003B15E8">
                <w:t>28.3</w:t>
              </w:r>
            </w:ins>
            <w:ins w:id="4474" w:author="David Owen" w:date="2019-06-18T11:55:00Z">
              <w:r>
                <w:t>00 € / 100 kg</w:t>
              </w:r>
            </w:ins>
          </w:p>
          <w:p w14:paraId="0E9489DA" w14:textId="2EF2774C" w:rsidR="004D6B8D" w:rsidRDefault="004D6B8D" w:rsidP="004D6B8D">
            <w:pPr>
              <w:pStyle w:val="NormalinTable"/>
              <w:tabs>
                <w:tab w:val="left" w:pos="1250"/>
              </w:tabs>
            </w:pPr>
            <w:ins w:id="4475" w:author="David Owen" w:date="2019-06-18T11:55:00Z">
              <w:r>
                <w:t>From 1/1/27: 0.00%</w:t>
              </w:r>
            </w:ins>
          </w:p>
        </w:tc>
      </w:tr>
      <w:tr w:rsidR="00E77514" w14:paraId="6C504188" w14:textId="77777777" w:rsidTr="00066BD6">
        <w:trPr>
          <w:cantSplit/>
        </w:trPr>
        <w:tc>
          <w:tcPr>
            <w:tcW w:w="0" w:type="auto"/>
            <w:tcBorders>
              <w:top w:val="single" w:sz="4" w:space="0" w:color="A6A6A6" w:themeColor="background1" w:themeShade="A6"/>
              <w:right w:val="single" w:sz="4" w:space="0" w:color="000000" w:themeColor="text1"/>
            </w:tcBorders>
          </w:tcPr>
          <w:p w14:paraId="08ADD6EB" w14:textId="77777777" w:rsidR="00E77514" w:rsidRDefault="00E77514" w:rsidP="00FC0611">
            <w:pPr>
              <w:pStyle w:val="NormalinTable"/>
            </w:pPr>
            <w:r>
              <w:rPr>
                <w:b/>
              </w:rPr>
              <w:lastRenderedPageBreak/>
              <w:t>0210993100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135869" w14:textId="77777777" w:rsidR="00E77514" w:rsidRDefault="00FB5321" w:rsidP="00FC0611">
            <w:pPr>
              <w:pStyle w:val="NormalinTable"/>
              <w:tabs>
                <w:tab w:val="left" w:pos="1250"/>
              </w:tabs>
              <w:rPr>
                <w:ins w:id="4476" w:author="David Owen" w:date="2019-06-18T14:19:00Z"/>
              </w:rPr>
            </w:pPr>
            <w:ins w:id="4477" w:author="David Owen" w:date="2019-06-18T11:52:00Z">
              <w:r>
                <w:t xml:space="preserve">To 31/12/19: </w:t>
              </w:r>
            </w:ins>
            <w:r w:rsidR="00E77514">
              <w:t>11.20%</w:t>
            </w:r>
          </w:p>
          <w:p w14:paraId="556AD0BB" w14:textId="05BE9AEF" w:rsidR="002B669C" w:rsidRDefault="002B669C" w:rsidP="002B669C">
            <w:pPr>
              <w:pStyle w:val="NormalinTable"/>
              <w:tabs>
                <w:tab w:val="left" w:pos="1250"/>
              </w:tabs>
              <w:rPr>
                <w:ins w:id="4478" w:author="David Owen" w:date="2019-06-18T14:20:00Z"/>
              </w:rPr>
            </w:pPr>
            <w:ins w:id="4479" w:author="David Owen" w:date="2019-06-18T14:20:00Z">
              <w:r>
                <w:t xml:space="preserve">1/1/20 to 31/12/20: </w:t>
              </w:r>
              <w:r w:rsidR="00EC57D6">
                <w:t>9.80%</w:t>
              </w:r>
            </w:ins>
          </w:p>
          <w:p w14:paraId="7DD68BCB" w14:textId="1F122991" w:rsidR="002B669C" w:rsidRDefault="002B669C" w:rsidP="002B669C">
            <w:pPr>
              <w:pStyle w:val="NormalinTable"/>
              <w:tabs>
                <w:tab w:val="left" w:pos="1250"/>
              </w:tabs>
              <w:rPr>
                <w:ins w:id="4480" w:author="David Owen" w:date="2019-06-18T14:20:00Z"/>
              </w:rPr>
            </w:pPr>
            <w:ins w:id="4481" w:author="David Owen" w:date="2019-06-18T14:20:00Z">
              <w:r>
                <w:t xml:space="preserve">1/1/21 to 31/12/21: </w:t>
              </w:r>
              <w:r w:rsidR="00EC57D6">
                <w:t>8.40%</w:t>
              </w:r>
            </w:ins>
          </w:p>
          <w:p w14:paraId="2ABDE03C" w14:textId="05AEAB34" w:rsidR="002B669C" w:rsidRDefault="002B669C" w:rsidP="002B669C">
            <w:pPr>
              <w:pStyle w:val="NormalinTable"/>
              <w:tabs>
                <w:tab w:val="left" w:pos="1250"/>
              </w:tabs>
              <w:rPr>
                <w:ins w:id="4482" w:author="David Owen" w:date="2019-06-18T14:20:00Z"/>
              </w:rPr>
            </w:pPr>
            <w:ins w:id="4483" w:author="David Owen" w:date="2019-06-18T14:20:00Z">
              <w:r>
                <w:t xml:space="preserve">1/1/22 to 31/12/22: </w:t>
              </w:r>
              <w:r w:rsidR="001F5937">
                <w:t>7.00%</w:t>
              </w:r>
            </w:ins>
          </w:p>
          <w:p w14:paraId="51503071" w14:textId="76A81E41" w:rsidR="002B669C" w:rsidRDefault="002B669C" w:rsidP="002B669C">
            <w:pPr>
              <w:pStyle w:val="NormalinTable"/>
              <w:tabs>
                <w:tab w:val="left" w:pos="1250"/>
              </w:tabs>
              <w:rPr>
                <w:ins w:id="4484" w:author="David Owen" w:date="2019-06-18T14:20:00Z"/>
              </w:rPr>
            </w:pPr>
            <w:ins w:id="4485" w:author="David Owen" w:date="2019-06-18T14:20:00Z">
              <w:r>
                <w:t xml:space="preserve">1/1/23 to 31/12/23: </w:t>
              </w:r>
              <w:r w:rsidR="001F5937">
                <w:t>5.60%</w:t>
              </w:r>
            </w:ins>
          </w:p>
          <w:p w14:paraId="0C5F464E" w14:textId="682B19AB" w:rsidR="002B669C" w:rsidRDefault="002B669C" w:rsidP="002B669C">
            <w:pPr>
              <w:pStyle w:val="NormalinTable"/>
              <w:tabs>
                <w:tab w:val="left" w:pos="1250"/>
              </w:tabs>
              <w:rPr>
                <w:ins w:id="4486" w:author="David Owen" w:date="2019-06-18T14:20:00Z"/>
              </w:rPr>
            </w:pPr>
            <w:ins w:id="4487" w:author="David Owen" w:date="2019-06-18T14:20:00Z">
              <w:r>
                <w:t xml:space="preserve">1/1/24 to 31/12/24: </w:t>
              </w:r>
            </w:ins>
            <w:ins w:id="4488" w:author="David Owen" w:date="2019-06-18T14:21:00Z">
              <w:r w:rsidR="001F5937">
                <w:t>4.20%</w:t>
              </w:r>
            </w:ins>
          </w:p>
          <w:p w14:paraId="3E18DD5A" w14:textId="4AEC8998" w:rsidR="002B669C" w:rsidRDefault="002B669C" w:rsidP="002B669C">
            <w:pPr>
              <w:pStyle w:val="NormalinTable"/>
              <w:tabs>
                <w:tab w:val="left" w:pos="1250"/>
              </w:tabs>
              <w:rPr>
                <w:ins w:id="4489" w:author="David Owen" w:date="2019-06-18T14:20:00Z"/>
              </w:rPr>
            </w:pPr>
            <w:ins w:id="4490" w:author="David Owen" w:date="2019-06-18T14:20:00Z">
              <w:r>
                <w:t xml:space="preserve">1/1/25 to 31/12/25: </w:t>
              </w:r>
            </w:ins>
            <w:ins w:id="4491" w:author="David Owen" w:date="2019-06-18T14:21:00Z">
              <w:r w:rsidR="001F5937">
                <w:t>2.80%</w:t>
              </w:r>
            </w:ins>
          </w:p>
          <w:p w14:paraId="5AF09651" w14:textId="44EECF6B" w:rsidR="002B669C" w:rsidRDefault="002B669C" w:rsidP="002B669C">
            <w:pPr>
              <w:pStyle w:val="NormalinTable"/>
              <w:tabs>
                <w:tab w:val="left" w:pos="1250"/>
              </w:tabs>
              <w:rPr>
                <w:ins w:id="4492" w:author="David Owen" w:date="2019-06-18T14:20:00Z"/>
              </w:rPr>
            </w:pPr>
            <w:ins w:id="4493" w:author="David Owen" w:date="2019-06-18T14:20:00Z">
              <w:r>
                <w:t xml:space="preserve">1/1/26 to 31/12/26: </w:t>
              </w:r>
            </w:ins>
            <w:ins w:id="4494" w:author="David Owen" w:date="2019-06-18T14:21:00Z">
              <w:r w:rsidR="001F5937">
                <w:t>1.4%</w:t>
              </w:r>
            </w:ins>
          </w:p>
          <w:p w14:paraId="101AB9A2" w14:textId="5AC38C59" w:rsidR="002B669C" w:rsidRDefault="002B669C" w:rsidP="002B669C">
            <w:pPr>
              <w:pStyle w:val="NormalinTable"/>
              <w:tabs>
                <w:tab w:val="left" w:pos="1250"/>
              </w:tabs>
            </w:pPr>
            <w:ins w:id="4495" w:author="David Owen" w:date="2019-06-18T14:20:00Z">
              <w:r>
                <w:t>From 1/1/27: 0.00%</w:t>
              </w:r>
            </w:ins>
          </w:p>
        </w:tc>
      </w:tr>
      <w:tr w:rsidR="00E77514" w14:paraId="2C66C963" w14:textId="77777777" w:rsidTr="00066BD6">
        <w:trPr>
          <w:cantSplit/>
        </w:trPr>
        <w:tc>
          <w:tcPr>
            <w:tcW w:w="0" w:type="auto"/>
            <w:tcBorders>
              <w:top w:val="single" w:sz="4" w:space="0" w:color="A6A6A6" w:themeColor="background1" w:themeShade="A6"/>
              <w:right w:val="single" w:sz="4" w:space="0" w:color="000000" w:themeColor="text1"/>
            </w:tcBorders>
          </w:tcPr>
          <w:p w14:paraId="5DEEFBC3" w14:textId="77777777" w:rsidR="00E77514" w:rsidRDefault="00E77514" w:rsidP="00FC0611">
            <w:pPr>
              <w:pStyle w:val="NormalinTable"/>
            </w:pPr>
            <w:r>
              <w:rPr>
                <w:b/>
              </w:rPr>
              <w:t>0210994100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8BBB1F" w14:textId="77777777" w:rsidR="00E77514" w:rsidRDefault="00FB5321" w:rsidP="00FC0611">
            <w:pPr>
              <w:pStyle w:val="NormalinTable"/>
              <w:tabs>
                <w:tab w:val="left" w:pos="1250"/>
              </w:tabs>
              <w:rPr>
                <w:ins w:id="4496" w:author="David Owen" w:date="2019-06-18T11:55:00Z"/>
              </w:rPr>
            </w:pPr>
            <w:ins w:id="4497" w:author="David Owen" w:date="2019-06-18T11:52:00Z">
              <w:r>
                <w:t xml:space="preserve">To 31/12/19: </w:t>
              </w:r>
            </w:ins>
            <w:r w:rsidR="00E77514">
              <w:t>47.200 € / 100 kg</w:t>
            </w:r>
          </w:p>
          <w:p w14:paraId="41965D8B" w14:textId="14D78B9A" w:rsidR="004D6B8D" w:rsidRDefault="004D6B8D" w:rsidP="004D6B8D">
            <w:pPr>
              <w:pStyle w:val="NormalinTable"/>
              <w:tabs>
                <w:tab w:val="left" w:pos="1250"/>
              </w:tabs>
              <w:rPr>
                <w:ins w:id="4498" w:author="David Owen" w:date="2019-06-18T11:55:00Z"/>
              </w:rPr>
            </w:pPr>
            <w:ins w:id="4499" w:author="David Owen" w:date="2019-06-18T11:55:00Z">
              <w:r>
                <w:t xml:space="preserve">1/1/20 to 31/12/20: </w:t>
              </w:r>
            </w:ins>
            <w:ins w:id="4500" w:author="David Owen" w:date="2019-06-18T14:22:00Z">
              <w:r w:rsidR="00E96467">
                <w:t>41.3</w:t>
              </w:r>
            </w:ins>
            <w:ins w:id="4501" w:author="David Owen" w:date="2019-06-18T11:55:00Z">
              <w:r>
                <w:t>00 € / 100 kg</w:t>
              </w:r>
            </w:ins>
          </w:p>
          <w:p w14:paraId="408F69B3" w14:textId="2D940B0F" w:rsidR="004D6B8D" w:rsidRDefault="004D6B8D" w:rsidP="004D6B8D">
            <w:pPr>
              <w:pStyle w:val="NormalinTable"/>
              <w:tabs>
                <w:tab w:val="left" w:pos="1250"/>
              </w:tabs>
              <w:rPr>
                <w:ins w:id="4502" w:author="David Owen" w:date="2019-06-18T11:55:00Z"/>
              </w:rPr>
            </w:pPr>
            <w:ins w:id="4503" w:author="David Owen" w:date="2019-06-18T11:55:00Z">
              <w:r>
                <w:t xml:space="preserve">1/1/21 to 31/12/21: </w:t>
              </w:r>
            </w:ins>
            <w:ins w:id="4504" w:author="David Owen" w:date="2019-06-18T14:21:00Z">
              <w:r w:rsidR="00E96467">
                <w:t>3</w:t>
              </w:r>
            </w:ins>
            <w:ins w:id="4505" w:author="David Owen" w:date="2019-06-18T14:22:00Z">
              <w:r w:rsidR="00E96467">
                <w:t>5.400</w:t>
              </w:r>
            </w:ins>
            <w:ins w:id="4506" w:author="David Owen" w:date="2019-06-18T11:55:00Z">
              <w:r>
                <w:t xml:space="preserve"> € / 100 kg</w:t>
              </w:r>
            </w:ins>
          </w:p>
          <w:p w14:paraId="58D6C773" w14:textId="44532636" w:rsidR="004D6B8D" w:rsidRDefault="004D6B8D" w:rsidP="004D6B8D">
            <w:pPr>
              <w:pStyle w:val="NormalinTable"/>
              <w:tabs>
                <w:tab w:val="left" w:pos="1250"/>
              </w:tabs>
              <w:rPr>
                <w:ins w:id="4507" w:author="David Owen" w:date="2019-06-18T11:55:00Z"/>
              </w:rPr>
            </w:pPr>
            <w:ins w:id="4508" w:author="David Owen" w:date="2019-06-18T11:55:00Z">
              <w:r>
                <w:t xml:space="preserve">1/1/22 to 31/12/22: </w:t>
              </w:r>
            </w:ins>
            <w:ins w:id="4509" w:author="David Owen" w:date="2019-06-18T14:21:00Z">
              <w:r w:rsidR="00E96467">
                <w:t>29.5</w:t>
              </w:r>
            </w:ins>
            <w:ins w:id="4510" w:author="David Owen" w:date="2019-06-18T11:55:00Z">
              <w:r>
                <w:t>00 € / 100 kg</w:t>
              </w:r>
            </w:ins>
          </w:p>
          <w:p w14:paraId="42AE754C" w14:textId="61D3151C" w:rsidR="004D6B8D" w:rsidRDefault="004D6B8D" w:rsidP="004D6B8D">
            <w:pPr>
              <w:pStyle w:val="NormalinTable"/>
              <w:tabs>
                <w:tab w:val="left" w:pos="1250"/>
              </w:tabs>
              <w:rPr>
                <w:ins w:id="4511" w:author="David Owen" w:date="2019-06-18T11:55:00Z"/>
              </w:rPr>
            </w:pPr>
            <w:ins w:id="4512" w:author="David Owen" w:date="2019-06-18T11:55:00Z">
              <w:r>
                <w:t xml:space="preserve">1/1/23 to 31/12/23: </w:t>
              </w:r>
            </w:ins>
            <w:ins w:id="4513" w:author="David Owen" w:date="2019-06-18T14:21:00Z">
              <w:r w:rsidR="00E96467">
                <w:t>23.6</w:t>
              </w:r>
            </w:ins>
            <w:ins w:id="4514" w:author="David Owen" w:date="2019-06-18T11:55:00Z">
              <w:r>
                <w:t>00 € / 100 kg</w:t>
              </w:r>
            </w:ins>
          </w:p>
          <w:p w14:paraId="39D6BB61" w14:textId="7BC0FCE0" w:rsidR="004D6B8D" w:rsidRDefault="004D6B8D" w:rsidP="004D6B8D">
            <w:pPr>
              <w:pStyle w:val="NormalinTable"/>
              <w:tabs>
                <w:tab w:val="left" w:pos="1250"/>
              </w:tabs>
              <w:rPr>
                <w:ins w:id="4515" w:author="David Owen" w:date="2019-06-18T11:55:00Z"/>
              </w:rPr>
            </w:pPr>
            <w:ins w:id="4516" w:author="David Owen" w:date="2019-06-18T11:55:00Z">
              <w:r>
                <w:t xml:space="preserve">1/1/24 to 31/12/24: </w:t>
              </w:r>
            </w:ins>
            <w:ins w:id="4517" w:author="David Owen" w:date="2019-06-18T14:21:00Z">
              <w:r w:rsidR="001F5937">
                <w:t>17.7</w:t>
              </w:r>
            </w:ins>
            <w:ins w:id="4518" w:author="David Owen" w:date="2019-06-18T11:55:00Z">
              <w:r>
                <w:t>00 € / 100 kg</w:t>
              </w:r>
            </w:ins>
          </w:p>
          <w:p w14:paraId="7DDF38C0" w14:textId="2ADB12AA" w:rsidR="004D6B8D" w:rsidRDefault="004D6B8D" w:rsidP="004D6B8D">
            <w:pPr>
              <w:pStyle w:val="NormalinTable"/>
              <w:tabs>
                <w:tab w:val="left" w:pos="1250"/>
              </w:tabs>
              <w:rPr>
                <w:ins w:id="4519" w:author="David Owen" w:date="2019-06-18T11:55:00Z"/>
              </w:rPr>
            </w:pPr>
            <w:ins w:id="4520" w:author="David Owen" w:date="2019-06-18T11:55:00Z">
              <w:r>
                <w:t xml:space="preserve">1/1/25 to 31/12/25: </w:t>
              </w:r>
            </w:ins>
            <w:ins w:id="4521" w:author="David Owen" w:date="2019-06-18T14:21:00Z">
              <w:r w:rsidR="001F5937">
                <w:t>11.8</w:t>
              </w:r>
            </w:ins>
            <w:ins w:id="4522" w:author="David Owen" w:date="2019-06-18T11:55:00Z">
              <w:r>
                <w:t>00 € / 100 kg</w:t>
              </w:r>
            </w:ins>
          </w:p>
          <w:p w14:paraId="779106A6" w14:textId="1A96CD90" w:rsidR="004D6B8D" w:rsidRDefault="004D6B8D" w:rsidP="004D6B8D">
            <w:pPr>
              <w:pStyle w:val="NormalinTable"/>
              <w:tabs>
                <w:tab w:val="left" w:pos="1250"/>
              </w:tabs>
              <w:rPr>
                <w:ins w:id="4523" w:author="David Owen" w:date="2019-06-18T11:55:00Z"/>
              </w:rPr>
            </w:pPr>
            <w:ins w:id="4524" w:author="David Owen" w:date="2019-06-18T11:55:00Z">
              <w:r>
                <w:t xml:space="preserve">1/1/26 to 31/12/26: </w:t>
              </w:r>
            </w:ins>
            <w:ins w:id="4525" w:author="David Owen" w:date="2019-06-18T14:21:00Z">
              <w:r w:rsidR="001F5937">
                <w:t>5.9</w:t>
              </w:r>
            </w:ins>
            <w:ins w:id="4526" w:author="David Owen" w:date="2019-06-18T11:55:00Z">
              <w:r>
                <w:t>00 € / 100 kg</w:t>
              </w:r>
            </w:ins>
          </w:p>
          <w:p w14:paraId="343D3D56" w14:textId="11B8F389" w:rsidR="004D6B8D" w:rsidRDefault="004D6B8D" w:rsidP="004D6B8D">
            <w:pPr>
              <w:pStyle w:val="NormalinTable"/>
              <w:tabs>
                <w:tab w:val="left" w:pos="1250"/>
              </w:tabs>
            </w:pPr>
            <w:ins w:id="4527" w:author="David Owen" w:date="2019-06-18T11:55:00Z">
              <w:r>
                <w:t>From 1/1/27: 0.00%</w:t>
              </w:r>
            </w:ins>
          </w:p>
        </w:tc>
      </w:tr>
      <w:tr w:rsidR="00E77514" w14:paraId="48132480" w14:textId="77777777" w:rsidTr="00066BD6">
        <w:trPr>
          <w:cantSplit/>
        </w:trPr>
        <w:tc>
          <w:tcPr>
            <w:tcW w:w="0" w:type="auto"/>
            <w:tcBorders>
              <w:top w:val="single" w:sz="4" w:space="0" w:color="A6A6A6" w:themeColor="background1" w:themeShade="A6"/>
              <w:right w:val="single" w:sz="4" w:space="0" w:color="000000" w:themeColor="text1"/>
            </w:tcBorders>
          </w:tcPr>
          <w:p w14:paraId="7E4896D4" w14:textId="77777777" w:rsidR="00E77514" w:rsidRDefault="00E77514" w:rsidP="00FC0611">
            <w:pPr>
              <w:pStyle w:val="NormalinTable"/>
            </w:pPr>
            <w:r>
              <w:rPr>
                <w:b/>
              </w:rPr>
              <w:t>0210994900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E69E83" w14:textId="77777777" w:rsidR="00E77514" w:rsidRDefault="00FB5321" w:rsidP="00FC0611">
            <w:pPr>
              <w:pStyle w:val="NormalinTable"/>
              <w:tabs>
                <w:tab w:val="left" w:pos="1250"/>
              </w:tabs>
              <w:rPr>
                <w:ins w:id="4528" w:author="David Owen" w:date="2019-06-18T11:55:00Z"/>
              </w:rPr>
            </w:pPr>
            <w:ins w:id="4529" w:author="David Owen" w:date="2019-06-18T11:52:00Z">
              <w:r>
                <w:t xml:space="preserve">To 31/12/19: </w:t>
              </w:r>
            </w:ins>
            <w:r w:rsidR="00E77514">
              <w:t>34.300 € / 100 kg</w:t>
            </w:r>
          </w:p>
          <w:p w14:paraId="085C0998" w14:textId="510AE2DB" w:rsidR="004D6B8D" w:rsidRDefault="004D6B8D" w:rsidP="004D6B8D">
            <w:pPr>
              <w:pStyle w:val="NormalinTable"/>
              <w:tabs>
                <w:tab w:val="left" w:pos="1250"/>
              </w:tabs>
              <w:rPr>
                <w:ins w:id="4530" w:author="David Owen" w:date="2019-06-18T11:55:00Z"/>
              </w:rPr>
            </w:pPr>
            <w:ins w:id="4531" w:author="David Owen" w:date="2019-06-18T11:55:00Z">
              <w:r>
                <w:t xml:space="preserve">1/1/20 to 31/12/20: </w:t>
              </w:r>
            </w:ins>
            <w:ins w:id="4532" w:author="David Owen" w:date="2019-06-18T14:22:00Z">
              <w:r w:rsidR="000D6247">
                <w:t>30.0</w:t>
              </w:r>
            </w:ins>
            <w:ins w:id="4533" w:author="David Owen" w:date="2019-06-18T11:55:00Z">
              <w:r>
                <w:t>00 € / 100 kg</w:t>
              </w:r>
            </w:ins>
          </w:p>
          <w:p w14:paraId="4DE8C563" w14:textId="1241EF98" w:rsidR="004D6B8D" w:rsidRDefault="004D6B8D" w:rsidP="004D6B8D">
            <w:pPr>
              <w:pStyle w:val="NormalinTable"/>
              <w:tabs>
                <w:tab w:val="left" w:pos="1250"/>
              </w:tabs>
              <w:rPr>
                <w:ins w:id="4534" w:author="David Owen" w:date="2019-06-18T11:55:00Z"/>
              </w:rPr>
            </w:pPr>
            <w:ins w:id="4535" w:author="David Owen" w:date="2019-06-18T11:55:00Z">
              <w:r>
                <w:t xml:space="preserve">1/1/21 to 31/12/21: </w:t>
              </w:r>
            </w:ins>
            <w:ins w:id="4536" w:author="David Owen" w:date="2019-06-18T14:22:00Z">
              <w:r w:rsidR="000D6247">
                <w:t>25.7</w:t>
              </w:r>
            </w:ins>
            <w:ins w:id="4537" w:author="David Owen" w:date="2019-06-18T11:55:00Z">
              <w:r>
                <w:t>00 € / 100 kg</w:t>
              </w:r>
            </w:ins>
          </w:p>
          <w:p w14:paraId="75E95781" w14:textId="567B63DC" w:rsidR="004D6B8D" w:rsidRDefault="004D6B8D" w:rsidP="004D6B8D">
            <w:pPr>
              <w:pStyle w:val="NormalinTable"/>
              <w:tabs>
                <w:tab w:val="left" w:pos="1250"/>
              </w:tabs>
              <w:rPr>
                <w:ins w:id="4538" w:author="David Owen" w:date="2019-06-18T11:55:00Z"/>
              </w:rPr>
            </w:pPr>
            <w:ins w:id="4539" w:author="David Owen" w:date="2019-06-18T11:55:00Z">
              <w:r>
                <w:t xml:space="preserve">1/1/22 to 31/12/22: </w:t>
              </w:r>
            </w:ins>
            <w:ins w:id="4540" w:author="David Owen" w:date="2019-06-18T14:22:00Z">
              <w:r w:rsidR="000D6247">
                <w:t>21.4</w:t>
              </w:r>
            </w:ins>
            <w:ins w:id="4541" w:author="David Owen" w:date="2019-06-18T11:55:00Z">
              <w:r>
                <w:t>00 € / 100 kg</w:t>
              </w:r>
            </w:ins>
          </w:p>
          <w:p w14:paraId="13CEE953" w14:textId="76637955" w:rsidR="004D6B8D" w:rsidRDefault="004D6B8D" w:rsidP="004D6B8D">
            <w:pPr>
              <w:pStyle w:val="NormalinTable"/>
              <w:tabs>
                <w:tab w:val="left" w:pos="1250"/>
              </w:tabs>
              <w:rPr>
                <w:ins w:id="4542" w:author="David Owen" w:date="2019-06-18T11:55:00Z"/>
              </w:rPr>
            </w:pPr>
            <w:ins w:id="4543" w:author="David Owen" w:date="2019-06-18T11:55:00Z">
              <w:r>
                <w:t xml:space="preserve">1/1/23 to 31/12/23: </w:t>
              </w:r>
            </w:ins>
            <w:ins w:id="4544" w:author="David Owen" w:date="2019-06-18T14:22:00Z">
              <w:r w:rsidR="000D6247">
                <w:t>17.1</w:t>
              </w:r>
            </w:ins>
            <w:ins w:id="4545" w:author="David Owen" w:date="2019-06-18T11:55:00Z">
              <w:r>
                <w:t>00 € / 100 kg</w:t>
              </w:r>
            </w:ins>
          </w:p>
          <w:p w14:paraId="03D9D991" w14:textId="6B07685D" w:rsidR="004D6B8D" w:rsidRDefault="004D6B8D" w:rsidP="004D6B8D">
            <w:pPr>
              <w:pStyle w:val="NormalinTable"/>
              <w:tabs>
                <w:tab w:val="left" w:pos="1250"/>
              </w:tabs>
              <w:rPr>
                <w:ins w:id="4546" w:author="David Owen" w:date="2019-06-18T11:55:00Z"/>
              </w:rPr>
            </w:pPr>
            <w:ins w:id="4547" w:author="David Owen" w:date="2019-06-18T11:55:00Z">
              <w:r>
                <w:t xml:space="preserve">1/1/24 to 31/12/24: </w:t>
              </w:r>
            </w:ins>
            <w:ins w:id="4548" w:author="David Owen" w:date="2019-06-18T14:22:00Z">
              <w:r w:rsidR="000D6247">
                <w:t>12.8</w:t>
              </w:r>
            </w:ins>
            <w:ins w:id="4549" w:author="David Owen" w:date="2019-06-18T11:55:00Z">
              <w:r>
                <w:t>00 € / 100 kg</w:t>
              </w:r>
            </w:ins>
          </w:p>
          <w:p w14:paraId="577C3CEE" w14:textId="64135EAF" w:rsidR="004D6B8D" w:rsidRDefault="004D6B8D" w:rsidP="004D6B8D">
            <w:pPr>
              <w:pStyle w:val="NormalinTable"/>
              <w:tabs>
                <w:tab w:val="left" w:pos="1250"/>
              </w:tabs>
              <w:rPr>
                <w:ins w:id="4550" w:author="David Owen" w:date="2019-06-18T11:55:00Z"/>
              </w:rPr>
            </w:pPr>
            <w:ins w:id="4551" w:author="David Owen" w:date="2019-06-18T11:55:00Z">
              <w:r>
                <w:t xml:space="preserve">1/1/25 to 31/12/25: </w:t>
              </w:r>
            </w:ins>
            <w:ins w:id="4552" w:author="David Owen" w:date="2019-06-18T14:22:00Z">
              <w:r w:rsidR="000D6247">
                <w:t>8.5</w:t>
              </w:r>
            </w:ins>
            <w:ins w:id="4553" w:author="David Owen" w:date="2019-06-18T11:55:00Z">
              <w:r>
                <w:t>00 € / 100 kg</w:t>
              </w:r>
            </w:ins>
          </w:p>
          <w:p w14:paraId="543A6B93" w14:textId="09016291" w:rsidR="004D6B8D" w:rsidRDefault="004D6B8D" w:rsidP="004D6B8D">
            <w:pPr>
              <w:pStyle w:val="NormalinTable"/>
              <w:tabs>
                <w:tab w:val="left" w:pos="1250"/>
              </w:tabs>
              <w:rPr>
                <w:ins w:id="4554" w:author="David Owen" w:date="2019-06-18T11:55:00Z"/>
              </w:rPr>
            </w:pPr>
            <w:ins w:id="4555" w:author="David Owen" w:date="2019-06-18T11:55:00Z">
              <w:r>
                <w:t xml:space="preserve">1/1/26 to 31/12/26: </w:t>
              </w:r>
            </w:ins>
            <w:ins w:id="4556" w:author="David Owen" w:date="2019-06-18T14:22:00Z">
              <w:r w:rsidR="000D6247">
                <w:t>4.</w:t>
              </w:r>
            </w:ins>
            <w:ins w:id="4557" w:author="David Owen" w:date="2019-06-18T11:55:00Z">
              <w:r>
                <w:t>200 € / 100 kg</w:t>
              </w:r>
            </w:ins>
          </w:p>
          <w:p w14:paraId="41CF483D" w14:textId="603DBC91" w:rsidR="004D6B8D" w:rsidRDefault="004D6B8D" w:rsidP="004D6B8D">
            <w:pPr>
              <w:pStyle w:val="NormalinTable"/>
              <w:tabs>
                <w:tab w:val="left" w:pos="1250"/>
              </w:tabs>
            </w:pPr>
            <w:ins w:id="4558" w:author="David Owen" w:date="2019-06-18T11:55:00Z">
              <w:r>
                <w:t>From 1/1/27: 0.00%</w:t>
              </w:r>
            </w:ins>
          </w:p>
        </w:tc>
      </w:tr>
      <w:tr w:rsidR="00E77514" w14:paraId="4446B58B" w14:textId="77777777" w:rsidTr="00066BD6">
        <w:trPr>
          <w:cantSplit/>
        </w:trPr>
        <w:tc>
          <w:tcPr>
            <w:tcW w:w="0" w:type="auto"/>
            <w:tcBorders>
              <w:top w:val="single" w:sz="4" w:space="0" w:color="A6A6A6" w:themeColor="background1" w:themeShade="A6"/>
              <w:right w:val="single" w:sz="4" w:space="0" w:color="000000" w:themeColor="text1"/>
            </w:tcBorders>
          </w:tcPr>
          <w:p w14:paraId="216C2243" w14:textId="77777777" w:rsidR="00E77514" w:rsidRDefault="00E77514" w:rsidP="00FC0611">
            <w:pPr>
              <w:pStyle w:val="NormalinTable"/>
            </w:pPr>
            <w:r>
              <w:rPr>
                <w:b/>
              </w:rPr>
              <w:t>0210995900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6B1D0F" w14:textId="77777777" w:rsidR="00E77514" w:rsidRDefault="00E77514" w:rsidP="00FC0611">
            <w:pPr>
              <w:pStyle w:val="NormalinTable"/>
              <w:tabs>
                <w:tab w:val="left" w:pos="1250"/>
              </w:tabs>
            </w:pPr>
            <w:r>
              <w:t>0.00%</w:t>
            </w:r>
          </w:p>
        </w:tc>
      </w:tr>
      <w:tr w:rsidR="00E77514" w14:paraId="64F2BB28" w14:textId="77777777" w:rsidTr="00066BD6">
        <w:trPr>
          <w:cantSplit/>
        </w:trPr>
        <w:tc>
          <w:tcPr>
            <w:tcW w:w="0" w:type="auto"/>
            <w:tcBorders>
              <w:top w:val="single" w:sz="4" w:space="0" w:color="A6A6A6" w:themeColor="background1" w:themeShade="A6"/>
              <w:right w:val="single" w:sz="4" w:space="0" w:color="000000" w:themeColor="text1"/>
            </w:tcBorders>
          </w:tcPr>
          <w:p w14:paraId="67AF8151" w14:textId="77777777" w:rsidR="00E77514" w:rsidRDefault="00E77514" w:rsidP="00FC0611">
            <w:pPr>
              <w:pStyle w:val="NormalinTable"/>
            </w:pPr>
            <w:r>
              <w:rPr>
                <w:b/>
              </w:rPr>
              <w:t>0210998500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00E8E0" w14:textId="77777777" w:rsidR="00E77514" w:rsidRDefault="00E77514" w:rsidP="00FC0611">
            <w:pPr>
              <w:pStyle w:val="NormalinTable"/>
              <w:tabs>
                <w:tab w:val="left" w:pos="1250"/>
              </w:tabs>
            </w:pPr>
            <w:r>
              <w:t>0.00%</w:t>
            </w:r>
          </w:p>
        </w:tc>
      </w:tr>
      <w:tr w:rsidR="00E77514" w14:paraId="12DBE92C" w14:textId="77777777" w:rsidTr="00066BD6">
        <w:trPr>
          <w:cantSplit/>
        </w:trPr>
        <w:tc>
          <w:tcPr>
            <w:tcW w:w="0" w:type="auto"/>
            <w:tcBorders>
              <w:top w:val="single" w:sz="4" w:space="0" w:color="A6A6A6" w:themeColor="background1" w:themeShade="A6"/>
              <w:right w:val="single" w:sz="4" w:space="0" w:color="000000" w:themeColor="text1"/>
            </w:tcBorders>
          </w:tcPr>
          <w:p w14:paraId="4F02C8F1" w14:textId="77777777" w:rsidR="00E77514" w:rsidRDefault="00E77514" w:rsidP="00FC0611">
            <w:pPr>
              <w:pStyle w:val="NormalinTable"/>
            </w:pPr>
            <w:r>
              <w:rPr>
                <w:b/>
              </w:rPr>
              <w:t>0300000000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E3B678" w14:textId="77777777" w:rsidR="00E77514" w:rsidRDefault="00E77514" w:rsidP="00FC0611">
            <w:pPr>
              <w:pStyle w:val="NormalinTable"/>
              <w:tabs>
                <w:tab w:val="left" w:pos="1250"/>
              </w:tabs>
            </w:pPr>
            <w:r>
              <w:t>0.00%</w:t>
            </w:r>
          </w:p>
        </w:tc>
      </w:tr>
      <w:tr w:rsidR="003575F9" w14:paraId="1F4DC8FE" w14:textId="77777777" w:rsidTr="00066BD6">
        <w:tblPrEx>
          <w:tblW w:w="5000" w:type="pct"/>
          <w:tblLook w:val="0620" w:firstRow="1" w:lastRow="0" w:firstColumn="0" w:lastColumn="0" w:noHBand="1" w:noVBand="1"/>
          <w:tblPrExChange w:id="4559" w:author="Owen, David (Trade)" w:date="2019-06-18T15:18:00Z">
            <w:tblPrEx>
              <w:tblW w:w="0" w:type="auto"/>
              <w:tblLook w:val="0620" w:firstRow="1" w:lastRow="0" w:firstColumn="0" w:lastColumn="0" w:noHBand="1" w:noVBand="1"/>
            </w:tblPrEx>
          </w:tblPrExChange>
        </w:tblPrEx>
        <w:trPr>
          <w:cantSplit/>
          <w:trPrChange w:id="4560" w:author="Owen, David (Trade)" w:date="2019-06-18T15:18:00Z">
            <w:trPr>
              <w:cantSplit/>
            </w:trPr>
          </w:trPrChange>
        </w:trPr>
        <w:tc>
          <w:tcPr>
            <w:tcW w:w="0" w:type="auto"/>
            <w:tcBorders>
              <w:top w:val="single" w:sz="4" w:space="0" w:color="A6A6A6" w:themeColor="background1" w:themeShade="A6"/>
              <w:right w:val="single" w:sz="4" w:space="0" w:color="000000" w:themeColor="text1"/>
            </w:tcBorders>
            <w:tcPrChange w:id="4561" w:author="Owen, David (Trade)" w:date="2019-06-18T15:18:00Z">
              <w:tcPr>
                <w:tcW w:w="0" w:type="auto"/>
                <w:tcBorders>
                  <w:top w:val="single" w:sz="4" w:space="0" w:color="A6A6A6" w:themeColor="background1" w:themeShade="A6"/>
                  <w:right w:val="single" w:sz="4" w:space="0" w:color="000000" w:themeColor="text1"/>
                </w:tcBorders>
              </w:tcPr>
            </w:tcPrChange>
          </w:tcPr>
          <w:p w14:paraId="198CECB7" w14:textId="77777777" w:rsidR="003575F9" w:rsidRDefault="003575F9" w:rsidP="003575F9">
            <w:pPr>
              <w:pStyle w:val="NormalinTable"/>
            </w:pPr>
            <w:r>
              <w:rPr>
                <w:b/>
              </w:rPr>
              <w:t>0402101100</w:t>
            </w:r>
          </w:p>
        </w:tc>
        <w:tc>
          <w:tcPr>
            <w:tcW w:w="0" w:type="auto"/>
            <w:tcBorders>
              <w:top w:val="nil"/>
              <w:left w:val="nil"/>
              <w:bottom w:val="nil"/>
              <w:right w:val="nil"/>
            </w:tcBorders>
            <w:shd w:val="clear" w:color="auto" w:fill="auto"/>
            <w:vAlign w:val="bottom"/>
            <w:tcPrChange w:id="4562" w:author="Owen, David (Trade)" w:date="2019-06-18T15:18: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E61F701" w14:textId="1F536555" w:rsidR="003575F9" w:rsidRDefault="003575F9" w:rsidP="003575F9">
            <w:pPr>
              <w:pStyle w:val="NormalinTable"/>
              <w:tabs>
                <w:tab w:val="left" w:pos="1250"/>
              </w:tabs>
            </w:pPr>
            <w:ins w:id="4563" w:author="Owen, David (Trade)" w:date="2019-06-18T15:19:00Z">
              <w:r>
                <w:rPr>
                  <w:szCs w:val="16"/>
                </w:rPr>
                <w:t>To 31/12/19: 78.3 €/100 Kg/net</w:t>
              </w:r>
              <w:r>
                <w:rPr>
                  <w:szCs w:val="16"/>
                </w:rPr>
                <w:br/>
                <w:t>1/1/20 to 31/12/20: 62.7 €/100 Kg/net</w:t>
              </w:r>
              <w:r>
                <w:rPr>
                  <w:szCs w:val="16"/>
                </w:rPr>
                <w:br/>
                <w:t>1/1/21 to 31/12/21: 47 €/100 Kg/net</w:t>
              </w:r>
              <w:r>
                <w:rPr>
                  <w:szCs w:val="16"/>
                </w:rPr>
                <w:br/>
                <w:t>1/1/22 to 31/12/22: 31.3 €/100 Kg/net</w:t>
              </w:r>
              <w:r>
                <w:rPr>
                  <w:szCs w:val="16"/>
                </w:rPr>
                <w:br/>
                <w:t>1/1/23 to 31/12/23: 15.6 €/100 Kg/net</w:t>
              </w:r>
              <w:r>
                <w:rPr>
                  <w:szCs w:val="16"/>
                </w:rPr>
                <w:br/>
                <w:t>From 1/1/24: 0.00%</w:t>
              </w:r>
            </w:ins>
            <w:ins w:id="4564" w:author="David Owen" w:date="2019-06-18T14:23:00Z">
              <w:del w:id="4565" w:author="Owen, David (Trade)" w:date="2019-06-18T15:18:00Z">
                <w:r w:rsidDel="00AF40B5">
                  <w:delText xml:space="preserve">To 31/12/19: </w:delText>
                </w:r>
              </w:del>
            </w:ins>
            <w:del w:id="4566" w:author="Owen, David (Trade)" w:date="2019-06-18T15:18:00Z">
              <w:r w:rsidDel="00AF40B5">
                <w:delText>78.300 € / 100 kg</w:delText>
              </w:r>
            </w:del>
          </w:p>
        </w:tc>
      </w:tr>
      <w:tr w:rsidR="003575F9" w14:paraId="47A828ED" w14:textId="77777777" w:rsidTr="00066BD6">
        <w:tblPrEx>
          <w:tblW w:w="5000" w:type="pct"/>
          <w:tblLook w:val="0620" w:firstRow="1" w:lastRow="0" w:firstColumn="0" w:lastColumn="0" w:noHBand="1" w:noVBand="1"/>
          <w:tblPrExChange w:id="4567" w:author="Owen, David (Trade)" w:date="2019-06-18T15:18:00Z">
            <w:tblPrEx>
              <w:tblW w:w="0" w:type="auto"/>
              <w:tblLook w:val="0620" w:firstRow="1" w:lastRow="0" w:firstColumn="0" w:lastColumn="0" w:noHBand="1" w:noVBand="1"/>
            </w:tblPrEx>
          </w:tblPrExChange>
        </w:tblPrEx>
        <w:trPr>
          <w:cantSplit/>
          <w:trPrChange w:id="4568" w:author="Owen, David (Trade)" w:date="2019-06-18T15:18:00Z">
            <w:trPr>
              <w:cantSplit/>
            </w:trPr>
          </w:trPrChange>
        </w:trPr>
        <w:tc>
          <w:tcPr>
            <w:tcW w:w="0" w:type="auto"/>
            <w:tcBorders>
              <w:top w:val="single" w:sz="4" w:space="0" w:color="A6A6A6" w:themeColor="background1" w:themeShade="A6"/>
              <w:right w:val="single" w:sz="4" w:space="0" w:color="000000" w:themeColor="text1"/>
            </w:tcBorders>
            <w:tcPrChange w:id="4569" w:author="Owen, David (Trade)" w:date="2019-06-18T15:18:00Z">
              <w:tcPr>
                <w:tcW w:w="0" w:type="auto"/>
                <w:tcBorders>
                  <w:top w:val="single" w:sz="4" w:space="0" w:color="A6A6A6" w:themeColor="background1" w:themeShade="A6"/>
                  <w:right w:val="single" w:sz="4" w:space="0" w:color="000000" w:themeColor="text1"/>
                </w:tcBorders>
              </w:tcPr>
            </w:tcPrChange>
          </w:tcPr>
          <w:p w14:paraId="062473C5" w14:textId="77777777" w:rsidR="003575F9" w:rsidRDefault="003575F9" w:rsidP="003575F9">
            <w:pPr>
              <w:pStyle w:val="NormalinTable"/>
            </w:pPr>
            <w:r>
              <w:rPr>
                <w:b/>
              </w:rPr>
              <w:t>0402101900</w:t>
            </w:r>
          </w:p>
        </w:tc>
        <w:tc>
          <w:tcPr>
            <w:tcW w:w="0" w:type="auto"/>
            <w:tcBorders>
              <w:top w:val="nil"/>
              <w:left w:val="nil"/>
              <w:bottom w:val="nil"/>
              <w:right w:val="nil"/>
            </w:tcBorders>
            <w:shd w:val="clear" w:color="auto" w:fill="auto"/>
            <w:vAlign w:val="bottom"/>
            <w:tcPrChange w:id="4570" w:author="Owen, David (Trade)" w:date="2019-06-18T15:18: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F7A0896" w14:textId="36FE5755" w:rsidR="003575F9" w:rsidRDefault="003575F9" w:rsidP="003575F9">
            <w:pPr>
              <w:pStyle w:val="NormalinTable"/>
              <w:tabs>
                <w:tab w:val="left" w:pos="1250"/>
              </w:tabs>
            </w:pPr>
            <w:ins w:id="4571" w:author="Owen, David (Trade)" w:date="2019-06-18T15:19:00Z">
              <w:r>
                <w:rPr>
                  <w:szCs w:val="16"/>
                </w:rPr>
                <w:t>To 31/12/19: 74.2 €/100 Kg/net</w:t>
              </w:r>
              <w:r>
                <w:rPr>
                  <w:szCs w:val="16"/>
                </w:rPr>
                <w:br/>
                <w:t>1/1/20 to 31/12/20: 59.4 €/100 Kg/net</w:t>
              </w:r>
              <w:r>
                <w:rPr>
                  <w:szCs w:val="16"/>
                </w:rPr>
                <w:br/>
                <w:t>1/1/21 to 31/12/21: 44.5 €/100 Kg/net</w:t>
              </w:r>
              <w:r>
                <w:rPr>
                  <w:szCs w:val="16"/>
                </w:rPr>
                <w:br/>
                <w:t>1/1/22 to 31/12/22: 29.7 €/100 Kg/net</w:t>
              </w:r>
              <w:r>
                <w:rPr>
                  <w:szCs w:val="16"/>
                </w:rPr>
                <w:br/>
                <w:t>1/1/23 to 31/12/23: 14.8 €/100 Kg/net</w:t>
              </w:r>
              <w:r>
                <w:rPr>
                  <w:szCs w:val="16"/>
                </w:rPr>
                <w:br/>
                <w:t>From 1/1/24: 0.00%</w:t>
              </w:r>
            </w:ins>
            <w:ins w:id="4572" w:author="David Owen" w:date="2019-06-18T14:23:00Z">
              <w:del w:id="4573" w:author="Owen, David (Trade)" w:date="2019-06-18T15:18:00Z">
                <w:r w:rsidDel="00AF40B5">
                  <w:delText xml:space="preserve">To 31/12/19: </w:delText>
                </w:r>
              </w:del>
            </w:ins>
            <w:del w:id="4574" w:author="Owen, David (Trade)" w:date="2019-06-18T15:18:00Z">
              <w:r w:rsidDel="00AF40B5">
                <w:delText>74.200 € / 100 kg</w:delText>
              </w:r>
            </w:del>
          </w:p>
        </w:tc>
      </w:tr>
      <w:tr w:rsidR="003575F9" w14:paraId="0B72ACBF" w14:textId="77777777" w:rsidTr="00066BD6">
        <w:tblPrEx>
          <w:tblW w:w="5000" w:type="pct"/>
          <w:tblLook w:val="0620" w:firstRow="1" w:lastRow="0" w:firstColumn="0" w:lastColumn="0" w:noHBand="1" w:noVBand="1"/>
          <w:tblPrExChange w:id="4575" w:author="Owen, David (Trade)" w:date="2019-06-18T15:18:00Z">
            <w:tblPrEx>
              <w:tblW w:w="0" w:type="auto"/>
              <w:tblLook w:val="0620" w:firstRow="1" w:lastRow="0" w:firstColumn="0" w:lastColumn="0" w:noHBand="1" w:noVBand="1"/>
            </w:tblPrEx>
          </w:tblPrExChange>
        </w:tblPrEx>
        <w:trPr>
          <w:cantSplit/>
          <w:trPrChange w:id="4576" w:author="Owen, David (Trade)" w:date="2019-06-18T15:18:00Z">
            <w:trPr>
              <w:cantSplit/>
            </w:trPr>
          </w:trPrChange>
        </w:trPr>
        <w:tc>
          <w:tcPr>
            <w:tcW w:w="0" w:type="auto"/>
            <w:tcBorders>
              <w:top w:val="single" w:sz="4" w:space="0" w:color="A6A6A6" w:themeColor="background1" w:themeShade="A6"/>
              <w:right w:val="single" w:sz="4" w:space="0" w:color="000000" w:themeColor="text1"/>
            </w:tcBorders>
            <w:tcPrChange w:id="4577" w:author="Owen, David (Trade)" w:date="2019-06-18T15:18:00Z">
              <w:tcPr>
                <w:tcW w:w="0" w:type="auto"/>
                <w:tcBorders>
                  <w:top w:val="single" w:sz="4" w:space="0" w:color="A6A6A6" w:themeColor="background1" w:themeShade="A6"/>
                  <w:right w:val="single" w:sz="4" w:space="0" w:color="000000" w:themeColor="text1"/>
                </w:tcBorders>
              </w:tcPr>
            </w:tcPrChange>
          </w:tcPr>
          <w:p w14:paraId="1936DC0D" w14:textId="77777777" w:rsidR="003575F9" w:rsidRDefault="003575F9" w:rsidP="003575F9">
            <w:pPr>
              <w:pStyle w:val="NormalinTable"/>
            </w:pPr>
            <w:r>
              <w:rPr>
                <w:b/>
              </w:rPr>
              <w:t>0402109100</w:t>
            </w:r>
          </w:p>
        </w:tc>
        <w:tc>
          <w:tcPr>
            <w:tcW w:w="0" w:type="auto"/>
            <w:tcBorders>
              <w:top w:val="nil"/>
              <w:left w:val="nil"/>
              <w:bottom w:val="nil"/>
              <w:right w:val="nil"/>
            </w:tcBorders>
            <w:shd w:val="clear" w:color="auto" w:fill="auto"/>
            <w:vAlign w:val="bottom"/>
            <w:tcPrChange w:id="4578" w:author="Owen, David (Trade)" w:date="2019-06-18T15:18: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8A48AEE" w14:textId="322CD84A" w:rsidR="003575F9" w:rsidRDefault="003575F9" w:rsidP="003575F9">
            <w:pPr>
              <w:pStyle w:val="NormalinTable"/>
              <w:tabs>
                <w:tab w:val="left" w:pos="1250"/>
              </w:tabs>
            </w:pPr>
            <w:ins w:id="4579" w:author="Owen, David (Trade)" w:date="2019-06-18T15:19:00Z">
              <w:r>
                <w:rPr>
                  <w:szCs w:val="16"/>
                </w:rPr>
                <w:t>To 31/12/19: 0.7 €/kg +  + 17.1 €/100 kg net</w:t>
              </w:r>
              <w:r>
                <w:rPr>
                  <w:szCs w:val="16"/>
                </w:rPr>
                <w:br/>
                <w:t>1/1/20 to 31/12/20: 0.5 €/kg +  + 13.7 €/100 kg net</w:t>
              </w:r>
              <w:r>
                <w:rPr>
                  <w:szCs w:val="16"/>
                </w:rPr>
                <w:br/>
                <w:t>1/1/21 to 31/12/21: 0.4 €/kg +  + 10.3 €/100 kg net</w:t>
              </w:r>
              <w:r>
                <w:rPr>
                  <w:szCs w:val="16"/>
                </w:rPr>
                <w:br/>
                <w:t>1/1/22 to 31/12/22: 0.2 €/kg +  + 6.8 €/100 kg net</w:t>
              </w:r>
              <w:r>
                <w:rPr>
                  <w:szCs w:val="16"/>
                </w:rPr>
                <w:br/>
                <w:t>1/1/23 to 31/12/23: 0.1 €/kg +  + 3.4 €/100 kg net</w:t>
              </w:r>
              <w:r>
                <w:rPr>
                  <w:szCs w:val="16"/>
                </w:rPr>
                <w:br/>
                <w:t>From 1/1/24: 0.00%</w:t>
              </w:r>
            </w:ins>
            <w:ins w:id="4580" w:author="David Owen" w:date="2019-06-18T14:24:00Z">
              <w:del w:id="4581" w:author="Owen, David (Trade)" w:date="2019-06-18T15:18:00Z">
                <w:r w:rsidDel="00AF40B5">
                  <w:delText xml:space="preserve">To 31/12/19: </w:delText>
                </w:r>
              </w:del>
            </w:ins>
            <w:del w:id="4582" w:author="Owen, David (Trade)" w:date="2019-06-18T15:18:00Z">
              <w:r w:rsidDel="00AF40B5">
                <w:delText>0.700 € / kg / lactic matter + 17.100 € / 100 kg</w:delText>
              </w:r>
            </w:del>
          </w:p>
        </w:tc>
      </w:tr>
      <w:tr w:rsidR="003575F9" w14:paraId="6A70948A" w14:textId="77777777" w:rsidTr="00066BD6">
        <w:tblPrEx>
          <w:tblW w:w="5000" w:type="pct"/>
          <w:tblLook w:val="0620" w:firstRow="1" w:lastRow="0" w:firstColumn="0" w:lastColumn="0" w:noHBand="1" w:noVBand="1"/>
          <w:tblPrExChange w:id="4583" w:author="Owen, David (Trade)" w:date="2019-06-18T15:18:00Z">
            <w:tblPrEx>
              <w:tblW w:w="0" w:type="auto"/>
              <w:tblLook w:val="0620" w:firstRow="1" w:lastRow="0" w:firstColumn="0" w:lastColumn="0" w:noHBand="1" w:noVBand="1"/>
            </w:tblPrEx>
          </w:tblPrExChange>
        </w:tblPrEx>
        <w:trPr>
          <w:cantSplit/>
          <w:trPrChange w:id="4584" w:author="Owen, David (Trade)" w:date="2019-06-18T15:18:00Z">
            <w:trPr>
              <w:cantSplit/>
            </w:trPr>
          </w:trPrChange>
        </w:trPr>
        <w:tc>
          <w:tcPr>
            <w:tcW w:w="0" w:type="auto"/>
            <w:tcBorders>
              <w:top w:val="single" w:sz="4" w:space="0" w:color="A6A6A6" w:themeColor="background1" w:themeShade="A6"/>
              <w:right w:val="single" w:sz="4" w:space="0" w:color="000000" w:themeColor="text1"/>
            </w:tcBorders>
            <w:tcPrChange w:id="4585" w:author="Owen, David (Trade)" w:date="2019-06-18T15:18:00Z">
              <w:tcPr>
                <w:tcW w:w="0" w:type="auto"/>
                <w:tcBorders>
                  <w:top w:val="single" w:sz="4" w:space="0" w:color="A6A6A6" w:themeColor="background1" w:themeShade="A6"/>
                  <w:right w:val="single" w:sz="4" w:space="0" w:color="000000" w:themeColor="text1"/>
                </w:tcBorders>
              </w:tcPr>
            </w:tcPrChange>
          </w:tcPr>
          <w:p w14:paraId="4959DE86" w14:textId="77777777" w:rsidR="003575F9" w:rsidRDefault="003575F9" w:rsidP="003575F9">
            <w:pPr>
              <w:pStyle w:val="NormalinTable"/>
            </w:pPr>
            <w:r>
              <w:rPr>
                <w:b/>
              </w:rPr>
              <w:t>0402109900</w:t>
            </w:r>
          </w:p>
        </w:tc>
        <w:tc>
          <w:tcPr>
            <w:tcW w:w="0" w:type="auto"/>
            <w:tcBorders>
              <w:top w:val="nil"/>
              <w:left w:val="nil"/>
              <w:bottom w:val="nil"/>
              <w:right w:val="nil"/>
            </w:tcBorders>
            <w:shd w:val="clear" w:color="auto" w:fill="auto"/>
            <w:vAlign w:val="bottom"/>
            <w:tcPrChange w:id="4586" w:author="Owen, David (Trade)" w:date="2019-06-18T15:18: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7BA8AEE" w14:textId="30D6DFD7" w:rsidR="003575F9" w:rsidRDefault="003575F9" w:rsidP="003575F9">
            <w:pPr>
              <w:pStyle w:val="NormalinTable"/>
              <w:tabs>
                <w:tab w:val="left" w:pos="1250"/>
              </w:tabs>
            </w:pPr>
            <w:ins w:id="4587" w:author="Owen, David (Trade)" w:date="2019-06-18T15:19:00Z">
              <w:r>
                <w:rPr>
                  <w:szCs w:val="16"/>
                </w:rPr>
                <w:t>To 31/12/19: 0.7 €/kg +  + 13.1 €/100 kg net</w:t>
              </w:r>
              <w:r>
                <w:rPr>
                  <w:szCs w:val="16"/>
                </w:rPr>
                <w:br/>
                <w:t>1/1/20 to 31/12/20: 0.5 €/kg +  + 10.5 €/100 kg net</w:t>
              </w:r>
              <w:r>
                <w:rPr>
                  <w:szCs w:val="16"/>
                </w:rPr>
                <w:br/>
                <w:t>1/1/21 to 31/12/21: 0.4 €/kg +  + 7.8 €/100 kg net</w:t>
              </w:r>
              <w:r>
                <w:rPr>
                  <w:szCs w:val="16"/>
                </w:rPr>
                <w:br/>
                <w:t>1/1/22 to 31/12/22: 0.2 €/kg +  + 5.2 €/100 kg net</w:t>
              </w:r>
              <w:r>
                <w:rPr>
                  <w:szCs w:val="16"/>
                </w:rPr>
                <w:br/>
                <w:t>1/1/23 to 31/12/23: 0.1 €/kg +  + 2.6 €/100 kg net</w:t>
              </w:r>
              <w:r>
                <w:rPr>
                  <w:szCs w:val="16"/>
                </w:rPr>
                <w:br/>
                <w:t>From 1/1/24: 0.00%</w:t>
              </w:r>
            </w:ins>
            <w:ins w:id="4588" w:author="David Owen" w:date="2019-06-18T14:24:00Z">
              <w:del w:id="4589" w:author="Owen, David (Trade)" w:date="2019-06-18T15:18:00Z">
                <w:r w:rsidDel="00AF40B5">
                  <w:delText xml:space="preserve">To 31/12/19: </w:delText>
                </w:r>
              </w:del>
            </w:ins>
            <w:del w:id="4590" w:author="Owen, David (Trade)" w:date="2019-06-18T15:18:00Z">
              <w:r w:rsidDel="00AF40B5">
                <w:delText>0.700 € / kg / lactic matter + 13.100 € / 100 kg</w:delText>
              </w:r>
            </w:del>
          </w:p>
        </w:tc>
      </w:tr>
      <w:tr w:rsidR="00FA58E7" w14:paraId="0C1D630D" w14:textId="77777777" w:rsidTr="00FC0611">
        <w:tblPrEx>
          <w:tblW w:w="5000" w:type="pct"/>
          <w:tblLook w:val="0620" w:firstRow="1" w:lastRow="0" w:firstColumn="0" w:lastColumn="0" w:noHBand="1" w:noVBand="1"/>
          <w:tblPrExChange w:id="4591" w:author="Owen, David (Trade)" w:date="2019-06-18T15:20:00Z">
            <w:tblPrEx>
              <w:tblW w:w="5000" w:type="pct"/>
              <w:tblLook w:val="0620" w:firstRow="1" w:lastRow="0" w:firstColumn="0" w:lastColumn="0" w:noHBand="1" w:noVBand="1"/>
            </w:tblPrEx>
          </w:tblPrExChange>
        </w:tblPrEx>
        <w:trPr>
          <w:cantSplit/>
          <w:trPrChange w:id="4592" w:author="Owen, David (Trade)" w:date="2019-06-18T15:20:00Z">
            <w:trPr>
              <w:cantSplit/>
            </w:trPr>
          </w:trPrChange>
        </w:trPr>
        <w:tc>
          <w:tcPr>
            <w:tcW w:w="0" w:type="auto"/>
            <w:tcBorders>
              <w:top w:val="single" w:sz="4" w:space="0" w:color="A6A6A6" w:themeColor="background1" w:themeShade="A6"/>
              <w:right w:val="single" w:sz="4" w:space="0" w:color="000000" w:themeColor="text1"/>
            </w:tcBorders>
            <w:tcPrChange w:id="4593" w:author="Owen, David (Trade)" w:date="2019-06-18T15:20:00Z">
              <w:tcPr>
                <w:tcW w:w="0" w:type="auto"/>
                <w:tcBorders>
                  <w:top w:val="single" w:sz="4" w:space="0" w:color="A6A6A6" w:themeColor="background1" w:themeShade="A6"/>
                  <w:right w:val="single" w:sz="4" w:space="0" w:color="000000" w:themeColor="text1"/>
                </w:tcBorders>
              </w:tcPr>
            </w:tcPrChange>
          </w:tcPr>
          <w:p w14:paraId="7BFF684B" w14:textId="77777777" w:rsidR="00FA58E7" w:rsidRDefault="00FA58E7" w:rsidP="00FA58E7">
            <w:pPr>
              <w:pStyle w:val="NormalinTable"/>
            </w:pPr>
            <w:r>
              <w:rPr>
                <w:b/>
              </w:rPr>
              <w:t>0402211100</w:t>
            </w:r>
          </w:p>
        </w:tc>
        <w:tc>
          <w:tcPr>
            <w:tcW w:w="0" w:type="auto"/>
            <w:tcBorders>
              <w:top w:val="nil"/>
              <w:left w:val="nil"/>
              <w:bottom w:val="nil"/>
              <w:right w:val="nil"/>
            </w:tcBorders>
            <w:shd w:val="clear" w:color="auto" w:fill="auto"/>
            <w:vAlign w:val="bottom"/>
            <w:tcPrChange w:id="4594" w:author="Owen, David (Trade)" w:date="2019-06-18T15:20: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050F03F" w14:textId="5A3E6FF1" w:rsidR="00FA58E7" w:rsidRDefault="00FA58E7" w:rsidP="00FA58E7">
            <w:pPr>
              <w:pStyle w:val="NormalinTable"/>
              <w:tabs>
                <w:tab w:val="left" w:pos="1250"/>
              </w:tabs>
            </w:pPr>
            <w:ins w:id="4595" w:author="Owen, David (Trade)" w:date="2019-06-18T15:20:00Z">
              <w:r>
                <w:rPr>
                  <w:szCs w:val="16"/>
                </w:rPr>
                <w:t>To 31/12/19: 84.8 €/100 Kg/net</w:t>
              </w:r>
              <w:r>
                <w:rPr>
                  <w:szCs w:val="16"/>
                </w:rPr>
                <w:br/>
                <w:t>1/1/20 to 31/12/20: 67.8 €/100 Kg/net</w:t>
              </w:r>
              <w:r>
                <w:rPr>
                  <w:szCs w:val="16"/>
                </w:rPr>
                <w:br/>
                <w:t>1/1/21 to 31/12/21: 50.8 €/100 Kg/net</w:t>
              </w:r>
              <w:r>
                <w:rPr>
                  <w:szCs w:val="16"/>
                </w:rPr>
                <w:br/>
                <w:t>1/1/22 to 31/12/22: 33.9 €/100 Kg/net</w:t>
              </w:r>
              <w:r>
                <w:rPr>
                  <w:szCs w:val="16"/>
                </w:rPr>
                <w:br/>
                <w:t>1/1/23 to 31/12/23: 16.9 €/100 Kg/net</w:t>
              </w:r>
              <w:r>
                <w:rPr>
                  <w:szCs w:val="16"/>
                </w:rPr>
                <w:br/>
                <w:t>From 1/1/24: 0.00%</w:t>
              </w:r>
            </w:ins>
            <w:ins w:id="4596" w:author="David Owen" w:date="2019-06-18T14:43:00Z">
              <w:del w:id="4597" w:author="Owen, David (Trade)" w:date="2019-06-18T15:20:00Z">
                <w:r w:rsidDel="008B1CD3">
                  <w:delText xml:space="preserve">To 31/12/19: </w:delText>
                </w:r>
              </w:del>
            </w:ins>
            <w:del w:id="4598" w:author="Owen, David (Trade)" w:date="2019-06-18T15:20:00Z">
              <w:r w:rsidDel="008B1CD3">
                <w:delText>84.800 € / 100 kg</w:delText>
              </w:r>
            </w:del>
          </w:p>
        </w:tc>
      </w:tr>
      <w:tr w:rsidR="00FA58E7" w14:paraId="67BCF128" w14:textId="77777777" w:rsidTr="00FC0611">
        <w:tblPrEx>
          <w:tblW w:w="5000" w:type="pct"/>
          <w:tblLook w:val="0620" w:firstRow="1" w:lastRow="0" w:firstColumn="0" w:lastColumn="0" w:noHBand="1" w:noVBand="1"/>
          <w:tblPrExChange w:id="4599" w:author="Owen, David (Trade)" w:date="2019-06-18T15:20:00Z">
            <w:tblPrEx>
              <w:tblW w:w="5000" w:type="pct"/>
              <w:tblLook w:val="0620" w:firstRow="1" w:lastRow="0" w:firstColumn="0" w:lastColumn="0" w:noHBand="1" w:noVBand="1"/>
            </w:tblPrEx>
          </w:tblPrExChange>
        </w:tblPrEx>
        <w:trPr>
          <w:cantSplit/>
          <w:trPrChange w:id="4600" w:author="Owen, David (Trade)" w:date="2019-06-18T15:20:00Z">
            <w:trPr>
              <w:cantSplit/>
            </w:trPr>
          </w:trPrChange>
        </w:trPr>
        <w:tc>
          <w:tcPr>
            <w:tcW w:w="0" w:type="auto"/>
            <w:tcBorders>
              <w:top w:val="single" w:sz="4" w:space="0" w:color="A6A6A6" w:themeColor="background1" w:themeShade="A6"/>
              <w:right w:val="single" w:sz="4" w:space="0" w:color="000000" w:themeColor="text1"/>
            </w:tcBorders>
            <w:tcPrChange w:id="4601" w:author="Owen, David (Trade)" w:date="2019-06-18T15:20:00Z">
              <w:tcPr>
                <w:tcW w:w="0" w:type="auto"/>
                <w:tcBorders>
                  <w:top w:val="single" w:sz="4" w:space="0" w:color="A6A6A6" w:themeColor="background1" w:themeShade="A6"/>
                  <w:right w:val="single" w:sz="4" w:space="0" w:color="000000" w:themeColor="text1"/>
                </w:tcBorders>
              </w:tcPr>
            </w:tcPrChange>
          </w:tcPr>
          <w:p w14:paraId="5E6DAC1C" w14:textId="77777777" w:rsidR="00FA58E7" w:rsidRDefault="00FA58E7" w:rsidP="00FA58E7">
            <w:pPr>
              <w:pStyle w:val="NormalinTable"/>
            </w:pPr>
            <w:r>
              <w:rPr>
                <w:b/>
              </w:rPr>
              <w:t>0402211800</w:t>
            </w:r>
          </w:p>
        </w:tc>
        <w:tc>
          <w:tcPr>
            <w:tcW w:w="0" w:type="auto"/>
            <w:tcBorders>
              <w:top w:val="nil"/>
              <w:left w:val="nil"/>
              <w:bottom w:val="nil"/>
              <w:right w:val="nil"/>
            </w:tcBorders>
            <w:shd w:val="clear" w:color="auto" w:fill="auto"/>
            <w:vAlign w:val="bottom"/>
            <w:tcPrChange w:id="4602" w:author="Owen, David (Trade)" w:date="2019-06-18T15:20: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0708577" w14:textId="0974825B" w:rsidR="00FA58E7" w:rsidRDefault="00FA58E7" w:rsidP="00FA58E7">
            <w:pPr>
              <w:pStyle w:val="NormalinTable"/>
              <w:tabs>
                <w:tab w:val="left" w:pos="1250"/>
              </w:tabs>
            </w:pPr>
            <w:ins w:id="4603" w:author="Owen, David (Trade)" w:date="2019-06-18T15:20:00Z">
              <w:r>
                <w:rPr>
                  <w:szCs w:val="16"/>
                </w:rPr>
                <w:t>To 31/12/19: 81.5 €/100 Kg/net</w:t>
              </w:r>
              <w:r>
                <w:rPr>
                  <w:szCs w:val="16"/>
                </w:rPr>
                <w:br/>
                <w:t>1/1/20 to 31/12/20: 65.2 €/100 Kg/net</w:t>
              </w:r>
              <w:r>
                <w:rPr>
                  <w:szCs w:val="16"/>
                </w:rPr>
                <w:br/>
                <w:t>1/1/21 to 31/12/21: 48.9 €/100 Kg/net</w:t>
              </w:r>
              <w:r>
                <w:rPr>
                  <w:szCs w:val="16"/>
                </w:rPr>
                <w:br/>
                <w:t>1/1/22 to 31/12/22: 32.6 €/100 Kg/net</w:t>
              </w:r>
              <w:r>
                <w:rPr>
                  <w:szCs w:val="16"/>
                </w:rPr>
                <w:br/>
                <w:t>1/1/23 to 31/12/23: 16.3 €/100 Kg/net</w:t>
              </w:r>
              <w:r>
                <w:rPr>
                  <w:szCs w:val="16"/>
                </w:rPr>
                <w:br/>
                <w:t>From 1/1/24: 0.00%</w:t>
              </w:r>
            </w:ins>
            <w:ins w:id="4604" w:author="David Owen" w:date="2019-06-18T14:43:00Z">
              <w:del w:id="4605" w:author="Owen, David (Trade)" w:date="2019-06-18T15:20:00Z">
                <w:r w:rsidDel="008B1CD3">
                  <w:delText xml:space="preserve">To 31/12/19: </w:delText>
                </w:r>
              </w:del>
            </w:ins>
            <w:del w:id="4606" w:author="Owen, David (Trade)" w:date="2019-06-18T15:20:00Z">
              <w:r w:rsidDel="008B1CD3">
                <w:delText>81.500 € / 100 kg</w:delText>
              </w:r>
            </w:del>
          </w:p>
        </w:tc>
      </w:tr>
      <w:tr w:rsidR="00FA58E7" w14:paraId="5B6FF39A" w14:textId="77777777" w:rsidTr="00FC0611">
        <w:tblPrEx>
          <w:tblW w:w="5000" w:type="pct"/>
          <w:tblLook w:val="0620" w:firstRow="1" w:lastRow="0" w:firstColumn="0" w:lastColumn="0" w:noHBand="1" w:noVBand="1"/>
          <w:tblPrExChange w:id="4607" w:author="Owen, David (Trade)" w:date="2019-06-18T15:20:00Z">
            <w:tblPrEx>
              <w:tblW w:w="5000" w:type="pct"/>
              <w:tblLook w:val="0620" w:firstRow="1" w:lastRow="0" w:firstColumn="0" w:lastColumn="0" w:noHBand="1" w:noVBand="1"/>
            </w:tblPrEx>
          </w:tblPrExChange>
        </w:tblPrEx>
        <w:trPr>
          <w:cantSplit/>
          <w:trPrChange w:id="4608" w:author="Owen, David (Trade)" w:date="2019-06-18T15:20:00Z">
            <w:trPr>
              <w:cantSplit/>
            </w:trPr>
          </w:trPrChange>
        </w:trPr>
        <w:tc>
          <w:tcPr>
            <w:tcW w:w="0" w:type="auto"/>
            <w:tcBorders>
              <w:top w:val="single" w:sz="4" w:space="0" w:color="A6A6A6" w:themeColor="background1" w:themeShade="A6"/>
              <w:right w:val="single" w:sz="4" w:space="0" w:color="000000" w:themeColor="text1"/>
            </w:tcBorders>
            <w:tcPrChange w:id="4609" w:author="Owen, David (Trade)" w:date="2019-06-18T15:20:00Z">
              <w:tcPr>
                <w:tcW w:w="0" w:type="auto"/>
                <w:tcBorders>
                  <w:top w:val="single" w:sz="4" w:space="0" w:color="A6A6A6" w:themeColor="background1" w:themeShade="A6"/>
                  <w:right w:val="single" w:sz="4" w:space="0" w:color="000000" w:themeColor="text1"/>
                </w:tcBorders>
              </w:tcPr>
            </w:tcPrChange>
          </w:tcPr>
          <w:p w14:paraId="567C7DF2" w14:textId="77777777" w:rsidR="00FA58E7" w:rsidRDefault="00FA58E7" w:rsidP="00FA58E7">
            <w:pPr>
              <w:pStyle w:val="NormalinTable"/>
            </w:pPr>
            <w:r>
              <w:rPr>
                <w:b/>
              </w:rPr>
              <w:lastRenderedPageBreak/>
              <w:t>0402219100</w:t>
            </w:r>
          </w:p>
        </w:tc>
        <w:tc>
          <w:tcPr>
            <w:tcW w:w="0" w:type="auto"/>
            <w:tcBorders>
              <w:top w:val="nil"/>
              <w:left w:val="nil"/>
              <w:bottom w:val="nil"/>
              <w:right w:val="nil"/>
            </w:tcBorders>
            <w:shd w:val="clear" w:color="auto" w:fill="auto"/>
            <w:vAlign w:val="bottom"/>
            <w:tcPrChange w:id="4610" w:author="Owen, David (Trade)" w:date="2019-06-18T15:20: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0F894C5" w14:textId="02191D29" w:rsidR="00FA58E7" w:rsidRDefault="00FA58E7" w:rsidP="00FA58E7">
            <w:pPr>
              <w:pStyle w:val="NormalinTable"/>
              <w:tabs>
                <w:tab w:val="left" w:pos="1250"/>
              </w:tabs>
            </w:pPr>
            <w:ins w:id="4611" w:author="Owen, David (Trade)" w:date="2019-06-18T15:20:00Z">
              <w:r>
                <w:rPr>
                  <w:szCs w:val="16"/>
                </w:rPr>
                <w:t>To 31/12/19: 104.5 €/100 Kg/net</w:t>
              </w:r>
              <w:r>
                <w:rPr>
                  <w:szCs w:val="16"/>
                </w:rPr>
                <w:br/>
                <w:t>1/1/20 to 31/12/20: 83.6 €/100 Kg/net</w:t>
              </w:r>
              <w:r>
                <w:rPr>
                  <w:szCs w:val="16"/>
                </w:rPr>
                <w:br/>
                <w:t>1/1/21 to 31/12/21: 62.7 €/100 Kg/net</w:t>
              </w:r>
              <w:r>
                <w:rPr>
                  <w:szCs w:val="16"/>
                </w:rPr>
                <w:br/>
                <w:t>1/1/22 to 31/12/22: 41.8 €/100 Kg/net</w:t>
              </w:r>
              <w:r>
                <w:rPr>
                  <w:szCs w:val="16"/>
                </w:rPr>
                <w:br/>
                <w:t>1/1/23 to 31/12/23: 20.9 €/100 Kg/net</w:t>
              </w:r>
              <w:r>
                <w:rPr>
                  <w:szCs w:val="16"/>
                </w:rPr>
                <w:br/>
                <w:t>From 1/1/24: 0.00%</w:t>
              </w:r>
            </w:ins>
            <w:ins w:id="4612" w:author="David Owen" w:date="2019-06-18T14:43:00Z">
              <w:del w:id="4613" w:author="Owen, David (Trade)" w:date="2019-06-18T15:20:00Z">
                <w:r w:rsidDel="008B1CD3">
                  <w:delText xml:space="preserve">To 31/12/19: </w:delText>
                </w:r>
              </w:del>
            </w:ins>
            <w:del w:id="4614" w:author="Owen, David (Trade)" w:date="2019-06-18T15:20:00Z">
              <w:r w:rsidDel="008B1CD3">
                <w:delText>104.500 € / 100 kg</w:delText>
              </w:r>
            </w:del>
          </w:p>
        </w:tc>
      </w:tr>
      <w:tr w:rsidR="00FA58E7" w14:paraId="1347177C" w14:textId="77777777" w:rsidTr="00FC0611">
        <w:tblPrEx>
          <w:tblW w:w="5000" w:type="pct"/>
          <w:tblLook w:val="0620" w:firstRow="1" w:lastRow="0" w:firstColumn="0" w:lastColumn="0" w:noHBand="1" w:noVBand="1"/>
          <w:tblPrExChange w:id="4615" w:author="Owen, David (Trade)" w:date="2019-06-18T15:20:00Z">
            <w:tblPrEx>
              <w:tblW w:w="5000" w:type="pct"/>
              <w:tblLook w:val="0620" w:firstRow="1" w:lastRow="0" w:firstColumn="0" w:lastColumn="0" w:noHBand="1" w:noVBand="1"/>
            </w:tblPrEx>
          </w:tblPrExChange>
        </w:tblPrEx>
        <w:trPr>
          <w:cantSplit/>
          <w:trPrChange w:id="4616" w:author="Owen, David (Trade)" w:date="2019-06-18T15:20:00Z">
            <w:trPr>
              <w:cantSplit/>
            </w:trPr>
          </w:trPrChange>
        </w:trPr>
        <w:tc>
          <w:tcPr>
            <w:tcW w:w="0" w:type="auto"/>
            <w:tcBorders>
              <w:top w:val="single" w:sz="4" w:space="0" w:color="A6A6A6" w:themeColor="background1" w:themeShade="A6"/>
              <w:right w:val="single" w:sz="4" w:space="0" w:color="000000" w:themeColor="text1"/>
            </w:tcBorders>
            <w:tcPrChange w:id="4617" w:author="Owen, David (Trade)" w:date="2019-06-18T15:20:00Z">
              <w:tcPr>
                <w:tcW w:w="0" w:type="auto"/>
                <w:tcBorders>
                  <w:top w:val="single" w:sz="4" w:space="0" w:color="A6A6A6" w:themeColor="background1" w:themeShade="A6"/>
                  <w:right w:val="single" w:sz="4" w:space="0" w:color="000000" w:themeColor="text1"/>
                </w:tcBorders>
              </w:tcPr>
            </w:tcPrChange>
          </w:tcPr>
          <w:p w14:paraId="70E130F6" w14:textId="77777777" w:rsidR="00FA58E7" w:rsidRDefault="00FA58E7" w:rsidP="00FA58E7">
            <w:pPr>
              <w:pStyle w:val="NormalinTable"/>
            </w:pPr>
            <w:r>
              <w:rPr>
                <w:b/>
              </w:rPr>
              <w:t>0402219900</w:t>
            </w:r>
          </w:p>
        </w:tc>
        <w:tc>
          <w:tcPr>
            <w:tcW w:w="0" w:type="auto"/>
            <w:tcBorders>
              <w:top w:val="nil"/>
              <w:left w:val="nil"/>
              <w:bottom w:val="nil"/>
              <w:right w:val="nil"/>
            </w:tcBorders>
            <w:shd w:val="clear" w:color="auto" w:fill="auto"/>
            <w:vAlign w:val="bottom"/>
            <w:tcPrChange w:id="4618" w:author="Owen, David (Trade)" w:date="2019-06-18T15:20: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A2046C1" w14:textId="68D49405" w:rsidR="00FA58E7" w:rsidRDefault="00FA58E7" w:rsidP="00FA58E7">
            <w:pPr>
              <w:pStyle w:val="NormalinTable"/>
              <w:tabs>
                <w:tab w:val="left" w:pos="1250"/>
              </w:tabs>
            </w:pPr>
            <w:ins w:id="4619" w:author="Owen, David (Trade)" w:date="2019-06-18T15:20:00Z">
              <w:r>
                <w:rPr>
                  <w:szCs w:val="16"/>
                </w:rPr>
                <w:t>To 31/12/19: 101.1 €/100 Kg/net</w:t>
              </w:r>
              <w:r>
                <w:rPr>
                  <w:szCs w:val="16"/>
                </w:rPr>
                <w:br/>
                <w:t>1/1/20 to 31/12/20: 80.9 €/100 Kg/net</w:t>
              </w:r>
              <w:r>
                <w:rPr>
                  <w:szCs w:val="16"/>
                </w:rPr>
                <w:br/>
                <w:t>1/1/21 to 31/12/21: 60.7 €/100 Kg/net</w:t>
              </w:r>
              <w:r>
                <w:rPr>
                  <w:szCs w:val="16"/>
                </w:rPr>
                <w:br/>
                <w:t>1/1/22 to 31/12/22: 40.4 €/100 Kg/net</w:t>
              </w:r>
              <w:r>
                <w:rPr>
                  <w:szCs w:val="16"/>
                </w:rPr>
                <w:br/>
                <w:t>1/1/23 to 31/12/23: 20.2 €/100 Kg/net</w:t>
              </w:r>
              <w:r>
                <w:rPr>
                  <w:szCs w:val="16"/>
                </w:rPr>
                <w:br/>
                <w:t>From 1/1/24: 0.00%</w:t>
              </w:r>
            </w:ins>
            <w:ins w:id="4620" w:author="David Owen" w:date="2019-06-18T14:43:00Z">
              <w:del w:id="4621" w:author="Owen, David (Trade)" w:date="2019-06-18T15:20:00Z">
                <w:r w:rsidDel="008B1CD3">
                  <w:delText xml:space="preserve">To 31/12/19: </w:delText>
                </w:r>
              </w:del>
            </w:ins>
            <w:del w:id="4622" w:author="Owen, David (Trade)" w:date="2019-06-18T15:20:00Z">
              <w:r w:rsidDel="008B1CD3">
                <w:delText>101.100 € / 100 kg</w:delText>
              </w:r>
            </w:del>
          </w:p>
        </w:tc>
      </w:tr>
      <w:tr w:rsidR="00FA58E7" w14:paraId="33FCD251" w14:textId="77777777" w:rsidTr="00FC0611">
        <w:tblPrEx>
          <w:tblW w:w="5000" w:type="pct"/>
          <w:tblLook w:val="0620" w:firstRow="1" w:lastRow="0" w:firstColumn="0" w:lastColumn="0" w:noHBand="1" w:noVBand="1"/>
          <w:tblPrExChange w:id="4623" w:author="Owen, David (Trade)" w:date="2019-06-18T15:20:00Z">
            <w:tblPrEx>
              <w:tblW w:w="5000" w:type="pct"/>
              <w:tblLook w:val="0620" w:firstRow="1" w:lastRow="0" w:firstColumn="0" w:lastColumn="0" w:noHBand="1" w:noVBand="1"/>
            </w:tblPrEx>
          </w:tblPrExChange>
        </w:tblPrEx>
        <w:trPr>
          <w:cantSplit/>
          <w:trPrChange w:id="4624" w:author="Owen, David (Trade)" w:date="2019-06-18T15:20:00Z">
            <w:trPr>
              <w:cantSplit/>
            </w:trPr>
          </w:trPrChange>
        </w:trPr>
        <w:tc>
          <w:tcPr>
            <w:tcW w:w="0" w:type="auto"/>
            <w:tcBorders>
              <w:top w:val="single" w:sz="4" w:space="0" w:color="A6A6A6" w:themeColor="background1" w:themeShade="A6"/>
              <w:right w:val="single" w:sz="4" w:space="0" w:color="000000" w:themeColor="text1"/>
            </w:tcBorders>
            <w:tcPrChange w:id="4625" w:author="Owen, David (Trade)" w:date="2019-06-18T15:20:00Z">
              <w:tcPr>
                <w:tcW w:w="0" w:type="auto"/>
                <w:tcBorders>
                  <w:top w:val="single" w:sz="4" w:space="0" w:color="A6A6A6" w:themeColor="background1" w:themeShade="A6"/>
                  <w:right w:val="single" w:sz="4" w:space="0" w:color="000000" w:themeColor="text1"/>
                </w:tcBorders>
              </w:tcPr>
            </w:tcPrChange>
          </w:tcPr>
          <w:p w14:paraId="295C9A75" w14:textId="77777777" w:rsidR="00FA58E7" w:rsidRDefault="00FA58E7" w:rsidP="00FA58E7">
            <w:pPr>
              <w:pStyle w:val="NormalinTable"/>
            </w:pPr>
            <w:r>
              <w:rPr>
                <w:b/>
              </w:rPr>
              <w:t>0402291100</w:t>
            </w:r>
          </w:p>
        </w:tc>
        <w:tc>
          <w:tcPr>
            <w:tcW w:w="0" w:type="auto"/>
            <w:tcBorders>
              <w:top w:val="nil"/>
              <w:left w:val="nil"/>
              <w:bottom w:val="nil"/>
              <w:right w:val="nil"/>
            </w:tcBorders>
            <w:shd w:val="clear" w:color="auto" w:fill="auto"/>
            <w:vAlign w:val="bottom"/>
            <w:tcPrChange w:id="4626" w:author="Owen, David (Trade)" w:date="2019-06-18T15:20: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09E4D00" w14:textId="7880EBB4" w:rsidR="00FA58E7" w:rsidRDefault="00FA58E7" w:rsidP="00FA58E7">
            <w:pPr>
              <w:pStyle w:val="NormalinTable"/>
              <w:tabs>
                <w:tab w:val="left" w:pos="1250"/>
              </w:tabs>
            </w:pPr>
            <w:ins w:id="4627" w:author="Owen, David (Trade)" w:date="2019-06-18T15:20:00Z">
              <w:r>
                <w:rPr>
                  <w:szCs w:val="16"/>
                </w:rPr>
                <w:t>To 31/12/19: 0.8 €/kg +  + 13.7 €/100 kg net</w:t>
              </w:r>
              <w:r>
                <w:rPr>
                  <w:szCs w:val="16"/>
                </w:rPr>
                <w:br/>
                <w:t>1/1/20 to 31/12/20: 0.6 €/kg +  + 11 €/100 kg net</w:t>
              </w:r>
              <w:r>
                <w:rPr>
                  <w:szCs w:val="16"/>
                </w:rPr>
                <w:br/>
                <w:t>1/1/21 to 31/12/21: 0.4 €/kg +  + 8.2 €/100 kg net</w:t>
              </w:r>
              <w:r>
                <w:rPr>
                  <w:szCs w:val="16"/>
                </w:rPr>
                <w:br/>
                <w:t>1/1/22 to 31/12/22: 0.3 €/kg +  + 5.5 €/100 kg net</w:t>
              </w:r>
              <w:r>
                <w:rPr>
                  <w:szCs w:val="16"/>
                </w:rPr>
                <w:br/>
                <w:t>1/1/23 to 31/12/23: 0.1 €/kg +  + 2.7 €/100 kg net</w:t>
              </w:r>
              <w:r>
                <w:rPr>
                  <w:szCs w:val="16"/>
                </w:rPr>
                <w:br/>
                <w:t>From 1/1/24: 0.00%</w:t>
              </w:r>
            </w:ins>
            <w:ins w:id="4628" w:author="David Owen" w:date="2019-06-18T14:43:00Z">
              <w:del w:id="4629" w:author="Owen, David (Trade)" w:date="2019-06-18T15:20:00Z">
                <w:r w:rsidDel="008B1CD3">
                  <w:delText xml:space="preserve">To 31/12/19: </w:delText>
                </w:r>
              </w:del>
            </w:ins>
            <w:del w:id="4630" w:author="Owen, David (Trade)" w:date="2019-06-18T15:20:00Z">
              <w:r w:rsidDel="008B1CD3">
                <w:delText>0.800 € / kg / lactic matter + 13.700 € / 100 kg</w:delText>
              </w:r>
            </w:del>
          </w:p>
        </w:tc>
      </w:tr>
      <w:tr w:rsidR="00F74E92" w14:paraId="22F42062" w14:textId="77777777" w:rsidTr="00FC0611">
        <w:tblPrEx>
          <w:tblW w:w="5000" w:type="pct"/>
          <w:tblLook w:val="0620" w:firstRow="1" w:lastRow="0" w:firstColumn="0" w:lastColumn="0" w:noHBand="1" w:noVBand="1"/>
          <w:tblPrExChange w:id="4631" w:author="Owen, David (Trade)" w:date="2019-06-18T15:21:00Z">
            <w:tblPrEx>
              <w:tblW w:w="5000" w:type="pct"/>
              <w:tblLook w:val="0620" w:firstRow="1" w:lastRow="0" w:firstColumn="0" w:lastColumn="0" w:noHBand="1" w:noVBand="1"/>
            </w:tblPrEx>
          </w:tblPrExChange>
        </w:tblPrEx>
        <w:trPr>
          <w:cantSplit/>
          <w:trPrChange w:id="4632" w:author="Owen, David (Trade)" w:date="2019-06-18T15:21:00Z">
            <w:trPr>
              <w:cantSplit/>
            </w:trPr>
          </w:trPrChange>
        </w:trPr>
        <w:tc>
          <w:tcPr>
            <w:tcW w:w="0" w:type="auto"/>
            <w:tcBorders>
              <w:top w:val="single" w:sz="4" w:space="0" w:color="A6A6A6" w:themeColor="background1" w:themeShade="A6"/>
              <w:right w:val="single" w:sz="4" w:space="0" w:color="000000" w:themeColor="text1"/>
            </w:tcBorders>
            <w:tcPrChange w:id="4633" w:author="Owen, David (Trade)" w:date="2019-06-18T15:21:00Z">
              <w:tcPr>
                <w:tcW w:w="0" w:type="auto"/>
                <w:tcBorders>
                  <w:top w:val="single" w:sz="4" w:space="0" w:color="A6A6A6" w:themeColor="background1" w:themeShade="A6"/>
                  <w:right w:val="single" w:sz="4" w:space="0" w:color="000000" w:themeColor="text1"/>
                </w:tcBorders>
              </w:tcPr>
            </w:tcPrChange>
          </w:tcPr>
          <w:p w14:paraId="051D34B0" w14:textId="77777777" w:rsidR="00F74E92" w:rsidRDefault="00F74E92" w:rsidP="00F74E92">
            <w:pPr>
              <w:pStyle w:val="NormalinTable"/>
            </w:pPr>
            <w:r>
              <w:rPr>
                <w:b/>
              </w:rPr>
              <w:t>0402291500</w:t>
            </w:r>
          </w:p>
        </w:tc>
        <w:tc>
          <w:tcPr>
            <w:tcW w:w="0" w:type="auto"/>
            <w:tcBorders>
              <w:top w:val="nil"/>
              <w:left w:val="nil"/>
              <w:bottom w:val="nil"/>
              <w:right w:val="nil"/>
            </w:tcBorders>
            <w:shd w:val="clear" w:color="auto" w:fill="auto"/>
            <w:vAlign w:val="bottom"/>
            <w:tcPrChange w:id="4634" w:author="Owen, David (Trade)" w:date="2019-06-18T15:21: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C7AED73" w14:textId="6C8DBC99" w:rsidR="00F74E92" w:rsidRDefault="00F74E92" w:rsidP="00F74E92">
            <w:pPr>
              <w:pStyle w:val="NormalinTable"/>
              <w:tabs>
                <w:tab w:val="left" w:pos="1250"/>
              </w:tabs>
            </w:pPr>
            <w:ins w:id="4635" w:author="Owen, David (Trade)" w:date="2019-06-18T15:21:00Z">
              <w:r>
                <w:rPr>
                  <w:szCs w:val="16"/>
                </w:rPr>
                <w:t>To 31/12/19: 0.8 €/kg +  + 13.7 €/100 kg net</w:t>
              </w:r>
              <w:r>
                <w:rPr>
                  <w:szCs w:val="16"/>
                </w:rPr>
                <w:br/>
                <w:t>1/1/20 to 31/12/20: 0.6 €/kg +  + 11 €/100 kg net</w:t>
              </w:r>
              <w:r>
                <w:rPr>
                  <w:szCs w:val="16"/>
                </w:rPr>
                <w:br/>
                <w:t>1/1/21 to 31/12/21: 0.4 €/kg +  + 8.2 €/100 kg net</w:t>
              </w:r>
              <w:r>
                <w:rPr>
                  <w:szCs w:val="16"/>
                </w:rPr>
                <w:br/>
                <w:t>1/1/22 to 31/12/22: 0.3 €/kg +  + 5.5 €/100 kg net</w:t>
              </w:r>
              <w:r>
                <w:rPr>
                  <w:szCs w:val="16"/>
                </w:rPr>
                <w:br/>
                <w:t>1/1/23 to 31/12/23: 0.1 €/kg +  + 2.7 €/100 kg net</w:t>
              </w:r>
              <w:r>
                <w:rPr>
                  <w:szCs w:val="16"/>
                </w:rPr>
                <w:br/>
                <w:t>From 1/1/24: 0.00%</w:t>
              </w:r>
            </w:ins>
            <w:ins w:id="4636" w:author="David Owen" w:date="2019-06-18T14:43:00Z">
              <w:del w:id="4637" w:author="Owen, David (Trade)" w:date="2019-06-18T15:21:00Z">
                <w:r w:rsidDel="00F42D0E">
                  <w:delText xml:space="preserve">To 31/12/19: </w:delText>
                </w:r>
              </w:del>
            </w:ins>
            <w:del w:id="4638" w:author="Owen, David (Trade)" w:date="2019-06-18T15:21:00Z">
              <w:r w:rsidDel="00F42D0E">
                <w:delText>0.800 € / kg / lactic matter + 13.700 € / 100 kg</w:delText>
              </w:r>
            </w:del>
          </w:p>
        </w:tc>
      </w:tr>
      <w:tr w:rsidR="00F74E92" w14:paraId="2AF40E29" w14:textId="77777777" w:rsidTr="00FC0611">
        <w:tblPrEx>
          <w:tblW w:w="5000" w:type="pct"/>
          <w:tblLook w:val="0620" w:firstRow="1" w:lastRow="0" w:firstColumn="0" w:lastColumn="0" w:noHBand="1" w:noVBand="1"/>
          <w:tblPrExChange w:id="4639" w:author="Owen, David (Trade)" w:date="2019-06-18T15:21:00Z">
            <w:tblPrEx>
              <w:tblW w:w="5000" w:type="pct"/>
              <w:tblLook w:val="0620" w:firstRow="1" w:lastRow="0" w:firstColumn="0" w:lastColumn="0" w:noHBand="1" w:noVBand="1"/>
            </w:tblPrEx>
          </w:tblPrExChange>
        </w:tblPrEx>
        <w:trPr>
          <w:cantSplit/>
          <w:trPrChange w:id="4640" w:author="Owen, David (Trade)" w:date="2019-06-18T15:21:00Z">
            <w:trPr>
              <w:cantSplit/>
            </w:trPr>
          </w:trPrChange>
        </w:trPr>
        <w:tc>
          <w:tcPr>
            <w:tcW w:w="0" w:type="auto"/>
            <w:tcBorders>
              <w:top w:val="single" w:sz="4" w:space="0" w:color="A6A6A6" w:themeColor="background1" w:themeShade="A6"/>
              <w:right w:val="single" w:sz="4" w:space="0" w:color="000000" w:themeColor="text1"/>
            </w:tcBorders>
            <w:tcPrChange w:id="4641" w:author="Owen, David (Trade)" w:date="2019-06-18T15:21:00Z">
              <w:tcPr>
                <w:tcW w:w="0" w:type="auto"/>
                <w:tcBorders>
                  <w:top w:val="single" w:sz="4" w:space="0" w:color="A6A6A6" w:themeColor="background1" w:themeShade="A6"/>
                  <w:right w:val="single" w:sz="4" w:space="0" w:color="000000" w:themeColor="text1"/>
                </w:tcBorders>
              </w:tcPr>
            </w:tcPrChange>
          </w:tcPr>
          <w:p w14:paraId="0A8B0DA5" w14:textId="77777777" w:rsidR="00F74E92" w:rsidRDefault="00F74E92" w:rsidP="00F74E92">
            <w:pPr>
              <w:pStyle w:val="NormalinTable"/>
            </w:pPr>
            <w:r>
              <w:rPr>
                <w:b/>
              </w:rPr>
              <w:t>0402291900</w:t>
            </w:r>
          </w:p>
        </w:tc>
        <w:tc>
          <w:tcPr>
            <w:tcW w:w="0" w:type="auto"/>
            <w:tcBorders>
              <w:top w:val="nil"/>
              <w:left w:val="nil"/>
              <w:bottom w:val="nil"/>
              <w:right w:val="nil"/>
            </w:tcBorders>
            <w:shd w:val="clear" w:color="auto" w:fill="auto"/>
            <w:vAlign w:val="bottom"/>
            <w:tcPrChange w:id="4642" w:author="Owen, David (Trade)" w:date="2019-06-18T15:21: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39735B5" w14:textId="24277417" w:rsidR="00F74E92" w:rsidRDefault="00F74E92" w:rsidP="00F74E92">
            <w:pPr>
              <w:pStyle w:val="NormalinTable"/>
              <w:tabs>
                <w:tab w:val="left" w:pos="1250"/>
              </w:tabs>
            </w:pPr>
            <w:ins w:id="4643" w:author="Owen, David (Trade)" w:date="2019-06-18T15:21:00Z">
              <w:r>
                <w:rPr>
                  <w:szCs w:val="16"/>
                </w:rPr>
                <w:t>To 31/12/19: 0.8 €/kg +  + 10.5 €/100 kg net</w:t>
              </w:r>
              <w:r>
                <w:rPr>
                  <w:szCs w:val="16"/>
                </w:rPr>
                <w:br/>
                <w:t>1/1/20 to 31/12/20: 0.6 €/kg +  + 8.4 €/100 kg net</w:t>
              </w:r>
              <w:r>
                <w:rPr>
                  <w:szCs w:val="16"/>
                </w:rPr>
                <w:br/>
                <w:t>1/1/21 to 31/12/21: 0.4 €/kg +  + 6.3 €/100 kg net</w:t>
              </w:r>
              <w:r>
                <w:rPr>
                  <w:szCs w:val="16"/>
                </w:rPr>
                <w:br/>
                <w:t>1/1/22 to 31/12/22: 0.3 €/kg +  + 4.2 €/100 kg net</w:t>
              </w:r>
              <w:r>
                <w:rPr>
                  <w:szCs w:val="16"/>
                </w:rPr>
                <w:br/>
                <w:t>1/1/23 to 31/12/23: 0.1 €/kg +  + 2.1 €/100 kg net</w:t>
              </w:r>
              <w:r>
                <w:rPr>
                  <w:szCs w:val="16"/>
                </w:rPr>
                <w:br/>
                <w:t>From 1/1/24: 0.00%</w:t>
              </w:r>
            </w:ins>
            <w:ins w:id="4644" w:author="David Owen" w:date="2019-06-18T14:43:00Z">
              <w:del w:id="4645" w:author="Owen, David (Trade)" w:date="2019-06-18T15:21:00Z">
                <w:r w:rsidDel="00F42D0E">
                  <w:delText xml:space="preserve">To 31/12/19: </w:delText>
                </w:r>
              </w:del>
            </w:ins>
            <w:del w:id="4646" w:author="Owen, David (Trade)" w:date="2019-06-18T15:21:00Z">
              <w:r w:rsidDel="00F42D0E">
                <w:delText>0.800 € / kg / lactic matter + 10.500 € / 100 kg</w:delText>
              </w:r>
            </w:del>
          </w:p>
        </w:tc>
      </w:tr>
      <w:tr w:rsidR="00F74E92" w14:paraId="423B5854" w14:textId="77777777" w:rsidTr="00FC0611">
        <w:tblPrEx>
          <w:tblW w:w="5000" w:type="pct"/>
          <w:tblLook w:val="0620" w:firstRow="1" w:lastRow="0" w:firstColumn="0" w:lastColumn="0" w:noHBand="1" w:noVBand="1"/>
          <w:tblPrExChange w:id="4647" w:author="Owen, David (Trade)" w:date="2019-06-18T15:21:00Z">
            <w:tblPrEx>
              <w:tblW w:w="5000" w:type="pct"/>
              <w:tblLook w:val="0620" w:firstRow="1" w:lastRow="0" w:firstColumn="0" w:lastColumn="0" w:noHBand="1" w:noVBand="1"/>
            </w:tblPrEx>
          </w:tblPrExChange>
        </w:tblPrEx>
        <w:trPr>
          <w:cantSplit/>
          <w:trPrChange w:id="4648" w:author="Owen, David (Trade)" w:date="2019-06-18T15:21:00Z">
            <w:trPr>
              <w:cantSplit/>
            </w:trPr>
          </w:trPrChange>
        </w:trPr>
        <w:tc>
          <w:tcPr>
            <w:tcW w:w="0" w:type="auto"/>
            <w:tcBorders>
              <w:top w:val="single" w:sz="4" w:space="0" w:color="A6A6A6" w:themeColor="background1" w:themeShade="A6"/>
              <w:right w:val="single" w:sz="4" w:space="0" w:color="000000" w:themeColor="text1"/>
            </w:tcBorders>
            <w:tcPrChange w:id="4649" w:author="Owen, David (Trade)" w:date="2019-06-18T15:21:00Z">
              <w:tcPr>
                <w:tcW w:w="0" w:type="auto"/>
                <w:tcBorders>
                  <w:top w:val="single" w:sz="4" w:space="0" w:color="A6A6A6" w:themeColor="background1" w:themeShade="A6"/>
                  <w:right w:val="single" w:sz="4" w:space="0" w:color="000000" w:themeColor="text1"/>
                </w:tcBorders>
              </w:tcPr>
            </w:tcPrChange>
          </w:tcPr>
          <w:p w14:paraId="6FD01794" w14:textId="77777777" w:rsidR="00F74E92" w:rsidRDefault="00F74E92" w:rsidP="00F74E92">
            <w:pPr>
              <w:pStyle w:val="NormalinTable"/>
            </w:pPr>
            <w:r>
              <w:rPr>
                <w:b/>
              </w:rPr>
              <w:t>0402299100</w:t>
            </w:r>
          </w:p>
        </w:tc>
        <w:tc>
          <w:tcPr>
            <w:tcW w:w="0" w:type="auto"/>
            <w:tcBorders>
              <w:top w:val="nil"/>
              <w:left w:val="nil"/>
              <w:bottom w:val="nil"/>
              <w:right w:val="nil"/>
            </w:tcBorders>
            <w:shd w:val="clear" w:color="auto" w:fill="auto"/>
            <w:vAlign w:val="bottom"/>
            <w:tcPrChange w:id="4650" w:author="Owen, David (Trade)" w:date="2019-06-18T15:21: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D257D0F" w14:textId="545BCABD" w:rsidR="00F74E92" w:rsidRDefault="00F74E92" w:rsidP="00F74E92">
            <w:pPr>
              <w:pStyle w:val="NormalinTable"/>
              <w:tabs>
                <w:tab w:val="left" w:pos="1250"/>
              </w:tabs>
            </w:pPr>
            <w:ins w:id="4651" w:author="Owen, David (Trade)" w:date="2019-06-18T15:21:00Z">
              <w:r>
                <w:rPr>
                  <w:szCs w:val="16"/>
                </w:rPr>
                <w:t>To 31/12/19: 1 €/kg +  + 13.7 €/100 kg net</w:t>
              </w:r>
              <w:r>
                <w:rPr>
                  <w:szCs w:val="16"/>
                </w:rPr>
                <w:br/>
                <w:t>1/1/20 to 31/12/20: 0.8 €/kg +  + 11 €/100 kg net</w:t>
              </w:r>
              <w:r>
                <w:rPr>
                  <w:szCs w:val="16"/>
                </w:rPr>
                <w:br/>
                <w:t>1/1/21 to 31/12/21: 0.6 €/kg +  + 8.2 €/100 kg net</w:t>
              </w:r>
              <w:r>
                <w:rPr>
                  <w:szCs w:val="16"/>
                </w:rPr>
                <w:br/>
                <w:t>1/1/22 to 31/12/22: 0.4 €/kg +  + 5.5 €/100 kg net</w:t>
              </w:r>
              <w:r>
                <w:rPr>
                  <w:szCs w:val="16"/>
                </w:rPr>
                <w:br/>
                <w:t>1/1/23 to 31/12/23: 0.2 €/kg +  + 2.7 €/100 kg net</w:t>
              </w:r>
              <w:r>
                <w:rPr>
                  <w:szCs w:val="16"/>
                </w:rPr>
                <w:br/>
                <w:t>From 1/1/24: 0.00%</w:t>
              </w:r>
            </w:ins>
            <w:ins w:id="4652" w:author="David Owen" w:date="2019-06-18T14:43:00Z">
              <w:del w:id="4653" w:author="Owen, David (Trade)" w:date="2019-06-18T15:21:00Z">
                <w:r w:rsidDel="00F42D0E">
                  <w:delText xml:space="preserve">To 31/12/19: </w:delText>
                </w:r>
              </w:del>
            </w:ins>
            <w:del w:id="4654" w:author="Owen, David (Trade)" w:date="2019-06-18T15:21:00Z">
              <w:r w:rsidDel="00F42D0E">
                <w:delText>1.000 € / kg / lactic matter + 13.700 € / 100 kg</w:delText>
              </w:r>
            </w:del>
          </w:p>
        </w:tc>
      </w:tr>
      <w:tr w:rsidR="00F74E92" w14:paraId="432F2592" w14:textId="77777777" w:rsidTr="00FC0611">
        <w:tblPrEx>
          <w:tblW w:w="5000" w:type="pct"/>
          <w:tblLook w:val="0620" w:firstRow="1" w:lastRow="0" w:firstColumn="0" w:lastColumn="0" w:noHBand="1" w:noVBand="1"/>
          <w:tblPrExChange w:id="4655" w:author="Owen, David (Trade)" w:date="2019-06-18T15:21:00Z">
            <w:tblPrEx>
              <w:tblW w:w="5000" w:type="pct"/>
              <w:tblLook w:val="0620" w:firstRow="1" w:lastRow="0" w:firstColumn="0" w:lastColumn="0" w:noHBand="1" w:noVBand="1"/>
            </w:tblPrEx>
          </w:tblPrExChange>
        </w:tblPrEx>
        <w:trPr>
          <w:cantSplit/>
          <w:trPrChange w:id="4656" w:author="Owen, David (Trade)" w:date="2019-06-18T15:21:00Z">
            <w:trPr>
              <w:cantSplit/>
            </w:trPr>
          </w:trPrChange>
        </w:trPr>
        <w:tc>
          <w:tcPr>
            <w:tcW w:w="0" w:type="auto"/>
            <w:tcBorders>
              <w:top w:val="single" w:sz="4" w:space="0" w:color="A6A6A6" w:themeColor="background1" w:themeShade="A6"/>
              <w:right w:val="single" w:sz="4" w:space="0" w:color="000000" w:themeColor="text1"/>
            </w:tcBorders>
            <w:tcPrChange w:id="4657" w:author="Owen, David (Trade)" w:date="2019-06-18T15:21:00Z">
              <w:tcPr>
                <w:tcW w:w="0" w:type="auto"/>
                <w:tcBorders>
                  <w:top w:val="single" w:sz="4" w:space="0" w:color="A6A6A6" w:themeColor="background1" w:themeShade="A6"/>
                  <w:right w:val="single" w:sz="4" w:space="0" w:color="000000" w:themeColor="text1"/>
                </w:tcBorders>
              </w:tcPr>
            </w:tcPrChange>
          </w:tcPr>
          <w:p w14:paraId="79B86AF9" w14:textId="77777777" w:rsidR="00F74E92" w:rsidRDefault="00F74E92" w:rsidP="00F74E92">
            <w:pPr>
              <w:pStyle w:val="NormalinTable"/>
            </w:pPr>
            <w:r>
              <w:rPr>
                <w:b/>
              </w:rPr>
              <w:t>0402299900</w:t>
            </w:r>
          </w:p>
        </w:tc>
        <w:tc>
          <w:tcPr>
            <w:tcW w:w="0" w:type="auto"/>
            <w:tcBorders>
              <w:top w:val="nil"/>
              <w:left w:val="nil"/>
              <w:bottom w:val="nil"/>
              <w:right w:val="nil"/>
            </w:tcBorders>
            <w:shd w:val="clear" w:color="auto" w:fill="auto"/>
            <w:vAlign w:val="bottom"/>
            <w:tcPrChange w:id="4658" w:author="Owen, David (Trade)" w:date="2019-06-18T15:21: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2ECD835" w14:textId="5682E977" w:rsidR="00F74E92" w:rsidRDefault="00F74E92" w:rsidP="00F74E92">
            <w:pPr>
              <w:pStyle w:val="NormalinTable"/>
              <w:tabs>
                <w:tab w:val="left" w:pos="1250"/>
              </w:tabs>
            </w:pPr>
            <w:ins w:id="4659" w:author="Owen, David (Trade)" w:date="2019-06-18T15:21:00Z">
              <w:r>
                <w:rPr>
                  <w:szCs w:val="16"/>
                </w:rPr>
                <w:t>To 31/12/19: 1 €/kg +  + 10.5 €/100 kg net</w:t>
              </w:r>
              <w:r>
                <w:rPr>
                  <w:szCs w:val="16"/>
                </w:rPr>
                <w:br/>
                <w:t>1/1/20 to 31/12/20: 0.8 €/kg +  + 8.4 €/100 kg net</w:t>
              </w:r>
              <w:r>
                <w:rPr>
                  <w:szCs w:val="16"/>
                </w:rPr>
                <w:br/>
                <w:t>1/1/21 to 31/12/21: 0.6 €/kg +  + 6.3 €/100 kg net</w:t>
              </w:r>
              <w:r>
                <w:rPr>
                  <w:szCs w:val="16"/>
                </w:rPr>
                <w:br/>
                <w:t>1/1/22 to 31/12/22: 0.4 €/kg +  + 4.2 €/100 kg net</w:t>
              </w:r>
              <w:r>
                <w:rPr>
                  <w:szCs w:val="16"/>
                </w:rPr>
                <w:br/>
                <w:t>1/1/23 to 31/12/23: 0.2 €/kg +  + 2.1 €/100 kg net</w:t>
              </w:r>
              <w:r>
                <w:rPr>
                  <w:szCs w:val="16"/>
                </w:rPr>
                <w:br/>
                <w:t>From 1/1/24: 0.00%</w:t>
              </w:r>
            </w:ins>
            <w:ins w:id="4660" w:author="David Owen" w:date="2019-06-18T14:43:00Z">
              <w:del w:id="4661" w:author="Owen, David (Trade)" w:date="2019-06-18T15:21:00Z">
                <w:r w:rsidDel="00F42D0E">
                  <w:delText xml:space="preserve">To 31/12/19: </w:delText>
                </w:r>
              </w:del>
            </w:ins>
            <w:del w:id="4662" w:author="Owen, David (Trade)" w:date="2019-06-18T15:21:00Z">
              <w:r w:rsidDel="00F42D0E">
                <w:delText>1.000 € / kg / lactic matter + 10.500 € / 100 kg</w:delText>
              </w:r>
            </w:del>
          </w:p>
        </w:tc>
      </w:tr>
      <w:tr w:rsidR="001A77A3" w14:paraId="6BD8DB2E" w14:textId="77777777" w:rsidTr="00FC0611">
        <w:tblPrEx>
          <w:tblW w:w="5000" w:type="pct"/>
          <w:tblLook w:val="0620" w:firstRow="1" w:lastRow="0" w:firstColumn="0" w:lastColumn="0" w:noHBand="1" w:noVBand="1"/>
          <w:tblPrExChange w:id="4663" w:author="Owen, David (Trade)" w:date="2019-06-18T15:22:00Z">
            <w:tblPrEx>
              <w:tblW w:w="5000" w:type="pct"/>
              <w:tblLook w:val="0620" w:firstRow="1" w:lastRow="0" w:firstColumn="0" w:lastColumn="0" w:noHBand="1" w:noVBand="1"/>
            </w:tblPrEx>
          </w:tblPrExChange>
        </w:tblPrEx>
        <w:trPr>
          <w:cantSplit/>
          <w:trPrChange w:id="4664" w:author="Owen, David (Trade)" w:date="2019-06-18T15:22:00Z">
            <w:trPr>
              <w:cantSplit/>
            </w:trPr>
          </w:trPrChange>
        </w:trPr>
        <w:tc>
          <w:tcPr>
            <w:tcW w:w="0" w:type="auto"/>
            <w:tcBorders>
              <w:top w:val="single" w:sz="4" w:space="0" w:color="A6A6A6" w:themeColor="background1" w:themeShade="A6"/>
              <w:right w:val="single" w:sz="4" w:space="0" w:color="000000" w:themeColor="text1"/>
            </w:tcBorders>
            <w:tcPrChange w:id="4665" w:author="Owen, David (Trade)" w:date="2019-06-18T15:22:00Z">
              <w:tcPr>
                <w:tcW w:w="0" w:type="auto"/>
                <w:tcBorders>
                  <w:top w:val="single" w:sz="4" w:space="0" w:color="A6A6A6" w:themeColor="background1" w:themeShade="A6"/>
                  <w:right w:val="single" w:sz="4" w:space="0" w:color="000000" w:themeColor="text1"/>
                </w:tcBorders>
              </w:tcPr>
            </w:tcPrChange>
          </w:tcPr>
          <w:p w14:paraId="02C13459" w14:textId="77777777" w:rsidR="001A77A3" w:rsidRDefault="001A77A3" w:rsidP="001A77A3">
            <w:pPr>
              <w:pStyle w:val="NormalinTable"/>
            </w:pPr>
            <w:r>
              <w:rPr>
                <w:b/>
              </w:rPr>
              <w:t>0402911000</w:t>
            </w:r>
          </w:p>
        </w:tc>
        <w:tc>
          <w:tcPr>
            <w:tcW w:w="0" w:type="auto"/>
            <w:tcBorders>
              <w:top w:val="nil"/>
              <w:left w:val="nil"/>
              <w:bottom w:val="nil"/>
              <w:right w:val="nil"/>
            </w:tcBorders>
            <w:shd w:val="clear" w:color="auto" w:fill="auto"/>
            <w:vAlign w:val="bottom"/>
            <w:tcPrChange w:id="4666" w:author="Owen, David (Trade)" w:date="2019-06-18T15:22: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901F9CC" w14:textId="7E0B4B30" w:rsidR="001A77A3" w:rsidRDefault="001A77A3" w:rsidP="001A77A3">
            <w:pPr>
              <w:pStyle w:val="NormalinTable"/>
              <w:tabs>
                <w:tab w:val="left" w:pos="1250"/>
              </w:tabs>
            </w:pPr>
            <w:ins w:id="4667" w:author="Owen, David (Trade)" w:date="2019-06-18T15:22:00Z">
              <w:r>
                <w:rPr>
                  <w:szCs w:val="16"/>
                </w:rPr>
                <w:t>To 31/12/19: 21.6 €/100 Kg/net</w:t>
              </w:r>
              <w:r>
                <w:rPr>
                  <w:szCs w:val="16"/>
                </w:rPr>
                <w:br/>
                <w:t>1/1/20 to 31/12/20: 17.3 €/100 Kg/net</w:t>
              </w:r>
              <w:r>
                <w:rPr>
                  <w:szCs w:val="16"/>
                </w:rPr>
                <w:br/>
                <w:t>1/1/21 to 31/12/21: 13 €/100 Kg/net</w:t>
              </w:r>
              <w:r>
                <w:rPr>
                  <w:szCs w:val="16"/>
                </w:rPr>
                <w:br/>
                <w:t>1/1/22 to 31/12/22: 8.6 €/100 Kg/net</w:t>
              </w:r>
              <w:r>
                <w:rPr>
                  <w:szCs w:val="16"/>
                </w:rPr>
                <w:br/>
                <w:t>1/1/23 to 31/12/23: 4.3 €/100 Kg/net</w:t>
              </w:r>
              <w:r>
                <w:rPr>
                  <w:szCs w:val="16"/>
                </w:rPr>
                <w:br/>
                <w:t>From 1/1/24: 0.00%</w:t>
              </w:r>
            </w:ins>
            <w:ins w:id="4668" w:author="David Owen" w:date="2019-06-18T14:43:00Z">
              <w:del w:id="4669" w:author="Owen, David (Trade)" w:date="2019-06-18T15:22:00Z">
                <w:r w:rsidDel="008413C2">
                  <w:delText xml:space="preserve">To 31/12/19: </w:delText>
                </w:r>
              </w:del>
            </w:ins>
            <w:del w:id="4670" w:author="Owen, David (Trade)" w:date="2019-06-18T15:22:00Z">
              <w:r w:rsidDel="008413C2">
                <w:delText>21.600 € / 100 kg</w:delText>
              </w:r>
            </w:del>
          </w:p>
        </w:tc>
      </w:tr>
      <w:tr w:rsidR="001A77A3" w14:paraId="6DED553D" w14:textId="77777777" w:rsidTr="00FC0611">
        <w:tblPrEx>
          <w:tblW w:w="5000" w:type="pct"/>
          <w:tblLook w:val="0620" w:firstRow="1" w:lastRow="0" w:firstColumn="0" w:lastColumn="0" w:noHBand="1" w:noVBand="1"/>
          <w:tblPrExChange w:id="4671" w:author="Owen, David (Trade)" w:date="2019-06-18T15:22:00Z">
            <w:tblPrEx>
              <w:tblW w:w="5000" w:type="pct"/>
              <w:tblLook w:val="0620" w:firstRow="1" w:lastRow="0" w:firstColumn="0" w:lastColumn="0" w:noHBand="1" w:noVBand="1"/>
            </w:tblPrEx>
          </w:tblPrExChange>
        </w:tblPrEx>
        <w:trPr>
          <w:cantSplit/>
          <w:trPrChange w:id="4672" w:author="Owen, David (Trade)" w:date="2019-06-18T15:22:00Z">
            <w:trPr>
              <w:cantSplit/>
            </w:trPr>
          </w:trPrChange>
        </w:trPr>
        <w:tc>
          <w:tcPr>
            <w:tcW w:w="0" w:type="auto"/>
            <w:tcBorders>
              <w:top w:val="single" w:sz="4" w:space="0" w:color="A6A6A6" w:themeColor="background1" w:themeShade="A6"/>
              <w:right w:val="single" w:sz="4" w:space="0" w:color="000000" w:themeColor="text1"/>
            </w:tcBorders>
            <w:tcPrChange w:id="4673" w:author="Owen, David (Trade)" w:date="2019-06-18T15:22:00Z">
              <w:tcPr>
                <w:tcW w:w="0" w:type="auto"/>
                <w:tcBorders>
                  <w:top w:val="single" w:sz="4" w:space="0" w:color="A6A6A6" w:themeColor="background1" w:themeShade="A6"/>
                  <w:right w:val="single" w:sz="4" w:space="0" w:color="000000" w:themeColor="text1"/>
                </w:tcBorders>
              </w:tcPr>
            </w:tcPrChange>
          </w:tcPr>
          <w:p w14:paraId="795D5CE8" w14:textId="77777777" w:rsidR="001A77A3" w:rsidRDefault="001A77A3" w:rsidP="001A77A3">
            <w:pPr>
              <w:pStyle w:val="NormalinTable"/>
            </w:pPr>
            <w:r>
              <w:rPr>
                <w:b/>
              </w:rPr>
              <w:t>0402913000</w:t>
            </w:r>
          </w:p>
        </w:tc>
        <w:tc>
          <w:tcPr>
            <w:tcW w:w="0" w:type="auto"/>
            <w:tcBorders>
              <w:top w:val="nil"/>
              <w:left w:val="nil"/>
              <w:bottom w:val="nil"/>
              <w:right w:val="nil"/>
            </w:tcBorders>
            <w:shd w:val="clear" w:color="auto" w:fill="auto"/>
            <w:vAlign w:val="bottom"/>
            <w:tcPrChange w:id="4674" w:author="Owen, David (Trade)" w:date="2019-06-18T15:22: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DC23163" w14:textId="34D38B14" w:rsidR="001A77A3" w:rsidRDefault="001A77A3" w:rsidP="001A77A3">
            <w:pPr>
              <w:pStyle w:val="NormalinTable"/>
              <w:tabs>
                <w:tab w:val="left" w:pos="1250"/>
              </w:tabs>
            </w:pPr>
            <w:ins w:id="4675" w:author="Owen, David (Trade)" w:date="2019-06-18T15:22:00Z">
              <w:r>
                <w:rPr>
                  <w:szCs w:val="16"/>
                </w:rPr>
                <w:t>To 31/12/19: 27.1 €/100 Kg/net</w:t>
              </w:r>
              <w:r>
                <w:rPr>
                  <w:szCs w:val="16"/>
                </w:rPr>
                <w:br/>
                <w:t>1/1/20 to 31/12/20: 21.7 €/100 Kg/net</w:t>
              </w:r>
              <w:r>
                <w:rPr>
                  <w:szCs w:val="16"/>
                </w:rPr>
                <w:br/>
                <w:t>1/1/21 to 31/12/21: 16.2 €/100 Kg/net</w:t>
              </w:r>
              <w:r>
                <w:rPr>
                  <w:szCs w:val="16"/>
                </w:rPr>
                <w:br/>
                <w:t>1/1/22 to 31/12/22: 10.8 €/100 Kg/net</w:t>
              </w:r>
              <w:r>
                <w:rPr>
                  <w:szCs w:val="16"/>
                </w:rPr>
                <w:br/>
                <w:t>1/1/23 to 31/12/23: 5.4 €/100 Kg/net</w:t>
              </w:r>
              <w:r>
                <w:rPr>
                  <w:szCs w:val="16"/>
                </w:rPr>
                <w:br/>
                <w:t>From 1/1/24: 0.00%</w:t>
              </w:r>
            </w:ins>
            <w:ins w:id="4676" w:author="David Owen" w:date="2019-06-18T14:43:00Z">
              <w:del w:id="4677" w:author="Owen, David (Trade)" w:date="2019-06-18T15:22:00Z">
                <w:r w:rsidDel="008413C2">
                  <w:delText xml:space="preserve">To 31/12/19: </w:delText>
                </w:r>
              </w:del>
            </w:ins>
            <w:del w:id="4678" w:author="Owen, David (Trade)" w:date="2019-06-18T15:22:00Z">
              <w:r w:rsidDel="008413C2">
                <w:delText>27.100 € / 100 kg</w:delText>
              </w:r>
            </w:del>
          </w:p>
        </w:tc>
      </w:tr>
      <w:tr w:rsidR="001A77A3" w14:paraId="3DBBF04E" w14:textId="77777777" w:rsidTr="00FC0611">
        <w:tblPrEx>
          <w:tblW w:w="5000" w:type="pct"/>
          <w:tblLook w:val="0620" w:firstRow="1" w:lastRow="0" w:firstColumn="0" w:lastColumn="0" w:noHBand="1" w:noVBand="1"/>
          <w:tblPrExChange w:id="4679" w:author="Owen, David (Trade)" w:date="2019-06-18T15:22:00Z">
            <w:tblPrEx>
              <w:tblW w:w="5000" w:type="pct"/>
              <w:tblLook w:val="0620" w:firstRow="1" w:lastRow="0" w:firstColumn="0" w:lastColumn="0" w:noHBand="1" w:noVBand="1"/>
            </w:tblPrEx>
          </w:tblPrExChange>
        </w:tblPrEx>
        <w:trPr>
          <w:cantSplit/>
          <w:trPrChange w:id="4680" w:author="Owen, David (Trade)" w:date="2019-06-18T15:22:00Z">
            <w:trPr>
              <w:cantSplit/>
            </w:trPr>
          </w:trPrChange>
        </w:trPr>
        <w:tc>
          <w:tcPr>
            <w:tcW w:w="0" w:type="auto"/>
            <w:tcBorders>
              <w:top w:val="single" w:sz="4" w:space="0" w:color="A6A6A6" w:themeColor="background1" w:themeShade="A6"/>
              <w:right w:val="single" w:sz="4" w:space="0" w:color="000000" w:themeColor="text1"/>
            </w:tcBorders>
            <w:tcPrChange w:id="4681" w:author="Owen, David (Trade)" w:date="2019-06-18T15:22:00Z">
              <w:tcPr>
                <w:tcW w:w="0" w:type="auto"/>
                <w:tcBorders>
                  <w:top w:val="single" w:sz="4" w:space="0" w:color="A6A6A6" w:themeColor="background1" w:themeShade="A6"/>
                  <w:right w:val="single" w:sz="4" w:space="0" w:color="000000" w:themeColor="text1"/>
                </w:tcBorders>
              </w:tcPr>
            </w:tcPrChange>
          </w:tcPr>
          <w:p w14:paraId="44EC00CB" w14:textId="77777777" w:rsidR="001A77A3" w:rsidRDefault="001A77A3" w:rsidP="001A77A3">
            <w:pPr>
              <w:pStyle w:val="NormalinTable"/>
            </w:pPr>
            <w:r>
              <w:rPr>
                <w:b/>
              </w:rPr>
              <w:t>0402915100</w:t>
            </w:r>
          </w:p>
        </w:tc>
        <w:tc>
          <w:tcPr>
            <w:tcW w:w="0" w:type="auto"/>
            <w:tcBorders>
              <w:top w:val="nil"/>
              <w:left w:val="nil"/>
              <w:bottom w:val="nil"/>
              <w:right w:val="nil"/>
            </w:tcBorders>
            <w:shd w:val="clear" w:color="auto" w:fill="auto"/>
            <w:vAlign w:val="bottom"/>
            <w:tcPrChange w:id="4682" w:author="Owen, David (Trade)" w:date="2019-06-18T15:22: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CE73A7F" w14:textId="736003D9" w:rsidR="001A77A3" w:rsidRDefault="001A77A3" w:rsidP="001A77A3">
            <w:pPr>
              <w:pStyle w:val="NormalinTable"/>
              <w:tabs>
                <w:tab w:val="left" w:pos="1250"/>
              </w:tabs>
            </w:pPr>
            <w:ins w:id="4683" w:author="Owen, David (Trade)" w:date="2019-06-18T15:22:00Z">
              <w:r>
                <w:rPr>
                  <w:szCs w:val="16"/>
                </w:rPr>
                <w:t>To 31/12/19: 68.7 €/100 Kg/net</w:t>
              </w:r>
              <w:r>
                <w:rPr>
                  <w:szCs w:val="16"/>
                </w:rPr>
                <w:br/>
                <w:t>1/1/20 to 31/12/20: 55 €/100 Kg/net</w:t>
              </w:r>
              <w:r>
                <w:rPr>
                  <w:szCs w:val="16"/>
                </w:rPr>
                <w:br/>
                <w:t>1/1/21 to 31/12/21: 41.2 €/100 Kg/net</w:t>
              </w:r>
              <w:r>
                <w:rPr>
                  <w:szCs w:val="16"/>
                </w:rPr>
                <w:br/>
                <w:t>1/1/22 to 31/12/22: 27.5 €/100 Kg/net</w:t>
              </w:r>
              <w:r>
                <w:rPr>
                  <w:szCs w:val="16"/>
                </w:rPr>
                <w:br/>
                <w:t>1/1/23 to 31/12/23: 13.7 €/100 Kg/net</w:t>
              </w:r>
              <w:r>
                <w:rPr>
                  <w:szCs w:val="16"/>
                </w:rPr>
                <w:br/>
                <w:t>From 1/1/24: 0.00%</w:t>
              </w:r>
            </w:ins>
            <w:ins w:id="4684" w:author="David Owen" w:date="2019-06-18T14:43:00Z">
              <w:del w:id="4685" w:author="Owen, David (Trade)" w:date="2019-06-18T15:22:00Z">
                <w:r w:rsidDel="008413C2">
                  <w:delText xml:space="preserve">To 31/12/19: </w:delText>
                </w:r>
              </w:del>
            </w:ins>
            <w:del w:id="4686" w:author="Owen, David (Trade)" w:date="2019-06-18T15:22:00Z">
              <w:r w:rsidDel="008413C2">
                <w:delText>68.700 € / 100 kg</w:delText>
              </w:r>
            </w:del>
          </w:p>
        </w:tc>
      </w:tr>
      <w:tr w:rsidR="001A77A3" w14:paraId="0EE6F58D" w14:textId="77777777" w:rsidTr="00FC0611">
        <w:tblPrEx>
          <w:tblW w:w="5000" w:type="pct"/>
          <w:tblLook w:val="0620" w:firstRow="1" w:lastRow="0" w:firstColumn="0" w:lastColumn="0" w:noHBand="1" w:noVBand="1"/>
          <w:tblPrExChange w:id="4687" w:author="Owen, David (Trade)" w:date="2019-06-18T15:22:00Z">
            <w:tblPrEx>
              <w:tblW w:w="5000" w:type="pct"/>
              <w:tblLook w:val="0620" w:firstRow="1" w:lastRow="0" w:firstColumn="0" w:lastColumn="0" w:noHBand="1" w:noVBand="1"/>
            </w:tblPrEx>
          </w:tblPrExChange>
        </w:tblPrEx>
        <w:trPr>
          <w:cantSplit/>
          <w:trPrChange w:id="4688" w:author="Owen, David (Trade)" w:date="2019-06-18T15:22:00Z">
            <w:trPr>
              <w:cantSplit/>
            </w:trPr>
          </w:trPrChange>
        </w:trPr>
        <w:tc>
          <w:tcPr>
            <w:tcW w:w="0" w:type="auto"/>
            <w:tcBorders>
              <w:top w:val="single" w:sz="4" w:space="0" w:color="A6A6A6" w:themeColor="background1" w:themeShade="A6"/>
              <w:right w:val="single" w:sz="4" w:space="0" w:color="000000" w:themeColor="text1"/>
            </w:tcBorders>
            <w:tcPrChange w:id="4689" w:author="Owen, David (Trade)" w:date="2019-06-18T15:22:00Z">
              <w:tcPr>
                <w:tcW w:w="0" w:type="auto"/>
                <w:tcBorders>
                  <w:top w:val="single" w:sz="4" w:space="0" w:color="A6A6A6" w:themeColor="background1" w:themeShade="A6"/>
                  <w:right w:val="single" w:sz="4" w:space="0" w:color="000000" w:themeColor="text1"/>
                </w:tcBorders>
              </w:tcPr>
            </w:tcPrChange>
          </w:tcPr>
          <w:p w14:paraId="6DFEB5D4" w14:textId="77777777" w:rsidR="001A77A3" w:rsidRDefault="001A77A3" w:rsidP="001A77A3">
            <w:pPr>
              <w:pStyle w:val="NormalinTable"/>
            </w:pPr>
            <w:r>
              <w:rPr>
                <w:b/>
              </w:rPr>
              <w:t>0402915900</w:t>
            </w:r>
          </w:p>
        </w:tc>
        <w:tc>
          <w:tcPr>
            <w:tcW w:w="0" w:type="auto"/>
            <w:tcBorders>
              <w:top w:val="nil"/>
              <w:left w:val="nil"/>
              <w:bottom w:val="nil"/>
              <w:right w:val="nil"/>
            </w:tcBorders>
            <w:shd w:val="clear" w:color="auto" w:fill="auto"/>
            <w:vAlign w:val="bottom"/>
            <w:tcPrChange w:id="4690" w:author="Owen, David (Trade)" w:date="2019-06-18T15:22: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F926985" w14:textId="31ABE58B" w:rsidR="001A77A3" w:rsidRDefault="001A77A3" w:rsidP="001A77A3">
            <w:pPr>
              <w:pStyle w:val="NormalinTable"/>
              <w:tabs>
                <w:tab w:val="left" w:pos="1250"/>
              </w:tabs>
            </w:pPr>
            <w:ins w:id="4691" w:author="Owen, David (Trade)" w:date="2019-06-18T15:22:00Z">
              <w:r>
                <w:rPr>
                  <w:szCs w:val="16"/>
                </w:rPr>
                <w:t>To 31/12/19: 68.1 €/100 Kg/net</w:t>
              </w:r>
              <w:r>
                <w:rPr>
                  <w:szCs w:val="16"/>
                </w:rPr>
                <w:br/>
                <w:t>1/1/20 to 31/12/20: 54.5 €/100 Kg/net</w:t>
              </w:r>
              <w:r>
                <w:rPr>
                  <w:szCs w:val="16"/>
                </w:rPr>
                <w:br/>
                <w:t>1/1/21 to 31/12/21: 40.9 €/100 Kg/net</w:t>
              </w:r>
              <w:r>
                <w:rPr>
                  <w:szCs w:val="16"/>
                </w:rPr>
                <w:br/>
                <w:t>1/1/22 to 31/12/22: 27.2 €/100 Kg/net</w:t>
              </w:r>
              <w:r>
                <w:rPr>
                  <w:szCs w:val="16"/>
                </w:rPr>
                <w:br/>
                <w:t>1/1/23 to 31/12/23: 13.6 €/100 Kg/net</w:t>
              </w:r>
              <w:r>
                <w:rPr>
                  <w:szCs w:val="16"/>
                </w:rPr>
                <w:br/>
                <w:t>From 1/1/24: 0.00%</w:t>
              </w:r>
            </w:ins>
            <w:ins w:id="4692" w:author="David Owen" w:date="2019-06-18T14:44:00Z">
              <w:del w:id="4693" w:author="Owen, David (Trade)" w:date="2019-06-18T15:22:00Z">
                <w:r w:rsidDel="008413C2">
                  <w:delText xml:space="preserve">To 31/12/19: </w:delText>
                </w:r>
              </w:del>
            </w:ins>
            <w:del w:id="4694" w:author="Owen, David (Trade)" w:date="2019-06-18T15:22:00Z">
              <w:r w:rsidDel="008413C2">
                <w:delText>68.100 € / 100 kg</w:delText>
              </w:r>
            </w:del>
          </w:p>
        </w:tc>
      </w:tr>
      <w:tr w:rsidR="001A77A3" w14:paraId="53523417" w14:textId="77777777" w:rsidTr="00FC0611">
        <w:tblPrEx>
          <w:tblW w:w="5000" w:type="pct"/>
          <w:tblLook w:val="0620" w:firstRow="1" w:lastRow="0" w:firstColumn="0" w:lastColumn="0" w:noHBand="1" w:noVBand="1"/>
          <w:tblPrExChange w:id="4695" w:author="Owen, David (Trade)" w:date="2019-06-18T15:22:00Z">
            <w:tblPrEx>
              <w:tblW w:w="5000" w:type="pct"/>
              <w:tblLook w:val="0620" w:firstRow="1" w:lastRow="0" w:firstColumn="0" w:lastColumn="0" w:noHBand="1" w:noVBand="1"/>
            </w:tblPrEx>
          </w:tblPrExChange>
        </w:tblPrEx>
        <w:trPr>
          <w:cantSplit/>
          <w:trPrChange w:id="4696" w:author="Owen, David (Trade)" w:date="2019-06-18T15:22:00Z">
            <w:trPr>
              <w:cantSplit/>
            </w:trPr>
          </w:trPrChange>
        </w:trPr>
        <w:tc>
          <w:tcPr>
            <w:tcW w:w="0" w:type="auto"/>
            <w:tcBorders>
              <w:top w:val="single" w:sz="4" w:space="0" w:color="A6A6A6" w:themeColor="background1" w:themeShade="A6"/>
              <w:right w:val="single" w:sz="4" w:space="0" w:color="000000" w:themeColor="text1"/>
            </w:tcBorders>
            <w:tcPrChange w:id="4697" w:author="Owen, David (Trade)" w:date="2019-06-18T15:22:00Z">
              <w:tcPr>
                <w:tcW w:w="0" w:type="auto"/>
                <w:tcBorders>
                  <w:top w:val="single" w:sz="4" w:space="0" w:color="A6A6A6" w:themeColor="background1" w:themeShade="A6"/>
                  <w:right w:val="single" w:sz="4" w:space="0" w:color="000000" w:themeColor="text1"/>
                </w:tcBorders>
              </w:tcPr>
            </w:tcPrChange>
          </w:tcPr>
          <w:p w14:paraId="4D66DAB8" w14:textId="77777777" w:rsidR="001A77A3" w:rsidRDefault="001A77A3" w:rsidP="001A77A3">
            <w:pPr>
              <w:pStyle w:val="NormalinTable"/>
            </w:pPr>
            <w:r>
              <w:rPr>
                <w:b/>
              </w:rPr>
              <w:lastRenderedPageBreak/>
              <w:t>0402919100</w:t>
            </w:r>
          </w:p>
        </w:tc>
        <w:tc>
          <w:tcPr>
            <w:tcW w:w="0" w:type="auto"/>
            <w:tcBorders>
              <w:top w:val="nil"/>
              <w:left w:val="nil"/>
              <w:bottom w:val="nil"/>
              <w:right w:val="nil"/>
            </w:tcBorders>
            <w:shd w:val="clear" w:color="auto" w:fill="auto"/>
            <w:vAlign w:val="bottom"/>
            <w:tcPrChange w:id="4698" w:author="Owen, David (Trade)" w:date="2019-06-18T15:22: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DE19D08" w14:textId="33B5D076" w:rsidR="001A77A3" w:rsidRDefault="001A77A3" w:rsidP="001A77A3">
            <w:pPr>
              <w:pStyle w:val="NormalinTable"/>
              <w:tabs>
                <w:tab w:val="left" w:pos="1250"/>
              </w:tabs>
            </w:pPr>
            <w:ins w:id="4699" w:author="Owen, David (Trade)" w:date="2019-06-18T15:22:00Z">
              <w:r>
                <w:rPr>
                  <w:szCs w:val="16"/>
                </w:rPr>
                <w:t>To 31/12/19: 114.8 €/100 Kg/net</w:t>
              </w:r>
              <w:r>
                <w:rPr>
                  <w:szCs w:val="16"/>
                </w:rPr>
                <w:br/>
                <w:t>1/1/20 to 31/12/20: 91.8 €/100 Kg/net</w:t>
              </w:r>
              <w:r>
                <w:rPr>
                  <w:szCs w:val="16"/>
                </w:rPr>
                <w:br/>
                <w:t>1/1/21 to 31/12/21: 68.8 €/100 Kg/net</w:t>
              </w:r>
              <w:r>
                <w:rPr>
                  <w:szCs w:val="16"/>
                </w:rPr>
                <w:br/>
                <w:t>1/1/22 to 31/12/22: 45.9 €/100 Kg/net</w:t>
              </w:r>
              <w:r>
                <w:rPr>
                  <w:szCs w:val="16"/>
                </w:rPr>
                <w:br/>
                <w:t>1/1/23 to 31/12/23: 22.9 €/100 Kg/net</w:t>
              </w:r>
              <w:r>
                <w:rPr>
                  <w:szCs w:val="16"/>
                </w:rPr>
                <w:br/>
                <w:t>From 1/1/24: 0.00%</w:t>
              </w:r>
            </w:ins>
            <w:ins w:id="4700" w:author="David Owen" w:date="2019-06-18T14:44:00Z">
              <w:del w:id="4701" w:author="Owen, David (Trade)" w:date="2019-06-18T15:22:00Z">
                <w:r w:rsidDel="008413C2">
                  <w:delText xml:space="preserve">To 31/12/19: </w:delText>
                </w:r>
              </w:del>
            </w:ins>
            <w:del w:id="4702" w:author="Owen, David (Trade)" w:date="2019-06-18T15:22:00Z">
              <w:r w:rsidDel="008413C2">
                <w:delText>114.800 € / 100 kg</w:delText>
              </w:r>
            </w:del>
          </w:p>
        </w:tc>
      </w:tr>
      <w:tr w:rsidR="001A77A3" w14:paraId="2FECC274" w14:textId="77777777" w:rsidTr="00FC0611">
        <w:tblPrEx>
          <w:tblW w:w="5000" w:type="pct"/>
          <w:tblLook w:val="0620" w:firstRow="1" w:lastRow="0" w:firstColumn="0" w:lastColumn="0" w:noHBand="1" w:noVBand="1"/>
          <w:tblPrExChange w:id="4703" w:author="Owen, David (Trade)" w:date="2019-06-18T15:22:00Z">
            <w:tblPrEx>
              <w:tblW w:w="5000" w:type="pct"/>
              <w:tblLook w:val="0620" w:firstRow="1" w:lastRow="0" w:firstColumn="0" w:lastColumn="0" w:noHBand="1" w:noVBand="1"/>
            </w:tblPrEx>
          </w:tblPrExChange>
        </w:tblPrEx>
        <w:trPr>
          <w:cantSplit/>
          <w:trPrChange w:id="4704" w:author="Owen, David (Trade)" w:date="2019-06-18T15:22:00Z">
            <w:trPr>
              <w:cantSplit/>
            </w:trPr>
          </w:trPrChange>
        </w:trPr>
        <w:tc>
          <w:tcPr>
            <w:tcW w:w="0" w:type="auto"/>
            <w:tcBorders>
              <w:top w:val="single" w:sz="4" w:space="0" w:color="A6A6A6" w:themeColor="background1" w:themeShade="A6"/>
              <w:right w:val="single" w:sz="4" w:space="0" w:color="000000" w:themeColor="text1"/>
            </w:tcBorders>
            <w:tcPrChange w:id="4705" w:author="Owen, David (Trade)" w:date="2019-06-18T15:22:00Z">
              <w:tcPr>
                <w:tcW w:w="0" w:type="auto"/>
                <w:tcBorders>
                  <w:top w:val="single" w:sz="4" w:space="0" w:color="A6A6A6" w:themeColor="background1" w:themeShade="A6"/>
                  <w:right w:val="single" w:sz="4" w:space="0" w:color="000000" w:themeColor="text1"/>
                </w:tcBorders>
              </w:tcPr>
            </w:tcPrChange>
          </w:tcPr>
          <w:p w14:paraId="13A53DAF" w14:textId="77777777" w:rsidR="001A77A3" w:rsidRDefault="001A77A3" w:rsidP="001A77A3">
            <w:pPr>
              <w:pStyle w:val="NormalinTable"/>
            </w:pPr>
            <w:r>
              <w:rPr>
                <w:b/>
              </w:rPr>
              <w:t>0402919900</w:t>
            </w:r>
          </w:p>
        </w:tc>
        <w:tc>
          <w:tcPr>
            <w:tcW w:w="0" w:type="auto"/>
            <w:tcBorders>
              <w:top w:val="nil"/>
              <w:left w:val="nil"/>
              <w:bottom w:val="nil"/>
              <w:right w:val="nil"/>
            </w:tcBorders>
            <w:shd w:val="clear" w:color="auto" w:fill="auto"/>
            <w:vAlign w:val="bottom"/>
            <w:tcPrChange w:id="4706" w:author="Owen, David (Trade)" w:date="2019-06-18T15:22: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53C288F" w14:textId="1DAF8E3E" w:rsidR="001A77A3" w:rsidRDefault="001A77A3" w:rsidP="001A77A3">
            <w:pPr>
              <w:pStyle w:val="NormalinTable"/>
              <w:tabs>
                <w:tab w:val="left" w:pos="1250"/>
              </w:tabs>
            </w:pPr>
            <w:ins w:id="4707" w:author="Owen, David (Trade)" w:date="2019-06-18T15:22:00Z">
              <w:r>
                <w:rPr>
                  <w:szCs w:val="16"/>
                </w:rPr>
                <w:t>To 31/12/19: 114.2 €/100 Kg/net</w:t>
              </w:r>
              <w:r>
                <w:rPr>
                  <w:szCs w:val="16"/>
                </w:rPr>
                <w:br/>
                <w:t>1/1/20 to 31/12/20: 91.4 €/100 Kg/net</w:t>
              </w:r>
              <w:r>
                <w:rPr>
                  <w:szCs w:val="16"/>
                </w:rPr>
                <w:br/>
                <w:t>1/1/21 to 31/12/21: 68.5 €/100 Kg/net</w:t>
              </w:r>
              <w:r>
                <w:rPr>
                  <w:szCs w:val="16"/>
                </w:rPr>
                <w:br/>
                <w:t>1/1/22 to 31/12/22: 45.7 €/100 Kg/net</w:t>
              </w:r>
              <w:r>
                <w:rPr>
                  <w:szCs w:val="16"/>
                </w:rPr>
                <w:br/>
                <w:t>1/1/23 to 31/12/23: 22.8 €/100 Kg/net</w:t>
              </w:r>
              <w:r>
                <w:rPr>
                  <w:szCs w:val="16"/>
                </w:rPr>
                <w:br/>
                <w:t>From 1/1/24: 0.00%</w:t>
              </w:r>
            </w:ins>
            <w:ins w:id="4708" w:author="David Owen" w:date="2019-06-18T14:44:00Z">
              <w:del w:id="4709" w:author="Owen, David (Trade)" w:date="2019-06-18T15:22:00Z">
                <w:r w:rsidDel="008413C2">
                  <w:delText xml:space="preserve">To 31/12/19: </w:delText>
                </w:r>
              </w:del>
            </w:ins>
            <w:del w:id="4710" w:author="Owen, David (Trade)" w:date="2019-06-18T15:22:00Z">
              <w:r w:rsidDel="008413C2">
                <w:delText>114.200 € / 100 kg</w:delText>
              </w:r>
            </w:del>
          </w:p>
        </w:tc>
      </w:tr>
      <w:tr w:rsidR="001A77A3" w14:paraId="38915674" w14:textId="77777777" w:rsidTr="00FC0611">
        <w:tblPrEx>
          <w:tblW w:w="5000" w:type="pct"/>
          <w:tblLook w:val="0620" w:firstRow="1" w:lastRow="0" w:firstColumn="0" w:lastColumn="0" w:noHBand="1" w:noVBand="1"/>
          <w:tblPrExChange w:id="4711" w:author="Owen, David (Trade)" w:date="2019-06-18T15:22:00Z">
            <w:tblPrEx>
              <w:tblW w:w="5000" w:type="pct"/>
              <w:tblLook w:val="0620" w:firstRow="1" w:lastRow="0" w:firstColumn="0" w:lastColumn="0" w:noHBand="1" w:noVBand="1"/>
            </w:tblPrEx>
          </w:tblPrExChange>
        </w:tblPrEx>
        <w:trPr>
          <w:cantSplit/>
          <w:trPrChange w:id="4712" w:author="Owen, David (Trade)" w:date="2019-06-18T15:22:00Z">
            <w:trPr>
              <w:cantSplit/>
            </w:trPr>
          </w:trPrChange>
        </w:trPr>
        <w:tc>
          <w:tcPr>
            <w:tcW w:w="0" w:type="auto"/>
            <w:tcBorders>
              <w:top w:val="single" w:sz="4" w:space="0" w:color="A6A6A6" w:themeColor="background1" w:themeShade="A6"/>
              <w:right w:val="single" w:sz="4" w:space="0" w:color="000000" w:themeColor="text1"/>
            </w:tcBorders>
            <w:tcPrChange w:id="4713" w:author="Owen, David (Trade)" w:date="2019-06-18T15:22:00Z">
              <w:tcPr>
                <w:tcW w:w="0" w:type="auto"/>
                <w:tcBorders>
                  <w:top w:val="single" w:sz="4" w:space="0" w:color="A6A6A6" w:themeColor="background1" w:themeShade="A6"/>
                  <w:right w:val="single" w:sz="4" w:space="0" w:color="000000" w:themeColor="text1"/>
                </w:tcBorders>
              </w:tcPr>
            </w:tcPrChange>
          </w:tcPr>
          <w:p w14:paraId="28ECA114" w14:textId="77777777" w:rsidR="001A77A3" w:rsidRDefault="001A77A3" w:rsidP="001A77A3">
            <w:pPr>
              <w:pStyle w:val="NormalinTable"/>
            </w:pPr>
            <w:r>
              <w:rPr>
                <w:b/>
              </w:rPr>
              <w:t>0402991000</w:t>
            </w:r>
          </w:p>
        </w:tc>
        <w:tc>
          <w:tcPr>
            <w:tcW w:w="0" w:type="auto"/>
            <w:tcBorders>
              <w:top w:val="nil"/>
              <w:left w:val="nil"/>
              <w:bottom w:val="nil"/>
              <w:right w:val="nil"/>
            </w:tcBorders>
            <w:shd w:val="clear" w:color="auto" w:fill="auto"/>
            <w:vAlign w:val="bottom"/>
            <w:tcPrChange w:id="4714" w:author="Owen, David (Trade)" w:date="2019-06-18T15:22: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8EC33F1" w14:textId="09827B1B" w:rsidR="001A77A3" w:rsidRDefault="001A77A3" w:rsidP="001A77A3">
            <w:pPr>
              <w:pStyle w:val="NormalinTable"/>
              <w:tabs>
                <w:tab w:val="left" w:pos="1250"/>
              </w:tabs>
            </w:pPr>
            <w:ins w:id="4715" w:author="Owen, David (Trade)" w:date="2019-06-18T15:22:00Z">
              <w:r>
                <w:rPr>
                  <w:szCs w:val="16"/>
                </w:rPr>
                <w:t>To 31/12/19: 35.7 €/100 Kg/net</w:t>
              </w:r>
              <w:r>
                <w:rPr>
                  <w:szCs w:val="16"/>
                </w:rPr>
                <w:br/>
                <w:t>1/1/20 to 31/12/20: 28.6 €/100 Kg/net</w:t>
              </w:r>
              <w:r>
                <w:rPr>
                  <w:szCs w:val="16"/>
                </w:rPr>
                <w:br/>
                <w:t>1/1/21 to 31/12/21: 21.4 €/100 Kg/net</w:t>
              </w:r>
              <w:r>
                <w:rPr>
                  <w:szCs w:val="16"/>
                </w:rPr>
                <w:br/>
                <w:t>1/1/22 to 31/12/22: 14.3 €/100 Kg/net</w:t>
              </w:r>
              <w:r>
                <w:rPr>
                  <w:szCs w:val="16"/>
                </w:rPr>
                <w:br/>
                <w:t>1/1/23 to 31/12/23: 7.1 €/100 Kg/net</w:t>
              </w:r>
              <w:r>
                <w:rPr>
                  <w:szCs w:val="16"/>
                </w:rPr>
                <w:br/>
                <w:t>From 1/1/24: 0.00%</w:t>
              </w:r>
            </w:ins>
            <w:ins w:id="4716" w:author="David Owen" w:date="2019-06-18T14:44:00Z">
              <w:del w:id="4717" w:author="Owen, David (Trade)" w:date="2019-06-18T15:22:00Z">
                <w:r w:rsidDel="008413C2">
                  <w:delText xml:space="preserve">To 31/12/19: </w:delText>
                </w:r>
              </w:del>
            </w:ins>
            <w:del w:id="4718" w:author="Owen, David (Trade)" w:date="2019-06-18T15:22:00Z">
              <w:r w:rsidDel="008413C2">
                <w:delText>35.700 € / 100 kg</w:delText>
              </w:r>
            </w:del>
          </w:p>
        </w:tc>
      </w:tr>
      <w:tr w:rsidR="00694E13" w14:paraId="1A4BD77B" w14:textId="77777777" w:rsidTr="00FC0611">
        <w:tblPrEx>
          <w:tblW w:w="5000" w:type="pct"/>
          <w:tblLook w:val="0620" w:firstRow="1" w:lastRow="0" w:firstColumn="0" w:lastColumn="0" w:noHBand="1" w:noVBand="1"/>
          <w:tblPrExChange w:id="4719" w:author="Owen, David (Trade)" w:date="2019-06-18T15:23:00Z">
            <w:tblPrEx>
              <w:tblW w:w="5000" w:type="pct"/>
              <w:tblLook w:val="0620" w:firstRow="1" w:lastRow="0" w:firstColumn="0" w:lastColumn="0" w:noHBand="1" w:noVBand="1"/>
            </w:tblPrEx>
          </w:tblPrExChange>
        </w:tblPrEx>
        <w:trPr>
          <w:cantSplit/>
          <w:trPrChange w:id="4720" w:author="Owen, David (Trade)" w:date="2019-06-18T15:23:00Z">
            <w:trPr>
              <w:cantSplit/>
            </w:trPr>
          </w:trPrChange>
        </w:trPr>
        <w:tc>
          <w:tcPr>
            <w:tcW w:w="0" w:type="auto"/>
            <w:tcBorders>
              <w:top w:val="single" w:sz="4" w:space="0" w:color="A6A6A6" w:themeColor="background1" w:themeShade="A6"/>
              <w:right w:val="single" w:sz="4" w:space="0" w:color="000000" w:themeColor="text1"/>
            </w:tcBorders>
            <w:tcPrChange w:id="4721" w:author="Owen, David (Trade)" w:date="2019-06-18T15:23:00Z">
              <w:tcPr>
                <w:tcW w:w="0" w:type="auto"/>
                <w:tcBorders>
                  <w:top w:val="single" w:sz="4" w:space="0" w:color="A6A6A6" w:themeColor="background1" w:themeShade="A6"/>
                  <w:right w:val="single" w:sz="4" w:space="0" w:color="000000" w:themeColor="text1"/>
                </w:tcBorders>
              </w:tcPr>
            </w:tcPrChange>
          </w:tcPr>
          <w:p w14:paraId="3AAE78EE" w14:textId="77777777" w:rsidR="00694E13" w:rsidRDefault="00694E13" w:rsidP="00694E13">
            <w:pPr>
              <w:pStyle w:val="NormalinTable"/>
            </w:pPr>
            <w:r>
              <w:rPr>
                <w:b/>
              </w:rPr>
              <w:t>0402993100</w:t>
            </w:r>
          </w:p>
        </w:tc>
        <w:tc>
          <w:tcPr>
            <w:tcW w:w="0" w:type="auto"/>
            <w:tcBorders>
              <w:top w:val="nil"/>
              <w:left w:val="nil"/>
              <w:bottom w:val="nil"/>
              <w:right w:val="nil"/>
            </w:tcBorders>
            <w:shd w:val="clear" w:color="auto" w:fill="auto"/>
            <w:vAlign w:val="bottom"/>
            <w:tcPrChange w:id="4722" w:author="Owen, David (Trade)" w:date="2019-06-18T15:23: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26225AA" w14:textId="1D030D06" w:rsidR="00694E13" w:rsidRDefault="00694E13" w:rsidP="00694E13">
            <w:pPr>
              <w:pStyle w:val="NormalinTable"/>
              <w:tabs>
                <w:tab w:val="left" w:pos="1250"/>
              </w:tabs>
            </w:pPr>
            <w:ins w:id="4723" w:author="Owen, David (Trade)" w:date="2019-06-18T15:23:00Z">
              <w:r>
                <w:rPr>
                  <w:szCs w:val="16"/>
                </w:rPr>
                <w:t>To 31/12/19: 0.6 €/kg +  + 12.1 €/100 kg net</w:t>
              </w:r>
              <w:r>
                <w:rPr>
                  <w:szCs w:val="16"/>
                </w:rPr>
                <w:br/>
                <w:t>1/1/20 to 31/12/20: 0.5 €/kg +  + 9.7 €/100 kg net</w:t>
              </w:r>
              <w:r>
                <w:rPr>
                  <w:szCs w:val="16"/>
                </w:rPr>
                <w:br/>
                <w:t>1/1/21 to 31/12/21: 0.4 €/kg +  + 7.2 €/100 kg net</w:t>
              </w:r>
              <w:r>
                <w:rPr>
                  <w:szCs w:val="16"/>
                </w:rPr>
                <w:br/>
                <w:t>1/1/22 to 31/12/22: 0.2 €/kg +  + 4.8 €/100 kg net</w:t>
              </w:r>
              <w:r>
                <w:rPr>
                  <w:szCs w:val="16"/>
                </w:rPr>
                <w:br/>
                <w:t>1/1/23 to 31/12/23: 0.1 €/kg +  + 2.4 €/100 kg net</w:t>
              </w:r>
              <w:r>
                <w:rPr>
                  <w:szCs w:val="16"/>
                </w:rPr>
                <w:br/>
                <w:t>From 1/1/24: 0.00%</w:t>
              </w:r>
            </w:ins>
            <w:ins w:id="4724" w:author="David Owen" w:date="2019-06-18T14:44:00Z">
              <w:del w:id="4725" w:author="Owen, David (Trade)" w:date="2019-06-18T15:23:00Z">
                <w:r w:rsidDel="007160DB">
                  <w:delText xml:space="preserve">To 31/12/19: </w:delText>
                </w:r>
              </w:del>
            </w:ins>
            <w:del w:id="4726" w:author="Owen, David (Trade)" w:date="2019-06-18T15:23:00Z">
              <w:r w:rsidDel="007160DB">
                <w:delText>0.600 € / kg / lactic matter + 12.100 € / 100 kg</w:delText>
              </w:r>
            </w:del>
          </w:p>
        </w:tc>
      </w:tr>
      <w:tr w:rsidR="00694E13" w14:paraId="00798DB1" w14:textId="77777777" w:rsidTr="00FC0611">
        <w:tblPrEx>
          <w:tblW w:w="5000" w:type="pct"/>
          <w:tblLook w:val="0620" w:firstRow="1" w:lastRow="0" w:firstColumn="0" w:lastColumn="0" w:noHBand="1" w:noVBand="1"/>
          <w:tblPrExChange w:id="4727" w:author="Owen, David (Trade)" w:date="2019-06-18T15:23:00Z">
            <w:tblPrEx>
              <w:tblW w:w="5000" w:type="pct"/>
              <w:tblLook w:val="0620" w:firstRow="1" w:lastRow="0" w:firstColumn="0" w:lastColumn="0" w:noHBand="1" w:noVBand="1"/>
            </w:tblPrEx>
          </w:tblPrExChange>
        </w:tblPrEx>
        <w:trPr>
          <w:cantSplit/>
          <w:trPrChange w:id="4728" w:author="Owen, David (Trade)" w:date="2019-06-18T15:23:00Z">
            <w:trPr>
              <w:cantSplit/>
            </w:trPr>
          </w:trPrChange>
        </w:trPr>
        <w:tc>
          <w:tcPr>
            <w:tcW w:w="0" w:type="auto"/>
            <w:tcBorders>
              <w:top w:val="single" w:sz="4" w:space="0" w:color="A6A6A6" w:themeColor="background1" w:themeShade="A6"/>
              <w:right w:val="single" w:sz="4" w:space="0" w:color="000000" w:themeColor="text1"/>
            </w:tcBorders>
            <w:tcPrChange w:id="4729" w:author="Owen, David (Trade)" w:date="2019-06-18T15:23:00Z">
              <w:tcPr>
                <w:tcW w:w="0" w:type="auto"/>
                <w:tcBorders>
                  <w:top w:val="single" w:sz="4" w:space="0" w:color="A6A6A6" w:themeColor="background1" w:themeShade="A6"/>
                  <w:right w:val="single" w:sz="4" w:space="0" w:color="000000" w:themeColor="text1"/>
                </w:tcBorders>
              </w:tcPr>
            </w:tcPrChange>
          </w:tcPr>
          <w:p w14:paraId="6A9652A9" w14:textId="77777777" w:rsidR="00694E13" w:rsidRDefault="00694E13" w:rsidP="00694E13">
            <w:pPr>
              <w:pStyle w:val="NormalinTable"/>
            </w:pPr>
            <w:r>
              <w:rPr>
                <w:b/>
              </w:rPr>
              <w:t>0402993900</w:t>
            </w:r>
          </w:p>
        </w:tc>
        <w:tc>
          <w:tcPr>
            <w:tcW w:w="0" w:type="auto"/>
            <w:tcBorders>
              <w:top w:val="nil"/>
              <w:left w:val="nil"/>
              <w:bottom w:val="nil"/>
              <w:right w:val="nil"/>
            </w:tcBorders>
            <w:shd w:val="clear" w:color="auto" w:fill="auto"/>
            <w:vAlign w:val="bottom"/>
            <w:tcPrChange w:id="4730" w:author="Owen, David (Trade)" w:date="2019-06-18T15:23: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3EE1A74" w14:textId="2E1D3A28" w:rsidR="00694E13" w:rsidRDefault="00694E13" w:rsidP="00694E13">
            <w:pPr>
              <w:pStyle w:val="NormalinTable"/>
              <w:tabs>
                <w:tab w:val="left" w:pos="1250"/>
              </w:tabs>
            </w:pPr>
            <w:ins w:id="4731" w:author="Owen, David (Trade)" w:date="2019-06-18T15:23:00Z">
              <w:r>
                <w:rPr>
                  <w:szCs w:val="16"/>
                </w:rPr>
                <w:t>To 31/12/19: 0.6 €/kg +  + 11.5 €/100 kg net</w:t>
              </w:r>
              <w:r>
                <w:rPr>
                  <w:szCs w:val="16"/>
                </w:rPr>
                <w:br/>
                <w:t>1/1/20 to 31/12/20: 0.5 €/kg +  + 9.2 €/100 kg net</w:t>
              </w:r>
              <w:r>
                <w:rPr>
                  <w:szCs w:val="16"/>
                </w:rPr>
                <w:br/>
                <w:t>1/1/21 to 31/12/21: 0.4 €/kg +  + 6.9 €/100 kg net</w:t>
              </w:r>
              <w:r>
                <w:rPr>
                  <w:szCs w:val="16"/>
                </w:rPr>
                <w:br/>
                <w:t>1/1/22 to 31/12/22: 0.2 €/kg +  + 4.6 €/100 kg net</w:t>
              </w:r>
              <w:r>
                <w:rPr>
                  <w:szCs w:val="16"/>
                </w:rPr>
                <w:br/>
                <w:t>1/1/23 to 31/12/23: 0.1 €/kg +  + 2.3 €/100 kg net</w:t>
              </w:r>
              <w:r>
                <w:rPr>
                  <w:szCs w:val="16"/>
                </w:rPr>
                <w:br/>
                <w:t>From 1/1/24: 0.00%</w:t>
              </w:r>
            </w:ins>
            <w:ins w:id="4732" w:author="David Owen" w:date="2019-06-18T14:44:00Z">
              <w:del w:id="4733" w:author="Owen, David (Trade)" w:date="2019-06-18T15:23:00Z">
                <w:r w:rsidDel="007160DB">
                  <w:delText xml:space="preserve">To 31/12/19: </w:delText>
                </w:r>
              </w:del>
            </w:ins>
            <w:del w:id="4734" w:author="Owen, David (Trade)" w:date="2019-06-18T15:23:00Z">
              <w:r w:rsidDel="007160DB">
                <w:delText>0.600 € / kg / lactic matter + 11.500 € / 100 kg</w:delText>
              </w:r>
            </w:del>
          </w:p>
        </w:tc>
      </w:tr>
      <w:tr w:rsidR="00694E13" w14:paraId="04DFBD94" w14:textId="77777777" w:rsidTr="00FC0611">
        <w:tblPrEx>
          <w:tblW w:w="5000" w:type="pct"/>
          <w:tblLook w:val="0620" w:firstRow="1" w:lastRow="0" w:firstColumn="0" w:lastColumn="0" w:noHBand="1" w:noVBand="1"/>
          <w:tblPrExChange w:id="4735" w:author="Owen, David (Trade)" w:date="2019-06-18T15:23:00Z">
            <w:tblPrEx>
              <w:tblW w:w="5000" w:type="pct"/>
              <w:tblLook w:val="0620" w:firstRow="1" w:lastRow="0" w:firstColumn="0" w:lastColumn="0" w:noHBand="1" w:noVBand="1"/>
            </w:tblPrEx>
          </w:tblPrExChange>
        </w:tblPrEx>
        <w:trPr>
          <w:cantSplit/>
          <w:trPrChange w:id="4736" w:author="Owen, David (Trade)" w:date="2019-06-18T15:23:00Z">
            <w:trPr>
              <w:cantSplit/>
            </w:trPr>
          </w:trPrChange>
        </w:trPr>
        <w:tc>
          <w:tcPr>
            <w:tcW w:w="0" w:type="auto"/>
            <w:tcBorders>
              <w:top w:val="single" w:sz="4" w:space="0" w:color="A6A6A6" w:themeColor="background1" w:themeShade="A6"/>
              <w:right w:val="single" w:sz="4" w:space="0" w:color="000000" w:themeColor="text1"/>
            </w:tcBorders>
            <w:tcPrChange w:id="4737" w:author="Owen, David (Trade)" w:date="2019-06-18T15:23:00Z">
              <w:tcPr>
                <w:tcW w:w="0" w:type="auto"/>
                <w:tcBorders>
                  <w:top w:val="single" w:sz="4" w:space="0" w:color="A6A6A6" w:themeColor="background1" w:themeShade="A6"/>
                  <w:right w:val="single" w:sz="4" w:space="0" w:color="000000" w:themeColor="text1"/>
                </w:tcBorders>
              </w:tcPr>
            </w:tcPrChange>
          </w:tcPr>
          <w:p w14:paraId="523D5F98" w14:textId="77777777" w:rsidR="00694E13" w:rsidRDefault="00694E13" w:rsidP="00694E13">
            <w:pPr>
              <w:pStyle w:val="NormalinTable"/>
            </w:pPr>
            <w:r>
              <w:rPr>
                <w:b/>
              </w:rPr>
              <w:t>0402999100</w:t>
            </w:r>
          </w:p>
        </w:tc>
        <w:tc>
          <w:tcPr>
            <w:tcW w:w="0" w:type="auto"/>
            <w:tcBorders>
              <w:top w:val="nil"/>
              <w:left w:val="nil"/>
              <w:bottom w:val="nil"/>
              <w:right w:val="nil"/>
            </w:tcBorders>
            <w:shd w:val="clear" w:color="auto" w:fill="auto"/>
            <w:vAlign w:val="bottom"/>
            <w:tcPrChange w:id="4738" w:author="Owen, David (Trade)" w:date="2019-06-18T15:23: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7892F14" w14:textId="383D0030" w:rsidR="00694E13" w:rsidRDefault="00694E13" w:rsidP="00694E13">
            <w:pPr>
              <w:pStyle w:val="NormalinTable"/>
              <w:tabs>
                <w:tab w:val="left" w:pos="1250"/>
              </w:tabs>
            </w:pPr>
            <w:ins w:id="4739" w:author="Owen, David (Trade)" w:date="2019-06-18T15:23:00Z">
              <w:r>
                <w:rPr>
                  <w:szCs w:val="16"/>
                </w:rPr>
                <w:t>To 31/12/19: 1.1 €/kg +  + 12.1 €/100 kg net</w:t>
              </w:r>
              <w:r>
                <w:rPr>
                  <w:szCs w:val="16"/>
                </w:rPr>
                <w:br/>
                <w:t>1/1/20 to 31/12/20: 0.9 €/kg +  + 9.7 €/100 kg net</w:t>
              </w:r>
              <w:r>
                <w:rPr>
                  <w:szCs w:val="16"/>
                </w:rPr>
                <w:br/>
                <w:t>1/1/21 to 31/12/21: 0.6 €/kg +  + 7.2 €/100 kg net</w:t>
              </w:r>
              <w:r>
                <w:rPr>
                  <w:szCs w:val="16"/>
                </w:rPr>
                <w:br/>
                <w:t>1/1/22 to 31/12/22: 0.4 €/kg +  + 4.8 €/100 kg net</w:t>
              </w:r>
              <w:r>
                <w:rPr>
                  <w:szCs w:val="16"/>
                </w:rPr>
                <w:br/>
                <w:t>1/1/23 to 31/12/23: 0.2 €/kg +  + 2.4 €/100 kg net</w:t>
              </w:r>
              <w:r>
                <w:rPr>
                  <w:szCs w:val="16"/>
                </w:rPr>
                <w:br/>
                <w:t>From 1/1/24: 0.00%</w:t>
              </w:r>
            </w:ins>
            <w:ins w:id="4740" w:author="David Owen" w:date="2019-06-18T14:44:00Z">
              <w:del w:id="4741" w:author="Owen, David (Trade)" w:date="2019-06-18T15:23:00Z">
                <w:r w:rsidDel="007160DB">
                  <w:delText xml:space="preserve">To 31/12/19: </w:delText>
                </w:r>
              </w:del>
            </w:ins>
            <w:del w:id="4742" w:author="Owen, David (Trade)" w:date="2019-06-18T15:23:00Z">
              <w:r w:rsidDel="007160DB">
                <w:delText>1.100 € / kg / lactic matter + 12.100 € / 100 kg</w:delText>
              </w:r>
            </w:del>
          </w:p>
        </w:tc>
      </w:tr>
      <w:tr w:rsidR="00694E13" w14:paraId="3D246236" w14:textId="77777777" w:rsidTr="00FC0611">
        <w:tblPrEx>
          <w:tblW w:w="5000" w:type="pct"/>
          <w:tblLook w:val="0620" w:firstRow="1" w:lastRow="0" w:firstColumn="0" w:lastColumn="0" w:noHBand="1" w:noVBand="1"/>
          <w:tblPrExChange w:id="4743" w:author="Owen, David (Trade)" w:date="2019-06-18T15:23:00Z">
            <w:tblPrEx>
              <w:tblW w:w="5000" w:type="pct"/>
              <w:tblLook w:val="0620" w:firstRow="1" w:lastRow="0" w:firstColumn="0" w:lastColumn="0" w:noHBand="1" w:noVBand="1"/>
            </w:tblPrEx>
          </w:tblPrExChange>
        </w:tblPrEx>
        <w:trPr>
          <w:cantSplit/>
          <w:trPrChange w:id="4744" w:author="Owen, David (Trade)" w:date="2019-06-18T15:23:00Z">
            <w:trPr>
              <w:cantSplit/>
            </w:trPr>
          </w:trPrChange>
        </w:trPr>
        <w:tc>
          <w:tcPr>
            <w:tcW w:w="0" w:type="auto"/>
            <w:tcBorders>
              <w:top w:val="single" w:sz="4" w:space="0" w:color="A6A6A6" w:themeColor="background1" w:themeShade="A6"/>
              <w:right w:val="single" w:sz="4" w:space="0" w:color="000000" w:themeColor="text1"/>
            </w:tcBorders>
            <w:tcPrChange w:id="4745" w:author="Owen, David (Trade)" w:date="2019-06-18T15:23:00Z">
              <w:tcPr>
                <w:tcW w:w="0" w:type="auto"/>
                <w:tcBorders>
                  <w:top w:val="single" w:sz="4" w:space="0" w:color="A6A6A6" w:themeColor="background1" w:themeShade="A6"/>
                  <w:right w:val="single" w:sz="4" w:space="0" w:color="000000" w:themeColor="text1"/>
                </w:tcBorders>
              </w:tcPr>
            </w:tcPrChange>
          </w:tcPr>
          <w:p w14:paraId="167889CB" w14:textId="77777777" w:rsidR="00694E13" w:rsidRDefault="00694E13" w:rsidP="00694E13">
            <w:pPr>
              <w:pStyle w:val="NormalinTable"/>
            </w:pPr>
            <w:r>
              <w:rPr>
                <w:b/>
              </w:rPr>
              <w:t>0402999900</w:t>
            </w:r>
          </w:p>
        </w:tc>
        <w:tc>
          <w:tcPr>
            <w:tcW w:w="0" w:type="auto"/>
            <w:tcBorders>
              <w:top w:val="nil"/>
              <w:left w:val="nil"/>
              <w:bottom w:val="nil"/>
              <w:right w:val="nil"/>
            </w:tcBorders>
            <w:shd w:val="clear" w:color="auto" w:fill="auto"/>
            <w:vAlign w:val="bottom"/>
            <w:tcPrChange w:id="4746" w:author="Owen, David (Trade)" w:date="2019-06-18T15:23: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94AFEF9" w14:textId="4470883B" w:rsidR="00694E13" w:rsidRDefault="00694E13" w:rsidP="00694E13">
            <w:pPr>
              <w:pStyle w:val="NormalinTable"/>
              <w:tabs>
                <w:tab w:val="left" w:pos="1250"/>
              </w:tabs>
            </w:pPr>
            <w:ins w:id="4747" w:author="Owen, David (Trade)" w:date="2019-06-18T15:23:00Z">
              <w:r>
                <w:rPr>
                  <w:szCs w:val="16"/>
                </w:rPr>
                <w:t>To 31/12/19: 1.1 €/kg +  + 11.5 €/100 kg net</w:t>
              </w:r>
              <w:r>
                <w:rPr>
                  <w:szCs w:val="16"/>
                </w:rPr>
                <w:br/>
                <w:t>1/1/20 to 31/12/20: 0.9 €/kg +  + 9.2 €/100 kg net</w:t>
              </w:r>
              <w:r>
                <w:rPr>
                  <w:szCs w:val="16"/>
                </w:rPr>
                <w:br/>
                <w:t>1/1/21 to 31/12/21: 0.6 €/kg +  + 6.9 €/100 kg net</w:t>
              </w:r>
              <w:r>
                <w:rPr>
                  <w:szCs w:val="16"/>
                </w:rPr>
                <w:br/>
                <w:t>1/1/22 to 31/12/22: 0.4 €/kg +  + 4.6 €/100 kg net</w:t>
              </w:r>
              <w:r>
                <w:rPr>
                  <w:szCs w:val="16"/>
                </w:rPr>
                <w:br/>
                <w:t>1/1/23 to 31/12/23: 0.2 €/kg +  + 2.3 €/100 kg net</w:t>
              </w:r>
              <w:r>
                <w:rPr>
                  <w:szCs w:val="16"/>
                </w:rPr>
                <w:br/>
                <w:t>From 1/1/24: 0.00%</w:t>
              </w:r>
            </w:ins>
            <w:ins w:id="4748" w:author="David Owen" w:date="2019-06-18T14:44:00Z">
              <w:del w:id="4749" w:author="Owen, David (Trade)" w:date="2019-06-18T15:23:00Z">
                <w:r w:rsidDel="007160DB">
                  <w:delText xml:space="preserve">To 31/12/19: </w:delText>
                </w:r>
              </w:del>
            </w:ins>
            <w:del w:id="4750" w:author="Owen, David (Trade)" w:date="2019-06-18T15:23:00Z">
              <w:r w:rsidDel="007160DB">
                <w:delText>1.100 € / kg / lactic matter + 11.500 € / 100 kg</w:delText>
              </w:r>
            </w:del>
          </w:p>
        </w:tc>
      </w:tr>
      <w:tr w:rsidR="00A57D9C" w14:paraId="3237E6F7" w14:textId="77777777" w:rsidTr="00FC0611">
        <w:tblPrEx>
          <w:tblW w:w="5000" w:type="pct"/>
          <w:tblLook w:val="0620" w:firstRow="1" w:lastRow="0" w:firstColumn="0" w:lastColumn="0" w:noHBand="1" w:noVBand="1"/>
          <w:tblPrExChange w:id="4751" w:author="Owen, David (Trade)" w:date="2019-06-18T16:02:00Z">
            <w:tblPrEx>
              <w:tblW w:w="5000" w:type="pct"/>
              <w:tblLook w:val="0620" w:firstRow="1" w:lastRow="0" w:firstColumn="0" w:lastColumn="0" w:noHBand="1" w:noVBand="1"/>
            </w:tblPrEx>
          </w:tblPrExChange>
        </w:tblPrEx>
        <w:trPr>
          <w:cantSplit/>
          <w:trPrChange w:id="4752" w:author="Owen, David (Trade)" w:date="2019-06-18T16:02:00Z">
            <w:trPr>
              <w:cantSplit/>
            </w:trPr>
          </w:trPrChange>
        </w:trPr>
        <w:tc>
          <w:tcPr>
            <w:tcW w:w="0" w:type="auto"/>
            <w:tcBorders>
              <w:top w:val="single" w:sz="4" w:space="0" w:color="A6A6A6" w:themeColor="background1" w:themeShade="A6"/>
              <w:right w:val="single" w:sz="4" w:space="0" w:color="000000" w:themeColor="text1"/>
            </w:tcBorders>
            <w:tcPrChange w:id="4753" w:author="Owen, David (Trade)" w:date="2019-06-18T16:02:00Z">
              <w:tcPr>
                <w:tcW w:w="0" w:type="auto"/>
                <w:tcBorders>
                  <w:top w:val="single" w:sz="4" w:space="0" w:color="A6A6A6" w:themeColor="background1" w:themeShade="A6"/>
                  <w:right w:val="single" w:sz="4" w:space="0" w:color="000000" w:themeColor="text1"/>
                </w:tcBorders>
              </w:tcPr>
            </w:tcPrChange>
          </w:tcPr>
          <w:p w14:paraId="37D87D98" w14:textId="77777777" w:rsidR="00A57D9C" w:rsidRDefault="00A57D9C" w:rsidP="00A57D9C">
            <w:pPr>
              <w:pStyle w:val="NormalinTable"/>
            </w:pPr>
            <w:r>
              <w:rPr>
                <w:b/>
              </w:rPr>
              <w:t>0403101100</w:t>
            </w:r>
          </w:p>
        </w:tc>
        <w:tc>
          <w:tcPr>
            <w:tcW w:w="0" w:type="auto"/>
            <w:tcBorders>
              <w:top w:val="nil"/>
              <w:left w:val="nil"/>
              <w:bottom w:val="nil"/>
              <w:right w:val="nil"/>
            </w:tcBorders>
            <w:shd w:val="clear" w:color="auto" w:fill="auto"/>
            <w:vAlign w:val="bottom"/>
            <w:tcPrChange w:id="4754" w:author="Owen, David (Trade)" w:date="2019-06-18T16:02: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757111B" w14:textId="2724777D" w:rsidR="00A57D9C" w:rsidRDefault="00A57D9C" w:rsidP="00A57D9C">
            <w:pPr>
              <w:pStyle w:val="NormalinTable"/>
              <w:tabs>
                <w:tab w:val="left" w:pos="1250"/>
              </w:tabs>
            </w:pPr>
            <w:ins w:id="4755" w:author="Owen, David (Trade)" w:date="2019-06-18T16:02:00Z">
              <w:r>
                <w:rPr>
                  <w:szCs w:val="16"/>
                </w:rPr>
                <w:t>To 31/12/19: 12.8 €/100 Kg/net</w:t>
              </w:r>
              <w:r>
                <w:rPr>
                  <w:szCs w:val="16"/>
                </w:rPr>
                <w:br/>
                <w:t>1/1/20 to 31/12/20: 10.2 €/100 Kg/net</w:t>
              </w:r>
              <w:r>
                <w:rPr>
                  <w:szCs w:val="16"/>
                </w:rPr>
                <w:br/>
                <w:t>1/1/21 to 31/12/21: 7.6 €/100 Kg/net</w:t>
              </w:r>
              <w:r>
                <w:rPr>
                  <w:szCs w:val="16"/>
                </w:rPr>
                <w:br/>
                <w:t>1/1/22 to 31/12/22: 5.1 €/100 Kg/net</w:t>
              </w:r>
              <w:r>
                <w:rPr>
                  <w:szCs w:val="16"/>
                </w:rPr>
                <w:br/>
                <w:t>1/1/23 to 31/12/23: 2.5 €/100 Kg/net</w:t>
              </w:r>
              <w:r>
                <w:rPr>
                  <w:szCs w:val="16"/>
                </w:rPr>
                <w:br/>
                <w:t>From 1/1/24: 0.00%</w:t>
              </w:r>
            </w:ins>
            <w:ins w:id="4756" w:author="David Owen" w:date="2019-06-18T14:44:00Z">
              <w:del w:id="4757" w:author="Owen, David (Trade)" w:date="2019-06-18T16:02:00Z">
                <w:r w:rsidDel="00096308">
                  <w:delText xml:space="preserve">To 31/12/19: </w:delText>
                </w:r>
              </w:del>
            </w:ins>
            <w:del w:id="4758" w:author="Owen, David (Trade)" w:date="2019-06-18T16:02:00Z">
              <w:r w:rsidDel="00096308">
                <w:delText>12.800 € / 100 kg</w:delText>
              </w:r>
            </w:del>
          </w:p>
        </w:tc>
      </w:tr>
      <w:tr w:rsidR="00A57D9C" w14:paraId="43DEA2A1" w14:textId="77777777" w:rsidTr="00FC0611">
        <w:tblPrEx>
          <w:tblW w:w="5000" w:type="pct"/>
          <w:tblLook w:val="0620" w:firstRow="1" w:lastRow="0" w:firstColumn="0" w:lastColumn="0" w:noHBand="1" w:noVBand="1"/>
          <w:tblPrExChange w:id="4759" w:author="Owen, David (Trade)" w:date="2019-06-18T16:02:00Z">
            <w:tblPrEx>
              <w:tblW w:w="5000" w:type="pct"/>
              <w:tblLook w:val="0620" w:firstRow="1" w:lastRow="0" w:firstColumn="0" w:lastColumn="0" w:noHBand="1" w:noVBand="1"/>
            </w:tblPrEx>
          </w:tblPrExChange>
        </w:tblPrEx>
        <w:trPr>
          <w:cantSplit/>
          <w:trPrChange w:id="4760" w:author="Owen, David (Trade)" w:date="2019-06-18T16:02:00Z">
            <w:trPr>
              <w:cantSplit/>
            </w:trPr>
          </w:trPrChange>
        </w:trPr>
        <w:tc>
          <w:tcPr>
            <w:tcW w:w="0" w:type="auto"/>
            <w:tcBorders>
              <w:top w:val="single" w:sz="4" w:space="0" w:color="A6A6A6" w:themeColor="background1" w:themeShade="A6"/>
              <w:right w:val="single" w:sz="4" w:space="0" w:color="000000" w:themeColor="text1"/>
            </w:tcBorders>
            <w:tcPrChange w:id="4761" w:author="Owen, David (Trade)" w:date="2019-06-18T16:02:00Z">
              <w:tcPr>
                <w:tcW w:w="0" w:type="auto"/>
                <w:tcBorders>
                  <w:top w:val="single" w:sz="4" w:space="0" w:color="A6A6A6" w:themeColor="background1" w:themeShade="A6"/>
                  <w:right w:val="single" w:sz="4" w:space="0" w:color="000000" w:themeColor="text1"/>
                </w:tcBorders>
              </w:tcPr>
            </w:tcPrChange>
          </w:tcPr>
          <w:p w14:paraId="25A46760" w14:textId="77777777" w:rsidR="00A57D9C" w:rsidRDefault="00A57D9C" w:rsidP="00A57D9C">
            <w:pPr>
              <w:pStyle w:val="NormalinTable"/>
            </w:pPr>
            <w:r>
              <w:rPr>
                <w:b/>
              </w:rPr>
              <w:t>0403101300</w:t>
            </w:r>
          </w:p>
        </w:tc>
        <w:tc>
          <w:tcPr>
            <w:tcW w:w="0" w:type="auto"/>
            <w:tcBorders>
              <w:top w:val="nil"/>
              <w:left w:val="nil"/>
              <w:bottom w:val="nil"/>
              <w:right w:val="nil"/>
            </w:tcBorders>
            <w:shd w:val="clear" w:color="auto" w:fill="auto"/>
            <w:vAlign w:val="bottom"/>
            <w:tcPrChange w:id="4762" w:author="Owen, David (Trade)" w:date="2019-06-18T16:02: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F1E98F4" w14:textId="52022D71" w:rsidR="00A57D9C" w:rsidRDefault="00A57D9C" w:rsidP="00A57D9C">
            <w:pPr>
              <w:pStyle w:val="NormalinTable"/>
              <w:tabs>
                <w:tab w:val="left" w:pos="1250"/>
              </w:tabs>
            </w:pPr>
            <w:ins w:id="4763" w:author="Owen, David (Trade)" w:date="2019-06-18T16:02:00Z">
              <w:r>
                <w:rPr>
                  <w:szCs w:val="16"/>
                </w:rPr>
                <w:t>To 31/12/19: 15.2 €/100 Kg/net</w:t>
              </w:r>
              <w:r>
                <w:rPr>
                  <w:szCs w:val="16"/>
                </w:rPr>
                <w:br/>
                <w:t>1/1/20 to 31/12/20: 12.2 €/100 Kg/net</w:t>
              </w:r>
              <w:r>
                <w:rPr>
                  <w:szCs w:val="16"/>
                </w:rPr>
                <w:br/>
                <w:t>1/1/21 to 31/12/21: 9.1 €/100 Kg/net</w:t>
              </w:r>
              <w:r>
                <w:rPr>
                  <w:szCs w:val="16"/>
                </w:rPr>
                <w:br/>
                <w:t>1/1/22 to 31/12/22: 6.1 €/100 Kg/net</w:t>
              </w:r>
              <w:r>
                <w:rPr>
                  <w:szCs w:val="16"/>
                </w:rPr>
                <w:br/>
                <w:t>1/1/23 to 31/12/23: 3 €/100 Kg/net</w:t>
              </w:r>
              <w:r>
                <w:rPr>
                  <w:szCs w:val="16"/>
                </w:rPr>
                <w:br/>
                <w:t>From 1/1/24: 0.00%</w:t>
              </w:r>
            </w:ins>
            <w:ins w:id="4764" w:author="David Owen" w:date="2019-06-18T14:44:00Z">
              <w:del w:id="4765" w:author="Owen, David (Trade)" w:date="2019-06-18T16:02:00Z">
                <w:r w:rsidDel="00096308">
                  <w:delText xml:space="preserve">To 31/12/19: </w:delText>
                </w:r>
              </w:del>
            </w:ins>
            <w:del w:id="4766" w:author="Owen, David (Trade)" w:date="2019-06-18T16:02:00Z">
              <w:r w:rsidDel="00096308">
                <w:delText>15.200 € / 100 kg</w:delText>
              </w:r>
            </w:del>
          </w:p>
        </w:tc>
      </w:tr>
      <w:tr w:rsidR="00A57D9C" w14:paraId="4E702068" w14:textId="77777777" w:rsidTr="00FC0611">
        <w:tblPrEx>
          <w:tblW w:w="5000" w:type="pct"/>
          <w:tblLook w:val="0620" w:firstRow="1" w:lastRow="0" w:firstColumn="0" w:lastColumn="0" w:noHBand="1" w:noVBand="1"/>
          <w:tblPrExChange w:id="4767" w:author="Owen, David (Trade)" w:date="2019-06-18T16:02:00Z">
            <w:tblPrEx>
              <w:tblW w:w="5000" w:type="pct"/>
              <w:tblLook w:val="0620" w:firstRow="1" w:lastRow="0" w:firstColumn="0" w:lastColumn="0" w:noHBand="1" w:noVBand="1"/>
            </w:tblPrEx>
          </w:tblPrExChange>
        </w:tblPrEx>
        <w:trPr>
          <w:cantSplit/>
          <w:trPrChange w:id="4768" w:author="Owen, David (Trade)" w:date="2019-06-18T16:02:00Z">
            <w:trPr>
              <w:cantSplit/>
            </w:trPr>
          </w:trPrChange>
        </w:trPr>
        <w:tc>
          <w:tcPr>
            <w:tcW w:w="0" w:type="auto"/>
            <w:tcBorders>
              <w:top w:val="single" w:sz="4" w:space="0" w:color="A6A6A6" w:themeColor="background1" w:themeShade="A6"/>
              <w:right w:val="single" w:sz="4" w:space="0" w:color="000000" w:themeColor="text1"/>
            </w:tcBorders>
            <w:tcPrChange w:id="4769" w:author="Owen, David (Trade)" w:date="2019-06-18T16:02:00Z">
              <w:tcPr>
                <w:tcW w:w="0" w:type="auto"/>
                <w:tcBorders>
                  <w:top w:val="single" w:sz="4" w:space="0" w:color="A6A6A6" w:themeColor="background1" w:themeShade="A6"/>
                  <w:right w:val="single" w:sz="4" w:space="0" w:color="000000" w:themeColor="text1"/>
                </w:tcBorders>
              </w:tcPr>
            </w:tcPrChange>
          </w:tcPr>
          <w:p w14:paraId="4F11DA19" w14:textId="77777777" w:rsidR="00A57D9C" w:rsidRDefault="00A57D9C" w:rsidP="00A57D9C">
            <w:pPr>
              <w:pStyle w:val="NormalinTable"/>
            </w:pPr>
            <w:r>
              <w:rPr>
                <w:b/>
              </w:rPr>
              <w:t>0403101900</w:t>
            </w:r>
          </w:p>
        </w:tc>
        <w:tc>
          <w:tcPr>
            <w:tcW w:w="0" w:type="auto"/>
            <w:tcBorders>
              <w:top w:val="nil"/>
              <w:left w:val="nil"/>
              <w:bottom w:val="nil"/>
              <w:right w:val="nil"/>
            </w:tcBorders>
            <w:shd w:val="clear" w:color="auto" w:fill="auto"/>
            <w:vAlign w:val="bottom"/>
            <w:tcPrChange w:id="4770" w:author="Owen, David (Trade)" w:date="2019-06-18T16:02: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AE8C23A" w14:textId="637E0F7C" w:rsidR="00A57D9C" w:rsidRDefault="00A57D9C" w:rsidP="00A57D9C">
            <w:pPr>
              <w:pStyle w:val="NormalinTable"/>
              <w:tabs>
                <w:tab w:val="left" w:pos="1250"/>
              </w:tabs>
            </w:pPr>
            <w:ins w:id="4771" w:author="Owen, David (Trade)" w:date="2019-06-18T16:02:00Z">
              <w:r>
                <w:rPr>
                  <w:szCs w:val="16"/>
                </w:rPr>
                <w:t>To 31/12/19: 37 €/100 Kg/net</w:t>
              </w:r>
              <w:r>
                <w:rPr>
                  <w:szCs w:val="16"/>
                </w:rPr>
                <w:br/>
                <w:t>1/1/20 to 31/12/20: 29.6 €/100 Kg/net</w:t>
              </w:r>
              <w:r>
                <w:rPr>
                  <w:szCs w:val="16"/>
                </w:rPr>
                <w:br/>
                <w:t>1/1/21 to 31/12/21: 22.2 €/100 Kg/net</w:t>
              </w:r>
              <w:r>
                <w:rPr>
                  <w:szCs w:val="16"/>
                </w:rPr>
                <w:br/>
                <w:t>1/1/22 to 31/12/22: 14.8 €/100 Kg/net</w:t>
              </w:r>
              <w:r>
                <w:rPr>
                  <w:szCs w:val="16"/>
                </w:rPr>
                <w:br/>
                <w:t>1/1/23 to 31/12/23: 7.4 €/100 Kg/net</w:t>
              </w:r>
              <w:r>
                <w:rPr>
                  <w:szCs w:val="16"/>
                </w:rPr>
                <w:br/>
                <w:t>From 1/1/24: 0.00%</w:t>
              </w:r>
            </w:ins>
            <w:ins w:id="4772" w:author="David Owen" w:date="2019-06-18T14:44:00Z">
              <w:del w:id="4773" w:author="Owen, David (Trade)" w:date="2019-06-18T16:02:00Z">
                <w:r w:rsidDel="00096308">
                  <w:delText xml:space="preserve">To 31/12/19: </w:delText>
                </w:r>
              </w:del>
            </w:ins>
            <w:del w:id="4774" w:author="Owen, David (Trade)" w:date="2019-06-18T16:02:00Z">
              <w:r w:rsidDel="00096308">
                <w:delText>37.000 € / 100 kg</w:delText>
              </w:r>
            </w:del>
          </w:p>
        </w:tc>
      </w:tr>
      <w:tr w:rsidR="00A57D9C" w14:paraId="71322A58" w14:textId="77777777" w:rsidTr="00FC0611">
        <w:tblPrEx>
          <w:tblW w:w="5000" w:type="pct"/>
          <w:tblLook w:val="0620" w:firstRow="1" w:lastRow="0" w:firstColumn="0" w:lastColumn="0" w:noHBand="1" w:noVBand="1"/>
          <w:tblPrExChange w:id="4775" w:author="Owen, David (Trade)" w:date="2019-06-18T16:02:00Z">
            <w:tblPrEx>
              <w:tblW w:w="5000" w:type="pct"/>
              <w:tblLook w:val="0620" w:firstRow="1" w:lastRow="0" w:firstColumn="0" w:lastColumn="0" w:noHBand="1" w:noVBand="1"/>
            </w:tblPrEx>
          </w:tblPrExChange>
        </w:tblPrEx>
        <w:trPr>
          <w:cantSplit/>
          <w:trPrChange w:id="4776" w:author="Owen, David (Trade)" w:date="2019-06-18T16:02:00Z">
            <w:trPr>
              <w:cantSplit/>
            </w:trPr>
          </w:trPrChange>
        </w:trPr>
        <w:tc>
          <w:tcPr>
            <w:tcW w:w="0" w:type="auto"/>
            <w:tcBorders>
              <w:top w:val="single" w:sz="4" w:space="0" w:color="A6A6A6" w:themeColor="background1" w:themeShade="A6"/>
              <w:right w:val="single" w:sz="4" w:space="0" w:color="000000" w:themeColor="text1"/>
            </w:tcBorders>
            <w:tcPrChange w:id="4777" w:author="Owen, David (Trade)" w:date="2019-06-18T16:02:00Z">
              <w:tcPr>
                <w:tcW w:w="0" w:type="auto"/>
                <w:tcBorders>
                  <w:top w:val="single" w:sz="4" w:space="0" w:color="A6A6A6" w:themeColor="background1" w:themeShade="A6"/>
                  <w:right w:val="single" w:sz="4" w:space="0" w:color="000000" w:themeColor="text1"/>
                </w:tcBorders>
              </w:tcPr>
            </w:tcPrChange>
          </w:tcPr>
          <w:p w14:paraId="3E982101" w14:textId="77777777" w:rsidR="00A57D9C" w:rsidRDefault="00A57D9C" w:rsidP="00A57D9C">
            <w:pPr>
              <w:pStyle w:val="NormalinTable"/>
            </w:pPr>
            <w:r>
              <w:rPr>
                <w:b/>
              </w:rPr>
              <w:t>0403103100</w:t>
            </w:r>
          </w:p>
        </w:tc>
        <w:tc>
          <w:tcPr>
            <w:tcW w:w="0" w:type="auto"/>
            <w:tcBorders>
              <w:top w:val="nil"/>
              <w:left w:val="nil"/>
              <w:bottom w:val="nil"/>
              <w:right w:val="nil"/>
            </w:tcBorders>
            <w:shd w:val="clear" w:color="auto" w:fill="auto"/>
            <w:vAlign w:val="bottom"/>
            <w:tcPrChange w:id="4778" w:author="Owen, David (Trade)" w:date="2019-06-18T16:02: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D36FA6D" w14:textId="2ED5A914" w:rsidR="00A57D9C" w:rsidRDefault="00A57D9C" w:rsidP="00A57D9C">
            <w:pPr>
              <w:pStyle w:val="NormalinTable"/>
              <w:tabs>
                <w:tab w:val="left" w:pos="1250"/>
              </w:tabs>
            </w:pPr>
            <w:ins w:id="4779" w:author="Owen, David (Trade)" w:date="2019-06-18T16:02:00Z">
              <w:r>
                <w:rPr>
                  <w:szCs w:val="16"/>
                </w:rPr>
                <w:t>To 31/12/19: 0.1 €/kg +  + 13.1 €/100 kg net</w:t>
              </w:r>
              <w:r>
                <w:rPr>
                  <w:szCs w:val="16"/>
                </w:rPr>
                <w:br/>
                <w:t>1/1/20 to 31/12/20: 0 + 10.5 €/100 kg net</w:t>
              </w:r>
              <w:r>
                <w:rPr>
                  <w:szCs w:val="16"/>
                </w:rPr>
                <w:br/>
                <w:t>1/1/21 to 31/12/21: 0 + 7.9 €/100 kg net</w:t>
              </w:r>
              <w:r>
                <w:rPr>
                  <w:szCs w:val="16"/>
                </w:rPr>
                <w:br/>
                <w:t>1/1/22 to 31/12/22: 0 + 5.2 €/100 kg net</w:t>
              </w:r>
              <w:r>
                <w:rPr>
                  <w:szCs w:val="16"/>
                </w:rPr>
                <w:br/>
                <w:t>1/1/23 to 31/12/23: 0 + 2.6 €/100 kg net</w:t>
              </w:r>
              <w:r>
                <w:rPr>
                  <w:szCs w:val="16"/>
                </w:rPr>
                <w:br/>
                <w:t>From 1/1/24: 0.00%</w:t>
              </w:r>
            </w:ins>
            <w:ins w:id="4780" w:author="David Owen" w:date="2019-06-18T14:44:00Z">
              <w:del w:id="4781" w:author="Owen, David (Trade)" w:date="2019-06-18T16:02:00Z">
                <w:r w:rsidDel="00096308">
                  <w:delText xml:space="preserve">To 31/12/19: </w:delText>
                </w:r>
              </w:del>
            </w:ins>
            <w:del w:id="4782" w:author="Owen, David (Trade)" w:date="2019-06-18T16:02:00Z">
              <w:r w:rsidDel="00096308">
                <w:delText>0.100 € / kg / lactic matter + 13.100 € / 100 kg</w:delText>
              </w:r>
            </w:del>
          </w:p>
        </w:tc>
      </w:tr>
      <w:tr w:rsidR="00A57D9C" w14:paraId="03A31B43" w14:textId="77777777" w:rsidTr="00FC0611">
        <w:tblPrEx>
          <w:tblW w:w="5000" w:type="pct"/>
          <w:tblLook w:val="0620" w:firstRow="1" w:lastRow="0" w:firstColumn="0" w:lastColumn="0" w:noHBand="1" w:noVBand="1"/>
          <w:tblPrExChange w:id="4783" w:author="Owen, David (Trade)" w:date="2019-06-18T16:02:00Z">
            <w:tblPrEx>
              <w:tblW w:w="5000" w:type="pct"/>
              <w:tblLook w:val="0620" w:firstRow="1" w:lastRow="0" w:firstColumn="0" w:lastColumn="0" w:noHBand="1" w:noVBand="1"/>
            </w:tblPrEx>
          </w:tblPrExChange>
        </w:tblPrEx>
        <w:trPr>
          <w:cantSplit/>
          <w:trPrChange w:id="4784" w:author="Owen, David (Trade)" w:date="2019-06-18T16:02:00Z">
            <w:trPr>
              <w:cantSplit/>
            </w:trPr>
          </w:trPrChange>
        </w:trPr>
        <w:tc>
          <w:tcPr>
            <w:tcW w:w="0" w:type="auto"/>
            <w:tcBorders>
              <w:top w:val="single" w:sz="4" w:space="0" w:color="A6A6A6" w:themeColor="background1" w:themeShade="A6"/>
              <w:right w:val="single" w:sz="4" w:space="0" w:color="000000" w:themeColor="text1"/>
            </w:tcBorders>
            <w:tcPrChange w:id="4785" w:author="Owen, David (Trade)" w:date="2019-06-18T16:02:00Z">
              <w:tcPr>
                <w:tcW w:w="0" w:type="auto"/>
                <w:tcBorders>
                  <w:top w:val="single" w:sz="4" w:space="0" w:color="A6A6A6" w:themeColor="background1" w:themeShade="A6"/>
                  <w:right w:val="single" w:sz="4" w:space="0" w:color="000000" w:themeColor="text1"/>
                </w:tcBorders>
              </w:tcPr>
            </w:tcPrChange>
          </w:tcPr>
          <w:p w14:paraId="2C8F70D3" w14:textId="77777777" w:rsidR="00A57D9C" w:rsidRDefault="00A57D9C" w:rsidP="00A57D9C">
            <w:pPr>
              <w:pStyle w:val="NormalinTable"/>
            </w:pPr>
            <w:r>
              <w:rPr>
                <w:b/>
              </w:rPr>
              <w:lastRenderedPageBreak/>
              <w:t>0403103300</w:t>
            </w:r>
          </w:p>
        </w:tc>
        <w:tc>
          <w:tcPr>
            <w:tcW w:w="0" w:type="auto"/>
            <w:tcBorders>
              <w:top w:val="nil"/>
              <w:left w:val="nil"/>
              <w:bottom w:val="nil"/>
              <w:right w:val="nil"/>
            </w:tcBorders>
            <w:shd w:val="clear" w:color="auto" w:fill="auto"/>
            <w:vAlign w:val="bottom"/>
            <w:tcPrChange w:id="4786" w:author="Owen, David (Trade)" w:date="2019-06-18T16:02: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5E81610" w14:textId="16F9030A" w:rsidR="00A57D9C" w:rsidRDefault="00A57D9C" w:rsidP="00A57D9C">
            <w:pPr>
              <w:pStyle w:val="NormalinTable"/>
              <w:tabs>
                <w:tab w:val="left" w:pos="1250"/>
              </w:tabs>
            </w:pPr>
            <w:ins w:id="4787" w:author="Owen, David (Trade)" w:date="2019-06-18T16:02:00Z">
              <w:r>
                <w:rPr>
                  <w:szCs w:val="16"/>
                </w:rPr>
                <w:t>To 31/12/19: 0.1 €/kg +  + 13.1 €/100 kg net</w:t>
              </w:r>
              <w:r>
                <w:rPr>
                  <w:szCs w:val="16"/>
                </w:rPr>
                <w:br/>
                <w:t>1/1/20 to 31/12/20: 0.1 €/kg +  + 10.5 €/100 kg net</w:t>
              </w:r>
              <w:r>
                <w:rPr>
                  <w:szCs w:val="16"/>
                </w:rPr>
                <w:br/>
                <w:t>1/1/21 to 31/12/21: 0 + 7.9 €/100 kg net</w:t>
              </w:r>
              <w:r>
                <w:rPr>
                  <w:szCs w:val="16"/>
                </w:rPr>
                <w:br/>
                <w:t>1/1/22 to 31/12/22: 0 + 5.2 €/100 kg net</w:t>
              </w:r>
              <w:r>
                <w:rPr>
                  <w:szCs w:val="16"/>
                </w:rPr>
                <w:br/>
                <w:t>1/1/23 to 31/12/23: 0 + 2.6 €/100 kg net</w:t>
              </w:r>
              <w:r>
                <w:rPr>
                  <w:szCs w:val="16"/>
                </w:rPr>
                <w:br/>
                <w:t>From 1/1/24: 0.00%</w:t>
              </w:r>
            </w:ins>
            <w:ins w:id="4788" w:author="David Owen" w:date="2019-06-18T14:44:00Z">
              <w:del w:id="4789" w:author="Owen, David (Trade)" w:date="2019-06-18T16:02:00Z">
                <w:r w:rsidDel="00096308">
                  <w:delText xml:space="preserve">To 31/12/19: </w:delText>
                </w:r>
              </w:del>
            </w:ins>
            <w:del w:id="4790" w:author="Owen, David (Trade)" w:date="2019-06-18T16:02:00Z">
              <w:r w:rsidDel="00096308">
                <w:delText>0.100 € / kg / lactic matter + 13.100 € / 100 kg</w:delText>
              </w:r>
            </w:del>
          </w:p>
        </w:tc>
      </w:tr>
      <w:tr w:rsidR="00A57D9C" w14:paraId="2B591ACB" w14:textId="77777777" w:rsidTr="00FC0611">
        <w:tblPrEx>
          <w:tblW w:w="5000" w:type="pct"/>
          <w:tblLook w:val="0620" w:firstRow="1" w:lastRow="0" w:firstColumn="0" w:lastColumn="0" w:noHBand="1" w:noVBand="1"/>
          <w:tblPrExChange w:id="4791" w:author="Owen, David (Trade)" w:date="2019-06-18T16:02:00Z">
            <w:tblPrEx>
              <w:tblW w:w="5000" w:type="pct"/>
              <w:tblLook w:val="0620" w:firstRow="1" w:lastRow="0" w:firstColumn="0" w:lastColumn="0" w:noHBand="1" w:noVBand="1"/>
            </w:tblPrEx>
          </w:tblPrExChange>
        </w:tblPrEx>
        <w:trPr>
          <w:cantSplit/>
          <w:trPrChange w:id="4792" w:author="Owen, David (Trade)" w:date="2019-06-18T16:02:00Z">
            <w:trPr>
              <w:cantSplit/>
            </w:trPr>
          </w:trPrChange>
        </w:trPr>
        <w:tc>
          <w:tcPr>
            <w:tcW w:w="0" w:type="auto"/>
            <w:tcBorders>
              <w:top w:val="single" w:sz="4" w:space="0" w:color="A6A6A6" w:themeColor="background1" w:themeShade="A6"/>
              <w:right w:val="single" w:sz="4" w:space="0" w:color="000000" w:themeColor="text1"/>
            </w:tcBorders>
            <w:tcPrChange w:id="4793" w:author="Owen, David (Trade)" w:date="2019-06-18T16:02:00Z">
              <w:tcPr>
                <w:tcW w:w="0" w:type="auto"/>
                <w:tcBorders>
                  <w:top w:val="single" w:sz="4" w:space="0" w:color="A6A6A6" w:themeColor="background1" w:themeShade="A6"/>
                  <w:right w:val="single" w:sz="4" w:space="0" w:color="000000" w:themeColor="text1"/>
                </w:tcBorders>
              </w:tcPr>
            </w:tcPrChange>
          </w:tcPr>
          <w:p w14:paraId="23599CB4" w14:textId="77777777" w:rsidR="00A57D9C" w:rsidRDefault="00A57D9C" w:rsidP="00A57D9C">
            <w:pPr>
              <w:pStyle w:val="NormalinTable"/>
            </w:pPr>
            <w:r>
              <w:rPr>
                <w:b/>
              </w:rPr>
              <w:t>0403103900</w:t>
            </w:r>
          </w:p>
        </w:tc>
        <w:tc>
          <w:tcPr>
            <w:tcW w:w="0" w:type="auto"/>
            <w:tcBorders>
              <w:top w:val="nil"/>
              <w:left w:val="nil"/>
              <w:bottom w:val="nil"/>
              <w:right w:val="nil"/>
            </w:tcBorders>
            <w:shd w:val="clear" w:color="auto" w:fill="auto"/>
            <w:vAlign w:val="bottom"/>
            <w:tcPrChange w:id="4794" w:author="Owen, David (Trade)" w:date="2019-06-18T16:02: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FDD642E" w14:textId="0BF2E2FB" w:rsidR="00A57D9C" w:rsidRDefault="00A57D9C" w:rsidP="00A57D9C">
            <w:pPr>
              <w:pStyle w:val="NormalinTable"/>
              <w:tabs>
                <w:tab w:val="left" w:pos="1250"/>
              </w:tabs>
            </w:pPr>
            <w:ins w:id="4795" w:author="Owen, David (Trade)" w:date="2019-06-18T16:02:00Z">
              <w:r>
                <w:rPr>
                  <w:szCs w:val="16"/>
                </w:rPr>
                <w:t>To 31/12/19: 0.3 €/kg +  + 13.1 €/100 kg net</w:t>
              </w:r>
              <w:r>
                <w:rPr>
                  <w:szCs w:val="16"/>
                </w:rPr>
                <w:br/>
                <w:t>1/1/20 to 31/12/20: 0.2 €/kg +  + 10.5 €/100 kg net</w:t>
              </w:r>
              <w:r>
                <w:rPr>
                  <w:szCs w:val="16"/>
                </w:rPr>
                <w:br/>
                <w:t>1/1/21 to 31/12/21: 0.2 €/kg +  + 7.9 €/100 kg net</w:t>
              </w:r>
              <w:r>
                <w:rPr>
                  <w:szCs w:val="16"/>
                </w:rPr>
                <w:br/>
                <w:t>1/1/22 to 31/12/22: 0.1 €/kg +  + 5.2 €/100 kg net</w:t>
              </w:r>
              <w:r>
                <w:rPr>
                  <w:szCs w:val="16"/>
                </w:rPr>
                <w:br/>
                <w:t>1/1/23 to 31/12/23: 0 + 2.6 €/100 kg net</w:t>
              </w:r>
              <w:r>
                <w:rPr>
                  <w:szCs w:val="16"/>
                </w:rPr>
                <w:br/>
                <w:t>From 1/1/24: 0.00%</w:t>
              </w:r>
            </w:ins>
            <w:ins w:id="4796" w:author="David Owen" w:date="2019-06-18T14:44:00Z">
              <w:del w:id="4797" w:author="Owen, David (Trade)" w:date="2019-06-18T16:02:00Z">
                <w:r w:rsidDel="00096308">
                  <w:delText xml:space="preserve">To 31/12/19: </w:delText>
                </w:r>
              </w:del>
            </w:ins>
            <w:del w:id="4798" w:author="Owen, David (Trade)" w:date="2019-06-18T16:02:00Z">
              <w:r w:rsidDel="00096308">
                <w:delText>0.300 € / kg / lactic matter + 13.100 € / 100 kg</w:delText>
              </w:r>
            </w:del>
          </w:p>
        </w:tc>
      </w:tr>
      <w:tr w:rsidR="005A57BF" w14:paraId="166A36A9" w14:textId="77777777" w:rsidTr="00FC0611">
        <w:tblPrEx>
          <w:tblW w:w="5000" w:type="pct"/>
          <w:tblLook w:val="0620" w:firstRow="1" w:lastRow="0" w:firstColumn="0" w:lastColumn="0" w:noHBand="1" w:noVBand="1"/>
          <w:tblPrExChange w:id="4799" w:author="Owen, David (Trade)" w:date="2019-06-18T16:03:00Z">
            <w:tblPrEx>
              <w:tblW w:w="5000" w:type="pct"/>
              <w:tblLook w:val="0620" w:firstRow="1" w:lastRow="0" w:firstColumn="0" w:lastColumn="0" w:noHBand="1" w:noVBand="1"/>
            </w:tblPrEx>
          </w:tblPrExChange>
        </w:tblPrEx>
        <w:trPr>
          <w:cantSplit/>
          <w:trPrChange w:id="4800" w:author="Owen, David (Trade)" w:date="2019-06-18T16:03:00Z">
            <w:trPr>
              <w:cantSplit/>
            </w:trPr>
          </w:trPrChange>
        </w:trPr>
        <w:tc>
          <w:tcPr>
            <w:tcW w:w="0" w:type="auto"/>
            <w:tcBorders>
              <w:top w:val="single" w:sz="4" w:space="0" w:color="A6A6A6" w:themeColor="background1" w:themeShade="A6"/>
              <w:right w:val="single" w:sz="4" w:space="0" w:color="000000" w:themeColor="text1"/>
            </w:tcBorders>
            <w:tcPrChange w:id="4801" w:author="Owen, David (Trade)" w:date="2019-06-18T16:03:00Z">
              <w:tcPr>
                <w:tcW w:w="0" w:type="auto"/>
                <w:tcBorders>
                  <w:top w:val="single" w:sz="4" w:space="0" w:color="A6A6A6" w:themeColor="background1" w:themeShade="A6"/>
                  <w:right w:val="single" w:sz="4" w:space="0" w:color="000000" w:themeColor="text1"/>
                </w:tcBorders>
              </w:tcPr>
            </w:tcPrChange>
          </w:tcPr>
          <w:p w14:paraId="1465AEAC" w14:textId="77777777" w:rsidR="005A57BF" w:rsidRDefault="005A57BF" w:rsidP="005A57BF">
            <w:pPr>
              <w:pStyle w:val="NormalinTable"/>
            </w:pPr>
            <w:r>
              <w:rPr>
                <w:b/>
              </w:rPr>
              <w:t>0403105100</w:t>
            </w:r>
          </w:p>
        </w:tc>
        <w:tc>
          <w:tcPr>
            <w:tcW w:w="0" w:type="auto"/>
            <w:tcBorders>
              <w:top w:val="nil"/>
              <w:left w:val="nil"/>
              <w:bottom w:val="nil"/>
              <w:right w:val="nil"/>
            </w:tcBorders>
            <w:shd w:val="clear" w:color="auto" w:fill="auto"/>
            <w:vAlign w:val="bottom"/>
            <w:tcPrChange w:id="4802" w:author="Owen, David (Trade)" w:date="2019-06-18T16:03: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BEAB68E" w14:textId="7898C6DC" w:rsidR="005A57BF" w:rsidRDefault="005A57BF" w:rsidP="005A57BF">
            <w:pPr>
              <w:pStyle w:val="NormalinTable"/>
              <w:tabs>
                <w:tab w:val="left" w:pos="1250"/>
              </w:tabs>
            </w:pPr>
            <w:ins w:id="4803" w:author="Owen, David (Trade)" w:date="2019-06-18T16:03:00Z">
              <w:r>
                <w:rPr>
                  <w:szCs w:val="16"/>
                </w:rPr>
                <w:t>To 31/12/19: 5.1% + 59.3 €/100 Kg/net</w:t>
              </w:r>
              <w:r>
                <w:rPr>
                  <w:szCs w:val="16"/>
                </w:rPr>
                <w:br/>
                <w:t>1/1/20 to 31/12/20: 4.1% + 47.5 €/100 Kg/net</w:t>
              </w:r>
              <w:r>
                <w:rPr>
                  <w:szCs w:val="16"/>
                </w:rPr>
                <w:br/>
                <w:t>1/1/21 to 31/12/21: 3.1% + 35.6 €/100 Kg/net</w:t>
              </w:r>
              <w:r>
                <w:rPr>
                  <w:szCs w:val="16"/>
                </w:rPr>
                <w:br/>
                <w:t>1/1/22 to 31/12/22: 2% + 23.7 €/100 Kg/net</w:t>
              </w:r>
              <w:r>
                <w:rPr>
                  <w:szCs w:val="16"/>
                </w:rPr>
                <w:br/>
                <w:t>1/1/23 to 31/12/23: 1% + 11.8 €/100 Kg/net</w:t>
              </w:r>
              <w:r>
                <w:rPr>
                  <w:szCs w:val="16"/>
                </w:rPr>
                <w:br/>
                <w:t>From 1/1/24: 0.00%</w:t>
              </w:r>
            </w:ins>
            <w:ins w:id="4804" w:author="David Owen" w:date="2019-06-18T14:44:00Z">
              <w:del w:id="4805" w:author="Owen, David (Trade)" w:date="2019-06-18T16:03:00Z">
                <w:r w:rsidDel="00FB5B37">
                  <w:delText xml:space="preserve">To 31/12/19: </w:delText>
                </w:r>
              </w:del>
            </w:ins>
            <w:del w:id="4806" w:author="Owen, David (Trade)" w:date="2019-06-18T16:03:00Z">
              <w:r w:rsidDel="00FB5B37">
                <w:delText>5.10% + 59.300 € / 100 kg</w:delText>
              </w:r>
            </w:del>
          </w:p>
        </w:tc>
      </w:tr>
      <w:tr w:rsidR="005A57BF" w14:paraId="28C3F902" w14:textId="77777777" w:rsidTr="00FC0611">
        <w:tblPrEx>
          <w:tblW w:w="5000" w:type="pct"/>
          <w:tblLook w:val="0620" w:firstRow="1" w:lastRow="0" w:firstColumn="0" w:lastColumn="0" w:noHBand="1" w:noVBand="1"/>
          <w:tblPrExChange w:id="4807" w:author="Owen, David (Trade)" w:date="2019-06-18T16:03:00Z">
            <w:tblPrEx>
              <w:tblW w:w="5000" w:type="pct"/>
              <w:tblLook w:val="0620" w:firstRow="1" w:lastRow="0" w:firstColumn="0" w:lastColumn="0" w:noHBand="1" w:noVBand="1"/>
            </w:tblPrEx>
          </w:tblPrExChange>
        </w:tblPrEx>
        <w:trPr>
          <w:cantSplit/>
          <w:trPrChange w:id="4808" w:author="Owen, David (Trade)" w:date="2019-06-18T16:03:00Z">
            <w:trPr>
              <w:cantSplit/>
            </w:trPr>
          </w:trPrChange>
        </w:trPr>
        <w:tc>
          <w:tcPr>
            <w:tcW w:w="0" w:type="auto"/>
            <w:tcBorders>
              <w:top w:val="single" w:sz="4" w:space="0" w:color="A6A6A6" w:themeColor="background1" w:themeShade="A6"/>
              <w:right w:val="single" w:sz="4" w:space="0" w:color="000000" w:themeColor="text1"/>
            </w:tcBorders>
            <w:tcPrChange w:id="4809" w:author="Owen, David (Trade)" w:date="2019-06-18T16:03:00Z">
              <w:tcPr>
                <w:tcW w:w="0" w:type="auto"/>
                <w:tcBorders>
                  <w:top w:val="single" w:sz="4" w:space="0" w:color="A6A6A6" w:themeColor="background1" w:themeShade="A6"/>
                  <w:right w:val="single" w:sz="4" w:space="0" w:color="000000" w:themeColor="text1"/>
                </w:tcBorders>
              </w:tcPr>
            </w:tcPrChange>
          </w:tcPr>
          <w:p w14:paraId="03BFB968" w14:textId="77777777" w:rsidR="005A57BF" w:rsidRDefault="005A57BF" w:rsidP="005A57BF">
            <w:pPr>
              <w:pStyle w:val="NormalinTable"/>
            </w:pPr>
            <w:r>
              <w:rPr>
                <w:b/>
              </w:rPr>
              <w:t>0403105300</w:t>
            </w:r>
          </w:p>
        </w:tc>
        <w:tc>
          <w:tcPr>
            <w:tcW w:w="0" w:type="auto"/>
            <w:tcBorders>
              <w:top w:val="nil"/>
              <w:left w:val="nil"/>
              <w:bottom w:val="nil"/>
              <w:right w:val="nil"/>
            </w:tcBorders>
            <w:shd w:val="clear" w:color="auto" w:fill="auto"/>
            <w:vAlign w:val="bottom"/>
            <w:tcPrChange w:id="4810" w:author="Owen, David (Trade)" w:date="2019-06-18T16:03: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D386D3F" w14:textId="375A7F6C" w:rsidR="005A57BF" w:rsidRDefault="005A57BF" w:rsidP="005A57BF">
            <w:pPr>
              <w:pStyle w:val="NormalinTable"/>
              <w:tabs>
                <w:tab w:val="left" w:pos="1250"/>
              </w:tabs>
            </w:pPr>
            <w:ins w:id="4811" w:author="Owen, David (Trade)" w:date="2019-06-18T16:03:00Z">
              <w:r>
                <w:rPr>
                  <w:szCs w:val="16"/>
                </w:rPr>
                <w:t>To 31/12/19: 5.1% + 81.5 €/100 Kg/net</w:t>
              </w:r>
              <w:r>
                <w:rPr>
                  <w:szCs w:val="16"/>
                </w:rPr>
                <w:br/>
                <w:t>1/1/20 to 31/12/20: 4.1% + 65.2 €/100 Kg/net</w:t>
              </w:r>
              <w:r>
                <w:rPr>
                  <w:szCs w:val="16"/>
                </w:rPr>
                <w:br/>
                <w:t>1/1/21 to 31/12/21: 3.1% + 48.9 €/100 Kg/net</w:t>
              </w:r>
              <w:r>
                <w:rPr>
                  <w:szCs w:val="16"/>
                </w:rPr>
                <w:br/>
                <w:t>1/1/22 to 31/12/22: 2% + 32.6 €/100 Kg/net</w:t>
              </w:r>
              <w:r>
                <w:rPr>
                  <w:szCs w:val="16"/>
                </w:rPr>
                <w:br/>
                <w:t>1/1/23 to 31/12/23: 1% + 16.3 €/100 Kg/net</w:t>
              </w:r>
              <w:r>
                <w:rPr>
                  <w:szCs w:val="16"/>
                </w:rPr>
                <w:br/>
                <w:t>From 1/1/24: 0.00%</w:t>
              </w:r>
            </w:ins>
            <w:ins w:id="4812" w:author="David Owen" w:date="2019-06-18T14:44:00Z">
              <w:del w:id="4813" w:author="Owen, David (Trade)" w:date="2019-06-18T16:03:00Z">
                <w:r w:rsidDel="00FB5B37">
                  <w:delText xml:space="preserve">To 31/12/19: </w:delText>
                </w:r>
              </w:del>
            </w:ins>
            <w:del w:id="4814" w:author="Owen, David (Trade)" w:date="2019-06-18T16:03:00Z">
              <w:r w:rsidDel="00FB5B37">
                <w:delText>5.10% + 81.500 € / 100 kg</w:delText>
              </w:r>
            </w:del>
          </w:p>
        </w:tc>
      </w:tr>
      <w:tr w:rsidR="005A57BF" w14:paraId="2D2761B6" w14:textId="77777777" w:rsidTr="00FC0611">
        <w:tblPrEx>
          <w:tblW w:w="5000" w:type="pct"/>
          <w:tblLook w:val="0620" w:firstRow="1" w:lastRow="0" w:firstColumn="0" w:lastColumn="0" w:noHBand="1" w:noVBand="1"/>
          <w:tblPrExChange w:id="4815" w:author="Owen, David (Trade)" w:date="2019-06-18T16:03:00Z">
            <w:tblPrEx>
              <w:tblW w:w="5000" w:type="pct"/>
              <w:tblLook w:val="0620" w:firstRow="1" w:lastRow="0" w:firstColumn="0" w:lastColumn="0" w:noHBand="1" w:noVBand="1"/>
            </w:tblPrEx>
          </w:tblPrExChange>
        </w:tblPrEx>
        <w:trPr>
          <w:cantSplit/>
          <w:trPrChange w:id="4816" w:author="Owen, David (Trade)" w:date="2019-06-18T16:03:00Z">
            <w:trPr>
              <w:cantSplit/>
            </w:trPr>
          </w:trPrChange>
        </w:trPr>
        <w:tc>
          <w:tcPr>
            <w:tcW w:w="0" w:type="auto"/>
            <w:tcBorders>
              <w:top w:val="single" w:sz="4" w:space="0" w:color="A6A6A6" w:themeColor="background1" w:themeShade="A6"/>
              <w:right w:val="single" w:sz="4" w:space="0" w:color="000000" w:themeColor="text1"/>
            </w:tcBorders>
            <w:tcPrChange w:id="4817" w:author="Owen, David (Trade)" w:date="2019-06-18T16:03:00Z">
              <w:tcPr>
                <w:tcW w:w="0" w:type="auto"/>
                <w:tcBorders>
                  <w:top w:val="single" w:sz="4" w:space="0" w:color="A6A6A6" w:themeColor="background1" w:themeShade="A6"/>
                  <w:right w:val="single" w:sz="4" w:space="0" w:color="000000" w:themeColor="text1"/>
                </w:tcBorders>
              </w:tcPr>
            </w:tcPrChange>
          </w:tcPr>
          <w:p w14:paraId="01348398" w14:textId="77777777" w:rsidR="005A57BF" w:rsidRDefault="005A57BF" w:rsidP="005A57BF">
            <w:pPr>
              <w:pStyle w:val="NormalinTable"/>
            </w:pPr>
            <w:r>
              <w:rPr>
                <w:b/>
              </w:rPr>
              <w:t>0403105900</w:t>
            </w:r>
          </w:p>
        </w:tc>
        <w:tc>
          <w:tcPr>
            <w:tcW w:w="0" w:type="auto"/>
            <w:tcBorders>
              <w:top w:val="nil"/>
              <w:left w:val="nil"/>
              <w:bottom w:val="nil"/>
              <w:right w:val="nil"/>
            </w:tcBorders>
            <w:shd w:val="clear" w:color="auto" w:fill="auto"/>
            <w:vAlign w:val="bottom"/>
            <w:tcPrChange w:id="4818" w:author="Owen, David (Trade)" w:date="2019-06-18T16:03: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6A904BB" w14:textId="73314F5B" w:rsidR="005A57BF" w:rsidRDefault="005A57BF" w:rsidP="005A57BF">
            <w:pPr>
              <w:pStyle w:val="NormalinTable"/>
              <w:tabs>
                <w:tab w:val="left" w:pos="1250"/>
              </w:tabs>
            </w:pPr>
            <w:ins w:id="4819" w:author="Owen, David (Trade)" w:date="2019-06-18T16:03:00Z">
              <w:r>
                <w:rPr>
                  <w:szCs w:val="16"/>
                </w:rPr>
                <w:t>To 31/12/19: 5.1% + 105.5 €/100 Kg/net</w:t>
              </w:r>
              <w:r>
                <w:rPr>
                  <w:szCs w:val="16"/>
                </w:rPr>
                <w:br/>
                <w:t>1/1/20 to 31/12/20: 4.1% + 84.4 €/100 Kg/net</w:t>
              </w:r>
              <w:r>
                <w:rPr>
                  <w:szCs w:val="16"/>
                </w:rPr>
                <w:br/>
                <w:t>1/1/21 to 31/12/21: 3.1% + 63.3 €/100 Kg/net</w:t>
              </w:r>
              <w:r>
                <w:rPr>
                  <w:szCs w:val="16"/>
                </w:rPr>
                <w:br/>
                <w:t>1/1/22 to 31/12/22: 2% + 42.2 €/100 Kg/net</w:t>
              </w:r>
              <w:r>
                <w:rPr>
                  <w:szCs w:val="16"/>
                </w:rPr>
                <w:br/>
                <w:t>1/1/23 to 31/12/23: 1% + 21.1 €/100 Kg/net</w:t>
              </w:r>
              <w:r>
                <w:rPr>
                  <w:szCs w:val="16"/>
                </w:rPr>
                <w:br/>
                <w:t>From 1/1/24: 0.00%</w:t>
              </w:r>
            </w:ins>
            <w:ins w:id="4820" w:author="David Owen" w:date="2019-06-18T14:44:00Z">
              <w:del w:id="4821" w:author="Owen, David (Trade)" w:date="2019-06-18T16:03:00Z">
                <w:r w:rsidDel="00FB5B37">
                  <w:delText xml:space="preserve">To 31/12/19: </w:delText>
                </w:r>
              </w:del>
            </w:ins>
            <w:del w:id="4822" w:author="Owen, David (Trade)" w:date="2019-06-18T16:03:00Z">
              <w:r w:rsidDel="00FB5B37">
                <w:delText>5.10% + 105.500 € / 100 kg</w:delText>
              </w:r>
            </w:del>
          </w:p>
        </w:tc>
      </w:tr>
      <w:tr w:rsidR="005A57BF" w14:paraId="131E1D75" w14:textId="77777777" w:rsidTr="00FC0611">
        <w:tblPrEx>
          <w:tblW w:w="5000" w:type="pct"/>
          <w:tblLook w:val="0620" w:firstRow="1" w:lastRow="0" w:firstColumn="0" w:lastColumn="0" w:noHBand="1" w:noVBand="1"/>
          <w:tblPrExChange w:id="4823" w:author="Owen, David (Trade)" w:date="2019-06-18T16:03:00Z">
            <w:tblPrEx>
              <w:tblW w:w="5000" w:type="pct"/>
              <w:tblLook w:val="0620" w:firstRow="1" w:lastRow="0" w:firstColumn="0" w:lastColumn="0" w:noHBand="1" w:noVBand="1"/>
            </w:tblPrEx>
          </w:tblPrExChange>
        </w:tblPrEx>
        <w:trPr>
          <w:cantSplit/>
          <w:trPrChange w:id="4824" w:author="Owen, David (Trade)" w:date="2019-06-18T16:03:00Z">
            <w:trPr>
              <w:cantSplit/>
            </w:trPr>
          </w:trPrChange>
        </w:trPr>
        <w:tc>
          <w:tcPr>
            <w:tcW w:w="0" w:type="auto"/>
            <w:tcBorders>
              <w:top w:val="single" w:sz="4" w:space="0" w:color="A6A6A6" w:themeColor="background1" w:themeShade="A6"/>
              <w:right w:val="single" w:sz="4" w:space="0" w:color="000000" w:themeColor="text1"/>
            </w:tcBorders>
            <w:tcPrChange w:id="4825" w:author="Owen, David (Trade)" w:date="2019-06-18T16:03:00Z">
              <w:tcPr>
                <w:tcW w:w="0" w:type="auto"/>
                <w:tcBorders>
                  <w:top w:val="single" w:sz="4" w:space="0" w:color="A6A6A6" w:themeColor="background1" w:themeShade="A6"/>
                  <w:right w:val="single" w:sz="4" w:space="0" w:color="000000" w:themeColor="text1"/>
                </w:tcBorders>
              </w:tcPr>
            </w:tcPrChange>
          </w:tcPr>
          <w:p w14:paraId="5ADC5802" w14:textId="77777777" w:rsidR="005A57BF" w:rsidRDefault="005A57BF" w:rsidP="005A57BF">
            <w:pPr>
              <w:pStyle w:val="NormalinTable"/>
            </w:pPr>
            <w:r>
              <w:rPr>
                <w:b/>
              </w:rPr>
              <w:t>0403109100</w:t>
            </w:r>
          </w:p>
        </w:tc>
        <w:tc>
          <w:tcPr>
            <w:tcW w:w="0" w:type="auto"/>
            <w:tcBorders>
              <w:top w:val="nil"/>
              <w:left w:val="nil"/>
              <w:bottom w:val="nil"/>
              <w:right w:val="nil"/>
            </w:tcBorders>
            <w:shd w:val="clear" w:color="auto" w:fill="auto"/>
            <w:vAlign w:val="bottom"/>
            <w:tcPrChange w:id="4826" w:author="Owen, David (Trade)" w:date="2019-06-18T16:03: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2293D36" w14:textId="6D017C3B" w:rsidR="005A57BF" w:rsidRDefault="005A57BF" w:rsidP="005A57BF">
            <w:pPr>
              <w:pStyle w:val="NormalinTable"/>
              <w:tabs>
                <w:tab w:val="left" w:pos="1250"/>
              </w:tabs>
            </w:pPr>
            <w:ins w:id="4827" w:author="Owen, David (Trade)" w:date="2019-06-18T16:03:00Z">
              <w:r>
                <w:rPr>
                  <w:szCs w:val="16"/>
                </w:rPr>
                <w:t>To 31/12/19: 5.1% + 7.7 €/100 Kg/net</w:t>
              </w:r>
              <w:r>
                <w:rPr>
                  <w:szCs w:val="16"/>
                </w:rPr>
                <w:br/>
                <w:t>1/1/20 to 31/12/20: 4.1% + 6.2 €/100 Kg/net</w:t>
              </w:r>
              <w:r>
                <w:rPr>
                  <w:szCs w:val="16"/>
                </w:rPr>
                <w:br/>
                <w:t>1/1/21 to 31/12/21: 3.1% + 4.6 €/100 Kg/net</w:t>
              </w:r>
              <w:r>
                <w:rPr>
                  <w:szCs w:val="16"/>
                </w:rPr>
                <w:br/>
                <w:t>1/1/22 to 31/12/22: 2% + 3.1 €/100 Kg/net</w:t>
              </w:r>
              <w:r>
                <w:rPr>
                  <w:szCs w:val="16"/>
                </w:rPr>
                <w:br/>
                <w:t>1/1/23 to 31/12/23: 1% + 1.5 €/100 Kg/net</w:t>
              </w:r>
              <w:r>
                <w:rPr>
                  <w:szCs w:val="16"/>
                </w:rPr>
                <w:br/>
                <w:t>From 1/1/24: 0.00%</w:t>
              </w:r>
            </w:ins>
            <w:ins w:id="4828" w:author="David Owen" w:date="2019-06-18T14:44:00Z">
              <w:del w:id="4829" w:author="Owen, David (Trade)" w:date="2019-06-18T16:03:00Z">
                <w:r w:rsidDel="00FB5B37">
                  <w:delText xml:space="preserve">To 31/12/19: </w:delText>
                </w:r>
              </w:del>
            </w:ins>
            <w:del w:id="4830" w:author="Owen, David (Trade)" w:date="2019-06-18T16:03:00Z">
              <w:r w:rsidDel="00FB5B37">
                <w:delText>5.10% + 7.700 € / 100 kg</w:delText>
              </w:r>
            </w:del>
          </w:p>
        </w:tc>
      </w:tr>
      <w:tr w:rsidR="005A57BF" w14:paraId="08CAB000" w14:textId="77777777" w:rsidTr="00FC0611">
        <w:tblPrEx>
          <w:tblW w:w="5000" w:type="pct"/>
          <w:tblLook w:val="0620" w:firstRow="1" w:lastRow="0" w:firstColumn="0" w:lastColumn="0" w:noHBand="1" w:noVBand="1"/>
          <w:tblPrExChange w:id="4831" w:author="Owen, David (Trade)" w:date="2019-06-18T16:03:00Z">
            <w:tblPrEx>
              <w:tblW w:w="5000" w:type="pct"/>
              <w:tblLook w:val="0620" w:firstRow="1" w:lastRow="0" w:firstColumn="0" w:lastColumn="0" w:noHBand="1" w:noVBand="1"/>
            </w:tblPrEx>
          </w:tblPrExChange>
        </w:tblPrEx>
        <w:trPr>
          <w:cantSplit/>
          <w:trPrChange w:id="4832" w:author="Owen, David (Trade)" w:date="2019-06-18T16:03:00Z">
            <w:trPr>
              <w:cantSplit/>
            </w:trPr>
          </w:trPrChange>
        </w:trPr>
        <w:tc>
          <w:tcPr>
            <w:tcW w:w="0" w:type="auto"/>
            <w:tcBorders>
              <w:top w:val="single" w:sz="4" w:space="0" w:color="A6A6A6" w:themeColor="background1" w:themeShade="A6"/>
              <w:right w:val="single" w:sz="4" w:space="0" w:color="000000" w:themeColor="text1"/>
            </w:tcBorders>
            <w:tcPrChange w:id="4833" w:author="Owen, David (Trade)" w:date="2019-06-18T16:03:00Z">
              <w:tcPr>
                <w:tcW w:w="0" w:type="auto"/>
                <w:tcBorders>
                  <w:top w:val="single" w:sz="4" w:space="0" w:color="A6A6A6" w:themeColor="background1" w:themeShade="A6"/>
                  <w:right w:val="single" w:sz="4" w:space="0" w:color="000000" w:themeColor="text1"/>
                </w:tcBorders>
              </w:tcPr>
            </w:tcPrChange>
          </w:tcPr>
          <w:p w14:paraId="055CC702" w14:textId="77777777" w:rsidR="005A57BF" w:rsidRDefault="005A57BF" w:rsidP="005A57BF">
            <w:pPr>
              <w:pStyle w:val="NormalinTable"/>
            </w:pPr>
            <w:r>
              <w:rPr>
                <w:b/>
              </w:rPr>
              <w:t>0403109300</w:t>
            </w:r>
          </w:p>
        </w:tc>
        <w:tc>
          <w:tcPr>
            <w:tcW w:w="0" w:type="auto"/>
            <w:tcBorders>
              <w:top w:val="nil"/>
              <w:left w:val="nil"/>
              <w:bottom w:val="nil"/>
              <w:right w:val="nil"/>
            </w:tcBorders>
            <w:shd w:val="clear" w:color="auto" w:fill="auto"/>
            <w:vAlign w:val="bottom"/>
            <w:tcPrChange w:id="4834" w:author="Owen, David (Trade)" w:date="2019-06-18T16:03: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34B3F5D" w14:textId="5FD86E92" w:rsidR="005A57BF" w:rsidRDefault="005A57BF" w:rsidP="005A57BF">
            <w:pPr>
              <w:pStyle w:val="NormalinTable"/>
              <w:tabs>
                <w:tab w:val="left" w:pos="1250"/>
              </w:tabs>
            </w:pPr>
            <w:ins w:id="4835" w:author="Owen, David (Trade)" w:date="2019-06-18T16:03:00Z">
              <w:r>
                <w:rPr>
                  <w:szCs w:val="16"/>
                </w:rPr>
                <w:t>To 31/12/19: 5.1% + 10.6 €/100 Kg/net</w:t>
              </w:r>
              <w:r>
                <w:rPr>
                  <w:szCs w:val="16"/>
                </w:rPr>
                <w:br/>
                <w:t>1/1/20 to 31/12/20: 4.1% + 8.5 €/100 Kg/net</w:t>
              </w:r>
              <w:r>
                <w:rPr>
                  <w:szCs w:val="16"/>
                </w:rPr>
                <w:br/>
                <w:t>1/1/21 to 31/12/21: 3.1% + 6.4 €/100 Kg/net</w:t>
              </w:r>
              <w:r>
                <w:rPr>
                  <w:szCs w:val="16"/>
                </w:rPr>
                <w:br/>
                <w:t>1/1/22 to 31/12/22: 2% + 4.2 €/100 Kg/net</w:t>
              </w:r>
              <w:r>
                <w:rPr>
                  <w:szCs w:val="16"/>
                </w:rPr>
                <w:br/>
                <w:t>1/1/23 to 31/12/23: 1% + 2.1 €/100 Kg/net</w:t>
              </w:r>
              <w:r>
                <w:rPr>
                  <w:szCs w:val="16"/>
                </w:rPr>
                <w:br/>
                <w:t>From 1/1/24: 0.00%</w:t>
              </w:r>
            </w:ins>
            <w:ins w:id="4836" w:author="David Owen" w:date="2019-06-18T14:44:00Z">
              <w:del w:id="4837" w:author="Owen, David (Trade)" w:date="2019-06-18T16:03:00Z">
                <w:r w:rsidDel="00FB5B37">
                  <w:delText xml:space="preserve">To 31/12/19: </w:delText>
                </w:r>
              </w:del>
            </w:ins>
            <w:del w:id="4838" w:author="Owen, David (Trade)" w:date="2019-06-18T16:03:00Z">
              <w:r w:rsidDel="00FB5B37">
                <w:delText>5.10% + 10.600 € / 100 kg</w:delText>
              </w:r>
            </w:del>
          </w:p>
        </w:tc>
      </w:tr>
      <w:tr w:rsidR="005A57BF" w14:paraId="3549B3DA" w14:textId="77777777" w:rsidTr="00FC0611">
        <w:tblPrEx>
          <w:tblW w:w="5000" w:type="pct"/>
          <w:tblLook w:val="0620" w:firstRow="1" w:lastRow="0" w:firstColumn="0" w:lastColumn="0" w:noHBand="1" w:noVBand="1"/>
          <w:tblPrExChange w:id="4839" w:author="Owen, David (Trade)" w:date="2019-06-18T16:03:00Z">
            <w:tblPrEx>
              <w:tblW w:w="5000" w:type="pct"/>
              <w:tblLook w:val="0620" w:firstRow="1" w:lastRow="0" w:firstColumn="0" w:lastColumn="0" w:noHBand="1" w:noVBand="1"/>
            </w:tblPrEx>
          </w:tblPrExChange>
        </w:tblPrEx>
        <w:trPr>
          <w:cantSplit/>
          <w:trPrChange w:id="4840" w:author="Owen, David (Trade)" w:date="2019-06-18T16:03:00Z">
            <w:trPr>
              <w:cantSplit/>
            </w:trPr>
          </w:trPrChange>
        </w:trPr>
        <w:tc>
          <w:tcPr>
            <w:tcW w:w="0" w:type="auto"/>
            <w:tcBorders>
              <w:top w:val="single" w:sz="4" w:space="0" w:color="A6A6A6" w:themeColor="background1" w:themeShade="A6"/>
              <w:right w:val="single" w:sz="4" w:space="0" w:color="000000" w:themeColor="text1"/>
            </w:tcBorders>
            <w:tcPrChange w:id="4841" w:author="Owen, David (Trade)" w:date="2019-06-18T16:03:00Z">
              <w:tcPr>
                <w:tcW w:w="0" w:type="auto"/>
                <w:tcBorders>
                  <w:top w:val="single" w:sz="4" w:space="0" w:color="A6A6A6" w:themeColor="background1" w:themeShade="A6"/>
                  <w:right w:val="single" w:sz="4" w:space="0" w:color="000000" w:themeColor="text1"/>
                </w:tcBorders>
              </w:tcPr>
            </w:tcPrChange>
          </w:tcPr>
          <w:p w14:paraId="62CEA1FA" w14:textId="77777777" w:rsidR="005A57BF" w:rsidRDefault="005A57BF" w:rsidP="005A57BF">
            <w:pPr>
              <w:pStyle w:val="NormalinTable"/>
            </w:pPr>
            <w:r>
              <w:rPr>
                <w:b/>
              </w:rPr>
              <w:t>0403109900</w:t>
            </w:r>
          </w:p>
        </w:tc>
        <w:tc>
          <w:tcPr>
            <w:tcW w:w="0" w:type="auto"/>
            <w:tcBorders>
              <w:top w:val="nil"/>
              <w:left w:val="nil"/>
              <w:bottom w:val="nil"/>
              <w:right w:val="nil"/>
            </w:tcBorders>
            <w:shd w:val="clear" w:color="auto" w:fill="auto"/>
            <w:vAlign w:val="bottom"/>
            <w:tcPrChange w:id="4842" w:author="Owen, David (Trade)" w:date="2019-06-18T16:03: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C28D395" w14:textId="69162C3E" w:rsidR="005A57BF" w:rsidRDefault="005A57BF" w:rsidP="005A57BF">
            <w:pPr>
              <w:pStyle w:val="NormalinTable"/>
              <w:tabs>
                <w:tab w:val="left" w:pos="1250"/>
              </w:tabs>
            </w:pPr>
            <w:ins w:id="4843" w:author="Owen, David (Trade)" w:date="2019-06-18T16:03:00Z">
              <w:r>
                <w:rPr>
                  <w:szCs w:val="16"/>
                </w:rPr>
                <w:t>To 31/12/19: 5.1% + 16.6 €/100 Kg/net</w:t>
              </w:r>
              <w:r>
                <w:rPr>
                  <w:szCs w:val="16"/>
                </w:rPr>
                <w:br/>
                <w:t>1/1/20 to 31/12/20: 4.1% + 13.3 €/100 Kg/net</w:t>
              </w:r>
              <w:r>
                <w:rPr>
                  <w:szCs w:val="16"/>
                </w:rPr>
                <w:br/>
                <w:t>1/1/21 to 31/12/21: 3.1% + 9.9 €/100 Kg/net</w:t>
              </w:r>
              <w:r>
                <w:rPr>
                  <w:szCs w:val="16"/>
                </w:rPr>
                <w:br/>
                <w:t>1/1/22 to 31/12/22: 2% + 6.6 €/100 Kg/net</w:t>
              </w:r>
              <w:r>
                <w:rPr>
                  <w:szCs w:val="16"/>
                </w:rPr>
                <w:br/>
                <w:t>1/1/23 to 31/12/23: 1% + 3.3 €/100 Kg/net</w:t>
              </w:r>
              <w:r>
                <w:rPr>
                  <w:szCs w:val="16"/>
                </w:rPr>
                <w:br/>
                <w:t>From 1/1/24: 0.00%</w:t>
              </w:r>
            </w:ins>
            <w:ins w:id="4844" w:author="David Owen" w:date="2019-06-18T14:44:00Z">
              <w:del w:id="4845" w:author="Owen, David (Trade)" w:date="2019-06-18T16:03:00Z">
                <w:r w:rsidDel="00FB5B37">
                  <w:delText xml:space="preserve">To 31/12/19: </w:delText>
                </w:r>
              </w:del>
            </w:ins>
            <w:del w:id="4846" w:author="Owen, David (Trade)" w:date="2019-06-18T16:03:00Z">
              <w:r w:rsidDel="00FB5B37">
                <w:delText>5.10% + 16.600 € / 100 kg</w:delText>
              </w:r>
            </w:del>
          </w:p>
        </w:tc>
      </w:tr>
      <w:tr w:rsidR="007B5E17" w14:paraId="05A5AAD3" w14:textId="77777777" w:rsidTr="00FC0611">
        <w:tblPrEx>
          <w:tblW w:w="5000" w:type="pct"/>
          <w:tblLook w:val="0620" w:firstRow="1" w:lastRow="0" w:firstColumn="0" w:lastColumn="0" w:noHBand="1" w:noVBand="1"/>
          <w:tblPrExChange w:id="4847" w:author="Owen, David (Trade)" w:date="2019-06-18T16:03:00Z">
            <w:tblPrEx>
              <w:tblW w:w="5000" w:type="pct"/>
              <w:tblLook w:val="0620" w:firstRow="1" w:lastRow="0" w:firstColumn="0" w:lastColumn="0" w:noHBand="1" w:noVBand="1"/>
            </w:tblPrEx>
          </w:tblPrExChange>
        </w:tblPrEx>
        <w:trPr>
          <w:cantSplit/>
          <w:trPrChange w:id="4848" w:author="Owen, David (Trade)" w:date="2019-06-18T16:03:00Z">
            <w:trPr>
              <w:cantSplit/>
            </w:trPr>
          </w:trPrChange>
        </w:trPr>
        <w:tc>
          <w:tcPr>
            <w:tcW w:w="0" w:type="auto"/>
            <w:tcBorders>
              <w:top w:val="single" w:sz="4" w:space="0" w:color="A6A6A6" w:themeColor="background1" w:themeShade="A6"/>
              <w:right w:val="single" w:sz="4" w:space="0" w:color="000000" w:themeColor="text1"/>
            </w:tcBorders>
            <w:tcPrChange w:id="4849" w:author="Owen, David (Trade)" w:date="2019-06-18T16:03:00Z">
              <w:tcPr>
                <w:tcW w:w="0" w:type="auto"/>
                <w:tcBorders>
                  <w:top w:val="single" w:sz="4" w:space="0" w:color="A6A6A6" w:themeColor="background1" w:themeShade="A6"/>
                  <w:right w:val="single" w:sz="4" w:space="0" w:color="000000" w:themeColor="text1"/>
                </w:tcBorders>
              </w:tcPr>
            </w:tcPrChange>
          </w:tcPr>
          <w:p w14:paraId="678578ED" w14:textId="77777777" w:rsidR="007B5E17" w:rsidRDefault="007B5E17" w:rsidP="007B5E17">
            <w:pPr>
              <w:pStyle w:val="NormalinTable"/>
            </w:pPr>
            <w:r>
              <w:rPr>
                <w:b/>
              </w:rPr>
              <w:t>0403901100</w:t>
            </w:r>
          </w:p>
        </w:tc>
        <w:tc>
          <w:tcPr>
            <w:tcW w:w="0" w:type="auto"/>
            <w:tcBorders>
              <w:top w:val="nil"/>
              <w:left w:val="nil"/>
              <w:bottom w:val="nil"/>
              <w:right w:val="nil"/>
            </w:tcBorders>
            <w:shd w:val="clear" w:color="auto" w:fill="auto"/>
            <w:vAlign w:val="bottom"/>
            <w:tcPrChange w:id="4850" w:author="Owen, David (Trade)" w:date="2019-06-18T16:03: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67D07EC" w14:textId="2B53A1CD" w:rsidR="007B5E17" w:rsidRDefault="007B5E17" w:rsidP="007B5E17">
            <w:pPr>
              <w:pStyle w:val="NormalinTable"/>
              <w:tabs>
                <w:tab w:val="left" w:pos="1250"/>
              </w:tabs>
            </w:pPr>
            <w:ins w:id="4851" w:author="Owen, David (Trade)" w:date="2019-06-18T16:03:00Z">
              <w:r>
                <w:rPr>
                  <w:szCs w:val="16"/>
                </w:rPr>
                <w:t>To 31/12/19: 62.7 €/100 Kg/net</w:t>
              </w:r>
              <w:r>
                <w:rPr>
                  <w:szCs w:val="16"/>
                </w:rPr>
                <w:br/>
                <w:t>1/1/20 to 31/12/20: 50.2 €/100 Kg/net</w:t>
              </w:r>
              <w:r>
                <w:rPr>
                  <w:szCs w:val="16"/>
                </w:rPr>
                <w:br/>
                <w:t>1/1/21 to 31/12/21: 37.6 €/100 Kg/net</w:t>
              </w:r>
              <w:r>
                <w:rPr>
                  <w:szCs w:val="16"/>
                </w:rPr>
                <w:br/>
                <w:t>1/1/22 to 31/12/22: 25.1 €/100 Kg/net</w:t>
              </w:r>
              <w:r>
                <w:rPr>
                  <w:szCs w:val="16"/>
                </w:rPr>
                <w:br/>
                <w:t>1/1/23 to 31/12/23: 12.5 €/100 Kg/net</w:t>
              </w:r>
              <w:r>
                <w:rPr>
                  <w:szCs w:val="16"/>
                </w:rPr>
                <w:br/>
                <w:t>From 1/1/24: 0.00%</w:t>
              </w:r>
            </w:ins>
            <w:ins w:id="4852" w:author="David Owen" w:date="2019-06-18T14:44:00Z">
              <w:del w:id="4853" w:author="Owen, David (Trade)" w:date="2019-06-18T16:03:00Z">
                <w:r w:rsidDel="00E70F60">
                  <w:delText xml:space="preserve">To 31/12/19: </w:delText>
                </w:r>
              </w:del>
            </w:ins>
            <w:del w:id="4854" w:author="Owen, David (Trade)" w:date="2019-06-18T16:03:00Z">
              <w:r w:rsidDel="00E70F60">
                <w:delText>62.700 € / 100 kg</w:delText>
              </w:r>
            </w:del>
          </w:p>
        </w:tc>
      </w:tr>
      <w:tr w:rsidR="007B5E17" w14:paraId="20169032" w14:textId="77777777" w:rsidTr="00FC0611">
        <w:tblPrEx>
          <w:tblW w:w="5000" w:type="pct"/>
          <w:tblLook w:val="0620" w:firstRow="1" w:lastRow="0" w:firstColumn="0" w:lastColumn="0" w:noHBand="1" w:noVBand="1"/>
          <w:tblPrExChange w:id="4855" w:author="Owen, David (Trade)" w:date="2019-06-18T16:03:00Z">
            <w:tblPrEx>
              <w:tblW w:w="5000" w:type="pct"/>
              <w:tblLook w:val="0620" w:firstRow="1" w:lastRow="0" w:firstColumn="0" w:lastColumn="0" w:noHBand="1" w:noVBand="1"/>
            </w:tblPrEx>
          </w:tblPrExChange>
        </w:tblPrEx>
        <w:trPr>
          <w:cantSplit/>
          <w:trPrChange w:id="4856" w:author="Owen, David (Trade)" w:date="2019-06-18T16:03:00Z">
            <w:trPr>
              <w:cantSplit/>
            </w:trPr>
          </w:trPrChange>
        </w:trPr>
        <w:tc>
          <w:tcPr>
            <w:tcW w:w="0" w:type="auto"/>
            <w:tcBorders>
              <w:top w:val="single" w:sz="4" w:space="0" w:color="A6A6A6" w:themeColor="background1" w:themeShade="A6"/>
              <w:right w:val="single" w:sz="4" w:space="0" w:color="000000" w:themeColor="text1"/>
            </w:tcBorders>
            <w:tcPrChange w:id="4857" w:author="Owen, David (Trade)" w:date="2019-06-18T16:03:00Z">
              <w:tcPr>
                <w:tcW w:w="0" w:type="auto"/>
                <w:tcBorders>
                  <w:top w:val="single" w:sz="4" w:space="0" w:color="A6A6A6" w:themeColor="background1" w:themeShade="A6"/>
                  <w:right w:val="single" w:sz="4" w:space="0" w:color="000000" w:themeColor="text1"/>
                </w:tcBorders>
              </w:tcPr>
            </w:tcPrChange>
          </w:tcPr>
          <w:p w14:paraId="3F971C12" w14:textId="77777777" w:rsidR="007B5E17" w:rsidRDefault="007B5E17" w:rsidP="007B5E17">
            <w:pPr>
              <w:pStyle w:val="NormalinTable"/>
            </w:pPr>
            <w:r>
              <w:rPr>
                <w:b/>
              </w:rPr>
              <w:t>0403901300</w:t>
            </w:r>
          </w:p>
        </w:tc>
        <w:tc>
          <w:tcPr>
            <w:tcW w:w="0" w:type="auto"/>
            <w:tcBorders>
              <w:top w:val="nil"/>
              <w:left w:val="nil"/>
              <w:bottom w:val="nil"/>
              <w:right w:val="nil"/>
            </w:tcBorders>
            <w:shd w:val="clear" w:color="auto" w:fill="auto"/>
            <w:vAlign w:val="bottom"/>
            <w:tcPrChange w:id="4858" w:author="Owen, David (Trade)" w:date="2019-06-18T16:03: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31CB9F4" w14:textId="731086BF" w:rsidR="007B5E17" w:rsidRDefault="007B5E17" w:rsidP="007B5E17">
            <w:pPr>
              <w:pStyle w:val="NormalinTable"/>
              <w:tabs>
                <w:tab w:val="left" w:pos="1250"/>
              </w:tabs>
            </w:pPr>
            <w:ins w:id="4859" w:author="Owen, David (Trade)" w:date="2019-06-18T16:03:00Z">
              <w:r>
                <w:rPr>
                  <w:szCs w:val="16"/>
                </w:rPr>
                <w:t>To 31/12/19: 84.8 €/100 Kg/net</w:t>
              </w:r>
              <w:r>
                <w:rPr>
                  <w:szCs w:val="16"/>
                </w:rPr>
                <w:br/>
                <w:t>1/1/20 to 31/12/20: 67.8 €/100 Kg/net</w:t>
              </w:r>
              <w:r>
                <w:rPr>
                  <w:szCs w:val="16"/>
                </w:rPr>
                <w:br/>
                <w:t>1/1/21 to 31/12/21: 50.8 €/100 Kg/net</w:t>
              </w:r>
              <w:r>
                <w:rPr>
                  <w:szCs w:val="16"/>
                </w:rPr>
                <w:br/>
                <w:t>1/1/22 to 31/12/22: 33.9 €/100 Kg/net</w:t>
              </w:r>
              <w:r>
                <w:rPr>
                  <w:szCs w:val="16"/>
                </w:rPr>
                <w:br/>
                <w:t>1/1/23 to 31/12/23: 16.9 €/100 Kg/net</w:t>
              </w:r>
              <w:r>
                <w:rPr>
                  <w:szCs w:val="16"/>
                </w:rPr>
                <w:br/>
                <w:t>From 1/1/24: 0.00%</w:t>
              </w:r>
            </w:ins>
            <w:ins w:id="4860" w:author="David Owen" w:date="2019-06-18T14:44:00Z">
              <w:del w:id="4861" w:author="Owen, David (Trade)" w:date="2019-06-18T16:03:00Z">
                <w:r w:rsidDel="00E70F60">
                  <w:delText xml:space="preserve">To 31/12/19: </w:delText>
                </w:r>
              </w:del>
            </w:ins>
            <w:del w:id="4862" w:author="Owen, David (Trade)" w:date="2019-06-18T16:03:00Z">
              <w:r w:rsidDel="00E70F60">
                <w:delText>84.800 € / 100 kg</w:delText>
              </w:r>
            </w:del>
          </w:p>
        </w:tc>
      </w:tr>
      <w:tr w:rsidR="007B5E17" w14:paraId="38C787A4" w14:textId="77777777" w:rsidTr="00FC0611">
        <w:tblPrEx>
          <w:tblW w:w="5000" w:type="pct"/>
          <w:tblLook w:val="0620" w:firstRow="1" w:lastRow="0" w:firstColumn="0" w:lastColumn="0" w:noHBand="1" w:noVBand="1"/>
          <w:tblPrExChange w:id="4863" w:author="Owen, David (Trade)" w:date="2019-06-18T16:03:00Z">
            <w:tblPrEx>
              <w:tblW w:w="5000" w:type="pct"/>
              <w:tblLook w:val="0620" w:firstRow="1" w:lastRow="0" w:firstColumn="0" w:lastColumn="0" w:noHBand="1" w:noVBand="1"/>
            </w:tblPrEx>
          </w:tblPrExChange>
        </w:tblPrEx>
        <w:trPr>
          <w:cantSplit/>
          <w:trPrChange w:id="4864" w:author="Owen, David (Trade)" w:date="2019-06-18T16:03:00Z">
            <w:trPr>
              <w:cantSplit/>
            </w:trPr>
          </w:trPrChange>
        </w:trPr>
        <w:tc>
          <w:tcPr>
            <w:tcW w:w="0" w:type="auto"/>
            <w:tcBorders>
              <w:top w:val="single" w:sz="4" w:space="0" w:color="A6A6A6" w:themeColor="background1" w:themeShade="A6"/>
              <w:right w:val="single" w:sz="4" w:space="0" w:color="000000" w:themeColor="text1"/>
            </w:tcBorders>
            <w:tcPrChange w:id="4865" w:author="Owen, David (Trade)" w:date="2019-06-18T16:03:00Z">
              <w:tcPr>
                <w:tcW w:w="0" w:type="auto"/>
                <w:tcBorders>
                  <w:top w:val="single" w:sz="4" w:space="0" w:color="A6A6A6" w:themeColor="background1" w:themeShade="A6"/>
                  <w:right w:val="single" w:sz="4" w:space="0" w:color="000000" w:themeColor="text1"/>
                </w:tcBorders>
              </w:tcPr>
            </w:tcPrChange>
          </w:tcPr>
          <w:p w14:paraId="1CA69DBE" w14:textId="77777777" w:rsidR="007B5E17" w:rsidRDefault="007B5E17" w:rsidP="007B5E17">
            <w:pPr>
              <w:pStyle w:val="NormalinTable"/>
            </w:pPr>
            <w:r>
              <w:rPr>
                <w:b/>
              </w:rPr>
              <w:t>0403901900</w:t>
            </w:r>
          </w:p>
        </w:tc>
        <w:tc>
          <w:tcPr>
            <w:tcW w:w="0" w:type="auto"/>
            <w:tcBorders>
              <w:top w:val="nil"/>
              <w:left w:val="nil"/>
              <w:bottom w:val="nil"/>
              <w:right w:val="nil"/>
            </w:tcBorders>
            <w:shd w:val="clear" w:color="auto" w:fill="auto"/>
            <w:vAlign w:val="bottom"/>
            <w:tcPrChange w:id="4866" w:author="Owen, David (Trade)" w:date="2019-06-18T16:03: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EFE31C1" w14:textId="47E14AB3" w:rsidR="007B5E17" w:rsidRDefault="007B5E17" w:rsidP="007B5E17">
            <w:pPr>
              <w:pStyle w:val="NormalinTable"/>
              <w:tabs>
                <w:tab w:val="left" w:pos="1250"/>
              </w:tabs>
            </w:pPr>
            <w:ins w:id="4867" w:author="Owen, David (Trade)" w:date="2019-06-18T16:03:00Z">
              <w:r>
                <w:rPr>
                  <w:szCs w:val="16"/>
                </w:rPr>
                <w:t>To 31/12/19: 104.5 €/100 Kg/net</w:t>
              </w:r>
              <w:r>
                <w:rPr>
                  <w:szCs w:val="16"/>
                </w:rPr>
                <w:br/>
                <w:t>1/1/20 to 31/12/20: 83.6 €/100 Kg/net</w:t>
              </w:r>
              <w:r>
                <w:rPr>
                  <w:szCs w:val="16"/>
                </w:rPr>
                <w:br/>
                <w:t>1/1/21 to 31/12/21: 62.7 €/100 Kg/net</w:t>
              </w:r>
              <w:r>
                <w:rPr>
                  <w:szCs w:val="16"/>
                </w:rPr>
                <w:br/>
                <w:t>1/1/22 to 31/12/22: 41.8 €/100 Kg/net</w:t>
              </w:r>
              <w:r>
                <w:rPr>
                  <w:szCs w:val="16"/>
                </w:rPr>
                <w:br/>
                <w:t>1/1/23 to 31/12/23: 20.9 €/100 Kg/net</w:t>
              </w:r>
              <w:r>
                <w:rPr>
                  <w:szCs w:val="16"/>
                </w:rPr>
                <w:br/>
                <w:t>From 1/1/24: 0.00%</w:t>
              </w:r>
            </w:ins>
            <w:ins w:id="4868" w:author="David Owen" w:date="2019-06-18T14:44:00Z">
              <w:del w:id="4869" w:author="Owen, David (Trade)" w:date="2019-06-18T16:03:00Z">
                <w:r w:rsidDel="00E70F60">
                  <w:delText xml:space="preserve">To 31/12/19: </w:delText>
                </w:r>
              </w:del>
            </w:ins>
            <w:del w:id="4870" w:author="Owen, David (Trade)" w:date="2019-06-18T16:03:00Z">
              <w:r w:rsidDel="00E70F60">
                <w:delText>104.500 € / 100 kg</w:delText>
              </w:r>
            </w:del>
          </w:p>
        </w:tc>
      </w:tr>
      <w:tr w:rsidR="007B5E17" w14:paraId="79FA6BBF" w14:textId="77777777" w:rsidTr="00FC0611">
        <w:tblPrEx>
          <w:tblW w:w="5000" w:type="pct"/>
          <w:tblLook w:val="0620" w:firstRow="1" w:lastRow="0" w:firstColumn="0" w:lastColumn="0" w:noHBand="1" w:noVBand="1"/>
          <w:tblPrExChange w:id="4871" w:author="Owen, David (Trade)" w:date="2019-06-18T16:03:00Z">
            <w:tblPrEx>
              <w:tblW w:w="5000" w:type="pct"/>
              <w:tblLook w:val="0620" w:firstRow="1" w:lastRow="0" w:firstColumn="0" w:lastColumn="0" w:noHBand="1" w:noVBand="1"/>
            </w:tblPrEx>
          </w:tblPrExChange>
        </w:tblPrEx>
        <w:trPr>
          <w:cantSplit/>
          <w:trPrChange w:id="4872" w:author="Owen, David (Trade)" w:date="2019-06-18T16:03:00Z">
            <w:trPr>
              <w:cantSplit/>
            </w:trPr>
          </w:trPrChange>
        </w:trPr>
        <w:tc>
          <w:tcPr>
            <w:tcW w:w="0" w:type="auto"/>
            <w:tcBorders>
              <w:top w:val="single" w:sz="4" w:space="0" w:color="A6A6A6" w:themeColor="background1" w:themeShade="A6"/>
              <w:right w:val="single" w:sz="4" w:space="0" w:color="000000" w:themeColor="text1"/>
            </w:tcBorders>
            <w:tcPrChange w:id="4873" w:author="Owen, David (Trade)" w:date="2019-06-18T16:03:00Z">
              <w:tcPr>
                <w:tcW w:w="0" w:type="auto"/>
                <w:tcBorders>
                  <w:top w:val="single" w:sz="4" w:space="0" w:color="A6A6A6" w:themeColor="background1" w:themeShade="A6"/>
                  <w:right w:val="single" w:sz="4" w:space="0" w:color="000000" w:themeColor="text1"/>
                </w:tcBorders>
              </w:tcPr>
            </w:tcPrChange>
          </w:tcPr>
          <w:p w14:paraId="59AB5FD7" w14:textId="77777777" w:rsidR="007B5E17" w:rsidRDefault="007B5E17" w:rsidP="007B5E17">
            <w:pPr>
              <w:pStyle w:val="NormalinTable"/>
            </w:pPr>
            <w:r>
              <w:rPr>
                <w:b/>
              </w:rPr>
              <w:lastRenderedPageBreak/>
              <w:t>0403903100</w:t>
            </w:r>
          </w:p>
        </w:tc>
        <w:tc>
          <w:tcPr>
            <w:tcW w:w="0" w:type="auto"/>
            <w:tcBorders>
              <w:top w:val="nil"/>
              <w:left w:val="nil"/>
              <w:bottom w:val="nil"/>
              <w:right w:val="nil"/>
            </w:tcBorders>
            <w:shd w:val="clear" w:color="auto" w:fill="auto"/>
            <w:vAlign w:val="bottom"/>
            <w:tcPrChange w:id="4874" w:author="Owen, David (Trade)" w:date="2019-06-18T16:03: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E889CF7" w14:textId="70BD0FDA" w:rsidR="007B5E17" w:rsidRDefault="007B5E17" w:rsidP="007B5E17">
            <w:pPr>
              <w:pStyle w:val="NormalinTable"/>
              <w:tabs>
                <w:tab w:val="left" w:pos="1250"/>
              </w:tabs>
            </w:pPr>
            <w:ins w:id="4875" w:author="Owen, David (Trade)" w:date="2019-06-18T16:03:00Z">
              <w:r>
                <w:rPr>
                  <w:szCs w:val="16"/>
                </w:rPr>
                <w:t>To 31/12/19: 0.5 €/kg +  + 13.7 €/100 kg net</w:t>
              </w:r>
              <w:r>
                <w:rPr>
                  <w:szCs w:val="16"/>
                </w:rPr>
                <w:br/>
                <w:t>1/1/20 to 31/12/20: 0.4 €/kg +  + 11 €/100 kg net</w:t>
              </w:r>
              <w:r>
                <w:rPr>
                  <w:szCs w:val="16"/>
                </w:rPr>
                <w:br/>
                <w:t>1/1/21 to 31/12/21: 0.3 €/kg +  + 8.2 €/100 kg net</w:t>
              </w:r>
              <w:r>
                <w:rPr>
                  <w:szCs w:val="16"/>
                </w:rPr>
                <w:br/>
                <w:t>1/1/22 to 31/12/22: 0.2 €/kg +  + 5.5 €/100 kg net</w:t>
              </w:r>
              <w:r>
                <w:rPr>
                  <w:szCs w:val="16"/>
                </w:rPr>
                <w:br/>
                <w:t>1/1/23 to 31/12/23: 0.1 €/kg +  + 2.7 €/100 kg net</w:t>
              </w:r>
              <w:r>
                <w:rPr>
                  <w:szCs w:val="16"/>
                </w:rPr>
                <w:br/>
                <w:t>From 1/1/24: 0.00%</w:t>
              </w:r>
            </w:ins>
            <w:ins w:id="4876" w:author="David Owen" w:date="2019-06-18T14:44:00Z">
              <w:del w:id="4877" w:author="Owen, David (Trade)" w:date="2019-06-18T16:03:00Z">
                <w:r w:rsidDel="00E70F60">
                  <w:delText xml:space="preserve">To 31/12/19: </w:delText>
                </w:r>
              </w:del>
            </w:ins>
            <w:del w:id="4878" w:author="Owen, David (Trade)" w:date="2019-06-18T16:03:00Z">
              <w:r w:rsidDel="00E70F60">
                <w:delText>0.500 € / kg / lactic matter + 13.700 € / 100 kg</w:delText>
              </w:r>
            </w:del>
          </w:p>
        </w:tc>
      </w:tr>
      <w:tr w:rsidR="007B5E17" w14:paraId="0E3D4AC1" w14:textId="77777777" w:rsidTr="00FC0611">
        <w:tblPrEx>
          <w:tblW w:w="5000" w:type="pct"/>
          <w:tblLook w:val="0620" w:firstRow="1" w:lastRow="0" w:firstColumn="0" w:lastColumn="0" w:noHBand="1" w:noVBand="1"/>
          <w:tblPrExChange w:id="4879" w:author="Owen, David (Trade)" w:date="2019-06-18T16:03:00Z">
            <w:tblPrEx>
              <w:tblW w:w="5000" w:type="pct"/>
              <w:tblLook w:val="0620" w:firstRow="1" w:lastRow="0" w:firstColumn="0" w:lastColumn="0" w:noHBand="1" w:noVBand="1"/>
            </w:tblPrEx>
          </w:tblPrExChange>
        </w:tblPrEx>
        <w:trPr>
          <w:cantSplit/>
          <w:trPrChange w:id="4880" w:author="Owen, David (Trade)" w:date="2019-06-18T16:03:00Z">
            <w:trPr>
              <w:cantSplit/>
            </w:trPr>
          </w:trPrChange>
        </w:trPr>
        <w:tc>
          <w:tcPr>
            <w:tcW w:w="0" w:type="auto"/>
            <w:tcBorders>
              <w:top w:val="single" w:sz="4" w:space="0" w:color="A6A6A6" w:themeColor="background1" w:themeShade="A6"/>
              <w:right w:val="single" w:sz="4" w:space="0" w:color="000000" w:themeColor="text1"/>
            </w:tcBorders>
            <w:tcPrChange w:id="4881" w:author="Owen, David (Trade)" w:date="2019-06-18T16:03:00Z">
              <w:tcPr>
                <w:tcW w:w="0" w:type="auto"/>
                <w:tcBorders>
                  <w:top w:val="single" w:sz="4" w:space="0" w:color="A6A6A6" w:themeColor="background1" w:themeShade="A6"/>
                  <w:right w:val="single" w:sz="4" w:space="0" w:color="000000" w:themeColor="text1"/>
                </w:tcBorders>
              </w:tcPr>
            </w:tcPrChange>
          </w:tcPr>
          <w:p w14:paraId="17046B2F" w14:textId="77777777" w:rsidR="007B5E17" w:rsidRDefault="007B5E17" w:rsidP="007B5E17">
            <w:pPr>
              <w:pStyle w:val="NormalinTable"/>
            </w:pPr>
            <w:r>
              <w:rPr>
                <w:b/>
              </w:rPr>
              <w:t>0403903300</w:t>
            </w:r>
          </w:p>
        </w:tc>
        <w:tc>
          <w:tcPr>
            <w:tcW w:w="0" w:type="auto"/>
            <w:tcBorders>
              <w:top w:val="nil"/>
              <w:left w:val="nil"/>
              <w:bottom w:val="nil"/>
              <w:right w:val="nil"/>
            </w:tcBorders>
            <w:shd w:val="clear" w:color="auto" w:fill="auto"/>
            <w:vAlign w:val="bottom"/>
            <w:tcPrChange w:id="4882" w:author="Owen, David (Trade)" w:date="2019-06-18T16:03: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F90BA06" w14:textId="4562B72A" w:rsidR="007B5E17" w:rsidRDefault="007B5E17" w:rsidP="007B5E17">
            <w:pPr>
              <w:pStyle w:val="NormalinTable"/>
              <w:tabs>
                <w:tab w:val="left" w:pos="1250"/>
              </w:tabs>
            </w:pPr>
            <w:ins w:id="4883" w:author="Owen, David (Trade)" w:date="2019-06-18T16:03:00Z">
              <w:r>
                <w:rPr>
                  <w:szCs w:val="16"/>
                </w:rPr>
                <w:t>To 31/12/19: 0.8 €/kg +  + 13.7 €/100 kg net</w:t>
              </w:r>
              <w:r>
                <w:rPr>
                  <w:szCs w:val="16"/>
                </w:rPr>
                <w:br/>
                <w:t>1/1/20 to 31/12/20: 0.6 €/kg +  + 11 €/100 kg net</w:t>
              </w:r>
              <w:r>
                <w:rPr>
                  <w:szCs w:val="16"/>
                </w:rPr>
                <w:br/>
                <w:t>1/1/21 to 31/12/21: 0.4 €/kg +  + 8.2 €/100 kg net</w:t>
              </w:r>
              <w:r>
                <w:rPr>
                  <w:szCs w:val="16"/>
                </w:rPr>
                <w:br/>
                <w:t>1/1/22 to 31/12/22: 0.3 €/kg +  + 5.5 €/100 kg net</w:t>
              </w:r>
              <w:r>
                <w:rPr>
                  <w:szCs w:val="16"/>
                </w:rPr>
                <w:br/>
                <w:t>1/1/23 to 31/12/23: 0.1 €/kg +  + 2.7 €/100 kg net</w:t>
              </w:r>
              <w:r>
                <w:rPr>
                  <w:szCs w:val="16"/>
                </w:rPr>
                <w:br/>
                <w:t>From 1/1/24: 0.00%</w:t>
              </w:r>
            </w:ins>
            <w:ins w:id="4884" w:author="David Owen" w:date="2019-06-18T14:44:00Z">
              <w:del w:id="4885" w:author="Owen, David (Trade)" w:date="2019-06-18T16:03:00Z">
                <w:r w:rsidDel="00E70F60">
                  <w:delText xml:space="preserve">To 31/12/19: </w:delText>
                </w:r>
              </w:del>
            </w:ins>
            <w:del w:id="4886" w:author="Owen, David (Trade)" w:date="2019-06-18T16:03:00Z">
              <w:r w:rsidDel="00E70F60">
                <w:delText>0.800 € / kg / lactic matter + 13.700 € / 100 kg</w:delText>
              </w:r>
            </w:del>
          </w:p>
        </w:tc>
      </w:tr>
      <w:tr w:rsidR="007B5E17" w14:paraId="1BA85A08" w14:textId="77777777" w:rsidTr="00FC0611">
        <w:tblPrEx>
          <w:tblW w:w="5000" w:type="pct"/>
          <w:tblLook w:val="0620" w:firstRow="1" w:lastRow="0" w:firstColumn="0" w:lastColumn="0" w:noHBand="1" w:noVBand="1"/>
          <w:tblPrExChange w:id="4887" w:author="Owen, David (Trade)" w:date="2019-06-18T16:03:00Z">
            <w:tblPrEx>
              <w:tblW w:w="5000" w:type="pct"/>
              <w:tblLook w:val="0620" w:firstRow="1" w:lastRow="0" w:firstColumn="0" w:lastColumn="0" w:noHBand="1" w:noVBand="1"/>
            </w:tblPrEx>
          </w:tblPrExChange>
        </w:tblPrEx>
        <w:trPr>
          <w:cantSplit/>
          <w:trPrChange w:id="4888" w:author="Owen, David (Trade)" w:date="2019-06-18T16:03:00Z">
            <w:trPr>
              <w:cantSplit/>
            </w:trPr>
          </w:trPrChange>
        </w:trPr>
        <w:tc>
          <w:tcPr>
            <w:tcW w:w="0" w:type="auto"/>
            <w:tcBorders>
              <w:top w:val="single" w:sz="4" w:space="0" w:color="A6A6A6" w:themeColor="background1" w:themeShade="A6"/>
              <w:right w:val="single" w:sz="4" w:space="0" w:color="000000" w:themeColor="text1"/>
            </w:tcBorders>
            <w:tcPrChange w:id="4889" w:author="Owen, David (Trade)" w:date="2019-06-18T16:03:00Z">
              <w:tcPr>
                <w:tcW w:w="0" w:type="auto"/>
                <w:tcBorders>
                  <w:top w:val="single" w:sz="4" w:space="0" w:color="A6A6A6" w:themeColor="background1" w:themeShade="A6"/>
                  <w:right w:val="single" w:sz="4" w:space="0" w:color="000000" w:themeColor="text1"/>
                </w:tcBorders>
              </w:tcPr>
            </w:tcPrChange>
          </w:tcPr>
          <w:p w14:paraId="60698808" w14:textId="77777777" w:rsidR="007B5E17" w:rsidRDefault="007B5E17" w:rsidP="007B5E17">
            <w:pPr>
              <w:pStyle w:val="NormalinTable"/>
            </w:pPr>
            <w:r>
              <w:rPr>
                <w:b/>
              </w:rPr>
              <w:t>0403903900</w:t>
            </w:r>
          </w:p>
        </w:tc>
        <w:tc>
          <w:tcPr>
            <w:tcW w:w="0" w:type="auto"/>
            <w:tcBorders>
              <w:top w:val="nil"/>
              <w:left w:val="nil"/>
              <w:bottom w:val="nil"/>
              <w:right w:val="nil"/>
            </w:tcBorders>
            <w:shd w:val="clear" w:color="auto" w:fill="auto"/>
            <w:vAlign w:val="bottom"/>
            <w:tcPrChange w:id="4890" w:author="Owen, David (Trade)" w:date="2019-06-18T16:03: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B948468" w14:textId="18AFC855" w:rsidR="007B5E17" w:rsidRDefault="007B5E17" w:rsidP="007B5E17">
            <w:pPr>
              <w:pStyle w:val="NormalinTable"/>
              <w:tabs>
                <w:tab w:val="left" w:pos="1250"/>
              </w:tabs>
            </w:pPr>
            <w:ins w:id="4891" w:author="Owen, David (Trade)" w:date="2019-06-18T16:03:00Z">
              <w:r>
                <w:rPr>
                  <w:szCs w:val="16"/>
                </w:rPr>
                <w:t>To 31/12/19: 1 €/kg +  + 13.7 €/100 kg net</w:t>
              </w:r>
              <w:r>
                <w:rPr>
                  <w:szCs w:val="16"/>
                </w:rPr>
                <w:br/>
                <w:t>1/1/20 to 31/12/20: 0.8 €/kg +  + 11 €/100 kg net</w:t>
              </w:r>
              <w:r>
                <w:rPr>
                  <w:szCs w:val="16"/>
                </w:rPr>
                <w:br/>
                <w:t>1/1/21 to 31/12/21: 0.6 €/kg +  + 8.2 €/100 kg net</w:t>
              </w:r>
              <w:r>
                <w:rPr>
                  <w:szCs w:val="16"/>
                </w:rPr>
                <w:br/>
                <w:t>1/1/22 to 31/12/22: 0.4 €/kg +  + 5.5 €/100 kg net</w:t>
              </w:r>
              <w:r>
                <w:rPr>
                  <w:szCs w:val="16"/>
                </w:rPr>
                <w:br/>
                <w:t>1/1/23 to 31/12/23: 0.2 €/kg +  + 2.7 €/100 kg net</w:t>
              </w:r>
              <w:r>
                <w:rPr>
                  <w:szCs w:val="16"/>
                </w:rPr>
                <w:br/>
                <w:t>From 1/1/24: 0.00%</w:t>
              </w:r>
            </w:ins>
            <w:ins w:id="4892" w:author="David Owen" w:date="2019-06-18T14:44:00Z">
              <w:del w:id="4893" w:author="Owen, David (Trade)" w:date="2019-06-18T16:03:00Z">
                <w:r w:rsidDel="00E70F60">
                  <w:delText xml:space="preserve">To 31/12/19: </w:delText>
                </w:r>
              </w:del>
            </w:ins>
            <w:del w:id="4894" w:author="Owen, David (Trade)" w:date="2019-06-18T16:03:00Z">
              <w:r w:rsidDel="00E70F60">
                <w:delText>1.000 € / kg / lactic matter + 13.700 € / 100 kg</w:delText>
              </w:r>
            </w:del>
          </w:p>
        </w:tc>
      </w:tr>
      <w:tr w:rsidR="00C10D29" w14:paraId="58304BC0" w14:textId="77777777" w:rsidTr="00FC0611">
        <w:tblPrEx>
          <w:tblW w:w="5000" w:type="pct"/>
          <w:tblLook w:val="0620" w:firstRow="1" w:lastRow="0" w:firstColumn="0" w:lastColumn="0" w:noHBand="1" w:noVBand="1"/>
          <w:tblPrExChange w:id="4895" w:author="Owen, David (Trade)" w:date="2019-06-18T16:04:00Z">
            <w:tblPrEx>
              <w:tblW w:w="5000" w:type="pct"/>
              <w:tblLook w:val="0620" w:firstRow="1" w:lastRow="0" w:firstColumn="0" w:lastColumn="0" w:noHBand="1" w:noVBand="1"/>
            </w:tblPrEx>
          </w:tblPrExChange>
        </w:tblPrEx>
        <w:trPr>
          <w:cantSplit/>
          <w:trPrChange w:id="4896" w:author="Owen, David (Trade)" w:date="2019-06-18T16:04:00Z">
            <w:trPr>
              <w:cantSplit/>
            </w:trPr>
          </w:trPrChange>
        </w:trPr>
        <w:tc>
          <w:tcPr>
            <w:tcW w:w="0" w:type="auto"/>
            <w:tcBorders>
              <w:top w:val="single" w:sz="4" w:space="0" w:color="A6A6A6" w:themeColor="background1" w:themeShade="A6"/>
              <w:right w:val="single" w:sz="4" w:space="0" w:color="000000" w:themeColor="text1"/>
            </w:tcBorders>
            <w:tcPrChange w:id="4897" w:author="Owen, David (Trade)" w:date="2019-06-18T16:04:00Z">
              <w:tcPr>
                <w:tcW w:w="0" w:type="auto"/>
                <w:tcBorders>
                  <w:top w:val="single" w:sz="4" w:space="0" w:color="A6A6A6" w:themeColor="background1" w:themeShade="A6"/>
                  <w:right w:val="single" w:sz="4" w:space="0" w:color="000000" w:themeColor="text1"/>
                </w:tcBorders>
              </w:tcPr>
            </w:tcPrChange>
          </w:tcPr>
          <w:p w14:paraId="2492ACFD" w14:textId="77777777" w:rsidR="00C10D29" w:rsidRDefault="00C10D29" w:rsidP="00C10D29">
            <w:pPr>
              <w:pStyle w:val="NormalinTable"/>
            </w:pPr>
            <w:r>
              <w:rPr>
                <w:b/>
              </w:rPr>
              <w:t>0403905100</w:t>
            </w:r>
          </w:p>
        </w:tc>
        <w:tc>
          <w:tcPr>
            <w:tcW w:w="0" w:type="auto"/>
            <w:tcBorders>
              <w:top w:val="single" w:sz="4" w:space="0" w:color="A6A6A6" w:themeColor="background1" w:themeShade="A6"/>
              <w:left w:val="single" w:sz="4" w:space="0" w:color="000000" w:themeColor="text1"/>
              <w:right w:val="single" w:sz="4" w:space="0" w:color="000000" w:themeColor="text1"/>
            </w:tcBorders>
            <w:vAlign w:val="bottom"/>
            <w:tcPrChange w:id="4898" w:author="Owen, David (Trade)" w:date="2019-06-18T16:04: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A0335B6" w14:textId="165FA482" w:rsidR="00C10D29" w:rsidRDefault="00C10D29" w:rsidP="00C10D29">
            <w:pPr>
              <w:pStyle w:val="NormalinTable"/>
              <w:tabs>
                <w:tab w:val="left" w:pos="1250"/>
              </w:tabs>
            </w:pPr>
            <w:ins w:id="4899" w:author="Owen, David (Trade)" w:date="2019-06-18T16:04:00Z">
              <w:r>
                <w:rPr>
                  <w:szCs w:val="16"/>
                </w:rPr>
                <w:t>To 31/12/19: 12.8 €/100 Kg/net</w:t>
              </w:r>
              <w:r>
                <w:rPr>
                  <w:szCs w:val="16"/>
                </w:rPr>
                <w:br/>
                <w:t>1/1/20 to 31/12/20: 10.2 €/100 Kg/net</w:t>
              </w:r>
              <w:r>
                <w:rPr>
                  <w:szCs w:val="16"/>
                </w:rPr>
                <w:br/>
                <w:t>1/1/21 to 31/12/21: 7.6 €/100 Kg/net</w:t>
              </w:r>
              <w:r>
                <w:rPr>
                  <w:szCs w:val="16"/>
                </w:rPr>
                <w:br/>
                <w:t>1/1/22 to 31/12/22: 5.1 €/100 Kg/net</w:t>
              </w:r>
              <w:r>
                <w:rPr>
                  <w:szCs w:val="16"/>
                </w:rPr>
                <w:br/>
                <w:t>1/1/23 to 31/12/23: 2.5 €/100 Kg/net</w:t>
              </w:r>
              <w:r>
                <w:rPr>
                  <w:szCs w:val="16"/>
                </w:rPr>
                <w:br/>
                <w:t>From 1/1/24: 0.00%</w:t>
              </w:r>
            </w:ins>
            <w:ins w:id="4900" w:author="David Owen" w:date="2019-06-18T14:44:00Z">
              <w:del w:id="4901" w:author="Owen, David (Trade)" w:date="2019-06-18T16:04:00Z">
                <w:r w:rsidDel="00551C19">
                  <w:delText xml:space="preserve">To 31/12/19: </w:delText>
                </w:r>
              </w:del>
            </w:ins>
            <w:del w:id="4902" w:author="Owen, David (Trade)" w:date="2019-06-18T16:04:00Z">
              <w:r w:rsidDel="00551C19">
                <w:delText>12.800 € / 100 kg</w:delText>
              </w:r>
            </w:del>
          </w:p>
        </w:tc>
      </w:tr>
      <w:tr w:rsidR="00C10D29" w14:paraId="1B70DF01" w14:textId="77777777" w:rsidTr="00FC0611">
        <w:tblPrEx>
          <w:tblW w:w="5000" w:type="pct"/>
          <w:tblLook w:val="0620" w:firstRow="1" w:lastRow="0" w:firstColumn="0" w:lastColumn="0" w:noHBand="1" w:noVBand="1"/>
          <w:tblPrExChange w:id="4903" w:author="Owen, David (Trade)" w:date="2019-06-18T16:04:00Z">
            <w:tblPrEx>
              <w:tblW w:w="5000" w:type="pct"/>
              <w:tblLook w:val="0620" w:firstRow="1" w:lastRow="0" w:firstColumn="0" w:lastColumn="0" w:noHBand="1" w:noVBand="1"/>
            </w:tblPrEx>
          </w:tblPrExChange>
        </w:tblPrEx>
        <w:trPr>
          <w:cantSplit/>
          <w:trPrChange w:id="4904" w:author="Owen, David (Trade)" w:date="2019-06-18T16:04:00Z">
            <w:trPr>
              <w:cantSplit/>
            </w:trPr>
          </w:trPrChange>
        </w:trPr>
        <w:tc>
          <w:tcPr>
            <w:tcW w:w="0" w:type="auto"/>
            <w:tcBorders>
              <w:top w:val="single" w:sz="4" w:space="0" w:color="A6A6A6" w:themeColor="background1" w:themeShade="A6"/>
              <w:right w:val="single" w:sz="4" w:space="0" w:color="000000" w:themeColor="text1"/>
            </w:tcBorders>
            <w:tcPrChange w:id="4905" w:author="Owen, David (Trade)" w:date="2019-06-18T16:04:00Z">
              <w:tcPr>
                <w:tcW w:w="0" w:type="auto"/>
                <w:tcBorders>
                  <w:top w:val="single" w:sz="4" w:space="0" w:color="A6A6A6" w:themeColor="background1" w:themeShade="A6"/>
                  <w:right w:val="single" w:sz="4" w:space="0" w:color="000000" w:themeColor="text1"/>
                </w:tcBorders>
              </w:tcPr>
            </w:tcPrChange>
          </w:tcPr>
          <w:p w14:paraId="4FD6ED46" w14:textId="77777777" w:rsidR="00C10D29" w:rsidRDefault="00C10D29" w:rsidP="00C10D29">
            <w:pPr>
              <w:pStyle w:val="NormalinTable"/>
            </w:pPr>
            <w:r>
              <w:rPr>
                <w:b/>
              </w:rPr>
              <w:t>0403905300</w:t>
            </w:r>
          </w:p>
        </w:tc>
        <w:tc>
          <w:tcPr>
            <w:tcW w:w="0" w:type="auto"/>
            <w:tcBorders>
              <w:top w:val="single" w:sz="4" w:space="0" w:color="A6A6A6" w:themeColor="background1" w:themeShade="A6"/>
              <w:left w:val="single" w:sz="4" w:space="0" w:color="000000" w:themeColor="text1"/>
              <w:right w:val="single" w:sz="4" w:space="0" w:color="000000" w:themeColor="text1"/>
            </w:tcBorders>
            <w:vAlign w:val="bottom"/>
            <w:tcPrChange w:id="4906" w:author="Owen, David (Trade)" w:date="2019-06-18T16:04: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3597F2F" w14:textId="2FBD0350" w:rsidR="00C10D29" w:rsidRDefault="00C10D29" w:rsidP="00C10D29">
            <w:pPr>
              <w:pStyle w:val="NormalinTable"/>
              <w:tabs>
                <w:tab w:val="left" w:pos="1250"/>
              </w:tabs>
            </w:pPr>
            <w:ins w:id="4907" w:author="Owen, David (Trade)" w:date="2019-06-18T16:04:00Z">
              <w:r>
                <w:rPr>
                  <w:szCs w:val="16"/>
                </w:rPr>
                <w:t>To 31/12/19: 15.2 €/100 Kg/net</w:t>
              </w:r>
              <w:r>
                <w:rPr>
                  <w:szCs w:val="16"/>
                </w:rPr>
                <w:br/>
                <w:t>1/1/20 to 31/12/20: 12.2 €/100 Kg/net</w:t>
              </w:r>
              <w:r>
                <w:rPr>
                  <w:szCs w:val="16"/>
                </w:rPr>
                <w:br/>
                <w:t>1/1/21 to 31/12/21: 9.1 €/100 Kg/net</w:t>
              </w:r>
              <w:r>
                <w:rPr>
                  <w:szCs w:val="16"/>
                </w:rPr>
                <w:br/>
                <w:t>1/1/22 to 31/12/22: 6.1 €/100 Kg/net</w:t>
              </w:r>
              <w:r>
                <w:rPr>
                  <w:szCs w:val="16"/>
                </w:rPr>
                <w:br/>
                <w:t>1/1/23 to 31/12/23: 3 €/100 Kg/net</w:t>
              </w:r>
              <w:r>
                <w:rPr>
                  <w:szCs w:val="16"/>
                </w:rPr>
                <w:br/>
                <w:t>From 1/1/24: 0.00%</w:t>
              </w:r>
            </w:ins>
            <w:ins w:id="4908" w:author="David Owen" w:date="2019-06-18T14:44:00Z">
              <w:del w:id="4909" w:author="Owen, David (Trade)" w:date="2019-06-18T16:04:00Z">
                <w:r w:rsidDel="00551C19">
                  <w:delText xml:space="preserve">To 31/12/19: </w:delText>
                </w:r>
              </w:del>
            </w:ins>
            <w:del w:id="4910" w:author="Owen, David (Trade)" w:date="2019-06-18T16:04:00Z">
              <w:r w:rsidDel="00551C19">
                <w:delText>15.200 € / 100 kg</w:delText>
              </w:r>
            </w:del>
          </w:p>
        </w:tc>
      </w:tr>
      <w:tr w:rsidR="00C10D29" w14:paraId="22AC2476" w14:textId="77777777" w:rsidTr="00FC0611">
        <w:tblPrEx>
          <w:tblW w:w="5000" w:type="pct"/>
          <w:tblLook w:val="0620" w:firstRow="1" w:lastRow="0" w:firstColumn="0" w:lastColumn="0" w:noHBand="1" w:noVBand="1"/>
          <w:tblPrExChange w:id="4911" w:author="Owen, David (Trade)" w:date="2019-06-18T16:04:00Z">
            <w:tblPrEx>
              <w:tblW w:w="5000" w:type="pct"/>
              <w:tblLook w:val="0620" w:firstRow="1" w:lastRow="0" w:firstColumn="0" w:lastColumn="0" w:noHBand="1" w:noVBand="1"/>
            </w:tblPrEx>
          </w:tblPrExChange>
        </w:tblPrEx>
        <w:trPr>
          <w:cantSplit/>
          <w:trPrChange w:id="4912" w:author="Owen, David (Trade)" w:date="2019-06-18T16:04:00Z">
            <w:trPr>
              <w:cantSplit/>
            </w:trPr>
          </w:trPrChange>
        </w:trPr>
        <w:tc>
          <w:tcPr>
            <w:tcW w:w="0" w:type="auto"/>
            <w:tcBorders>
              <w:top w:val="single" w:sz="4" w:space="0" w:color="A6A6A6" w:themeColor="background1" w:themeShade="A6"/>
              <w:right w:val="single" w:sz="4" w:space="0" w:color="000000" w:themeColor="text1"/>
            </w:tcBorders>
            <w:tcPrChange w:id="4913" w:author="Owen, David (Trade)" w:date="2019-06-18T16:04:00Z">
              <w:tcPr>
                <w:tcW w:w="0" w:type="auto"/>
                <w:tcBorders>
                  <w:top w:val="single" w:sz="4" w:space="0" w:color="A6A6A6" w:themeColor="background1" w:themeShade="A6"/>
                  <w:right w:val="single" w:sz="4" w:space="0" w:color="000000" w:themeColor="text1"/>
                </w:tcBorders>
              </w:tcPr>
            </w:tcPrChange>
          </w:tcPr>
          <w:p w14:paraId="5427F44A" w14:textId="77777777" w:rsidR="00C10D29" w:rsidRDefault="00C10D29" w:rsidP="00C10D29">
            <w:pPr>
              <w:pStyle w:val="NormalinTable"/>
            </w:pPr>
            <w:r>
              <w:rPr>
                <w:b/>
              </w:rPr>
              <w:t>0403905900</w:t>
            </w:r>
          </w:p>
        </w:tc>
        <w:tc>
          <w:tcPr>
            <w:tcW w:w="0" w:type="auto"/>
            <w:tcBorders>
              <w:top w:val="single" w:sz="4" w:space="0" w:color="A6A6A6" w:themeColor="background1" w:themeShade="A6"/>
              <w:left w:val="single" w:sz="4" w:space="0" w:color="000000" w:themeColor="text1"/>
              <w:right w:val="single" w:sz="4" w:space="0" w:color="000000" w:themeColor="text1"/>
            </w:tcBorders>
            <w:vAlign w:val="bottom"/>
            <w:tcPrChange w:id="4914" w:author="Owen, David (Trade)" w:date="2019-06-18T16:04: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BD3AD4D" w14:textId="6CC824A7" w:rsidR="00C10D29" w:rsidRDefault="00C10D29" w:rsidP="00C10D29">
            <w:pPr>
              <w:pStyle w:val="NormalinTable"/>
              <w:tabs>
                <w:tab w:val="left" w:pos="1250"/>
              </w:tabs>
            </w:pPr>
            <w:ins w:id="4915" w:author="Owen, David (Trade)" w:date="2019-06-18T16:04:00Z">
              <w:r>
                <w:rPr>
                  <w:szCs w:val="16"/>
                </w:rPr>
                <w:t>To 31/12/19: 37 €/100 Kg/net</w:t>
              </w:r>
              <w:r>
                <w:rPr>
                  <w:szCs w:val="16"/>
                </w:rPr>
                <w:br/>
                <w:t>1/1/20 to 31/12/20: 29.6 €/100 Kg/net</w:t>
              </w:r>
              <w:r>
                <w:rPr>
                  <w:szCs w:val="16"/>
                </w:rPr>
                <w:br/>
                <w:t>1/1/21 to 31/12/21: 22.2 €/100 Kg/net</w:t>
              </w:r>
              <w:r>
                <w:rPr>
                  <w:szCs w:val="16"/>
                </w:rPr>
                <w:br/>
                <w:t>1/1/22 to 31/12/22: 14.8 €/100 Kg/net</w:t>
              </w:r>
              <w:r>
                <w:rPr>
                  <w:szCs w:val="16"/>
                </w:rPr>
                <w:br/>
                <w:t>1/1/23 to 31/12/23: 7.4 €/100 Kg/net</w:t>
              </w:r>
              <w:r>
                <w:rPr>
                  <w:szCs w:val="16"/>
                </w:rPr>
                <w:br/>
                <w:t>From 1/1/24: 0.00%</w:t>
              </w:r>
            </w:ins>
            <w:ins w:id="4916" w:author="David Owen" w:date="2019-06-18T14:45:00Z">
              <w:del w:id="4917" w:author="Owen, David (Trade)" w:date="2019-06-18T16:04:00Z">
                <w:r w:rsidDel="00551C19">
                  <w:delText xml:space="preserve">To 31/12/19: </w:delText>
                </w:r>
              </w:del>
            </w:ins>
            <w:del w:id="4918" w:author="Owen, David (Trade)" w:date="2019-06-18T16:04:00Z">
              <w:r w:rsidDel="00551C19">
                <w:delText>37.000 € / 100 kg</w:delText>
              </w:r>
            </w:del>
          </w:p>
        </w:tc>
      </w:tr>
      <w:tr w:rsidR="00C10D29" w14:paraId="429B19C4" w14:textId="77777777" w:rsidTr="00FC0611">
        <w:tblPrEx>
          <w:tblW w:w="5000" w:type="pct"/>
          <w:tblLook w:val="0620" w:firstRow="1" w:lastRow="0" w:firstColumn="0" w:lastColumn="0" w:noHBand="1" w:noVBand="1"/>
          <w:tblPrExChange w:id="4919" w:author="Owen, David (Trade)" w:date="2019-06-18T16:04:00Z">
            <w:tblPrEx>
              <w:tblW w:w="5000" w:type="pct"/>
              <w:tblLook w:val="0620" w:firstRow="1" w:lastRow="0" w:firstColumn="0" w:lastColumn="0" w:noHBand="1" w:noVBand="1"/>
            </w:tblPrEx>
          </w:tblPrExChange>
        </w:tblPrEx>
        <w:trPr>
          <w:cantSplit/>
          <w:trPrChange w:id="4920" w:author="Owen, David (Trade)" w:date="2019-06-18T16:04:00Z">
            <w:trPr>
              <w:cantSplit/>
            </w:trPr>
          </w:trPrChange>
        </w:trPr>
        <w:tc>
          <w:tcPr>
            <w:tcW w:w="0" w:type="auto"/>
            <w:tcBorders>
              <w:top w:val="single" w:sz="4" w:space="0" w:color="A6A6A6" w:themeColor="background1" w:themeShade="A6"/>
              <w:right w:val="single" w:sz="4" w:space="0" w:color="000000" w:themeColor="text1"/>
            </w:tcBorders>
            <w:tcPrChange w:id="4921" w:author="Owen, David (Trade)" w:date="2019-06-18T16:04:00Z">
              <w:tcPr>
                <w:tcW w:w="0" w:type="auto"/>
                <w:tcBorders>
                  <w:top w:val="single" w:sz="4" w:space="0" w:color="A6A6A6" w:themeColor="background1" w:themeShade="A6"/>
                  <w:right w:val="single" w:sz="4" w:space="0" w:color="000000" w:themeColor="text1"/>
                </w:tcBorders>
              </w:tcPr>
            </w:tcPrChange>
          </w:tcPr>
          <w:p w14:paraId="40FF9344" w14:textId="77777777" w:rsidR="00C10D29" w:rsidRDefault="00C10D29" w:rsidP="00C10D29">
            <w:pPr>
              <w:pStyle w:val="NormalinTable"/>
            </w:pPr>
            <w:r>
              <w:rPr>
                <w:b/>
              </w:rPr>
              <w:t>0403906100</w:t>
            </w:r>
          </w:p>
        </w:tc>
        <w:tc>
          <w:tcPr>
            <w:tcW w:w="0" w:type="auto"/>
            <w:tcBorders>
              <w:top w:val="single" w:sz="4" w:space="0" w:color="A6A6A6" w:themeColor="background1" w:themeShade="A6"/>
              <w:left w:val="single" w:sz="4" w:space="0" w:color="000000" w:themeColor="text1"/>
              <w:right w:val="single" w:sz="4" w:space="0" w:color="000000" w:themeColor="text1"/>
            </w:tcBorders>
            <w:vAlign w:val="bottom"/>
            <w:tcPrChange w:id="4922" w:author="Owen, David (Trade)" w:date="2019-06-18T16:04: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7C16DB9" w14:textId="6F241949" w:rsidR="00C10D29" w:rsidRDefault="00C10D29" w:rsidP="00C10D29">
            <w:pPr>
              <w:pStyle w:val="NormalinTable"/>
              <w:tabs>
                <w:tab w:val="left" w:pos="1250"/>
              </w:tabs>
            </w:pPr>
            <w:ins w:id="4923" w:author="Owen, David (Trade)" w:date="2019-06-18T16:04:00Z">
              <w:r>
                <w:rPr>
                  <w:szCs w:val="16"/>
                </w:rPr>
                <w:t>To 31/12/19: 0.1 €/kg +  + 13.1 €/100 kg net</w:t>
              </w:r>
              <w:r>
                <w:rPr>
                  <w:szCs w:val="16"/>
                </w:rPr>
                <w:br/>
                <w:t>1/1/20 to 31/12/20: 0 + 10.5 €/100 kg net</w:t>
              </w:r>
              <w:r>
                <w:rPr>
                  <w:szCs w:val="16"/>
                </w:rPr>
                <w:br/>
                <w:t>1/1/21 to 31/12/21: 0 + 7.9 €/100 kg net</w:t>
              </w:r>
              <w:r>
                <w:rPr>
                  <w:szCs w:val="16"/>
                </w:rPr>
                <w:br/>
                <w:t>1/1/22 to 31/12/22: 0 + 5.2 €/100 kg net</w:t>
              </w:r>
              <w:r>
                <w:rPr>
                  <w:szCs w:val="16"/>
                </w:rPr>
                <w:br/>
                <w:t>1/1/23 to 31/12/23: 0 + 2.6 €/100 kg net</w:t>
              </w:r>
              <w:r>
                <w:rPr>
                  <w:szCs w:val="16"/>
                </w:rPr>
                <w:br/>
                <w:t>From 1/1/24: 0.00%</w:t>
              </w:r>
            </w:ins>
            <w:ins w:id="4924" w:author="David Owen" w:date="2019-06-18T14:45:00Z">
              <w:del w:id="4925" w:author="Owen, David (Trade)" w:date="2019-06-18T16:04:00Z">
                <w:r w:rsidDel="00551C19">
                  <w:delText xml:space="preserve">To 31/12/19: </w:delText>
                </w:r>
              </w:del>
            </w:ins>
            <w:del w:id="4926" w:author="Owen, David (Trade)" w:date="2019-06-18T16:04:00Z">
              <w:r w:rsidDel="00551C19">
                <w:delText>0.100 € / kg / lactic matter + 13.100 € / 100 kg</w:delText>
              </w:r>
            </w:del>
          </w:p>
        </w:tc>
      </w:tr>
      <w:tr w:rsidR="00C10D29" w14:paraId="16C6065D" w14:textId="77777777" w:rsidTr="00FC0611">
        <w:tblPrEx>
          <w:tblW w:w="5000" w:type="pct"/>
          <w:tblLook w:val="0620" w:firstRow="1" w:lastRow="0" w:firstColumn="0" w:lastColumn="0" w:noHBand="1" w:noVBand="1"/>
          <w:tblPrExChange w:id="4927" w:author="Owen, David (Trade)" w:date="2019-06-18T16:04:00Z">
            <w:tblPrEx>
              <w:tblW w:w="5000" w:type="pct"/>
              <w:tblLook w:val="0620" w:firstRow="1" w:lastRow="0" w:firstColumn="0" w:lastColumn="0" w:noHBand="1" w:noVBand="1"/>
            </w:tblPrEx>
          </w:tblPrExChange>
        </w:tblPrEx>
        <w:trPr>
          <w:cantSplit/>
          <w:trPrChange w:id="4928" w:author="Owen, David (Trade)" w:date="2019-06-18T16:04:00Z">
            <w:trPr>
              <w:cantSplit/>
            </w:trPr>
          </w:trPrChange>
        </w:trPr>
        <w:tc>
          <w:tcPr>
            <w:tcW w:w="0" w:type="auto"/>
            <w:tcBorders>
              <w:top w:val="single" w:sz="4" w:space="0" w:color="A6A6A6" w:themeColor="background1" w:themeShade="A6"/>
              <w:right w:val="single" w:sz="4" w:space="0" w:color="000000" w:themeColor="text1"/>
            </w:tcBorders>
            <w:tcPrChange w:id="4929" w:author="Owen, David (Trade)" w:date="2019-06-18T16:04:00Z">
              <w:tcPr>
                <w:tcW w:w="0" w:type="auto"/>
                <w:tcBorders>
                  <w:top w:val="single" w:sz="4" w:space="0" w:color="A6A6A6" w:themeColor="background1" w:themeShade="A6"/>
                  <w:right w:val="single" w:sz="4" w:space="0" w:color="000000" w:themeColor="text1"/>
                </w:tcBorders>
              </w:tcPr>
            </w:tcPrChange>
          </w:tcPr>
          <w:p w14:paraId="53383996" w14:textId="77777777" w:rsidR="00C10D29" w:rsidRDefault="00C10D29" w:rsidP="00C10D29">
            <w:pPr>
              <w:pStyle w:val="NormalinTable"/>
            </w:pPr>
            <w:r>
              <w:rPr>
                <w:b/>
              </w:rPr>
              <w:t>0403906300</w:t>
            </w:r>
          </w:p>
        </w:tc>
        <w:tc>
          <w:tcPr>
            <w:tcW w:w="0" w:type="auto"/>
            <w:tcBorders>
              <w:top w:val="single" w:sz="4" w:space="0" w:color="A6A6A6" w:themeColor="background1" w:themeShade="A6"/>
              <w:left w:val="single" w:sz="4" w:space="0" w:color="000000" w:themeColor="text1"/>
              <w:right w:val="single" w:sz="4" w:space="0" w:color="000000" w:themeColor="text1"/>
            </w:tcBorders>
            <w:vAlign w:val="bottom"/>
            <w:tcPrChange w:id="4930" w:author="Owen, David (Trade)" w:date="2019-06-18T16:04: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F0610FA" w14:textId="1BA83C95" w:rsidR="00C10D29" w:rsidRDefault="00C10D29" w:rsidP="00C10D29">
            <w:pPr>
              <w:pStyle w:val="NormalinTable"/>
              <w:tabs>
                <w:tab w:val="left" w:pos="1250"/>
              </w:tabs>
            </w:pPr>
            <w:ins w:id="4931" w:author="Owen, David (Trade)" w:date="2019-06-18T16:04:00Z">
              <w:r>
                <w:rPr>
                  <w:szCs w:val="16"/>
                </w:rPr>
                <w:t>To 31/12/19: 0.1 €/kg +  + 13.1 €/100 kg net</w:t>
              </w:r>
              <w:r>
                <w:rPr>
                  <w:szCs w:val="16"/>
                </w:rPr>
                <w:br/>
                <w:t>1/1/20 to 31/12/20: 0.1 €/kg +  + 10.5 €/100 kg net</w:t>
              </w:r>
              <w:r>
                <w:rPr>
                  <w:szCs w:val="16"/>
                </w:rPr>
                <w:br/>
                <w:t>1/1/21 to 31/12/21: 0 + 7.9 €/100 kg net</w:t>
              </w:r>
              <w:r>
                <w:rPr>
                  <w:szCs w:val="16"/>
                </w:rPr>
                <w:br/>
                <w:t>1/1/22 to 31/12/22: 0 + 5.2 €/100 kg net</w:t>
              </w:r>
              <w:r>
                <w:rPr>
                  <w:szCs w:val="16"/>
                </w:rPr>
                <w:br/>
                <w:t>1/1/23 to 31/12/23: 0 + 2.6 €/100 kg net</w:t>
              </w:r>
              <w:r>
                <w:rPr>
                  <w:szCs w:val="16"/>
                </w:rPr>
                <w:br/>
                <w:t>From 1/1/24: 0.00%</w:t>
              </w:r>
            </w:ins>
            <w:ins w:id="4932" w:author="David Owen" w:date="2019-06-18T14:45:00Z">
              <w:del w:id="4933" w:author="Owen, David (Trade)" w:date="2019-06-18T16:04:00Z">
                <w:r w:rsidDel="00551C19">
                  <w:delText xml:space="preserve">To 31/12/19: </w:delText>
                </w:r>
              </w:del>
            </w:ins>
            <w:del w:id="4934" w:author="Owen, David (Trade)" w:date="2019-06-18T16:04:00Z">
              <w:r w:rsidDel="00551C19">
                <w:delText>0.100 € / kg / lactic matter + 13.100 € / 100 kg</w:delText>
              </w:r>
            </w:del>
          </w:p>
        </w:tc>
      </w:tr>
      <w:tr w:rsidR="00C10D29" w14:paraId="6338EFBA" w14:textId="77777777" w:rsidTr="00FC0611">
        <w:tblPrEx>
          <w:tblW w:w="5000" w:type="pct"/>
          <w:tblLook w:val="0620" w:firstRow="1" w:lastRow="0" w:firstColumn="0" w:lastColumn="0" w:noHBand="1" w:noVBand="1"/>
          <w:tblPrExChange w:id="4935" w:author="Owen, David (Trade)" w:date="2019-06-18T16:04:00Z">
            <w:tblPrEx>
              <w:tblW w:w="5000" w:type="pct"/>
              <w:tblLook w:val="0620" w:firstRow="1" w:lastRow="0" w:firstColumn="0" w:lastColumn="0" w:noHBand="1" w:noVBand="1"/>
            </w:tblPrEx>
          </w:tblPrExChange>
        </w:tblPrEx>
        <w:trPr>
          <w:cantSplit/>
          <w:trPrChange w:id="4936" w:author="Owen, David (Trade)" w:date="2019-06-18T16:04:00Z">
            <w:trPr>
              <w:cantSplit/>
            </w:trPr>
          </w:trPrChange>
        </w:trPr>
        <w:tc>
          <w:tcPr>
            <w:tcW w:w="0" w:type="auto"/>
            <w:tcBorders>
              <w:top w:val="single" w:sz="4" w:space="0" w:color="A6A6A6" w:themeColor="background1" w:themeShade="A6"/>
              <w:right w:val="single" w:sz="4" w:space="0" w:color="000000" w:themeColor="text1"/>
            </w:tcBorders>
            <w:tcPrChange w:id="4937" w:author="Owen, David (Trade)" w:date="2019-06-18T16:04:00Z">
              <w:tcPr>
                <w:tcW w:w="0" w:type="auto"/>
                <w:tcBorders>
                  <w:top w:val="single" w:sz="4" w:space="0" w:color="A6A6A6" w:themeColor="background1" w:themeShade="A6"/>
                  <w:right w:val="single" w:sz="4" w:space="0" w:color="000000" w:themeColor="text1"/>
                </w:tcBorders>
              </w:tcPr>
            </w:tcPrChange>
          </w:tcPr>
          <w:p w14:paraId="45EED276" w14:textId="77777777" w:rsidR="00C10D29" w:rsidRDefault="00C10D29" w:rsidP="00C10D29">
            <w:pPr>
              <w:pStyle w:val="NormalinTable"/>
            </w:pPr>
            <w:r>
              <w:rPr>
                <w:b/>
              </w:rPr>
              <w:t>0403906900</w:t>
            </w:r>
          </w:p>
        </w:tc>
        <w:tc>
          <w:tcPr>
            <w:tcW w:w="0" w:type="auto"/>
            <w:tcBorders>
              <w:top w:val="single" w:sz="4" w:space="0" w:color="A6A6A6" w:themeColor="background1" w:themeShade="A6"/>
              <w:left w:val="single" w:sz="4" w:space="0" w:color="000000" w:themeColor="text1"/>
              <w:right w:val="single" w:sz="4" w:space="0" w:color="000000" w:themeColor="text1"/>
            </w:tcBorders>
            <w:vAlign w:val="bottom"/>
            <w:tcPrChange w:id="4938" w:author="Owen, David (Trade)" w:date="2019-06-18T16:04: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60CC6F1" w14:textId="09791287" w:rsidR="00C10D29" w:rsidRDefault="00C10D29" w:rsidP="00C10D29">
            <w:pPr>
              <w:pStyle w:val="NormalinTable"/>
              <w:tabs>
                <w:tab w:val="left" w:pos="1250"/>
              </w:tabs>
            </w:pPr>
            <w:ins w:id="4939" w:author="Owen, David (Trade)" w:date="2019-06-18T16:04:00Z">
              <w:r>
                <w:rPr>
                  <w:szCs w:val="16"/>
                </w:rPr>
                <w:t>To 31/12/19: 0.3 €/kg +  + 13.1 €/100 kg net</w:t>
              </w:r>
              <w:r>
                <w:rPr>
                  <w:szCs w:val="16"/>
                </w:rPr>
                <w:br/>
                <w:t>1/1/20 to 31/12/20: 0.2 €/kg +  + 10.5 €/100 kg net</w:t>
              </w:r>
              <w:r>
                <w:rPr>
                  <w:szCs w:val="16"/>
                </w:rPr>
                <w:br/>
                <w:t>1/1/21 to 31/12/21: 0.2 €/kg +  + 7.9 €/100 kg net</w:t>
              </w:r>
              <w:r>
                <w:rPr>
                  <w:szCs w:val="16"/>
                </w:rPr>
                <w:br/>
                <w:t>1/1/22 to 31/12/22: 0.1 €/kg +  + 5.2 €/100 kg net</w:t>
              </w:r>
              <w:r>
                <w:rPr>
                  <w:szCs w:val="16"/>
                </w:rPr>
                <w:br/>
                <w:t>1/1/23 to 31/12/23: 0 + 2.6 €/100 kg net</w:t>
              </w:r>
              <w:r>
                <w:rPr>
                  <w:szCs w:val="16"/>
                </w:rPr>
                <w:br/>
                <w:t>From 1/1/24: 0.00%</w:t>
              </w:r>
            </w:ins>
            <w:ins w:id="4940" w:author="David Owen" w:date="2019-06-18T14:45:00Z">
              <w:del w:id="4941" w:author="Owen, David (Trade)" w:date="2019-06-18T16:04:00Z">
                <w:r w:rsidDel="00551C19">
                  <w:delText xml:space="preserve">To 31/12/19: </w:delText>
                </w:r>
              </w:del>
            </w:ins>
            <w:del w:id="4942" w:author="Owen, David (Trade)" w:date="2019-06-18T16:04:00Z">
              <w:r w:rsidDel="00551C19">
                <w:delText>0.300 € / kg / lactic matter + 13.100 € / 100 kg</w:delText>
              </w:r>
            </w:del>
          </w:p>
        </w:tc>
      </w:tr>
      <w:tr w:rsidR="000143FD" w14:paraId="30557C6D" w14:textId="77777777" w:rsidTr="00FC0611">
        <w:tblPrEx>
          <w:tblW w:w="5000" w:type="pct"/>
          <w:tblLook w:val="0620" w:firstRow="1" w:lastRow="0" w:firstColumn="0" w:lastColumn="0" w:noHBand="1" w:noVBand="1"/>
          <w:tblPrExChange w:id="4943" w:author="Owen, David (Trade)" w:date="2019-06-18T16:05:00Z">
            <w:tblPrEx>
              <w:tblW w:w="5000" w:type="pct"/>
              <w:tblLook w:val="0620" w:firstRow="1" w:lastRow="0" w:firstColumn="0" w:lastColumn="0" w:noHBand="1" w:noVBand="1"/>
            </w:tblPrEx>
          </w:tblPrExChange>
        </w:tblPrEx>
        <w:trPr>
          <w:cantSplit/>
          <w:trPrChange w:id="4944" w:author="Owen, David (Trade)" w:date="2019-06-18T16:05:00Z">
            <w:trPr>
              <w:cantSplit/>
            </w:trPr>
          </w:trPrChange>
        </w:trPr>
        <w:tc>
          <w:tcPr>
            <w:tcW w:w="0" w:type="auto"/>
            <w:tcBorders>
              <w:top w:val="single" w:sz="4" w:space="0" w:color="A6A6A6" w:themeColor="background1" w:themeShade="A6"/>
              <w:right w:val="single" w:sz="4" w:space="0" w:color="000000" w:themeColor="text1"/>
            </w:tcBorders>
            <w:tcPrChange w:id="4945" w:author="Owen, David (Trade)" w:date="2019-06-18T16:05:00Z">
              <w:tcPr>
                <w:tcW w:w="0" w:type="auto"/>
                <w:tcBorders>
                  <w:top w:val="single" w:sz="4" w:space="0" w:color="A6A6A6" w:themeColor="background1" w:themeShade="A6"/>
                  <w:right w:val="single" w:sz="4" w:space="0" w:color="000000" w:themeColor="text1"/>
                </w:tcBorders>
              </w:tcPr>
            </w:tcPrChange>
          </w:tcPr>
          <w:p w14:paraId="1A51AD3B" w14:textId="77777777" w:rsidR="000143FD" w:rsidRDefault="000143FD" w:rsidP="000143FD">
            <w:pPr>
              <w:pStyle w:val="NormalinTable"/>
            </w:pPr>
            <w:r>
              <w:rPr>
                <w:b/>
              </w:rPr>
              <w:t>0403907100</w:t>
            </w:r>
          </w:p>
        </w:tc>
        <w:tc>
          <w:tcPr>
            <w:tcW w:w="0" w:type="auto"/>
            <w:tcBorders>
              <w:top w:val="nil"/>
              <w:left w:val="nil"/>
              <w:bottom w:val="nil"/>
              <w:right w:val="nil"/>
            </w:tcBorders>
            <w:shd w:val="clear" w:color="auto" w:fill="auto"/>
            <w:vAlign w:val="bottom"/>
            <w:tcPrChange w:id="4946" w:author="Owen, David (Trade)" w:date="2019-06-18T16:05: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A6F712C" w14:textId="5B732086" w:rsidR="000143FD" w:rsidRDefault="000143FD" w:rsidP="000143FD">
            <w:pPr>
              <w:pStyle w:val="NormalinTable"/>
              <w:tabs>
                <w:tab w:val="left" w:pos="1250"/>
              </w:tabs>
            </w:pPr>
            <w:ins w:id="4947" w:author="Owen, David (Trade)" w:date="2019-06-18T16:05:00Z">
              <w:r>
                <w:rPr>
                  <w:szCs w:val="16"/>
                </w:rPr>
                <w:t>To 31/12/19: 5.1% + 59.3 €/100 Kg/net</w:t>
              </w:r>
              <w:r>
                <w:rPr>
                  <w:szCs w:val="16"/>
                </w:rPr>
                <w:br/>
                <w:t>1/1/20 to 31/12/20: 4.1% + 47.5 €/100 Kg/net</w:t>
              </w:r>
              <w:r>
                <w:rPr>
                  <w:szCs w:val="16"/>
                </w:rPr>
                <w:br/>
                <w:t>1/1/21 to 31/12/21: 3.1% + 35.6 €/100 Kg/net</w:t>
              </w:r>
              <w:r>
                <w:rPr>
                  <w:szCs w:val="16"/>
                </w:rPr>
                <w:br/>
                <w:t>1/1/22 to 31/12/22: 2% + 23.7 €/100 Kg/net</w:t>
              </w:r>
              <w:r>
                <w:rPr>
                  <w:szCs w:val="16"/>
                </w:rPr>
                <w:br/>
                <w:t>1/1/23 to 31/12/23: 1% + 11.8 €/100 Kg/net</w:t>
              </w:r>
              <w:r>
                <w:rPr>
                  <w:szCs w:val="16"/>
                </w:rPr>
                <w:br/>
                <w:t>From 1/1/24: 0.00%</w:t>
              </w:r>
            </w:ins>
            <w:ins w:id="4948" w:author="David Owen" w:date="2019-06-18T14:45:00Z">
              <w:del w:id="4949" w:author="Owen, David (Trade)" w:date="2019-06-18T16:05:00Z">
                <w:r w:rsidDel="00821F15">
                  <w:delText xml:space="preserve">To 31/12/19: </w:delText>
                </w:r>
              </w:del>
            </w:ins>
            <w:del w:id="4950" w:author="Owen, David (Trade)" w:date="2019-06-18T16:05:00Z">
              <w:r w:rsidDel="00821F15">
                <w:delText>5.10% + 59.300 € / 100 kg</w:delText>
              </w:r>
            </w:del>
          </w:p>
        </w:tc>
      </w:tr>
      <w:tr w:rsidR="000143FD" w14:paraId="154C873C" w14:textId="77777777" w:rsidTr="00FC0611">
        <w:tblPrEx>
          <w:tblW w:w="5000" w:type="pct"/>
          <w:tblLook w:val="0620" w:firstRow="1" w:lastRow="0" w:firstColumn="0" w:lastColumn="0" w:noHBand="1" w:noVBand="1"/>
          <w:tblPrExChange w:id="4951" w:author="Owen, David (Trade)" w:date="2019-06-18T16:05:00Z">
            <w:tblPrEx>
              <w:tblW w:w="5000" w:type="pct"/>
              <w:tblLook w:val="0620" w:firstRow="1" w:lastRow="0" w:firstColumn="0" w:lastColumn="0" w:noHBand="1" w:noVBand="1"/>
            </w:tblPrEx>
          </w:tblPrExChange>
        </w:tblPrEx>
        <w:trPr>
          <w:cantSplit/>
          <w:trPrChange w:id="4952" w:author="Owen, David (Trade)" w:date="2019-06-18T16:05:00Z">
            <w:trPr>
              <w:cantSplit/>
            </w:trPr>
          </w:trPrChange>
        </w:trPr>
        <w:tc>
          <w:tcPr>
            <w:tcW w:w="0" w:type="auto"/>
            <w:tcBorders>
              <w:top w:val="single" w:sz="4" w:space="0" w:color="A6A6A6" w:themeColor="background1" w:themeShade="A6"/>
              <w:right w:val="single" w:sz="4" w:space="0" w:color="000000" w:themeColor="text1"/>
            </w:tcBorders>
            <w:tcPrChange w:id="4953" w:author="Owen, David (Trade)" w:date="2019-06-18T16:05:00Z">
              <w:tcPr>
                <w:tcW w:w="0" w:type="auto"/>
                <w:tcBorders>
                  <w:top w:val="single" w:sz="4" w:space="0" w:color="A6A6A6" w:themeColor="background1" w:themeShade="A6"/>
                  <w:right w:val="single" w:sz="4" w:space="0" w:color="000000" w:themeColor="text1"/>
                </w:tcBorders>
              </w:tcPr>
            </w:tcPrChange>
          </w:tcPr>
          <w:p w14:paraId="5A933A76" w14:textId="77777777" w:rsidR="000143FD" w:rsidRDefault="000143FD" w:rsidP="000143FD">
            <w:pPr>
              <w:pStyle w:val="NormalinTable"/>
            </w:pPr>
            <w:r>
              <w:rPr>
                <w:b/>
              </w:rPr>
              <w:t>0403907300</w:t>
            </w:r>
          </w:p>
        </w:tc>
        <w:tc>
          <w:tcPr>
            <w:tcW w:w="0" w:type="auto"/>
            <w:tcBorders>
              <w:top w:val="nil"/>
              <w:left w:val="nil"/>
              <w:bottom w:val="nil"/>
              <w:right w:val="nil"/>
            </w:tcBorders>
            <w:shd w:val="clear" w:color="auto" w:fill="auto"/>
            <w:vAlign w:val="bottom"/>
            <w:tcPrChange w:id="4954" w:author="Owen, David (Trade)" w:date="2019-06-18T16:05: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D36AB0A" w14:textId="1F4EA6A5" w:rsidR="000143FD" w:rsidRDefault="000143FD" w:rsidP="000143FD">
            <w:pPr>
              <w:pStyle w:val="NormalinTable"/>
              <w:tabs>
                <w:tab w:val="left" w:pos="1250"/>
              </w:tabs>
            </w:pPr>
            <w:ins w:id="4955" w:author="Owen, David (Trade)" w:date="2019-06-18T16:05:00Z">
              <w:r>
                <w:rPr>
                  <w:szCs w:val="16"/>
                </w:rPr>
                <w:t>To 31/12/19: 5.1% + 81.5 €/100 Kg/net</w:t>
              </w:r>
              <w:r>
                <w:rPr>
                  <w:szCs w:val="16"/>
                </w:rPr>
                <w:br/>
                <w:t>1/1/20 to 31/12/20: 4.1% + 65.2 €/100 Kg/net</w:t>
              </w:r>
              <w:r>
                <w:rPr>
                  <w:szCs w:val="16"/>
                </w:rPr>
                <w:br/>
                <w:t>1/1/21 to 31/12/21: 3.1% + 48.9 €/100 Kg/net</w:t>
              </w:r>
              <w:r>
                <w:rPr>
                  <w:szCs w:val="16"/>
                </w:rPr>
                <w:br/>
                <w:t>1/1/22 to 31/12/22: 2% + 32.6 €/100 Kg/net</w:t>
              </w:r>
              <w:r>
                <w:rPr>
                  <w:szCs w:val="16"/>
                </w:rPr>
                <w:br/>
                <w:t>1/1/23 to 31/12/23: 1% + 16.3 €/100 Kg/net</w:t>
              </w:r>
              <w:r>
                <w:rPr>
                  <w:szCs w:val="16"/>
                </w:rPr>
                <w:br/>
                <w:t>From 1/1/24: 0.00%</w:t>
              </w:r>
            </w:ins>
            <w:ins w:id="4956" w:author="David Owen" w:date="2019-06-18T14:45:00Z">
              <w:del w:id="4957" w:author="Owen, David (Trade)" w:date="2019-06-18T16:05:00Z">
                <w:r w:rsidDel="00821F15">
                  <w:delText xml:space="preserve">To 31/12/19: </w:delText>
                </w:r>
              </w:del>
            </w:ins>
            <w:del w:id="4958" w:author="Owen, David (Trade)" w:date="2019-06-18T16:05:00Z">
              <w:r w:rsidDel="00821F15">
                <w:delText>5.10% + 81.500 € / 100 kg</w:delText>
              </w:r>
            </w:del>
          </w:p>
        </w:tc>
      </w:tr>
      <w:tr w:rsidR="000143FD" w14:paraId="003ED5EA" w14:textId="77777777" w:rsidTr="00FC0611">
        <w:tblPrEx>
          <w:tblW w:w="5000" w:type="pct"/>
          <w:tblLook w:val="0620" w:firstRow="1" w:lastRow="0" w:firstColumn="0" w:lastColumn="0" w:noHBand="1" w:noVBand="1"/>
          <w:tblPrExChange w:id="4959" w:author="Owen, David (Trade)" w:date="2019-06-18T16:05:00Z">
            <w:tblPrEx>
              <w:tblW w:w="5000" w:type="pct"/>
              <w:tblLook w:val="0620" w:firstRow="1" w:lastRow="0" w:firstColumn="0" w:lastColumn="0" w:noHBand="1" w:noVBand="1"/>
            </w:tblPrEx>
          </w:tblPrExChange>
        </w:tblPrEx>
        <w:trPr>
          <w:cantSplit/>
          <w:trPrChange w:id="4960" w:author="Owen, David (Trade)" w:date="2019-06-18T16:05:00Z">
            <w:trPr>
              <w:cantSplit/>
            </w:trPr>
          </w:trPrChange>
        </w:trPr>
        <w:tc>
          <w:tcPr>
            <w:tcW w:w="0" w:type="auto"/>
            <w:tcBorders>
              <w:top w:val="single" w:sz="4" w:space="0" w:color="A6A6A6" w:themeColor="background1" w:themeShade="A6"/>
              <w:right w:val="single" w:sz="4" w:space="0" w:color="000000" w:themeColor="text1"/>
            </w:tcBorders>
            <w:tcPrChange w:id="4961" w:author="Owen, David (Trade)" w:date="2019-06-18T16:05:00Z">
              <w:tcPr>
                <w:tcW w:w="0" w:type="auto"/>
                <w:tcBorders>
                  <w:top w:val="single" w:sz="4" w:space="0" w:color="A6A6A6" w:themeColor="background1" w:themeShade="A6"/>
                  <w:right w:val="single" w:sz="4" w:space="0" w:color="000000" w:themeColor="text1"/>
                </w:tcBorders>
              </w:tcPr>
            </w:tcPrChange>
          </w:tcPr>
          <w:p w14:paraId="33ECD227" w14:textId="77777777" w:rsidR="000143FD" w:rsidRDefault="000143FD" w:rsidP="000143FD">
            <w:pPr>
              <w:pStyle w:val="NormalinTable"/>
            </w:pPr>
            <w:r>
              <w:rPr>
                <w:b/>
              </w:rPr>
              <w:lastRenderedPageBreak/>
              <w:t>0403907900</w:t>
            </w:r>
          </w:p>
        </w:tc>
        <w:tc>
          <w:tcPr>
            <w:tcW w:w="0" w:type="auto"/>
            <w:tcBorders>
              <w:top w:val="nil"/>
              <w:left w:val="nil"/>
              <w:bottom w:val="nil"/>
              <w:right w:val="nil"/>
            </w:tcBorders>
            <w:shd w:val="clear" w:color="auto" w:fill="auto"/>
            <w:vAlign w:val="bottom"/>
            <w:tcPrChange w:id="4962" w:author="Owen, David (Trade)" w:date="2019-06-18T16:05: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F46F557" w14:textId="3E7B698F" w:rsidR="000143FD" w:rsidRDefault="000143FD" w:rsidP="000143FD">
            <w:pPr>
              <w:pStyle w:val="NormalinTable"/>
              <w:tabs>
                <w:tab w:val="left" w:pos="1250"/>
              </w:tabs>
            </w:pPr>
            <w:ins w:id="4963" w:author="Owen, David (Trade)" w:date="2019-06-18T16:05:00Z">
              <w:r>
                <w:rPr>
                  <w:szCs w:val="16"/>
                </w:rPr>
                <w:t>To 31/12/19: 5.1% + 105.5 €/100 Kg/net</w:t>
              </w:r>
              <w:r>
                <w:rPr>
                  <w:szCs w:val="16"/>
                </w:rPr>
                <w:br/>
                <w:t>1/1/20 to 31/12/20: 4.1% + 84.4 €/100 Kg/net</w:t>
              </w:r>
              <w:r>
                <w:rPr>
                  <w:szCs w:val="16"/>
                </w:rPr>
                <w:br/>
                <w:t>1/1/21 to 31/12/21: 3.1% + 63.3 €/100 Kg/net</w:t>
              </w:r>
              <w:r>
                <w:rPr>
                  <w:szCs w:val="16"/>
                </w:rPr>
                <w:br/>
                <w:t>1/1/22 to 31/12/22: 2% + 42.2 €/100 Kg/net</w:t>
              </w:r>
              <w:r>
                <w:rPr>
                  <w:szCs w:val="16"/>
                </w:rPr>
                <w:br/>
                <w:t>1/1/23 to 31/12/23: 1% + 21.1 €/100 Kg/net</w:t>
              </w:r>
              <w:r>
                <w:rPr>
                  <w:szCs w:val="16"/>
                </w:rPr>
                <w:br/>
                <w:t>From 1/1/24: 0.00%</w:t>
              </w:r>
            </w:ins>
            <w:ins w:id="4964" w:author="David Owen" w:date="2019-06-18T14:45:00Z">
              <w:del w:id="4965" w:author="Owen, David (Trade)" w:date="2019-06-18T16:05:00Z">
                <w:r w:rsidDel="00821F15">
                  <w:delText xml:space="preserve">To 31/12/19: </w:delText>
                </w:r>
              </w:del>
            </w:ins>
            <w:del w:id="4966" w:author="Owen, David (Trade)" w:date="2019-06-18T16:05:00Z">
              <w:r w:rsidDel="00821F15">
                <w:delText>5.10% + 105.500 € / 100 kg</w:delText>
              </w:r>
            </w:del>
          </w:p>
        </w:tc>
      </w:tr>
      <w:tr w:rsidR="000143FD" w14:paraId="1C0208DD" w14:textId="77777777" w:rsidTr="00FC0611">
        <w:tblPrEx>
          <w:tblW w:w="5000" w:type="pct"/>
          <w:tblLook w:val="0620" w:firstRow="1" w:lastRow="0" w:firstColumn="0" w:lastColumn="0" w:noHBand="1" w:noVBand="1"/>
          <w:tblPrExChange w:id="4967" w:author="Owen, David (Trade)" w:date="2019-06-18T16:05:00Z">
            <w:tblPrEx>
              <w:tblW w:w="5000" w:type="pct"/>
              <w:tblLook w:val="0620" w:firstRow="1" w:lastRow="0" w:firstColumn="0" w:lastColumn="0" w:noHBand="1" w:noVBand="1"/>
            </w:tblPrEx>
          </w:tblPrExChange>
        </w:tblPrEx>
        <w:trPr>
          <w:cantSplit/>
          <w:trPrChange w:id="4968" w:author="Owen, David (Trade)" w:date="2019-06-18T16:05:00Z">
            <w:trPr>
              <w:cantSplit/>
            </w:trPr>
          </w:trPrChange>
        </w:trPr>
        <w:tc>
          <w:tcPr>
            <w:tcW w:w="0" w:type="auto"/>
            <w:tcBorders>
              <w:top w:val="single" w:sz="4" w:space="0" w:color="A6A6A6" w:themeColor="background1" w:themeShade="A6"/>
              <w:right w:val="single" w:sz="4" w:space="0" w:color="000000" w:themeColor="text1"/>
            </w:tcBorders>
            <w:tcPrChange w:id="4969" w:author="Owen, David (Trade)" w:date="2019-06-18T16:05:00Z">
              <w:tcPr>
                <w:tcW w:w="0" w:type="auto"/>
                <w:tcBorders>
                  <w:top w:val="single" w:sz="4" w:space="0" w:color="A6A6A6" w:themeColor="background1" w:themeShade="A6"/>
                  <w:right w:val="single" w:sz="4" w:space="0" w:color="000000" w:themeColor="text1"/>
                </w:tcBorders>
              </w:tcPr>
            </w:tcPrChange>
          </w:tcPr>
          <w:p w14:paraId="05A1142E" w14:textId="77777777" w:rsidR="000143FD" w:rsidRDefault="000143FD" w:rsidP="000143FD">
            <w:pPr>
              <w:pStyle w:val="NormalinTable"/>
            </w:pPr>
            <w:r>
              <w:rPr>
                <w:b/>
              </w:rPr>
              <w:t>0403909100</w:t>
            </w:r>
          </w:p>
        </w:tc>
        <w:tc>
          <w:tcPr>
            <w:tcW w:w="0" w:type="auto"/>
            <w:tcBorders>
              <w:top w:val="nil"/>
              <w:left w:val="nil"/>
              <w:bottom w:val="nil"/>
              <w:right w:val="nil"/>
            </w:tcBorders>
            <w:shd w:val="clear" w:color="auto" w:fill="auto"/>
            <w:vAlign w:val="bottom"/>
            <w:tcPrChange w:id="4970" w:author="Owen, David (Trade)" w:date="2019-06-18T16:05: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F8FD599" w14:textId="2B688DCC" w:rsidR="000143FD" w:rsidRDefault="000143FD" w:rsidP="000143FD">
            <w:pPr>
              <w:pStyle w:val="NormalinTable"/>
              <w:tabs>
                <w:tab w:val="left" w:pos="1250"/>
              </w:tabs>
            </w:pPr>
            <w:ins w:id="4971" w:author="Owen, David (Trade)" w:date="2019-06-18T16:05:00Z">
              <w:r>
                <w:rPr>
                  <w:szCs w:val="16"/>
                </w:rPr>
                <w:t>To 31/12/19: 5.1% + 7.7 €/100 Kg/net</w:t>
              </w:r>
              <w:r>
                <w:rPr>
                  <w:szCs w:val="16"/>
                </w:rPr>
                <w:br/>
                <w:t>1/1/20 to 31/12/20: 4.1% + 6.2 €/100 Kg/net</w:t>
              </w:r>
              <w:r>
                <w:rPr>
                  <w:szCs w:val="16"/>
                </w:rPr>
                <w:br/>
                <w:t>1/1/21 to 31/12/21: 3.1% + 4.6 €/100 Kg/net</w:t>
              </w:r>
              <w:r>
                <w:rPr>
                  <w:szCs w:val="16"/>
                </w:rPr>
                <w:br/>
                <w:t>1/1/22 to 31/12/22: 2% + 3.1 €/100 Kg/net</w:t>
              </w:r>
              <w:r>
                <w:rPr>
                  <w:szCs w:val="16"/>
                </w:rPr>
                <w:br/>
                <w:t>1/1/23 to 31/12/23: 1% + 1.5 €/100 Kg/net</w:t>
              </w:r>
              <w:r>
                <w:rPr>
                  <w:szCs w:val="16"/>
                </w:rPr>
                <w:br/>
                <w:t>From 1/1/24: 0.00%</w:t>
              </w:r>
            </w:ins>
            <w:ins w:id="4972" w:author="David Owen" w:date="2019-06-18T14:45:00Z">
              <w:del w:id="4973" w:author="Owen, David (Trade)" w:date="2019-06-18T16:05:00Z">
                <w:r w:rsidDel="00821F15">
                  <w:delText xml:space="preserve">To 31/12/19: </w:delText>
                </w:r>
              </w:del>
            </w:ins>
            <w:del w:id="4974" w:author="Owen, David (Trade)" w:date="2019-06-18T16:05:00Z">
              <w:r w:rsidDel="00821F15">
                <w:delText>5.10% + 7.700 € / 100 kg</w:delText>
              </w:r>
            </w:del>
          </w:p>
        </w:tc>
      </w:tr>
      <w:tr w:rsidR="000143FD" w14:paraId="46CDCAB0" w14:textId="77777777" w:rsidTr="00FC0611">
        <w:tblPrEx>
          <w:tblW w:w="5000" w:type="pct"/>
          <w:tblLook w:val="0620" w:firstRow="1" w:lastRow="0" w:firstColumn="0" w:lastColumn="0" w:noHBand="1" w:noVBand="1"/>
          <w:tblPrExChange w:id="4975" w:author="Owen, David (Trade)" w:date="2019-06-18T16:05:00Z">
            <w:tblPrEx>
              <w:tblW w:w="5000" w:type="pct"/>
              <w:tblLook w:val="0620" w:firstRow="1" w:lastRow="0" w:firstColumn="0" w:lastColumn="0" w:noHBand="1" w:noVBand="1"/>
            </w:tblPrEx>
          </w:tblPrExChange>
        </w:tblPrEx>
        <w:trPr>
          <w:cantSplit/>
          <w:trPrChange w:id="4976" w:author="Owen, David (Trade)" w:date="2019-06-18T16:05:00Z">
            <w:trPr>
              <w:cantSplit/>
            </w:trPr>
          </w:trPrChange>
        </w:trPr>
        <w:tc>
          <w:tcPr>
            <w:tcW w:w="0" w:type="auto"/>
            <w:tcBorders>
              <w:top w:val="single" w:sz="4" w:space="0" w:color="A6A6A6" w:themeColor="background1" w:themeShade="A6"/>
              <w:right w:val="single" w:sz="4" w:space="0" w:color="000000" w:themeColor="text1"/>
            </w:tcBorders>
            <w:tcPrChange w:id="4977" w:author="Owen, David (Trade)" w:date="2019-06-18T16:05:00Z">
              <w:tcPr>
                <w:tcW w:w="0" w:type="auto"/>
                <w:tcBorders>
                  <w:top w:val="single" w:sz="4" w:space="0" w:color="A6A6A6" w:themeColor="background1" w:themeShade="A6"/>
                  <w:right w:val="single" w:sz="4" w:space="0" w:color="000000" w:themeColor="text1"/>
                </w:tcBorders>
              </w:tcPr>
            </w:tcPrChange>
          </w:tcPr>
          <w:p w14:paraId="151AD560" w14:textId="77777777" w:rsidR="000143FD" w:rsidRDefault="000143FD" w:rsidP="000143FD">
            <w:pPr>
              <w:pStyle w:val="NormalinTable"/>
            </w:pPr>
            <w:r>
              <w:rPr>
                <w:b/>
              </w:rPr>
              <w:t>0403909300</w:t>
            </w:r>
          </w:p>
        </w:tc>
        <w:tc>
          <w:tcPr>
            <w:tcW w:w="0" w:type="auto"/>
            <w:tcBorders>
              <w:top w:val="nil"/>
              <w:left w:val="nil"/>
              <w:bottom w:val="nil"/>
              <w:right w:val="nil"/>
            </w:tcBorders>
            <w:shd w:val="clear" w:color="auto" w:fill="auto"/>
            <w:vAlign w:val="bottom"/>
            <w:tcPrChange w:id="4978" w:author="Owen, David (Trade)" w:date="2019-06-18T16:05: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1787FDB" w14:textId="12610F2D" w:rsidR="000143FD" w:rsidRDefault="000143FD" w:rsidP="000143FD">
            <w:pPr>
              <w:pStyle w:val="NormalinTable"/>
              <w:tabs>
                <w:tab w:val="left" w:pos="1250"/>
              </w:tabs>
            </w:pPr>
            <w:ins w:id="4979" w:author="Owen, David (Trade)" w:date="2019-06-18T16:05:00Z">
              <w:r>
                <w:rPr>
                  <w:szCs w:val="16"/>
                </w:rPr>
                <w:t>To 31/12/19: 5.1% + 10.6 €/100 Kg/net</w:t>
              </w:r>
              <w:r>
                <w:rPr>
                  <w:szCs w:val="16"/>
                </w:rPr>
                <w:br/>
                <w:t>1/1/20 to 31/12/20: 4.1% + 8.5 €/100 Kg/net</w:t>
              </w:r>
              <w:r>
                <w:rPr>
                  <w:szCs w:val="16"/>
                </w:rPr>
                <w:br/>
                <w:t>1/1/21 to 31/12/21: 3.1% + 6.4 €/100 Kg/net</w:t>
              </w:r>
              <w:r>
                <w:rPr>
                  <w:szCs w:val="16"/>
                </w:rPr>
                <w:br/>
                <w:t>1/1/22 to 31/12/22: 2% + 4.2 €/100 Kg/net</w:t>
              </w:r>
              <w:r>
                <w:rPr>
                  <w:szCs w:val="16"/>
                </w:rPr>
                <w:br/>
                <w:t>1/1/23 to 31/12/23: 1% + 2.1 €/100 Kg/net</w:t>
              </w:r>
              <w:r>
                <w:rPr>
                  <w:szCs w:val="16"/>
                </w:rPr>
                <w:br/>
                <w:t>From 1/1/24: 0.00%</w:t>
              </w:r>
            </w:ins>
            <w:ins w:id="4980" w:author="David Owen" w:date="2019-06-18T14:45:00Z">
              <w:del w:id="4981" w:author="Owen, David (Trade)" w:date="2019-06-18T16:05:00Z">
                <w:r w:rsidDel="00821F15">
                  <w:delText xml:space="preserve">To 31/12/19: </w:delText>
                </w:r>
              </w:del>
            </w:ins>
            <w:del w:id="4982" w:author="Owen, David (Trade)" w:date="2019-06-18T16:05:00Z">
              <w:r w:rsidDel="00821F15">
                <w:delText>5.10% + 10.600 € / 100 kg</w:delText>
              </w:r>
            </w:del>
          </w:p>
        </w:tc>
      </w:tr>
      <w:tr w:rsidR="000143FD" w14:paraId="4D1F3C9C" w14:textId="77777777" w:rsidTr="00FC0611">
        <w:tblPrEx>
          <w:tblW w:w="5000" w:type="pct"/>
          <w:tblLook w:val="0620" w:firstRow="1" w:lastRow="0" w:firstColumn="0" w:lastColumn="0" w:noHBand="1" w:noVBand="1"/>
          <w:tblPrExChange w:id="4983" w:author="Owen, David (Trade)" w:date="2019-06-18T16:05:00Z">
            <w:tblPrEx>
              <w:tblW w:w="5000" w:type="pct"/>
              <w:tblLook w:val="0620" w:firstRow="1" w:lastRow="0" w:firstColumn="0" w:lastColumn="0" w:noHBand="1" w:noVBand="1"/>
            </w:tblPrEx>
          </w:tblPrExChange>
        </w:tblPrEx>
        <w:trPr>
          <w:cantSplit/>
          <w:trPrChange w:id="4984" w:author="Owen, David (Trade)" w:date="2019-06-18T16:05:00Z">
            <w:trPr>
              <w:cantSplit/>
            </w:trPr>
          </w:trPrChange>
        </w:trPr>
        <w:tc>
          <w:tcPr>
            <w:tcW w:w="0" w:type="auto"/>
            <w:tcBorders>
              <w:top w:val="single" w:sz="4" w:space="0" w:color="A6A6A6" w:themeColor="background1" w:themeShade="A6"/>
              <w:right w:val="single" w:sz="4" w:space="0" w:color="000000" w:themeColor="text1"/>
            </w:tcBorders>
            <w:tcPrChange w:id="4985" w:author="Owen, David (Trade)" w:date="2019-06-18T16:05:00Z">
              <w:tcPr>
                <w:tcW w:w="0" w:type="auto"/>
                <w:tcBorders>
                  <w:top w:val="single" w:sz="4" w:space="0" w:color="A6A6A6" w:themeColor="background1" w:themeShade="A6"/>
                  <w:right w:val="single" w:sz="4" w:space="0" w:color="000000" w:themeColor="text1"/>
                </w:tcBorders>
              </w:tcPr>
            </w:tcPrChange>
          </w:tcPr>
          <w:p w14:paraId="5FE5A717" w14:textId="77777777" w:rsidR="000143FD" w:rsidRDefault="000143FD" w:rsidP="000143FD">
            <w:pPr>
              <w:pStyle w:val="NormalinTable"/>
            </w:pPr>
            <w:r>
              <w:rPr>
                <w:b/>
              </w:rPr>
              <w:t>0403909900</w:t>
            </w:r>
          </w:p>
        </w:tc>
        <w:tc>
          <w:tcPr>
            <w:tcW w:w="0" w:type="auto"/>
            <w:tcBorders>
              <w:top w:val="nil"/>
              <w:left w:val="nil"/>
              <w:bottom w:val="nil"/>
              <w:right w:val="nil"/>
            </w:tcBorders>
            <w:shd w:val="clear" w:color="auto" w:fill="auto"/>
            <w:vAlign w:val="bottom"/>
            <w:tcPrChange w:id="4986" w:author="Owen, David (Trade)" w:date="2019-06-18T16:05: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847FF71" w14:textId="03523314" w:rsidR="000143FD" w:rsidRDefault="000143FD" w:rsidP="000143FD">
            <w:pPr>
              <w:pStyle w:val="NormalinTable"/>
              <w:tabs>
                <w:tab w:val="left" w:pos="1250"/>
              </w:tabs>
            </w:pPr>
            <w:ins w:id="4987" w:author="Owen, David (Trade)" w:date="2019-06-18T16:05:00Z">
              <w:r>
                <w:rPr>
                  <w:szCs w:val="16"/>
                </w:rPr>
                <w:t>To 31/12/19: 5.1% + 16.6 €/100 Kg/net</w:t>
              </w:r>
              <w:r>
                <w:rPr>
                  <w:szCs w:val="16"/>
                </w:rPr>
                <w:br/>
                <w:t>1/1/20 to 31/12/20: 4.1% + 13.3 €/100 Kg/net</w:t>
              </w:r>
              <w:r>
                <w:rPr>
                  <w:szCs w:val="16"/>
                </w:rPr>
                <w:br/>
                <w:t>1/1/21 to 31/12/21: 3.1% + 9.9 €/100 Kg/net</w:t>
              </w:r>
              <w:r>
                <w:rPr>
                  <w:szCs w:val="16"/>
                </w:rPr>
                <w:br/>
                <w:t>1/1/22 to 31/12/22: 2% + 6.6 €/100 Kg/net</w:t>
              </w:r>
              <w:r>
                <w:rPr>
                  <w:szCs w:val="16"/>
                </w:rPr>
                <w:br/>
                <w:t>1/1/23 to 31/12/23: 1% + 3.3 €/100 Kg/net</w:t>
              </w:r>
              <w:r>
                <w:rPr>
                  <w:szCs w:val="16"/>
                </w:rPr>
                <w:br/>
                <w:t>From 1/1/24: 0.00%</w:t>
              </w:r>
            </w:ins>
            <w:ins w:id="4988" w:author="David Owen" w:date="2019-06-18T14:45:00Z">
              <w:del w:id="4989" w:author="Owen, David (Trade)" w:date="2019-06-18T16:05:00Z">
                <w:r w:rsidDel="00821F15">
                  <w:delText xml:space="preserve">To 31/12/19: </w:delText>
                </w:r>
              </w:del>
            </w:ins>
            <w:del w:id="4990" w:author="Owen, David (Trade)" w:date="2019-06-18T16:05:00Z">
              <w:r w:rsidDel="00821F15">
                <w:delText>5.10% + 16.600 € / 100 kg</w:delText>
              </w:r>
            </w:del>
          </w:p>
        </w:tc>
      </w:tr>
      <w:tr w:rsidR="00E77514" w14:paraId="5FE6C71B" w14:textId="77777777" w:rsidTr="00066BD6">
        <w:trPr>
          <w:cantSplit/>
        </w:trPr>
        <w:tc>
          <w:tcPr>
            <w:tcW w:w="0" w:type="auto"/>
            <w:tcBorders>
              <w:top w:val="single" w:sz="4" w:space="0" w:color="A6A6A6" w:themeColor="background1" w:themeShade="A6"/>
              <w:right w:val="single" w:sz="4" w:space="0" w:color="000000" w:themeColor="text1"/>
            </w:tcBorders>
          </w:tcPr>
          <w:p w14:paraId="42650D1B" w14:textId="77777777" w:rsidR="00E77514" w:rsidRDefault="00E77514" w:rsidP="00FC0611">
            <w:pPr>
              <w:pStyle w:val="NormalinTable"/>
            </w:pPr>
            <w:r>
              <w:rPr>
                <w:b/>
              </w:rPr>
              <w:t>0404000000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B495E2" w14:textId="77777777" w:rsidR="00E77514" w:rsidRDefault="00E77514" w:rsidP="00FC0611">
            <w:pPr>
              <w:pStyle w:val="NormalinTable"/>
              <w:tabs>
                <w:tab w:val="left" w:pos="1250"/>
              </w:tabs>
            </w:pPr>
            <w:r>
              <w:t>0.00%</w:t>
            </w:r>
          </w:p>
        </w:tc>
      </w:tr>
      <w:tr w:rsidR="00E77514" w14:paraId="18DC300D" w14:textId="77777777" w:rsidTr="00066BD6">
        <w:trPr>
          <w:cantSplit/>
        </w:trPr>
        <w:tc>
          <w:tcPr>
            <w:tcW w:w="0" w:type="auto"/>
            <w:tcBorders>
              <w:top w:val="single" w:sz="4" w:space="0" w:color="A6A6A6" w:themeColor="background1" w:themeShade="A6"/>
              <w:right w:val="single" w:sz="4" w:space="0" w:color="000000" w:themeColor="text1"/>
            </w:tcBorders>
          </w:tcPr>
          <w:p w14:paraId="33714601" w14:textId="77777777" w:rsidR="00E77514" w:rsidRDefault="00E77514" w:rsidP="00FC0611">
            <w:pPr>
              <w:pStyle w:val="NormalinTable"/>
            </w:pPr>
            <w:r>
              <w:rPr>
                <w:b/>
              </w:rPr>
              <w:t>0405201000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52C979" w14:textId="77777777" w:rsidR="00700023" w:rsidRDefault="00700023" w:rsidP="00700023">
            <w:pPr>
              <w:spacing w:after="0" w:line="240" w:lineRule="auto"/>
              <w:jc w:val="left"/>
              <w:rPr>
                <w:ins w:id="4991" w:author="David Owen" w:date="2019-06-18T16:06:00Z"/>
                <w:sz w:val="16"/>
                <w:szCs w:val="16"/>
              </w:rPr>
            </w:pPr>
            <w:ins w:id="4992" w:author="David Owen" w:date="2019-06-18T16:06:00Z">
              <w:r>
                <w:rPr>
                  <w:sz w:val="16"/>
                  <w:szCs w:val="16"/>
                </w:rPr>
                <w:t>To 31/12/19: 4.5%</w:t>
              </w:r>
              <w:r>
                <w:rPr>
                  <w:sz w:val="16"/>
                  <w:szCs w:val="16"/>
                </w:rPr>
                <w:br/>
                <w:t>1/1/20 to 31/12/20: 3%</w:t>
              </w:r>
              <w:r>
                <w:rPr>
                  <w:sz w:val="16"/>
                  <w:szCs w:val="16"/>
                </w:rPr>
                <w:br/>
                <w:t>1/1/21 to 31/12/21: 1.5%</w:t>
              </w:r>
              <w:r>
                <w:rPr>
                  <w:sz w:val="16"/>
                  <w:szCs w:val="16"/>
                </w:rPr>
                <w:br/>
                <w:t>1/1/22 to 31/12/22: 0%</w:t>
              </w:r>
              <w:r>
                <w:rPr>
                  <w:sz w:val="16"/>
                  <w:szCs w:val="16"/>
                </w:rPr>
                <w:br/>
                <w:t>1/1/23 to 31/12/23: 0%</w:t>
              </w:r>
              <w:r>
                <w:rPr>
                  <w:sz w:val="16"/>
                  <w:szCs w:val="16"/>
                </w:rPr>
                <w:br/>
                <w:t>From 1/1/24: 0.00%</w:t>
              </w:r>
            </w:ins>
          </w:p>
          <w:p w14:paraId="1B975D1F" w14:textId="532194A6" w:rsidR="00E77514" w:rsidRDefault="00E77514" w:rsidP="00FC0611">
            <w:pPr>
              <w:pStyle w:val="NormalinTable"/>
              <w:tabs>
                <w:tab w:val="left" w:pos="1250"/>
              </w:tabs>
            </w:pPr>
            <w:del w:id="4993" w:author="David Owen" w:date="2019-06-18T16:06:00Z">
              <w:r w:rsidDel="00700023">
                <w:delText>4.50%</w:delText>
              </w:r>
            </w:del>
          </w:p>
        </w:tc>
      </w:tr>
      <w:tr w:rsidR="00E77514" w14:paraId="6D8C6304" w14:textId="77777777" w:rsidTr="00066BD6">
        <w:trPr>
          <w:cantSplit/>
        </w:trPr>
        <w:tc>
          <w:tcPr>
            <w:tcW w:w="0" w:type="auto"/>
            <w:tcBorders>
              <w:top w:val="single" w:sz="4" w:space="0" w:color="A6A6A6" w:themeColor="background1" w:themeShade="A6"/>
              <w:right w:val="single" w:sz="4" w:space="0" w:color="000000" w:themeColor="text1"/>
            </w:tcBorders>
          </w:tcPr>
          <w:p w14:paraId="522C28A1" w14:textId="77777777" w:rsidR="00E77514" w:rsidRDefault="00E77514" w:rsidP="00FC0611">
            <w:pPr>
              <w:pStyle w:val="NormalinTable"/>
            </w:pPr>
            <w:r>
              <w:rPr>
                <w:b/>
              </w:rPr>
              <w:t>0405203000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F4B9A2" w14:textId="77777777" w:rsidR="00256886" w:rsidRDefault="00256886" w:rsidP="00256886">
            <w:pPr>
              <w:spacing w:after="0" w:line="240" w:lineRule="auto"/>
              <w:jc w:val="left"/>
              <w:rPr>
                <w:ins w:id="4994" w:author="David Owen" w:date="2019-06-18T16:07:00Z"/>
                <w:sz w:val="16"/>
                <w:szCs w:val="16"/>
              </w:rPr>
            </w:pPr>
            <w:ins w:id="4995" w:author="David Owen" w:date="2019-06-18T16:07:00Z">
              <w:r>
                <w:rPr>
                  <w:sz w:val="16"/>
                  <w:szCs w:val="16"/>
                </w:rPr>
                <w:t>To 31/12/19: 4.5%</w:t>
              </w:r>
              <w:r>
                <w:rPr>
                  <w:sz w:val="16"/>
                  <w:szCs w:val="16"/>
                </w:rPr>
                <w:br/>
                <w:t>1/1/20 to 31/12/20: 3%</w:t>
              </w:r>
              <w:r>
                <w:rPr>
                  <w:sz w:val="16"/>
                  <w:szCs w:val="16"/>
                </w:rPr>
                <w:br/>
                <w:t>1/1/21 to 31/12/21: 1.5%</w:t>
              </w:r>
              <w:r>
                <w:rPr>
                  <w:sz w:val="16"/>
                  <w:szCs w:val="16"/>
                </w:rPr>
                <w:br/>
                <w:t>1/1/22 to 31/12/22: 0%</w:t>
              </w:r>
              <w:r>
                <w:rPr>
                  <w:sz w:val="16"/>
                  <w:szCs w:val="16"/>
                </w:rPr>
                <w:br/>
                <w:t>1/1/23 to 31/12/23: 0%</w:t>
              </w:r>
              <w:r>
                <w:rPr>
                  <w:sz w:val="16"/>
                  <w:szCs w:val="16"/>
                </w:rPr>
                <w:br/>
                <w:t>From 1/1/24: 0.00%</w:t>
              </w:r>
            </w:ins>
          </w:p>
          <w:p w14:paraId="031F9464" w14:textId="2FFE2A42" w:rsidR="00E77514" w:rsidRDefault="00E77514" w:rsidP="00FC0611">
            <w:pPr>
              <w:pStyle w:val="NormalinTable"/>
              <w:tabs>
                <w:tab w:val="left" w:pos="1250"/>
              </w:tabs>
            </w:pPr>
            <w:del w:id="4996" w:author="David Owen" w:date="2019-06-18T16:07:00Z">
              <w:r w:rsidDel="00256886">
                <w:delText>4.50%</w:delText>
              </w:r>
            </w:del>
          </w:p>
        </w:tc>
      </w:tr>
      <w:tr w:rsidR="00724B91" w14:paraId="6FDD995E" w14:textId="77777777" w:rsidTr="00FC0611">
        <w:tblPrEx>
          <w:tblW w:w="5000" w:type="pct"/>
          <w:tblLook w:val="0620" w:firstRow="1" w:lastRow="0" w:firstColumn="0" w:lastColumn="0" w:noHBand="1" w:noVBand="1"/>
          <w:tblPrExChange w:id="4997" w:author="Owen, David (Trade)" w:date="2019-06-18T16:07:00Z">
            <w:tblPrEx>
              <w:tblW w:w="5000" w:type="pct"/>
              <w:tblLook w:val="0620" w:firstRow="1" w:lastRow="0" w:firstColumn="0" w:lastColumn="0" w:noHBand="1" w:noVBand="1"/>
            </w:tblPrEx>
          </w:tblPrExChange>
        </w:tblPrEx>
        <w:trPr>
          <w:cantSplit/>
          <w:trPrChange w:id="4998" w:author="Owen, David (Trade)" w:date="2019-06-18T16:07:00Z">
            <w:trPr>
              <w:cantSplit/>
            </w:trPr>
          </w:trPrChange>
        </w:trPr>
        <w:tc>
          <w:tcPr>
            <w:tcW w:w="0" w:type="auto"/>
            <w:tcBorders>
              <w:top w:val="single" w:sz="4" w:space="0" w:color="A6A6A6" w:themeColor="background1" w:themeShade="A6"/>
              <w:right w:val="single" w:sz="4" w:space="0" w:color="000000" w:themeColor="text1"/>
            </w:tcBorders>
            <w:tcPrChange w:id="4999" w:author="Owen, David (Trade)" w:date="2019-06-18T16:07:00Z">
              <w:tcPr>
                <w:tcW w:w="0" w:type="auto"/>
                <w:tcBorders>
                  <w:top w:val="single" w:sz="4" w:space="0" w:color="A6A6A6" w:themeColor="background1" w:themeShade="A6"/>
                  <w:right w:val="single" w:sz="4" w:space="0" w:color="000000" w:themeColor="text1"/>
                </w:tcBorders>
              </w:tcPr>
            </w:tcPrChange>
          </w:tcPr>
          <w:p w14:paraId="3DBF947B" w14:textId="77777777" w:rsidR="00724B91" w:rsidRDefault="00724B91" w:rsidP="00724B91">
            <w:pPr>
              <w:pStyle w:val="NormalinTable"/>
            </w:pPr>
            <w:r>
              <w:rPr>
                <w:b/>
              </w:rPr>
              <w:t>0406103000</w:t>
            </w:r>
          </w:p>
        </w:tc>
        <w:tc>
          <w:tcPr>
            <w:tcW w:w="0" w:type="auto"/>
            <w:tcBorders>
              <w:top w:val="nil"/>
              <w:left w:val="nil"/>
              <w:bottom w:val="nil"/>
              <w:right w:val="nil"/>
            </w:tcBorders>
            <w:shd w:val="clear" w:color="auto" w:fill="auto"/>
            <w:vAlign w:val="bottom"/>
            <w:tcPrChange w:id="5000" w:author="Owen, David (Trade)" w:date="2019-06-18T16:07: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9AFFF2F" w14:textId="15009E5A" w:rsidR="00724B91" w:rsidRDefault="00724B91" w:rsidP="00724B91">
            <w:pPr>
              <w:pStyle w:val="NormalinTable"/>
              <w:tabs>
                <w:tab w:val="left" w:pos="1250"/>
              </w:tabs>
            </w:pPr>
            <w:ins w:id="5001" w:author="Owen, David (Trade)" w:date="2019-06-18T16:07:00Z">
              <w:r>
                <w:rPr>
                  <w:szCs w:val="16"/>
                </w:rPr>
                <w:t>To 31/12/19: 115.7 €/100 Kg/net</w:t>
              </w:r>
              <w:r>
                <w:rPr>
                  <w:szCs w:val="16"/>
                </w:rPr>
                <w:br/>
                <w:t>1/1/20 to 31/12/20: 92.6 €/100 Kg/net</w:t>
              </w:r>
              <w:r>
                <w:rPr>
                  <w:szCs w:val="16"/>
                </w:rPr>
                <w:br/>
                <w:t>1/1/21 to 31/12/21: 69.4 €/100 Kg/net</w:t>
              </w:r>
              <w:r>
                <w:rPr>
                  <w:szCs w:val="16"/>
                </w:rPr>
                <w:br/>
                <w:t>1/1/22 to 31/12/22: 46.3 €/100 Kg/net</w:t>
              </w:r>
              <w:r>
                <w:rPr>
                  <w:szCs w:val="16"/>
                </w:rPr>
                <w:br/>
                <w:t>1/1/23 to 31/12/23: 23.1 €/100 Kg/net</w:t>
              </w:r>
              <w:r>
                <w:rPr>
                  <w:szCs w:val="16"/>
                </w:rPr>
                <w:br/>
                <w:t>From 1/1/24: 0.00%</w:t>
              </w:r>
            </w:ins>
            <w:ins w:id="5002" w:author="David Owen" w:date="2019-06-18T14:45:00Z">
              <w:del w:id="5003" w:author="Owen, David (Trade)" w:date="2019-06-18T16:07:00Z">
                <w:r w:rsidDel="004B294C">
                  <w:delText xml:space="preserve">To 31/12/19: </w:delText>
                </w:r>
              </w:del>
            </w:ins>
            <w:del w:id="5004" w:author="Owen, David (Trade)" w:date="2019-06-18T16:07:00Z">
              <w:r w:rsidDel="004B294C">
                <w:delText>115.700 € / 100 kg</w:delText>
              </w:r>
            </w:del>
          </w:p>
        </w:tc>
      </w:tr>
      <w:tr w:rsidR="00724B91" w14:paraId="1605924A" w14:textId="77777777" w:rsidTr="00FC0611">
        <w:tblPrEx>
          <w:tblW w:w="5000" w:type="pct"/>
          <w:tblLook w:val="0620" w:firstRow="1" w:lastRow="0" w:firstColumn="0" w:lastColumn="0" w:noHBand="1" w:noVBand="1"/>
          <w:tblPrExChange w:id="5005" w:author="Owen, David (Trade)" w:date="2019-06-18T16:07:00Z">
            <w:tblPrEx>
              <w:tblW w:w="5000" w:type="pct"/>
              <w:tblLook w:val="0620" w:firstRow="1" w:lastRow="0" w:firstColumn="0" w:lastColumn="0" w:noHBand="1" w:noVBand="1"/>
            </w:tblPrEx>
          </w:tblPrExChange>
        </w:tblPrEx>
        <w:trPr>
          <w:cantSplit/>
          <w:trPrChange w:id="5006" w:author="Owen, David (Trade)" w:date="2019-06-18T16:07:00Z">
            <w:trPr>
              <w:cantSplit/>
            </w:trPr>
          </w:trPrChange>
        </w:trPr>
        <w:tc>
          <w:tcPr>
            <w:tcW w:w="0" w:type="auto"/>
            <w:tcBorders>
              <w:top w:val="single" w:sz="4" w:space="0" w:color="A6A6A6" w:themeColor="background1" w:themeShade="A6"/>
              <w:right w:val="single" w:sz="4" w:space="0" w:color="000000" w:themeColor="text1"/>
            </w:tcBorders>
            <w:tcPrChange w:id="5007" w:author="Owen, David (Trade)" w:date="2019-06-18T16:07:00Z">
              <w:tcPr>
                <w:tcW w:w="0" w:type="auto"/>
                <w:tcBorders>
                  <w:top w:val="single" w:sz="4" w:space="0" w:color="A6A6A6" w:themeColor="background1" w:themeShade="A6"/>
                  <w:right w:val="single" w:sz="4" w:space="0" w:color="000000" w:themeColor="text1"/>
                </w:tcBorders>
              </w:tcPr>
            </w:tcPrChange>
          </w:tcPr>
          <w:p w14:paraId="2351AF8C" w14:textId="77777777" w:rsidR="00724B91" w:rsidRDefault="00724B91" w:rsidP="00724B91">
            <w:pPr>
              <w:pStyle w:val="NormalinTable"/>
            </w:pPr>
            <w:r>
              <w:rPr>
                <w:b/>
              </w:rPr>
              <w:t>0406105000</w:t>
            </w:r>
          </w:p>
        </w:tc>
        <w:tc>
          <w:tcPr>
            <w:tcW w:w="0" w:type="auto"/>
            <w:tcBorders>
              <w:top w:val="nil"/>
              <w:left w:val="nil"/>
              <w:bottom w:val="nil"/>
              <w:right w:val="nil"/>
            </w:tcBorders>
            <w:shd w:val="clear" w:color="auto" w:fill="auto"/>
            <w:vAlign w:val="bottom"/>
            <w:tcPrChange w:id="5008" w:author="Owen, David (Trade)" w:date="2019-06-18T16:07: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FC86634" w14:textId="5C742A76" w:rsidR="00724B91" w:rsidRDefault="00724B91" w:rsidP="00724B91">
            <w:pPr>
              <w:pStyle w:val="NormalinTable"/>
              <w:tabs>
                <w:tab w:val="left" w:pos="1250"/>
              </w:tabs>
            </w:pPr>
            <w:ins w:id="5009" w:author="Owen, David (Trade)" w:date="2019-06-18T16:07:00Z">
              <w:r>
                <w:rPr>
                  <w:szCs w:val="16"/>
                </w:rPr>
                <w:t>To 31/12/19: 115.7 €/100 Kg/net</w:t>
              </w:r>
              <w:r>
                <w:rPr>
                  <w:szCs w:val="16"/>
                </w:rPr>
                <w:br/>
                <w:t>1/1/20 to 31/12/20: 92.6 €/100 Kg/net</w:t>
              </w:r>
              <w:r>
                <w:rPr>
                  <w:szCs w:val="16"/>
                </w:rPr>
                <w:br/>
                <w:t>1/1/21 to 31/12/21: 69.4 €/100 Kg/net</w:t>
              </w:r>
              <w:r>
                <w:rPr>
                  <w:szCs w:val="16"/>
                </w:rPr>
                <w:br/>
                <w:t>1/1/22 to 31/12/22: 46.3 €/100 Kg/net</w:t>
              </w:r>
              <w:r>
                <w:rPr>
                  <w:szCs w:val="16"/>
                </w:rPr>
                <w:br/>
                <w:t>1/1/23 to 31/12/23: 23.1 €/100 Kg/net</w:t>
              </w:r>
              <w:r>
                <w:rPr>
                  <w:szCs w:val="16"/>
                </w:rPr>
                <w:br/>
                <w:t>From 1/1/24: 0.00%</w:t>
              </w:r>
            </w:ins>
            <w:ins w:id="5010" w:author="David Owen" w:date="2019-06-18T14:45:00Z">
              <w:del w:id="5011" w:author="Owen, David (Trade)" w:date="2019-06-18T16:07:00Z">
                <w:r w:rsidDel="004B294C">
                  <w:delText xml:space="preserve">To 31/12/19: </w:delText>
                </w:r>
              </w:del>
            </w:ins>
            <w:del w:id="5012" w:author="Owen, David (Trade)" w:date="2019-06-18T16:07:00Z">
              <w:r w:rsidDel="004B294C">
                <w:delText>115.700 € / 100 kg</w:delText>
              </w:r>
            </w:del>
          </w:p>
        </w:tc>
      </w:tr>
      <w:tr w:rsidR="00CE6547" w14:paraId="37F92975" w14:textId="77777777" w:rsidTr="00FC0611">
        <w:tblPrEx>
          <w:tblW w:w="5000" w:type="pct"/>
          <w:tblLook w:val="0620" w:firstRow="1" w:lastRow="0" w:firstColumn="0" w:lastColumn="0" w:noHBand="1" w:noVBand="1"/>
          <w:tblPrExChange w:id="5013" w:author="Owen, David (Trade)" w:date="2019-06-18T16:08:00Z">
            <w:tblPrEx>
              <w:tblW w:w="5000" w:type="pct"/>
              <w:tblLook w:val="0620" w:firstRow="1" w:lastRow="0" w:firstColumn="0" w:lastColumn="0" w:noHBand="1" w:noVBand="1"/>
            </w:tblPrEx>
          </w:tblPrExChange>
        </w:tblPrEx>
        <w:trPr>
          <w:cantSplit/>
          <w:trPrChange w:id="5014" w:author="Owen, David (Trade)" w:date="2019-06-18T16:08:00Z">
            <w:trPr>
              <w:cantSplit/>
            </w:trPr>
          </w:trPrChange>
        </w:trPr>
        <w:tc>
          <w:tcPr>
            <w:tcW w:w="0" w:type="auto"/>
            <w:tcBorders>
              <w:top w:val="single" w:sz="4" w:space="0" w:color="A6A6A6" w:themeColor="background1" w:themeShade="A6"/>
              <w:right w:val="single" w:sz="4" w:space="0" w:color="000000" w:themeColor="text1"/>
            </w:tcBorders>
            <w:tcPrChange w:id="5015" w:author="Owen, David (Trade)" w:date="2019-06-18T16:08:00Z">
              <w:tcPr>
                <w:tcW w:w="0" w:type="auto"/>
                <w:tcBorders>
                  <w:top w:val="single" w:sz="4" w:space="0" w:color="A6A6A6" w:themeColor="background1" w:themeShade="A6"/>
                  <w:right w:val="single" w:sz="4" w:space="0" w:color="000000" w:themeColor="text1"/>
                </w:tcBorders>
              </w:tcPr>
            </w:tcPrChange>
          </w:tcPr>
          <w:p w14:paraId="6EC9D99A" w14:textId="77777777" w:rsidR="00CE6547" w:rsidRDefault="00CE6547" w:rsidP="00CE6547">
            <w:pPr>
              <w:pStyle w:val="NormalinTable"/>
            </w:pPr>
            <w:r>
              <w:rPr>
                <w:b/>
              </w:rPr>
              <w:t>0406108000</w:t>
            </w:r>
          </w:p>
        </w:tc>
        <w:tc>
          <w:tcPr>
            <w:tcW w:w="0" w:type="auto"/>
            <w:tcBorders>
              <w:top w:val="nil"/>
              <w:left w:val="nil"/>
              <w:bottom w:val="nil"/>
              <w:right w:val="nil"/>
            </w:tcBorders>
            <w:shd w:val="clear" w:color="auto" w:fill="auto"/>
            <w:vAlign w:val="bottom"/>
            <w:tcPrChange w:id="5016" w:author="Owen, David (Trade)" w:date="2019-06-18T16:08: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0ADD60A" w14:textId="7A50CC0C" w:rsidR="00CE6547" w:rsidRDefault="00CE6547" w:rsidP="00CE6547">
            <w:pPr>
              <w:pStyle w:val="NormalinTable"/>
              <w:tabs>
                <w:tab w:val="left" w:pos="1250"/>
              </w:tabs>
            </w:pPr>
            <w:ins w:id="5017" w:author="Owen, David (Trade)" w:date="2019-06-18T16:08:00Z">
              <w:r>
                <w:rPr>
                  <w:szCs w:val="16"/>
                </w:rPr>
                <w:t>To 31/12/19: 138.2 €/100 Kg/net</w:t>
              </w:r>
              <w:r>
                <w:rPr>
                  <w:szCs w:val="16"/>
                </w:rPr>
                <w:br/>
                <w:t>1/1/20 to 31/12/20: 110.6 €/100 Kg/net</w:t>
              </w:r>
              <w:r>
                <w:rPr>
                  <w:szCs w:val="16"/>
                </w:rPr>
                <w:br/>
                <w:t>1/1/21 to 31/12/21: 82.9 €/100 Kg/net</w:t>
              </w:r>
              <w:r>
                <w:rPr>
                  <w:szCs w:val="16"/>
                </w:rPr>
                <w:br/>
                <w:t>1/1/22 to 31/12/22: 55.3 €/100 Kg/net</w:t>
              </w:r>
              <w:r>
                <w:rPr>
                  <w:szCs w:val="16"/>
                </w:rPr>
                <w:br/>
                <w:t>1/1/23 to 31/12/23: 27.6 €/100 Kg/net</w:t>
              </w:r>
              <w:r>
                <w:rPr>
                  <w:szCs w:val="16"/>
                </w:rPr>
                <w:br/>
                <w:t>From 1/1/24: 0.00%</w:t>
              </w:r>
            </w:ins>
            <w:ins w:id="5018" w:author="David Owen" w:date="2019-06-18T14:45:00Z">
              <w:del w:id="5019" w:author="Owen, David (Trade)" w:date="2019-06-18T16:08:00Z">
                <w:r w:rsidDel="009C5D9D">
                  <w:delText xml:space="preserve">To 31/12/19: </w:delText>
                </w:r>
              </w:del>
            </w:ins>
            <w:del w:id="5020" w:author="Owen, David (Trade)" w:date="2019-06-18T16:08:00Z">
              <w:r w:rsidDel="009C5D9D">
                <w:delText>138.200 € / 100 kg</w:delText>
              </w:r>
            </w:del>
          </w:p>
        </w:tc>
      </w:tr>
      <w:tr w:rsidR="00CE6547" w14:paraId="24A769B4" w14:textId="77777777" w:rsidTr="00FC0611">
        <w:tblPrEx>
          <w:tblW w:w="5000" w:type="pct"/>
          <w:tblLook w:val="0620" w:firstRow="1" w:lastRow="0" w:firstColumn="0" w:lastColumn="0" w:noHBand="1" w:noVBand="1"/>
          <w:tblPrExChange w:id="5021" w:author="Owen, David (Trade)" w:date="2019-06-18T16:08:00Z">
            <w:tblPrEx>
              <w:tblW w:w="5000" w:type="pct"/>
              <w:tblLook w:val="0620" w:firstRow="1" w:lastRow="0" w:firstColumn="0" w:lastColumn="0" w:noHBand="1" w:noVBand="1"/>
            </w:tblPrEx>
          </w:tblPrExChange>
        </w:tblPrEx>
        <w:trPr>
          <w:cantSplit/>
          <w:trPrChange w:id="5022" w:author="Owen, David (Trade)" w:date="2019-06-18T16:08:00Z">
            <w:trPr>
              <w:cantSplit/>
            </w:trPr>
          </w:trPrChange>
        </w:trPr>
        <w:tc>
          <w:tcPr>
            <w:tcW w:w="0" w:type="auto"/>
            <w:tcBorders>
              <w:top w:val="single" w:sz="4" w:space="0" w:color="A6A6A6" w:themeColor="background1" w:themeShade="A6"/>
              <w:right w:val="single" w:sz="4" w:space="0" w:color="000000" w:themeColor="text1"/>
            </w:tcBorders>
            <w:tcPrChange w:id="5023" w:author="Owen, David (Trade)" w:date="2019-06-18T16:08:00Z">
              <w:tcPr>
                <w:tcW w:w="0" w:type="auto"/>
                <w:tcBorders>
                  <w:top w:val="single" w:sz="4" w:space="0" w:color="A6A6A6" w:themeColor="background1" w:themeShade="A6"/>
                  <w:right w:val="single" w:sz="4" w:space="0" w:color="000000" w:themeColor="text1"/>
                </w:tcBorders>
              </w:tcPr>
            </w:tcPrChange>
          </w:tcPr>
          <w:p w14:paraId="6CB82F97" w14:textId="77777777" w:rsidR="00CE6547" w:rsidRDefault="00CE6547" w:rsidP="00CE6547">
            <w:pPr>
              <w:pStyle w:val="NormalinTable"/>
            </w:pPr>
            <w:r>
              <w:rPr>
                <w:b/>
              </w:rPr>
              <w:t>0406200000</w:t>
            </w:r>
          </w:p>
        </w:tc>
        <w:tc>
          <w:tcPr>
            <w:tcW w:w="0" w:type="auto"/>
            <w:tcBorders>
              <w:top w:val="nil"/>
              <w:left w:val="nil"/>
              <w:bottom w:val="nil"/>
              <w:right w:val="nil"/>
            </w:tcBorders>
            <w:shd w:val="clear" w:color="auto" w:fill="auto"/>
            <w:vAlign w:val="bottom"/>
            <w:tcPrChange w:id="5024" w:author="Owen, David (Trade)" w:date="2019-06-18T16:08: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10695A2" w14:textId="7A9E4A34" w:rsidR="00CE6547" w:rsidRDefault="00CE6547" w:rsidP="00CE6547">
            <w:pPr>
              <w:pStyle w:val="NormalinTable"/>
              <w:tabs>
                <w:tab w:val="left" w:pos="1250"/>
              </w:tabs>
            </w:pPr>
            <w:ins w:id="5025" w:author="Owen, David (Trade)" w:date="2019-06-18T16:08:00Z">
              <w:r>
                <w:rPr>
                  <w:szCs w:val="16"/>
                </w:rPr>
                <w:t>To 31/12/19: 117.6 €/100 Kg/net</w:t>
              </w:r>
              <w:r>
                <w:rPr>
                  <w:szCs w:val="16"/>
                </w:rPr>
                <w:br/>
                <w:t>1/1/20 to 31/12/20: 94.1 €/100 Kg/net</w:t>
              </w:r>
              <w:r>
                <w:rPr>
                  <w:szCs w:val="16"/>
                </w:rPr>
                <w:br/>
                <w:t>1/1/21 to 31/12/21: 70.5 €/100 Kg/net</w:t>
              </w:r>
              <w:r>
                <w:rPr>
                  <w:szCs w:val="16"/>
                </w:rPr>
                <w:br/>
                <w:t>1/1/22 to 31/12/22: 47 €/100 Kg/net</w:t>
              </w:r>
              <w:r>
                <w:rPr>
                  <w:szCs w:val="16"/>
                </w:rPr>
                <w:br/>
                <w:t>1/1/23 to 31/12/23: 23.5 €/100 Kg/net</w:t>
              </w:r>
              <w:r>
                <w:rPr>
                  <w:szCs w:val="16"/>
                </w:rPr>
                <w:br/>
                <w:t>From 1/1/24: 0.00%</w:t>
              </w:r>
            </w:ins>
            <w:ins w:id="5026" w:author="David Owen" w:date="2019-06-18T14:45:00Z">
              <w:del w:id="5027" w:author="Owen, David (Trade)" w:date="2019-06-18T16:08:00Z">
                <w:r w:rsidDel="009C5D9D">
                  <w:delText xml:space="preserve">To 31/12/19: </w:delText>
                </w:r>
              </w:del>
            </w:ins>
            <w:del w:id="5028" w:author="Owen, David (Trade)" w:date="2019-06-18T16:08:00Z">
              <w:r w:rsidDel="009C5D9D">
                <w:delText>117.600 € / 100 kg</w:delText>
              </w:r>
            </w:del>
          </w:p>
        </w:tc>
      </w:tr>
      <w:tr w:rsidR="001F58D3" w14:paraId="791C8239" w14:textId="77777777" w:rsidTr="00FC0611">
        <w:tblPrEx>
          <w:tblW w:w="5000" w:type="pct"/>
          <w:tblLook w:val="0620" w:firstRow="1" w:lastRow="0" w:firstColumn="0" w:lastColumn="0" w:noHBand="1" w:noVBand="1"/>
          <w:tblPrExChange w:id="5029" w:author="Owen, David (Trade)" w:date="2019-06-18T16:10:00Z">
            <w:tblPrEx>
              <w:tblW w:w="5000" w:type="pct"/>
              <w:tblLook w:val="0620" w:firstRow="1" w:lastRow="0" w:firstColumn="0" w:lastColumn="0" w:noHBand="1" w:noVBand="1"/>
            </w:tblPrEx>
          </w:tblPrExChange>
        </w:tblPrEx>
        <w:trPr>
          <w:cantSplit/>
          <w:trPrChange w:id="5030" w:author="Owen, David (Trade)" w:date="2019-06-18T16:10:00Z">
            <w:trPr>
              <w:cantSplit/>
            </w:trPr>
          </w:trPrChange>
        </w:trPr>
        <w:tc>
          <w:tcPr>
            <w:tcW w:w="0" w:type="auto"/>
            <w:tcBorders>
              <w:top w:val="single" w:sz="4" w:space="0" w:color="A6A6A6" w:themeColor="background1" w:themeShade="A6"/>
              <w:right w:val="single" w:sz="4" w:space="0" w:color="000000" w:themeColor="text1"/>
            </w:tcBorders>
            <w:tcPrChange w:id="5031" w:author="Owen, David (Trade)" w:date="2019-06-18T16:10:00Z">
              <w:tcPr>
                <w:tcW w:w="0" w:type="auto"/>
                <w:tcBorders>
                  <w:top w:val="single" w:sz="4" w:space="0" w:color="A6A6A6" w:themeColor="background1" w:themeShade="A6"/>
                  <w:right w:val="single" w:sz="4" w:space="0" w:color="000000" w:themeColor="text1"/>
                </w:tcBorders>
              </w:tcPr>
            </w:tcPrChange>
          </w:tcPr>
          <w:p w14:paraId="458EEFFD" w14:textId="77777777" w:rsidR="001F58D3" w:rsidRDefault="001F58D3" w:rsidP="001F58D3">
            <w:pPr>
              <w:pStyle w:val="NormalinTable"/>
            </w:pPr>
            <w:r>
              <w:rPr>
                <w:b/>
              </w:rPr>
              <w:t>0406301000</w:t>
            </w:r>
          </w:p>
        </w:tc>
        <w:tc>
          <w:tcPr>
            <w:tcW w:w="0" w:type="auto"/>
            <w:tcBorders>
              <w:top w:val="nil"/>
              <w:left w:val="nil"/>
              <w:bottom w:val="nil"/>
              <w:right w:val="nil"/>
            </w:tcBorders>
            <w:shd w:val="clear" w:color="auto" w:fill="auto"/>
            <w:vAlign w:val="bottom"/>
            <w:tcPrChange w:id="5032" w:author="Owen, David (Trade)" w:date="2019-06-18T16:10: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7998F56" w14:textId="7972F6F2" w:rsidR="001F58D3" w:rsidRDefault="001F58D3" w:rsidP="001F58D3">
            <w:pPr>
              <w:pStyle w:val="NormalinTable"/>
              <w:tabs>
                <w:tab w:val="left" w:pos="1250"/>
              </w:tabs>
            </w:pPr>
            <w:ins w:id="5033" w:author="Owen, David (Trade)" w:date="2019-06-18T16:10:00Z">
              <w:r>
                <w:rPr>
                  <w:szCs w:val="16"/>
                </w:rPr>
                <w:t>To 31/12/19: 90.5 €/100 Kg/net</w:t>
              </w:r>
              <w:r>
                <w:rPr>
                  <w:szCs w:val="16"/>
                </w:rPr>
                <w:br/>
                <w:t>1/1/20 to 31/12/20: 72.4 €/100 Kg/net</w:t>
              </w:r>
              <w:r>
                <w:rPr>
                  <w:szCs w:val="16"/>
                </w:rPr>
                <w:br/>
                <w:t>1/1/21 to 31/12/21: 54.3 €/100 Kg/net</w:t>
              </w:r>
              <w:r>
                <w:rPr>
                  <w:szCs w:val="16"/>
                </w:rPr>
                <w:br/>
                <w:t>1/1/22 to 31/12/22: 36.2 €/100 Kg/net</w:t>
              </w:r>
              <w:r>
                <w:rPr>
                  <w:szCs w:val="16"/>
                </w:rPr>
                <w:br/>
                <w:t>1/1/23 to 31/12/23: 18.1 €/100 Kg/net</w:t>
              </w:r>
              <w:r>
                <w:rPr>
                  <w:szCs w:val="16"/>
                </w:rPr>
                <w:br/>
                <w:t>From 1/1/24: 0.00%</w:t>
              </w:r>
            </w:ins>
            <w:ins w:id="5034" w:author="David Owen" w:date="2019-06-18T14:46:00Z">
              <w:del w:id="5035" w:author="Owen, David (Trade)" w:date="2019-06-18T16:10:00Z">
                <w:r w:rsidDel="00017C8E">
                  <w:delText xml:space="preserve">To 31/12/19: </w:delText>
                </w:r>
              </w:del>
            </w:ins>
            <w:del w:id="5036" w:author="Owen, David (Trade)" w:date="2019-06-18T16:10:00Z">
              <w:r w:rsidDel="00017C8E">
                <w:delText>90.500 € / 100 kg</w:delText>
              </w:r>
            </w:del>
          </w:p>
        </w:tc>
      </w:tr>
      <w:tr w:rsidR="001F58D3" w14:paraId="583217A8" w14:textId="77777777" w:rsidTr="00FC0611">
        <w:tblPrEx>
          <w:tblW w:w="5000" w:type="pct"/>
          <w:tblLook w:val="0620" w:firstRow="1" w:lastRow="0" w:firstColumn="0" w:lastColumn="0" w:noHBand="1" w:noVBand="1"/>
          <w:tblPrExChange w:id="5037" w:author="Owen, David (Trade)" w:date="2019-06-18T16:10:00Z">
            <w:tblPrEx>
              <w:tblW w:w="5000" w:type="pct"/>
              <w:tblLook w:val="0620" w:firstRow="1" w:lastRow="0" w:firstColumn="0" w:lastColumn="0" w:noHBand="1" w:noVBand="1"/>
            </w:tblPrEx>
          </w:tblPrExChange>
        </w:tblPrEx>
        <w:trPr>
          <w:cantSplit/>
          <w:trPrChange w:id="5038" w:author="Owen, David (Trade)" w:date="2019-06-18T16:10:00Z">
            <w:trPr>
              <w:cantSplit/>
            </w:trPr>
          </w:trPrChange>
        </w:trPr>
        <w:tc>
          <w:tcPr>
            <w:tcW w:w="0" w:type="auto"/>
            <w:tcBorders>
              <w:top w:val="single" w:sz="4" w:space="0" w:color="A6A6A6" w:themeColor="background1" w:themeShade="A6"/>
              <w:right w:val="single" w:sz="4" w:space="0" w:color="000000" w:themeColor="text1"/>
            </w:tcBorders>
            <w:tcPrChange w:id="5039" w:author="Owen, David (Trade)" w:date="2019-06-18T16:10:00Z">
              <w:tcPr>
                <w:tcW w:w="0" w:type="auto"/>
                <w:tcBorders>
                  <w:top w:val="single" w:sz="4" w:space="0" w:color="A6A6A6" w:themeColor="background1" w:themeShade="A6"/>
                  <w:right w:val="single" w:sz="4" w:space="0" w:color="000000" w:themeColor="text1"/>
                </w:tcBorders>
              </w:tcPr>
            </w:tcPrChange>
          </w:tcPr>
          <w:p w14:paraId="55BCB672" w14:textId="77777777" w:rsidR="001F58D3" w:rsidRDefault="001F58D3" w:rsidP="001F58D3">
            <w:pPr>
              <w:pStyle w:val="NormalinTable"/>
            </w:pPr>
            <w:r>
              <w:rPr>
                <w:b/>
              </w:rPr>
              <w:lastRenderedPageBreak/>
              <w:t>0406303100</w:t>
            </w:r>
          </w:p>
        </w:tc>
        <w:tc>
          <w:tcPr>
            <w:tcW w:w="0" w:type="auto"/>
            <w:tcBorders>
              <w:top w:val="nil"/>
              <w:left w:val="nil"/>
              <w:bottom w:val="nil"/>
              <w:right w:val="nil"/>
            </w:tcBorders>
            <w:shd w:val="clear" w:color="auto" w:fill="auto"/>
            <w:vAlign w:val="bottom"/>
            <w:tcPrChange w:id="5040" w:author="Owen, David (Trade)" w:date="2019-06-18T16:10: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3B0296D" w14:textId="4CC94056" w:rsidR="001F58D3" w:rsidRDefault="001F58D3" w:rsidP="001F58D3">
            <w:pPr>
              <w:pStyle w:val="NormalinTable"/>
              <w:tabs>
                <w:tab w:val="left" w:pos="1250"/>
              </w:tabs>
            </w:pPr>
            <w:ins w:id="5041" w:author="Owen, David (Trade)" w:date="2019-06-18T16:10:00Z">
              <w:r>
                <w:rPr>
                  <w:szCs w:val="16"/>
                </w:rPr>
                <w:t>To 31/12/19: 86.9 €/100 Kg/net</w:t>
              </w:r>
              <w:r>
                <w:rPr>
                  <w:szCs w:val="16"/>
                </w:rPr>
                <w:br/>
                <w:t>1/1/20 to 31/12/20: 69.5 €/100 Kg/net</w:t>
              </w:r>
              <w:r>
                <w:rPr>
                  <w:szCs w:val="16"/>
                </w:rPr>
                <w:br/>
                <w:t>1/1/21 to 31/12/21: 52.1 €/100 Kg/net</w:t>
              </w:r>
              <w:r>
                <w:rPr>
                  <w:szCs w:val="16"/>
                </w:rPr>
                <w:br/>
                <w:t>1/1/22 to 31/12/22: 34.7 €/100 Kg/net</w:t>
              </w:r>
              <w:r>
                <w:rPr>
                  <w:szCs w:val="16"/>
                </w:rPr>
                <w:br/>
                <w:t>1/1/23 to 31/12/23: 17.3 €/100 Kg/net</w:t>
              </w:r>
              <w:r>
                <w:rPr>
                  <w:szCs w:val="16"/>
                </w:rPr>
                <w:br/>
                <w:t>From 1/1/24: 0.00%</w:t>
              </w:r>
            </w:ins>
            <w:ins w:id="5042" w:author="David Owen" w:date="2019-06-18T14:46:00Z">
              <w:del w:id="5043" w:author="Owen, David (Trade)" w:date="2019-06-18T16:10:00Z">
                <w:r w:rsidDel="00017C8E">
                  <w:delText xml:space="preserve">To 31/12/19: </w:delText>
                </w:r>
              </w:del>
            </w:ins>
            <w:del w:id="5044" w:author="Owen, David (Trade)" w:date="2019-06-18T16:10:00Z">
              <w:r w:rsidDel="00017C8E">
                <w:delText>86.900 € / 100 kg</w:delText>
              </w:r>
            </w:del>
          </w:p>
        </w:tc>
      </w:tr>
      <w:tr w:rsidR="001F58D3" w14:paraId="55409A81" w14:textId="77777777" w:rsidTr="00FC0611">
        <w:tblPrEx>
          <w:tblW w:w="5000" w:type="pct"/>
          <w:tblLook w:val="0620" w:firstRow="1" w:lastRow="0" w:firstColumn="0" w:lastColumn="0" w:noHBand="1" w:noVBand="1"/>
          <w:tblPrExChange w:id="5045" w:author="Owen, David (Trade)" w:date="2019-06-18T16:10:00Z">
            <w:tblPrEx>
              <w:tblW w:w="5000" w:type="pct"/>
              <w:tblLook w:val="0620" w:firstRow="1" w:lastRow="0" w:firstColumn="0" w:lastColumn="0" w:noHBand="1" w:noVBand="1"/>
            </w:tblPrEx>
          </w:tblPrExChange>
        </w:tblPrEx>
        <w:trPr>
          <w:cantSplit/>
          <w:trPrChange w:id="5046" w:author="Owen, David (Trade)" w:date="2019-06-18T16:10:00Z">
            <w:trPr>
              <w:cantSplit/>
            </w:trPr>
          </w:trPrChange>
        </w:trPr>
        <w:tc>
          <w:tcPr>
            <w:tcW w:w="0" w:type="auto"/>
            <w:tcBorders>
              <w:top w:val="single" w:sz="4" w:space="0" w:color="A6A6A6" w:themeColor="background1" w:themeShade="A6"/>
              <w:right w:val="single" w:sz="4" w:space="0" w:color="000000" w:themeColor="text1"/>
            </w:tcBorders>
            <w:tcPrChange w:id="5047" w:author="Owen, David (Trade)" w:date="2019-06-18T16:10:00Z">
              <w:tcPr>
                <w:tcW w:w="0" w:type="auto"/>
                <w:tcBorders>
                  <w:top w:val="single" w:sz="4" w:space="0" w:color="A6A6A6" w:themeColor="background1" w:themeShade="A6"/>
                  <w:right w:val="single" w:sz="4" w:space="0" w:color="000000" w:themeColor="text1"/>
                </w:tcBorders>
              </w:tcPr>
            </w:tcPrChange>
          </w:tcPr>
          <w:p w14:paraId="14C278CD" w14:textId="77777777" w:rsidR="001F58D3" w:rsidRDefault="001F58D3" w:rsidP="001F58D3">
            <w:pPr>
              <w:pStyle w:val="NormalinTable"/>
            </w:pPr>
            <w:r>
              <w:rPr>
                <w:b/>
              </w:rPr>
              <w:t>0406303900</w:t>
            </w:r>
          </w:p>
        </w:tc>
        <w:tc>
          <w:tcPr>
            <w:tcW w:w="0" w:type="auto"/>
            <w:tcBorders>
              <w:top w:val="nil"/>
              <w:left w:val="nil"/>
              <w:bottom w:val="nil"/>
              <w:right w:val="nil"/>
            </w:tcBorders>
            <w:shd w:val="clear" w:color="auto" w:fill="auto"/>
            <w:vAlign w:val="bottom"/>
            <w:tcPrChange w:id="5048" w:author="Owen, David (Trade)" w:date="2019-06-18T16:10: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3A1121D" w14:textId="056F127E" w:rsidR="001F58D3" w:rsidRDefault="001F58D3" w:rsidP="001F58D3">
            <w:pPr>
              <w:pStyle w:val="NormalinTable"/>
              <w:tabs>
                <w:tab w:val="left" w:pos="1250"/>
              </w:tabs>
            </w:pPr>
            <w:ins w:id="5049" w:author="Owen, David (Trade)" w:date="2019-06-18T16:10:00Z">
              <w:r>
                <w:rPr>
                  <w:szCs w:val="16"/>
                </w:rPr>
                <w:t>To 31/12/19: 90.5 €/100 Kg/net</w:t>
              </w:r>
              <w:r>
                <w:rPr>
                  <w:szCs w:val="16"/>
                </w:rPr>
                <w:br/>
                <w:t>1/1/20 to 31/12/20: 72.4 €/100 Kg/net</w:t>
              </w:r>
              <w:r>
                <w:rPr>
                  <w:szCs w:val="16"/>
                </w:rPr>
                <w:br/>
                <w:t>1/1/21 to 31/12/21: 54.3 €/100 Kg/net</w:t>
              </w:r>
              <w:r>
                <w:rPr>
                  <w:szCs w:val="16"/>
                </w:rPr>
                <w:br/>
                <w:t>1/1/22 to 31/12/22: 36.2 €/100 Kg/net</w:t>
              </w:r>
              <w:r>
                <w:rPr>
                  <w:szCs w:val="16"/>
                </w:rPr>
                <w:br/>
                <w:t>1/1/23 to 31/12/23: 18.1 €/100 Kg/net</w:t>
              </w:r>
              <w:r>
                <w:rPr>
                  <w:szCs w:val="16"/>
                </w:rPr>
                <w:br/>
                <w:t>From 1/1/24: 0.00%</w:t>
              </w:r>
            </w:ins>
            <w:ins w:id="5050" w:author="David Owen" w:date="2019-06-18T14:46:00Z">
              <w:del w:id="5051" w:author="Owen, David (Trade)" w:date="2019-06-18T16:10:00Z">
                <w:r w:rsidDel="00017C8E">
                  <w:delText xml:space="preserve">To 31/12/19: </w:delText>
                </w:r>
              </w:del>
            </w:ins>
            <w:del w:id="5052" w:author="Owen, David (Trade)" w:date="2019-06-18T16:10:00Z">
              <w:r w:rsidDel="00017C8E">
                <w:delText>90.500 € / 100 kg</w:delText>
              </w:r>
            </w:del>
          </w:p>
        </w:tc>
      </w:tr>
      <w:tr w:rsidR="009B7A2A" w14:paraId="03FE4DD4" w14:textId="77777777" w:rsidTr="00FC0611">
        <w:tblPrEx>
          <w:tblW w:w="5000" w:type="pct"/>
          <w:tblLook w:val="0620" w:firstRow="1" w:lastRow="0" w:firstColumn="0" w:lastColumn="0" w:noHBand="1" w:noVBand="1"/>
          <w:tblPrExChange w:id="5053" w:author="Owen, David (Trade)" w:date="2019-06-18T16:11:00Z">
            <w:tblPrEx>
              <w:tblW w:w="5000" w:type="pct"/>
              <w:tblLook w:val="0620" w:firstRow="1" w:lastRow="0" w:firstColumn="0" w:lastColumn="0" w:noHBand="1" w:noVBand="1"/>
            </w:tblPrEx>
          </w:tblPrExChange>
        </w:tblPrEx>
        <w:trPr>
          <w:cantSplit/>
          <w:trPrChange w:id="5054" w:author="Owen, David (Trade)" w:date="2019-06-18T16:11:00Z">
            <w:trPr>
              <w:cantSplit/>
            </w:trPr>
          </w:trPrChange>
        </w:trPr>
        <w:tc>
          <w:tcPr>
            <w:tcW w:w="0" w:type="auto"/>
            <w:tcBorders>
              <w:top w:val="single" w:sz="4" w:space="0" w:color="A6A6A6" w:themeColor="background1" w:themeShade="A6"/>
              <w:right w:val="single" w:sz="4" w:space="0" w:color="000000" w:themeColor="text1"/>
            </w:tcBorders>
            <w:tcPrChange w:id="5055" w:author="Owen, David (Trade)" w:date="2019-06-18T16:11:00Z">
              <w:tcPr>
                <w:tcW w:w="0" w:type="auto"/>
                <w:tcBorders>
                  <w:top w:val="single" w:sz="4" w:space="0" w:color="A6A6A6" w:themeColor="background1" w:themeShade="A6"/>
                  <w:right w:val="single" w:sz="4" w:space="0" w:color="000000" w:themeColor="text1"/>
                </w:tcBorders>
              </w:tcPr>
            </w:tcPrChange>
          </w:tcPr>
          <w:p w14:paraId="2A743B01" w14:textId="77777777" w:rsidR="009B7A2A" w:rsidRDefault="009B7A2A" w:rsidP="009B7A2A">
            <w:pPr>
              <w:pStyle w:val="NormalinTable"/>
            </w:pPr>
            <w:r>
              <w:rPr>
                <w:b/>
              </w:rPr>
              <w:t>0406309000</w:t>
            </w:r>
          </w:p>
        </w:tc>
        <w:tc>
          <w:tcPr>
            <w:tcW w:w="0" w:type="auto"/>
            <w:tcBorders>
              <w:top w:val="nil"/>
              <w:left w:val="nil"/>
              <w:bottom w:val="nil"/>
              <w:right w:val="nil"/>
            </w:tcBorders>
            <w:shd w:val="clear" w:color="auto" w:fill="auto"/>
            <w:vAlign w:val="bottom"/>
            <w:tcPrChange w:id="5056" w:author="Owen, David (Trade)" w:date="2019-06-18T16:11: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8085DAB" w14:textId="5D5788B7" w:rsidR="009B7A2A" w:rsidRDefault="009B7A2A" w:rsidP="009B7A2A">
            <w:pPr>
              <w:pStyle w:val="NormalinTable"/>
              <w:tabs>
                <w:tab w:val="left" w:pos="1250"/>
              </w:tabs>
            </w:pPr>
            <w:ins w:id="5057" w:author="Owen, David (Trade)" w:date="2019-06-18T16:11:00Z">
              <w:r>
                <w:rPr>
                  <w:szCs w:val="16"/>
                </w:rPr>
                <w:t>To 31/12/19: 134.3 €/100 Kg/net</w:t>
              </w:r>
              <w:r>
                <w:rPr>
                  <w:szCs w:val="16"/>
                </w:rPr>
                <w:br/>
                <w:t>1/1/20 to 31/12/20: 107.5 €/100 Kg/net</w:t>
              </w:r>
              <w:r>
                <w:rPr>
                  <w:szCs w:val="16"/>
                </w:rPr>
                <w:br/>
                <w:t>1/1/21 to 31/12/21: 80.6 €/100 Kg/net</w:t>
              </w:r>
              <w:r>
                <w:rPr>
                  <w:szCs w:val="16"/>
                </w:rPr>
                <w:br/>
                <w:t>1/1/22 to 31/12/22: 53.7 €/100 Kg/net</w:t>
              </w:r>
              <w:r>
                <w:rPr>
                  <w:szCs w:val="16"/>
                </w:rPr>
                <w:br/>
                <w:t>1/1/23 to 31/12/23: 26.8 €/100 Kg/net</w:t>
              </w:r>
              <w:r>
                <w:rPr>
                  <w:szCs w:val="16"/>
                </w:rPr>
                <w:br/>
                <w:t>From 1/1/24: 0.00%</w:t>
              </w:r>
            </w:ins>
            <w:ins w:id="5058" w:author="David Owen" w:date="2019-06-18T14:46:00Z">
              <w:del w:id="5059" w:author="Owen, David (Trade)" w:date="2019-06-18T16:11:00Z">
                <w:r w:rsidDel="00334FFB">
                  <w:delText xml:space="preserve">To 31/12/19: </w:delText>
                </w:r>
              </w:del>
            </w:ins>
            <w:del w:id="5060" w:author="Owen, David (Trade)" w:date="2019-06-18T16:11:00Z">
              <w:r w:rsidDel="00334FFB">
                <w:delText>134.300 € / 100 kg</w:delText>
              </w:r>
            </w:del>
          </w:p>
        </w:tc>
      </w:tr>
      <w:tr w:rsidR="009B7A2A" w14:paraId="257027CF" w14:textId="77777777" w:rsidTr="00FC0611">
        <w:tblPrEx>
          <w:tblW w:w="5000" w:type="pct"/>
          <w:tblLook w:val="0620" w:firstRow="1" w:lastRow="0" w:firstColumn="0" w:lastColumn="0" w:noHBand="1" w:noVBand="1"/>
          <w:tblPrExChange w:id="5061" w:author="Owen, David (Trade)" w:date="2019-06-18T16:11:00Z">
            <w:tblPrEx>
              <w:tblW w:w="5000" w:type="pct"/>
              <w:tblLook w:val="0620" w:firstRow="1" w:lastRow="0" w:firstColumn="0" w:lastColumn="0" w:noHBand="1" w:noVBand="1"/>
            </w:tblPrEx>
          </w:tblPrExChange>
        </w:tblPrEx>
        <w:trPr>
          <w:cantSplit/>
          <w:trPrChange w:id="5062" w:author="Owen, David (Trade)" w:date="2019-06-18T16:11:00Z">
            <w:trPr>
              <w:cantSplit/>
            </w:trPr>
          </w:trPrChange>
        </w:trPr>
        <w:tc>
          <w:tcPr>
            <w:tcW w:w="0" w:type="auto"/>
            <w:tcBorders>
              <w:top w:val="single" w:sz="4" w:space="0" w:color="A6A6A6" w:themeColor="background1" w:themeShade="A6"/>
              <w:right w:val="single" w:sz="4" w:space="0" w:color="000000" w:themeColor="text1"/>
            </w:tcBorders>
            <w:tcPrChange w:id="5063" w:author="Owen, David (Trade)" w:date="2019-06-18T16:11:00Z">
              <w:tcPr>
                <w:tcW w:w="0" w:type="auto"/>
                <w:tcBorders>
                  <w:top w:val="single" w:sz="4" w:space="0" w:color="A6A6A6" w:themeColor="background1" w:themeShade="A6"/>
                  <w:right w:val="single" w:sz="4" w:space="0" w:color="000000" w:themeColor="text1"/>
                </w:tcBorders>
              </w:tcPr>
            </w:tcPrChange>
          </w:tcPr>
          <w:p w14:paraId="4DFC7649" w14:textId="77777777" w:rsidR="009B7A2A" w:rsidRDefault="009B7A2A" w:rsidP="009B7A2A">
            <w:pPr>
              <w:pStyle w:val="NormalinTable"/>
            </w:pPr>
            <w:r>
              <w:rPr>
                <w:b/>
              </w:rPr>
              <w:t>0406400000</w:t>
            </w:r>
          </w:p>
        </w:tc>
        <w:tc>
          <w:tcPr>
            <w:tcW w:w="0" w:type="auto"/>
            <w:tcBorders>
              <w:top w:val="nil"/>
              <w:left w:val="nil"/>
              <w:bottom w:val="nil"/>
              <w:right w:val="nil"/>
            </w:tcBorders>
            <w:shd w:val="clear" w:color="auto" w:fill="auto"/>
            <w:vAlign w:val="bottom"/>
            <w:tcPrChange w:id="5064" w:author="Owen, David (Trade)" w:date="2019-06-18T16:11: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952B82B" w14:textId="2E8423C4" w:rsidR="009B7A2A" w:rsidRDefault="009B7A2A" w:rsidP="009B7A2A">
            <w:pPr>
              <w:pStyle w:val="NormalinTable"/>
              <w:tabs>
                <w:tab w:val="left" w:pos="1250"/>
              </w:tabs>
            </w:pPr>
            <w:ins w:id="5065" w:author="Owen, David (Trade)" w:date="2019-06-18T16:11:00Z">
              <w:r>
                <w:rPr>
                  <w:szCs w:val="16"/>
                </w:rPr>
                <w:t>To 31/12/19: 88 €/100 Kg/net</w:t>
              </w:r>
              <w:r>
                <w:rPr>
                  <w:szCs w:val="16"/>
                </w:rPr>
                <w:br/>
                <w:t>1/1/20 to 31/12/20: 70.4 €/100 Kg/net</w:t>
              </w:r>
              <w:r>
                <w:rPr>
                  <w:szCs w:val="16"/>
                </w:rPr>
                <w:br/>
                <w:t>1/1/21 to 31/12/21: 52.8 €/100 Kg/net</w:t>
              </w:r>
              <w:r>
                <w:rPr>
                  <w:szCs w:val="16"/>
                </w:rPr>
                <w:br/>
                <w:t>1/1/22 to 31/12/22: 35.2 €/100 Kg/net</w:t>
              </w:r>
              <w:r>
                <w:rPr>
                  <w:szCs w:val="16"/>
                </w:rPr>
                <w:br/>
                <w:t>1/1/23 to 31/12/23: 17.6 €/100 Kg/net</w:t>
              </w:r>
              <w:r>
                <w:rPr>
                  <w:szCs w:val="16"/>
                </w:rPr>
                <w:br/>
                <w:t>From 1/1/24: 0.00%</w:t>
              </w:r>
            </w:ins>
            <w:ins w:id="5066" w:author="David Owen" w:date="2019-06-18T14:47:00Z">
              <w:del w:id="5067" w:author="Owen, David (Trade)" w:date="2019-06-18T16:11:00Z">
                <w:r w:rsidDel="00334FFB">
                  <w:delText xml:space="preserve">To 31/12/19: </w:delText>
                </w:r>
              </w:del>
            </w:ins>
            <w:del w:id="5068" w:author="Owen, David (Trade)" w:date="2019-06-18T16:11:00Z">
              <w:r w:rsidDel="00334FFB">
                <w:delText>88.000 € / 100 kg</w:delText>
              </w:r>
            </w:del>
          </w:p>
        </w:tc>
      </w:tr>
      <w:tr w:rsidR="00EC51DF" w14:paraId="2E9E48AB" w14:textId="77777777" w:rsidTr="00FC0611">
        <w:tblPrEx>
          <w:tblW w:w="5000" w:type="pct"/>
          <w:tblLook w:val="0620" w:firstRow="1" w:lastRow="0" w:firstColumn="0" w:lastColumn="0" w:noHBand="1" w:noVBand="1"/>
          <w:tblPrExChange w:id="5069" w:author="Owen, David (Trade)" w:date="2019-06-18T16:12:00Z">
            <w:tblPrEx>
              <w:tblW w:w="5000" w:type="pct"/>
              <w:tblLook w:val="0620" w:firstRow="1" w:lastRow="0" w:firstColumn="0" w:lastColumn="0" w:noHBand="1" w:noVBand="1"/>
            </w:tblPrEx>
          </w:tblPrExChange>
        </w:tblPrEx>
        <w:trPr>
          <w:cantSplit/>
          <w:trPrChange w:id="5070" w:author="Owen, David (Trade)" w:date="2019-06-18T16:12:00Z">
            <w:trPr>
              <w:cantSplit/>
            </w:trPr>
          </w:trPrChange>
        </w:trPr>
        <w:tc>
          <w:tcPr>
            <w:tcW w:w="0" w:type="auto"/>
            <w:tcBorders>
              <w:top w:val="single" w:sz="4" w:space="0" w:color="A6A6A6" w:themeColor="background1" w:themeShade="A6"/>
              <w:right w:val="single" w:sz="4" w:space="0" w:color="000000" w:themeColor="text1"/>
            </w:tcBorders>
            <w:tcPrChange w:id="5071" w:author="Owen, David (Trade)" w:date="2019-06-18T16:12:00Z">
              <w:tcPr>
                <w:tcW w:w="0" w:type="auto"/>
                <w:tcBorders>
                  <w:top w:val="single" w:sz="4" w:space="0" w:color="A6A6A6" w:themeColor="background1" w:themeShade="A6"/>
                  <w:right w:val="single" w:sz="4" w:space="0" w:color="000000" w:themeColor="text1"/>
                </w:tcBorders>
              </w:tcPr>
            </w:tcPrChange>
          </w:tcPr>
          <w:p w14:paraId="5AB3F009" w14:textId="77777777" w:rsidR="00EC51DF" w:rsidRDefault="00EC51DF" w:rsidP="00EC51DF">
            <w:pPr>
              <w:pStyle w:val="NormalinTable"/>
            </w:pPr>
            <w:r>
              <w:rPr>
                <w:b/>
              </w:rPr>
              <w:t>0406900100</w:t>
            </w:r>
          </w:p>
        </w:tc>
        <w:tc>
          <w:tcPr>
            <w:tcW w:w="0" w:type="auto"/>
            <w:tcBorders>
              <w:top w:val="nil"/>
              <w:left w:val="nil"/>
              <w:bottom w:val="nil"/>
              <w:right w:val="nil"/>
            </w:tcBorders>
            <w:shd w:val="clear" w:color="auto" w:fill="auto"/>
            <w:vAlign w:val="bottom"/>
            <w:tcPrChange w:id="5072" w:author="Owen, David (Trade)" w:date="2019-06-18T16:12: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40C802E" w14:textId="66FFE950" w:rsidR="00EC51DF" w:rsidRDefault="00EC51DF" w:rsidP="00EC51DF">
            <w:pPr>
              <w:pStyle w:val="NormalinTable"/>
              <w:tabs>
                <w:tab w:val="left" w:pos="1250"/>
              </w:tabs>
            </w:pPr>
            <w:ins w:id="5073" w:author="Owen, David (Trade)" w:date="2019-06-18T16:12:00Z">
              <w:r>
                <w:rPr>
                  <w:szCs w:val="16"/>
                </w:rPr>
                <w:t>To 31/12/19: 104.4 €/100 Kg/net</w:t>
              </w:r>
              <w:r>
                <w:rPr>
                  <w:szCs w:val="16"/>
                </w:rPr>
                <w:br/>
                <w:t>1/1/20 to 31/12/20: 83.5 €/100 Kg/net</w:t>
              </w:r>
              <w:r>
                <w:rPr>
                  <w:szCs w:val="16"/>
                </w:rPr>
                <w:br/>
                <w:t>1/1/21 to 31/12/21: 62.6 €/100 Kg/net</w:t>
              </w:r>
              <w:r>
                <w:rPr>
                  <w:szCs w:val="16"/>
                </w:rPr>
                <w:br/>
                <w:t>1/1/22 to 31/12/22: 41.7 €/100 Kg/net</w:t>
              </w:r>
              <w:r>
                <w:rPr>
                  <w:szCs w:val="16"/>
                </w:rPr>
                <w:br/>
                <w:t>1/1/23 to 31/12/23: 20.8 €/100 Kg/net</w:t>
              </w:r>
              <w:r>
                <w:rPr>
                  <w:szCs w:val="16"/>
                </w:rPr>
                <w:br/>
                <w:t>From 1/1/24: 0.00%</w:t>
              </w:r>
            </w:ins>
            <w:ins w:id="5074" w:author="David Owen" w:date="2019-06-18T14:47:00Z">
              <w:del w:id="5075" w:author="Owen, David (Trade)" w:date="2019-06-18T16:12:00Z">
                <w:r w:rsidDel="00A20E67">
                  <w:delText xml:space="preserve">To 31/12/19: </w:delText>
                </w:r>
              </w:del>
            </w:ins>
            <w:del w:id="5076" w:author="Owen, David (Trade)" w:date="2019-06-18T16:12:00Z">
              <w:r w:rsidDel="00A20E67">
                <w:delText>104.400 € / 100 kg</w:delText>
              </w:r>
            </w:del>
          </w:p>
        </w:tc>
      </w:tr>
      <w:tr w:rsidR="00EC51DF" w14:paraId="4797E7BA" w14:textId="77777777" w:rsidTr="00FC0611">
        <w:tblPrEx>
          <w:tblW w:w="5000" w:type="pct"/>
          <w:tblLook w:val="0620" w:firstRow="1" w:lastRow="0" w:firstColumn="0" w:lastColumn="0" w:noHBand="1" w:noVBand="1"/>
          <w:tblPrExChange w:id="5077" w:author="Owen, David (Trade)" w:date="2019-06-18T16:12:00Z">
            <w:tblPrEx>
              <w:tblW w:w="5000" w:type="pct"/>
              <w:tblLook w:val="0620" w:firstRow="1" w:lastRow="0" w:firstColumn="0" w:lastColumn="0" w:noHBand="1" w:noVBand="1"/>
            </w:tblPrEx>
          </w:tblPrExChange>
        </w:tblPrEx>
        <w:trPr>
          <w:cantSplit/>
          <w:trPrChange w:id="5078" w:author="Owen, David (Trade)" w:date="2019-06-18T16:12:00Z">
            <w:trPr>
              <w:cantSplit/>
            </w:trPr>
          </w:trPrChange>
        </w:trPr>
        <w:tc>
          <w:tcPr>
            <w:tcW w:w="0" w:type="auto"/>
            <w:tcBorders>
              <w:top w:val="single" w:sz="4" w:space="0" w:color="A6A6A6" w:themeColor="background1" w:themeShade="A6"/>
              <w:right w:val="single" w:sz="4" w:space="0" w:color="000000" w:themeColor="text1"/>
            </w:tcBorders>
            <w:tcPrChange w:id="5079" w:author="Owen, David (Trade)" w:date="2019-06-18T16:12:00Z">
              <w:tcPr>
                <w:tcW w:w="0" w:type="auto"/>
                <w:tcBorders>
                  <w:top w:val="single" w:sz="4" w:space="0" w:color="A6A6A6" w:themeColor="background1" w:themeShade="A6"/>
                  <w:right w:val="single" w:sz="4" w:space="0" w:color="000000" w:themeColor="text1"/>
                </w:tcBorders>
              </w:tcPr>
            </w:tcPrChange>
          </w:tcPr>
          <w:p w14:paraId="09568770" w14:textId="77777777" w:rsidR="00EC51DF" w:rsidRDefault="00EC51DF" w:rsidP="00EC51DF">
            <w:pPr>
              <w:pStyle w:val="NormalinTable"/>
            </w:pPr>
            <w:r>
              <w:rPr>
                <w:b/>
              </w:rPr>
              <w:t>0406901300</w:t>
            </w:r>
          </w:p>
        </w:tc>
        <w:tc>
          <w:tcPr>
            <w:tcW w:w="0" w:type="auto"/>
            <w:tcBorders>
              <w:top w:val="nil"/>
              <w:left w:val="nil"/>
              <w:bottom w:val="nil"/>
              <w:right w:val="nil"/>
            </w:tcBorders>
            <w:shd w:val="clear" w:color="auto" w:fill="auto"/>
            <w:vAlign w:val="bottom"/>
            <w:tcPrChange w:id="5080" w:author="Owen, David (Trade)" w:date="2019-06-18T16:12: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79699D2" w14:textId="1682F19F" w:rsidR="00EC51DF" w:rsidRDefault="00EC51DF" w:rsidP="00EC51DF">
            <w:pPr>
              <w:pStyle w:val="NormalinTable"/>
              <w:tabs>
                <w:tab w:val="left" w:pos="1250"/>
              </w:tabs>
            </w:pPr>
            <w:ins w:id="5081" w:author="Owen, David (Trade)" w:date="2019-06-18T16:12:00Z">
              <w:r>
                <w:rPr>
                  <w:szCs w:val="16"/>
                </w:rPr>
                <w:t>To 31/12/19: 107.3 €/100 Kg/net</w:t>
              </w:r>
              <w:r>
                <w:rPr>
                  <w:szCs w:val="16"/>
                </w:rPr>
                <w:br/>
                <w:t>1/1/20 to 31/12/20: 85.8 €/100 Kg/net</w:t>
              </w:r>
              <w:r>
                <w:rPr>
                  <w:szCs w:val="16"/>
                </w:rPr>
                <w:br/>
                <w:t>1/1/21 to 31/12/21: 64.3 €/100 Kg/net</w:t>
              </w:r>
              <w:r>
                <w:rPr>
                  <w:szCs w:val="16"/>
                </w:rPr>
                <w:br/>
                <w:t>1/1/22 to 31/12/22: 42.9 €/100 Kg/net</w:t>
              </w:r>
              <w:r>
                <w:rPr>
                  <w:szCs w:val="16"/>
                </w:rPr>
                <w:br/>
                <w:t>1/1/23 to 31/12/23: 21.4 €/100 Kg/net</w:t>
              </w:r>
              <w:r>
                <w:rPr>
                  <w:szCs w:val="16"/>
                </w:rPr>
                <w:br/>
                <w:t>From 1/1/24: 0.00%</w:t>
              </w:r>
            </w:ins>
            <w:ins w:id="5082" w:author="David Owen" w:date="2019-06-18T14:47:00Z">
              <w:del w:id="5083" w:author="Owen, David (Trade)" w:date="2019-06-18T16:12:00Z">
                <w:r w:rsidDel="00A20E67">
                  <w:delText xml:space="preserve">To 31/12/19: </w:delText>
                </w:r>
              </w:del>
            </w:ins>
            <w:del w:id="5084" w:author="Owen, David (Trade)" w:date="2019-06-18T16:12:00Z">
              <w:r w:rsidDel="00A20E67">
                <w:delText>107.300 € / 100 kg</w:delText>
              </w:r>
            </w:del>
          </w:p>
        </w:tc>
      </w:tr>
      <w:tr w:rsidR="00EC51DF" w14:paraId="0F4C08DF" w14:textId="77777777" w:rsidTr="00FC0611">
        <w:tblPrEx>
          <w:tblW w:w="5000" w:type="pct"/>
          <w:tblLook w:val="0620" w:firstRow="1" w:lastRow="0" w:firstColumn="0" w:lastColumn="0" w:noHBand="1" w:noVBand="1"/>
          <w:tblPrExChange w:id="5085" w:author="Owen, David (Trade)" w:date="2019-06-18T16:12:00Z">
            <w:tblPrEx>
              <w:tblW w:w="5000" w:type="pct"/>
              <w:tblLook w:val="0620" w:firstRow="1" w:lastRow="0" w:firstColumn="0" w:lastColumn="0" w:noHBand="1" w:noVBand="1"/>
            </w:tblPrEx>
          </w:tblPrExChange>
        </w:tblPrEx>
        <w:trPr>
          <w:cantSplit/>
          <w:trPrChange w:id="5086" w:author="Owen, David (Trade)" w:date="2019-06-18T16:12:00Z">
            <w:trPr>
              <w:cantSplit/>
            </w:trPr>
          </w:trPrChange>
        </w:trPr>
        <w:tc>
          <w:tcPr>
            <w:tcW w:w="0" w:type="auto"/>
            <w:tcBorders>
              <w:top w:val="single" w:sz="4" w:space="0" w:color="A6A6A6" w:themeColor="background1" w:themeShade="A6"/>
              <w:right w:val="single" w:sz="4" w:space="0" w:color="000000" w:themeColor="text1"/>
            </w:tcBorders>
            <w:tcPrChange w:id="5087" w:author="Owen, David (Trade)" w:date="2019-06-18T16:12:00Z">
              <w:tcPr>
                <w:tcW w:w="0" w:type="auto"/>
                <w:tcBorders>
                  <w:top w:val="single" w:sz="4" w:space="0" w:color="A6A6A6" w:themeColor="background1" w:themeShade="A6"/>
                  <w:right w:val="single" w:sz="4" w:space="0" w:color="000000" w:themeColor="text1"/>
                </w:tcBorders>
              </w:tcPr>
            </w:tcPrChange>
          </w:tcPr>
          <w:p w14:paraId="29A1ADA1" w14:textId="77777777" w:rsidR="00EC51DF" w:rsidRDefault="00EC51DF" w:rsidP="00EC51DF">
            <w:pPr>
              <w:pStyle w:val="NormalinTable"/>
            </w:pPr>
            <w:r>
              <w:rPr>
                <w:b/>
              </w:rPr>
              <w:t>0406901500</w:t>
            </w:r>
          </w:p>
        </w:tc>
        <w:tc>
          <w:tcPr>
            <w:tcW w:w="0" w:type="auto"/>
            <w:tcBorders>
              <w:top w:val="nil"/>
              <w:left w:val="nil"/>
              <w:bottom w:val="nil"/>
              <w:right w:val="nil"/>
            </w:tcBorders>
            <w:shd w:val="clear" w:color="auto" w:fill="auto"/>
            <w:vAlign w:val="bottom"/>
            <w:tcPrChange w:id="5088" w:author="Owen, David (Trade)" w:date="2019-06-18T16:12: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A8EB1E9" w14:textId="6EBED7F3" w:rsidR="00EC51DF" w:rsidRDefault="00EC51DF" w:rsidP="00EC51DF">
            <w:pPr>
              <w:pStyle w:val="NormalinTable"/>
              <w:tabs>
                <w:tab w:val="left" w:pos="1250"/>
              </w:tabs>
            </w:pPr>
            <w:ins w:id="5089" w:author="Owen, David (Trade)" w:date="2019-06-18T16:12:00Z">
              <w:r>
                <w:rPr>
                  <w:szCs w:val="16"/>
                </w:rPr>
                <w:t>To 31/12/19: 107.3 €/100 Kg/net</w:t>
              </w:r>
              <w:r>
                <w:rPr>
                  <w:szCs w:val="16"/>
                </w:rPr>
                <w:br/>
                <w:t>1/1/20 to 31/12/20: 85.8 €/100 Kg/net</w:t>
              </w:r>
              <w:r>
                <w:rPr>
                  <w:szCs w:val="16"/>
                </w:rPr>
                <w:br/>
                <w:t>1/1/21 to 31/12/21: 64.3 €/100 Kg/net</w:t>
              </w:r>
              <w:r>
                <w:rPr>
                  <w:szCs w:val="16"/>
                </w:rPr>
                <w:br/>
                <w:t>1/1/22 to 31/12/22: 42.9 €/100 Kg/net</w:t>
              </w:r>
              <w:r>
                <w:rPr>
                  <w:szCs w:val="16"/>
                </w:rPr>
                <w:br/>
                <w:t>1/1/23 to 31/12/23: 21.4 €/100 Kg/net</w:t>
              </w:r>
              <w:r>
                <w:rPr>
                  <w:szCs w:val="16"/>
                </w:rPr>
                <w:br/>
                <w:t>From 1/1/24: 0.00%</w:t>
              </w:r>
            </w:ins>
            <w:ins w:id="5090" w:author="David Owen" w:date="2019-06-18T14:47:00Z">
              <w:del w:id="5091" w:author="Owen, David (Trade)" w:date="2019-06-18T16:12:00Z">
                <w:r w:rsidDel="00A20E67">
                  <w:delText xml:space="preserve">To 31/12/19: </w:delText>
                </w:r>
              </w:del>
            </w:ins>
            <w:del w:id="5092" w:author="Owen, David (Trade)" w:date="2019-06-18T16:12:00Z">
              <w:r w:rsidDel="00A20E67">
                <w:delText>107.300 € / 100 kg</w:delText>
              </w:r>
            </w:del>
          </w:p>
        </w:tc>
      </w:tr>
      <w:tr w:rsidR="00EC51DF" w14:paraId="4E3E6BDA" w14:textId="77777777" w:rsidTr="00FC0611">
        <w:tblPrEx>
          <w:tblW w:w="5000" w:type="pct"/>
          <w:tblLook w:val="0620" w:firstRow="1" w:lastRow="0" w:firstColumn="0" w:lastColumn="0" w:noHBand="1" w:noVBand="1"/>
          <w:tblPrExChange w:id="5093" w:author="Owen, David (Trade)" w:date="2019-06-18T16:12:00Z">
            <w:tblPrEx>
              <w:tblW w:w="5000" w:type="pct"/>
              <w:tblLook w:val="0620" w:firstRow="1" w:lastRow="0" w:firstColumn="0" w:lastColumn="0" w:noHBand="1" w:noVBand="1"/>
            </w:tblPrEx>
          </w:tblPrExChange>
        </w:tblPrEx>
        <w:trPr>
          <w:cantSplit/>
          <w:trPrChange w:id="5094" w:author="Owen, David (Trade)" w:date="2019-06-18T16:12:00Z">
            <w:trPr>
              <w:cantSplit/>
            </w:trPr>
          </w:trPrChange>
        </w:trPr>
        <w:tc>
          <w:tcPr>
            <w:tcW w:w="0" w:type="auto"/>
            <w:tcBorders>
              <w:top w:val="single" w:sz="4" w:space="0" w:color="A6A6A6" w:themeColor="background1" w:themeShade="A6"/>
              <w:right w:val="single" w:sz="4" w:space="0" w:color="000000" w:themeColor="text1"/>
            </w:tcBorders>
            <w:tcPrChange w:id="5095" w:author="Owen, David (Trade)" w:date="2019-06-18T16:12:00Z">
              <w:tcPr>
                <w:tcW w:w="0" w:type="auto"/>
                <w:tcBorders>
                  <w:top w:val="single" w:sz="4" w:space="0" w:color="A6A6A6" w:themeColor="background1" w:themeShade="A6"/>
                  <w:right w:val="single" w:sz="4" w:space="0" w:color="000000" w:themeColor="text1"/>
                </w:tcBorders>
              </w:tcPr>
            </w:tcPrChange>
          </w:tcPr>
          <w:p w14:paraId="72FD0297" w14:textId="77777777" w:rsidR="00EC51DF" w:rsidRDefault="00EC51DF" w:rsidP="00EC51DF">
            <w:pPr>
              <w:pStyle w:val="NormalinTable"/>
            </w:pPr>
            <w:r>
              <w:rPr>
                <w:b/>
              </w:rPr>
              <w:t>0406901700</w:t>
            </w:r>
          </w:p>
        </w:tc>
        <w:tc>
          <w:tcPr>
            <w:tcW w:w="0" w:type="auto"/>
            <w:tcBorders>
              <w:top w:val="nil"/>
              <w:left w:val="nil"/>
              <w:bottom w:val="nil"/>
              <w:right w:val="nil"/>
            </w:tcBorders>
            <w:shd w:val="clear" w:color="auto" w:fill="auto"/>
            <w:vAlign w:val="bottom"/>
            <w:tcPrChange w:id="5096" w:author="Owen, David (Trade)" w:date="2019-06-18T16:12: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F5941CE" w14:textId="51CE6B1F" w:rsidR="00EC51DF" w:rsidRDefault="00EC51DF" w:rsidP="00EC51DF">
            <w:pPr>
              <w:pStyle w:val="NormalinTable"/>
              <w:tabs>
                <w:tab w:val="left" w:pos="1250"/>
              </w:tabs>
            </w:pPr>
            <w:ins w:id="5097" w:author="Owen, David (Trade)" w:date="2019-06-18T16:12:00Z">
              <w:r>
                <w:rPr>
                  <w:szCs w:val="16"/>
                </w:rPr>
                <w:t>To 31/12/19: 107.3 €/100 Kg/net</w:t>
              </w:r>
              <w:r>
                <w:rPr>
                  <w:szCs w:val="16"/>
                </w:rPr>
                <w:br/>
                <w:t>1/1/20 to 31/12/20: 85.8 €/100 Kg/net</w:t>
              </w:r>
              <w:r>
                <w:rPr>
                  <w:szCs w:val="16"/>
                </w:rPr>
                <w:br/>
                <w:t>1/1/21 to 31/12/21: 64.3 €/100 Kg/net</w:t>
              </w:r>
              <w:r>
                <w:rPr>
                  <w:szCs w:val="16"/>
                </w:rPr>
                <w:br/>
                <w:t>1/1/22 to 31/12/22: 42.9 €/100 Kg/net</w:t>
              </w:r>
              <w:r>
                <w:rPr>
                  <w:szCs w:val="16"/>
                </w:rPr>
                <w:br/>
                <w:t>1/1/23 to 31/12/23: 21.4 €/100 Kg/net</w:t>
              </w:r>
              <w:r>
                <w:rPr>
                  <w:szCs w:val="16"/>
                </w:rPr>
                <w:br/>
                <w:t>From 1/1/24: 0.00%</w:t>
              </w:r>
            </w:ins>
            <w:ins w:id="5098" w:author="David Owen" w:date="2019-06-18T14:47:00Z">
              <w:del w:id="5099" w:author="Owen, David (Trade)" w:date="2019-06-18T16:12:00Z">
                <w:r w:rsidDel="00A20E67">
                  <w:delText xml:space="preserve">To 31/12/19: </w:delText>
                </w:r>
              </w:del>
            </w:ins>
            <w:del w:id="5100" w:author="Owen, David (Trade)" w:date="2019-06-18T16:12:00Z">
              <w:r w:rsidDel="00A20E67">
                <w:delText>107.300 € / 100 kg</w:delText>
              </w:r>
            </w:del>
          </w:p>
        </w:tc>
      </w:tr>
      <w:tr w:rsidR="00EC51DF" w14:paraId="086E35E4" w14:textId="77777777" w:rsidTr="00FC0611">
        <w:tblPrEx>
          <w:tblW w:w="5000" w:type="pct"/>
          <w:tblLook w:val="0620" w:firstRow="1" w:lastRow="0" w:firstColumn="0" w:lastColumn="0" w:noHBand="1" w:noVBand="1"/>
          <w:tblPrExChange w:id="5101" w:author="Owen, David (Trade)" w:date="2019-06-18T16:12:00Z">
            <w:tblPrEx>
              <w:tblW w:w="5000" w:type="pct"/>
              <w:tblLook w:val="0620" w:firstRow="1" w:lastRow="0" w:firstColumn="0" w:lastColumn="0" w:noHBand="1" w:noVBand="1"/>
            </w:tblPrEx>
          </w:tblPrExChange>
        </w:tblPrEx>
        <w:trPr>
          <w:cantSplit/>
          <w:trPrChange w:id="5102" w:author="Owen, David (Trade)" w:date="2019-06-18T16:12:00Z">
            <w:trPr>
              <w:cantSplit/>
            </w:trPr>
          </w:trPrChange>
        </w:trPr>
        <w:tc>
          <w:tcPr>
            <w:tcW w:w="0" w:type="auto"/>
            <w:tcBorders>
              <w:top w:val="single" w:sz="4" w:space="0" w:color="A6A6A6" w:themeColor="background1" w:themeShade="A6"/>
              <w:right w:val="single" w:sz="4" w:space="0" w:color="000000" w:themeColor="text1"/>
            </w:tcBorders>
            <w:tcPrChange w:id="5103" w:author="Owen, David (Trade)" w:date="2019-06-18T16:12:00Z">
              <w:tcPr>
                <w:tcW w:w="0" w:type="auto"/>
                <w:tcBorders>
                  <w:top w:val="single" w:sz="4" w:space="0" w:color="A6A6A6" w:themeColor="background1" w:themeShade="A6"/>
                  <w:right w:val="single" w:sz="4" w:space="0" w:color="000000" w:themeColor="text1"/>
                </w:tcBorders>
              </w:tcPr>
            </w:tcPrChange>
          </w:tcPr>
          <w:p w14:paraId="4BBC7950" w14:textId="77777777" w:rsidR="00EC51DF" w:rsidRDefault="00EC51DF" w:rsidP="00EC51DF">
            <w:pPr>
              <w:pStyle w:val="NormalinTable"/>
            </w:pPr>
            <w:r>
              <w:rPr>
                <w:b/>
              </w:rPr>
              <w:t>0406901800</w:t>
            </w:r>
          </w:p>
        </w:tc>
        <w:tc>
          <w:tcPr>
            <w:tcW w:w="0" w:type="auto"/>
            <w:tcBorders>
              <w:top w:val="nil"/>
              <w:left w:val="nil"/>
              <w:bottom w:val="nil"/>
              <w:right w:val="nil"/>
            </w:tcBorders>
            <w:shd w:val="clear" w:color="auto" w:fill="auto"/>
            <w:vAlign w:val="bottom"/>
            <w:tcPrChange w:id="5104" w:author="Owen, David (Trade)" w:date="2019-06-18T16:12: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886DA37" w14:textId="49960553" w:rsidR="00EC51DF" w:rsidRDefault="00EC51DF" w:rsidP="00EC51DF">
            <w:pPr>
              <w:pStyle w:val="NormalinTable"/>
              <w:tabs>
                <w:tab w:val="left" w:pos="1250"/>
              </w:tabs>
            </w:pPr>
            <w:ins w:id="5105" w:author="Owen, David (Trade)" w:date="2019-06-18T16:12:00Z">
              <w:r>
                <w:rPr>
                  <w:szCs w:val="16"/>
                </w:rPr>
                <w:t>To 31/12/19: 107.3 €/100 Kg/net</w:t>
              </w:r>
              <w:r>
                <w:rPr>
                  <w:szCs w:val="16"/>
                </w:rPr>
                <w:br/>
                <w:t>1/1/20 to 31/12/20: 85.8 €/100 Kg/net</w:t>
              </w:r>
              <w:r>
                <w:rPr>
                  <w:szCs w:val="16"/>
                </w:rPr>
                <w:br/>
                <w:t>1/1/21 to 31/12/21: 64.3 €/100 Kg/net</w:t>
              </w:r>
              <w:r>
                <w:rPr>
                  <w:szCs w:val="16"/>
                </w:rPr>
                <w:br/>
                <w:t>1/1/22 to 31/12/22: 42.9 €/100 Kg/net</w:t>
              </w:r>
              <w:r>
                <w:rPr>
                  <w:szCs w:val="16"/>
                </w:rPr>
                <w:br/>
                <w:t>1/1/23 to 31/12/23: 21.4 €/100 Kg/net</w:t>
              </w:r>
              <w:r>
                <w:rPr>
                  <w:szCs w:val="16"/>
                </w:rPr>
                <w:br/>
                <w:t>From 1/1/24: 0.00%</w:t>
              </w:r>
            </w:ins>
            <w:ins w:id="5106" w:author="David Owen" w:date="2019-06-18T14:47:00Z">
              <w:del w:id="5107" w:author="Owen, David (Trade)" w:date="2019-06-18T16:12:00Z">
                <w:r w:rsidDel="00A20E67">
                  <w:delText xml:space="preserve">To 31/12/19: </w:delText>
                </w:r>
              </w:del>
            </w:ins>
            <w:del w:id="5108" w:author="Owen, David (Trade)" w:date="2019-06-18T16:12:00Z">
              <w:r w:rsidDel="00A20E67">
                <w:delText>107.300 € / 100 kg</w:delText>
              </w:r>
            </w:del>
          </w:p>
        </w:tc>
      </w:tr>
      <w:tr w:rsidR="00EC51DF" w14:paraId="6CCB66C3" w14:textId="77777777" w:rsidTr="00FC0611">
        <w:tblPrEx>
          <w:tblW w:w="5000" w:type="pct"/>
          <w:tblLook w:val="0620" w:firstRow="1" w:lastRow="0" w:firstColumn="0" w:lastColumn="0" w:noHBand="1" w:noVBand="1"/>
          <w:tblPrExChange w:id="5109" w:author="Owen, David (Trade)" w:date="2019-06-18T16:12:00Z">
            <w:tblPrEx>
              <w:tblW w:w="5000" w:type="pct"/>
              <w:tblLook w:val="0620" w:firstRow="1" w:lastRow="0" w:firstColumn="0" w:lastColumn="0" w:noHBand="1" w:noVBand="1"/>
            </w:tblPrEx>
          </w:tblPrExChange>
        </w:tblPrEx>
        <w:trPr>
          <w:cantSplit/>
          <w:trPrChange w:id="5110" w:author="Owen, David (Trade)" w:date="2019-06-18T16:12:00Z">
            <w:trPr>
              <w:cantSplit/>
            </w:trPr>
          </w:trPrChange>
        </w:trPr>
        <w:tc>
          <w:tcPr>
            <w:tcW w:w="0" w:type="auto"/>
            <w:tcBorders>
              <w:top w:val="single" w:sz="4" w:space="0" w:color="A6A6A6" w:themeColor="background1" w:themeShade="A6"/>
              <w:right w:val="single" w:sz="4" w:space="0" w:color="000000" w:themeColor="text1"/>
            </w:tcBorders>
            <w:tcPrChange w:id="5111" w:author="Owen, David (Trade)" w:date="2019-06-18T16:12:00Z">
              <w:tcPr>
                <w:tcW w:w="0" w:type="auto"/>
                <w:tcBorders>
                  <w:top w:val="single" w:sz="4" w:space="0" w:color="A6A6A6" w:themeColor="background1" w:themeShade="A6"/>
                  <w:right w:val="single" w:sz="4" w:space="0" w:color="000000" w:themeColor="text1"/>
                </w:tcBorders>
              </w:tcPr>
            </w:tcPrChange>
          </w:tcPr>
          <w:p w14:paraId="0716315E" w14:textId="77777777" w:rsidR="00EC51DF" w:rsidRDefault="00EC51DF" w:rsidP="00EC51DF">
            <w:pPr>
              <w:pStyle w:val="NormalinTable"/>
            </w:pPr>
            <w:r>
              <w:rPr>
                <w:b/>
              </w:rPr>
              <w:t>0406902100</w:t>
            </w:r>
          </w:p>
        </w:tc>
        <w:tc>
          <w:tcPr>
            <w:tcW w:w="0" w:type="auto"/>
            <w:tcBorders>
              <w:top w:val="nil"/>
              <w:left w:val="nil"/>
              <w:bottom w:val="nil"/>
              <w:right w:val="nil"/>
            </w:tcBorders>
            <w:shd w:val="clear" w:color="auto" w:fill="auto"/>
            <w:vAlign w:val="bottom"/>
            <w:tcPrChange w:id="5112" w:author="Owen, David (Trade)" w:date="2019-06-18T16:12: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97085D6" w14:textId="4742BD4E" w:rsidR="00EC51DF" w:rsidRDefault="00EC51DF" w:rsidP="00EC51DF">
            <w:pPr>
              <w:pStyle w:val="NormalinTable"/>
              <w:tabs>
                <w:tab w:val="left" w:pos="1250"/>
              </w:tabs>
            </w:pPr>
            <w:ins w:id="5113" w:author="Owen, David (Trade)" w:date="2019-06-18T16:12:00Z">
              <w:r>
                <w:rPr>
                  <w:szCs w:val="16"/>
                </w:rPr>
                <w:t>To 31/12/19: 104.4 €/100 Kg/net</w:t>
              </w:r>
              <w:r>
                <w:rPr>
                  <w:szCs w:val="16"/>
                </w:rPr>
                <w:br/>
                <w:t>1/1/20 to 31/12/20: 83.5 €/100 Kg/net</w:t>
              </w:r>
              <w:r>
                <w:rPr>
                  <w:szCs w:val="16"/>
                </w:rPr>
                <w:br/>
                <w:t>1/1/21 to 31/12/21: 62.6 €/100 Kg/net</w:t>
              </w:r>
              <w:r>
                <w:rPr>
                  <w:szCs w:val="16"/>
                </w:rPr>
                <w:br/>
                <w:t>1/1/22 to 31/12/22: 41.7 €/100 Kg/net</w:t>
              </w:r>
              <w:r>
                <w:rPr>
                  <w:szCs w:val="16"/>
                </w:rPr>
                <w:br/>
                <w:t>1/1/23 to 31/12/23: 20.8 €/100 Kg/net</w:t>
              </w:r>
              <w:r>
                <w:rPr>
                  <w:szCs w:val="16"/>
                </w:rPr>
                <w:br/>
                <w:t>From 1/1/24: 0.00%</w:t>
              </w:r>
            </w:ins>
            <w:ins w:id="5114" w:author="David Owen" w:date="2019-06-18T14:47:00Z">
              <w:del w:id="5115" w:author="Owen, David (Trade)" w:date="2019-06-18T16:12:00Z">
                <w:r w:rsidDel="00A20E67">
                  <w:delText xml:space="preserve">To 31/12/19: </w:delText>
                </w:r>
              </w:del>
            </w:ins>
            <w:del w:id="5116" w:author="Owen, David (Trade)" w:date="2019-06-18T16:12:00Z">
              <w:r w:rsidDel="00A20E67">
                <w:delText>104.400 € / 100 kg</w:delText>
              </w:r>
            </w:del>
          </w:p>
        </w:tc>
      </w:tr>
      <w:tr w:rsidR="00DF5097" w14:paraId="45ACE852" w14:textId="77777777" w:rsidTr="00FC0611">
        <w:tblPrEx>
          <w:tblW w:w="5000" w:type="pct"/>
          <w:tblLook w:val="0620" w:firstRow="1" w:lastRow="0" w:firstColumn="0" w:lastColumn="0" w:noHBand="1" w:noVBand="1"/>
          <w:tblPrExChange w:id="5117" w:author="Owen, David (Trade)" w:date="2019-06-18T16:13:00Z">
            <w:tblPrEx>
              <w:tblW w:w="5000" w:type="pct"/>
              <w:tblLook w:val="0620" w:firstRow="1" w:lastRow="0" w:firstColumn="0" w:lastColumn="0" w:noHBand="1" w:noVBand="1"/>
            </w:tblPrEx>
          </w:tblPrExChange>
        </w:tblPrEx>
        <w:trPr>
          <w:cantSplit/>
          <w:trPrChange w:id="5118" w:author="Owen, David (Trade)" w:date="2019-06-18T16:13:00Z">
            <w:trPr>
              <w:cantSplit/>
            </w:trPr>
          </w:trPrChange>
        </w:trPr>
        <w:tc>
          <w:tcPr>
            <w:tcW w:w="0" w:type="auto"/>
            <w:tcBorders>
              <w:top w:val="single" w:sz="4" w:space="0" w:color="A6A6A6" w:themeColor="background1" w:themeShade="A6"/>
              <w:right w:val="single" w:sz="4" w:space="0" w:color="000000" w:themeColor="text1"/>
            </w:tcBorders>
            <w:tcPrChange w:id="5119" w:author="Owen, David (Trade)" w:date="2019-06-18T16:13:00Z">
              <w:tcPr>
                <w:tcW w:w="0" w:type="auto"/>
                <w:tcBorders>
                  <w:top w:val="single" w:sz="4" w:space="0" w:color="A6A6A6" w:themeColor="background1" w:themeShade="A6"/>
                  <w:right w:val="single" w:sz="4" w:space="0" w:color="000000" w:themeColor="text1"/>
                </w:tcBorders>
              </w:tcPr>
            </w:tcPrChange>
          </w:tcPr>
          <w:p w14:paraId="52324924" w14:textId="77777777" w:rsidR="00DF5097" w:rsidRDefault="00DF5097" w:rsidP="00DF5097">
            <w:pPr>
              <w:pStyle w:val="NormalinTable"/>
            </w:pPr>
            <w:r>
              <w:rPr>
                <w:b/>
              </w:rPr>
              <w:t>0406902300</w:t>
            </w:r>
          </w:p>
        </w:tc>
        <w:tc>
          <w:tcPr>
            <w:tcW w:w="0" w:type="auto"/>
            <w:tcBorders>
              <w:top w:val="nil"/>
              <w:left w:val="nil"/>
              <w:bottom w:val="nil"/>
              <w:right w:val="nil"/>
            </w:tcBorders>
            <w:shd w:val="clear" w:color="auto" w:fill="auto"/>
            <w:vAlign w:val="bottom"/>
            <w:tcPrChange w:id="5120" w:author="Owen, David (Trade)" w:date="2019-06-18T16:13: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E2CBF1F" w14:textId="6FE1B216" w:rsidR="00DF5097" w:rsidRDefault="00DF5097" w:rsidP="00DF5097">
            <w:pPr>
              <w:pStyle w:val="NormalinTable"/>
              <w:tabs>
                <w:tab w:val="left" w:pos="1250"/>
              </w:tabs>
            </w:pPr>
            <w:ins w:id="5121" w:author="Owen, David (Trade)" w:date="2019-06-18T16:13:00Z">
              <w:r>
                <w:rPr>
                  <w:szCs w:val="16"/>
                </w:rPr>
                <w:t>To 31/12/19: 94.3 €/100 Kg/net</w:t>
              </w:r>
              <w:r>
                <w:rPr>
                  <w:szCs w:val="16"/>
                </w:rPr>
                <w:br/>
                <w:t>1/1/20 to 31/12/20: 75.5 €/100 Kg/net</w:t>
              </w:r>
              <w:r>
                <w:rPr>
                  <w:szCs w:val="16"/>
                </w:rPr>
                <w:br/>
                <w:t>1/1/21 to 31/12/21: 56.6 €/100 Kg/net</w:t>
              </w:r>
              <w:r>
                <w:rPr>
                  <w:szCs w:val="16"/>
                </w:rPr>
                <w:br/>
                <w:t>1/1/22 to 31/12/22: 37.7 €/100 Kg/net</w:t>
              </w:r>
              <w:r>
                <w:rPr>
                  <w:szCs w:val="16"/>
                </w:rPr>
                <w:br/>
                <w:t>1/1/23 to 31/12/23: 18.8 €/100 Kg/net</w:t>
              </w:r>
              <w:r>
                <w:rPr>
                  <w:szCs w:val="16"/>
                </w:rPr>
                <w:br/>
                <w:t>From 1/1/24: 0.00%</w:t>
              </w:r>
            </w:ins>
            <w:ins w:id="5122" w:author="David Owen" w:date="2019-06-18T14:47:00Z">
              <w:del w:id="5123" w:author="Owen, David (Trade)" w:date="2019-06-18T16:13:00Z">
                <w:r w:rsidDel="00856156">
                  <w:delText xml:space="preserve">To 31/12/19: </w:delText>
                </w:r>
              </w:del>
            </w:ins>
            <w:del w:id="5124" w:author="Owen, David (Trade)" w:date="2019-06-18T16:13:00Z">
              <w:r w:rsidDel="00856156">
                <w:delText>94.300 € / 100 kg</w:delText>
              </w:r>
            </w:del>
          </w:p>
        </w:tc>
      </w:tr>
      <w:tr w:rsidR="00DF5097" w14:paraId="44EACAB8" w14:textId="77777777" w:rsidTr="00FC0611">
        <w:tblPrEx>
          <w:tblW w:w="5000" w:type="pct"/>
          <w:tblLook w:val="0620" w:firstRow="1" w:lastRow="0" w:firstColumn="0" w:lastColumn="0" w:noHBand="1" w:noVBand="1"/>
          <w:tblPrExChange w:id="5125" w:author="Owen, David (Trade)" w:date="2019-06-18T16:13:00Z">
            <w:tblPrEx>
              <w:tblW w:w="5000" w:type="pct"/>
              <w:tblLook w:val="0620" w:firstRow="1" w:lastRow="0" w:firstColumn="0" w:lastColumn="0" w:noHBand="1" w:noVBand="1"/>
            </w:tblPrEx>
          </w:tblPrExChange>
        </w:tblPrEx>
        <w:trPr>
          <w:cantSplit/>
          <w:trPrChange w:id="5126" w:author="Owen, David (Trade)" w:date="2019-06-18T16:13:00Z">
            <w:trPr>
              <w:cantSplit/>
            </w:trPr>
          </w:trPrChange>
        </w:trPr>
        <w:tc>
          <w:tcPr>
            <w:tcW w:w="0" w:type="auto"/>
            <w:tcBorders>
              <w:top w:val="single" w:sz="4" w:space="0" w:color="A6A6A6" w:themeColor="background1" w:themeShade="A6"/>
              <w:right w:val="single" w:sz="4" w:space="0" w:color="000000" w:themeColor="text1"/>
            </w:tcBorders>
            <w:tcPrChange w:id="5127" w:author="Owen, David (Trade)" w:date="2019-06-18T16:13:00Z">
              <w:tcPr>
                <w:tcW w:w="0" w:type="auto"/>
                <w:tcBorders>
                  <w:top w:val="single" w:sz="4" w:space="0" w:color="A6A6A6" w:themeColor="background1" w:themeShade="A6"/>
                  <w:right w:val="single" w:sz="4" w:space="0" w:color="000000" w:themeColor="text1"/>
                </w:tcBorders>
              </w:tcPr>
            </w:tcPrChange>
          </w:tcPr>
          <w:p w14:paraId="15596689" w14:textId="77777777" w:rsidR="00DF5097" w:rsidRDefault="00DF5097" w:rsidP="00DF5097">
            <w:pPr>
              <w:pStyle w:val="NormalinTable"/>
            </w:pPr>
            <w:r>
              <w:rPr>
                <w:b/>
              </w:rPr>
              <w:lastRenderedPageBreak/>
              <w:t>0406902500</w:t>
            </w:r>
          </w:p>
        </w:tc>
        <w:tc>
          <w:tcPr>
            <w:tcW w:w="0" w:type="auto"/>
            <w:tcBorders>
              <w:top w:val="nil"/>
              <w:left w:val="nil"/>
              <w:bottom w:val="nil"/>
              <w:right w:val="nil"/>
            </w:tcBorders>
            <w:shd w:val="clear" w:color="auto" w:fill="auto"/>
            <w:vAlign w:val="bottom"/>
            <w:tcPrChange w:id="5128" w:author="Owen, David (Trade)" w:date="2019-06-18T16:13: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1BF59F5" w14:textId="02C9E6DA" w:rsidR="00DF5097" w:rsidRDefault="00DF5097" w:rsidP="00DF5097">
            <w:pPr>
              <w:pStyle w:val="NormalinTable"/>
              <w:tabs>
                <w:tab w:val="left" w:pos="1250"/>
              </w:tabs>
            </w:pPr>
            <w:ins w:id="5129" w:author="Owen, David (Trade)" w:date="2019-06-18T16:13:00Z">
              <w:r>
                <w:rPr>
                  <w:szCs w:val="16"/>
                </w:rPr>
                <w:t>To 31/12/19: 94.3 €/100 Kg/net</w:t>
              </w:r>
              <w:r>
                <w:rPr>
                  <w:szCs w:val="16"/>
                </w:rPr>
                <w:br/>
                <w:t>1/1/20 to 31/12/20: 75.5 €/100 Kg/net</w:t>
              </w:r>
              <w:r>
                <w:rPr>
                  <w:szCs w:val="16"/>
                </w:rPr>
                <w:br/>
                <w:t>1/1/21 to 31/12/21: 56.6 €/100 Kg/net</w:t>
              </w:r>
              <w:r>
                <w:rPr>
                  <w:szCs w:val="16"/>
                </w:rPr>
                <w:br/>
                <w:t>1/1/22 to 31/12/22: 37.7 €/100 Kg/net</w:t>
              </w:r>
              <w:r>
                <w:rPr>
                  <w:szCs w:val="16"/>
                </w:rPr>
                <w:br/>
                <w:t>1/1/23 to 31/12/23: 18.8 €/100 Kg/net</w:t>
              </w:r>
              <w:r>
                <w:rPr>
                  <w:szCs w:val="16"/>
                </w:rPr>
                <w:br/>
                <w:t>From 1/1/24: 0.00%</w:t>
              </w:r>
            </w:ins>
            <w:ins w:id="5130" w:author="David Owen" w:date="2019-06-18T14:47:00Z">
              <w:del w:id="5131" w:author="Owen, David (Trade)" w:date="2019-06-18T16:13:00Z">
                <w:r w:rsidDel="00856156">
                  <w:delText xml:space="preserve">To 31/12/19: </w:delText>
                </w:r>
              </w:del>
            </w:ins>
            <w:del w:id="5132" w:author="Owen, David (Trade)" w:date="2019-06-18T16:13:00Z">
              <w:r w:rsidDel="00856156">
                <w:delText>94.300 € / 100 kg</w:delText>
              </w:r>
            </w:del>
          </w:p>
        </w:tc>
      </w:tr>
      <w:tr w:rsidR="00DF5097" w14:paraId="19730F7F" w14:textId="77777777" w:rsidTr="00FC0611">
        <w:tblPrEx>
          <w:tblW w:w="5000" w:type="pct"/>
          <w:tblLook w:val="0620" w:firstRow="1" w:lastRow="0" w:firstColumn="0" w:lastColumn="0" w:noHBand="1" w:noVBand="1"/>
          <w:tblPrExChange w:id="5133" w:author="Owen, David (Trade)" w:date="2019-06-18T16:13:00Z">
            <w:tblPrEx>
              <w:tblW w:w="5000" w:type="pct"/>
              <w:tblLook w:val="0620" w:firstRow="1" w:lastRow="0" w:firstColumn="0" w:lastColumn="0" w:noHBand="1" w:noVBand="1"/>
            </w:tblPrEx>
          </w:tblPrExChange>
        </w:tblPrEx>
        <w:trPr>
          <w:cantSplit/>
          <w:trPrChange w:id="5134" w:author="Owen, David (Trade)" w:date="2019-06-18T16:13:00Z">
            <w:trPr>
              <w:cantSplit/>
            </w:trPr>
          </w:trPrChange>
        </w:trPr>
        <w:tc>
          <w:tcPr>
            <w:tcW w:w="0" w:type="auto"/>
            <w:tcBorders>
              <w:top w:val="single" w:sz="4" w:space="0" w:color="A6A6A6" w:themeColor="background1" w:themeShade="A6"/>
              <w:right w:val="single" w:sz="4" w:space="0" w:color="000000" w:themeColor="text1"/>
            </w:tcBorders>
            <w:tcPrChange w:id="5135" w:author="Owen, David (Trade)" w:date="2019-06-18T16:13:00Z">
              <w:tcPr>
                <w:tcW w:w="0" w:type="auto"/>
                <w:tcBorders>
                  <w:top w:val="single" w:sz="4" w:space="0" w:color="A6A6A6" w:themeColor="background1" w:themeShade="A6"/>
                  <w:right w:val="single" w:sz="4" w:space="0" w:color="000000" w:themeColor="text1"/>
                </w:tcBorders>
              </w:tcPr>
            </w:tcPrChange>
          </w:tcPr>
          <w:p w14:paraId="7E6FCFF4" w14:textId="77777777" w:rsidR="00DF5097" w:rsidRDefault="00DF5097" w:rsidP="00DF5097">
            <w:pPr>
              <w:pStyle w:val="NormalinTable"/>
            </w:pPr>
            <w:r>
              <w:rPr>
                <w:b/>
              </w:rPr>
              <w:t>0406902900</w:t>
            </w:r>
          </w:p>
        </w:tc>
        <w:tc>
          <w:tcPr>
            <w:tcW w:w="0" w:type="auto"/>
            <w:tcBorders>
              <w:top w:val="nil"/>
              <w:left w:val="nil"/>
              <w:bottom w:val="nil"/>
              <w:right w:val="nil"/>
            </w:tcBorders>
            <w:shd w:val="clear" w:color="auto" w:fill="auto"/>
            <w:vAlign w:val="bottom"/>
            <w:tcPrChange w:id="5136" w:author="Owen, David (Trade)" w:date="2019-06-18T16:13: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289BF0D" w14:textId="42741CD4" w:rsidR="00DF5097" w:rsidRDefault="00DF5097" w:rsidP="00DF5097">
            <w:pPr>
              <w:pStyle w:val="NormalinTable"/>
              <w:tabs>
                <w:tab w:val="left" w:pos="1250"/>
              </w:tabs>
            </w:pPr>
            <w:ins w:id="5137" w:author="Owen, David (Trade)" w:date="2019-06-18T16:13:00Z">
              <w:r>
                <w:rPr>
                  <w:szCs w:val="16"/>
                </w:rPr>
                <w:t>To 31/12/19: 94.3 €/100 Kg/net</w:t>
              </w:r>
              <w:r>
                <w:rPr>
                  <w:szCs w:val="16"/>
                </w:rPr>
                <w:br/>
                <w:t>1/1/20 to 31/12/20: 75.5 €/100 Kg/net</w:t>
              </w:r>
              <w:r>
                <w:rPr>
                  <w:szCs w:val="16"/>
                </w:rPr>
                <w:br/>
                <w:t>1/1/21 to 31/12/21: 56.6 €/100 Kg/net</w:t>
              </w:r>
              <w:r>
                <w:rPr>
                  <w:szCs w:val="16"/>
                </w:rPr>
                <w:br/>
                <w:t>1/1/22 to 31/12/22: 37.7 €/100 Kg/net</w:t>
              </w:r>
              <w:r>
                <w:rPr>
                  <w:szCs w:val="16"/>
                </w:rPr>
                <w:br/>
                <w:t>1/1/23 to 31/12/23: 18.8 €/100 Kg/net</w:t>
              </w:r>
              <w:r>
                <w:rPr>
                  <w:szCs w:val="16"/>
                </w:rPr>
                <w:br/>
                <w:t>From 1/1/24: 0.00%</w:t>
              </w:r>
            </w:ins>
            <w:ins w:id="5138" w:author="David Owen" w:date="2019-06-18T14:47:00Z">
              <w:del w:id="5139" w:author="Owen, David (Trade)" w:date="2019-06-18T16:13:00Z">
                <w:r w:rsidDel="00856156">
                  <w:delText xml:space="preserve">To 31/12/19: </w:delText>
                </w:r>
              </w:del>
            </w:ins>
            <w:del w:id="5140" w:author="Owen, David (Trade)" w:date="2019-06-18T16:13:00Z">
              <w:r w:rsidDel="00856156">
                <w:delText>94.300 € / 100 kg</w:delText>
              </w:r>
            </w:del>
          </w:p>
        </w:tc>
      </w:tr>
      <w:tr w:rsidR="00DF5097" w14:paraId="42AF92B4" w14:textId="77777777" w:rsidTr="00FC0611">
        <w:tblPrEx>
          <w:tblW w:w="5000" w:type="pct"/>
          <w:tblLook w:val="0620" w:firstRow="1" w:lastRow="0" w:firstColumn="0" w:lastColumn="0" w:noHBand="1" w:noVBand="1"/>
          <w:tblPrExChange w:id="5141" w:author="Owen, David (Trade)" w:date="2019-06-18T16:13:00Z">
            <w:tblPrEx>
              <w:tblW w:w="5000" w:type="pct"/>
              <w:tblLook w:val="0620" w:firstRow="1" w:lastRow="0" w:firstColumn="0" w:lastColumn="0" w:noHBand="1" w:noVBand="1"/>
            </w:tblPrEx>
          </w:tblPrExChange>
        </w:tblPrEx>
        <w:trPr>
          <w:cantSplit/>
          <w:trPrChange w:id="5142" w:author="Owen, David (Trade)" w:date="2019-06-18T16:13:00Z">
            <w:trPr>
              <w:cantSplit/>
            </w:trPr>
          </w:trPrChange>
        </w:trPr>
        <w:tc>
          <w:tcPr>
            <w:tcW w:w="0" w:type="auto"/>
            <w:tcBorders>
              <w:top w:val="single" w:sz="4" w:space="0" w:color="A6A6A6" w:themeColor="background1" w:themeShade="A6"/>
              <w:right w:val="single" w:sz="4" w:space="0" w:color="000000" w:themeColor="text1"/>
            </w:tcBorders>
            <w:tcPrChange w:id="5143" w:author="Owen, David (Trade)" w:date="2019-06-18T16:13:00Z">
              <w:tcPr>
                <w:tcW w:w="0" w:type="auto"/>
                <w:tcBorders>
                  <w:top w:val="single" w:sz="4" w:space="0" w:color="A6A6A6" w:themeColor="background1" w:themeShade="A6"/>
                  <w:right w:val="single" w:sz="4" w:space="0" w:color="000000" w:themeColor="text1"/>
                </w:tcBorders>
              </w:tcPr>
            </w:tcPrChange>
          </w:tcPr>
          <w:p w14:paraId="6E263055" w14:textId="77777777" w:rsidR="00DF5097" w:rsidRDefault="00DF5097" w:rsidP="00DF5097">
            <w:pPr>
              <w:pStyle w:val="NormalinTable"/>
            </w:pPr>
            <w:r>
              <w:rPr>
                <w:b/>
              </w:rPr>
              <w:t>0406903200</w:t>
            </w:r>
          </w:p>
        </w:tc>
        <w:tc>
          <w:tcPr>
            <w:tcW w:w="0" w:type="auto"/>
            <w:tcBorders>
              <w:top w:val="nil"/>
              <w:left w:val="nil"/>
              <w:bottom w:val="nil"/>
              <w:right w:val="nil"/>
            </w:tcBorders>
            <w:shd w:val="clear" w:color="auto" w:fill="auto"/>
            <w:vAlign w:val="bottom"/>
            <w:tcPrChange w:id="5144" w:author="Owen, David (Trade)" w:date="2019-06-18T16:13: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A192BBB" w14:textId="5A54718A" w:rsidR="00DF5097" w:rsidRDefault="00DF5097" w:rsidP="00DF5097">
            <w:pPr>
              <w:pStyle w:val="NormalinTable"/>
              <w:tabs>
                <w:tab w:val="left" w:pos="1250"/>
              </w:tabs>
            </w:pPr>
            <w:ins w:id="5145" w:author="Owen, David (Trade)" w:date="2019-06-18T16:13:00Z">
              <w:r>
                <w:rPr>
                  <w:szCs w:val="16"/>
                </w:rPr>
                <w:t>To 31/12/19: 94.3 €/100 Kg/net</w:t>
              </w:r>
              <w:r>
                <w:rPr>
                  <w:szCs w:val="16"/>
                </w:rPr>
                <w:br/>
                <w:t>1/1/20 to 31/12/20: 75.5 €/100 Kg/net</w:t>
              </w:r>
              <w:r>
                <w:rPr>
                  <w:szCs w:val="16"/>
                </w:rPr>
                <w:br/>
                <w:t>1/1/21 to 31/12/21: 56.6 €/100 Kg/net</w:t>
              </w:r>
              <w:r>
                <w:rPr>
                  <w:szCs w:val="16"/>
                </w:rPr>
                <w:br/>
                <w:t>1/1/22 to 31/12/22: 37.7 €/100 Kg/net</w:t>
              </w:r>
              <w:r>
                <w:rPr>
                  <w:szCs w:val="16"/>
                </w:rPr>
                <w:br/>
                <w:t>1/1/23 to 31/12/23: 18.8 €/100 Kg/net</w:t>
              </w:r>
              <w:r>
                <w:rPr>
                  <w:szCs w:val="16"/>
                </w:rPr>
                <w:br/>
                <w:t>From 1/1/24: 0.00%</w:t>
              </w:r>
            </w:ins>
            <w:ins w:id="5146" w:author="David Owen" w:date="2019-06-18T14:47:00Z">
              <w:del w:id="5147" w:author="Owen, David (Trade)" w:date="2019-06-18T16:13:00Z">
                <w:r w:rsidDel="00856156">
                  <w:delText xml:space="preserve">To 31/12/19: </w:delText>
                </w:r>
              </w:del>
            </w:ins>
            <w:del w:id="5148" w:author="Owen, David (Trade)" w:date="2019-06-18T16:13:00Z">
              <w:r w:rsidDel="00856156">
                <w:delText>94.300 € / 100 kg</w:delText>
              </w:r>
            </w:del>
          </w:p>
        </w:tc>
      </w:tr>
      <w:tr w:rsidR="00DF5097" w14:paraId="7122BB67" w14:textId="77777777" w:rsidTr="00FC0611">
        <w:tblPrEx>
          <w:tblW w:w="5000" w:type="pct"/>
          <w:tblLook w:val="0620" w:firstRow="1" w:lastRow="0" w:firstColumn="0" w:lastColumn="0" w:noHBand="1" w:noVBand="1"/>
          <w:tblPrExChange w:id="5149" w:author="Owen, David (Trade)" w:date="2019-06-18T16:13:00Z">
            <w:tblPrEx>
              <w:tblW w:w="5000" w:type="pct"/>
              <w:tblLook w:val="0620" w:firstRow="1" w:lastRow="0" w:firstColumn="0" w:lastColumn="0" w:noHBand="1" w:noVBand="1"/>
            </w:tblPrEx>
          </w:tblPrExChange>
        </w:tblPrEx>
        <w:trPr>
          <w:cantSplit/>
          <w:trPrChange w:id="5150" w:author="Owen, David (Trade)" w:date="2019-06-18T16:13:00Z">
            <w:trPr>
              <w:cantSplit/>
            </w:trPr>
          </w:trPrChange>
        </w:trPr>
        <w:tc>
          <w:tcPr>
            <w:tcW w:w="0" w:type="auto"/>
            <w:tcBorders>
              <w:top w:val="single" w:sz="4" w:space="0" w:color="A6A6A6" w:themeColor="background1" w:themeShade="A6"/>
              <w:right w:val="single" w:sz="4" w:space="0" w:color="000000" w:themeColor="text1"/>
            </w:tcBorders>
            <w:tcPrChange w:id="5151" w:author="Owen, David (Trade)" w:date="2019-06-18T16:13:00Z">
              <w:tcPr>
                <w:tcW w:w="0" w:type="auto"/>
                <w:tcBorders>
                  <w:top w:val="single" w:sz="4" w:space="0" w:color="A6A6A6" w:themeColor="background1" w:themeShade="A6"/>
                  <w:right w:val="single" w:sz="4" w:space="0" w:color="000000" w:themeColor="text1"/>
                </w:tcBorders>
              </w:tcPr>
            </w:tcPrChange>
          </w:tcPr>
          <w:p w14:paraId="649BE133" w14:textId="77777777" w:rsidR="00DF5097" w:rsidRDefault="00DF5097" w:rsidP="00DF5097">
            <w:pPr>
              <w:pStyle w:val="NormalinTable"/>
            </w:pPr>
            <w:r>
              <w:rPr>
                <w:b/>
              </w:rPr>
              <w:t>0406903500</w:t>
            </w:r>
          </w:p>
        </w:tc>
        <w:tc>
          <w:tcPr>
            <w:tcW w:w="0" w:type="auto"/>
            <w:tcBorders>
              <w:top w:val="nil"/>
              <w:left w:val="nil"/>
              <w:bottom w:val="nil"/>
              <w:right w:val="nil"/>
            </w:tcBorders>
            <w:shd w:val="clear" w:color="auto" w:fill="auto"/>
            <w:vAlign w:val="bottom"/>
            <w:tcPrChange w:id="5152" w:author="Owen, David (Trade)" w:date="2019-06-18T16:13: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B1B4B40" w14:textId="20AFB302" w:rsidR="00DF5097" w:rsidRDefault="00DF5097" w:rsidP="00DF5097">
            <w:pPr>
              <w:pStyle w:val="NormalinTable"/>
              <w:tabs>
                <w:tab w:val="left" w:pos="1250"/>
              </w:tabs>
            </w:pPr>
            <w:ins w:id="5153" w:author="Owen, David (Trade)" w:date="2019-06-18T16:13:00Z">
              <w:r>
                <w:rPr>
                  <w:szCs w:val="16"/>
                </w:rPr>
                <w:t>To 31/12/19: 94.3 €/100 Kg/net</w:t>
              </w:r>
              <w:r>
                <w:rPr>
                  <w:szCs w:val="16"/>
                </w:rPr>
                <w:br/>
                <w:t>1/1/20 to 31/12/20: 75.5 €/100 Kg/net</w:t>
              </w:r>
              <w:r>
                <w:rPr>
                  <w:szCs w:val="16"/>
                </w:rPr>
                <w:br/>
                <w:t>1/1/21 to 31/12/21: 56.6 €/100 Kg/net</w:t>
              </w:r>
              <w:r>
                <w:rPr>
                  <w:szCs w:val="16"/>
                </w:rPr>
                <w:br/>
                <w:t>1/1/22 to 31/12/22: 37.7 €/100 Kg/net</w:t>
              </w:r>
              <w:r>
                <w:rPr>
                  <w:szCs w:val="16"/>
                </w:rPr>
                <w:br/>
                <w:t>1/1/23 to 31/12/23: 18.8 €/100 Kg/net</w:t>
              </w:r>
              <w:r>
                <w:rPr>
                  <w:szCs w:val="16"/>
                </w:rPr>
                <w:br/>
                <w:t>From 1/1/24: 0.00%</w:t>
              </w:r>
            </w:ins>
            <w:ins w:id="5154" w:author="David Owen" w:date="2019-06-18T14:47:00Z">
              <w:del w:id="5155" w:author="Owen, David (Trade)" w:date="2019-06-18T16:13:00Z">
                <w:r w:rsidDel="00856156">
                  <w:delText xml:space="preserve">To 31/12/19: </w:delText>
                </w:r>
              </w:del>
            </w:ins>
            <w:del w:id="5156" w:author="Owen, David (Trade)" w:date="2019-06-18T16:13:00Z">
              <w:r w:rsidDel="00856156">
                <w:delText>94.300 € / 100 kg</w:delText>
              </w:r>
            </w:del>
          </w:p>
        </w:tc>
      </w:tr>
      <w:tr w:rsidR="00DF5097" w14:paraId="4E67D28A" w14:textId="77777777" w:rsidTr="00FC0611">
        <w:tblPrEx>
          <w:tblW w:w="5000" w:type="pct"/>
          <w:tblLook w:val="0620" w:firstRow="1" w:lastRow="0" w:firstColumn="0" w:lastColumn="0" w:noHBand="1" w:noVBand="1"/>
          <w:tblPrExChange w:id="5157" w:author="Owen, David (Trade)" w:date="2019-06-18T16:13:00Z">
            <w:tblPrEx>
              <w:tblW w:w="5000" w:type="pct"/>
              <w:tblLook w:val="0620" w:firstRow="1" w:lastRow="0" w:firstColumn="0" w:lastColumn="0" w:noHBand="1" w:noVBand="1"/>
            </w:tblPrEx>
          </w:tblPrExChange>
        </w:tblPrEx>
        <w:trPr>
          <w:cantSplit/>
          <w:trPrChange w:id="5158" w:author="Owen, David (Trade)" w:date="2019-06-18T16:13:00Z">
            <w:trPr>
              <w:cantSplit/>
            </w:trPr>
          </w:trPrChange>
        </w:trPr>
        <w:tc>
          <w:tcPr>
            <w:tcW w:w="0" w:type="auto"/>
            <w:tcBorders>
              <w:top w:val="single" w:sz="4" w:space="0" w:color="A6A6A6" w:themeColor="background1" w:themeShade="A6"/>
              <w:right w:val="single" w:sz="4" w:space="0" w:color="000000" w:themeColor="text1"/>
            </w:tcBorders>
            <w:tcPrChange w:id="5159" w:author="Owen, David (Trade)" w:date="2019-06-18T16:13:00Z">
              <w:tcPr>
                <w:tcW w:w="0" w:type="auto"/>
                <w:tcBorders>
                  <w:top w:val="single" w:sz="4" w:space="0" w:color="A6A6A6" w:themeColor="background1" w:themeShade="A6"/>
                  <w:right w:val="single" w:sz="4" w:space="0" w:color="000000" w:themeColor="text1"/>
                </w:tcBorders>
              </w:tcPr>
            </w:tcPrChange>
          </w:tcPr>
          <w:p w14:paraId="5C7C407F" w14:textId="77777777" w:rsidR="00DF5097" w:rsidRDefault="00DF5097" w:rsidP="00DF5097">
            <w:pPr>
              <w:pStyle w:val="NormalinTable"/>
            </w:pPr>
            <w:r>
              <w:rPr>
                <w:b/>
              </w:rPr>
              <w:t>0406903700</w:t>
            </w:r>
          </w:p>
        </w:tc>
        <w:tc>
          <w:tcPr>
            <w:tcW w:w="0" w:type="auto"/>
            <w:tcBorders>
              <w:top w:val="nil"/>
              <w:left w:val="nil"/>
              <w:bottom w:val="nil"/>
              <w:right w:val="nil"/>
            </w:tcBorders>
            <w:shd w:val="clear" w:color="auto" w:fill="auto"/>
            <w:vAlign w:val="bottom"/>
            <w:tcPrChange w:id="5160" w:author="Owen, David (Trade)" w:date="2019-06-18T16:13: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5C33F80" w14:textId="488DEB3B" w:rsidR="00DF5097" w:rsidRDefault="00DF5097" w:rsidP="00DF5097">
            <w:pPr>
              <w:pStyle w:val="NormalinTable"/>
              <w:tabs>
                <w:tab w:val="left" w:pos="1250"/>
              </w:tabs>
            </w:pPr>
            <w:ins w:id="5161" w:author="Owen, David (Trade)" w:date="2019-06-18T16:13:00Z">
              <w:r>
                <w:rPr>
                  <w:szCs w:val="16"/>
                </w:rPr>
                <w:t>To 31/12/19: 94.3 €/100 Kg/net</w:t>
              </w:r>
              <w:r>
                <w:rPr>
                  <w:szCs w:val="16"/>
                </w:rPr>
                <w:br/>
                <w:t>1/1/20 to 31/12/20: 75.5 €/100 Kg/net</w:t>
              </w:r>
              <w:r>
                <w:rPr>
                  <w:szCs w:val="16"/>
                </w:rPr>
                <w:br/>
                <w:t>1/1/21 to 31/12/21: 56.6 €/100 Kg/net</w:t>
              </w:r>
              <w:r>
                <w:rPr>
                  <w:szCs w:val="16"/>
                </w:rPr>
                <w:br/>
                <w:t>1/1/22 to 31/12/22: 37.7 €/100 Kg/net</w:t>
              </w:r>
              <w:r>
                <w:rPr>
                  <w:szCs w:val="16"/>
                </w:rPr>
                <w:br/>
                <w:t>1/1/23 to 31/12/23: 18.8 €/100 Kg/net</w:t>
              </w:r>
              <w:r>
                <w:rPr>
                  <w:szCs w:val="16"/>
                </w:rPr>
                <w:br/>
                <w:t>From 1/1/24: 0.00%</w:t>
              </w:r>
            </w:ins>
            <w:ins w:id="5162" w:author="David Owen" w:date="2019-06-18T14:47:00Z">
              <w:del w:id="5163" w:author="Owen, David (Trade)" w:date="2019-06-18T16:13:00Z">
                <w:r w:rsidDel="00856156">
                  <w:delText xml:space="preserve">To 31/12/19: </w:delText>
                </w:r>
              </w:del>
            </w:ins>
            <w:del w:id="5164" w:author="Owen, David (Trade)" w:date="2019-06-18T16:13:00Z">
              <w:r w:rsidDel="00856156">
                <w:delText>94.300 € / 100 kg</w:delText>
              </w:r>
            </w:del>
          </w:p>
        </w:tc>
      </w:tr>
      <w:tr w:rsidR="00DF5097" w14:paraId="571A192F" w14:textId="77777777" w:rsidTr="00FC0611">
        <w:tblPrEx>
          <w:tblW w:w="5000" w:type="pct"/>
          <w:tblLook w:val="0620" w:firstRow="1" w:lastRow="0" w:firstColumn="0" w:lastColumn="0" w:noHBand="1" w:noVBand="1"/>
          <w:tblPrExChange w:id="5165" w:author="Owen, David (Trade)" w:date="2019-06-18T16:13:00Z">
            <w:tblPrEx>
              <w:tblW w:w="5000" w:type="pct"/>
              <w:tblLook w:val="0620" w:firstRow="1" w:lastRow="0" w:firstColumn="0" w:lastColumn="0" w:noHBand="1" w:noVBand="1"/>
            </w:tblPrEx>
          </w:tblPrExChange>
        </w:tblPrEx>
        <w:trPr>
          <w:cantSplit/>
          <w:trPrChange w:id="5166" w:author="Owen, David (Trade)" w:date="2019-06-18T16:13:00Z">
            <w:trPr>
              <w:cantSplit/>
            </w:trPr>
          </w:trPrChange>
        </w:trPr>
        <w:tc>
          <w:tcPr>
            <w:tcW w:w="0" w:type="auto"/>
            <w:tcBorders>
              <w:top w:val="single" w:sz="4" w:space="0" w:color="A6A6A6" w:themeColor="background1" w:themeShade="A6"/>
              <w:right w:val="single" w:sz="4" w:space="0" w:color="000000" w:themeColor="text1"/>
            </w:tcBorders>
            <w:tcPrChange w:id="5167" w:author="Owen, David (Trade)" w:date="2019-06-18T16:13:00Z">
              <w:tcPr>
                <w:tcW w:w="0" w:type="auto"/>
                <w:tcBorders>
                  <w:top w:val="single" w:sz="4" w:space="0" w:color="A6A6A6" w:themeColor="background1" w:themeShade="A6"/>
                  <w:right w:val="single" w:sz="4" w:space="0" w:color="000000" w:themeColor="text1"/>
                </w:tcBorders>
              </w:tcPr>
            </w:tcPrChange>
          </w:tcPr>
          <w:p w14:paraId="0004C517" w14:textId="77777777" w:rsidR="00DF5097" w:rsidRDefault="00DF5097" w:rsidP="00DF5097">
            <w:pPr>
              <w:pStyle w:val="NormalinTable"/>
            </w:pPr>
            <w:r>
              <w:rPr>
                <w:b/>
              </w:rPr>
              <w:t>0406903900</w:t>
            </w:r>
          </w:p>
        </w:tc>
        <w:tc>
          <w:tcPr>
            <w:tcW w:w="0" w:type="auto"/>
            <w:tcBorders>
              <w:top w:val="nil"/>
              <w:left w:val="nil"/>
              <w:bottom w:val="nil"/>
              <w:right w:val="nil"/>
            </w:tcBorders>
            <w:shd w:val="clear" w:color="auto" w:fill="auto"/>
            <w:vAlign w:val="bottom"/>
            <w:tcPrChange w:id="5168" w:author="Owen, David (Trade)" w:date="2019-06-18T16:13: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209A55F" w14:textId="55B0295F" w:rsidR="00DF5097" w:rsidRDefault="00DF5097" w:rsidP="00DF5097">
            <w:pPr>
              <w:pStyle w:val="NormalinTable"/>
              <w:tabs>
                <w:tab w:val="left" w:pos="1250"/>
              </w:tabs>
            </w:pPr>
            <w:ins w:id="5169" w:author="Owen, David (Trade)" w:date="2019-06-18T16:13:00Z">
              <w:r>
                <w:rPr>
                  <w:szCs w:val="16"/>
                </w:rPr>
                <w:t>To 31/12/19: 94.3 €/100 Kg/net</w:t>
              </w:r>
              <w:r>
                <w:rPr>
                  <w:szCs w:val="16"/>
                </w:rPr>
                <w:br/>
                <w:t>1/1/20 to 31/12/20: 75.5 €/100 Kg/net</w:t>
              </w:r>
              <w:r>
                <w:rPr>
                  <w:szCs w:val="16"/>
                </w:rPr>
                <w:br/>
                <w:t>1/1/21 to 31/12/21: 56.6 €/100 Kg/net</w:t>
              </w:r>
              <w:r>
                <w:rPr>
                  <w:szCs w:val="16"/>
                </w:rPr>
                <w:br/>
                <w:t>1/1/22 to 31/12/22: 37.7 €/100 Kg/net</w:t>
              </w:r>
              <w:r>
                <w:rPr>
                  <w:szCs w:val="16"/>
                </w:rPr>
                <w:br/>
                <w:t>1/1/23 to 31/12/23: 18.8 €/100 Kg/net</w:t>
              </w:r>
              <w:r>
                <w:rPr>
                  <w:szCs w:val="16"/>
                </w:rPr>
                <w:br/>
                <w:t>From 1/1/24: 0.00%</w:t>
              </w:r>
            </w:ins>
            <w:ins w:id="5170" w:author="David Owen" w:date="2019-06-18T14:47:00Z">
              <w:del w:id="5171" w:author="Owen, David (Trade)" w:date="2019-06-18T16:13:00Z">
                <w:r w:rsidDel="00856156">
                  <w:delText xml:space="preserve">To 31/12/19: </w:delText>
                </w:r>
              </w:del>
            </w:ins>
            <w:del w:id="5172" w:author="Owen, David (Trade)" w:date="2019-06-18T16:13:00Z">
              <w:r w:rsidDel="00856156">
                <w:delText>94.300 € / 100 kg</w:delText>
              </w:r>
            </w:del>
          </w:p>
        </w:tc>
      </w:tr>
      <w:tr w:rsidR="00DF5097" w14:paraId="6870C663" w14:textId="77777777" w:rsidTr="00FC0611">
        <w:tblPrEx>
          <w:tblW w:w="5000" w:type="pct"/>
          <w:tblLook w:val="0620" w:firstRow="1" w:lastRow="0" w:firstColumn="0" w:lastColumn="0" w:noHBand="1" w:noVBand="1"/>
          <w:tblPrExChange w:id="5173" w:author="Owen, David (Trade)" w:date="2019-06-18T16:13:00Z">
            <w:tblPrEx>
              <w:tblW w:w="5000" w:type="pct"/>
              <w:tblLook w:val="0620" w:firstRow="1" w:lastRow="0" w:firstColumn="0" w:lastColumn="0" w:noHBand="1" w:noVBand="1"/>
            </w:tblPrEx>
          </w:tblPrExChange>
        </w:tblPrEx>
        <w:trPr>
          <w:cantSplit/>
          <w:trPrChange w:id="5174" w:author="Owen, David (Trade)" w:date="2019-06-18T16:13:00Z">
            <w:trPr>
              <w:cantSplit/>
            </w:trPr>
          </w:trPrChange>
        </w:trPr>
        <w:tc>
          <w:tcPr>
            <w:tcW w:w="0" w:type="auto"/>
            <w:tcBorders>
              <w:top w:val="single" w:sz="4" w:space="0" w:color="A6A6A6" w:themeColor="background1" w:themeShade="A6"/>
              <w:right w:val="single" w:sz="4" w:space="0" w:color="000000" w:themeColor="text1"/>
            </w:tcBorders>
            <w:tcPrChange w:id="5175" w:author="Owen, David (Trade)" w:date="2019-06-18T16:13:00Z">
              <w:tcPr>
                <w:tcW w:w="0" w:type="auto"/>
                <w:tcBorders>
                  <w:top w:val="single" w:sz="4" w:space="0" w:color="A6A6A6" w:themeColor="background1" w:themeShade="A6"/>
                  <w:right w:val="single" w:sz="4" w:space="0" w:color="000000" w:themeColor="text1"/>
                </w:tcBorders>
              </w:tcPr>
            </w:tcPrChange>
          </w:tcPr>
          <w:p w14:paraId="1F450874" w14:textId="77777777" w:rsidR="00DF5097" w:rsidRDefault="00DF5097" w:rsidP="00DF5097">
            <w:pPr>
              <w:pStyle w:val="NormalinTable"/>
            </w:pPr>
            <w:r>
              <w:rPr>
                <w:b/>
              </w:rPr>
              <w:t>0406905000</w:t>
            </w:r>
          </w:p>
        </w:tc>
        <w:tc>
          <w:tcPr>
            <w:tcW w:w="0" w:type="auto"/>
            <w:tcBorders>
              <w:top w:val="nil"/>
              <w:left w:val="nil"/>
              <w:bottom w:val="nil"/>
              <w:right w:val="nil"/>
            </w:tcBorders>
            <w:shd w:val="clear" w:color="auto" w:fill="auto"/>
            <w:vAlign w:val="bottom"/>
            <w:tcPrChange w:id="5176" w:author="Owen, David (Trade)" w:date="2019-06-18T16:13: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661FE97" w14:textId="5B8A3924" w:rsidR="00DF5097" w:rsidRDefault="00DF5097" w:rsidP="00DF5097">
            <w:pPr>
              <w:pStyle w:val="NormalinTable"/>
              <w:tabs>
                <w:tab w:val="left" w:pos="1250"/>
              </w:tabs>
            </w:pPr>
            <w:ins w:id="5177" w:author="Owen, David (Trade)" w:date="2019-06-18T16:13:00Z">
              <w:r>
                <w:rPr>
                  <w:szCs w:val="16"/>
                </w:rPr>
                <w:t>To 31/12/19: 94.3 €/100 Kg/net</w:t>
              </w:r>
              <w:r>
                <w:rPr>
                  <w:szCs w:val="16"/>
                </w:rPr>
                <w:br/>
                <w:t>1/1/20 to 31/12/20: 75.5 €/100 Kg/net</w:t>
              </w:r>
              <w:r>
                <w:rPr>
                  <w:szCs w:val="16"/>
                </w:rPr>
                <w:br/>
                <w:t>1/1/21 to 31/12/21: 56.6 €/100 Kg/net</w:t>
              </w:r>
              <w:r>
                <w:rPr>
                  <w:szCs w:val="16"/>
                </w:rPr>
                <w:br/>
                <w:t>1/1/22 to 31/12/22: 37.7 €/100 Kg/net</w:t>
              </w:r>
              <w:r>
                <w:rPr>
                  <w:szCs w:val="16"/>
                </w:rPr>
                <w:br/>
                <w:t>1/1/23 to 31/12/23: 18.8 €/100 Kg/net</w:t>
              </w:r>
              <w:r>
                <w:rPr>
                  <w:szCs w:val="16"/>
                </w:rPr>
                <w:br/>
                <w:t>From 1/1/24: 0.00%</w:t>
              </w:r>
            </w:ins>
            <w:ins w:id="5178" w:author="David Owen" w:date="2019-06-18T14:47:00Z">
              <w:del w:id="5179" w:author="Owen, David (Trade)" w:date="2019-06-18T16:13:00Z">
                <w:r w:rsidDel="00856156">
                  <w:delText xml:space="preserve">To 31/12/19: </w:delText>
                </w:r>
              </w:del>
            </w:ins>
            <w:del w:id="5180" w:author="Owen, David (Trade)" w:date="2019-06-18T16:13:00Z">
              <w:r w:rsidDel="00856156">
                <w:delText>94.300 € / 100 kg</w:delText>
              </w:r>
            </w:del>
          </w:p>
        </w:tc>
      </w:tr>
      <w:tr w:rsidR="00B24233" w14:paraId="1C49DE7D" w14:textId="77777777" w:rsidTr="00FC0611">
        <w:tblPrEx>
          <w:tblW w:w="5000" w:type="pct"/>
          <w:tblLook w:val="0620" w:firstRow="1" w:lastRow="0" w:firstColumn="0" w:lastColumn="0" w:noHBand="1" w:noVBand="1"/>
          <w:tblPrExChange w:id="5181" w:author="Owen, David (Trade)" w:date="2019-06-18T16:14:00Z">
            <w:tblPrEx>
              <w:tblW w:w="5000" w:type="pct"/>
              <w:tblLook w:val="0620" w:firstRow="1" w:lastRow="0" w:firstColumn="0" w:lastColumn="0" w:noHBand="1" w:noVBand="1"/>
            </w:tblPrEx>
          </w:tblPrExChange>
        </w:tblPrEx>
        <w:trPr>
          <w:cantSplit/>
          <w:trPrChange w:id="5182" w:author="Owen, David (Trade)" w:date="2019-06-18T16:14:00Z">
            <w:trPr>
              <w:cantSplit/>
            </w:trPr>
          </w:trPrChange>
        </w:trPr>
        <w:tc>
          <w:tcPr>
            <w:tcW w:w="0" w:type="auto"/>
            <w:tcBorders>
              <w:top w:val="single" w:sz="4" w:space="0" w:color="A6A6A6" w:themeColor="background1" w:themeShade="A6"/>
              <w:right w:val="single" w:sz="4" w:space="0" w:color="000000" w:themeColor="text1"/>
            </w:tcBorders>
            <w:tcPrChange w:id="5183" w:author="Owen, David (Trade)" w:date="2019-06-18T16:14:00Z">
              <w:tcPr>
                <w:tcW w:w="0" w:type="auto"/>
                <w:tcBorders>
                  <w:top w:val="single" w:sz="4" w:space="0" w:color="A6A6A6" w:themeColor="background1" w:themeShade="A6"/>
                  <w:right w:val="single" w:sz="4" w:space="0" w:color="000000" w:themeColor="text1"/>
                </w:tcBorders>
              </w:tcPr>
            </w:tcPrChange>
          </w:tcPr>
          <w:p w14:paraId="4977B482" w14:textId="77777777" w:rsidR="00B24233" w:rsidRDefault="00B24233" w:rsidP="00B24233">
            <w:pPr>
              <w:pStyle w:val="NormalinTable"/>
            </w:pPr>
            <w:r>
              <w:rPr>
                <w:b/>
              </w:rPr>
              <w:t>0406906100</w:t>
            </w:r>
          </w:p>
        </w:tc>
        <w:tc>
          <w:tcPr>
            <w:tcW w:w="0" w:type="auto"/>
            <w:tcBorders>
              <w:top w:val="nil"/>
              <w:left w:val="nil"/>
              <w:bottom w:val="nil"/>
              <w:right w:val="nil"/>
            </w:tcBorders>
            <w:shd w:val="clear" w:color="auto" w:fill="auto"/>
            <w:vAlign w:val="bottom"/>
            <w:tcPrChange w:id="5184" w:author="Owen, David (Trade)" w:date="2019-06-18T16:14: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054B253" w14:textId="0F6FA36F" w:rsidR="00B24233" w:rsidRDefault="00B24233" w:rsidP="00B24233">
            <w:pPr>
              <w:pStyle w:val="NormalinTable"/>
              <w:tabs>
                <w:tab w:val="left" w:pos="1250"/>
              </w:tabs>
            </w:pPr>
            <w:ins w:id="5185" w:author="Owen, David (Trade)" w:date="2019-06-18T16:14:00Z">
              <w:r>
                <w:rPr>
                  <w:szCs w:val="16"/>
                </w:rPr>
                <w:t>To 31/12/19: 117.6 €/100 Kg/net</w:t>
              </w:r>
              <w:r>
                <w:rPr>
                  <w:szCs w:val="16"/>
                </w:rPr>
                <w:br/>
                <w:t>1/1/20 to 31/12/20: 94.1 €/100 Kg/net</w:t>
              </w:r>
              <w:r>
                <w:rPr>
                  <w:szCs w:val="16"/>
                </w:rPr>
                <w:br/>
                <w:t>1/1/21 to 31/12/21: 70.5 €/100 Kg/net</w:t>
              </w:r>
              <w:r>
                <w:rPr>
                  <w:szCs w:val="16"/>
                </w:rPr>
                <w:br/>
                <w:t>1/1/22 to 31/12/22: 47 €/100 Kg/net</w:t>
              </w:r>
              <w:r>
                <w:rPr>
                  <w:szCs w:val="16"/>
                </w:rPr>
                <w:br/>
                <w:t>1/1/23 to 31/12/23: 23.5 €/100 Kg/net</w:t>
              </w:r>
              <w:r>
                <w:rPr>
                  <w:szCs w:val="16"/>
                </w:rPr>
                <w:br/>
                <w:t>From 1/1/24: 0.00%</w:t>
              </w:r>
            </w:ins>
            <w:ins w:id="5186" w:author="David Owen" w:date="2019-06-18T14:47:00Z">
              <w:del w:id="5187" w:author="Owen, David (Trade)" w:date="2019-06-18T16:14:00Z">
                <w:r w:rsidDel="00B02A3A">
                  <w:delText xml:space="preserve">To 31/12/19: </w:delText>
                </w:r>
              </w:del>
            </w:ins>
            <w:del w:id="5188" w:author="Owen, David (Trade)" w:date="2019-06-18T16:14:00Z">
              <w:r w:rsidDel="00B02A3A">
                <w:delText>117.600 € / 100 kg</w:delText>
              </w:r>
            </w:del>
          </w:p>
        </w:tc>
      </w:tr>
      <w:tr w:rsidR="00B24233" w14:paraId="7A09855D" w14:textId="77777777" w:rsidTr="00FC0611">
        <w:tblPrEx>
          <w:tblW w:w="5000" w:type="pct"/>
          <w:tblLook w:val="0620" w:firstRow="1" w:lastRow="0" w:firstColumn="0" w:lastColumn="0" w:noHBand="1" w:noVBand="1"/>
          <w:tblPrExChange w:id="5189" w:author="Owen, David (Trade)" w:date="2019-06-18T16:14:00Z">
            <w:tblPrEx>
              <w:tblW w:w="5000" w:type="pct"/>
              <w:tblLook w:val="0620" w:firstRow="1" w:lastRow="0" w:firstColumn="0" w:lastColumn="0" w:noHBand="1" w:noVBand="1"/>
            </w:tblPrEx>
          </w:tblPrExChange>
        </w:tblPrEx>
        <w:trPr>
          <w:cantSplit/>
          <w:trPrChange w:id="5190" w:author="Owen, David (Trade)" w:date="2019-06-18T16:14:00Z">
            <w:trPr>
              <w:cantSplit/>
            </w:trPr>
          </w:trPrChange>
        </w:trPr>
        <w:tc>
          <w:tcPr>
            <w:tcW w:w="0" w:type="auto"/>
            <w:tcBorders>
              <w:top w:val="single" w:sz="4" w:space="0" w:color="A6A6A6" w:themeColor="background1" w:themeShade="A6"/>
              <w:right w:val="single" w:sz="4" w:space="0" w:color="000000" w:themeColor="text1"/>
            </w:tcBorders>
            <w:tcPrChange w:id="5191" w:author="Owen, David (Trade)" w:date="2019-06-18T16:14:00Z">
              <w:tcPr>
                <w:tcW w:w="0" w:type="auto"/>
                <w:tcBorders>
                  <w:top w:val="single" w:sz="4" w:space="0" w:color="A6A6A6" w:themeColor="background1" w:themeShade="A6"/>
                  <w:right w:val="single" w:sz="4" w:space="0" w:color="000000" w:themeColor="text1"/>
                </w:tcBorders>
              </w:tcPr>
            </w:tcPrChange>
          </w:tcPr>
          <w:p w14:paraId="58E92E10" w14:textId="77777777" w:rsidR="00B24233" w:rsidRDefault="00B24233" w:rsidP="00B24233">
            <w:pPr>
              <w:pStyle w:val="NormalinTable"/>
            </w:pPr>
            <w:r>
              <w:rPr>
                <w:b/>
              </w:rPr>
              <w:t>0406906300</w:t>
            </w:r>
          </w:p>
        </w:tc>
        <w:tc>
          <w:tcPr>
            <w:tcW w:w="0" w:type="auto"/>
            <w:tcBorders>
              <w:top w:val="nil"/>
              <w:left w:val="nil"/>
              <w:bottom w:val="nil"/>
              <w:right w:val="nil"/>
            </w:tcBorders>
            <w:shd w:val="clear" w:color="auto" w:fill="auto"/>
            <w:vAlign w:val="bottom"/>
            <w:tcPrChange w:id="5192" w:author="Owen, David (Trade)" w:date="2019-06-18T16:14: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498EEB0" w14:textId="18B6A283" w:rsidR="00B24233" w:rsidRDefault="00B24233" w:rsidP="00B24233">
            <w:pPr>
              <w:pStyle w:val="NormalinTable"/>
              <w:tabs>
                <w:tab w:val="left" w:pos="1250"/>
              </w:tabs>
            </w:pPr>
            <w:ins w:id="5193" w:author="Owen, David (Trade)" w:date="2019-06-18T16:14:00Z">
              <w:r>
                <w:rPr>
                  <w:szCs w:val="16"/>
                </w:rPr>
                <w:t>To 31/12/19: 117.6 €/100 Kg/net</w:t>
              </w:r>
              <w:r>
                <w:rPr>
                  <w:szCs w:val="16"/>
                </w:rPr>
                <w:br/>
                <w:t>1/1/20 to 31/12/20: 94.1 €/100 Kg/net</w:t>
              </w:r>
              <w:r>
                <w:rPr>
                  <w:szCs w:val="16"/>
                </w:rPr>
                <w:br/>
                <w:t>1/1/21 to 31/12/21: 70.5 €/100 Kg/net</w:t>
              </w:r>
              <w:r>
                <w:rPr>
                  <w:szCs w:val="16"/>
                </w:rPr>
                <w:br/>
                <w:t>1/1/22 to 31/12/22: 47 €/100 Kg/net</w:t>
              </w:r>
              <w:r>
                <w:rPr>
                  <w:szCs w:val="16"/>
                </w:rPr>
                <w:br/>
                <w:t>1/1/23 to 31/12/23: 23.5 €/100 Kg/net</w:t>
              </w:r>
              <w:r>
                <w:rPr>
                  <w:szCs w:val="16"/>
                </w:rPr>
                <w:br/>
                <w:t>From 1/1/24: 0.00%</w:t>
              </w:r>
            </w:ins>
            <w:ins w:id="5194" w:author="David Owen" w:date="2019-06-18T14:47:00Z">
              <w:del w:id="5195" w:author="Owen, David (Trade)" w:date="2019-06-18T16:14:00Z">
                <w:r w:rsidDel="00B02A3A">
                  <w:delText xml:space="preserve">To 31/12/19: </w:delText>
                </w:r>
              </w:del>
            </w:ins>
            <w:del w:id="5196" w:author="Owen, David (Trade)" w:date="2019-06-18T16:14:00Z">
              <w:r w:rsidDel="00B02A3A">
                <w:delText>117.600 € / 100 kg</w:delText>
              </w:r>
            </w:del>
          </w:p>
        </w:tc>
      </w:tr>
      <w:tr w:rsidR="00B24233" w14:paraId="33FCCFB9" w14:textId="77777777" w:rsidTr="00FC0611">
        <w:tblPrEx>
          <w:tblW w:w="5000" w:type="pct"/>
          <w:tblLook w:val="0620" w:firstRow="1" w:lastRow="0" w:firstColumn="0" w:lastColumn="0" w:noHBand="1" w:noVBand="1"/>
          <w:tblPrExChange w:id="5197" w:author="Owen, David (Trade)" w:date="2019-06-18T16:14:00Z">
            <w:tblPrEx>
              <w:tblW w:w="5000" w:type="pct"/>
              <w:tblLook w:val="0620" w:firstRow="1" w:lastRow="0" w:firstColumn="0" w:lastColumn="0" w:noHBand="1" w:noVBand="1"/>
            </w:tblPrEx>
          </w:tblPrExChange>
        </w:tblPrEx>
        <w:trPr>
          <w:cantSplit/>
          <w:trPrChange w:id="5198" w:author="Owen, David (Trade)" w:date="2019-06-18T16:14:00Z">
            <w:trPr>
              <w:cantSplit/>
            </w:trPr>
          </w:trPrChange>
        </w:trPr>
        <w:tc>
          <w:tcPr>
            <w:tcW w:w="0" w:type="auto"/>
            <w:tcBorders>
              <w:top w:val="single" w:sz="4" w:space="0" w:color="A6A6A6" w:themeColor="background1" w:themeShade="A6"/>
              <w:right w:val="single" w:sz="4" w:space="0" w:color="000000" w:themeColor="text1"/>
            </w:tcBorders>
            <w:tcPrChange w:id="5199" w:author="Owen, David (Trade)" w:date="2019-06-18T16:14:00Z">
              <w:tcPr>
                <w:tcW w:w="0" w:type="auto"/>
                <w:tcBorders>
                  <w:top w:val="single" w:sz="4" w:space="0" w:color="A6A6A6" w:themeColor="background1" w:themeShade="A6"/>
                  <w:right w:val="single" w:sz="4" w:space="0" w:color="000000" w:themeColor="text1"/>
                </w:tcBorders>
              </w:tcPr>
            </w:tcPrChange>
          </w:tcPr>
          <w:p w14:paraId="5A4E4029" w14:textId="77777777" w:rsidR="00B24233" w:rsidRDefault="00B24233" w:rsidP="00B24233">
            <w:pPr>
              <w:pStyle w:val="NormalinTable"/>
            </w:pPr>
            <w:r>
              <w:rPr>
                <w:b/>
              </w:rPr>
              <w:t>0406906900</w:t>
            </w:r>
          </w:p>
        </w:tc>
        <w:tc>
          <w:tcPr>
            <w:tcW w:w="0" w:type="auto"/>
            <w:tcBorders>
              <w:top w:val="nil"/>
              <w:left w:val="nil"/>
              <w:bottom w:val="nil"/>
              <w:right w:val="nil"/>
            </w:tcBorders>
            <w:shd w:val="clear" w:color="auto" w:fill="auto"/>
            <w:vAlign w:val="bottom"/>
            <w:tcPrChange w:id="5200" w:author="Owen, David (Trade)" w:date="2019-06-18T16:14: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7005D02" w14:textId="52881788" w:rsidR="00B24233" w:rsidRDefault="00B24233" w:rsidP="00B24233">
            <w:pPr>
              <w:pStyle w:val="NormalinTable"/>
              <w:tabs>
                <w:tab w:val="left" w:pos="1250"/>
              </w:tabs>
            </w:pPr>
            <w:ins w:id="5201" w:author="Owen, David (Trade)" w:date="2019-06-18T16:14:00Z">
              <w:r>
                <w:rPr>
                  <w:szCs w:val="16"/>
                </w:rPr>
                <w:t>To 31/12/19: 117.6 €/100 Kg/net</w:t>
              </w:r>
              <w:r>
                <w:rPr>
                  <w:szCs w:val="16"/>
                </w:rPr>
                <w:br/>
                <w:t>1/1/20 to 31/12/20: 94.1 €/100 Kg/net</w:t>
              </w:r>
              <w:r>
                <w:rPr>
                  <w:szCs w:val="16"/>
                </w:rPr>
                <w:br/>
                <w:t>1/1/21 to 31/12/21: 70.5 €/100 Kg/net</w:t>
              </w:r>
              <w:r>
                <w:rPr>
                  <w:szCs w:val="16"/>
                </w:rPr>
                <w:br/>
                <w:t>1/1/22 to 31/12/22: 47 €/100 Kg/net</w:t>
              </w:r>
              <w:r>
                <w:rPr>
                  <w:szCs w:val="16"/>
                </w:rPr>
                <w:br/>
                <w:t>1/1/23 to 31/12/23: 23.5 €/100 Kg/net</w:t>
              </w:r>
              <w:r>
                <w:rPr>
                  <w:szCs w:val="16"/>
                </w:rPr>
                <w:br/>
                <w:t>From 1/1/24: 0.00%</w:t>
              </w:r>
            </w:ins>
            <w:ins w:id="5202" w:author="David Owen" w:date="2019-06-18T14:47:00Z">
              <w:del w:id="5203" w:author="Owen, David (Trade)" w:date="2019-06-18T16:14:00Z">
                <w:r w:rsidDel="00B02A3A">
                  <w:delText xml:space="preserve">To 31/12/19: </w:delText>
                </w:r>
              </w:del>
            </w:ins>
            <w:del w:id="5204" w:author="Owen, David (Trade)" w:date="2019-06-18T16:14:00Z">
              <w:r w:rsidDel="00B02A3A">
                <w:delText>117.600 € / 100 kg</w:delText>
              </w:r>
            </w:del>
          </w:p>
        </w:tc>
      </w:tr>
      <w:tr w:rsidR="007B40AD" w14:paraId="3C190B42" w14:textId="77777777" w:rsidTr="00FC0611">
        <w:tblPrEx>
          <w:tblW w:w="5000" w:type="pct"/>
          <w:tblLook w:val="0620" w:firstRow="1" w:lastRow="0" w:firstColumn="0" w:lastColumn="0" w:noHBand="1" w:noVBand="1"/>
          <w:tblPrExChange w:id="5205" w:author="Owen, David (Trade)" w:date="2019-06-18T16:15:00Z">
            <w:tblPrEx>
              <w:tblW w:w="5000" w:type="pct"/>
              <w:tblLook w:val="0620" w:firstRow="1" w:lastRow="0" w:firstColumn="0" w:lastColumn="0" w:noHBand="1" w:noVBand="1"/>
            </w:tblPrEx>
          </w:tblPrExChange>
        </w:tblPrEx>
        <w:trPr>
          <w:cantSplit/>
          <w:trPrChange w:id="5206" w:author="Owen, David (Trade)" w:date="2019-06-18T16:15:00Z">
            <w:trPr>
              <w:cantSplit/>
            </w:trPr>
          </w:trPrChange>
        </w:trPr>
        <w:tc>
          <w:tcPr>
            <w:tcW w:w="0" w:type="auto"/>
            <w:tcBorders>
              <w:top w:val="single" w:sz="4" w:space="0" w:color="A6A6A6" w:themeColor="background1" w:themeShade="A6"/>
              <w:right w:val="single" w:sz="4" w:space="0" w:color="000000" w:themeColor="text1"/>
            </w:tcBorders>
            <w:tcPrChange w:id="5207" w:author="Owen, David (Trade)" w:date="2019-06-18T16:15:00Z">
              <w:tcPr>
                <w:tcW w:w="0" w:type="auto"/>
                <w:tcBorders>
                  <w:top w:val="single" w:sz="4" w:space="0" w:color="A6A6A6" w:themeColor="background1" w:themeShade="A6"/>
                  <w:right w:val="single" w:sz="4" w:space="0" w:color="000000" w:themeColor="text1"/>
                </w:tcBorders>
              </w:tcPr>
            </w:tcPrChange>
          </w:tcPr>
          <w:p w14:paraId="04B9B651" w14:textId="77777777" w:rsidR="007B40AD" w:rsidRDefault="007B40AD" w:rsidP="007B40AD">
            <w:pPr>
              <w:pStyle w:val="NormalinTable"/>
            </w:pPr>
            <w:r>
              <w:rPr>
                <w:b/>
              </w:rPr>
              <w:t>0406907300</w:t>
            </w:r>
          </w:p>
        </w:tc>
        <w:tc>
          <w:tcPr>
            <w:tcW w:w="0" w:type="auto"/>
            <w:tcBorders>
              <w:top w:val="nil"/>
              <w:left w:val="nil"/>
              <w:bottom w:val="nil"/>
              <w:right w:val="nil"/>
            </w:tcBorders>
            <w:shd w:val="clear" w:color="auto" w:fill="auto"/>
            <w:vAlign w:val="bottom"/>
            <w:tcPrChange w:id="5208" w:author="Owen, David (Trade)" w:date="2019-06-18T16:15: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393E730" w14:textId="20F98522" w:rsidR="007B40AD" w:rsidRDefault="007B40AD" w:rsidP="007B40AD">
            <w:pPr>
              <w:pStyle w:val="NormalinTable"/>
              <w:tabs>
                <w:tab w:val="left" w:pos="1250"/>
              </w:tabs>
            </w:pPr>
            <w:ins w:id="5209" w:author="Owen, David (Trade)" w:date="2019-06-18T16:15:00Z">
              <w:r>
                <w:rPr>
                  <w:szCs w:val="16"/>
                </w:rPr>
                <w:t>To 31/12/19: 94.3 €/100 Kg/net</w:t>
              </w:r>
              <w:r>
                <w:rPr>
                  <w:szCs w:val="16"/>
                </w:rPr>
                <w:br/>
                <w:t>1/1/20 to 31/12/20: 75.5 €/100 Kg/net</w:t>
              </w:r>
              <w:r>
                <w:rPr>
                  <w:szCs w:val="16"/>
                </w:rPr>
                <w:br/>
                <w:t>1/1/21 to 31/12/21: 56.6 €/100 Kg/net</w:t>
              </w:r>
              <w:r>
                <w:rPr>
                  <w:szCs w:val="16"/>
                </w:rPr>
                <w:br/>
                <w:t>1/1/22 to 31/12/22: 37.7 €/100 Kg/net</w:t>
              </w:r>
              <w:r>
                <w:rPr>
                  <w:szCs w:val="16"/>
                </w:rPr>
                <w:br/>
                <w:t>1/1/23 to 31/12/23: 18.8 €/100 Kg/net</w:t>
              </w:r>
              <w:r>
                <w:rPr>
                  <w:szCs w:val="16"/>
                </w:rPr>
                <w:br/>
                <w:t>From 1/1/24: 0.00%</w:t>
              </w:r>
            </w:ins>
            <w:ins w:id="5210" w:author="David Owen" w:date="2019-06-18T14:47:00Z">
              <w:del w:id="5211" w:author="Owen, David (Trade)" w:date="2019-06-18T16:15:00Z">
                <w:r w:rsidDel="007812F1">
                  <w:delText xml:space="preserve">To 31/12/19: </w:delText>
                </w:r>
              </w:del>
            </w:ins>
            <w:del w:id="5212" w:author="Owen, David (Trade)" w:date="2019-06-18T16:15:00Z">
              <w:r w:rsidDel="007812F1">
                <w:delText>94.300 € / 100 kg</w:delText>
              </w:r>
            </w:del>
          </w:p>
        </w:tc>
      </w:tr>
      <w:tr w:rsidR="007B40AD" w14:paraId="6F0E3BC2" w14:textId="77777777" w:rsidTr="00FC0611">
        <w:tblPrEx>
          <w:tblW w:w="5000" w:type="pct"/>
          <w:tblLook w:val="0620" w:firstRow="1" w:lastRow="0" w:firstColumn="0" w:lastColumn="0" w:noHBand="1" w:noVBand="1"/>
          <w:tblPrExChange w:id="5213" w:author="Owen, David (Trade)" w:date="2019-06-18T16:15:00Z">
            <w:tblPrEx>
              <w:tblW w:w="5000" w:type="pct"/>
              <w:tblLook w:val="0620" w:firstRow="1" w:lastRow="0" w:firstColumn="0" w:lastColumn="0" w:noHBand="1" w:noVBand="1"/>
            </w:tblPrEx>
          </w:tblPrExChange>
        </w:tblPrEx>
        <w:trPr>
          <w:cantSplit/>
          <w:trPrChange w:id="5214" w:author="Owen, David (Trade)" w:date="2019-06-18T16:15:00Z">
            <w:trPr>
              <w:cantSplit/>
            </w:trPr>
          </w:trPrChange>
        </w:trPr>
        <w:tc>
          <w:tcPr>
            <w:tcW w:w="0" w:type="auto"/>
            <w:tcBorders>
              <w:top w:val="single" w:sz="4" w:space="0" w:color="A6A6A6" w:themeColor="background1" w:themeShade="A6"/>
              <w:right w:val="single" w:sz="4" w:space="0" w:color="000000" w:themeColor="text1"/>
            </w:tcBorders>
            <w:tcPrChange w:id="5215" w:author="Owen, David (Trade)" w:date="2019-06-18T16:15:00Z">
              <w:tcPr>
                <w:tcW w:w="0" w:type="auto"/>
                <w:tcBorders>
                  <w:top w:val="single" w:sz="4" w:space="0" w:color="A6A6A6" w:themeColor="background1" w:themeShade="A6"/>
                  <w:right w:val="single" w:sz="4" w:space="0" w:color="000000" w:themeColor="text1"/>
                </w:tcBorders>
              </w:tcPr>
            </w:tcPrChange>
          </w:tcPr>
          <w:p w14:paraId="27D1AF41" w14:textId="77777777" w:rsidR="007B40AD" w:rsidRDefault="007B40AD" w:rsidP="007B40AD">
            <w:pPr>
              <w:pStyle w:val="NormalinTable"/>
            </w:pPr>
            <w:r>
              <w:rPr>
                <w:b/>
              </w:rPr>
              <w:lastRenderedPageBreak/>
              <w:t>0406907400</w:t>
            </w:r>
          </w:p>
        </w:tc>
        <w:tc>
          <w:tcPr>
            <w:tcW w:w="0" w:type="auto"/>
            <w:tcBorders>
              <w:top w:val="nil"/>
              <w:left w:val="nil"/>
              <w:bottom w:val="nil"/>
              <w:right w:val="nil"/>
            </w:tcBorders>
            <w:shd w:val="clear" w:color="auto" w:fill="auto"/>
            <w:vAlign w:val="bottom"/>
            <w:tcPrChange w:id="5216" w:author="Owen, David (Trade)" w:date="2019-06-18T16:15: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23D2702" w14:textId="0BA952C0" w:rsidR="007B40AD" w:rsidRDefault="007B40AD" w:rsidP="007B40AD">
            <w:pPr>
              <w:pStyle w:val="NormalinTable"/>
              <w:tabs>
                <w:tab w:val="left" w:pos="1250"/>
              </w:tabs>
            </w:pPr>
            <w:ins w:id="5217" w:author="Owen, David (Trade)" w:date="2019-06-18T16:15:00Z">
              <w:r>
                <w:rPr>
                  <w:szCs w:val="16"/>
                </w:rPr>
                <w:t>To 31/12/19: 94.3 €/100 Kg/net</w:t>
              </w:r>
              <w:r>
                <w:rPr>
                  <w:szCs w:val="16"/>
                </w:rPr>
                <w:br/>
                <w:t>1/1/20 to 31/12/20: 75.5 €/100 Kg/net</w:t>
              </w:r>
              <w:r>
                <w:rPr>
                  <w:szCs w:val="16"/>
                </w:rPr>
                <w:br/>
                <w:t>1/1/21 to 31/12/21: 56.6 €/100 Kg/net</w:t>
              </w:r>
              <w:r>
                <w:rPr>
                  <w:szCs w:val="16"/>
                </w:rPr>
                <w:br/>
                <w:t>1/1/22 to 31/12/22: 37.7 €/100 Kg/net</w:t>
              </w:r>
              <w:r>
                <w:rPr>
                  <w:szCs w:val="16"/>
                </w:rPr>
                <w:br/>
                <w:t>1/1/23 to 31/12/23: 18.8 €/100 Kg/net</w:t>
              </w:r>
              <w:r>
                <w:rPr>
                  <w:szCs w:val="16"/>
                </w:rPr>
                <w:br/>
                <w:t>From 1/1/24: 0.00%</w:t>
              </w:r>
            </w:ins>
            <w:ins w:id="5218" w:author="David Owen" w:date="2019-06-18T14:47:00Z">
              <w:del w:id="5219" w:author="Owen, David (Trade)" w:date="2019-06-18T16:15:00Z">
                <w:r w:rsidDel="007812F1">
                  <w:delText xml:space="preserve">To 31/12/19: </w:delText>
                </w:r>
              </w:del>
            </w:ins>
            <w:del w:id="5220" w:author="Owen, David (Trade)" w:date="2019-06-18T16:15:00Z">
              <w:r w:rsidDel="007812F1">
                <w:delText>94.300 € / 100 kg</w:delText>
              </w:r>
            </w:del>
          </w:p>
        </w:tc>
      </w:tr>
      <w:tr w:rsidR="007B40AD" w14:paraId="77F4D04B" w14:textId="77777777" w:rsidTr="00FC0611">
        <w:tblPrEx>
          <w:tblW w:w="5000" w:type="pct"/>
          <w:tblLook w:val="0620" w:firstRow="1" w:lastRow="0" w:firstColumn="0" w:lastColumn="0" w:noHBand="1" w:noVBand="1"/>
          <w:tblPrExChange w:id="5221" w:author="Owen, David (Trade)" w:date="2019-06-18T16:15:00Z">
            <w:tblPrEx>
              <w:tblW w:w="5000" w:type="pct"/>
              <w:tblLook w:val="0620" w:firstRow="1" w:lastRow="0" w:firstColumn="0" w:lastColumn="0" w:noHBand="1" w:noVBand="1"/>
            </w:tblPrEx>
          </w:tblPrExChange>
        </w:tblPrEx>
        <w:trPr>
          <w:cantSplit/>
          <w:trPrChange w:id="5222" w:author="Owen, David (Trade)" w:date="2019-06-18T16:15:00Z">
            <w:trPr>
              <w:cantSplit/>
            </w:trPr>
          </w:trPrChange>
        </w:trPr>
        <w:tc>
          <w:tcPr>
            <w:tcW w:w="0" w:type="auto"/>
            <w:tcBorders>
              <w:top w:val="single" w:sz="4" w:space="0" w:color="A6A6A6" w:themeColor="background1" w:themeShade="A6"/>
              <w:right w:val="single" w:sz="4" w:space="0" w:color="000000" w:themeColor="text1"/>
            </w:tcBorders>
            <w:tcPrChange w:id="5223" w:author="Owen, David (Trade)" w:date="2019-06-18T16:15:00Z">
              <w:tcPr>
                <w:tcW w:w="0" w:type="auto"/>
                <w:tcBorders>
                  <w:top w:val="single" w:sz="4" w:space="0" w:color="A6A6A6" w:themeColor="background1" w:themeShade="A6"/>
                  <w:right w:val="single" w:sz="4" w:space="0" w:color="000000" w:themeColor="text1"/>
                </w:tcBorders>
              </w:tcPr>
            </w:tcPrChange>
          </w:tcPr>
          <w:p w14:paraId="10177EFC" w14:textId="77777777" w:rsidR="007B40AD" w:rsidRDefault="007B40AD" w:rsidP="007B40AD">
            <w:pPr>
              <w:pStyle w:val="NormalinTable"/>
            </w:pPr>
            <w:r>
              <w:rPr>
                <w:b/>
              </w:rPr>
              <w:t>0406907500</w:t>
            </w:r>
          </w:p>
        </w:tc>
        <w:tc>
          <w:tcPr>
            <w:tcW w:w="0" w:type="auto"/>
            <w:tcBorders>
              <w:top w:val="nil"/>
              <w:left w:val="nil"/>
              <w:bottom w:val="nil"/>
              <w:right w:val="nil"/>
            </w:tcBorders>
            <w:shd w:val="clear" w:color="auto" w:fill="auto"/>
            <w:vAlign w:val="bottom"/>
            <w:tcPrChange w:id="5224" w:author="Owen, David (Trade)" w:date="2019-06-18T16:15: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06F469C" w14:textId="3CD9EFA3" w:rsidR="007B40AD" w:rsidRDefault="007B40AD" w:rsidP="007B40AD">
            <w:pPr>
              <w:pStyle w:val="NormalinTable"/>
              <w:tabs>
                <w:tab w:val="left" w:pos="1250"/>
              </w:tabs>
            </w:pPr>
            <w:ins w:id="5225" w:author="Owen, David (Trade)" w:date="2019-06-18T16:15:00Z">
              <w:r>
                <w:rPr>
                  <w:szCs w:val="16"/>
                </w:rPr>
                <w:t>To 31/12/19: 94.3 €/100 Kg/net</w:t>
              </w:r>
              <w:r>
                <w:rPr>
                  <w:szCs w:val="16"/>
                </w:rPr>
                <w:br/>
                <w:t>1/1/20 to 31/12/20: 75.5 €/100 Kg/net</w:t>
              </w:r>
              <w:r>
                <w:rPr>
                  <w:szCs w:val="16"/>
                </w:rPr>
                <w:br/>
                <w:t>1/1/21 to 31/12/21: 56.6 €/100 Kg/net</w:t>
              </w:r>
              <w:r>
                <w:rPr>
                  <w:szCs w:val="16"/>
                </w:rPr>
                <w:br/>
                <w:t>1/1/22 to 31/12/22: 37.7 €/100 Kg/net</w:t>
              </w:r>
              <w:r>
                <w:rPr>
                  <w:szCs w:val="16"/>
                </w:rPr>
                <w:br/>
                <w:t>1/1/23 to 31/12/23: 18.8 €/100 Kg/net</w:t>
              </w:r>
              <w:r>
                <w:rPr>
                  <w:szCs w:val="16"/>
                </w:rPr>
                <w:br/>
                <w:t>From 1/1/24: 0.00%</w:t>
              </w:r>
            </w:ins>
            <w:ins w:id="5226" w:author="David Owen" w:date="2019-06-18T14:47:00Z">
              <w:del w:id="5227" w:author="Owen, David (Trade)" w:date="2019-06-18T16:15:00Z">
                <w:r w:rsidDel="007812F1">
                  <w:delText xml:space="preserve">To 31/12/19: </w:delText>
                </w:r>
              </w:del>
            </w:ins>
            <w:del w:id="5228" w:author="Owen, David (Trade)" w:date="2019-06-18T16:15:00Z">
              <w:r w:rsidDel="007812F1">
                <w:delText>94.300 € / 100 kg</w:delText>
              </w:r>
            </w:del>
          </w:p>
        </w:tc>
      </w:tr>
      <w:tr w:rsidR="007B40AD" w14:paraId="0D6DED7C" w14:textId="77777777" w:rsidTr="00FC0611">
        <w:tblPrEx>
          <w:tblW w:w="5000" w:type="pct"/>
          <w:tblLook w:val="0620" w:firstRow="1" w:lastRow="0" w:firstColumn="0" w:lastColumn="0" w:noHBand="1" w:noVBand="1"/>
          <w:tblPrExChange w:id="5229" w:author="Owen, David (Trade)" w:date="2019-06-18T16:15:00Z">
            <w:tblPrEx>
              <w:tblW w:w="5000" w:type="pct"/>
              <w:tblLook w:val="0620" w:firstRow="1" w:lastRow="0" w:firstColumn="0" w:lastColumn="0" w:noHBand="1" w:noVBand="1"/>
            </w:tblPrEx>
          </w:tblPrExChange>
        </w:tblPrEx>
        <w:trPr>
          <w:cantSplit/>
          <w:trPrChange w:id="5230" w:author="Owen, David (Trade)" w:date="2019-06-18T16:15:00Z">
            <w:trPr>
              <w:cantSplit/>
            </w:trPr>
          </w:trPrChange>
        </w:trPr>
        <w:tc>
          <w:tcPr>
            <w:tcW w:w="0" w:type="auto"/>
            <w:tcBorders>
              <w:top w:val="single" w:sz="4" w:space="0" w:color="A6A6A6" w:themeColor="background1" w:themeShade="A6"/>
              <w:right w:val="single" w:sz="4" w:space="0" w:color="000000" w:themeColor="text1"/>
            </w:tcBorders>
            <w:tcPrChange w:id="5231" w:author="Owen, David (Trade)" w:date="2019-06-18T16:15:00Z">
              <w:tcPr>
                <w:tcW w:w="0" w:type="auto"/>
                <w:tcBorders>
                  <w:top w:val="single" w:sz="4" w:space="0" w:color="A6A6A6" w:themeColor="background1" w:themeShade="A6"/>
                  <w:right w:val="single" w:sz="4" w:space="0" w:color="000000" w:themeColor="text1"/>
                </w:tcBorders>
              </w:tcPr>
            </w:tcPrChange>
          </w:tcPr>
          <w:p w14:paraId="05E7D6BE" w14:textId="77777777" w:rsidR="007B40AD" w:rsidRDefault="007B40AD" w:rsidP="007B40AD">
            <w:pPr>
              <w:pStyle w:val="NormalinTable"/>
            </w:pPr>
            <w:r>
              <w:rPr>
                <w:b/>
              </w:rPr>
              <w:t>0406907600</w:t>
            </w:r>
          </w:p>
        </w:tc>
        <w:tc>
          <w:tcPr>
            <w:tcW w:w="0" w:type="auto"/>
            <w:tcBorders>
              <w:top w:val="nil"/>
              <w:left w:val="nil"/>
              <w:bottom w:val="nil"/>
              <w:right w:val="nil"/>
            </w:tcBorders>
            <w:shd w:val="clear" w:color="auto" w:fill="auto"/>
            <w:vAlign w:val="bottom"/>
            <w:tcPrChange w:id="5232" w:author="Owen, David (Trade)" w:date="2019-06-18T16:15: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A25F67D" w14:textId="70E024AD" w:rsidR="007B40AD" w:rsidRDefault="007B40AD" w:rsidP="007B40AD">
            <w:pPr>
              <w:pStyle w:val="NormalinTable"/>
              <w:tabs>
                <w:tab w:val="left" w:pos="1250"/>
              </w:tabs>
            </w:pPr>
            <w:ins w:id="5233" w:author="Owen, David (Trade)" w:date="2019-06-18T16:15:00Z">
              <w:r>
                <w:rPr>
                  <w:szCs w:val="16"/>
                </w:rPr>
                <w:t>To 31/12/19: 94.3 €/100 Kg/net</w:t>
              </w:r>
              <w:r>
                <w:rPr>
                  <w:szCs w:val="16"/>
                </w:rPr>
                <w:br/>
                <w:t>1/1/20 to 31/12/20: 75.5 €/100 Kg/net</w:t>
              </w:r>
              <w:r>
                <w:rPr>
                  <w:szCs w:val="16"/>
                </w:rPr>
                <w:br/>
                <w:t>1/1/21 to 31/12/21: 56.6 €/100 Kg/net</w:t>
              </w:r>
              <w:r>
                <w:rPr>
                  <w:szCs w:val="16"/>
                </w:rPr>
                <w:br/>
                <w:t>1/1/22 to 31/12/22: 37.7 €/100 Kg/net</w:t>
              </w:r>
              <w:r>
                <w:rPr>
                  <w:szCs w:val="16"/>
                </w:rPr>
                <w:br/>
                <w:t>1/1/23 to 31/12/23: 18.8 €/100 Kg/net</w:t>
              </w:r>
              <w:r>
                <w:rPr>
                  <w:szCs w:val="16"/>
                </w:rPr>
                <w:br/>
                <w:t>From 1/1/24: 0.00%</w:t>
              </w:r>
            </w:ins>
            <w:ins w:id="5234" w:author="David Owen" w:date="2019-06-18T14:47:00Z">
              <w:del w:id="5235" w:author="Owen, David (Trade)" w:date="2019-06-18T16:15:00Z">
                <w:r w:rsidDel="007812F1">
                  <w:delText xml:space="preserve">To 31/12/19: </w:delText>
                </w:r>
              </w:del>
            </w:ins>
            <w:del w:id="5236" w:author="Owen, David (Trade)" w:date="2019-06-18T16:15:00Z">
              <w:r w:rsidDel="007812F1">
                <w:delText>94.300 € / 100 kg</w:delText>
              </w:r>
            </w:del>
          </w:p>
        </w:tc>
      </w:tr>
      <w:tr w:rsidR="007B40AD" w14:paraId="7F28DC3C" w14:textId="77777777" w:rsidTr="00FC0611">
        <w:tblPrEx>
          <w:tblW w:w="5000" w:type="pct"/>
          <w:tblLook w:val="0620" w:firstRow="1" w:lastRow="0" w:firstColumn="0" w:lastColumn="0" w:noHBand="1" w:noVBand="1"/>
          <w:tblPrExChange w:id="5237" w:author="Owen, David (Trade)" w:date="2019-06-18T16:15:00Z">
            <w:tblPrEx>
              <w:tblW w:w="5000" w:type="pct"/>
              <w:tblLook w:val="0620" w:firstRow="1" w:lastRow="0" w:firstColumn="0" w:lastColumn="0" w:noHBand="1" w:noVBand="1"/>
            </w:tblPrEx>
          </w:tblPrExChange>
        </w:tblPrEx>
        <w:trPr>
          <w:cantSplit/>
          <w:trPrChange w:id="5238" w:author="Owen, David (Trade)" w:date="2019-06-18T16:15:00Z">
            <w:trPr>
              <w:cantSplit/>
            </w:trPr>
          </w:trPrChange>
        </w:trPr>
        <w:tc>
          <w:tcPr>
            <w:tcW w:w="0" w:type="auto"/>
            <w:tcBorders>
              <w:top w:val="single" w:sz="4" w:space="0" w:color="A6A6A6" w:themeColor="background1" w:themeShade="A6"/>
              <w:right w:val="single" w:sz="4" w:space="0" w:color="000000" w:themeColor="text1"/>
            </w:tcBorders>
            <w:tcPrChange w:id="5239" w:author="Owen, David (Trade)" w:date="2019-06-18T16:15:00Z">
              <w:tcPr>
                <w:tcW w:w="0" w:type="auto"/>
                <w:tcBorders>
                  <w:top w:val="single" w:sz="4" w:space="0" w:color="A6A6A6" w:themeColor="background1" w:themeShade="A6"/>
                  <w:right w:val="single" w:sz="4" w:space="0" w:color="000000" w:themeColor="text1"/>
                </w:tcBorders>
              </w:tcPr>
            </w:tcPrChange>
          </w:tcPr>
          <w:p w14:paraId="4D3C59E1" w14:textId="77777777" w:rsidR="007B40AD" w:rsidRDefault="007B40AD" w:rsidP="007B40AD">
            <w:pPr>
              <w:pStyle w:val="NormalinTable"/>
            </w:pPr>
            <w:r>
              <w:rPr>
                <w:b/>
              </w:rPr>
              <w:t>0406907800</w:t>
            </w:r>
          </w:p>
        </w:tc>
        <w:tc>
          <w:tcPr>
            <w:tcW w:w="0" w:type="auto"/>
            <w:tcBorders>
              <w:top w:val="nil"/>
              <w:left w:val="nil"/>
              <w:bottom w:val="nil"/>
              <w:right w:val="nil"/>
            </w:tcBorders>
            <w:shd w:val="clear" w:color="auto" w:fill="auto"/>
            <w:vAlign w:val="bottom"/>
            <w:tcPrChange w:id="5240" w:author="Owen, David (Trade)" w:date="2019-06-18T16:15: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F50F08C" w14:textId="63BF25D7" w:rsidR="007B40AD" w:rsidRDefault="007B40AD" w:rsidP="007B40AD">
            <w:pPr>
              <w:pStyle w:val="NormalinTable"/>
              <w:tabs>
                <w:tab w:val="left" w:pos="1250"/>
              </w:tabs>
            </w:pPr>
            <w:ins w:id="5241" w:author="Owen, David (Trade)" w:date="2019-06-18T16:15:00Z">
              <w:r>
                <w:rPr>
                  <w:szCs w:val="16"/>
                </w:rPr>
                <w:t>To 31/12/19: 94.3 €/100 Kg/net</w:t>
              </w:r>
              <w:r>
                <w:rPr>
                  <w:szCs w:val="16"/>
                </w:rPr>
                <w:br/>
                <w:t>1/1/20 to 31/12/20: 75.5 €/100 Kg/net</w:t>
              </w:r>
              <w:r>
                <w:rPr>
                  <w:szCs w:val="16"/>
                </w:rPr>
                <w:br/>
                <w:t>1/1/21 to 31/12/21: 56.6 €/100 Kg/net</w:t>
              </w:r>
              <w:r>
                <w:rPr>
                  <w:szCs w:val="16"/>
                </w:rPr>
                <w:br/>
                <w:t>1/1/22 to 31/12/22: 37.7 €/100 Kg/net</w:t>
              </w:r>
              <w:r>
                <w:rPr>
                  <w:szCs w:val="16"/>
                </w:rPr>
                <w:br/>
                <w:t>1/1/23 to 31/12/23: 18.8 €/100 Kg/net</w:t>
              </w:r>
              <w:r>
                <w:rPr>
                  <w:szCs w:val="16"/>
                </w:rPr>
                <w:br/>
                <w:t>From 1/1/24: 0.00%</w:t>
              </w:r>
            </w:ins>
            <w:ins w:id="5242" w:author="David Owen" w:date="2019-06-18T14:47:00Z">
              <w:del w:id="5243" w:author="Owen, David (Trade)" w:date="2019-06-18T16:15:00Z">
                <w:r w:rsidDel="007812F1">
                  <w:delText xml:space="preserve">To 31/12/19: </w:delText>
                </w:r>
              </w:del>
            </w:ins>
            <w:del w:id="5244" w:author="Owen, David (Trade)" w:date="2019-06-18T16:15:00Z">
              <w:r w:rsidDel="007812F1">
                <w:delText>94.300 € / 100 kg</w:delText>
              </w:r>
            </w:del>
          </w:p>
        </w:tc>
      </w:tr>
      <w:tr w:rsidR="007B40AD" w14:paraId="2C3BBD58" w14:textId="77777777" w:rsidTr="00FC0611">
        <w:tblPrEx>
          <w:tblW w:w="5000" w:type="pct"/>
          <w:tblLook w:val="0620" w:firstRow="1" w:lastRow="0" w:firstColumn="0" w:lastColumn="0" w:noHBand="1" w:noVBand="1"/>
          <w:tblPrExChange w:id="5245" w:author="Owen, David (Trade)" w:date="2019-06-18T16:15:00Z">
            <w:tblPrEx>
              <w:tblW w:w="5000" w:type="pct"/>
              <w:tblLook w:val="0620" w:firstRow="1" w:lastRow="0" w:firstColumn="0" w:lastColumn="0" w:noHBand="1" w:noVBand="1"/>
            </w:tblPrEx>
          </w:tblPrExChange>
        </w:tblPrEx>
        <w:trPr>
          <w:cantSplit/>
          <w:trPrChange w:id="5246" w:author="Owen, David (Trade)" w:date="2019-06-18T16:15:00Z">
            <w:trPr>
              <w:cantSplit/>
            </w:trPr>
          </w:trPrChange>
        </w:trPr>
        <w:tc>
          <w:tcPr>
            <w:tcW w:w="0" w:type="auto"/>
            <w:tcBorders>
              <w:top w:val="single" w:sz="4" w:space="0" w:color="A6A6A6" w:themeColor="background1" w:themeShade="A6"/>
              <w:right w:val="single" w:sz="4" w:space="0" w:color="000000" w:themeColor="text1"/>
            </w:tcBorders>
            <w:tcPrChange w:id="5247" w:author="Owen, David (Trade)" w:date="2019-06-18T16:15:00Z">
              <w:tcPr>
                <w:tcW w:w="0" w:type="auto"/>
                <w:tcBorders>
                  <w:top w:val="single" w:sz="4" w:space="0" w:color="A6A6A6" w:themeColor="background1" w:themeShade="A6"/>
                  <w:right w:val="single" w:sz="4" w:space="0" w:color="000000" w:themeColor="text1"/>
                </w:tcBorders>
              </w:tcPr>
            </w:tcPrChange>
          </w:tcPr>
          <w:p w14:paraId="5D95DE89" w14:textId="77777777" w:rsidR="007B40AD" w:rsidRDefault="007B40AD" w:rsidP="007B40AD">
            <w:pPr>
              <w:pStyle w:val="NormalinTable"/>
            </w:pPr>
            <w:r>
              <w:rPr>
                <w:b/>
              </w:rPr>
              <w:t>0406907900</w:t>
            </w:r>
          </w:p>
        </w:tc>
        <w:tc>
          <w:tcPr>
            <w:tcW w:w="0" w:type="auto"/>
            <w:tcBorders>
              <w:top w:val="nil"/>
              <w:left w:val="nil"/>
              <w:bottom w:val="nil"/>
              <w:right w:val="nil"/>
            </w:tcBorders>
            <w:shd w:val="clear" w:color="auto" w:fill="auto"/>
            <w:vAlign w:val="bottom"/>
            <w:tcPrChange w:id="5248" w:author="Owen, David (Trade)" w:date="2019-06-18T16:15: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987079B" w14:textId="1AAF9267" w:rsidR="007B40AD" w:rsidRDefault="007B40AD" w:rsidP="007B40AD">
            <w:pPr>
              <w:pStyle w:val="NormalinTable"/>
              <w:tabs>
                <w:tab w:val="left" w:pos="1250"/>
              </w:tabs>
            </w:pPr>
            <w:ins w:id="5249" w:author="Owen, David (Trade)" w:date="2019-06-18T16:15:00Z">
              <w:r>
                <w:rPr>
                  <w:szCs w:val="16"/>
                </w:rPr>
                <w:t>To 31/12/19: 94.3 €/100 Kg/net</w:t>
              </w:r>
              <w:r>
                <w:rPr>
                  <w:szCs w:val="16"/>
                </w:rPr>
                <w:br/>
                <w:t>1/1/20 to 31/12/20: 75.5 €/100 Kg/net</w:t>
              </w:r>
              <w:r>
                <w:rPr>
                  <w:szCs w:val="16"/>
                </w:rPr>
                <w:br/>
                <w:t>1/1/21 to 31/12/21: 56.6 €/100 Kg/net</w:t>
              </w:r>
              <w:r>
                <w:rPr>
                  <w:szCs w:val="16"/>
                </w:rPr>
                <w:br/>
                <w:t>1/1/22 to 31/12/22: 37.7 €/100 Kg/net</w:t>
              </w:r>
              <w:r>
                <w:rPr>
                  <w:szCs w:val="16"/>
                </w:rPr>
                <w:br/>
                <w:t>1/1/23 to 31/12/23: 18.8 €/100 Kg/net</w:t>
              </w:r>
              <w:r>
                <w:rPr>
                  <w:szCs w:val="16"/>
                </w:rPr>
                <w:br/>
                <w:t>From 1/1/24: 0.00%</w:t>
              </w:r>
            </w:ins>
            <w:ins w:id="5250" w:author="David Owen" w:date="2019-06-18T14:47:00Z">
              <w:del w:id="5251" w:author="Owen, David (Trade)" w:date="2019-06-18T16:15:00Z">
                <w:r w:rsidDel="007812F1">
                  <w:delText xml:space="preserve">To 31/12/19: </w:delText>
                </w:r>
              </w:del>
            </w:ins>
            <w:del w:id="5252" w:author="Owen, David (Trade)" w:date="2019-06-18T16:15:00Z">
              <w:r w:rsidDel="007812F1">
                <w:delText>94.300 € / 100 kg</w:delText>
              </w:r>
            </w:del>
          </w:p>
        </w:tc>
      </w:tr>
      <w:tr w:rsidR="007B40AD" w14:paraId="6D21490E" w14:textId="77777777" w:rsidTr="00FC0611">
        <w:tblPrEx>
          <w:tblW w:w="5000" w:type="pct"/>
          <w:tblLook w:val="0620" w:firstRow="1" w:lastRow="0" w:firstColumn="0" w:lastColumn="0" w:noHBand="1" w:noVBand="1"/>
          <w:tblPrExChange w:id="5253" w:author="Owen, David (Trade)" w:date="2019-06-18T16:15:00Z">
            <w:tblPrEx>
              <w:tblW w:w="5000" w:type="pct"/>
              <w:tblLook w:val="0620" w:firstRow="1" w:lastRow="0" w:firstColumn="0" w:lastColumn="0" w:noHBand="1" w:noVBand="1"/>
            </w:tblPrEx>
          </w:tblPrExChange>
        </w:tblPrEx>
        <w:trPr>
          <w:cantSplit/>
          <w:trPrChange w:id="5254" w:author="Owen, David (Trade)" w:date="2019-06-18T16:15:00Z">
            <w:trPr>
              <w:cantSplit/>
            </w:trPr>
          </w:trPrChange>
        </w:trPr>
        <w:tc>
          <w:tcPr>
            <w:tcW w:w="0" w:type="auto"/>
            <w:tcBorders>
              <w:top w:val="single" w:sz="4" w:space="0" w:color="A6A6A6" w:themeColor="background1" w:themeShade="A6"/>
              <w:right w:val="single" w:sz="4" w:space="0" w:color="000000" w:themeColor="text1"/>
            </w:tcBorders>
            <w:tcPrChange w:id="5255" w:author="Owen, David (Trade)" w:date="2019-06-18T16:15:00Z">
              <w:tcPr>
                <w:tcW w:w="0" w:type="auto"/>
                <w:tcBorders>
                  <w:top w:val="single" w:sz="4" w:space="0" w:color="A6A6A6" w:themeColor="background1" w:themeShade="A6"/>
                  <w:right w:val="single" w:sz="4" w:space="0" w:color="000000" w:themeColor="text1"/>
                </w:tcBorders>
              </w:tcPr>
            </w:tcPrChange>
          </w:tcPr>
          <w:p w14:paraId="0ADBB25D" w14:textId="77777777" w:rsidR="007B40AD" w:rsidRDefault="007B40AD" w:rsidP="007B40AD">
            <w:pPr>
              <w:pStyle w:val="NormalinTable"/>
            </w:pPr>
            <w:r>
              <w:rPr>
                <w:b/>
              </w:rPr>
              <w:t>0406908100</w:t>
            </w:r>
          </w:p>
        </w:tc>
        <w:tc>
          <w:tcPr>
            <w:tcW w:w="0" w:type="auto"/>
            <w:tcBorders>
              <w:top w:val="nil"/>
              <w:left w:val="nil"/>
              <w:bottom w:val="nil"/>
              <w:right w:val="nil"/>
            </w:tcBorders>
            <w:shd w:val="clear" w:color="auto" w:fill="auto"/>
            <w:vAlign w:val="bottom"/>
            <w:tcPrChange w:id="5256" w:author="Owen, David (Trade)" w:date="2019-06-18T16:15: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95641A6" w14:textId="48375A23" w:rsidR="007B40AD" w:rsidRDefault="007B40AD" w:rsidP="007B40AD">
            <w:pPr>
              <w:pStyle w:val="NormalinTable"/>
              <w:tabs>
                <w:tab w:val="left" w:pos="1250"/>
              </w:tabs>
            </w:pPr>
            <w:ins w:id="5257" w:author="Owen, David (Trade)" w:date="2019-06-18T16:15:00Z">
              <w:r>
                <w:rPr>
                  <w:szCs w:val="16"/>
                </w:rPr>
                <w:t>To 31/12/19: 94.3 €/100 Kg/net</w:t>
              </w:r>
              <w:r>
                <w:rPr>
                  <w:szCs w:val="16"/>
                </w:rPr>
                <w:br/>
                <w:t>1/1/20 to 31/12/20: 75.5 €/100 Kg/net</w:t>
              </w:r>
              <w:r>
                <w:rPr>
                  <w:szCs w:val="16"/>
                </w:rPr>
                <w:br/>
                <w:t>1/1/21 to 31/12/21: 56.6 €/100 Kg/net</w:t>
              </w:r>
              <w:r>
                <w:rPr>
                  <w:szCs w:val="16"/>
                </w:rPr>
                <w:br/>
                <w:t>1/1/22 to 31/12/22: 37.7 €/100 Kg/net</w:t>
              </w:r>
              <w:r>
                <w:rPr>
                  <w:szCs w:val="16"/>
                </w:rPr>
                <w:br/>
                <w:t>1/1/23 to 31/12/23: 18.8 €/100 Kg/net</w:t>
              </w:r>
              <w:r>
                <w:rPr>
                  <w:szCs w:val="16"/>
                </w:rPr>
                <w:br/>
                <w:t>From 1/1/24: 0.00%</w:t>
              </w:r>
            </w:ins>
            <w:ins w:id="5258" w:author="David Owen" w:date="2019-06-18T14:47:00Z">
              <w:del w:id="5259" w:author="Owen, David (Trade)" w:date="2019-06-18T16:15:00Z">
                <w:r w:rsidDel="007812F1">
                  <w:delText xml:space="preserve">To 31/12/19: </w:delText>
                </w:r>
              </w:del>
            </w:ins>
            <w:del w:id="5260" w:author="Owen, David (Trade)" w:date="2019-06-18T16:15:00Z">
              <w:r w:rsidDel="007812F1">
                <w:delText>94.300 € / 100 kg</w:delText>
              </w:r>
            </w:del>
          </w:p>
        </w:tc>
      </w:tr>
      <w:tr w:rsidR="007B40AD" w14:paraId="2762B0F2" w14:textId="77777777" w:rsidTr="00FC0611">
        <w:tblPrEx>
          <w:tblW w:w="5000" w:type="pct"/>
          <w:tblLook w:val="0620" w:firstRow="1" w:lastRow="0" w:firstColumn="0" w:lastColumn="0" w:noHBand="1" w:noVBand="1"/>
          <w:tblPrExChange w:id="5261" w:author="Owen, David (Trade)" w:date="2019-06-18T16:15:00Z">
            <w:tblPrEx>
              <w:tblW w:w="5000" w:type="pct"/>
              <w:tblLook w:val="0620" w:firstRow="1" w:lastRow="0" w:firstColumn="0" w:lastColumn="0" w:noHBand="1" w:noVBand="1"/>
            </w:tblPrEx>
          </w:tblPrExChange>
        </w:tblPrEx>
        <w:trPr>
          <w:cantSplit/>
          <w:trPrChange w:id="5262" w:author="Owen, David (Trade)" w:date="2019-06-18T16:15:00Z">
            <w:trPr>
              <w:cantSplit/>
            </w:trPr>
          </w:trPrChange>
        </w:trPr>
        <w:tc>
          <w:tcPr>
            <w:tcW w:w="0" w:type="auto"/>
            <w:tcBorders>
              <w:top w:val="single" w:sz="4" w:space="0" w:color="A6A6A6" w:themeColor="background1" w:themeShade="A6"/>
              <w:right w:val="single" w:sz="4" w:space="0" w:color="000000" w:themeColor="text1"/>
            </w:tcBorders>
            <w:tcPrChange w:id="5263" w:author="Owen, David (Trade)" w:date="2019-06-18T16:15:00Z">
              <w:tcPr>
                <w:tcW w:w="0" w:type="auto"/>
                <w:tcBorders>
                  <w:top w:val="single" w:sz="4" w:space="0" w:color="A6A6A6" w:themeColor="background1" w:themeShade="A6"/>
                  <w:right w:val="single" w:sz="4" w:space="0" w:color="000000" w:themeColor="text1"/>
                </w:tcBorders>
              </w:tcPr>
            </w:tcPrChange>
          </w:tcPr>
          <w:p w14:paraId="30FC906E" w14:textId="77777777" w:rsidR="007B40AD" w:rsidRDefault="007B40AD" w:rsidP="007B40AD">
            <w:pPr>
              <w:pStyle w:val="NormalinTable"/>
            </w:pPr>
            <w:r>
              <w:rPr>
                <w:b/>
              </w:rPr>
              <w:t>0406908200</w:t>
            </w:r>
          </w:p>
        </w:tc>
        <w:tc>
          <w:tcPr>
            <w:tcW w:w="0" w:type="auto"/>
            <w:tcBorders>
              <w:top w:val="nil"/>
              <w:left w:val="nil"/>
              <w:bottom w:val="nil"/>
              <w:right w:val="nil"/>
            </w:tcBorders>
            <w:shd w:val="clear" w:color="auto" w:fill="auto"/>
            <w:vAlign w:val="bottom"/>
            <w:tcPrChange w:id="5264" w:author="Owen, David (Trade)" w:date="2019-06-18T16:15: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43D86A1" w14:textId="4F252D94" w:rsidR="007B40AD" w:rsidRDefault="007B40AD" w:rsidP="007B40AD">
            <w:pPr>
              <w:pStyle w:val="NormalinTable"/>
              <w:tabs>
                <w:tab w:val="left" w:pos="1250"/>
              </w:tabs>
            </w:pPr>
            <w:ins w:id="5265" w:author="Owen, David (Trade)" w:date="2019-06-18T16:15:00Z">
              <w:r>
                <w:rPr>
                  <w:szCs w:val="16"/>
                </w:rPr>
                <w:t>To 31/12/19: 94.3 €/100 Kg/net</w:t>
              </w:r>
              <w:r>
                <w:rPr>
                  <w:szCs w:val="16"/>
                </w:rPr>
                <w:br/>
                <w:t>1/1/20 to 31/12/20: 75.5 €/100 Kg/net</w:t>
              </w:r>
              <w:r>
                <w:rPr>
                  <w:szCs w:val="16"/>
                </w:rPr>
                <w:br/>
                <w:t>1/1/21 to 31/12/21: 56.6 €/100 Kg/net</w:t>
              </w:r>
              <w:r>
                <w:rPr>
                  <w:szCs w:val="16"/>
                </w:rPr>
                <w:br/>
                <w:t>1/1/22 to 31/12/22: 37.7 €/100 Kg/net</w:t>
              </w:r>
              <w:r>
                <w:rPr>
                  <w:szCs w:val="16"/>
                </w:rPr>
                <w:br/>
                <w:t>1/1/23 to 31/12/23: 18.8 €/100 Kg/net</w:t>
              </w:r>
              <w:r>
                <w:rPr>
                  <w:szCs w:val="16"/>
                </w:rPr>
                <w:br/>
                <w:t>From 1/1/24: 0.00%</w:t>
              </w:r>
            </w:ins>
            <w:ins w:id="5266" w:author="David Owen" w:date="2019-06-18T14:47:00Z">
              <w:del w:id="5267" w:author="Owen, David (Trade)" w:date="2019-06-18T16:15:00Z">
                <w:r w:rsidDel="007812F1">
                  <w:delText xml:space="preserve">To 31/12/19: </w:delText>
                </w:r>
              </w:del>
            </w:ins>
            <w:del w:id="5268" w:author="Owen, David (Trade)" w:date="2019-06-18T16:15:00Z">
              <w:r w:rsidDel="007812F1">
                <w:delText>94.300 € / 100 kg</w:delText>
              </w:r>
            </w:del>
          </w:p>
        </w:tc>
      </w:tr>
      <w:tr w:rsidR="007B40AD" w14:paraId="57202C8F" w14:textId="77777777" w:rsidTr="00FC0611">
        <w:tblPrEx>
          <w:tblW w:w="5000" w:type="pct"/>
          <w:tblLook w:val="0620" w:firstRow="1" w:lastRow="0" w:firstColumn="0" w:lastColumn="0" w:noHBand="1" w:noVBand="1"/>
          <w:tblPrExChange w:id="5269" w:author="Owen, David (Trade)" w:date="2019-06-18T16:15:00Z">
            <w:tblPrEx>
              <w:tblW w:w="5000" w:type="pct"/>
              <w:tblLook w:val="0620" w:firstRow="1" w:lastRow="0" w:firstColumn="0" w:lastColumn="0" w:noHBand="1" w:noVBand="1"/>
            </w:tblPrEx>
          </w:tblPrExChange>
        </w:tblPrEx>
        <w:trPr>
          <w:cantSplit/>
          <w:trPrChange w:id="5270" w:author="Owen, David (Trade)" w:date="2019-06-18T16:15:00Z">
            <w:trPr>
              <w:cantSplit/>
            </w:trPr>
          </w:trPrChange>
        </w:trPr>
        <w:tc>
          <w:tcPr>
            <w:tcW w:w="0" w:type="auto"/>
            <w:tcBorders>
              <w:top w:val="single" w:sz="4" w:space="0" w:color="A6A6A6" w:themeColor="background1" w:themeShade="A6"/>
              <w:right w:val="single" w:sz="4" w:space="0" w:color="000000" w:themeColor="text1"/>
            </w:tcBorders>
            <w:tcPrChange w:id="5271" w:author="Owen, David (Trade)" w:date="2019-06-18T16:15:00Z">
              <w:tcPr>
                <w:tcW w:w="0" w:type="auto"/>
                <w:tcBorders>
                  <w:top w:val="single" w:sz="4" w:space="0" w:color="A6A6A6" w:themeColor="background1" w:themeShade="A6"/>
                  <w:right w:val="single" w:sz="4" w:space="0" w:color="000000" w:themeColor="text1"/>
                </w:tcBorders>
              </w:tcPr>
            </w:tcPrChange>
          </w:tcPr>
          <w:p w14:paraId="102B0151" w14:textId="77777777" w:rsidR="007B40AD" w:rsidRDefault="007B40AD" w:rsidP="007B40AD">
            <w:pPr>
              <w:pStyle w:val="NormalinTable"/>
            </w:pPr>
            <w:r>
              <w:rPr>
                <w:b/>
              </w:rPr>
              <w:t>0406908400</w:t>
            </w:r>
          </w:p>
        </w:tc>
        <w:tc>
          <w:tcPr>
            <w:tcW w:w="0" w:type="auto"/>
            <w:tcBorders>
              <w:top w:val="nil"/>
              <w:left w:val="nil"/>
              <w:bottom w:val="nil"/>
              <w:right w:val="nil"/>
            </w:tcBorders>
            <w:shd w:val="clear" w:color="auto" w:fill="auto"/>
            <w:vAlign w:val="bottom"/>
            <w:tcPrChange w:id="5272" w:author="Owen, David (Trade)" w:date="2019-06-18T16:15: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CDE4C40" w14:textId="60B20E9D" w:rsidR="007B40AD" w:rsidRDefault="007B40AD" w:rsidP="007B40AD">
            <w:pPr>
              <w:pStyle w:val="NormalinTable"/>
              <w:tabs>
                <w:tab w:val="left" w:pos="1250"/>
              </w:tabs>
            </w:pPr>
            <w:ins w:id="5273" w:author="Owen, David (Trade)" w:date="2019-06-18T16:15:00Z">
              <w:r>
                <w:rPr>
                  <w:szCs w:val="16"/>
                </w:rPr>
                <w:t>To 31/12/19: 94.3 €/100 Kg/net</w:t>
              </w:r>
              <w:r>
                <w:rPr>
                  <w:szCs w:val="16"/>
                </w:rPr>
                <w:br/>
                <w:t>1/1/20 to 31/12/20: 75.5 €/100 Kg/net</w:t>
              </w:r>
              <w:r>
                <w:rPr>
                  <w:szCs w:val="16"/>
                </w:rPr>
                <w:br/>
                <w:t>1/1/21 to 31/12/21: 56.6 €/100 Kg/net</w:t>
              </w:r>
              <w:r>
                <w:rPr>
                  <w:szCs w:val="16"/>
                </w:rPr>
                <w:br/>
                <w:t>1/1/22 to 31/12/22: 37.7 €/100 Kg/net</w:t>
              </w:r>
              <w:r>
                <w:rPr>
                  <w:szCs w:val="16"/>
                </w:rPr>
                <w:br/>
                <w:t>1/1/23 to 31/12/23: 18.8 €/100 Kg/net</w:t>
              </w:r>
              <w:r>
                <w:rPr>
                  <w:szCs w:val="16"/>
                </w:rPr>
                <w:br/>
                <w:t>From 1/1/24: 0.00%</w:t>
              </w:r>
            </w:ins>
            <w:ins w:id="5274" w:author="David Owen" w:date="2019-06-18T14:47:00Z">
              <w:del w:id="5275" w:author="Owen, David (Trade)" w:date="2019-06-18T16:15:00Z">
                <w:r w:rsidDel="007812F1">
                  <w:delText xml:space="preserve">To 31/12/19: </w:delText>
                </w:r>
              </w:del>
            </w:ins>
            <w:del w:id="5276" w:author="Owen, David (Trade)" w:date="2019-06-18T16:15:00Z">
              <w:r w:rsidDel="007812F1">
                <w:delText>94.300 € / 100 kg</w:delText>
              </w:r>
            </w:del>
          </w:p>
        </w:tc>
      </w:tr>
      <w:tr w:rsidR="007B40AD" w14:paraId="5B300A36" w14:textId="77777777" w:rsidTr="00FC0611">
        <w:tblPrEx>
          <w:tblW w:w="5000" w:type="pct"/>
          <w:tblLook w:val="0620" w:firstRow="1" w:lastRow="0" w:firstColumn="0" w:lastColumn="0" w:noHBand="1" w:noVBand="1"/>
          <w:tblPrExChange w:id="5277" w:author="Owen, David (Trade)" w:date="2019-06-18T16:15:00Z">
            <w:tblPrEx>
              <w:tblW w:w="5000" w:type="pct"/>
              <w:tblLook w:val="0620" w:firstRow="1" w:lastRow="0" w:firstColumn="0" w:lastColumn="0" w:noHBand="1" w:noVBand="1"/>
            </w:tblPrEx>
          </w:tblPrExChange>
        </w:tblPrEx>
        <w:trPr>
          <w:cantSplit/>
          <w:trPrChange w:id="5278" w:author="Owen, David (Trade)" w:date="2019-06-18T16:15:00Z">
            <w:trPr>
              <w:cantSplit/>
            </w:trPr>
          </w:trPrChange>
        </w:trPr>
        <w:tc>
          <w:tcPr>
            <w:tcW w:w="0" w:type="auto"/>
            <w:tcBorders>
              <w:top w:val="single" w:sz="4" w:space="0" w:color="A6A6A6" w:themeColor="background1" w:themeShade="A6"/>
              <w:right w:val="single" w:sz="4" w:space="0" w:color="000000" w:themeColor="text1"/>
            </w:tcBorders>
            <w:tcPrChange w:id="5279" w:author="Owen, David (Trade)" w:date="2019-06-18T16:15:00Z">
              <w:tcPr>
                <w:tcW w:w="0" w:type="auto"/>
                <w:tcBorders>
                  <w:top w:val="single" w:sz="4" w:space="0" w:color="A6A6A6" w:themeColor="background1" w:themeShade="A6"/>
                  <w:right w:val="single" w:sz="4" w:space="0" w:color="000000" w:themeColor="text1"/>
                </w:tcBorders>
              </w:tcPr>
            </w:tcPrChange>
          </w:tcPr>
          <w:p w14:paraId="085A46B7" w14:textId="77777777" w:rsidR="007B40AD" w:rsidRDefault="007B40AD" w:rsidP="007B40AD">
            <w:pPr>
              <w:pStyle w:val="NormalinTable"/>
            </w:pPr>
            <w:r>
              <w:rPr>
                <w:b/>
              </w:rPr>
              <w:t>0406908500</w:t>
            </w:r>
          </w:p>
        </w:tc>
        <w:tc>
          <w:tcPr>
            <w:tcW w:w="0" w:type="auto"/>
            <w:tcBorders>
              <w:top w:val="nil"/>
              <w:left w:val="nil"/>
              <w:bottom w:val="nil"/>
              <w:right w:val="nil"/>
            </w:tcBorders>
            <w:shd w:val="clear" w:color="auto" w:fill="auto"/>
            <w:vAlign w:val="bottom"/>
            <w:tcPrChange w:id="5280" w:author="Owen, David (Trade)" w:date="2019-06-18T16:15: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A578904" w14:textId="7C92D2F2" w:rsidR="007B40AD" w:rsidRDefault="007B40AD" w:rsidP="007B40AD">
            <w:pPr>
              <w:pStyle w:val="NormalinTable"/>
              <w:tabs>
                <w:tab w:val="left" w:pos="1250"/>
              </w:tabs>
            </w:pPr>
            <w:ins w:id="5281" w:author="Owen, David (Trade)" w:date="2019-06-18T16:15:00Z">
              <w:r>
                <w:rPr>
                  <w:szCs w:val="16"/>
                </w:rPr>
                <w:t>To 31/12/19: 94.3 €/100 Kg/net</w:t>
              </w:r>
              <w:r>
                <w:rPr>
                  <w:szCs w:val="16"/>
                </w:rPr>
                <w:br/>
                <w:t>1/1/20 to 31/12/20: 75.5 €/100 Kg/net</w:t>
              </w:r>
              <w:r>
                <w:rPr>
                  <w:szCs w:val="16"/>
                </w:rPr>
                <w:br/>
                <w:t>1/1/21 to 31/12/21: 56.6 €/100 Kg/net</w:t>
              </w:r>
              <w:r>
                <w:rPr>
                  <w:szCs w:val="16"/>
                </w:rPr>
                <w:br/>
                <w:t>1/1/22 to 31/12/22: 37.7 €/100 Kg/net</w:t>
              </w:r>
              <w:r>
                <w:rPr>
                  <w:szCs w:val="16"/>
                </w:rPr>
                <w:br/>
                <w:t>1/1/23 to 31/12/23: 18.8 €/100 Kg/net</w:t>
              </w:r>
              <w:r>
                <w:rPr>
                  <w:szCs w:val="16"/>
                </w:rPr>
                <w:br/>
                <w:t>From 1/1/24: 0.00%</w:t>
              </w:r>
            </w:ins>
            <w:ins w:id="5282" w:author="David Owen" w:date="2019-06-18T14:47:00Z">
              <w:del w:id="5283" w:author="Owen, David (Trade)" w:date="2019-06-18T16:15:00Z">
                <w:r w:rsidDel="007812F1">
                  <w:delText xml:space="preserve">To 31/12/19: </w:delText>
                </w:r>
              </w:del>
            </w:ins>
            <w:del w:id="5284" w:author="Owen, David (Trade)" w:date="2019-06-18T16:15:00Z">
              <w:r w:rsidDel="007812F1">
                <w:delText>94.300 € / 100 kg</w:delText>
              </w:r>
            </w:del>
          </w:p>
        </w:tc>
      </w:tr>
      <w:tr w:rsidR="007B40AD" w14:paraId="4795405D" w14:textId="77777777" w:rsidTr="00FC0611">
        <w:tblPrEx>
          <w:tblW w:w="5000" w:type="pct"/>
          <w:tblLook w:val="0620" w:firstRow="1" w:lastRow="0" w:firstColumn="0" w:lastColumn="0" w:noHBand="1" w:noVBand="1"/>
          <w:tblPrExChange w:id="5285" w:author="Owen, David (Trade)" w:date="2019-06-18T16:15:00Z">
            <w:tblPrEx>
              <w:tblW w:w="5000" w:type="pct"/>
              <w:tblLook w:val="0620" w:firstRow="1" w:lastRow="0" w:firstColumn="0" w:lastColumn="0" w:noHBand="1" w:noVBand="1"/>
            </w:tblPrEx>
          </w:tblPrExChange>
        </w:tblPrEx>
        <w:trPr>
          <w:cantSplit/>
          <w:trPrChange w:id="5286" w:author="Owen, David (Trade)" w:date="2019-06-18T16:15:00Z">
            <w:trPr>
              <w:cantSplit/>
            </w:trPr>
          </w:trPrChange>
        </w:trPr>
        <w:tc>
          <w:tcPr>
            <w:tcW w:w="0" w:type="auto"/>
            <w:tcBorders>
              <w:top w:val="single" w:sz="4" w:space="0" w:color="A6A6A6" w:themeColor="background1" w:themeShade="A6"/>
              <w:right w:val="single" w:sz="4" w:space="0" w:color="000000" w:themeColor="text1"/>
            </w:tcBorders>
            <w:tcPrChange w:id="5287" w:author="Owen, David (Trade)" w:date="2019-06-18T16:15:00Z">
              <w:tcPr>
                <w:tcW w:w="0" w:type="auto"/>
                <w:tcBorders>
                  <w:top w:val="single" w:sz="4" w:space="0" w:color="A6A6A6" w:themeColor="background1" w:themeShade="A6"/>
                  <w:right w:val="single" w:sz="4" w:space="0" w:color="000000" w:themeColor="text1"/>
                </w:tcBorders>
              </w:tcPr>
            </w:tcPrChange>
          </w:tcPr>
          <w:p w14:paraId="5D049674" w14:textId="77777777" w:rsidR="007B40AD" w:rsidRDefault="007B40AD" w:rsidP="007B40AD">
            <w:pPr>
              <w:pStyle w:val="NormalinTable"/>
            </w:pPr>
            <w:r>
              <w:rPr>
                <w:b/>
              </w:rPr>
              <w:t>0406908600</w:t>
            </w:r>
          </w:p>
        </w:tc>
        <w:tc>
          <w:tcPr>
            <w:tcW w:w="0" w:type="auto"/>
            <w:tcBorders>
              <w:top w:val="nil"/>
              <w:left w:val="nil"/>
              <w:bottom w:val="nil"/>
              <w:right w:val="nil"/>
            </w:tcBorders>
            <w:shd w:val="clear" w:color="auto" w:fill="auto"/>
            <w:vAlign w:val="bottom"/>
            <w:tcPrChange w:id="5288" w:author="Owen, David (Trade)" w:date="2019-06-18T16:15: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40CBC01" w14:textId="4198A453" w:rsidR="007B40AD" w:rsidRDefault="007B40AD" w:rsidP="007B40AD">
            <w:pPr>
              <w:pStyle w:val="NormalinTable"/>
              <w:tabs>
                <w:tab w:val="left" w:pos="1250"/>
              </w:tabs>
            </w:pPr>
            <w:ins w:id="5289" w:author="Owen, David (Trade)" w:date="2019-06-18T16:15:00Z">
              <w:r>
                <w:rPr>
                  <w:szCs w:val="16"/>
                </w:rPr>
                <w:t>To 31/12/19: 94.3 €/100 Kg/net</w:t>
              </w:r>
              <w:r>
                <w:rPr>
                  <w:szCs w:val="16"/>
                </w:rPr>
                <w:br/>
                <w:t>1/1/20 to 31/12/20: 75.5 €/100 Kg/net</w:t>
              </w:r>
              <w:r>
                <w:rPr>
                  <w:szCs w:val="16"/>
                </w:rPr>
                <w:br/>
                <w:t>1/1/21 to 31/12/21: 56.6 €/100 Kg/net</w:t>
              </w:r>
              <w:r>
                <w:rPr>
                  <w:szCs w:val="16"/>
                </w:rPr>
                <w:br/>
                <w:t>1/1/22 to 31/12/22: 37.7 €/100 Kg/net</w:t>
              </w:r>
              <w:r>
                <w:rPr>
                  <w:szCs w:val="16"/>
                </w:rPr>
                <w:br/>
                <w:t>1/1/23 to 31/12/23: 18.8 €/100 Kg/net</w:t>
              </w:r>
              <w:r>
                <w:rPr>
                  <w:szCs w:val="16"/>
                </w:rPr>
                <w:br/>
                <w:t>From 1/1/24: 0.00%</w:t>
              </w:r>
            </w:ins>
            <w:ins w:id="5290" w:author="David Owen" w:date="2019-06-18T14:47:00Z">
              <w:del w:id="5291" w:author="Owen, David (Trade)" w:date="2019-06-18T16:15:00Z">
                <w:r w:rsidDel="007812F1">
                  <w:delText xml:space="preserve">To 31/12/19: </w:delText>
                </w:r>
              </w:del>
            </w:ins>
            <w:del w:id="5292" w:author="Owen, David (Trade)" w:date="2019-06-18T16:15:00Z">
              <w:r w:rsidDel="007812F1">
                <w:delText>94.300 € / 100 kg</w:delText>
              </w:r>
            </w:del>
          </w:p>
        </w:tc>
      </w:tr>
      <w:tr w:rsidR="007B40AD" w14:paraId="1562D895" w14:textId="77777777" w:rsidTr="00FC0611">
        <w:tblPrEx>
          <w:tblW w:w="5000" w:type="pct"/>
          <w:tblLook w:val="0620" w:firstRow="1" w:lastRow="0" w:firstColumn="0" w:lastColumn="0" w:noHBand="1" w:noVBand="1"/>
          <w:tblPrExChange w:id="5293" w:author="Owen, David (Trade)" w:date="2019-06-18T16:15:00Z">
            <w:tblPrEx>
              <w:tblW w:w="5000" w:type="pct"/>
              <w:tblLook w:val="0620" w:firstRow="1" w:lastRow="0" w:firstColumn="0" w:lastColumn="0" w:noHBand="1" w:noVBand="1"/>
            </w:tblPrEx>
          </w:tblPrExChange>
        </w:tblPrEx>
        <w:trPr>
          <w:cantSplit/>
          <w:trPrChange w:id="5294" w:author="Owen, David (Trade)" w:date="2019-06-18T16:15:00Z">
            <w:trPr>
              <w:cantSplit/>
            </w:trPr>
          </w:trPrChange>
        </w:trPr>
        <w:tc>
          <w:tcPr>
            <w:tcW w:w="0" w:type="auto"/>
            <w:tcBorders>
              <w:top w:val="single" w:sz="4" w:space="0" w:color="A6A6A6" w:themeColor="background1" w:themeShade="A6"/>
              <w:right w:val="single" w:sz="4" w:space="0" w:color="000000" w:themeColor="text1"/>
            </w:tcBorders>
            <w:tcPrChange w:id="5295" w:author="Owen, David (Trade)" w:date="2019-06-18T16:15:00Z">
              <w:tcPr>
                <w:tcW w:w="0" w:type="auto"/>
                <w:tcBorders>
                  <w:top w:val="single" w:sz="4" w:space="0" w:color="A6A6A6" w:themeColor="background1" w:themeShade="A6"/>
                  <w:right w:val="single" w:sz="4" w:space="0" w:color="000000" w:themeColor="text1"/>
                </w:tcBorders>
              </w:tcPr>
            </w:tcPrChange>
          </w:tcPr>
          <w:p w14:paraId="43D30CFF" w14:textId="77777777" w:rsidR="007B40AD" w:rsidRDefault="007B40AD" w:rsidP="007B40AD">
            <w:pPr>
              <w:pStyle w:val="NormalinTable"/>
            </w:pPr>
            <w:r>
              <w:rPr>
                <w:b/>
              </w:rPr>
              <w:t>0406908900</w:t>
            </w:r>
          </w:p>
        </w:tc>
        <w:tc>
          <w:tcPr>
            <w:tcW w:w="0" w:type="auto"/>
            <w:tcBorders>
              <w:top w:val="nil"/>
              <w:left w:val="nil"/>
              <w:bottom w:val="nil"/>
              <w:right w:val="nil"/>
            </w:tcBorders>
            <w:shd w:val="clear" w:color="auto" w:fill="auto"/>
            <w:vAlign w:val="bottom"/>
            <w:tcPrChange w:id="5296" w:author="Owen, David (Trade)" w:date="2019-06-18T16:15: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2A66AFB" w14:textId="2CE045B6" w:rsidR="007B40AD" w:rsidRDefault="007B40AD" w:rsidP="007B40AD">
            <w:pPr>
              <w:pStyle w:val="NormalinTable"/>
              <w:tabs>
                <w:tab w:val="left" w:pos="1250"/>
              </w:tabs>
            </w:pPr>
            <w:ins w:id="5297" w:author="Owen, David (Trade)" w:date="2019-06-18T16:15:00Z">
              <w:r>
                <w:rPr>
                  <w:szCs w:val="16"/>
                </w:rPr>
                <w:t>To 31/12/19: 94.3 €/100 Kg/net</w:t>
              </w:r>
              <w:r>
                <w:rPr>
                  <w:szCs w:val="16"/>
                </w:rPr>
                <w:br/>
                <w:t>1/1/20 to 31/12/20: 75.5 €/100 Kg/net</w:t>
              </w:r>
              <w:r>
                <w:rPr>
                  <w:szCs w:val="16"/>
                </w:rPr>
                <w:br/>
                <w:t>1/1/21 to 31/12/21: 56.6 €/100 Kg/net</w:t>
              </w:r>
              <w:r>
                <w:rPr>
                  <w:szCs w:val="16"/>
                </w:rPr>
                <w:br/>
                <w:t>1/1/22 to 31/12/22: 37.7 €/100 Kg/net</w:t>
              </w:r>
              <w:r>
                <w:rPr>
                  <w:szCs w:val="16"/>
                </w:rPr>
                <w:br/>
                <w:t>1/1/23 to 31/12/23: 18.8 €/100 Kg/net</w:t>
              </w:r>
              <w:r>
                <w:rPr>
                  <w:szCs w:val="16"/>
                </w:rPr>
                <w:br/>
                <w:t>From 1/1/24: 0.00%</w:t>
              </w:r>
            </w:ins>
            <w:ins w:id="5298" w:author="David Owen" w:date="2019-06-18T14:47:00Z">
              <w:del w:id="5299" w:author="Owen, David (Trade)" w:date="2019-06-18T16:15:00Z">
                <w:r w:rsidDel="007812F1">
                  <w:delText xml:space="preserve">To 31/12/19: </w:delText>
                </w:r>
              </w:del>
            </w:ins>
            <w:del w:id="5300" w:author="Owen, David (Trade)" w:date="2019-06-18T16:15:00Z">
              <w:r w:rsidDel="007812F1">
                <w:delText>94.300 € / 100 kg</w:delText>
              </w:r>
            </w:del>
          </w:p>
        </w:tc>
      </w:tr>
      <w:tr w:rsidR="007B40AD" w14:paraId="078720EC" w14:textId="77777777" w:rsidTr="00FC0611">
        <w:tblPrEx>
          <w:tblW w:w="5000" w:type="pct"/>
          <w:tblLook w:val="0620" w:firstRow="1" w:lastRow="0" w:firstColumn="0" w:lastColumn="0" w:noHBand="1" w:noVBand="1"/>
          <w:tblPrExChange w:id="5301" w:author="Owen, David (Trade)" w:date="2019-06-18T16:15:00Z">
            <w:tblPrEx>
              <w:tblW w:w="5000" w:type="pct"/>
              <w:tblLook w:val="0620" w:firstRow="1" w:lastRow="0" w:firstColumn="0" w:lastColumn="0" w:noHBand="1" w:noVBand="1"/>
            </w:tblPrEx>
          </w:tblPrExChange>
        </w:tblPrEx>
        <w:trPr>
          <w:cantSplit/>
          <w:trPrChange w:id="5302" w:author="Owen, David (Trade)" w:date="2019-06-18T16:15:00Z">
            <w:trPr>
              <w:cantSplit/>
            </w:trPr>
          </w:trPrChange>
        </w:trPr>
        <w:tc>
          <w:tcPr>
            <w:tcW w:w="0" w:type="auto"/>
            <w:tcBorders>
              <w:top w:val="single" w:sz="4" w:space="0" w:color="A6A6A6" w:themeColor="background1" w:themeShade="A6"/>
              <w:right w:val="single" w:sz="4" w:space="0" w:color="000000" w:themeColor="text1"/>
            </w:tcBorders>
            <w:tcPrChange w:id="5303" w:author="Owen, David (Trade)" w:date="2019-06-18T16:15:00Z">
              <w:tcPr>
                <w:tcW w:w="0" w:type="auto"/>
                <w:tcBorders>
                  <w:top w:val="single" w:sz="4" w:space="0" w:color="A6A6A6" w:themeColor="background1" w:themeShade="A6"/>
                  <w:right w:val="single" w:sz="4" w:space="0" w:color="000000" w:themeColor="text1"/>
                </w:tcBorders>
              </w:tcPr>
            </w:tcPrChange>
          </w:tcPr>
          <w:p w14:paraId="0C1B84DA" w14:textId="77777777" w:rsidR="007B40AD" w:rsidRDefault="007B40AD" w:rsidP="007B40AD">
            <w:pPr>
              <w:pStyle w:val="NormalinTable"/>
            </w:pPr>
            <w:r>
              <w:rPr>
                <w:b/>
              </w:rPr>
              <w:lastRenderedPageBreak/>
              <w:t>0406909200</w:t>
            </w:r>
          </w:p>
        </w:tc>
        <w:tc>
          <w:tcPr>
            <w:tcW w:w="0" w:type="auto"/>
            <w:tcBorders>
              <w:top w:val="nil"/>
              <w:left w:val="nil"/>
              <w:bottom w:val="nil"/>
              <w:right w:val="nil"/>
            </w:tcBorders>
            <w:shd w:val="clear" w:color="auto" w:fill="auto"/>
            <w:vAlign w:val="bottom"/>
            <w:tcPrChange w:id="5304" w:author="Owen, David (Trade)" w:date="2019-06-18T16:15: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6C465EE" w14:textId="371E4136" w:rsidR="007B40AD" w:rsidRDefault="007B40AD" w:rsidP="007B40AD">
            <w:pPr>
              <w:pStyle w:val="NormalinTable"/>
              <w:tabs>
                <w:tab w:val="left" w:pos="1250"/>
              </w:tabs>
            </w:pPr>
            <w:ins w:id="5305" w:author="Owen, David (Trade)" w:date="2019-06-18T16:15:00Z">
              <w:r>
                <w:rPr>
                  <w:szCs w:val="16"/>
                </w:rPr>
                <w:t>To 31/12/19: 94.3 €/100 Kg/net</w:t>
              </w:r>
              <w:r>
                <w:rPr>
                  <w:szCs w:val="16"/>
                </w:rPr>
                <w:br/>
                <w:t>1/1/20 to 31/12/20: 75.5 €/100 Kg/net</w:t>
              </w:r>
              <w:r>
                <w:rPr>
                  <w:szCs w:val="16"/>
                </w:rPr>
                <w:br/>
                <w:t>1/1/21 to 31/12/21: 56.6 €/100 Kg/net</w:t>
              </w:r>
              <w:r>
                <w:rPr>
                  <w:szCs w:val="16"/>
                </w:rPr>
                <w:br/>
                <w:t>1/1/22 to 31/12/22: 37.7 €/100 Kg/net</w:t>
              </w:r>
              <w:r>
                <w:rPr>
                  <w:szCs w:val="16"/>
                </w:rPr>
                <w:br/>
                <w:t>1/1/23 to 31/12/23: 18.8 €/100 Kg/net</w:t>
              </w:r>
              <w:r>
                <w:rPr>
                  <w:szCs w:val="16"/>
                </w:rPr>
                <w:br/>
                <w:t>From 1/1/24: 0.00%</w:t>
              </w:r>
            </w:ins>
            <w:ins w:id="5306" w:author="David Owen" w:date="2019-06-18T14:47:00Z">
              <w:del w:id="5307" w:author="Owen, David (Trade)" w:date="2019-06-18T16:15:00Z">
                <w:r w:rsidDel="007812F1">
                  <w:delText xml:space="preserve">To 31/12/19: </w:delText>
                </w:r>
              </w:del>
            </w:ins>
            <w:del w:id="5308" w:author="Owen, David (Trade)" w:date="2019-06-18T16:15:00Z">
              <w:r w:rsidDel="007812F1">
                <w:delText>94.300 € / 100 kg</w:delText>
              </w:r>
            </w:del>
          </w:p>
        </w:tc>
      </w:tr>
      <w:tr w:rsidR="004549B0" w14:paraId="26D736F4" w14:textId="77777777" w:rsidTr="00FC0611">
        <w:tblPrEx>
          <w:tblW w:w="5000" w:type="pct"/>
          <w:tblLook w:val="0620" w:firstRow="1" w:lastRow="0" w:firstColumn="0" w:lastColumn="0" w:noHBand="1" w:noVBand="1"/>
          <w:tblPrExChange w:id="5309" w:author="Owen, David (Trade)" w:date="2019-06-18T16:15:00Z">
            <w:tblPrEx>
              <w:tblW w:w="5000" w:type="pct"/>
              <w:tblLook w:val="0620" w:firstRow="1" w:lastRow="0" w:firstColumn="0" w:lastColumn="0" w:noHBand="1" w:noVBand="1"/>
            </w:tblPrEx>
          </w:tblPrExChange>
        </w:tblPrEx>
        <w:trPr>
          <w:cantSplit/>
          <w:trPrChange w:id="5310" w:author="Owen, David (Trade)" w:date="2019-06-18T16:15:00Z">
            <w:trPr>
              <w:cantSplit/>
            </w:trPr>
          </w:trPrChange>
        </w:trPr>
        <w:tc>
          <w:tcPr>
            <w:tcW w:w="0" w:type="auto"/>
            <w:tcBorders>
              <w:top w:val="single" w:sz="4" w:space="0" w:color="A6A6A6" w:themeColor="background1" w:themeShade="A6"/>
              <w:right w:val="single" w:sz="4" w:space="0" w:color="000000" w:themeColor="text1"/>
            </w:tcBorders>
            <w:tcPrChange w:id="5311" w:author="Owen, David (Trade)" w:date="2019-06-18T16:15:00Z">
              <w:tcPr>
                <w:tcW w:w="0" w:type="auto"/>
                <w:tcBorders>
                  <w:top w:val="single" w:sz="4" w:space="0" w:color="A6A6A6" w:themeColor="background1" w:themeShade="A6"/>
                  <w:right w:val="single" w:sz="4" w:space="0" w:color="000000" w:themeColor="text1"/>
                </w:tcBorders>
              </w:tcPr>
            </w:tcPrChange>
          </w:tcPr>
          <w:p w14:paraId="6606BFD2" w14:textId="77777777" w:rsidR="004549B0" w:rsidRDefault="004549B0" w:rsidP="004549B0">
            <w:pPr>
              <w:pStyle w:val="NormalinTable"/>
            </w:pPr>
            <w:r>
              <w:rPr>
                <w:b/>
              </w:rPr>
              <w:t>0406909300</w:t>
            </w:r>
          </w:p>
        </w:tc>
        <w:tc>
          <w:tcPr>
            <w:tcW w:w="0" w:type="auto"/>
            <w:tcBorders>
              <w:top w:val="nil"/>
              <w:left w:val="nil"/>
              <w:bottom w:val="nil"/>
              <w:right w:val="nil"/>
            </w:tcBorders>
            <w:shd w:val="clear" w:color="auto" w:fill="auto"/>
            <w:vAlign w:val="bottom"/>
            <w:tcPrChange w:id="5312" w:author="Owen, David (Trade)" w:date="2019-06-18T16:15: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BF9BD12" w14:textId="3CF419E4" w:rsidR="004549B0" w:rsidRDefault="004549B0" w:rsidP="004549B0">
            <w:pPr>
              <w:pStyle w:val="NormalinTable"/>
              <w:tabs>
                <w:tab w:val="left" w:pos="1250"/>
              </w:tabs>
            </w:pPr>
            <w:ins w:id="5313" w:author="Owen, David (Trade)" w:date="2019-06-18T16:15:00Z">
              <w:r>
                <w:rPr>
                  <w:szCs w:val="16"/>
                </w:rPr>
                <w:t>To 31/12/19: 115.7 €/100 Kg/net</w:t>
              </w:r>
              <w:r>
                <w:rPr>
                  <w:szCs w:val="16"/>
                </w:rPr>
                <w:br/>
                <w:t>1/1/20 to 31/12/20: 92.6 €/100 Kg/net</w:t>
              </w:r>
              <w:r>
                <w:rPr>
                  <w:szCs w:val="16"/>
                </w:rPr>
                <w:br/>
                <w:t>1/1/21 to 31/12/21: 69.4 €/100 Kg/net</w:t>
              </w:r>
              <w:r>
                <w:rPr>
                  <w:szCs w:val="16"/>
                </w:rPr>
                <w:br/>
                <w:t>1/1/22 to 31/12/22: 46.3 €/100 Kg/net</w:t>
              </w:r>
              <w:r>
                <w:rPr>
                  <w:szCs w:val="16"/>
                </w:rPr>
                <w:br/>
                <w:t>1/1/23 to 31/12/23: 23.1 €/100 Kg/net</w:t>
              </w:r>
              <w:r>
                <w:rPr>
                  <w:szCs w:val="16"/>
                </w:rPr>
                <w:br/>
                <w:t>From 1/1/24: 0.00%</w:t>
              </w:r>
            </w:ins>
            <w:ins w:id="5314" w:author="David Owen" w:date="2019-06-18T14:47:00Z">
              <w:del w:id="5315" w:author="Owen, David (Trade)" w:date="2019-06-18T16:15:00Z">
                <w:r w:rsidDel="007202AB">
                  <w:delText xml:space="preserve">To 31/12/19: </w:delText>
                </w:r>
              </w:del>
            </w:ins>
            <w:del w:id="5316" w:author="Owen, David (Trade)" w:date="2019-06-18T16:15:00Z">
              <w:r w:rsidDel="007202AB">
                <w:delText>115.700 € / 100 kg</w:delText>
              </w:r>
            </w:del>
          </w:p>
        </w:tc>
      </w:tr>
      <w:tr w:rsidR="004549B0" w14:paraId="0A4AA2C2" w14:textId="77777777" w:rsidTr="00FC0611">
        <w:tblPrEx>
          <w:tblW w:w="5000" w:type="pct"/>
          <w:tblLook w:val="0620" w:firstRow="1" w:lastRow="0" w:firstColumn="0" w:lastColumn="0" w:noHBand="1" w:noVBand="1"/>
          <w:tblPrExChange w:id="5317" w:author="Owen, David (Trade)" w:date="2019-06-18T16:15:00Z">
            <w:tblPrEx>
              <w:tblW w:w="5000" w:type="pct"/>
              <w:tblLook w:val="0620" w:firstRow="1" w:lastRow="0" w:firstColumn="0" w:lastColumn="0" w:noHBand="1" w:noVBand="1"/>
            </w:tblPrEx>
          </w:tblPrExChange>
        </w:tblPrEx>
        <w:trPr>
          <w:cantSplit/>
          <w:trPrChange w:id="5318" w:author="Owen, David (Trade)" w:date="2019-06-18T16:15:00Z">
            <w:trPr>
              <w:cantSplit/>
            </w:trPr>
          </w:trPrChange>
        </w:trPr>
        <w:tc>
          <w:tcPr>
            <w:tcW w:w="0" w:type="auto"/>
            <w:tcBorders>
              <w:top w:val="single" w:sz="4" w:space="0" w:color="A6A6A6" w:themeColor="background1" w:themeShade="A6"/>
              <w:right w:val="single" w:sz="4" w:space="0" w:color="000000" w:themeColor="text1"/>
            </w:tcBorders>
            <w:tcPrChange w:id="5319" w:author="Owen, David (Trade)" w:date="2019-06-18T16:15:00Z">
              <w:tcPr>
                <w:tcW w:w="0" w:type="auto"/>
                <w:tcBorders>
                  <w:top w:val="single" w:sz="4" w:space="0" w:color="A6A6A6" w:themeColor="background1" w:themeShade="A6"/>
                  <w:right w:val="single" w:sz="4" w:space="0" w:color="000000" w:themeColor="text1"/>
                </w:tcBorders>
              </w:tcPr>
            </w:tcPrChange>
          </w:tcPr>
          <w:p w14:paraId="2963F932" w14:textId="77777777" w:rsidR="004549B0" w:rsidRDefault="004549B0" w:rsidP="004549B0">
            <w:pPr>
              <w:pStyle w:val="NormalinTable"/>
            </w:pPr>
            <w:r>
              <w:rPr>
                <w:b/>
              </w:rPr>
              <w:t>0406909900</w:t>
            </w:r>
          </w:p>
        </w:tc>
        <w:tc>
          <w:tcPr>
            <w:tcW w:w="0" w:type="auto"/>
            <w:tcBorders>
              <w:top w:val="nil"/>
              <w:left w:val="nil"/>
              <w:bottom w:val="nil"/>
              <w:right w:val="nil"/>
            </w:tcBorders>
            <w:shd w:val="clear" w:color="auto" w:fill="auto"/>
            <w:vAlign w:val="bottom"/>
            <w:tcPrChange w:id="5320" w:author="Owen, David (Trade)" w:date="2019-06-18T16:15: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B5BC2BC" w14:textId="262123FC" w:rsidR="004549B0" w:rsidRDefault="004549B0" w:rsidP="004549B0">
            <w:pPr>
              <w:pStyle w:val="NormalinTable"/>
              <w:tabs>
                <w:tab w:val="left" w:pos="1250"/>
              </w:tabs>
            </w:pPr>
            <w:ins w:id="5321" w:author="Owen, David (Trade)" w:date="2019-06-18T16:15:00Z">
              <w:r>
                <w:rPr>
                  <w:szCs w:val="16"/>
                </w:rPr>
                <w:t>To 31/12/19: 138.2 €/100 Kg/net</w:t>
              </w:r>
              <w:r>
                <w:rPr>
                  <w:szCs w:val="16"/>
                </w:rPr>
                <w:br/>
                <w:t>1/1/20 to 31/12/20: 110.6 €/100 Kg/net</w:t>
              </w:r>
              <w:r>
                <w:rPr>
                  <w:szCs w:val="16"/>
                </w:rPr>
                <w:br/>
                <w:t>1/1/21 to 31/12/21: 82.9 €/100 Kg/net</w:t>
              </w:r>
              <w:r>
                <w:rPr>
                  <w:szCs w:val="16"/>
                </w:rPr>
                <w:br/>
                <w:t>1/1/22 to 31/12/22: 55.3 €/100 Kg/net</w:t>
              </w:r>
              <w:r>
                <w:rPr>
                  <w:szCs w:val="16"/>
                </w:rPr>
                <w:br/>
                <w:t>1/1/23 to 31/12/23: 27.6 €/100 Kg/net</w:t>
              </w:r>
              <w:r>
                <w:rPr>
                  <w:szCs w:val="16"/>
                </w:rPr>
                <w:br/>
                <w:t>From 1/1/24: 0.00%</w:t>
              </w:r>
            </w:ins>
            <w:ins w:id="5322" w:author="David Owen" w:date="2019-06-18T14:47:00Z">
              <w:del w:id="5323" w:author="Owen, David (Trade)" w:date="2019-06-18T16:15:00Z">
                <w:r w:rsidDel="007202AB">
                  <w:delText xml:space="preserve">To 31/12/19: </w:delText>
                </w:r>
              </w:del>
            </w:ins>
            <w:del w:id="5324" w:author="Owen, David (Trade)" w:date="2019-06-18T16:15:00Z">
              <w:r w:rsidDel="007202AB">
                <w:delText>138.200 € / 100 kg</w:delText>
              </w:r>
            </w:del>
          </w:p>
        </w:tc>
      </w:tr>
      <w:tr w:rsidR="00E77514" w14:paraId="60953BDA" w14:textId="77777777" w:rsidTr="00066BD6">
        <w:trPr>
          <w:cantSplit/>
        </w:trPr>
        <w:tc>
          <w:tcPr>
            <w:tcW w:w="0" w:type="auto"/>
            <w:tcBorders>
              <w:top w:val="single" w:sz="4" w:space="0" w:color="A6A6A6" w:themeColor="background1" w:themeShade="A6"/>
              <w:right w:val="single" w:sz="4" w:space="0" w:color="000000" w:themeColor="text1"/>
            </w:tcBorders>
          </w:tcPr>
          <w:p w14:paraId="6C5294B6" w14:textId="77777777" w:rsidR="00E77514" w:rsidRDefault="00E77514" w:rsidP="00FC0611">
            <w:pPr>
              <w:pStyle w:val="NormalinTable"/>
            </w:pPr>
            <w:r>
              <w:rPr>
                <w:b/>
              </w:rPr>
              <w:t>0407199000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1FF8B6" w14:textId="77777777" w:rsidR="00E77514" w:rsidRDefault="00E77514" w:rsidP="00FC0611">
            <w:pPr>
              <w:pStyle w:val="NormalinTable"/>
              <w:tabs>
                <w:tab w:val="left" w:pos="1250"/>
              </w:tabs>
            </w:pPr>
            <w:r>
              <w:t>0.00%</w:t>
            </w:r>
          </w:p>
        </w:tc>
      </w:tr>
      <w:tr w:rsidR="00E77514" w14:paraId="133E05EF" w14:textId="77777777" w:rsidTr="00066BD6">
        <w:trPr>
          <w:cantSplit/>
        </w:trPr>
        <w:tc>
          <w:tcPr>
            <w:tcW w:w="0" w:type="auto"/>
            <w:tcBorders>
              <w:top w:val="single" w:sz="4" w:space="0" w:color="A6A6A6" w:themeColor="background1" w:themeShade="A6"/>
              <w:right w:val="single" w:sz="4" w:space="0" w:color="000000" w:themeColor="text1"/>
            </w:tcBorders>
          </w:tcPr>
          <w:p w14:paraId="5825FCF3" w14:textId="77777777" w:rsidR="00E77514" w:rsidRDefault="00E77514" w:rsidP="00FC0611">
            <w:pPr>
              <w:pStyle w:val="NormalinTable"/>
            </w:pPr>
            <w:r>
              <w:rPr>
                <w:b/>
              </w:rPr>
              <w:t>0407299000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65DF8D" w14:textId="77777777" w:rsidR="00E77514" w:rsidRDefault="00E77514" w:rsidP="00FC0611">
            <w:pPr>
              <w:pStyle w:val="NormalinTable"/>
              <w:tabs>
                <w:tab w:val="left" w:pos="1250"/>
              </w:tabs>
            </w:pPr>
            <w:r>
              <w:t>0.00%</w:t>
            </w:r>
          </w:p>
        </w:tc>
      </w:tr>
      <w:tr w:rsidR="00E77514" w14:paraId="265C9734" w14:textId="77777777" w:rsidTr="00066BD6">
        <w:trPr>
          <w:cantSplit/>
        </w:trPr>
        <w:tc>
          <w:tcPr>
            <w:tcW w:w="0" w:type="auto"/>
            <w:tcBorders>
              <w:top w:val="single" w:sz="4" w:space="0" w:color="A6A6A6" w:themeColor="background1" w:themeShade="A6"/>
              <w:right w:val="single" w:sz="4" w:space="0" w:color="000000" w:themeColor="text1"/>
            </w:tcBorders>
          </w:tcPr>
          <w:p w14:paraId="4D764FE8" w14:textId="77777777" w:rsidR="00E77514" w:rsidRDefault="00E77514" w:rsidP="00FC0611">
            <w:pPr>
              <w:pStyle w:val="NormalinTable"/>
            </w:pPr>
            <w:r>
              <w:rPr>
                <w:b/>
              </w:rPr>
              <w:t>0407909000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E445F5" w14:textId="77777777" w:rsidR="00E77514" w:rsidRDefault="00E77514" w:rsidP="00FC0611">
            <w:pPr>
              <w:pStyle w:val="NormalinTable"/>
              <w:tabs>
                <w:tab w:val="left" w:pos="1250"/>
              </w:tabs>
            </w:pPr>
            <w:r>
              <w:t>0.00%</w:t>
            </w:r>
          </w:p>
        </w:tc>
      </w:tr>
      <w:tr w:rsidR="00E77514" w14:paraId="2520A807" w14:textId="77777777" w:rsidTr="00066BD6">
        <w:trPr>
          <w:cantSplit/>
        </w:trPr>
        <w:tc>
          <w:tcPr>
            <w:tcW w:w="0" w:type="auto"/>
            <w:tcBorders>
              <w:top w:val="single" w:sz="4" w:space="0" w:color="A6A6A6" w:themeColor="background1" w:themeShade="A6"/>
              <w:right w:val="single" w:sz="4" w:space="0" w:color="000000" w:themeColor="text1"/>
            </w:tcBorders>
          </w:tcPr>
          <w:p w14:paraId="49217F81" w14:textId="77777777" w:rsidR="00E77514" w:rsidRDefault="00E77514" w:rsidP="00FC0611">
            <w:pPr>
              <w:pStyle w:val="NormalinTable"/>
            </w:pPr>
            <w:r>
              <w:rPr>
                <w:b/>
              </w:rPr>
              <w:t>0409000000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255AFF" w14:textId="77777777" w:rsidR="00E77514" w:rsidRDefault="00E77514" w:rsidP="00FC0611">
            <w:pPr>
              <w:pStyle w:val="NormalinTable"/>
              <w:tabs>
                <w:tab w:val="left" w:pos="1250"/>
              </w:tabs>
            </w:pPr>
            <w:r>
              <w:t>0.00%</w:t>
            </w:r>
          </w:p>
        </w:tc>
      </w:tr>
      <w:tr w:rsidR="00E77514" w14:paraId="1E13C069" w14:textId="77777777" w:rsidTr="00066BD6">
        <w:trPr>
          <w:cantSplit/>
        </w:trPr>
        <w:tc>
          <w:tcPr>
            <w:tcW w:w="0" w:type="auto"/>
            <w:tcBorders>
              <w:top w:val="single" w:sz="4" w:space="0" w:color="A6A6A6" w:themeColor="background1" w:themeShade="A6"/>
              <w:right w:val="single" w:sz="4" w:space="0" w:color="000000" w:themeColor="text1"/>
            </w:tcBorders>
          </w:tcPr>
          <w:p w14:paraId="70DAE1A4" w14:textId="77777777" w:rsidR="00E77514" w:rsidRDefault="00E77514" w:rsidP="00FC0611">
            <w:pPr>
              <w:pStyle w:val="NormalinTable"/>
            </w:pPr>
            <w:r>
              <w:rPr>
                <w:b/>
              </w:rPr>
              <w:t>0410000000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0F4D43" w14:textId="77777777" w:rsidR="00E77514" w:rsidRDefault="00E77514" w:rsidP="00FC0611">
            <w:pPr>
              <w:pStyle w:val="NormalinTable"/>
              <w:tabs>
                <w:tab w:val="left" w:pos="1250"/>
              </w:tabs>
            </w:pPr>
            <w:r>
              <w:t>0.00%</w:t>
            </w:r>
          </w:p>
        </w:tc>
      </w:tr>
      <w:tr w:rsidR="00E77514" w14:paraId="73CE2FB5" w14:textId="77777777" w:rsidTr="00066BD6">
        <w:trPr>
          <w:cantSplit/>
        </w:trPr>
        <w:tc>
          <w:tcPr>
            <w:tcW w:w="0" w:type="auto"/>
            <w:tcBorders>
              <w:top w:val="single" w:sz="4" w:space="0" w:color="A6A6A6" w:themeColor="background1" w:themeShade="A6"/>
              <w:right w:val="single" w:sz="4" w:space="0" w:color="000000" w:themeColor="text1"/>
            </w:tcBorders>
          </w:tcPr>
          <w:p w14:paraId="76C9310A" w14:textId="77777777" w:rsidR="00E77514" w:rsidRDefault="00E77514" w:rsidP="00FC0611">
            <w:pPr>
              <w:pStyle w:val="NormalinTable"/>
            </w:pPr>
            <w:r>
              <w:rPr>
                <w:b/>
              </w:rPr>
              <w:t>0511993900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6B55FB" w14:textId="77777777" w:rsidR="00E77514" w:rsidRDefault="00E77514" w:rsidP="00FC0611">
            <w:pPr>
              <w:pStyle w:val="NormalinTable"/>
              <w:tabs>
                <w:tab w:val="left" w:pos="1250"/>
              </w:tabs>
            </w:pPr>
            <w:r>
              <w:t>0.00%</w:t>
            </w:r>
          </w:p>
        </w:tc>
      </w:tr>
      <w:tr w:rsidR="00E77514" w14:paraId="348B16A1" w14:textId="77777777" w:rsidTr="00066BD6">
        <w:trPr>
          <w:cantSplit/>
        </w:trPr>
        <w:tc>
          <w:tcPr>
            <w:tcW w:w="0" w:type="auto"/>
            <w:tcBorders>
              <w:top w:val="single" w:sz="4" w:space="0" w:color="A6A6A6" w:themeColor="background1" w:themeShade="A6"/>
              <w:right w:val="single" w:sz="4" w:space="0" w:color="000000" w:themeColor="text1"/>
            </w:tcBorders>
          </w:tcPr>
          <w:p w14:paraId="4809356E" w14:textId="77777777" w:rsidR="00E77514" w:rsidRDefault="00E77514" w:rsidP="00FC0611">
            <w:pPr>
              <w:pStyle w:val="NormalinTable"/>
            </w:pPr>
            <w:r>
              <w:rPr>
                <w:b/>
              </w:rPr>
              <w:t>0600000000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538E69" w14:textId="77777777" w:rsidR="00E77514" w:rsidRDefault="00E77514" w:rsidP="00FC0611">
            <w:pPr>
              <w:pStyle w:val="NormalinTable"/>
              <w:tabs>
                <w:tab w:val="left" w:pos="1250"/>
              </w:tabs>
            </w:pPr>
            <w:r>
              <w:t>0.00%</w:t>
            </w:r>
          </w:p>
        </w:tc>
      </w:tr>
      <w:tr w:rsidR="00E77514" w14:paraId="7C00ADBB" w14:textId="77777777" w:rsidTr="00066BD6">
        <w:trPr>
          <w:cantSplit/>
        </w:trPr>
        <w:tc>
          <w:tcPr>
            <w:tcW w:w="0" w:type="auto"/>
            <w:tcBorders>
              <w:top w:val="single" w:sz="4" w:space="0" w:color="A6A6A6" w:themeColor="background1" w:themeShade="A6"/>
              <w:right w:val="single" w:sz="4" w:space="0" w:color="000000" w:themeColor="text1"/>
            </w:tcBorders>
          </w:tcPr>
          <w:p w14:paraId="56EFF913" w14:textId="77777777" w:rsidR="00E77514" w:rsidRDefault="00E77514" w:rsidP="00FC0611">
            <w:pPr>
              <w:pStyle w:val="NormalinTable"/>
            </w:pPr>
            <w:r>
              <w:rPr>
                <w:b/>
              </w:rPr>
              <w:t>0701000000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333EE5" w14:textId="77777777" w:rsidR="00E77514" w:rsidRDefault="00E77514" w:rsidP="00FC0611">
            <w:pPr>
              <w:pStyle w:val="NormalinTable"/>
              <w:tabs>
                <w:tab w:val="left" w:pos="1250"/>
              </w:tabs>
            </w:pPr>
            <w:r>
              <w:t>0.00%</w:t>
            </w:r>
          </w:p>
        </w:tc>
      </w:tr>
      <w:tr w:rsidR="00E77514" w14:paraId="04FEE794" w14:textId="77777777" w:rsidTr="00066BD6">
        <w:trPr>
          <w:cantSplit/>
        </w:trPr>
        <w:tc>
          <w:tcPr>
            <w:tcW w:w="0" w:type="auto"/>
            <w:tcBorders>
              <w:top w:val="single" w:sz="4" w:space="0" w:color="A6A6A6" w:themeColor="background1" w:themeShade="A6"/>
              <w:right w:val="single" w:sz="4" w:space="0" w:color="000000" w:themeColor="text1"/>
            </w:tcBorders>
          </w:tcPr>
          <w:p w14:paraId="4115D745" w14:textId="77777777" w:rsidR="00E77514" w:rsidRDefault="00E77514" w:rsidP="00FC0611">
            <w:pPr>
              <w:pStyle w:val="NormalinTable"/>
            </w:pPr>
            <w:r>
              <w:rPr>
                <w:b/>
              </w:rPr>
              <w:t>0702000000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F0411D" w14:textId="77777777" w:rsidR="00E77514" w:rsidRDefault="00E77514" w:rsidP="00FC0611">
            <w:pPr>
              <w:pStyle w:val="NormalinTable"/>
              <w:tabs>
                <w:tab w:val="left" w:pos="1250"/>
              </w:tabs>
            </w:pPr>
            <w:r>
              <w:t>Entry Price - 0.00% + Specific 100%</w:t>
            </w:r>
          </w:p>
        </w:tc>
      </w:tr>
      <w:tr w:rsidR="00E77514" w14:paraId="73204DBF" w14:textId="77777777" w:rsidTr="00066BD6">
        <w:trPr>
          <w:cantSplit/>
        </w:trPr>
        <w:tc>
          <w:tcPr>
            <w:tcW w:w="0" w:type="auto"/>
            <w:tcBorders>
              <w:top w:val="single" w:sz="4" w:space="0" w:color="A6A6A6" w:themeColor="background1" w:themeShade="A6"/>
              <w:right w:val="single" w:sz="4" w:space="0" w:color="000000" w:themeColor="text1"/>
            </w:tcBorders>
          </w:tcPr>
          <w:p w14:paraId="4206DDED" w14:textId="77777777" w:rsidR="00E77514" w:rsidRDefault="00E77514" w:rsidP="00FC0611">
            <w:pPr>
              <w:pStyle w:val="NormalinTable"/>
            </w:pPr>
            <w:r>
              <w:rPr>
                <w:b/>
              </w:rPr>
              <w:t>0703100000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7C99AD" w14:textId="77777777" w:rsidR="00E77514" w:rsidRDefault="00E77514" w:rsidP="00FC0611">
            <w:pPr>
              <w:pStyle w:val="NormalinTable"/>
              <w:tabs>
                <w:tab w:val="left" w:pos="1250"/>
              </w:tabs>
            </w:pPr>
            <w:r>
              <w:t>0.00%</w:t>
            </w:r>
          </w:p>
        </w:tc>
      </w:tr>
      <w:tr w:rsidR="00E77514" w14:paraId="4A0E4053" w14:textId="77777777" w:rsidTr="00066BD6">
        <w:trPr>
          <w:cantSplit/>
        </w:trPr>
        <w:tc>
          <w:tcPr>
            <w:tcW w:w="0" w:type="auto"/>
            <w:tcBorders>
              <w:top w:val="single" w:sz="4" w:space="0" w:color="A6A6A6" w:themeColor="background1" w:themeShade="A6"/>
              <w:right w:val="single" w:sz="4" w:space="0" w:color="000000" w:themeColor="text1"/>
            </w:tcBorders>
          </w:tcPr>
          <w:p w14:paraId="395398AA" w14:textId="77777777" w:rsidR="00E77514" w:rsidRDefault="00E77514" w:rsidP="00FC0611">
            <w:pPr>
              <w:pStyle w:val="NormalinTable"/>
            </w:pPr>
            <w:r>
              <w:rPr>
                <w:b/>
              </w:rPr>
              <w:t>0703900000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148A66" w14:textId="77777777" w:rsidR="00E77514" w:rsidRDefault="00E77514" w:rsidP="00FC0611">
            <w:pPr>
              <w:pStyle w:val="NormalinTable"/>
              <w:tabs>
                <w:tab w:val="left" w:pos="1250"/>
              </w:tabs>
            </w:pPr>
            <w:r>
              <w:t>0.00%</w:t>
            </w:r>
          </w:p>
        </w:tc>
      </w:tr>
      <w:tr w:rsidR="00E77514" w14:paraId="29D75FB5" w14:textId="77777777" w:rsidTr="00066BD6">
        <w:trPr>
          <w:cantSplit/>
        </w:trPr>
        <w:tc>
          <w:tcPr>
            <w:tcW w:w="0" w:type="auto"/>
            <w:tcBorders>
              <w:top w:val="single" w:sz="4" w:space="0" w:color="A6A6A6" w:themeColor="background1" w:themeShade="A6"/>
              <w:right w:val="single" w:sz="4" w:space="0" w:color="000000" w:themeColor="text1"/>
            </w:tcBorders>
          </w:tcPr>
          <w:p w14:paraId="1FC67EC1" w14:textId="77777777" w:rsidR="00E77514" w:rsidRDefault="00E77514" w:rsidP="00FC0611">
            <w:pPr>
              <w:pStyle w:val="NormalinTable"/>
            </w:pPr>
            <w:r>
              <w:rPr>
                <w:b/>
              </w:rPr>
              <w:t>0704000000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F97A59" w14:textId="77777777" w:rsidR="00E77514" w:rsidRDefault="00E77514" w:rsidP="00FC0611">
            <w:pPr>
              <w:pStyle w:val="NormalinTable"/>
              <w:tabs>
                <w:tab w:val="left" w:pos="1250"/>
              </w:tabs>
            </w:pPr>
            <w:r>
              <w:t>0.00%</w:t>
            </w:r>
          </w:p>
        </w:tc>
      </w:tr>
      <w:tr w:rsidR="00E77514" w14:paraId="7239092F" w14:textId="77777777" w:rsidTr="00066BD6">
        <w:trPr>
          <w:cantSplit/>
        </w:trPr>
        <w:tc>
          <w:tcPr>
            <w:tcW w:w="0" w:type="auto"/>
            <w:tcBorders>
              <w:top w:val="single" w:sz="4" w:space="0" w:color="A6A6A6" w:themeColor="background1" w:themeShade="A6"/>
              <w:right w:val="single" w:sz="4" w:space="0" w:color="000000" w:themeColor="text1"/>
            </w:tcBorders>
          </w:tcPr>
          <w:p w14:paraId="467F5F25" w14:textId="77777777" w:rsidR="00E77514" w:rsidRDefault="00E77514" w:rsidP="00FC0611">
            <w:pPr>
              <w:pStyle w:val="NormalinTable"/>
            </w:pPr>
            <w:r>
              <w:rPr>
                <w:b/>
              </w:rPr>
              <w:t>0705000000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71F7B8" w14:textId="77777777" w:rsidR="00E77514" w:rsidRDefault="00E77514" w:rsidP="00FC0611">
            <w:pPr>
              <w:pStyle w:val="NormalinTable"/>
              <w:tabs>
                <w:tab w:val="left" w:pos="1250"/>
              </w:tabs>
            </w:pPr>
            <w:r>
              <w:t>0.00%</w:t>
            </w:r>
          </w:p>
        </w:tc>
      </w:tr>
      <w:tr w:rsidR="00E77514" w14:paraId="6338175C" w14:textId="77777777" w:rsidTr="00066BD6">
        <w:trPr>
          <w:cantSplit/>
        </w:trPr>
        <w:tc>
          <w:tcPr>
            <w:tcW w:w="0" w:type="auto"/>
            <w:tcBorders>
              <w:top w:val="single" w:sz="4" w:space="0" w:color="A6A6A6" w:themeColor="background1" w:themeShade="A6"/>
              <w:right w:val="single" w:sz="4" w:space="0" w:color="000000" w:themeColor="text1"/>
            </w:tcBorders>
          </w:tcPr>
          <w:p w14:paraId="11224AE3" w14:textId="77777777" w:rsidR="00E77514" w:rsidRDefault="00E77514" w:rsidP="00FC0611">
            <w:pPr>
              <w:pStyle w:val="NormalinTable"/>
            </w:pPr>
            <w:r>
              <w:rPr>
                <w:b/>
              </w:rPr>
              <w:t>0706000000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9F8ED9" w14:textId="77777777" w:rsidR="00E77514" w:rsidRDefault="00E77514" w:rsidP="00FC0611">
            <w:pPr>
              <w:pStyle w:val="NormalinTable"/>
              <w:tabs>
                <w:tab w:val="left" w:pos="1250"/>
              </w:tabs>
            </w:pPr>
            <w:r>
              <w:t>0.00%</w:t>
            </w:r>
          </w:p>
        </w:tc>
      </w:tr>
      <w:tr w:rsidR="00E77514" w14:paraId="0AC144C6" w14:textId="77777777" w:rsidTr="00066BD6">
        <w:trPr>
          <w:cantSplit/>
        </w:trPr>
        <w:tc>
          <w:tcPr>
            <w:tcW w:w="0" w:type="auto"/>
            <w:tcBorders>
              <w:top w:val="single" w:sz="4" w:space="0" w:color="A6A6A6" w:themeColor="background1" w:themeShade="A6"/>
              <w:right w:val="single" w:sz="4" w:space="0" w:color="000000" w:themeColor="text1"/>
            </w:tcBorders>
          </w:tcPr>
          <w:p w14:paraId="79E5206D" w14:textId="77777777" w:rsidR="00E77514" w:rsidRDefault="00E77514" w:rsidP="00FC0611">
            <w:pPr>
              <w:pStyle w:val="NormalinTable"/>
            </w:pPr>
            <w:r>
              <w:rPr>
                <w:b/>
              </w:rPr>
              <w:t>0707000500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19E709" w14:textId="666F73E7" w:rsidR="00E77514" w:rsidRDefault="00E77514" w:rsidP="00FC0611">
            <w:pPr>
              <w:pStyle w:val="NormalinTable"/>
              <w:tabs>
                <w:tab w:val="left" w:pos="1250"/>
              </w:tabs>
            </w:pPr>
            <w:del w:id="5325" w:author="David Owen" w:date="2019-06-14T16:20:00Z">
              <w:r w:rsidDel="00D75206">
                <w:delText>01/01 to 30/04</w:delText>
              </w:r>
              <w:r w:rsidDel="00D75206">
                <w:tab/>
              </w:r>
            </w:del>
            <w:r>
              <w:t>Entry Price - 0.00% + Specific 100%</w:t>
            </w:r>
            <w:r>
              <w:br/>
            </w:r>
            <w:del w:id="5326" w:author="David Owen" w:date="2019-06-14T16:20:00Z">
              <w:r w:rsidDel="00D75206">
                <w:delText>01/11 to 31/12</w:delText>
              </w:r>
              <w:r w:rsidDel="00D75206">
                <w:tab/>
                <w:delText>Entry Price - 0.00% + Specific 100%</w:delText>
              </w:r>
            </w:del>
          </w:p>
        </w:tc>
      </w:tr>
      <w:tr w:rsidR="00E77514" w14:paraId="325E5AC7" w14:textId="77777777" w:rsidTr="00066BD6">
        <w:trPr>
          <w:cantSplit/>
        </w:trPr>
        <w:tc>
          <w:tcPr>
            <w:tcW w:w="0" w:type="auto"/>
            <w:tcBorders>
              <w:top w:val="single" w:sz="4" w:space="0" w:color="A6A6A6" w:themeColor="background1" w:themeShade="A6"/>
              <w:right w:val="single" w:sz="4" w:space="0" w:color="000000" w:themeColor="text1"/>
            </w:tcBorders>
          </w:tcPr>
          <w:p w14:paraId="3378271D" w14:textId="77777777" w:rsidR="00E77514" w:rsidRDefault="00E77514" w:rsidP="00FC0611">
            <w:pPr>
              <w:pStyle w:val="NormalinTable"/>
            </w:pPr>
            <w:r>
              <w:rPr>
                <w:b/>
              </w:rPr>
              <w:t>0707000510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814C71" w14:textId="782C0DC4" w:rsidR="00E77514" w:rsidRDefault="00E77514" w:rsidP="00FC0611">
            <w:pPr>
              <w:pStyle w:val="NormalinTable"/>
              <w:tabs>
                <w:tab w:val="left" w:pos="1250"/>
              </w:tabs>
            </w:pPr>
            <w:del w:id="5327" w:author="David Owen" w:date="2019-06-14T16:20:00Z">
              <w:r w:rsidDel="00D75206">
                <w:delText>01/05 to 31/10</w:delText>
              </w:r>
              <w:r w:rsidDel="00D75206">
                <w:tab/>
              </w:r>
            </w:del>
            <w:r>
              <w:t>Entry Price - 0.00% + Specific 100%</w:t>
            </w:r>
          </w:p>
        </w:tc>
      </w:tr>
      <w:tr w:rsidR="00E77514" w14:paraId="2B8508AE" w14:textId="77777777" w:rsidTr="00066BD6">
        <w:trPr>
          <w:cantSplit/>
        </w:trPr>
        <w:tc>
          <w:tcPr>
            <w:tcW w:w="0" w:type="auto"/>
            <w:tcBorders>
              <w:top w:val="single" w:sz="4" w:space="0" w:color="A6A6A6" w:themeColor="background1" w:themeShade="A6"/>
              <w:right w:val="single" w:sz="4" w:space="0" w:color="000000" w:themeColor="text1"/>
            </w:tcBorders>
          </w:tcPr>
          <w:p w14:paraId="68CD41F5" w14:textId="77777777" w:rsidR="00E77514" w:rsidRDefault="00E77514" w:rsidP="00FC0611">
            <w:pPr>
              <w:pStyle w:val="NormalinTable"/>
            </w:pPr>
            <w:r>
              <w:rPr>
                <w:b/>
              </w:rPr>
              <w:t>0707000520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6840A7" w14:textId="6ACA9110" w:rsidR="00E77514" w:rsidRDefault="00E77514" w:rsidP="00FC0611">
            <w:pPr>
              <w:pStyle w:val="NormalinTable"/>
              <w:tabs>
                <w:tab w:val="left" w:pos="1250"/>
              </w:tabs>
            </w:pPr>
            <w:del w:id="5328" w:author="David Owen" w:date="2019-06-14T16:20:00Z">
              <w:r w:rsidDel="00D75206">
                <w:delText>01/05 to 31/10</w:delText>
              </w:r>
              <w:r w:rsidDel="00D75206">
                <w:tab/>
              </w:r>
            </w:del>
            <w:r>
              <w:t>Entry Price - 0.00% + Specific 100%</w:t>
            </w:r>
          </w:p>
        </w:tc>
      </w:tr>
      <w:tr w:rsidR="00E77514" w14:paraId="7B86CDA8" w14:textId="77777777" w:rsidTr="00066BD6">
        <w:trPr>
          <w:cantSplit/>
        </w:trPr>
        <w:tc>
          <w:tcPr>
            <w:tcW w:w="0" w:type="auto"/>
            <w:tcBorders>
              <w:top w:val="single" w:sz="4" w:space="0" w:color="A6A6A6" w:themeColor="background1" w:themeShade="A6"/>
              <w:right w:val="single" w:sz="4" w:space="0" w:color="000000" w:themeColor="text1"/>
            </w:tcBorders>
          </w:tcPr>
          <w:p w14:paraId="29AAD607" w14:textId="77777777" w:rsidR="00E77514" w:rsidRDefault="00E77514" w:rsidP="00FC0611">
            <w:pPr>
              <w:pStyle w:val="NormalinTable"/>
            </w:pPr>
            <w:r>
              <w:rPr>
                <w:b/>
              </w:rPr>
              <w:t>0707000590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E183B7" w14:textId="4B1B20EA" w:rsidR="00E77514" w:rsidRDefault="00E77514" w:rsidP="00FC0611">
            <w:pPr>
              <w:pStyle w:val="NormalinTable"/>
              <w:tabs>
                <w:tab w:val="left" w:pos="1250"/>
              </w:tabs>
            </w:pPr>
            <w:del w:id="5329" w:author="David Owen" w:date="2019-06-14T16:20:00Z">
              <w:r w:rsidDel="00D75206">
                <w:delText>01/05 to 31/10</w:delText>
              </w:r>
              <w:r w:rsidDel="00D75206">
                <w:tab/>
              </w:r>
            </w:del>
            <w:r>
              <w:t>Entry Price - 0.00% + Specific 100%</w:t>
            </w:r>
          </w:p>
        </w:tc>
      </w:tr>
      <w:tr w:rsidR="00E77514" w14:paraId="2E0303C5" w14:textId="77777777" w:rsidTr="00066BD6">
        <w:trPr>
          <w:cantSplit/>
        </w:trPr>
        <w:tc>
          <w:tcPr>
            <w:tcW w:w="0" w:type="auto"/>
            <w:tcBorders>
              <w:top w:val="single" w:sz="4" w:space="0" w:color="A6A6A6" w:themeColor="background1" w:themeShade="A6"/>
              <w:right w:val="single" w:sz="4" w:space="0" w:color="000000" w:themeColor="text1"/>
            </w:tcBorders>
          </w:tcPr>
          <w:p w14:paraId="7D8C9F7D" w14:textId="77777777" w:rsidR="00E77514" w:rsidRDefault="00E77514" w:rsidP="00FC0611">
            <w:pPr>
              <w:pStyle w:val="NormalinTable"/>
            </w:pPr>
            <w:r>
              <w:rPr>
                <w:b/>
              </w:rPr>
              <w:t>0707000599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CF6930" w14:textId="512D1F6B" w:rsidR="00E77514" w:rsidRDefault="00E77514" w:rsidP="00FC0611">
            <w:pPr>
              <w:pStyle w:val="NormalinTable"/>
              <w:tabs>
                <w:tab w:val="left" w:pos="1250"/>
              </w:tabs>
            </w:pPr>
            <w:del w:id="5330" w:author="David Owen" w:date="2019-06-14T16:20:00Z">
              <w:r w:rsidDel="00D75206">
                <w:delText>01/05 to 31/10</w:delText>
              </w:r>
              <w:r w:rsidDel="00D75206">
                <w:tab/>
              </w:r>
            </w:del>
            <w:r>
              <w:t>Entry Price - 0.00% + Specific 100%</w:t>
            </w:r>
          </w:p>
        </w:tc>
      </w:tr>
      <w:tr w:rsidR="00E77514" w14:paraId="31678C8B" w14:textId="77777777" w:rsidTr="00066BD6">
        <w:trPr>
          <w:cantSplit/>
        </w:trPr>
        <w:tc>
          <w:tcPr>
            <w:tcW w:w="0" w:type="auto"/>
            <w:tcBorders>
              <w:top w:val="single" w:sz="4" w:space="0" w:color="A6A6A6" w:themeColor="background1" w:themeShade="A6"/>
              <w:right w:val="single" w:sz="4" w:space="0" w:color="000000" w:themeColor="text1"/>
            </w:tcBorders>
          </w:tcPr>
          <w:p w14:paraId="44B47249" w14:textId="77777777" w:rsidR="00E77514" w:rsidRDefault="00E77514" w:rsidP="00FC0611">
            <w:pPr>
              <w:pStyle w:val="NormalinTable"/>
            </w:pPr>
            <w:r>
              <w:rPr>
                <w:b/>
              </w:rPr>
              <w:t>0707009000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912C91" w14:textId="77777777" w:rsidR="00E77514" w:rsidRDefault="00E77514" w:rsidP="00FC0611">
            <w:pPr>
              <w:pStyle w:val="NormalinTable"/>
              <w:tabs>
                <w:tab w:val="left" w:pos="1250"/>
              </w:tabs>
            </w:pPr>
            <w:r>
              <w:t>0.00%</w:t>
            </w:r>
          </w:p>
        </w:tc>
      </w:tr>
      <w:tr w:rsidR="00E77514" w14:paraId="5419936E" w14:textId="77777777" w:rsidTr="00066BD6">
        <w:trPr>
          <w:cantSplit/>
        </w:trPr>
        <w:tc>
          <w:tcPr>
            <w:tcW w:w="0" w:type="auto"/>
            <w:tcBorders>
              <w:top w:val="single" w:sz="4" w:space="0" w:color="A6A6A6" w:themeColor="background1" w:themeShade="A6"/>
              <w:right w:val="single" w:sz="4" w:space="0" w:color="000000" w:themeColor="text1"/>
            </w:tcBorders>
          </w:tcPr>
          <w:p w14:paraId="6C87907A" w14:textId="77777777" w:rsidR="00E77514" w:rsidRDefault="00E77514" w:rsidP="00FC0611">
            <w:pPr>
              <w:pStyle w:val="NormalinTable"/>
            </w:pPr>
            <w:r>
              <w:rPr>
                <w:b/>
              </w:rPr>
              <w:t>0708000000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BE8C50" w14:textId="77777777" w:rsidR="00E77514" w:rsidRDefault="00E77514" w:rsidP="00FC0611">
            <w:pPr>
              <w:pStyle w:val="NormalinTable"/>
              <w:tabs>
                <w:tab w:val="left" w:pos="1250"/>
              </w:tabs>
            </w:pPr>
            <w:r>
              <w:t>0.00%</w:t>
            </w:r>
          </w:p>
        </w:tc>
      </w:tr>
      <w:tr w:rsidR="00E77514" w14:paraId="6DA39D06" w14:textId="77777777" w:rsidTr="00066BD6">
        <w:trPr>
          <w:cantSplit/>
        </w:trPr>
        <w:tc>
          <w:tcPr>
            <w:tcW w:w="0" w:type="auto"/>
            <w:tcBorders>
              <w:top w:val="single" w:sz="4" w:space="0" w:color="A6A6A6" w:themeColor="background1" w:themeShade="A6"/>
              <w:right w:val="single" w:sz="4" w:space="0" w:color="000000" w:themeColor="text1"/>
            </w:tcBorders>
          </w:tcPr>
          <w:p w14:paraId="7439CFE7" w14:textId="77777777" w:rsidR="00E77514" w:rsidRDefault="00E77514" w:rsidP="00FC0611">
            <w:pPr>
              <w:pStyle w:val="NormalinTable"/>
            </w:pPr>
            <w:r>
              <w:rPr>
                <w:b/>
              </w:rPr>
              <w:t>0709200000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E9D52A" w14:textId="77777777" w:rsidR="00E77514" w:rsidRDefault="00E77514" w:rsidP="00FC0611">
            <w:pPr>
              <w:pStyle w:val="NormalinTable"/>
              <w:tabs>
                <w:tab w:val="left" w:pos="1250"/>
              </w:tabs>
            </w:pPr>
            <w:r>
              <w:t>0.00%</w:t>
            </w:r>
          </w:p>
        </w:tc>
      </w:tr>
      <w:tr w:rsidR="00E77514" w14:paraId="5EF54022" w14:textId="77777777" w:rsidTr="00066BD6">
        <w:trPr>
          <w:cantSplit/>
        </w:trPr>
        <w:tc>
          <w:tcPr>
            <w:tcW w:w="0" w:type="auto"/>
            <w:tcBorders>
              <w:top w:val="single" w:sz="4" w:space="0" w:color="A6A6A6" w:themeColor="background1" w:themeShade="A6"/>
              <w:right w:val="single" w:sz="4" w:space="0" w:color="000000" w:themeColor="text1"/>
            </w:tcBorders>
          </w:tcPr>
          <w:p w14:paraId="38CBD72E" w14:textId="77777777" w:rsidR="00E77514" w:rsidRDefault="00E77514" w:rsidP="00FC0611">
            <w:pPr>
              <w:pStyle w:val="NormalinTable"/>
            </w:pPr>
            <w:r>
              <w:rPr>
                <w:b/>
              </w:rPr>
              <w:t>0709300000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0ADE0B" w14:textId="77777777" w:rsidR="00E77514" w:rsidRDefault="00E77514" w:rsidP="00FC0611">
            <w:pPr>
              <w:pStyle w:val="NormalinTable"/>
              <w:tabs>
                <w:tab w:val="left" w:pos="1250"/>
              </w:tabs>
            </w:pPr>
            <w:r>
              <w:t>0.00%</w:t>
            </w:r>
          </w:p>
        </w:tc>
      </w:tr>
      <w:tr w:rsidR="00E77514" w14:paraId="5016F3BC" w14:textId="77777777" w:rsidTr="00066BD6">
        <w:trPr>
          <w:cantSplit/>
        </w:trPr>
        <w:tc>
          <w:tcPr>
            <w:tcW w:w="0" w:type="auto"/>
            <w:tcBorders>
              <w:top w:val="single" w:sz="4" w:space="0" w:color="A6A6A6" w:themeColor="background1" w:themeShade="A6"/>
              <w:right w:val="single" w:sz="4" w:space="0" w:color="000000" w:themeColor="text1"/>
            </w:tcBorders>
          </w:tcPr>
          <w:p w14:paraId="01AA472D" w14:textId="77777777" w:rsidR="00E77514" w:rsidRDefault="00E77514" w:rsidP="00FC0611">
            <w:pPr>
              <w:pStyle w:val="NormalinTable"/>
            </w:pPr>
            <w:r>
              <w:rPr>
                <w:b/>
              </w:rPr>
              <w:t>0709400000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792F42" w14:textId="77777777" w:rsidR="00E77514" w:rsidRDefault="00E77514" w:rsidP="00FC0611">
            <w:pPr>
              <w:pStyle w:val="NormalinTable"/>
              <w:tabs>
                <w:tab w:val="left" w:pos="1250"/>
              </w:tabs>
            </w:pPr>
            <w:r>
              <w:t>0.00%</w:t>
            </w:r>
          </w:p>
        </w:tc>
      </w:tr>
      <w:tr w:rsidR="00E77514" w14:paraId="6791B339" w14:textId="77777777" w:rsidTr="00066BD6">
        <w:trPr>
          <w:cantSplit/>
        </w:trPr>
        <w:tc>
          <w:tcPr>
            <w:tcW w:w="0" w:type="auto"/>
            <w:tcBorders>
              <w:top w:val="single" w:sz="4" w:space="0" w:color="A6A6A6" w:themeColor="background1" w:themeShade="A6"/>
              <w:right w:val="single" w:sz="4" w:space="0" w:color="000000" w:themeColor="text1"/>
            </w:tcBorders>
          </w:tcPr>
          <w:p w14:paraId="1B9142F3" w14:textId="77777777" w:rsidR="00E77514" w:rsidRDefault="00E77514" w:rsidP="00FC0611">
            <w:pPr>
              <w:pStyle w:val="NormalinTable"/>
            </w:pPr>
            <w:r>
              <w:rPr>
                <w:b/>
              </w:rPr>
              <w:t>0709510000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C21AFA" w14:textId="77777777" w:rsidR="00E77514" w:rsidRDefault="00E77514" w:rsidP="00FC0611">
            <w:pPr>
              <w:pStyle w:val="NormalinTable"/>
              <w:tabs>
                <w:tab w:val="left" w:pos="1250"/>
              </w:tabs>
            </w:pPr>
            <w:r>
              <w:t>0.00%</w:t>
            </w:r>
          </w:p>
        </w:tc>
      </w:tr>
      <w:tr w:rsidR="00E77514" w14:paraId="71FC8721" w14:textId="77777777" w:rsidTr="00066BD6">
        <w:trPr>
          <w:cantSplit/>
        </w:trPr>
        <w:tc>
          <w:tcPr>
            <w:tcW w:w="0" w:type="auto"/>
            <w:tcBorders>
              <w:top w:val="single" w:sz="4" w:space="0" w:color="A6A6A6" w:themeColor="background1" w:themeShade="A6"/>
              <w:right w:val="single" w:sz="4" w:space="0" w:color="000000" w:themeColor="text1"/>
            </w:tcBorders>
          </w:tcPr>
          <w:p w14:paraId="5B9579B5" w14:textId="77777777" w:rsidR="00E77514" w:rsidRDefault="00E77514" w:rsidP="00FC0611">
            <w:pPr>
              <w:pStyle w:val="NormalinTable"/>
            </w:pPr>
            <w:r>
              <w:rPr>
                <w:b/>
              </w:rPr>
              <w:t>0709590000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6AF318" w14:textId="77777777" w:rsidR="00E77514" w:rsidRDefault="00E77514" w:rsidP="00FC0611">
            <w:pPr>
              <w:pStyle w:val="NormalinTable"/>
              <w:tabs>
                <w:tab w:val="left" w:pos="1250"/>
              </w:tabs>
            </w:pPr>
            <w:r>
              <w:t>0.00%</w:t>
            </w:r>
          </w:p>
        </w:tc>
      </w:tr>
      <w:tr w:rsidR="00E77514" w14:paraId="7A559AE0" w14:textId="77777777" w:rsidTr="00066BD6">
        <w:trPr>
          <w:cantSplit/>
        </w:trPr>
        <w:tc>
          <w:tcPr>
            <w:tcW w:w="0" w:type="auto"/>
            <w:tcBorders>
              <w:top w:val="single" w:sz="4" w:space="0" w:color="A6A6A6" w:themeColor="background1" w:themeShade="A6"/>
              <w:right w:val="single" w:sz="4" w:space="0" w:color="000000" w:themeColor="text1"/>
            </w:tcBorders>
          </w:tcPr>
          <w:p w14:paraId="7FD8EBA7" w14:textId="77777777" w:rsidR="00E77514" w:rsidRDefault="00E77514" w:rsidP="00FC0611">
            <w:pPr>
              <w:pStyle w:val="NormalinTable"/>
            </w:pPr>
            <w:r>
              <w:rPr>
                <w:b/>
              </w:rPr>
              <w:t>0709601000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D570CF" w14:textId="77777777" w:rsidR="00E77514" w:rsidRDefault="00E77514" w:rsidP="00FC0611">
            <w:pPr>
              <w:pStyle w:val="NormalinTable"/>
              <w:tabs>
                <w:tab w:val="left" w:pos="1250"/>
              </w:tabs>
            </w:pPr>
            <w:r>
              <w:t>0.00%</w:t>
            </w:r>
          </w:p>
        </w:tc>
      </w:tr>
      <w:tr w:rsidR="00E77514" w14:paraId="77F056D4" w14:textId="77777777" w:rsidTr="00066BD6">
        <w:trPr>
          <w:cantSplit/>
        </w:trPr>
        <w:tc>
          <w:tcPr>
            <w:tcW w:w="0" w:type="auto"/>
            <w:tcBorders>
              <w:top w:val="single" w:sz="4" w:space="0" w:color="A6A6A6" w:themeColor="background1" w:themeShade="A6"/>
              <w:right w:val="single" w:sz="4" w:space="0" w:color="000000" w:themeColor="text1"/>
            </w:tcBorders>
          </w:tcPr>
          <w:p w14:paraId="41236FDF" w14:textId="77777777" w:rsidR="00E77514" w:rsidRDefault="00E77514" w:rsidP="00FC0611">
            <w:pPr>
              <w:pStyle w:val="NormalinTable"/>
            </w:pPr>
            <w:r>
              <w:rPr>
                <w:b/>
              </w:rPr>
              <w:t>0709609900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879874" w14:textId="77777777" w:rsidR="00E77514" w:rsidRDefault="00E77514" w:rsidP="00FC0611">
            <w:pPr>
              <w:pStyle w:val="NormalinTable"/>
              <w:tabs>
                <w:tab w:val="left" w:pos="1250"/>
              </w:tabs>
            </w:pPr>
            <w:r>
              <w:t>0.00%</w:t>
            </w:r>
          </w:p>
        </w:tc>
      </w:tr>
      <w:tr w:rsidR="00E77514" w14:paraId="6169987F" w14:textId="77777777" w:rsidTr="00066BD6">
        <w:trPr>
          <w:cantSplit/>
        </w:trPr>
        <w:tc>
          <w:tcPr>
            <w:tcW w:w="0" w:type="auto"/>
            <w:tcBorders>
              <w:top w:val="single" w:sz="4" w:space="0" w:color="A6A6A6" w:themeColor="background1" w:themeShade="A6"/>
              <w:right w:val="single" w:sz="4" w:space="0" w:color="000000" w:themeColor="text1"/>
            </w:tcBorders>
          </w:tcPr>
          <w:p w14:paraId="5A400829" w14:textId="77777777" w:rsidR="00E77514" w:rsidRDefault="00E77514" w:rsidP="00FC0611">
            <w:pPr>
              <w:pStyle w:val="NormalinTable"/>
            </w:pPr>
            <w:r>
              <w:rPr>
                <w:b/>
              </w:rPr>
              <w:t>0709700000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86048E" w14:textId="77777777" w:rsidR="00E77514" w:rsidRDefault="00E77514" w:rsidP="00FC0611">
            <w:pPr>
              <w:pStyle w:val="NormalinTable"/>
              <w:tabs>
                <w:tab w:val="left" w:pos="1250"/>
              </w:tabs>
            </w:pPr>
            <w:r>
              <w:t>0.00%</w:t>
            </w:r>
          </w:p>
        </w:tc>
      </w:tr>
      <w:tr w:rsidR="00E77514" w14:paraId="060A270C" w14:textId="77777777" w:rsidTr="00066BD6">
        <w:trPr>
          <w:cantSplit/>
        </w:trPr>
        <w:tc>
          <w:tcPr>
            <w:tcW w:w="0" w:type="auto"/>
            <w:tcBorders>
              <w:top w:val="single" w:sz="4" w:space="0" w:color="A6A6A6" w:themeColor="background1" w:themeShade="A6"/>
              <w:right w:val="single" w:sz="4" w:space="0" w:color="000000" w:themeColor="text1"/>
            </w:tcBorders>
          </w:tcPr>
          <w:p w14:paraId="2B0C22F8" w14:textId="77777777" w:rsidR="00E77514" w:rsidRDefault="00E77514" w:rsidP="00FC0611">
            <w:pPr>
              <w:pStyle w:val="NormalinTable"/>
            </w:pPr>
            <w:r>
              <w:rPr>
                <w:b/>
              </w:rPr>
              <w:t>0709910000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A64DFA" w14:textId="019C1640" w:rsidR="00E77514" w:rsidRDefault="00E77514" w:rsidP="00FC0611">
            <w:pPr>
              <w:pStyle w:val="NormalinTable"/>
              <w:tabs>
                <w:tab w:val="left" w:pos="1250"/>
              </w:tabs>
            </w:pPr>
            <w:del w:id="5331" w:author="David Owen" w:date="2019-06-14T16:21:00Z">
              <w:r w:rsidDel="00D75206">
                <w:delText>01/01 to 30/06</w:delText>
              </w:r>
              <w:r w:rsidDel="00D75206">
                <w:tab/>
              </w:r>
            </w:del>
            <w:r>
              <w:t>Entry Price - 0.00% + Specific 100%</w:t>
            </w:r>
            <w:r>
              <w:br/>
            </w:r>
            <w:del w:id="5332" w:author="David Owen" w:date="2019-06-14T16:21:00Z">
              <w:r w:rsidDel="00D75206">
                <w:delText>01/07 to 31/10</w:delText>
              </w:r>
              <w:r w:rsidDel="00D75206">
                <w:tab/>
                <w:delText>0.00%</w:delText>
              </w:r>
              <w:r w:rsidDel="00D75206">
                <w:br/>
                <w:delText>01/11 to 31/12</w:delText>
              </w:r>
              <w:r w:rsidDel="00D75206">
                <w:tab/>
                <w:delText>Entry Price - 0.00% + Specific 100%</w:delText>
              </w:r>
            </w:del>
          </w:p>
        </w:tc>
      </w:tr>
      <w:tr w:rsidR="00E77514" w14:paraId="2C7EF639" w14:textId="77777777" w:rsidTr="00066BD6">
        <w:trPr>
          <w:cantSplit/>
        </w:trPr>
        <w:tc>
          <w:tcPr>
            <w:tcW w:w="0" w:type="auto"/>
            <w:tcBorders>
              <w:top w:val="single" w:sz="4" w:space="0" w:color="A6A6A6" w:themeColor="background1" w:themeShade="A6"/>
              <w:right w:val="single" w:sz="4" w:space="0" w:color="000000" w:themeColor="text1"/>
            </w:tcBorders>
          </w:tcPr>
          <w:p w14:paraId="4E88A5D0" w14:textId="77777777" w:rsidR="00E77514" w:rsidRDefault="00E77514" w:rsidP="00FC0611">
            <w:pPr>
              <w:pStyle w:val="NormalinTable"/>
            </w:pPr>
            <w:r>
              <w:rPr>
                <w:b/>
              </w:rPr>
              <w:t>0709920000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4E0E14" w14:textId="77777777" w:rsidR="00E77514" w:rsidRDefault="00E77514" w:rsidP="00FC0611">
            <w:pPr>
              <w:pStyle w:val="NormalinTable"/>
              <w:tabs>
                <w:tab w:val="left" w:pos="1250"/>
              </w:tabs>
            </w:pPr>
            <w:r>
              <w:t>0.00%</w:t>
            </w:r>
          </w:p>
        </w:tc>
      </w:tr>
      <w:tr w:rsidR="00E77514" w14:paraId="4C94962C" w14:textId="77777777" w:rsidTr="00066BD6">
        <w:trPr>
          <w:cantSplit/>
        </w:trPr>
        <w:tc>
          <w:tcPr>
            <w:tcW w:w="0" w:type="auto"/>
            <w:tcBorders>
              <w:top w:val="single" w:sz="4" w:space="0" w:color="A6A6A6" w:themeColor="background1" w:themeShade="A6"/>
              <w:right w:val="single" w:sz="4" w:space="0" w:color="000000" w:themeColor="text1"/>
            </w:tcBorders>
          </w:tcPr>
          <w:p w14:paraId="1DB8C459" w14:textId="77777777" w:rsidR="00E77514" w:rsidRDefault="00E77514" w:rsidP="00FC0611">
            <w:pPr>
              <w:pStyle w:val="NormalinTable"/>
            </w:pPr>
            <w:r>
              <w:rPr>
                <w:b/>
              </w:rPr>
              <w:t>0709931000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51436D" w14:textId="77777777" w:rsidR="00E77514" w:rsidRDefault="00E77514" w:rsidP="00FC0611">
            <w:pPr>
              <w:pStyle w:val="NormalinTable"/>
              <w:tabs>
                <w:tab w:val="left" w:pos="1250"/>
              </w:tabs>
            </w:pPr>
            <w:r>
              <w:t>Entry Price - 0.00% + Specific 100%</w:t>
            </w:r>
          </w:p>
        </w:tc>
      </w:tr>
      <w:tr w:rsidR="00E77514" w14:paraId="21052672" w14:textId="77777777" w:rsidTr="00066BD6">
        <w:trPr>
          <w:cantSplit/>
        </w:trPr>
        <w:tc>
          <w:tcPr>
            <w:tcW w:w="0" w:type="auto"/>
            <w:tcBorders>
              <w:top w:val="single" w:sz="4" w:space="0" w:color="A6A6A6" w:themeColor="background1" w:themeShade="A6"/>
              <w:right w:val="single" w:sz="4" w:space="0" w:color="000000" w:themeColor="text1"/>
            </w:tcBorders>
          </w:tcPr>
          <w:p w14:paraId="7B51ED33" w14:textId="77777777" w:rsidR="00E77514" w:rsidRDefault="00E77514" w:rsidP="00FC0611">
            <w:pPr>
              <w:pStyle w:val="NormalinTable"/>
            </w:pPr>
            <w:r>
              <w:rPr>
                <w:b/>
              </w:rPr>
              <w:t>0709939000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05A7DB" w14:textId="77777777" w:rsidR="00E77514" w:rsidRDefault="00E77514" w:rsidP="00FC0611">
            <w:pPr>
              <w:pStyle w:val="NormalinTable"/>
              <w:tabs>
                <w:tab w:val="left" w:pos="1250"/>
              </w:tabs>
            </w:pPr>
            <w:r>
              <w:t>0.00%</w:t>
            </w:r>
          </w:p>
        </w:tc>
      </w:tr>
      <w:tr w:rsidR="00E77514" w14:paraId="661119D2" w14:textId="77777777" w:rsidTr="00066BD6">
        <w:trPr>
          <w:cantSplit/>
        </w:trPr>
        <w:tc>
          <w:tcPr>
            <w:tcW w:w="0" w:type="auto"/>
            <w:tcBorders>
              <w:top w:val="single" w:sz="4" w:space="0" w:color="A6A6A6" w:themeColor="background1" w:themeShade="A6"/>
              <w:right w:val="single" w:sz="4" w:space="0" w:color="000000" w:themeColor="text1"/>
            </w:tcBorders>
          </w:tcPr>
          <w:p w14:paraId="5DA0AB7E" w14:textId="77777777" w:rsidR="00E77514" w:rsidRDefault="00E77514" w:rsidP="00FC0611">
            <w:pPr>
              <w:pStyle w:val="NormalinTable"/>
            </w:pPr>
            <w:r>
              <w:rPr>
                <w:b/>
              </w:rPr>
              <w:t>0709991000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DFF6EF" w14:textId="77777777" w:rsidR="00E77514" w:rsidRDefault="00E77514" w:rsidP="00FC0611">
            <w:pPr>
              <w:pStyle w:val="NormalinTable"/>
              <w:tabs>
                <w:tab w:val="left" w:pos="1250"/>
              </w:tabs>
            </w:pPr>
            <w:r>
              <w:t>0.00%</w:t>
            </w:r>
          </w:p>
        </w:tc>
      </w:tr>
      <w:tr w:rsidR="00E77514" w14:paraId="32A8F55B" w14:textId="77777777" w:rsidTr="00066BD6">
        <w:trPr>
          <w:cantSplit/>
        </w:trPr>
        <w:tc>
          <w:tcPr>
            <w:tcW w:w="0" w:type="auto"/>
            <w:tcBorders>
              <w:top w:val="single" w:sz="4" w:space="0" w:color="A6A6A6" w:themeColor="background1" w:themeShade="A6"/>
              <w:right w:val="single" w:sz="4" w:space="0" w:color="000000" w:themeColor="text1"/>
            </w:tcBorders>
          </w:tcPr>
          <w:p w14:paraId="391875D1" w14:textId="77777777" w:rsidR="00E77514" w:rsidRDefault="00E77514" w:rsidP="00FC0611">
            <w:pPr>
              <w:pStyle w:val="NormalinTable"/>
            </w:pPr>
            <w:r>
              <w:rPr>
                <w:b/>
              </w:rPr>
              <w:t>0709992000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6C954F" w14:textId="77777777" w:rsidR="00E77514" w:rsidRDefault="00E77514" w:rsidP="00FC0611">
            <w:pPr>
              <w:pStyle w:val="NormalinTable"/>
              <w:tabs>
                <w:tab w:val="left" w:pos="1250"/>
              </w:tabs>
            </w:pPr>
            <w:r>
              <w:t>0.00%</w:t>
            </w:r>
          </w:p>
        </w:tc>
      </w:tr>
      <w:tr w:rsidR="00E77514" w14:paraId="7AAF4E1B" w14:textId="77777777" w:rsidTr="00066BD6">
        <w:trPr>
          <w:cantSplit/>
        </w:trPr>
        <w:tc>
          <w:tcPr>
            <w:tcW w:w="0" w:type="auto"/>
            <w:tcBorders>
              <w:top w:val="single" w:sz="4" w:space="0" w:color="A6A6A6" w:themeColor="background1" w:themeShade="A6"/>
              <w:right w:val="single" w:sz="4" w:space="0" w:color="000000" w:themeColor="text1"/>
            </w:tcBorders>
          </w:tcPr>
          <w:p w14:paraId="16D96F11" w14:textId="77777777" w:rsidR="00E77514" w:rsidRDefault="00E77514" w:rsidP="00FC0611">
            <w:pPr>
              <w:pStyle w:val="NormalinTable"/>
            </w:pPr>
            <w:r>
              <w:rPr>
                <w:b/>
              </w:rPr>
              <w:t>0709994000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868BD6" w14:textId="77777777" w:rsidR="00E77514" w:rsidRDefault="00E77514" w:rsidP="00FC0611">
            <w:pPr>
              <w:pStyle w:val="NormalinTable"/>
              <w:tabs>
                <w:tab w:val="left" w:pos="1250"/>
              </w:tabs>
            </w:pPr>
            <w:r>
              <w:t>0.00%</w:t>
            </w:r>
          </w:p>
        </w:tc>
      </w:tr>
      <w:tr w:rsidR="00E77514" w14:paraId="366C6B34" w14:textId="77777777" w:rsidTr="00066BD6">
        <w:trPr>
          <w:cantSplit/>
        </w:trPr>
        <w:tc>
          <w:tcPr>
            <w:tcW w:w="0" w:type="auto"/>
            <w:tcBorders>
              <w:top w:val="single" w:sz="4" w:space="0" w:color="A6A6A6" w:themeColor="background1" w:themeShade="A6"/>
              <w:right w:val="single" w:sz="4" w:space="0" w:color="000000" w:themeColor="text1"/>
            </w:tcBorders>
          </w:tcPr>
          <w:p w14:paraId="325458F2" w14:textId="77777777" w:rsidR="00E77514" w:rsidRDefault="00E77514" w:rsidP="00FC0611">
            <w:pPr>
              <w:pStyle w:val="NormalinTable"/>
            </w:pPr>
            <w:r>
              <w:rPr>
                <w:b/>
              </w:rPr>
              <w:t>0709995000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E50E8F" w14:textId="77777777" w:rsidR="00E77514" w:rsidRDefault="00E77514" w:rsidP="00FC0611">
            <w:pPr>
              <w:pStyle w:val="NormalinTable"/>
              <w:tabs>
                <w:tab w:val="left" w:pos="1250"/>
              </w:tabs>
            </w:pPr>
            <w:r>
              <w:t>0.00%</w:t>
            </w:r>
          </w:p>
        </w:tc>
      </w:tr>
      <w:tr w:rsidR="00E77514" w14:paraId="236AF4D8" w14:textId="77777777" w:rsidTr="00066BD6">
        <w:trPr>
          <w:cantSplit/>
        </w:trPr>
        <w:tc>
          <w:tcPr>
            <w:tcW w:w="0" w:type="auto"/>
            <w:tcBorders>
              <w:top w:val="single" w:sz="4" w:space="0" w:color="A6A6A6" w:themeColor="background1" w:themeShade="A6"/>
              <w:right w:val="single" w:sz="4" w:space="0" w:color="000000" w:themeColor="text1"/>
            </w:tcBorders>
          </w:tcPr>
          <w:p w14:paraId="785968E7" w14:textId="77777777" w:rsidR="00E77514" w:rsidRDefault="00E77514" w:rsidP="00FC0611">
            <w:pPr>
              <w:pStyle w:val="NormalinTable"/>
            </w:pPr>
            <w:r>
              <w:rPr>
                <w:b/>
              </w:rPr>
              <w:t>0709996000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1A5CE8" w14:textId="77777777" w:rsidR="00E77514" w:rsidRDefault="00E77514" w:rsidP="00FC0611">
            <w:pPr>
              <w:pStyle w:val="NormalinTable"/>
              <w:tabs>
                <w:tab w:val="left" w:pos="1250"/>
              </w:tabs>
            </w:pPr>
            <w:r>
              <w:t>0.00%</w:t>
            </w:r>
          </w:p>
        </w:tc>
      </w:tr>
      <w:tr w:rsidR="00E77514" w14:paraId="4A10AC9F" w14:textId="77777777" w:rsidTr="00066BD6">
        <w:trPr>
          <w:cantSplit/>
        </w:trPr>
        <w:tc>
          <w:tcPr>
            <w:tcW w:w="0" w:type="auto"/>
            <w:tcBorders>
              <w:top w:val="single" w:sz="4" w:space="0" w:color="A6A6A6" w:themeColor="background1" w:themeShade="A6"/>
              <w:right w:val="single" w:sz="4" w:space="0" w:color="000000" w:themeColor="text1"/>
            </w:tcBorders>
          </w:tcPr>
          <w:p w14:paraId="593FBDA9" w14:textId="77777777" w:rsidR="00E77514" w:rsidRDefault="00E77514" w:rsidP="00FC0611">
            <w:pPr>
              <w:pStyle w:val="NormalinTable"/>
            </w:pPr>
            <w:r>
              <w:rPr>
                <w:b/>
              </w:rPr>
              <w:t>0709999000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5BE943" w14:textId="77777777" w:rsidR="00E77514" w:rsidRDefault="00E77514" w:rsidP="00FC0611">
            <w:pPr>
              <w:pStyle w:val="NormalinTable"/>
              <w:tabs>
                <w:tab w:val="left" w:pos="1250"/>
              </w:tabs>
            </w:pPr>
            <w:r>
              <w:t>0.00%</w:t>
            </w:r>
          </w:p>
        </w:tc>
      </w:tr>
      <w:tr w:rsidR="00E77514" w14:paraId="04960990" w14:textId="77777777" w:rsidTr="00066BD6">
        <w:trPr>
          <w:cantSplit/>
        </w:trPr>
        <w:tc>
          <w:tcPr>
            <w:tcW w:w="0" w:type="auto"/>
            <w:tcBorders>
              <w:top w:val="single" w:sz="4" w:space="0" w:color="A6A6A6" w:themeColor="background1" w:themeShade="A6"/>
              <w:right w:val="single" w:sz="4" w:space="0" w:color="000000" w:themeColor="text1"/>
            </w:tcBorders>
          </w:tcPr>
          <w:p w14:paraId="7CBB1E35" w14:textId="77777777" w:rsidR="00E77514" w:rsidRDefault="00E77514" w:rsidP="00FC0611">
            <w:pPr>
              <w:pStyle w:val="NormalinTable"/>
            </w:pPr>
            <w:r>
              <w:rPr>
                <w:b/>
              </w:rPr>
              <w:t>0710100000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82DE47" w14:textId="77777777" w:rsidR="00E77514" w:rsidRDefault="00E77514" w:rsidP="00FC0611">
            <w:pPr>
              <w:pStyle w:val="NormalinTable"/>
              <w:tabs>
                <w:tab w:val="left" w:pos="1250"/>
              </w:tabs>
            </w:pPr>
            <w:r>
              <w:t>0.00%</w:t>
            </w:r>
          </w:p>
        </w:tc>
      </w:tr>
      <w:tr w:rsidR="00E77514" w14:paraId="33BB7734" w14:textId="77777777" w:rsidTr="00066BD6">
        <w:trPr>
          <w:cantSplit/>
        </w:trPr>
        <w:tc>
          <w:tcPr>
            <w:tcW w:w="0" w:type="auto"/>
            <w:tcBorders>
              <w:top w:val="single" w:sz="4" w:space="0" w:color="A6A6A6" w:themeColor="background1" w:themeShade="A6"/>
              <w:right w:val="single" w:sz="4" w:space="0" w:color="000000" w:themeColor="text1"/>
            </w:tcBorders>
          </w:tcPr>
          <w:p w14:paraId="0AF97C88" w14:textId="77777777" w:rsidR="00E77514" w:rsidRDefault="00E77514" w:rsidP="00FC0611">
            <w:pPr>
              <w:pStyle w:val="NormalinTable"/>
            </w:pPr>
            <w:r>
              <w:rPr>
                <w:b/>
              </w:rPr>
              <w:lastRenderedPageBreak/>
              <w:t>0710210000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2B2F1F" w14:textId="77777777" w:rsidR="00E77514" w:rsidRDefault="00E77514" w:rsidP="00FC0611">
            <w:pPr>
              <w:pStyle w:val="NormalinTable"/>
              <w:tabs>
                <w:tab w:val="left" w:pos="1250"/>
              </w:tabs>
            </w:pPr>
            <w:r>
              <w:t>0.00%</w:t>
            </w:r>
          </w:p>
        </w:tc>
      </w:tr>
      <w:tr w:rsidR="00E77514" w14:paraId="6664ED50" w14:textId="77777777" w:rsidTr="00066BD6">
        <w:trPr>
          <w:cantSplit/>
        </w:trPr>
        <w:tc>
          <w:tcPr>
            <w:tcW w:w="0" w:type="auto"/>
            <w:tcBorders>
              <w:top w:val="single" w:sz="4" w:space="0" w:color="A6A6A6" w:themeColor="background1" w:themeShade="A6"/>
              <w:right w:val="single" w:sz="4" w:space="0" w:color="000000" w:themeColor="text1"/>
            </w:tcBorders>
          </w:tcPr>
          <w:p w14:paraId="39D8CF8C" w14:textId="77777777" w:rsidR="00E77514" w:rsidRDefault="00E77514" w:rsidP="00FC0611">
            <w:pPr>
              <w:pStyle w:val="NormalinTable"/>
            </w:pPr>
            <w:r>
              <w:rPr>
                <w:b/>
              </w:rPr>
              <w:t>0710220000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9EF68A" w14:textId="77777777" w:rsidR="00E77514" w:rsidRDefault="00E77514" w:rsidP="00FC0611">
            <w:pPr>
              <w:pStyle w:val="NormalinTable"/>
              <w:tabs>
                <w:tab w:val="left" w:pos="1250"/>
              </w:tabs>
            </w:pPr>
            <w:r>
              <w:t>0.00%</w:t>
            </w:r>
          </w:p>
        </w:tc>
      </w:tr>
      <w:tr w:rsidR="00E77514" w14:paraId="2541F556" w14:textId="77777777" w:rsidTr="00066BD6">
        <w:trPr>
          <w:cantSplit/>
        </w:trPr>
        <w:tc>
          <w:tcPr>
            <w:tcW w:w="0" w:type="auto"/>
            <w:tcBorders>
              <w:top w:val="single" w:sz="4" w:space="0" w:color="A6A6A6" w:themeColor="background1" w:themeShade="A6"/>
              <w:right w:val="single" w:sz="4" w:space="0" w:color="000000" w:themeColor="text1"/>
            </w:tcBorders>
          </w:tcPr>
          <w:p w14:paraId="48F10674" w14:textId="77777777" w:rsidR="00E77514" w:rsidRDefault="00E77514" w:rsidP="00FC0611">
            <w:pPr>
              <w:pStyle w:val="NormalinTable"/>
            </w:pPr>
            <w:r>
              <w:rPr>
                <w:b/>
              </w:rPr>
              <w:t>0710290000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917BA9" w14:textId="77777777" w:rsidR="00E77514" w:rsidRDefault="00E77514" w:rsidP="00FC0611">
            <w:pPr>
              <w:pStyle w:val="NormalinTable"/>
              <w:tabs>
                <w:tab w:val="left" w:pos="1250"/>
              </w:tabs>
            </w:pPr>
            <w:r>
              <w:t>0.00%</w:t>
            </w:r>
          </w:p>
        </w:tc>
      </w:tr>
      <w:tr w:rsidR="00E77514" w14:paraId="2AD65CB3" w14:textId="77777777" w:rsidTr="00066BD6">
        <w:trPr>
          <w:cantSplit/>
        </w:trPr>
        <w:tc>
          <w:tcPr>
            <w:tcW w:w="0" w:type="auto"/>
            <w:tcBorders>
              <w:top w:val="single" w:sz="4" w:space="0" w:color="A6A6A6" w:themeColor="background1" w:themeShade="A6"/>
              <w:right w:val="single" w:sz="4" w:space="0" w:color="000000" w:themeColor="text1"/>
            </w:tcBorders>
          </w:tcPr>
          <w:p w14:paraId="6E6DB024" w14:textId="77777777" w:rsidR="00E77514" w:rsidRDefault="00E77514" w:rsidP="00FC0611">
            <w:pPr>
              <w:pStyle w:val="NormalinTable"/>
            </w:pPr>
            <w:r>
              <w:rPr>
                <w:b/>
              </w:rPr>
              <w:t>0710300000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0B555C" w14:textId="77777777" w:rsidR="00E77514" w:rsidRDefault="00E77514" w:rsidP="00FC0611">
            <w:pPr>
              <w:pStyle w:val="NormalinTable"/>
              <w:tabs>
                <w:tab w:val="left" w:pos="1250"/>
              </w:tabs>
            </w:pPr>
            <w:r>
              <w:t>0.00%</w:t>
            </w:r>
          </w:p>
        </w:tc>
      </w:tr>
      <w:tr w:rsidR="00E77514" w14:paraId="1F3EFA1C" w14:textId="77777777" w:rsidTr="00066BD6">
        <w:trPr>
          <w:cantSplit/>
        </w:trPr>
        <w:tc>
          <w:tcPr>
            <w:tcW w:w="0" w:type="auto"/>
            <w:tcBorders>
              <w:top w:val="single" w:sz="4" w:space="0" w:color="A6A6A6" w:themeColor="background1" w:themeShade="A6"/>
              <w:right w:val="single" w:sz="4" w:space="0" w:color="000000" w:themeColor="text1"/>
            </w:tcBorders>
          </w:tcPr>
          <w:p w14:paraId="7CAF144B" w14:textId="77777777" w:rsidR="00E77514" w:rsidRDefault="00E77514" w:rsidP="00FC0611">
            <w:pPr>
              <w:pStyle w:val="NormalinTable"/>
            </w:pPr>
            <w:r>
              <w:rPr>
                <w:b/>
              </w:rPr>
              <w:t>0710400000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AA81B5" w14:textId="77777777" w:rsidR="00E77514" w:rsidRDefault="00E77514" w:rsidP="00FC0611">
            <w:pPr>
              <w:pStyle w:val="NormalinTable"/>
              <w:tabs>
                <w:tab w:val="left" w:pos="1250"/>
              </w:tabs>
            </w:pPr>
            <w:r>
              <w:t>9.400 € / 100 kg / net drained wt</w:t>
            </w:r>
          </w:p>
        </w:tc>
      </w:tr>
      <w:tr w:rsidR="00E77514" w14:paraId="24A2ACAF" w14:textId="77777777" w:rsidTr="00066BD6">
        <w:trPr>
          <w:cantSplit/>
        </w:trPr>
        <w:tc>
          <w:tcPr>
            <w:tcW w:w="0" w:type="auto"/>
            <w:tcBorders>
              <w:top w:val="single" w:sz="4" w:space="0" w:color="A6A6A6" w:themeColor="background1" w:themeShade="A6"/>
              <w:right w:val="single" w:sz="4" w:space="0" w:color="000000" w:themeColor="text1"/>
            </w:tcBorders>
          </w:tcPr>
          <w:p w14:paraId="4E0DD997" w14:textId="77777777" w:rsidR="00E77514" w:rsidRDefault="00E77514" w:rsidP="00FC0611">
            <w:pPr>
              <w:pStyle w:val="NormalinTable"/>
            </w:pPr>
            <w:r>
              <w:rPr>
                <w:b/>
              </w:rPr>
              <w:t>0710800000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615265" w14:textId="77777777" w:rsidR="00E77514" w:rsidRDefault="00E77514" w:rsidP="00FC0611">
            <w:pPr>
              <w:pStyle w:val="NormalinTable"/>
              <w:tabs>
                <w:tab w:val="left" w:pos="1250"/>
              </w:tabs>
            </w:pPr>
            <w:r>
              <w:t>0.00%</w:t>
            </w:r>
          </w:p>
        </w:tc>
      </w:tr>
      <w:tr w:rsidR="00E77514" w14:paraId="48B5464D" w14:textId="77777777" w:rsidTr="00066BD6">
        <w:trPr>
          <w:cantSplit/>
        </w:trPr>
        <w:tc>
          <w:tcPr>
            <w:tcW w:w="0" w:type="auto"/>
            <w:tcBorders>
              <w:top w:val="single" w:sz="4" w:space="0" w:color="A6A6A6" w:themeColor="background1" w:themeShade="A6"/>
              <w:right w:val="single" w:sz="4" w:space="0" w:color="000000" w:themeColor="text1"/>
            </w:tcBorders>
          </w:tcPr>
          <w:p w14:paraId="0FC76DB3" w14:textId="77777777" w:rsidR="00E77514" w:rsidRDefault="00E77514" w:rsidP="00FC0611">
            <w:pPr>
              <w:pStyle w:val="NormalinTable"/>
            </w:pPr>
            <w:r>
              <w:rPr>
                <w:b/>
              </w:rPr>
              <w:t>0710900000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C82160" w14:textId="77777777" w:rsidR="00E77514" w:rsidRDefault="00E77514" w:rsidP="00FC0611">
            <w:pPr>
              <w:pStyle w:val="NormalinTable"/>
              <w:tabs>
                <w:tab w:val="left" w:pos="1250"/>
              </w:tabs>
            </w:pPr>
            <w:r>
              <w:t>0.00%</w:t>
            </w:r>
          </w:p>
        </w:tc>
      </w:tr>
      <w:tr w:rsidR="00E77514" w14:paraId="14FE6048" w14:textId="77777777" w:rsidTr="00066BD6">
        <w:trPr>
          <w:cantSplit/>
        </w:trPr>
        <w:tc>
          <w:tcPr>
            <w:tcW w:w="0" w:type="auto"/>
            <w:tcBorders>
              <w:top w:val="single" w:sz="4" w:space="0" w:color="A6A6A6" w:themeColor="background1" w:themeShade="A6"/>
              <w:right w:val="single" w:sz="4" w:space="0" w:color="000000" w:themeColor="text1"/>
            </w:tcBorders>
          </w:tcPr>
          <w:p w14:paraId="6D56DD80" w14:textId="77777777" w:rsidR="00E77514" w:rsidRDefault="00E77514" w:rsidP="00FC0611">
            <w:pPr>
              <w:pStyle w:val="NormalinTable"/>
            </w:pPr>
            <w:r>
              <w:rPr>
                <w:b/>
              </w:rPr>
              <w:t>0711201000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7C560F" w14:textId="77777777" w:rsidR="00E77514" w:rsidRDefault="00E77514" w:rsidP="00FC0611">
            <w:pPr>
              <w:pStyle w:val="NormalinTable"/>
              <w:tabs>
                <w:tab w:val="left" w:pos="1250"/>
              </w:tabs>
            </w:pPr>
            <w:r>
              <w:t>0.00%</w:t>
            </w:r>
          </w:p>
        </w:tc>
      </w:tr>
      <w:tr w:rsidR="00E77514" w14:paraId="691A5873" w14:textId="77777777" w:rsidTr="00066BD6">
        <w:trPr>
          <w:cantSplit/>
        </w:trPr>
        <w:tc>
          <w:tcPr>
            <w:tcW w:w="0" w:type="auto"/>
            <w:tcBorders>
              <w:top w:val="single" w:sz="4" w:space="0" w:color="A6A6A6" w:themeColor="background1" w:themeShade="A6"/>
              <w:right w:val="single" w:sz="4" w:space="0" w:color="000000" w:themeColor="text1"/>
            </w:tcBorders>
          </w:tcPr>
          <w:p w14:paraId="7DC07408" w14:textId="77777777" w:rsidR="00E77514" w:rsidRDefault="00E77514" w:rsidP="00FC0611">
            <w:pPr>
              <w:pStyle w:val="NormalinTable"/>
            </w:pPr>
            <w:r>
              <w:rPr>
                <w:b/>
              </w:rPr>
              <w:t>0711209000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305ADB" w14:textId="77777777" w:rsidR="00E77514" w:rsidRDefault="00E77514" w:rsidP="00FC0611">
            <w:pPr>
              <w:pStyle w:val="NormalinTable"/>
              <w:tabs>
                <w:tab w:val="left" w:pos="1250"/>
              </w:tabs>
            </w:pPr>
            <w:r>
              <w:t>0.00%</w:t>
            </w:r>
          </w:p>
        </w:tc>
      </w:tr>
      <w:tr w:rsidR="00E77514" w14:paraId="660E1135" w14:textId="77777777" w:rsidTr="00066BD6">
        <w:trPr>
          <w:cantSplit/>
        </w:trPr>
        <w:tc>
          <w:tcPr>
            <w:tcW w:w="0" w:type="auto"/>
            <w:tcBorders>
              <w:top w:val="single" w:sz="4" w:space="0" w:color="A6A6A6" w:themeColor="background1" w:themeShade="A6"/>
              <w:right w:val="single" w:sz="4" w:space="0" w:color="000000" w:themeColor="text1"/>
            </w:tcBorders>
          </w:tcPr>
          <w:p w14:paraId="32C02C43" w14:textId="77777777" w:rsidR="00E77514" w:rsidRDefault="00E77514" w:rsidP="00FC0611">
            <w:pPr>
              <w:pStyle w:val="NormalinTable"/>
            </w:pPr>
            <w:r>
              <w:rPr>
                <w:b/>
              </w:rPr>
              <w:t>0711400000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6EE32E" w14:textId="77777777" w:rsidR="00E77514" w:rsidRDefault="00E77514" w:rsidP="00FC0611">
            <w:pPr>
              <w:pStyle w:val="NormalinTable"/>
              <w:tabs>
                <w:tab w:val="left" w:pos="1250"/>
              </w:tabs>
            </w:pPr>
            <w:r>
              <w:t>0.00%</w:t>
            </w:r>
          </w:p>
        </w:tc>
      </w:tr>
      <w:tr w:rsidR="00E77514" w14:paraId="6DED7D03" w14:textId="77777777" w:rsidTr="00066BD6">
        <w:trPr>
          <w:cantSplit/>
        </w:trPr>
        <w:tc>
          <w:tcPr>
            <w:tcW w:w="0" w:type="auto"/>
            <w:tcBorders>
              <w:top w:val="single" w:sz="4" w:space="0" w:color="A6A6A6" w:themeColor="background1" w:themeShade="A6"/>
              <w:right w:val="single" w:sz="4" w:space="0" w:color="000000" w:themeColor="text1"/>
            </w:tcBorders>
          </w:tcPr>
          <w:p w14:paraId="44B7129E" w14:textId="77777777" w:rsidR="00E77514" w:rsidRDefault="00E77514" w:rsidP="00FC0611">
            <w:pPr>
              <w:pStyle w:val="NormalinTable"/>
            </w:pPr>
            <w:r>
              <w:rPr>
                <w:b/>
              </w:rPr>
              <w:t>0711510000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52149C" w14:textId="77777777" w:rsidR="00E77514" w:rsidRDefault="00E77514" w:rsidP="00FC0611">
            <w:pPr>
              <w:pStyle w:val="NormalinTable"/>
              <w:tabs>
                <w:tab w:val="left" w:pos="1250"/>
              </w:tabs>
            </w:pPr>
            <w:r>
              <w:t>191.000 € / 100 kg / net drained wt</w:t>
            </w:r>
          </w:p>
        </w:tc>
      </w:tr>
      <w:tr w:rsidR="00E77514" w14:paraId="2EAF87D9" w14:textId="77777777" w:rsidTr="00066BD6">
        <w:trPr>
          <w:cantSplit/>
        </w:trPr>
        <w:tc>
          <w:tcPr>
            <w:tcW w:w="0" w:type="auto"/>
            <w:tcBorders>
              <w:top w:val="single" w:sz="4" w:space="0" w:color="A6A6A6" w:themeColor="background1" w:themeShade="A6"/>
              <w:right w:val="single" w:sz="4" w:space="0" w:color="000000" w:themeColor="text1"/>
            </w:tcBorders>
          </w:tcPr>
          <w:p w14:paraId="4AE1BBD9" w14:textId="77777777" w:rsidR="00E77514" w:rsidRDefault="00E77514" w:rsidP="00FC0611">
            <w:pPr>
              <w:pStyle w:val="NormalinTable"/>
            </w:pPr>
            <w:r>
              <w:rPr>
                <w:b/>
              </w:rPr>
              <w:t>0711590000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F05311" w14:textId="77777777" w:rsidR="00E77514" w:rsidRDefault="00E77514" w:rsidP="00FC0611">
            <w:pPr>
              <w:pStyle w:val="NormalinTable"/>
              <w:tabs>
                <w:tab w:val="left" w:pos="1250"/>
              </w:tabs>
            </w:pPr>
            <w:r>
              <w:t>0.00%</w:t>
            </w:r>
          </w:p>
        </w:tc>
      </w:tr>
      <w:tr w:rsidR="00E77514" w14:paraId="6C807EAF" w14:textId="77777777" w:rsidTr="00066BD6">
        <w:trPr>
          <w:cantSplit/>
        </w:trPr>
        <w:tc>
          <w:tcPr>
            <w:tcW w:w="0" w:type="auto"/>
            <w:tcBorders>
              <w:top w:val="single" w:sz="4" w:space="0" w:color="A6A6A6" w:themeColor="background1" w:themeShade="A6"/>
              <w:right w:val="single" w:sz="4" w:space="0" w:color="000000" w:themeColor="text1"/>
            </w:tcBorders>
          </w:tcPr>
          <w:p w14:paraId="1EFB4D0D" w14:textId="77777777" w:rsidR="00E77514" w:rsidRDefault="00E77514" w:rsidP="00FC0611">
            <w:pPr>
              <w:pStyle w:val="NormalinTable"/>
            </w:pPr>
            <w:r>
              <w:rPr>
                <w:b/>
              </w:rPr>
              <w:t>0711901000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C7AE8F" w14:textId="77777777" w:rsidR="00E77514" w:rsidRDefault="00E77514" w:rsidP="00FC0611">
            <w:pPr>
              <w:pStyle w:val="NormalinTable"/>
              <w:tabs>
                <w:tab w:val="left" w:pos="1250"/>
              </w:tabs>
            </w:pPr>
            <w:r>
              <w:t>0.00%</w:t>
            </w:r>
          </w:p>
        </w:tc>
      </w:tr>
      <w:tr w:rsidR="00E77514" w14:paraId="240D02B9" w14:textId="77777777" w:rsidTr="00066BD6">
        <w:trPr>
          <w:cantSplit/>
        </w:trPr>
        <w:tc>
          <w:tcPr>
            <w:tcW w:w="0" w:type="auto"/>
            <w:tcBorders>
              <w:top w:val="single" w:sz="4" w:space="0" w:color="A6A6A6" w:themeColor="background1" w:themeShade="A6"/>
              <w:right w:val="single" w:sz="4" w:space="0" w:color="000000" w:themeColor="text1"/>
            </w:tcBorders>
          </w:tcPr>
          <w:p w14:paraId="1888FE81" w14:textId="77777777" w:rsidR="00E77514" w:rsidRDefault="00E77514" w:rsidP="00FC0611">
            <w:pPr>
              <w:pStyle w:val="NormalinTable"/>
            </w:pPr>
            <w:r>
              <w:rPr>
                <w:b/>
              </w:rPr>
              <w:t>0711903000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986950" w14:textId="77777777" w:rsidR="00E77514" w:rsidRDefault="00E77514" w:rsidP="00FC0611">
            <w:pPr>
              <w:pStyle w:val="NormalinTable"/>
              <w:tabs>
                <w:tab w:val="left" w:pos="1250"/>
              </w:tabs>
            </w:pPr>
            <w:r>
              <w:t>9.400 € / 100 kg / net drained wt</w:t>
            </w:r>
          </w:p>
        </w:tc>
      </w:tr>
      <w:tr w:rsidR="00E77514" w14:paraId="4EC02190" w14:textId="77777777" w:rsidTr="00066BD6">
        <w:trPr>
          <w:cantSplit/>
        </w:trPr>
        <w:tc>
          <w:tcPr>
            <w:tcW w:w="0" w:type="auto"/>
            <w:tcBorders>
              <w:top w:val="single" w:sz="4" w:space="0" w:color="A6A6A6" w:themeColor="background1" w:themeShade="A6"/>
              <w:right w:val="single" w:sz="4" w:space="0" w:color="000000" w:themeColor="text1"/>
            </w:tcBorders>
          </w:tcPr>
          <w:p w14:paraId="222E32D3" w14:textId="77777777" w:rsidR="00E77514" w:rsidRDefault="00E77514" w:rsidP="00FC0611">
            <w:pPr>
              <w:pStyle w:val="NormalinTable"/>
            </w:pPr>
            <w:r>
              <w:rPr>
                <w:b/>
              </w:rPr>
              <w:t>0711905000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60844B" w14:textId="77777777" w:rsidR="00E77514" w:rsidRDefault="00E77514" w:rsidP="00FC0611">
            <w:pPr>
              <w:pStyle w:val="NormalinTable"/>
              <w:tabs>
                <w:tab w:val="left" w:pos="1250"/>
              </w:tabs>
            </w:pPr>
            <w:r>
              <w:t>0.00%</w:t>
            </w:r>
          </w:p>
        </w:tc>
      </w:tr>
      <w:tr w:rsidR="00E77514" w14:paraId="71269FDB" w14:textId="77777777" w:rsidTr="00066BD6">
        <w:trPr>
          <w:cantSplit/>
        </w:trPr>
        <w:tc>
          <w:tcPr>
            <w:tcW w:w="0" w:type="auto"/>
            <w:tcBorders>
              <w:top w:val="single" w:sz="4" w:space="0" w:color="A6A6A6" w:themeColor="background1" w:themeShade="A6"/>
              <w:right w:val="single" w:sz="4" w:space="0" w:color="000000" w:themeColor="text1"/>
            </w:tcBorders>
          </w:tcPr>
          <w:p w14:paraId="3BD475DE" w14:textId="77777777" w:rsidR="00E77514" w:rsidRDefault="00E77514" w:rsidP="00FC0611">
            <w:pPr>
              <w:pStyle w:val="NormalinTable"/>
            </w:pPr>
            <w:r>
              <w:rPr>
                <w:b/>
              </w:rPr>
              <w:t>0711907000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BA9658" w14:textId="77777777" w:rsidR="00E77514" w:rsidRDefault="00E77514" w:rsidP="00FC0611">
            <w:pPr>
              <w:pStyle w:val="NormalinTable"/>
              <w:tabs>
                <w:tab w:val="left" w:pos="1250"/>
              </w:tabs>
            </w:pPr>
            <w:r>
              <w:t>0.00%</w:t>
            </w:r>
          </w:p>
        </w:tc>
      </w:tr>
      <w:tr w:rsidR="00E77514" w14:paraId="6C580BAD" w14:textId="77777777" w:rsidTr="00066BD6">
        <w:trPr>
          <w:cantSplit/>
        </w:trPr>
        <w:tc>
          <w:tcPr>
            <w:tcW w:w="0" w:type="auto"/>
            <w:tcBorders>
              <w:top w:val="single" w:sz="4" w:space="0" w:color="A6A6A6" w:themeColor="background1" w:themeShade="A6"/>
              <w:right w:val="single" w:sz="4" w:space="0" w:color="000000" w:themeColor="text1"/>
            </w:tcBorders>
          </w:tcPr>
          <w:p w14:paraId="71CF985B" w14:textId="77777777" w:rsidR="00E77514" w:rsidRDefault="00E77514" w:rsidP="00FC0611">
            <w:pPr>
              <w:pStyle w:val="NormalinTable"/>
            </w:pPr>
            <w:r>
              <w:rPr>
                <w:b/>
              </w:rPr>
              <w:t>0711908000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14C861" w14:textId="77777777" w:rsidR="00E77514" w:rsidRDefault="00E77514" w:rsidP="00FC0611">
            <w:pPr>
              <w:pStyle w:val="NormalinTable"/>
              <w:tabs>
                <w:tab w:val="left" w:pos="1250"/>
              </w:tabs>
            </w:pPr>
            <w:r>
              <w:t>0.00%</w:t>
            </w:r>
          </w:p>
        </w:tc>
      </w:tr>
      <w:tr w:rsidR="00E77514" w14:paraId="6871545A" w14:textId="77777777" w:rsidTr="00066BD6">
        <w:trPr>
          <w:cantSplit/>
        </w:trPr>
        <w:tc>
          <w:tcPr>
            <w:tcW w:w="0" w:type="auto"/>
            <w:tcBorders>
              <w:top w:val="single" w:sz="4" w:space="0" w:color="A6A6A6" w:themeColor="background1" w:themeShade="A6"/>
              <w:right w:val="single" w:sz="4" w:space="0" w:color="000000" w:themeColor="text1"/>
            </w:tcBorders>
          </w:tcPr>
          <w:p w14:paraId="08C4CEE8" w14:textId="77777777" w:rsidR="00E77514" w:rsidRDefault="00E77514" w:rsidP="00FC0611">
            <w:pPr>
              <w:pStyle w:val="NormalinTable"/>
            </w:pPr>
            <w:r>
              <w:rPr>
                <w:b/>
              </w:rPr>
              <w:t>0711909000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4252DB" w14:textId="77777777" w:rsidR="00E77514" w:rsidRDefault="00E77514" w:rsidP="00FC0611">
            <w:pPr>
              <w:pStyle w:val="NormalinTable"/>
              <w:tabs>
                <w:tab w:val="left" w:pos="1250"/>
              </w:tabs>
            </w:pPr>
            <w:r>
              <w:t>0.00%</w:t>
            </w:r>
          </w:p>
        </w:tc>
      </w:tr>
      <w:tr w:rsidR="00E77514" w14:paraId="626FD962" w14:textId="77777777" w:rsidTr="00066BD6">
        <w:trPr>
          <w:cantSplit/>
        </w:trPr>
        <w:tc>
          <w:tcPr>
            <w:tcW w:w="0" w:type="auto"/>
            <w:tcBorders>
              <w:top w:val="single" w:sz="4" w:space="0" w:color="A6A6A6" w:themeColor="background1" w:themeShade="A6"/>
              <w:right w:val="single" w:sz="4" w:space="0" w:color="000000" w:themeColor="text1"/>
            </w:tcBorders>
          </w:tcPr>
          <w:p w14:paraId="5EBDF4C2" w14:textId="77777777" w:rsidR="00E77514" w:rsidRDefault="00E77514" w:rsidP="00FC0611">
            <w:pPr>
              <w:pStyle w:val="NormalinTable"/>
            </w:pPr>
            <w:r>
              <w:rPr>
                <w:b/>
              </w:rPr>
              <w:t>0712000000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63A9A4" w14:textId="77777777" w:rsidR="00E77514" w:rsidRDefault="00E77514" w:rsidP="00FC0611">
            <w:pPr>
              <w:pStyle w:val="NormalinTable"/>
              <w:tabs>
                <w:tab w:val="left" w:pos="1250"/>
              </w:tabs>
            </w:pPr>
            <w:r>
              <w:t>0.00%</w:t>
            </w:r>
          </w:p>
        </w:tc>
      </w:tr>
      <w:tr w:rsidR="00E77514" w14:paraId="43AA12B2" w14:textId="77777777" w:rsidTr="00066BD6">
        <w:trPr>
          <w:cantSplit/>
        </w:trPr>
        <w:tc>
          <w:tcPr>
            <w:tcW w:w="0" w:type="auto"/>
            <w:tcBorders>
              <w:top w:val="single" w:sz="4" w:space="0" w:color="A6A6A6" w:themeColor="background1" w:themeShade="A6"/>
              <w:right w:val="single" w:sz="4" w:space="0" w:color="000000" w:themeColor="text1"/>
            </w:tcBorders>
          </w:tcPr>
          <w:p w14:paraId="77F37883" w14:textId="77777777" w:rsidR="00E77514" w:rsidRDefault="00E77514" w:rsidP="00FC0611">
            <w:pPr>
              <w:pStyle w:val="NormalinTable"/>
            </w:pPr>
            <w:r>
              <w:rPr>
                <w:b/>
              </w:rPr>
              <w:t>0713500000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6339B7" w14:textId="77777777" w:rsidR="00E77514" w:rsidRDefault="00E77514" w:rsidP="00FC0611">
            <w:pPr>
              <w:pStyle w:val="NormalinTable"/>
              <w:tabs>
                <w:tab w:val="left" w:pos="1250"/>
              </w:tabs>
            </w:pPr>
            <w:r>
              <w:t>0.00%</w:t>
            </w:r>
          </w:p>
        </w:tc>
      </w:tr>
      <w:tr w:rsidR="00E77514" w14:paraId="766EF389" w14:textId="77777777" w:rsidTr="00066BD6">
        <w:trPr>
          <w:cantSplit/>
        </w:trPr>
        <w:tc>
          <w:tcPr>
            <w:tcW w:w="0" w:type="auto"/>
            <w:tcBorders>
              <w:top w:val="single" w:sz="4" w:space="0" w:color="A6A6A6" w:themeColor="background1" w:themeShade="A6"/>
              <w:right w:val="single" w:sz="4" w:space="0" w:color="000000" w:themeColor="text1"/>
            </w:tcBorders>
          </w:tcPr>
          <w:p w14:paraId="6E9C221C" w14:textId="77777777" w:rsidR="00E77514" w:rsidRDefault="00E77514" w:rsidP="00FC0611">
            <w:pPr>
              <w:pStyle w:val="NormalinTable"/>
            </w:pPr>
            <w:r>
              <w:rPr>
                <w:b/>
              </w:rPr>
              <w:t>0713600000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D57824" w14:textId="77777777" w:rsidR="00E77514" w:rsidRDefault="00E77514" w:rsidP="00FC0611">
            <w:pPr>
              <w:pStyle w:val="NormalinTable"/>
              <w:tabs>
                <w:tab w:val="left" w:pos="1250"/>
              </w:tabs>
            </w:pPr>
            <w:r>
              <w:t>0.00%</w:t>
            </w:r>
          </w:p>
        </w:tc>
      </w:tr>
      <w:tr w:rsidR="00E77514" w14:paraId="4018FD69" w14:textId="77777777" w:rsidTr="00066BD6">
        <w:trPr>
          <w:cantSplit/>
        </w:trPr>
        <w:tc>
          <w:tcPr>
            <w:tcW w:w="0" w:type="auto"/>
            <w:tcBorders>
              <w:top w:val="single" w:sz="4" w:space="0" w:color="A6A6A6" w:themeColor="background1" w:themeShade="A6"/>
              <w:right w:val="single" w:sz="4" w:space="0" w:color="000000" w:themeColor="text1"/>
            </w:tcBorders>
          </w:tcPr>
          <w:p w14:paraId="1981D5B8" w14:textId="77777777" w:rsidR="00E77514" w:rsidRDefault="00E77514" w:rsidP="00FC0611">
            <w:pPr>
              <w:pStyle w:val="NormalinTable"/>
            </w:pPr>
            <w:r>
              <w:rPr>
                <w:b/>
              </w:rPr>
              <w:t>0713900000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F0AC91" w14:textId="77777777" w:rsidR="00E77514" w:rsidRDefault="00E77514" w:rsidP="00FC0611">
            <w:pPr>
              <w:pStyle w:val="NormalinTable"/>
              <w:tabs>
                <w:tab w:val="left" w:pos="1250"/>
              </w:tabs>
            </w:pPr>
            <w:r>
              <w:t>0.00%</w:t>
            </w:r>
          </w:p>
        </w:tc>
      </w:tr>
      <w:tr w:rsidR="00E77514" w14:paraId="2F59CA79" w14:textId="77777777" w:rsidTr="00066BD6">
        <w:trPr>
          <w:cantSplit/>
        </w:trPr>
        <w:tc>
          <w:tcPr>
            <w:tcW w:w="0" w:type="auto"/>
            <w:tcBorders>
              <w:top w:val="single" w:sz="4" w:space="0" w:color="A6A6A6" w:themeColor="background1" w:themeShade="A6"/>
              <w:right w:val="single" w:sz="4" w:space="0" w:color="000000" w:themeColor="text1"/>
            </w:tcBorders>
          </w:tcPr>
          <w:p w14:paraId="19BE6A9B" w14:textId="77777777" w:rsidR="00E77514" w:rsidRDefault="00E77514" w:rsidP="00FC0611">
            <w:pPr>
              <w:pStyle w:val="NormalinTable"/>
            </w:pPr>
            <w:r>
              <w:rPr>
                <w:b/>
              </w:rPr>
              <w:t>0714000000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0C7E65" w14:textId="77777777" w:rsidR="00E77514" w:rsidRDefault="00E77514" w:rsidP="00FC0611">
            <w:pPr>
              <w:pStyle w:val="NormalinTable"/>
              <w:tabs>
                <w:tab w:val="left" w:pos="1250"/>
              </w:tabs>
            </w:pPr>
            <w:r>
              <w:t>0.00%</w:t>
            </w:r>
          </w:p>
        </w:tc>
      </w:tr>
      <w:tr w:rsidR="00E77514" w14:paraId="76997DBF" w14:textId="77777777" w:rsidTr="00066BD6">
        <w:trPr>
          <w:cantSplit/>
        </w:trPr>
        <w:tc>
          <w:tcPr>
            <w:tcW w:w="0" w:type="auto"/>
            <w:tcBorders>
              <w:top w:val="single" w:sz="4" w:space="0" w:color="A6A6A6" w:themeColor="background1" w:themeShade="A6"/>
              <w:right w:val="single" w:sz="4" w:space="0" w:color="000000" w:themeColor="text1"/>
            </w:tcBorders>
          </w:tcPr>
          <w:p w14:paraId="22B95F5F" w14:textId="77777777" w:rsidR="00E77514" w:rsidRDefault="00E77514" w:rsidP="00FC0611">
            <w:pPr>
              <w:pStyle w:val="NormalinTable"/>
            </w:pPr>
            <w:r>
              <w:rPr>
                <w:b/>
              </w:rPr>
              <w:t>0802000000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8C8A11" w14:textId="77777777" w:rsidR="00E77514" w:rsidRDefault="00E77514" w:rsidP="00FC0611">
            <w:pPr>
              <w:pStyle w:val="NormalinTable"/>
              <w:tabs>
                <w:tab w:val="left" w:pos="1250"/>
              </w:tabs>
            </w:pPr>
            <w:r>
              <w:t>0.00%</w:t>
            </w:r>
          </w:p>
        </w:tc>
      </w:tr>
      <w:tr w:rsidR="00E77514" w14:paraId="20E7F7D9" w14:textId="77777777" w:rsidTr="00066BD6">
        <w:trPr>
          <w:cantSplit/>
        </w:trPr>
        <w:tc>
          <w:tcPr>
            <w:tcW w:w="0" w:type="auto"/>
            <w:tcBorders>
              <w:top w:val="single" w:sz="4" w:space="0" w:color="A6A6A6" w:themeColor="background1" w:themeShade="A6"/>
              <w:right w:val="single" w:sz="4" w:space="0" w:color="000000" w:themeColor="text1"/>
            </w:tcBorders>
          </w:tcPr>
          <w:p w14:paraId="797A04D7" w14:textId="77777777" w:rsidR="00E77514" w:rsidRDefault="00E77514" w:rsidP="00FC0611">
            <w:pPr>
              <w:pStyle w:val="NormalinTable"/>
            </w:pPr>
            <w:r>
              <w:rPr>
                <w:b/>
              </w:rPr>
              <w:t>0803100000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18A111" w14:textId="77777777" w:rsidR="00E77514" w:rsidRDefault="00E77514" w:rsidP="00FC0611">
            <w:pPr>
              <w:pStyle w:val="NormalinTable"/>
              <w:tabs>
                <w:tab w:val="left" w:pos="1250"/>
              </w:tabs>
            </w:pPr>
            <w:r>
              <w:t>0.00%</w:t>
            </w:r>
          </w:p>
        </w:tc>
      </w:tr>
      <w:tr w:rsidR="00E77514" w14:paraId="053AE320" w14:textId="77777777" w:rsidTr="00066BD6">
        <w:trPr>
          <w:cantSplit/>
        </w:trPr>
        <w:tc>
          <w:tcPr>
            <w:tcW w:w="0" w:type="auto"/>
            <w:tcBorders>
              <w:top w:val="single" w:sz="4" w:space="0" w:color="A6A6A6" w:themeColor="background1" w:themeShade="A6"/>
              <w:right w:val="single" w:sz="4" w:space="0" w:color="000000" w:themeColor="text1"/>
            </w:tcBorders>
          </w:tcPr>
          <w:p w14:paraId="7E1BFE2B" w14:textId="77777777" w:rsidR="00E77514" w:rsidRDefault="00E77514" w:rsidP="00FC0611">
            <w:pPr>
              <w:pStyle w:val="NormalinTable"/>
            </w:pPr>
            <w:r>
              <w:rPr>
                <w:b/>
              </w:rPr>
              <w:t>0803901000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4D938B" w14:textId="77777777" w:rsidR="00E77514" w:rsidRDefault="00A90202" w:rsidP="00FC0611">
            <w:pPr>
              <w:pStyle w:val="NormalinTable"/>
              <w:tabs>
                <w:tab w:val="left" w:pos="1250"/>
              </w:tabs>
              <w:rPr>
                <w:ins w:id="5333" w:author="David Owen" w:date="2019-06-18T16:16:00Z"/>
              </w:rPr>
            </w:pPr>
            <w:ins w:id="5334" w:author="David Owen" w:date="2019-06-18T16:16:00Z">
              <w:r>
                <w:t xml:space="preserve">To 31/12/19: </w:t>
              </w:r>
            </w:ins>
            <w:r w:rsidR="00E77514">
              <w:t>83.000 € / tonne</w:t>
            </w:r>
          </w:p>
          <w:p w14:paraId="12F2BC9F" w14:textId="71A22CB9" w:rsidR="00A90202" w:rsidRDefault="00A90202" w:rsidP="00FC0611">
            <w:pPr>
              <w:pStyle w:val="NormalinTable"/>
              <w:tabs>
                <w:tab w:val="left" w:pos="1250"/>
              </w:tabs>
            </w:pPr>
            <w:ins w:id="5335" w:author="David Owen" w:date="2019-06-18T16:16:00Z">
              <w:r>
                <w:t xml:space="preserve">From 1/1/20: </w:t>
              </w:r>
            </w:ins>
            <w:ins w:id="5336" w:author="David Owen" w:date="2019-06-18T16:17:00Z">
              <w:r>
                <w:t>75.000 € / tonne</w:t>
              </w:r>
            </w:ins>
          </w:p>
        </w:tc>
      </w:tr>
      <w:tr w:rsidR="00E77514" w14:paraId="17D46EC8" w14:textId="77777777" w:rsidTr="00066BD6">
        <w:trPr>
          <w:cantSplit/>
        </w:trPr>
        <w:tc>
          <w:tcPr>
            <w:tcW w:w="0" w:type="auto"/>
            <w:tcBorders>
              <w:top w:val="single" w:sz="4" w:space="0" w:color="A6A6A6" w:themeColor="background1" w:themeShade="A6"/>
              <w:right w:val="single" w:sz="4" w:space="0" w:color="000000" w:themeColor="text1"/>
            </w:tcBorders>
          </w:tcPr>
          <w:p w14:paraId="3F28016A" w14:textId="77777777" w:rsidR="00E77514" w:rsidRDefault="00E77514" w:rsidP="00FC0611">
            <w:pPr>
              <w:pStyle w:val="NormalinTable"/>
            </w:pPr>
            <w:r>
              <w:rPr>
                <w:b/>
              </w:rPr>
              <w:t>0803909000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CB2196" w14:textId="77777777" w:rsidR="00E77514" w:rsidRDefault="00E77514" w:rsidP="00FC0611">
            <w:pPr>
              <w:pStyle w:val="NormalinTable"/>
              <w:tabs>
                <w:tab w:val="left" w:pos="1250"/>
              </w:tabs>
            </w:pPr>
            <w:r>
              <w:t>0.00%</w:t>
            </w:r>
          </w:p>
        </w:tc>
      </w:tr>
      <w:tr w:rsidR="00E77514" w14:paraId="421359F3" w14:textId="77777777" w:rsidTr="00066BD6">
        <w:trPr>
          <w:cantSplit/>
        </w:trPr>
        <w:tc>
          <w:tcPr>
            <w:tcW w:w="0" w:type="auto"/>
            <w:tcBorders>
              <w:top w:val="single" w:sz="4" w:space="0" w:color="A6A6A6" w:themeColor="background1" w:themeShade="A6"/>
              <w:right w:val="single" w:sz="4" w:space="0" w:color="000000" w:themeColor="text1"/>
            </w:tcBorders>
          </w:tcPr>
          <w:p w14:paraId="4BAAA8BA" w14:textId="77777777" w:rsidR="00E77514" w:rsidRDefault="00E77514" w:rsidP="00FC0611">
            <w:pPr>
              <w:pStyle w:val="NormalinTable"/>
            </w:pPr>
            <w:r>
              <w:rPr>
                <w:b/>
              </w:rPr>
              <w:t>0804000000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17B8A4" w14:textId="77777777" w:rsidR="00E77514" w:rsidRDefault="00E77514" w:rsidP="00FC0611">
            <w:pPr>
              <w:pStyle w:val="NormalinTable"/>
              <w:tabs>
                <w:tab w:val="left" w:pos="1250"/>
              </w:tabs>
            </w:pPr>
            <w:r>
              <w:t>0.00%</w:t>
            </w:r>
          </w:p>
        </w:tc>
      </w:tr>
      <w:tr w:rsidR="00E77514" w14:paraId="5FEE7023" w14:textId="77777777" w:rsidTr="00066BD6">
        <w:trPr>
          <w:cantSplit/>
        </w:trPr>
        <w:tc>
          <w:tcPr>
            <w:tcW w:w="0" w:type="auto"/>
            <w:tcBorders>
              <w:top w:val="single" w:sz="4" w:space="0" w:color="A6A6A6" w:themeColor="background1" w:themeShade="A6"/>
              <w:right w:val="single" w:sz="4" w:space="0" w:color="000000" w:themeColor="text1"/>
            </w:tcBorders>
          </w:tcPr>
          <w:p w14:paraId="7B6E882E" w14:textId="77777777" w:rsidR="00E77514" w:rsidRDefault="00E77514" w:rsidP="00FC0611">
            <w:pPr>
              <w:pStyle w:val="NormalinTable"/>
            </w:pPr>
            <w:r>
              <w:rPr>
                <w:b/>
              </w:rPr>
              <w:t>0805102200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90D92A" w14:textId="135D1C6F" w:rsidR="00F57D77" w:rsidRDefault="00E77514" w:rsidP="00617758">
            <w:pPr>
              <w:pStyle w:val="NormalinTable"/>
              <w:tabs>
                <w:tab w:val="left" w:pos="1250"/>
              </w:tabs>
              <w:rPr>
                <w:ins w:id="5337" w:author="David Owen" w:date="2019-06-18T16:35:00Z"/>
              </w:rPr>
            </w:pPr>
            <w:del w:id="5338" w:author="David Owen" w:date="2019-06-18T16:34:00Z">
              <w:r w:rsidDel="00F57D77">
                <w:delText>01/01 to 30/04</w:delText>
              </w:r>
              <w:r w:rsidDel="00F57D77">
                <w:tab/>
                <w:delText>Entry Price - 50.00% + Specific 100%</w:delText>
              </w:r>
            </w:del>
            <w:del w:id="5339" w:author="David Owen" w:date="2019-06-18T16:36:00Z">
              <w:r w:rsidDel="00A81CE8">
                <w:br/>
              </w:r>
            </w:del>
            <w:del w:id="5340" w:author="David Owen" w:date="2019-06-18T16:35:00Z">
              <w:r w:rsidDel="00617758">
                <w:delText>01/05 to 31/</w:delText>
              </w:r>
            </w:del>
            <w:del w:id="5341" w:author="David Owen" w:date="2019-06-14T16:28:00Z">
              <w:r w:rsidDel="000A6E54">
                <w:delText>05</w:delText>
              </w:r>
            </w:del>
            <w:del w:id="5342" w:author="David Owen" w:date="2019-06-18T16:35:00Z">
              <w:r w:rsidDel="00617758">
                <w:tab/>
                <w:delText>Entry Price - 0.00% + Specific 100%</w:delText>
              </w:r>
            </w:del>
            <w:del w:id="5343" w:author="David Owen" w:date="2019-06-18T16:36:00Z">
              <w:r w:rsidDel="00A81CE8">
                <w:br/>
              </w:r>
            </w:del>
            <w:del w:id="5344" w:author="David Owen" w:date="2019-06-14T16:28:00Z">
              <w:r w:rsidDel="000A6E54">
                <w:delText>01/06 to 31/10</w:delText>
              </w:r>
              <w:r w:rsidDel="000A6E54">
                <w:tab/>
                <w:delText>0.00%</w:delText>
              </w:r>
            </w:del>
            <w:del w:id="5345" w:author="David Owen" w:date="2019-06-18T16:36:00Z">
              <w:r w:rsidDel="00A81CE8">
                <w:br/>
              </w:r>
            </w:del>
            <w:del w:id="5346" w:author="David Owen" w:date="2019-06-14T16:32:00Z">
              <w:r w:rsidDel="000813AA">
                <w:delText>01/11 to 30/11</w:delText>
              </w:r>
              <w:r w:rsidDel="000813AA">
                <w:tab/>
                <w:delText>8.00%</w:delText>
              </w:r>
            </w:del>
            <w:del w:id="5347" w:author="David Owen" w:date="2019-06-18T16:36:00Z">
              <w:r w:rsidDel="00A81CE8">
                <w:br/>
              </w:r>
            </w:del>
            <w:del w:id="5348" w:author="David Owen" w:date="2019-06-18T16:35:00Z">
              <w:r w:rsidDel="00617758">
                <w:delText>01/1</w:delText>
              </w:r>
            </w:del>
            <w:del w:id="5349" w:author="David Owen" w:date="2019-06-14T16:32:00Z">
              <w:r w:rsidDel="00254377">
                <w:delText>2</w:delText>
              </w:r>
            </w:del>
            <w:del w:id="5350" w:author="David Owen" w:date="2019-06-18T16:35:00Z">
              <w:r w:rsidDel="00617758">
                <w:delText xml:space="preserve"> t</w:delText>
              </w:r>
            </w:del>
            <w:ins w:id="5351" w:author="David Owen" w:date="2019-06-18T16:35:00Z">
              <w:r w:rsidR="00617758">
                <w:t>T</w:t>
              </w:r>
            </w:ins>
            <w:r>
              <w:t>o</w:t>
            </w:r>
            <w:del w:id="5352" w:author="David Owen" w:date="2019-06-18T16:36:00Z">
              <w:r w:rsidDel="00617758">
                <w:delText xml:space="preserve"> 31/12</w:delText>
              </w:r>
              <w:r w:rsidDel="00617758">
                <w:tab/>
                <w:delText>Entry Price - 50.00% + Specific 100%</w:delText>
              </w:r>
            </w:del>
            <w:ins w:id="5353" w:author="David Owen" w:date="2019-06-18T16:34:00Z">
              <w:r w:rsidR="00F57D77">
                <w:t xml:space="preserve"> 30/4</w:t>
              </w:r>
            </w:ins>
            <w:ins w:id="5354" w:author="David Owen" w:date="2019-06-18T16:36:00Z">
              <w:r w:rsidR="00617758">
                <w:t>/20</w:t>
              </w:r>
            </w:ins>
            <w:ins w:id="5355" w:author="David Owen" w:date="2019-06-18T16:34:00Z">
              <w:r w:rsidR="00F57D77">
                <w:tab/>
                <w:t>Entry Price - 50.00% + Specific 100%</w:t>
              </w:r>
            </w:ins>
          </w:p>
          <w:p w14:paraId="2048869B" w14:textId="26A576B9" w:rsidR="00617758" w:rsidRDefault="00617758" w:rsidP="00FC0611">
            <w:pPr>
              <w:pStyle w:val="NormalinTable"/>
              <w:tabs>
                <w:tab w:val="left" w:pos="1250"/>
              </w:tabs>
              <w:rPr>
                <w:ins w:id="5356" w:author="David Owen" w:date="2019-06-18T16:37:00Z"/>
              </w:rPr>
            </w:pPr>
            <w:ins w:id="5357" w:author="David Owen" w:date="2019-06-18T16:35:00Z">
              <w:r>
                <w:t>1/5</w:t>
              </w:r>
            </w:ins>
            <w:ins w:id="5358" w:author="David Owen" w:date="2019-06-18T16:37:00Z">
              <w:r w:rsidR="00A81CE8">
                <w:t>/20</w:t>
              </w:r>
            </w:ins>
            <w:ins w:id="5359" w:author="David Owen" w:date="2019-06-18T16:35:00Z">
              <w:r>
                <w:t xml:space="preserve"> to 31/10</w:t>
              </w:r>
            </w:ins>
            <w:ins w:id="5360" w:author="David Owen" w:date="2019-06-18T16:37:00Z">
              <w:r w:rsidR="00A81CE8">
                <w:t>/20</w:t>
              </w:r>
            </w:ins>
            <w:ins w:id="5361" w:author="David Owen" w:date="2019-06-18T16:35:00Z">
              <w:r>
                <w:tab/>
                <w:t>Entry Price - 0.00% + Specific 100%</w:t>
              </w:r>
            </w:ins>
          </w:p>
          <w:p w14:paraId="1ACE1F94" w14:textId="722D2723" w:rsidR="00F754AC" w:rsidRDefault="004A5BF0" w:rsidP="00F754AC">
            <w:pPr>
              <w:pStyle w:val="NormalinTable"/>
              <w:tabs>
                <w:tab w:val="left" w:pos="1250"/>
              </w:tabs>
              <w:rPr>
                <w:ins w:id="5362" w:author="David Owen" w:date="2019-06-18T16:37:00Z"/>
              </w:rPr>
            </w:pPr>
            <w:ins w:id="5363" w:author="David Owen" w:date="2019-06-18T16:38:00Z">
              <w:r>
                <w:t>1/11/20 t</w:t>
              </w:r>
            </w:ins>
            <w:ins w:id="5364" w:author="David Owen" w:date="2019-06-18T16:37:00Z">
              <w:r w:rsidR="00F754AC">
                <w:t>o 30/4/2</w:t>
              </w:r>
            </w:ins>
            <w:ins w:id="5365" w:author="David Owen" w:date="2019-06-18T16:38:00Z">
              <w:r>
                <w:t>1</w:t>
              </w:r>
            </w:ins>
            <w:ins w:id="5366" w:author="David Owen" w:date="2019-06-18T16:37:00Z">
              <w:r w:rsidR="00F754AC">
                <w:tab/>
                <w:t xml:space="preserve">Entry Price </w:t>
              </w:r>
            </w:ins>
            <w:ins w:id="5367" w:author="David Owen" w:date="2019-06-18T16:38:00Z">
              <w:r>
                <w:t>–</w:t>
              </w:r>
            </w:ins>
            <w:ins w:id="5368" w:author="David Owen" w:date="2019-06-18T16:37:00Z">
              <w:r w:rsidR="00F754AC">
                <w:t xml:space="preserve"> </w:t>
              </w:r>
            </w:ins>
            <w:ins w:id="5369" w:author="David Owen" w:date="2019-06-18T16:38:00Z">
              <w:r>
                <w:t>33.33</w:t>
              </w:r>
            </w:ins>
            <w:ins w:id="5370" w:author="David Owen" w:date="2019-06-18T16:37:00Z">
              <w:r w:rsidR="00F754AC">
                <w:t>% + Specific 100%</w:t>
              </w:r>
            </w:ins>
          </w:p>
          <w:p w14:paraId="709E31A7" w14:textId="3CD2385F" w:rsidR="00F754AC" w:rsidRDefault="00F754AC" w:rsidP="00F754AC">
            <w:pPr>
              <w:pStyle w:val="NormalinTable"/>
              <w:tabs>
                <w:tab w:val="left" w:pos="1250"/>
              </w:tabs>
              <w:rPr>
                <w:ins w:id="5371" w:author="David Owen" w:date="2019-06-18T16:37:00Z"/>
              </w:rPr>
            </w:pPr>
            <w:ins w:id="5372" w:author="David Owen" w:date="2019-06-18T16:37:00Z">
              <w:r>
                <w:t>1/5/2</w:t>
              </w:r>
            </w:ins>
            <w:ins w:id="5373" w:author="David Owen" w:date="2019-06-18T16:38:00Z">
              <w:r w:rsidR="004A5BF0">
                <w:t>1</w:t>
              </w:r>
            </w:ins>
            <w:ins w:id="5374" w:author="David Owen" w:date="2019-06-18T16:37:00Z">
              <w:r>
                <w:t xml:space="preserve"> to 31/10/2</w:t>
              </w:r>
            </w:ins>
            <w:ins w:id="5375" w:author="David Owen" w:date="2019-06-18T16:38:00Z">
              <w:r w:rsidR="004A5BF0">
                <w:t>1</w:t>
              </w:r>
            </w:ins>
            <w:ins w:id="5376" w:author="David Owen" w:date="2019-06-18T16:37:00Z">
              <w:r>
                <w:tab/>
                <w:t>Entry Price - 0.00% + Specific 100%</w:t>
              </w:r>
            </w:ins>
          </w:p>
          <w:p w14:paraId="7FE3B90B" w14:textId="62855492" w:rsidR="00F754AC" w:rsidRDefault="004A5BF0" w:rsidP="00F754AC">
            <w:pPr>
              <w:pStyle w:val="NormalinTable"/>
              <w:tabs>
                <w:tab w:val="left" w:pos="1250"/>
              </w:tabs>
              <w:rPr>
                <w:ins w:id="5377" w:author="David Owen" w:date="2019-06-18T16:37:00Z"/>
              </w:rPr>
            </w:pPr>
            <w:ins w:id="5378" w:author="David Owen" w:date="2019-06-18T16:38:00Z">
              <w:r>
                <w:t>1/11/21 t</w:t>
              </w:r>
            </w:ins>
            <w:ins w:id="5379" w:author="David Owen" w:date="2019-06-18T16:37:00Z">
              <w:r w:rsidR="00F754AC">
                <w:t>o 30/4/2</w:t>
              </w:r>
            </w:ins>
            <w:ins w:id="5380" w:author="David Owen" w:date="2019-06-18T16:38:00Z">
              <w:r>
                <w:t>2</w:t>
              </w:r>
            </w:ins>
            <w:ins w:id="5381" w:author="David Owen" w:date="2019-06-18T16:37:00Z">
              <w:r w:rsidR="00F754AC">
                <w:tab/>
                <w:t xml:space="preserve">Entry Price </w:t>
              </w:r>
            </w:ins>
            <w:ins w:id="5382" w:author="David Owen" w:date="2019-06-18T16:38:00Z">
              <w:r>
                <w:t>–</w:t>
              </w:r>
            </w:ins>
            <w:ins w:id="5383" w:author="David Owen" w:date="2019-06-18T16:37:00Z">
              <w:r w:rsidR="00F754AC">
                <w:t xml:space="preserve"> </w:t>
              </w:r>
            </w:ins>
            <w:ins w:id="5384" w:author="David Owen" w:date="2019-06-18T16:38:00Z">
              <w:r>
                <w:t>16.67</w:t>
              </w:r>
            </w:ins>
            <w:ins w:id="5385" w:author="David Owen" w:date="2019-06-18T16:37:00Z">
              <w:r w:rsidR="00F754AC">
                <w:t>% + Specific 100%</w:t>
              </w:r>
            </w:ins>
          </w:p>
          <w:p w14:paraId="5A6B42CC" w14:textId="6829D095" w:rsidR="00F754AC" w:rsidRDefault="004A5BF0" w:rsidP="00FC0611">
            <w:pPr>
              <w:pStyle w:val="NormalinTable"/>
              <w:tabs>
                <w:tab w:val="left" w:pos="1250"/>
              </w:tabs>
            </w:pPr>
            <w:ins w:id="5386" w:author="David Owen" w:date="2019-06-18T16:39:00Z">
              <w:r>
                <w:t xml:space="preserve">From </w:t>
              </w:r>
            </w:ins>
            <w:ins w:id="5387" w:author="David Owen" w:date="2019-06-18T16:37:00Z">
              <w:r w:rsidR="00F754AC">
                <w:t>1/5/2</w:t>
              </w:r>
            </w:ins>
            <w:ins w:id="5388" w:author="David Owen" w:date="2019-06-18T16:39:00Z">
              <w:r>
                <w:t>2</w:t>
              </w:r>
            </w:ins>
            <w:ins w:id="5389" w:author="David Owen" w:date="2019-06-18T16:37:00Z">
              <w:r w:rsidR="00F754AC">
                <w:tab/>
                <w:t>Entry Price - 0.00% + Specific 100%</w:t>
              </w:r>
            </w:ins>
          </w:p>
        </w:tc>
      </w:tr>
      <w:tr w:rsidR="00E77514" w14:paraId="214EACED" w14:textId="77777777" w:rsidTr="00066BD6">
        <w:trPr>
          <w:cantSplit/>
        </w:trPr>
        <w:tc>
          <w:tcPr>
            <w:tcW w:w="0" w:type="auto"/>
            <w:tcBorders>
              <w:top w:val="single" w:sz="4" w:space="0" w:color="A6A6A6" w:themeColor="background1" w:themeShade="A6"/>
              <w:right w:val="single" w:sz="4" w:space="0" w:color="000000" w:themeColor="text1"/>
            </w:tcBorders>
          </w:tcPr>
          <w:p w14:paraId="5950DB5C" w14:textId="77777777" w:rsidR="00E77514" w:rsidRDefault="00E77514" w:rsidP="00FC0611">
            <w:pPr>
              <w:pStyle w:val="NormalinTable"/>
            </w:pPr>
            <w:r>
              <w:rPr>
                <w:b/>
              </w:rPr>
              <w:t>0805102400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996F27" w14:textId="77777777" w:rsidR="00E77514" w:rsidRDefault="00E77514" w:rsidP="00FC0611">
            <w:pPr>
              <w:pStyle w:val="NormalinTable"/>
              <w:tabs>
                <w:tab w:val="left" w:pos="1250"/>
              </w:tabs>
              <w:rPr>
                <w:ins w:id="5390" w:author="David Owen" w:date="2019-06-18T16:39:00Z"/>
              </w:rPr>
            </w:pPr>
            <w:del w:id="5391" w:author="David Owen" w:date="2019-06-18T16:39:00Z">
              <w:r w:rsidDel="00525AC2">
                <w:delText>01/01 to 30/04</w:delText>
              </w:r>
              <w:r w:rsidDel="00525AC2">
                <w:tab/>
                <w:delText>Entry Price - 50.00% + Specific 100%</w:delText>
              </w:r>
              <w:r w:rsidDel="00525AC2">
                <w:br/>
                <w:delText>01/05 to 31/</w:delText>
              </w:r>
            </w:del>
            <w:del w:id="5392" w:author="David Owen" w:date="2019-06-14T16:33:00Z">
              <w:r w:rsidDel="000813AA">
                <w:delText>05</w:delText>
              </w:r>
            </w:del>
            <w:del w:id="5393" w:author="David Owen" w:date="2019-06-18T16:39:00Z">
              <w:r w:rsidDel="00525AC2">
                <w:tab/>
                <w:delText>Entry Price - 0.00% + Specific 100%</w:delText>
              </w:r>
              <w:r w:rsidDel="00525AC2">
                <w:br/>
              </w:r>
            </w:del>
            <w:del w:id="5394" w:author="David Owen" w:date="2019-06-14T16:33:00Z">
              <w:r w:rsidDel="000813AA">
                <w:delText>01/06 to 31/10</w:delText>
              </w:r>
              <w:r w:rsidDel="000813AA">
                <w:tab/>
                <w:delText>0.00%</w:delText>
              </w:r>
            </w:del>
            <w:del w:id="5395" w:author="David Owen" w:date="2019-06-18T16:39:00Z">
              <w:r w:rsidDel="00525AC2">
                <w:br/>
              </w:r>
            </w:del>
            <w:del w:id="5396" w:author="David Owen" w:date="2019-06-14T16:33:00Z">
              <w:r w:rsidDel="000813AA">
                <w:delText>01/11 to 30/11</w:delText>
              </w:r>
              <w:r w:rsidDel="000813AA">
                <w:tab/>
                <w:delText>8.00%</w:delText>
              </w:r>
            </w:del>
            <w:del w:id="5397" w:author="David Owen" w:date="2019-06-18T16:39:00Z">
              <w:r w:rsidDel="00525AC2">
                <w:br/>
                <w:delText>01/12</w:delText>
              </w:r>
            </w:del>
            <w:del w:id="5398" w:author="David Owen" w:date="2019-06-14T16:33:00Z">
              <w:r w:rsidDel="000813AA">
                <w:delText xml:space="preserve"> </w:delText>
              </w:r>
            </w:del>
            <w:del w:id="5399" w:author="David Owen" w:date="2019-06-18T16:39:00Z">
              <w:r w:rsidDel="00525AC2">
                <w:delText>t</w:delText>
              </w:r>
            </w:del>
            <w:ins w:id="5400" w:author="David Owen" w:date="2019-06-18T16:39:00Z">
              <w:r w:rsidR="00525AC2">
                <w:t>T</w:t>
              </w:r>
            </w:ins>
            <w:r>
              <w:t>o 3</w:t>
            </w:r>
            <w:ins w:id="5401" w:author="David Owen" w:date="2019-06-18T16:39:00Z">
              <w:r w:rsidR="00525AC2">
                <w:t>0/4/20</w:t>
              </w:r>
            </w:ins>
            <w:del w:id="5402" w:author="David Owen" w:date="2019-06-18T16:39:00Z">
              <w:r w:rsidDel="00525AC2">
                <w:delText>1/12</w:delText>
              </w:r>
            </w:del>
            <w:r>
              <w:tab/>
              <w:t>Entry Price - 50.00% + Specific 100%</w:t>
            </w:r>
          </w:p>
          <w:p w14:paraId="256FCB8D" w14:textId="77777777" w:rsidR="00525AC2" w:rsidRDefault="00525AC2" w:rsidP="00525AC2">
            <w:pPr>
              <w:pStyle w:val="NormalinTable"/>
              <w:tabs>
                <w:tab w:val="left" w:pos="1250"/>
              </w:tabs>
              <w:rPr>
                <w:ins w:id="5403" w:author="David Owen" w:date="2019-06-18T16:39:00Z"/>
              </w:rPr>
            </w:pPr>
            <w:ins w:id="5404" w:author="David Owen" w:date="2019-06-18T16:39:00Z">
              <w:r>
                <w:t>1/5/20 to 31/10/20</w:t>
              </w:r>
              <w:r>
                <w:tab/>
                <w:t>Entry Price - 0.00% + Specific 100%</w:t>
              </w:r>
            </w:ins>
          </w:p>
          <w:p w14:paraId="4CE0B6D7" w14:textId="77777777" w:rsidR="00525AC2" w:rsidRDefault="00525AC2" w:rsidP="00525AC2">
            <w:pPr>
              <w:pStyle w:val="NormalinTable"/>
              <w:tabs>
                <w:tab w:val="left" w:pos="1250"/>
              </w:tabs>
              <w:rPr>
                <w:ins w:id="5405" w:author="David Owen" w:date="2019-06-18T16:39:00Z"/>
              </w:rPr>
            </w:pPr>
            <w:ins w:id="5406" w:author="David Owen" w:date="2019-06-18T16:39:00Z">
              <w:r>
                <w:t>1/11/20 to 30/4/21</w:t>
              </w:r>
              <w:r>
                <w:tab/>
                <w:t>Entry Price – 33.33% + Specific 100%</w:t>
              </w:r>
            </w:ins>
          </w:p>
          <w:p w14:paraId="63D32F0B" w14:textId="77777777" w:rsidR="00525AC2" w:rsidRDefault="00525AC2" w:rsidP="00525AC2">
            <w:pPr>
              <w:pStyle w:val="NormalinTable"/>
              <w:tabs>
                <w:tab w:val="left" w:pos="1250"/>
              </w:tabs>
              <w:rPr>
                <w:ins w:id="5407" w:author="David Owen" w:date="2019-06-18T16:39:00Z"/>
              </w:rPr>
            </w:pPr>
            <w:ins w:id="5408" w:author="David Owen" w:date="2019-06-18T16:39:00Z">
              <w:r>
                <w:t>1/5/21 to 31/10/21</w:t>
              </w:r>
              <w:r>
                <w:tab/>
                <w:t>Entry Price - 0.00% + Specific 100%</w:t>
              </w:r>
            </w:ins>
          </w:p>
          <w:p w14:paraId="37C0AA23" w14:textId="77777777" w:rsidR="00525AC2" w:rsidRDefault="00525AC2" w:rsidP="00525AC2">
            <w:pPr>
              <w:pStyle w:val="NormalinTable"/>
              <w:tabs>
                <w:tab w:val="left" w:pos="1250"/>
              </w:tabs>
              <w:rPr>
                <w:ins w:id="5409" w:author="David Owen" w:date="2019-06-18T16:39:00Z"/>
              </w:rPr>
            </w:pPr>
            <w:ins w:id="5410" w:author="David Owen" w:date="2019-06-18T16:39:00Z">
              <w:r>
                <w:t>1/11/21 to 30/4/22</w:t>
              </w:r>
              <w:r>
                <w:tab/>
                <w:t>Entry Price – 16.67% + Specific 100%</w:t>
              </w:r>
            </w:ins>
          </w:p>
          <w:p w14:paraId="0DFC40CD" w14:textId="754BE531" w:rsidR="00525AC2" w:rsidRDefault="00525AC2" w:rsidP="00525AC2">
            <w:pPr>
              <w:pStyle w:val="NormalinTable"/>
              <w:tabs>
                <w:tab w:val="left" w:pos="1250"/>
              </w:tabs>
            </w:pPr>
            <w:ins w:id="5411" w:author="David Owen" w:date="2019-06-18T16:39:00Z">
              <w:r>
                <w:t>From 1/5/22</w:t>
              </w:r>
              <w:r>
                <w:tab/>
                <w:t>Entry Price - 0.00% + Specific 100%</w:t>
              </w:r>
            </w:ins>
          </w:p>
        </w:tc>
      </w:tr>
      <w:tr w:rsidR="00E77514" w14:paraId="3B3581FC" w14:textId="77777777" w:rsidTr="00066BD6">
        <w:trPr>
          <w:cantSplit/>
        </w:trPr>
        <w:tc>
          <w:tcPr>
            <w:tcW w:w="0" w:type="auto"/>
            <w:tcBorders>
              <w:top w:val="single" w:sz="4" w:space="0" w:color="A6A6A6" w:themeColor="background1" w:themeShade="A6"/>
              <w:right w:val="single" w:sz="4" w:space="0" w:color="000000" w:themeColor="text1"/>
            </w:tcBorders>
          </w:tcPr>
          <w:p w14:paraId="624CB944" w14:textId="77777777" w:rsidR="00E77514" w:rsidRDefault="00E77514" w:rsidP="00FC0611">
            <w:pPr>
              <w:pStyle w:val="NormalinTable"/>
            </w:pPr>
            <w:r>
              <w:rPr>
                <w:b/>
              </w:rPr>
              <w:t>0805102800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1F9F5D" w14:textId="77777777" w:rsidR="00E77514" w:rsidRDefault="00E77514" w:rsidP="00FC0611">
            <w:pPr>
              <w:pStyle w:val="NormalinTable"/>
              <w:tabs>
                <w:tab w:val="left" w:pos="1250"/>
              </w:tabs>
              <w:rPr>
                <w:ins w:id="5412" w:author="David Owen" w:date="2019-06-18T16:40:00Z"/>
              </w:rPr>
            </w:pPr>
            <w:del w:id="5413" w:author="David Owen" w:date="2019-06-18T16:40:00Z">
              <w:r w:rsidDel="00525AC2">
                <w:delText>01/01 to 30/04</w:delText>
              </w:r>
              <w:r w:rsidDel="00525AC2">
                <w:tab/>
                <w:delText>Entry Price - 50.00% + Specific 100%</w:delText>
              </w:r>
              <w:r w:rsidDel="00525AC2">
                <w:br/>
                <w:delText>01/05 to 31/</w:delText>
              </w:r>
            </w:del>
            <w:del w:id="5414" w:author="David Owen" w:date="2019-06-14T16:33:00Z">
              <w:r w:rsidDel="000813AA">
                <w:delText>05</w:delText>
              </w:r>
            </w:del>
            <w:del w:id="5415" w:author="David Owen" w:date="2019-06-18T16:40:00Z">
              <w:r w:rsidDel="00525AC2">
                <w:tab/>
                <w:delText>Entry Price - 0.00% + Specific 100%</w:delText>
              </w:r>
              <w:r w:rsidDel="00525AC2">
                <w:br/>
              </w:r>
            </w:del>
            <w:del w:id="5416" w:author="David Owen" w:date="2019-06-14T16:33:00Z">
              <w:r w:rsidDel="000813AA">
                <w:delText>01/06 to 31/10</w:delText>
              </w:r>
              <w:r w:rsidDel="000813AA">
                <w:tab/>
                <w:delText>0.00%</w:delText>
              </w:r>
              <w:r w:rsidDel="000813AA">
                <w:br/>
                <w:delText>01/11 to 30/11</w:delText>
              </w:r>
              <w:r w:rsidDel="000813AA">
                <w:tab/>
                <w:delText>8.00%</w:delText>
              </w:r>
            </w:del>
            <w:del w:id="5417" w:author="David Owen" w:date="2019-06-18T16:40:00Z">
              <w:r w:rsidDel="00525AC2">
                <w:br/>
                <w:delText>01/1</w:delText>
              </w:r>
            </w:del>
            <w:del w:id="5418" w:author="David Owen" w:date="2019-06-14T16:33:00Z">
              <w:r w:rsidDel="000813AA">
                <w:delText>2</w:delText>
              </w:r>
            </w:del>
            <w:del w:id="5419" w:author="David Owen" w:date="2019-06-18T16:40:00Z">
              <w:r w:rsidDel="00525AC2">
                <w:delText xml:space="preserve"> t</w:delText>
              </w:r>
            </w:del>
            <w:ins w:id="5420" w:author="David Owen" w:date="2019-06-18T16:40:00Z">
              <w:r w:rsidR="00525AC2">
                <w:t>T</w:t>
              </w:r>
            </w:ins>
            <w:r>
              <w:t>o 3</w:t>
            </w:r>
            <w:ins w:id="5421" w:author="David Owen" w:date="2019-06-18T16:40:00Z">
              <w:r w:rsidR="00525AC2">
                <w:t>0/4/20</w:t>
              </w:r>
            </w:ins>
            <w:del w:id="5422" w:author="David Owen" w:date="2019-06-18T16:40:00Z">
              <w:r w:rsidDel="00525AC2">
                <w:delText>1/12</w:delText>
              </w:r>
            </w:del>
            <w:r>
              <w:tab/>
              <w:t>Entry Price - 50.00% + Specific 100%</w:t>
            </w:r>
          </w:p>
          <w:p w14:paraId="4A317B04" w14:textId="77777777" w:rsidR="00525AC2" w:rsidRDefault="00525AC2" w:rsidP="00525AC2">
            <w:pPr>
              <w:pStyle w:val="NormalinTable"/>
              <w:tabs>
                <w:tab w:val="left" w:pos="1250"/>
              </w:tabs>
              <w:rPr>
                <w:ins w:id="5423" w:author="David Owen" w:date="2019-06-18T16:40:00Z"/>
              </w:rPr>
            </w:pPr>
            <w:ins w:id="5424" w:author="David Owen" w:date="2019-06-18T16:40:00Z">
              <w:r>
                <w:t>1/5/20 to 31/10/20</w:t>
              </w:r>
              <w:r>
                <w:tab/>
                <w:t>Entry Price - 0.00% + Specific 100%</w:t>
              </w:r>
            </w:ins>
          </w:p>
          <w:p w14:paraId="67492630" w14:textId="12A871DC" w:rsidR="00525AC2" w:rsidRDefault="00525AC2" w:rsidP="00525AC2">
            <w:pPr>
              <w:pStyle w:val="NormalinTable"/>
              <w:tabs>
                <w:tab w:val="left" w:pos="1250"/>
              </w:tabs>
              <w:rPr>
                <w:ins w:id="5425" w:author="David Owen" w:date="2019-06-18T16:40:00Z"/>
              </w:rPr>
            </w:pPr>
            <w:ins w:id="5426" w:author="David Owen" w:date="2019-06-18T16:40:00Z">
              <w:r>
                <w:t>1/11/20 to 30/4/21</w:t>
              </w:r>
              <w:r>
                <w:tab/>
                <w:t>Etry Price – 33.33% + Specific 100%</w:t>
              </w:r>
            </w:ins>
          </w:p>
          <w:p w14:paraId="7C4AE231" w14:textId="77777777" w:rsidR="00525AC2" w:rsidRDefault="00525AC2" w:rsidP="00525AC2">
            <w:pPr>
              <w:pStyle w:val="NormalinTable"/>
              <w:tabs>
                <w:tab w:val="left" w:pos="1250"/>
              </w:tabs>
              <w:rPr>
                <w:ins w:id="5427" w:author="David Owen" w:date="2019-06-18T16:40:00Z"/>
              </w:rPr>
            </w:pPr>
            <w:ins w:id="5428" w:author="David Owen" w:date="2019-06-18T16:40:00Z">
              <w:r>
                <w:t>1/5/21 to 31/10/21</w:t>
              </w:r>
              <w:r>
                <w:tab/>
                <w:t>Entry Price - 0.00% + Specific 100%</w:t>
              </w:r>
            </w:ins>
          </w:p>
          <w:p w14:paraId="5FD45B13" w14:textId="77777777" w:rsidR="00525AC2" w:rsidRDefault="00525AC2" w:rsidP="00525AC2">
            <w:pPr>
              <w:pStyle w:val="NormalinTable"/>
              <w:tabs>
                <w:tab w:val="left" w:pos="1250"/>
              </w:tabs>
              <w:rPr>
                <w:ins w:id="5429" w:author="David Owen" w:date="2019-06-18T16:40:00Z"/>
              </w:rPr>
            </w:pPr>
            <w:ins w:id="5430" w:author="David Owen" w:date="2019-06-18T16:40:00Z">
              <w:r>
                <w:t>1/11/21 to 30/4/22</w:t>
              </w:r>
              <w:r>
                <w:tab/>
                <w:t>Entry Price – 16.67% + Specific 100%</w:t>
              </w:r>
            </w:ins>
          </w:p>
          <w:p w14:paraId="346C563F" w14:textId="70B6C9AE" w:rsidR="00525AC2" w:rsidRDefault="00525AC2" w:rsidP="00525AC2">
            <w:pPr>
              <w:pStyle w:val="NormalinTable"/>
              <w:tabs>
                <w:tab w:val="left" w:pos="1250"/>
              </w:tabs>
            </w:pPr>
            <w:ins w:id="5431" w:author="David Owen" w:date="2019-06-18T16:40:00Z">
              <w:r>
                <w:t>From 1/5/22</w:t>
              </w:r>
              <w:r>
                <w:tab/>
                <w:t>Entry Price - 0.00% + Specific 100%</w:t>
              </w:r>
            </w:ins>
          </w:p>
        </w:tc>
      </w:tr>
      <w:tr w:rsidR="00E77514" w14:paraId="118404FD" w14:textId="77777777" w:rsidTr="00066BD6">
        <w:trPr>
          <w:cantSplit/>
        </w:trPr>
        <w:tc>
          <w:tcPr>
            <w:tcW w:w="0" w:type="auto"/>
            <w:tcBorders>
              <w:top w:val="single" w:sz="4" w:space="0" w:color="A6A6A6" w:themeColor="background1" w:themeShade="A6"/>
              <w:right w:val="single" w:sz="4" w:space="0" w:color="000000" w:themeColor="text1"/>
            </w:tcBorders>
          </w:tcPr>
          <w:p w14:paraId="0EC864E3" w14:textId="77777777" w:rsidR="00E77514" w:rsidRDefault="00E77514" w:rsidP="00FC0611">
            <w:pPr>
              <w:pStyle w:val="NormalinTable"/>
            </w:pPr>
            <w:r>
              <w:rPr>
                <w:b/>
              </w:rPr>
              <w:t>0805108000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D2FEC1" w14:textId="77777777" w:rsidR="00E77514" w:rsidRDefault="00E77514" w:rsidP="00FC0611">
            <w:pPr>
              <w:pStyle w:val="NormalinTable"/>
              <w:tabs>
                <w:tab w:val="left" w:pos="1250"/>
              </w:tabs>
            </w:pPr>
            <w:r>
              <w:t>0.00%</w:t>
            </w:r>
          </w:p>
        </w:tc>
      </w:tr>
      <w:tr w:rsidR="00E77514" w14:paraId="6E7AF482" w14:textId="77777777" w:rsidTr="00066BD6">
        <w:trPr>
          <w:cantSplit/>
        </w:trPr>
        <w:tc>
          <w:tcPr>
            <w:tcW w:w="0" w:type="auto"/>
            <w:tcBorders>
              <w:top w:val="single" w:sz="4" w:space="0" w:color="A6A6A6" w:themeColor="background1" w:themeShade="A6"/>
              <w:right w:val="single" w:sz="4" w:space="0" w:color="000000" w:themeColor="text1"/>
            </w:tcBorders>
          </w:tcPr>
          <w:p w14:paraId="10C00D58" w14:textId="77777777" w:rsidR="00E77514" w:rsidRDefault="00E77514" w:rsidP="00FC0611">
            <w:pPr>
              <w:pStyle w:val="NormalinTable"/>
            </w:pPr>
            <w:r>
              <w:rPr>
                <w:b/>
              </w:rPr>
              <w:lastRenderedPageBreak/>
              <w:t>0805211000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CC9B9F" w14:textId="6109A258" w:rsidR="00E77514" w:rsidRDefault="00E77514" w:rsidP="00FC0611">
            <w:pPr>
              <w:pStyle w:val="NormalinTable"/>
              <w:tabs>
                <w:tab w:val="left" w:pos="1250"/>
              </w:tabs>
            </w:pPr>
            <w:del w:id="5432" w:author="David Owen" w:date="2019-06-14T16:35:00Z">
              <w:r w:rsidDel="000D6875">
                <w:delText>01/01 to 28/02</w:delText>
              </w:r>
              <w:r w:rsidDel="000D6875">
                <w:tab/>
              </w:r>
            </w:del>
            <w:r>
              <w:t>Entry Price - 0.00% + Specific 100%</w:t>
            </w:r>
            <w:r>
              <w:br/>
            </w:r>
            <w:del w:id="5433" w:author="David Owen" w:date="2019-06-14T16:35:00Z">
              <w:r w:rsidDel="000D6875">
                <w:delText>01/03 to 31/10</w:delText>
              </w:r>
              <w:r w:rsidDel="000D6875">
                <w:tab/>
                <w:delText>0.00%</w:delText>
              </w:r>
              <w:r w:rsidDel="000D6875">
                <w:br/>
                <w:delText>01/11 to 31/12</w:delText>
              </w:r>
              <w:r w:rsidDel="000D6875">
                <w:tab/>
                <w:delText>Entry Price - 0.00% + Specific 100%</w:delText>
              </w:r>
            </w:del>
          </w:p>
        </w:tc>
      </w:tr>
      <w:tr w:rsidR="00E77514" w14:paraId="1AAE6487" w14:textId="77777777" w:rsidTr="00066BD6">
        <w:trPr>
          <w:cantSplit/>
        </w:trPr>
        <w:tc>
          <w:tcPr>
            <w:tcW w:w="0" w:type="auto"/>
            <w:tcBorders>
              <w:top w:val="single" w:sz="4" w:space="0" w:color="A6A6A6" w:themeColor="background1" w:themeShade="A6"/>
              <w:right w:val="single" w:sz="4" w:space="0" w:color="000000" w:themeColor="text1"/>
            </w:tcBorders>
          </w:tcPr>
          <w:p w14:paraId="7E02FF95" w14:textId="77777777" w:rsidR="00E77514" w:rsidRDefault="00E77514" w:rsidP="00FC0611">
            <w:pPr>
              <w:pStyle w:val="NormalinTable"/>
            </w:pPr>
            <w:r>
              <w:rPr>
                <w:b/>
              </w:rPr>
              <w:t>0805219000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13E7BF" w14:textId="59C2E29F" w:rsidR="00E77514" w:rsidRDefault="00E77514" w:rsidP="00FC0611">
            <w:pPr>
              <w:pStyle w:val="NormalinTable"/>
              <w:tabs>
                <w:tab w:val="left" w:pos="1250"/>
              </w:tabs>
            </w:pPr>
            <w:del w:id="5434" w:author="David Owen" w:date="2019-06-14T16:35:00Z">
              <w:r w:rsidDel="000D6875">
                <w:delText>01/01 to 28/02</w:delText>
              </w:r>
              <w:r w:rsidDel="000D6875">
                <w:tab/>
              </w:r>
            </w:del>
            <w:r>
              <w:t>Entry Price - 0.00% + Specific 100%</w:t>
            </w:r>
            <w:r>
              <w:br/>
            </w:r>
            <w:del w:id="5435" w:author="David Owen" w:date="2019-06-14T16:35:00Z">
              <w:r w:rsidDel="000D6875">
                <w:delText>01/03 to 31/10</w:delText>
              </w:r>
              <w:r w:rsidDel="000D6875">
                <w:tab/>
                <w:delText>0.00%</w:delText>
              </w:r>
              <w:r w:rsidDel="000D6875">
                <w:br/>
                <w:delText>01/11 to 31/12</w:delText>
              </w:r>
              <w:r w:rsidDel="000D6875">
                <w:tab/>
                <w:delText>Entry Price - 0.00% + Specific 100%</w:delText>
              </w:r>
            </w:del>
          </w:p>
        </w:tc>
      </w:tr>
      <w:tr w:rsidR="00E77514" w14:paraId="7AE1C18A" w14:textId="77777777" w:rsidTr="00066BD6">
        <w:trPr>
          <w:cantSplit/>
        </w:trPr>
        <w:tc>
          <w:tcPr>
            <w:tcW w:w="0" w:type="auto"/>
            <w:tcBorders>
              <w:top w:val="single" w:sz="4" w:space="0" w:color="A6A6A6" w:themeColor="background1" w:themeShade="A6"/>
              <w:right w:val="single" w:sz="4" w:space="0" w:color="000000" w:themeColor="text1"/>
            </w:tcBorders>
          </w:tcPr>
          <w:p w14:paraId="2F53563A" w14:textId="77777777" w:rsidR="00E77514" w:rsidRDefault="00E77514" w:rsidP="00FC0611">
            <w:pPr>
              <w:pStyle w:val="NormalinTable"/>
            </w:pPr>
            <w:r>
              <w:rPr>
                <w:b/>
              </w:rPr>
              <w:t>0805220011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1FB7FA" w14:textId="63C29C71" w:rsidR="00E77514" w:rsidRDefault="00E77514" w:rsidP="00FC0611">
            <w:pPr>
              <w:pStyle w:val="NormalinTable"/>
              <w:tabs>
                <w:tab w:val="left" w:pos="1250"/>
              </w:tabs>
            </w:pPr>
            <w:del w:id="5436" w:author="David Owen" w:date="2019-06-14T16:35:00Z">
              <w:r w:rsidDel="000D6875">
                <w:delText>01/01 to 28/02</w:delText>
              </w:r>
              <w:r w:rsidDel="000D6875">
                <w:tab/>
              </w:r>
            </w:del>
            <w:r>
              <w:t>Entry Price - 0.00% + Specific 100%</w:t>
            </w:r>
            <w:r>
              <w:br/>
            </w:r>
            <w:del w:id="5437" w:author="David Owen" w:date="2019-06-14T16:35:00Z">
              <w:r w:rsidDel="000D6875">
                <w:delText>01/03 to 31/10</w:delText>
              </w:r>
              <w:r w:rsidDel="000D6875">
                <w:tab/>
                <w:delText>0.00%</w:delText>
              </w:r>
              <w:r w:rsidDel="000D6875">
                <w:br/>
                <w:delText>01/11 to 31/12</w:delText>
              </w:r>
              <w:r w:rsidDel="000D6875">
                <w:tab/>
                <w:delText>Entry Price - 0.00% + Specific 100%</w:delText>
              </w:r>
            </w:del>
          </w:p>
        </w:tc>
      </w:tr>
      <w:tr w:rsidR="00E77514" w14:paraId="2EC1D266" w14:textId="77777777" w:rsidTr="00066BD6">
        <w:trPr>
          <w:cantSplit/>
        </w:trPr>
        <w:tc>
          <w:tcPr>
            <w:tcW w:w="0" w:type="auto"/>
            <w:tcBorders>
              <w:top w:val="single" w:sz="4" w:space="0" w:color="A6A6A6" w:themeColor="background1" w:themeShade="A6"/>
              <w:right w:val="single" w:sz="4" w:space="0" w:color="000000" w:themeColor="text1"/>
            </w:tcBorders>
          </w:tcPr>
          <w:p w14:paraId="41CAD587" w14:textId="77777777" w:rsidR="00E77514" w:rsidRDefault="00E77514" w:rsidP="00FC0611">
            <w:pPr>
              <w:pStyle w:val="NormalinTable"/>
            </w:pPr>
            <w:r>
              <w:rPr>
                <w:b/>
              </w:rPr>
              <w:t>0805220019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6E6267" w14:textId="46FC513D" w:rsidR="00E77514" w:rsidRDefault="00E77514" w:rsidP="00FC0611">
            <w:pPr>
              <w:pStyle w:val="NormalinTable"/>
              <w:tabs>
                <w:tab w:val="left" w:pos="1250"/>
              </w:tabs>
            </w:pPr>
            <w:del w:id="5438" w:author="David Owen" w:date="2019-06-14T16:35:00Z">
              <w:r w:rsidDel="000D6875">
                <w:delText>01/01 to 28/02</w:delText>
              </w:r>
              <w:r w:rsidDel="000D6875">
                <w:tab/>
              </w:r>
            </w:del>
            <w:r>
              <w:t>Entry Price - 0.00% + Specific 100%</w:t>
            </w:r>
            <w:del w:id="5439" w:author="David Owen" w:date="2019-06-14T16:35:00Z">
              <w:r w:rsidDel="000D6875">
                <w:br/>
                <w:delText>01/03 to 31/10</w:delText>
              </w:r>
              <w:r w:rsidDel="000D6875">
                <w:tab/>
                <w:delText>0.00%</w:delText>
              </w:r>
              <w:r w:rsidDel="000D6875">
                <w:br/>
                <w:delText>01/11 to 31/12</w:delText>
              </w:r>
              <w:r w:rsidDel="000D6875">
                <w:tab/>
                <w:delText>Entry Price - 0.00% + Specific 100%</w:delText>
              </w:r>
            </w:del>
          </w:p>
        </w:tc>
      </w:tr>
      <w:tr w:rsidR="00E77514" w14:paraId="3AD5BE44" w14:textId="77777777" w:rsidTr="00066BD6">
        <w:trPr>
          <w:cantSplit/>
        </w:trPr>
        <w:tc>
          <w:tcPr>
            <w:tcW w:w="0" w:type="auto"/>
            <w:tcBorders>
              <w:top w:val="single" w:sz="4" w:space="0" w:color="A6A6A6" w:themeColor="background1" w:themeShade="A6"/>
              <w:right w:val="single" w:sz="4" w:space="0" w:color="000000" w:themeColor="text1"/>
            </w:tcBorders>
          </w:tcPr>
          <w:p w14:paraId="5CB169BF" w14:textId="77777777" w:rsidR="00E77514" w:rsidRDefault="00E77514" w:rsidP="00FC0611">
            <w:pPr>
              <w:pStyle w:val="NormalinTable"/>
            </w:pPr>
            <w:r>
              <w:rPr>
                <w:b/>
              </w:rPr>
              <w:t>0805220020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32A44C" w14:textId="58C576FD" w:rsidR="00E77514" w:rsidRDefault="00E77514" w:rsidP="00FC0611">
            <w:pPr>
              <w:pStyle w:val="NormalinTable"/>
              <w:tabs>
                <w:tab w:val="left" w:pos="1250"/>
              </w:tabs>
            </w:pPr>
            <w:del w:id="5440" w:author="David Owen" w:date="2019-06-14T16:36:00Z">
              <w:r w:rsidDel="000D6875">
                <w:delText>01/01 to 28/02</w:delText>
              </w:r>
              <w:r w:rsidDel="000D6875">
                <w:tab/>
              </w:r>
            </w:del>
            <w:r>
              <w:t>Entry Price - 0.00% + Specific 100%</w:t>
            </w:r>
            <w:del w:id="5441" w:author="David Owen" w:date="2019-06-14T16:36:00Z">
              <w:r w:rsidDel="000D6875">
                <w:br/>
                <w:delText>01/03 to 31/10</w:delText>
              </w:r>
              <w:r w:rsidDel="000D6875">
                <w:tab/>
                <w:delText>0.00%</w:delText>
              </w:r>
              <w:r w:rsidDel="000D6875">
                <w:br/>
                <w:delText>01/11 to 31/12</w:delText>
              </w:r>
              <w:r w:rsidDel="000D6875">
                <w:tab/>
                <w:delText>Entry Price - 0.00% + Specific 100%</w:delText>
              </w:r>
            </w:del>
          </w:p>
        </w:tc>
      </w:tr>
      <w:tr w:rsidR="00E77514" w14:paraId="4174F6F0" w14:textId="77777777" w:rsidTr="00066BD6">
        <w:trPr>
          <w:cantSplit/>
        </w:trPr>
        <w:tc>
          <w:tcPr>
            <w:tcW w:w="0" w:type="auto"/>
            <w:tcBorders>
              <w:top w:val="single" w:sz="4" w:space="0" w:color="A6A6A6" w:themeColor="background1" w:themeShade="A6"/>
              <w:right w:val="single" w:sz="4" w:space="0" w:color="000000" w:themeColor="text1"/>
            </w:tcBorders>
          </w:tcPr>
          <w:p w14:paraId="34F11B8F" w14:textId="77777777" w:rsidR="00E77514" w:rsidRDefault="00E77514" w:rsidP="00FC0611">
            <w:pPr>
              <w:pStyle w:val="NormalinTable"/>
            </w:pPr>
            <w:r>
              <w:rPr>
                <w:b/>
              </w:rPr>
              <w:t>0805220090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BB0329" w14:textId="09D6BE62" w:rsidR="00E77514" w:rsidRDefault="00E77514" w:rsidP="00FC0611">
            <w:pPr>
              <w:pStyle w:val="NormalinTable"/>
              <w:tabs>
                <w:tab w:val="left" w:pos="1250"/>
              </w:tabs>
            </w:pPr>
            <w:del w:id="5442" w:author="David Owen" w:date="2019-06-14T16:36:00Z">
              <w:r w:rsidDel="000D6875">
                <w:delText>01/01 to 28/02</w:delText>
              </w:r>
              <w:r w:rsidDel="000D6875">
                <w:tab/>
              </w:r>
            </w:del>
            <w:r>
              <w:t>Entry Price - 0.00% + Specific 100%</w:t>
            </w:r>
            <w:del w:id="5443" w:author="David Owen" w:date="2019-06-14T16:36:00Z">
              <w:r w:rsidDel="000D6875">
                <w:br/>
                <w:delText>01/03 to 31/10</w:delText>
              </w:r>
              <w:r w:rsidDel="000D6875">
                <w:tab/>
                <w:delText>0.00%</w:delText>
              </w:r>
              <w:r w:rsidDel="000D6875">
                <w:br/>
                <w:delText>01/11 to 31/12</w:delText>
              </w:r>
              <w:r w:rsidDel="000D6875">
                <w:tab/>
                <w:delText>Entry Price - 0.00% + Specific 100%</w:delText>
              </w:r>
            </w:del>
          </w:p>
        </w:tc>
      </w:tr>
      <w:tr w:rsidR="00E77514" w14:paraId="04E0C4F0" w14:textId="77777777" w:rsidTr="00066BD6">
        <w:trPr>
          <w:cantSplit/>
        </w:trPr>
        <w:tc>
          <w:tcPr>
            <w:tcW w:w="0" w:type="auto"/>
            <w:tcBorders>
              <w:top w:val="single" w:sz="4" w:space="0" w:color="A6A6A6" w:themeColor="background1" w:themeShade="A6"/>
              <w:right w:val="single" w:sz="4" w:space="0" w:color="000000" w:themeColor="text1"/>
            </w:tcBorders>
          </w:tcPr>
          <w:p w14:paraId="3F32341F" w14:textId="77777777" w:rsidR="00E77514" w:rsidRDefault="00E77514" w:rsidP="00FC0611">
            <w:pPr>
              <w:pStyle w:val="NormalinTable"/>
            </w:pPr>
            <w:r>
              <w:rPr>
                <w:b/>
              </w:rPr>
              <w:t>0805290000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06686D" w14:textId="0E52730C" w:rsidR="00E77514" w:rsidRDefault="00E77514" w:rsidP="00FC0611">
            <w:pPr>
              <w:pStyle w:val="NormalinTable"/>
              <w:tabs>
                <w:tab w:val="left" w:pos="1250"/>
              </w:tabs>
            </w:pPr>
            <w:del w:id="5444" w:author="David Owen" w:date="2019-06-14T16:36:00Z">
              <w:r w:rsidDel="000D6875">
                <w:delText>01/01 to 28/02</w:delText>
              </w:r>
              <w:r w:rsidDel="000D6875">
                <w:tab/>
              </w:r>
            </w:del>
            <w:r>
              <w:t>Entry Price - 0.00% + Specific 100%</w:t>
            </w:r>
            <w:del w:id="5445" w:author="David Owen" w:date="2019-06-14T16:36:00Z">
              <w:r w:rsidDel="000D6875">
                <w:br/>
                <w:delText>01/03 to 31/10</w:delText>
              </w:r>
              <w:r w:rsidDel="000D6875">
                <w:tab/>
                <w:delText>0.00%</w:delText>
              </w:r>
              <w:r w:rsidDel="000D6875">
                <w:br/>
                <w:delText>01/11 to 31/12</w:delText>
              </w:r>
              <w:r w:rsidDel="000D6875">
                <w:tab/>
                <w:delText>Entry Price - 0.00% + Specific 100%</w:delText>
              </w:r>
            </w:del>
          </w:p>
        </w:tc>
      </w:tr>
      <w:tr w:rsidR="00E77514" w14:paraId="32466820" w14:textId="77777777" w:rsidTr="00066BD6">
        <w:trPr>
          <w:cantSplit/>
        </w:trPr>
        <w:tc>
          <w:tcPr>
            <w:tcW w:w="0" w:type="auto"/>
            <w:tcBorders>
              <w:top w:val="single" w:sz="4" w:space="0" w:color="A6A6A6" w:themeColor="background1" w:themeShade="A6"/>
              <w:right w:val="single" w:sz="4" w:space="0" w:color="000000" w:themeColor="text1"/>
            </w:tcBorders>
          </w:tcPr>
          <w:p w14:paraId="3DEFEC87" w14:textId="77777777" w:rsidR="00E77514" w:rsidRDefault="00E77514" w:rsidP="00FC0611">
            <w:pPr>
              <w:pStyle w:val="NormalinTable"/>
            </w:pPr>
            <w:r>
              <w:rPr>
                <w:b/>
              </w:rPr>
              <w:t>0805400000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51B981" w14:textId="77777777" w:rsidR="00E77514" w:rsidRDefault="00E77514" w:rsidP="00FC0611">
            <w:pPr>
              <w:pStyle w:val="NormalinTable"/>
              <w:tabs>
                <w:tab w:val="left" w:pos="1250"/>
              </w:tabs>
            </w:pPr>
            <w:r>
              <w:t>0.00%</w:t>
            </w:r>
          </w:p>
        </w:tc>
      </w:tr>
      <w:tr w:rsidR="00E77514" w14:paraId="2F644A15" w14:textId="77777777" w:rsidTr="00066BD6">
        <w:trPr>
          <w:cantSplit/>
        </w:trPr>
        <w:tc>
          <w:tcPr>
            <w:tcW w:w="0" w:type="auto"/>
            <w:tcBorders>
              <w:top w:val="single" w:sz="4" w:space="0" w:color="A6A6A6" w:themeColor="background1" w:themeShade="A6"/>
              <w:right w:val="single" w:sz="4" w:space="0" w:color="000000" w:themeColor="text1"/>
            </w:tcBorders>
          </w:tcPr>
          <w:p w14:paraId="52155A6E" w14:textId="77777777" w:rsidR="00E77514" w:rsidRDefault="00E77514" w:rsidP="00FC0611">
            <w:pPr>
              <w:pStyle w:val="NormalinTable"/>
            </w:pPr>
            <w:r>
              <w:rPr>
                <w:b/>
              </w:rPr>
              <w:t>0805501000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3B20C1" w14:textId="77777777" w:rsidR="00E77514" w:rsidRDefault="00E77514" w:rsidP="00FC0611">
            <w:pPr>
              <w:pStyle w:val="NormalinTable"/>
              <w:tabs>
                <w:tab w:val="left" w:pos="1250"/>
              </w:tabs>
            </w:pPr>
            <w:r>
              <w:t>Entry Price - 0.00% + Specific 100%</w:t>
            </w:r>
          </w:p>
        </w:tc>
      </w:tr>
      <w:tr w:rsidR="00E77514" w14:paraId="60014DEF" w14:textId="77777777" w:rsidTr="00066BD6">
        <w:trPr>
          <w:cantSplit/>
        </w:trPr>
        <w:tc>
          <w:tcPr>
            <w:tcW w:w="0" w:type="auto"/>
            <w:tcBorders>
              <w:top w:val="single" w:sz="4" w:space="0" w:color="A6A6A6" w:themeColor="background1" w:themeShade="A6"/>
              <w:right w:val="single" w:sz="4" w:space="0" w:color="000000" w:themeColor="text1"/>
            </w:tcBorders>
          </w:tcPr>
          <w:p w14:paraId="357AC36C" w14:textId="77777777" w:rsidR="00E77514" w:rsidRDefault="00E77514" w:rsidP="00FC0611">
            <w:pPr>
              <w:pStyle w:val="NormalinTable"/>
            </w:pPr>
            <w:r>
              <w:rPr>
                <w:b/>
              </w:rPr>
              <w:t>0805509000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A7DE20" w14:textId="77777777" w:rsidR="00E77514" w:rsidRDefault="00E77514" w:rsidP="00FC0611">
            <w:pPr>
              <w:pStyle w:val="NormalinTable"/>
              <w:tabs>
                <w:tab w:val="left" w:pos="1250"/>
              </w:tabs>
            </w:pPr>
            <w:r>
              <w:t>0.00%</w:t>
            </w:r>
          </w:p>
        </w:tc>
      </w:tr>
      <w:tr w:rsidR="00E77514" w14:paraId="6D14039D" w14:textId="77777777" w:rsidTr="00066BD6">
        <w:trPr>
          <w:cantSplit/>
        </w:trPr>
        <w:tc>
          <w:tcPr>
            <w:tcW w:w="0" w:type="auto"/>
            <w:tcBorders>
              <w:top w:val="single" w:sz="4" w:space="0" w:color="A6A6A6" w:themeColor="background1" w:themeShade="A6"/>
              <w:right w:val="single" w:sz="4" w:space="0" w:color="000000" w:themeColor="text1"/>
            </w:tcBorders>
          </w:tcPr>
          <w:p w14:paraId="2D17C1A3" w14:textId="77777777" w:rsidR="00E77514" w:rsidRDefault="00E77514" w:rsidP="00FC0611">
            <w:pPr>
              <w:pStyle w:val="NormalinTable"/>
            </w:pPr>
            <w:r>
              <w:rPr>
                <w:b/>
              </w:rPr>
              <w:t>0805900000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6C4EB4" w14:textId="77777777" w:rsidR="00E77514" w:rsidRDefault="00E77514" w:rsidP="00FC0611">
            <w:pPr>
              <w:pStyle w:val="NormalinTable"/>
              <w:tabs>
                <w:tab w:val="left" w:pos="1250"/>
              </w:tabs>
            </w:pPr>
            <w:r>
              <w:t>0.00%</w:t>
            </w:r>
          </w:p>
        </w:tc>
      </w:tr>
      <w:tr w:rsidR="00E77514" w14:paraId="7FC3DBF6" w14:textId="77777777" w:rsidTr="00066BD6">
        <w:trPr>
          <w:cantSplit/>
        </w:trPr>
        <w:tc>
          <w:tcPr>
            <w:tcW w:w="0" w:type="auto"/>
            <w:tcBorders>
              <w:top w:val="single" w:sz="4" w:space="0" w:color="A6A6A6" w:themeColor="background1" w:themeShade="A6"/>
              <w:right w:val="single" w:sz="4" w:space="0" w:color="000000" w:themeColor="text1"/>
            </w:tcBorders>
          </w:tcPr>
          <w:p w14:paraId="33DB8F07" w14:textId="77777777" w:rsidR="00E77514" w:rsidRDefault="00E77514" w:rsidP="00FC0611">
            <w:pPr>
              <w:pStyle w:val="NormalinTable"/>
            </w:pPr>
            <w:r>
              <w:rPr>
                <w:b/>
              </w:rPr>
              <w:t>0806101005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0AD617" w14:textId="4E44A3A5" w:rsidR="00E77514" w:rsidRDefault="00E77514" w:rsidP="00FC0611">
            <w:pPr>
              <w:pStyle w:val="NormalinTable"/>
              <w:tabs>
                <w:tab w:val="left" w:pos="1250"/>
              </w:tabs>
            </w:pPr>
            <w:del w:id="5446" w:author="David Owen" w:date="2019-06-14T16:37:00Z">
              <w:r w:rsidDel="00EA5F53">
                <w:delText>01/01 to 31/01</w:delText>
              </w:r>
              <w:r w:rsidDel="00EA5F53">
                <w:tab/>
              </w:r>
            </w:del>
            <w:r>
              <w:t>0.00%</w:t>
            </w:r>
            <w:del w:id="5447" w:author="David Owen" w:date="2019-06-14T16:37:00Z">
              <w:r w:rsidDel="00EA5F53">
                <w:br/>
                <w:delText>01/12 to 31/12</w:delText>
              </w:r>
              <w:r w:rsidDel="00EA5F53">
                <w:tab/>
                <w:delText>0.00%</w:delText>
              </w:r>
            </w:del>
          </w:p>
        </w:tc>
      </w:tr>
      <w:tr w:rsidR="00E77514" w14:paraId="49441157" w14:textId="77777777" w:rsidTr="00066BD6">
        <w:trPr>
          <w:cantSplit/>
        </w:trPr>
        <w:tc>
          <w:tcPr>
            <w:tcW w:w="0" w:type="auto"/>
            <w:tcBorders>
              <w:top w:val="single" w:sz="4" w:space="0" w:color="A6A6A6" w:themeColor="background1" w:themeShade="A6"/>
              <w:right w:val="single" w:sz="4" w:space="0" w:color="000000" w:themeColor="text1"/>
            </w:tcBorders>
          </w:tcPr>
          <w:p w14:paraId="17DA61A2" w14:textId="77777777" w:rsidR="00E77514" w:rsidRDefault="00E77514" w:rsidP="00FC0611">
            <w:pPr>
              <w:pStyle w:val="NormalinTable"/>
            </w:pPr>
            <w:r>
              <w:rPr>
                <w:b/>
              </w:rPr>
              <w:t>0806101090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E041AB" w14:textId="1A178C6E" w:rsidR="00E77514" w:rsidRDefault="00E77514" w:rsidP="00FC0611">
            <w:pPr>
              <w:pStyle w:val="NormalinTable"/>
              <w:tabs>
                <w:tab w:val="left" w:pos="1250"/>
              </w:tabs>
            </w:pPr>
            <w:del w:id="5448" w:author="David Owen" w:date="2019-06-14T16:37:00Z">
              <w:r w:rsidDel="00033670">
                <w:delText>01/01 to 20/07</w:delText>
              </w:r>
              <w:r w:rsidDel="00033670">
                <w:tab/>
                <w:delText>0.00%</w:delText>
              </w:r>
              <w:r w:rsidDel="00033670">
                <w:br/>
                <w:delText>21/07 to 20/11</w:delText>
              </w:r>
              <w:r w:rsidDel="00033670">
                <w:tab/>
              </w:r>
            </w:del>
            <w:r>
              <w:t>Entry Price - 0.00% + Specific 100%</w:t>
            </w:r>
            <w:del w:id="5449" w:author="David Owen" w:date="2019-06-14T16:37:00Z">
              <w:r w:rsidDel="00033670">
                <w:br/>
                <w:delText>21/11 to 31/12</w:delText>
              </w:r>
              <w:r w:rsidDel="00033670">
                <w:tab/>
                <w:delText>0.00%</w:delText>
              </w:r>
            </w:del>
          </w:p>
        </w:tc>
      </w:tr>
      <w:tr w:rsidR="00E77514" w14:paraId="73D85F32" w14:textId="77777777" w:rsidTr="00066BD6">
        <w:trPr>
          <w:cantSplit/>
        </w:trPr>
        <w:tc>
          <w:tcPr>
            <w:tcW w:w="0" w:type="auto"/>
            <w:tcBorders>
              <w:top w:val="single" w:sz="4" w:space="0" w:color="A6A6A6" w:themeColor="background1" w:themeShade="A6"/>
              <w:right w:val="single" w:sz="4" w:space="0" w:color="000000" w:themeColor="text1"/>
            </w:tcBorders>
          </w:tcPr>
          <w:p w14:paraId="535A16BD" w14:textId="77777777" w:rsidR="00E77514" w:rsidRDefault="00E77514" w:rsidP="00FC0611">
            <w:pPr>
              <w:pStyle w:val="NormalinTable"/>
            </w:pPr>
            <w:r>
              <w:rPr>
                <w:b/>
              </w:rPr>
              <w:t>0806109000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272C39" w14:textId="77777777" w:rsidR="00E77514" w:rsidRDefault="00E77514" w:rsidP="00FC0611">
            <w:pPr>
              <w:pStyle w:val="NormalinTable"/>
              <w:tabs>
                <w:tab w:val="left" w:pos="1250"/>
              </w:tabs>
            </w:pPr>
            <w:r>
              <w:t>0.00%</w:t>
            </w:r>
          </w:p>
        </w:tc>
      </w:tr>
      <w:tr w:rsidR="00E77514" w14:paraId="0CDADAB0" w14:textId="77777777" w:rsidTr="00066BD6">
        <w:trPr>
          <w:cantSplit/>
        </w:trPr>
        <w:tc>
          <w:tcPr>
            <w:tcW w:w="0" w:type="auto"/>
            <w:tcBorders>
              <w:top w:val="single" w:sz="4" w:space="0" w:color="A6A6A6" w:themeColor="background1" w:themeShade="A6"/>
              <w:right w:val="single" w:sz="4" w:space="0" w:color="000000" w:themeColor="text1"/>
            </w:tcBorders>
          </w:tcPr>
          <w:p w14:paraId="4EC8EEDC" w14:textId="77777777" w:rsidR="00E77514" w:rsidRDefault="00E77514" w:rsidP="00FC0611">
            <w:pPr>
              <w:pStyle w:val="NormalinTable"/>
            </w:pPr>
            <w:r>
              <w:rPr>
                <w:b/>
              </w:rPr>
              <w:t>0806200000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8044C4" w14:textId="77777777" w:rsidR="00E77514" w:rsidRDefault="00E77514" w:rsidP="00FC0611">
            <w:pPr>
              <w:pStyle w:val="NormalinTable"/>
              <w:tabs>
                <w:tab w:val="left" w:pos="1250"/>
              </w:tabs>
            </w:pPr>
            <w:r>
              <w:t>0.00%</w:t>
            </w:r>
          </w:p>
        </w:tc>
      </w:tr>
      <w:tr w:rsidR="00E77514" w14:paraId="5BACB323" w14:textId="77777777" w:rsidTr="00066BD6">
        <w:trPr>
          <w:cantSplit/>
        </w:trPr>
        <w:tc>
          <w:tcPr>
            <w:tcW w:w="0" w:type="auto"/>
            <w:tcBorders>
              <w:top w:val="single" w:sz="4" w:space="0" w:color="A6A6A6" w:themeColor="background1" w:themeShade="A6"/>
              <w:right w:val="single" w:sz="4" w:space="0" w:color="000000" w:themeColor="text1"/>
            </w:tcBorders>
          </w:tcPr>
          <w:p w14:paraId="4304505A" w14:textId="77777777" w:rsidR="00E77514" w:rsidRDefault="00E77514" w:rsidP="00FC0611">
            <w:pPr>
              <w:pStyle w:val="NormalinTable"/>
            </w:pPr>
            <w:r>
              <w:rPr>
                <w:b/>
              </w:rPr>
              <w:t>0807110000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8B724D" w14:textId="77777777" w:rsidR="00E77514" w:rsidRDefault="00E77514" w:rsidP="00FC0611">
            <w:pPr>
              <w:pStyle w:val="NormalinTable"/>
              <w:tabs>
                <w:tab w:val="left" w:pos="1250"/>
              </w:tabs>
            </w:pPr>
            <w:r>
              <w:t>0.00%</w:t>
            </w:r>
          </w:p>
        </w:tc>
      </w:tr>
      <w:tr w:rsidR="00E77514" w14:paraId="6DA8387A" w14:textId="77777777" w:rsidTr="00066BD6">
        <w:trPr>
          <w:cantSplit/>
        </w:trPr>
        <w:tc>
          <w:tcPr>
            <w:tcW w:w="0" w:type="auto"/>
            <w:tcBorders>
              <w:top w:val="single" w:sz="4" w:space="0" w:color="A6A6A6" w:themeColor="background1" w:themeShade="A6"/>
              <w:right w:val="single" w:sz="4" w:space="0" w:color="000000" w:themeColor="text1"/>
            </w:tcBorders>
          </w:tcPr>
          <w:p w14:paraId="0B612447" w14:textId="77777777" w:rsidR="00E77514" w:rsidRDefault="00E77514" w:rsidP="00FC0611">
            <w:pPr>
              <w:pStyle w:val="NormalinTable"/>
            </w:pPr>
            <w:r>
              <w:rPr>
                <w:b/>
              </w:rPr>
              <w:t>0807190000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B9741D" w14:textId="77777777" w:rsidR="00E77514" w:rsidRDefault="00E77514" w:rsidP="00FC0611">
            <w:pPr>
              <w:pStyle w:val="NormalinTable"/>
              <w:tabs>
                <w:tab w:val="left" w:pos="1250"/>
              </w:tabs>
            </w:pPr>
            <w:r>
              <w:t>0.00%</w:t>
            </w:r>
          </w:p>
        </w:tc>
      </w:tr>
      <w:tr w:rsidR="00E77514" w14:paraId="0B23CA72" w14:textId="77777777" w:rsidTr="00066BD6">
        <w:trPr>
          <w:cantSplit/>
        </w:trPr>
        <w:tc>
          <w:tcPr>
            <w:tcW w:w="0" w:type="auto"/>
            <w:tcBorders>
              <w:top w:val="single" w:sz="4" w:space="0" w:color="A6A6A6" w:themeColor="background1" w:themeShade="A6"/>
              <w:right w:val="single" w:sz="4" w:space="0" w:color="000000" w:themeColor="text1"/>
            </w:tcBorders>
          </w:tcPr>
          <w:p w14:paraId="698B8625" w14:textId="77777777" w:rsidR="00E77514" w:rsidRDefault="00E77514" w:rsidP="00FC0611">
            <w:pPr>
              <w:pStyle w:val="NormalinTable"/>
            </w:pPr>
            <w:r>
              <w:rPr>
                <w:b/>
              </w:rPr>
              <w:t>0808101000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A633F3" w14:textId="77777777" w:rsidR="00E77514" w:rsidRDefault="00E77514" w:rsidP="00FC0611">
            <w:pPr>
              <w:pStyle w:val="NormalinTable"/>
              <w:tabs>
                <w:tab w:val="left" w:pos="1250"/>
              </w:tabs>
            </w:pPr>
            <w:r>
              <w:t>0.00%</w:t>
            </w:r>
          </w:p>
        </w:tc>
      </w:tr>
      <w:tr w:rsidR="00E77514" w14:paraId="389AD15D" w14:textId="77777777" w:rsidTr="00066BD6">
        <w:trPr>
          <w:cantSplit/>
        </w:trPr>
        <w:tc>
          <w:tcPr>
            <w:tcW w:w="0" w:type="auto"/>
            <w:tcBorders>
              <w:top w:val="single" w:sz="4" w:space="0" w:color="A6A6A6" w:themeColor="background1" w:themeShade="A6"/>
              <w:right w:val="single" w:sz="4" w:space="0" w:color="000000" w:themeColor="text1"/>
            </w:tcBorders>
          </w:tcPr>
          <w:p w14:paraId="771A30BB" w14:textId="77777777" w:rsidR="00E77514" w:rsidRDefault="00E77514" w:rsidP="00FC0611">
            <w:pPr>
              <w:pStyle w:val="NormalinTable"/>
            </w:pPr>
            <w:r>
              <w:rPr>
                <w:b/>
              </w:rPr>
              <w:t>0808108000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CC746A" w14:textId="77777777" w:rsidR="00E77514" w:rsidRDefault="00E77514" w:rsidP="00FC0611">
            <w:pPr>
              <w:pStyle w:val="NormalinTable"/>
              <w:tabs>
                <w:tab w:val="left" w:pos="1250"/>
              </w:tabs>
            </w:pPr>
            <w:r>
              <w:t>Entry Price - 0.00% + Specific 100%</w:t>
            </w:r>
          </w:p>
        </w:tc>
      </w:tr>
      <w:tr w:rsidR="00E77514" w14:paraId="72357CC8" w14:textId="77777777" w:rsidTr="00066BD6">
        <w:trPr>
          <w:cantSplit/>
        </w:trPr>
        <w:tc>
          <w:tcPr>
            <w:tcW w:w="0" w:type="auto"/>
            <w:tcBorders>
              <w:top w:val="single" w:sz="4" w:space="0" w:color="A6A6A6" w:themeColor="background1" w:themeShade="A6"/>
              <w:right w:val="single" w:sz="4" w:space="0" w:color="000000" w:themeColor="text1"/>
            </w:tcBorders>
          </w:tcPr>
          <w:p w14:paraId="265EA1DF" w14:textId="77777777" w:rsidR="00E77514" w:rsidRDefault="00E77514" w:rsidP="00FC0611">
            <w:pPr>
              <w:pStyle w:val="NormalinTable"/>
            </w:pPr>
            <w:r>
              <w:rPr>
                <w:b/>
              </w:rPr>
              <w:t>0808301000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74AD9F" w14:textId="77777777" w:rsidR="00E77514" w:rsidRDefault="00E77514" w:rsidP="00FC0611">
            <w:pPr>
              <w:pStyle w:val="NormalinTable"/>
              <w:tabs>
                <w:tab w:val="left" w:pos="1250"/>
              </w:tabs>
            </w:pPr>
            <w:r>
              <w:t>0.00%</w:t>
            </w:r>
          </w:p>
        </w:tc>
      </w:tr>
      <w:tr w:rsidR="00E77514" w14:paraId="5B4501EA" w14:textId="77777777" w:rsidTr="00066BD6">
        <w:trPr>
          <w:cantSplit/>
        </w:trPr>
        <w:tc>
          <w:tcPr>
            <w:tcW w:w="0" w:type="auto"/>
            <w:tcBorders>
              <w:top w:val="single" w:sz="4" w:space="0" w:color="A6A6A6" w:themeColor="background1" w:themeShade="A6"/>
              <w:right w:val="single" w:sz="4" w:space="0" w:color="000000" w:themeColor="text1"/>
            </w:tcBorders>
          </w:tcPr>
          <w:p w14:paraId="09010490" w14:textId="77777777" w:rsidR="00E77514" w:rsidRDefault="00E77514" w:rsidP="00FC0611">
            <w:pPr>
              <w:pStyle w:val="NormalinTable"/>
            </w:pPr>
            <w:r>
              <w:rPr>
                <w:b/>
              </w:rPr>
              <w:t>0808309000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18BE31" w14:textId="3FEF75EB" w:rsidR="00E77514" w:rsidRDefault="00E77514" w:rsidP="00FC0611">
            <w:pPr>
              <w:pStyle w:val="NormalinTable"/>
              <w:tabs>
                <w:tab w:val="left" w:pos="1250"/>
              </w:tabs>
            </w:pPr>
            <w:del w:id="5450" w:author="David Owen" w:date="2019-06-14T16:39:00Z">
              <w:r w:rsidDel="00727C39">
                <w:delText>01/01 to 30/04</w:delText>
              </w:r>
              <w:r w:rsidDel="00727C39">
                <w:tab/>
              </w:r>
            </w:del>
            <w:r>
              <w:t>Entry Price - 0.00% + Specific 100%</w:t>
            </w:r>
            <w:del w:id="5451" w:author="David Owen" w:date="2019-06-14T16:39:00Z">
              <w:r w:rsidDel="00727C39">
                <w:br/>
                <w:delText>01/05 to 30/06</w:delText>
              </w:r>
              <w:r w:rsidDel="00727C39">
                <w:tab/>
                <w:delText>1.000 € / 100 kg</w:delText>
              </w:r>
              <w:r w:rsidDel="00727C39">
                <w:br/>
                <w:delText>01/07 to 31/12</w:delText>
              </w:r>
              <w:r w:rsidDel="00727C39">
                <w:tab/>
                <w:delText>Entry Price - 0.00% + Specific 100%</w:delText>
              </w:r>
            </w:del>
          </w:p>
        </w:tc>
      </w:tr>
      <w:tr w:rsidR="00E77514" w14:paraId="016ED06D" w14:textId="77777777" w:rsidTr="00066BD6">
        <w:trPr>
          <w:cantSplit/>
        </w:trPr>
        <w:tc>
          <w:tcPr>
            <w:tcW w:w="0" w:type="auto"/>
            <w:tcBorders>
              <w:top w:val="single" w:sz="4" w:space="0" w:color="A6A6A6" w:themeColor="background1" w:themeShade="A6"/>
              <w:right w:val="single" w:sz="4" w:space="0" w:color="000000" w:themeColor="text1"/>
            </w:tcBorders>
          </w:tcPr>
          <w:p w14:paraId="01675CFB" w14:textId="77777777" w:rsidR="00E77514" w:rsidRDefault="00E77514" w:rsidP="00FC0611">
            <w:pPr>
              <w:pStyle w:val="NormalinTable"/>
            </w:pPr>
            <w:r>
              <w:rPr>
                <w:b/>
              </w:rPr>
              <w:t>0808400000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66BD08" w14:textId="77777777" w:rsidR="00E77514" w:rsidRDefault="00E77514" w:rsidP="00FC0611">
            <w:pPr>
              <w:pStyle w:val="NormalinTable"/>
              <w:tabs>
                <w:tab w:val="left" w:pos="1250"/>
              </w:tabs>
            </w:pPr>
            <w:r>
              <w:t>0.00%</w:t>
            </w:r>
          </w:p>
        </w:tc>
      </w:tr>
      <w:tr w:rsidR="00E77514" w14:paraId="7682B111" w14:textId="77777777" w:rsidTr="00066BD6">
        <w:trPr>
          <w:cantSplit/>
        </w:trPr>
        <w:tc>
          <w:tcPr>
            <w:tcW w:w="0" w:type="auto"/>
            <w:tcBorders>
              <w:top w:val="single" w:sz="4" w:space="0" w:color="A6A6A6" w:themeColor="background1" w:themeShade="A6"/>
              <w:right w:val="single" w:sz="4" w:space="0" w:color="000000" w:themeColor="text1"/>
            </w:tcBorders>
          </w:tcPr>
          <w:p w14:paraId="133E8FA3" w14:textId="77777777" w:rsidR="00E77514" w:rsidRDefault="00E77514" w:rsidP="00FC0611">
            <w:pPr>
              <w:pStyle w:val="NormalinTable"/>
            </w:pPr>
            <w:r>
              <w:rPr>
                <w:b/>
              </w:rPr>
              <w:t>0809100000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190FDE" w14:textId="608B803A" w:rsidR="00E77514" w:rsidRDefault="00E77514" w:rsidP="00FC0611">
            <w:pPr>
              <w:pStyle w:val="NormalinTable"/>
              <w:tabs>
                <w:tab w:val="left" w:pos="1250"/>
              </w:tabs>
            </w:pPr>
            <w:del w:id="5452" w:author="David Owen" w:date="2019-06-14T16:39:00Z">
              <w:r w:rsidDel="00727C39">
                <w:delText>01/01 to 31/05</w:delText>
              </w:r>
              <w:r w:rsidDel="00727C39">
                <w:tab/>
                <w:delText>0.00%</w:delText>
              </w:r>
              <w:r w:rsidDel="00727C39">
                <w:br/>
                <w:delText>01/06 to 31/07</w:delText>
              </w:r>
              <w:r w:rsidDel="00727C39">
                <w:tab/>
              </w:r>
            </w:del>
            <w:r>
              <w:t>Entry Price - 0.00% + Specific 100%</w:t>
            </w:r>
            <w:del w:id="5453" w:author="David Owen" w:date="2019-06-14T16:39:00Z">
              <w:r w:rsidDel="00727C39">
                <w:br/>
                <w:delText>01/08 to 31/12</w:delText>
              </w:r>
              <w:r w:rsidDel="00727C39">
                <w:tab/>
                <w:delText>0.00%</w:delText>
              </w:r>
            </w:del>
          </w:p>
        </w:tc>
      </w:tr>
      <w:tr w:rsidR="00E77514" w14:paraId="53B9BD32" w14:textId="77777777" w:rsidTr="00066BD6">
        <w:trPr>
          <w:cantSplit/>
        </w:trPr>
        <w:tc>
          <w:tcPr>
            <w:tcW w:w="0" w:type="auto"/>
            <w:tcBorders>
              <w:top w:val="single" w:sz="4" w:space="0" w:color="A6A6A6" w:themeColor="background1" w:themeShade="A6"/>
              <w:right w:val="single" w:sz="4" w:space="0" w:color="000000" w:themeColor="text1"/>
            </w:tcBorders>
          </w:tcPr>
          <w:p w14:paraId="0ECFD39D" w14:textId="77777777" w:rsidR="00E77514" w:rsidRDefault="00E77514" w:rsidP="00FC0611">
            <w:pPr>
              <w:pStyle w:val="NormalinTable"/>
            </w:pPr>
            <w:r>
              <w:rPr>
                <w:b/>
              </w:rPr>
              <w:t>0809210000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F5DA04" w14:textId="70A2F183" w:rsidR="00E77514" w:rsidRDefault="00E77514" w:rsidP="00FC0611">
            <w:pPr>
              <w:pStyle w:val="NormalinTable"/>
              <w:tabs>
                <w:tab w:val="left" w:pos="1250"/>
              </w:tabs>
            </w:pPr>
            <w:del w:id="5454" w:author="David Owen" w:date="2019-06-14T16:39:00Z">
              <w:r w:rsidDel="00727C39">
                <w:delText>01/01 to 30/04</w:delText>
              </w:r>
              <w:r w:rsidDel="00727C39">
                <w:tab/>
                <w:delText>0.00%</w:delText>
              </w:r>
              <w:r w:rsidDel="00727C39">
                <w:br/>
                <w:delText>01/05 to 20/05</w:delText>
              </w:r>
              <w:r w:rsidDel="00727C39">
                <w:tab/>
                <w:delText>2.400 € / 100 kg</w:delText>
              </w:r>
              <w:r w:rsidDel="00727C39">
                <w:br/>
                <w:delText>21/05 to 10/08</w:delText>
              </w:r>
              <w:r w:rsidDel="00727C39">
                <w:tab/>
              </w:r>
            </w:del>
            <w:r>
              <w:t>Entry Price - 0.00% + Specific 100%</w:t>
            </w:r>
            <w:del w:id="5455" w:author="David Owen" w:date="2019-06-14T16:39:00Z">
              <w:r w:rsidDel="00727C39">
                <w:br/>
                <w:delText>11/08 to 31/12</w:delText>
              </w:r>
              <w:r w:rsidDel="00727C39">
                <w:tab/>
                <w:delText>0.00%</w:delText>
              </w:r>
            </w:del>
          </w:p>
        </w:tc>
      </w:tr>
      <w:tr w:rsidR="00E77514" w14:paraId="5ED8FEBF" w14:textId="77777777" w:rsidTr="00066BD6">
        <w:trPr>
          <w:cantSplit/>
        </w:trPr>
        <w:tc>
          <w:tcPr>
            <w:tcW w:w="0" w:type="auto"/>
            <w:tcBorders>
              <w:top w:val="single" w:sz="4" w:space="0" w:color="A6A6A6" w:themeColor="background1" w:themeShade="A6"/>
              <w:right w:val="single" w:sz="4" w:space="0" w:color="000000" w:themeColor="text1"/>
            </w:tcBorders>
          </w:tcPr>
          <w:p w14:paraId="179BF6AA" w14:textId="77777777" w:rsidR="00E77514" w:rsidRDefault="00E77514" w:rsidP="00FC0611">
            <w:pPr>
              <w:pStyle w:val="NormalinTable"/>
            </w:pPr>
            <w:r>
              <w:rPr>
                <w:b/>
              </w:rPr>
              <w:t>0809290000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52A6E2" w14:textId="361815FE" w:rsidR="00E77514" w:rsidRDefault="00E77514" w:rsidP="00FC0611">
            <w:pPr>
              <w:pStyle w:val="NormalinTable"/>
              <w:tabs>
                <w:tab w:val="left" w:pos="1250"/>
              </w:tabs>
            </w:pPr>
            <w:del w:id="5456" w:author="David Owen" w:date="2019-06-14T16:39:00Z">
              <w:r w:rsidDel="00727C39">
                <w:delText>01/01 to 30/04</w:delText>
              </w:r>
              <w:r w:rsidDel="00727C39">
                <w:tab/>
                <w:delText>0.00%</w:delText>
              </w:r>
              <w:r w:rsidDel="00727C39">
                <w:br/>
                <w:delText>01/05 to 20/05</w:delText>
              </w:r>
              <w:r w:rsidDel="00727C39">
                <w:tab/>
                <w:delText>2.400 € / 100 kg</w:delText>
              </w:r>
              <w:r w:rsidDel="00727C39">
                <w:br/>
                <w:delText>21/05 to 10/08</w:delText>
              </w:r>
              <w:r w:rsidDel="00727C39">
                <w:tab/>
              </w:r>
            </w:del>
            <w:r>
              <w:t>Entry Price - 0.00% + Specific 100%</w:t>
            </w:r>
            <w:del w:id="5457" w:author="David Owen" w:date="2019-06-14T16:39:00Z">
              <w:r w:rsidDel="00727C39">
                <w:br/>
                <w:delText>11/08 to 31/12</w:delText>
              </w:r>
              <w:r w:rsidDel="00727C39">
                <w:tab/>
                <w:delText>0.00%</w:delText>
              </w:r>
            </w:del>
          </w:p>
        </w:tc>
      </w:tr>
      <w:tr w:rsidR="00E77514" w14:paraId="32138DD8" w14:textId="77777777" w:rsidTr="00066BD6">
        <w:trPr>
          <w:cantSplit/>
        </w:trPr>
        <w:tc>
          <w:tcPr>
            <w:tcW w:w="0" w:type="auto"/>
            <w:tcBorders>
              <w:top w:val="single" w:sz="4" w:space="0" w:color="A6A6A6" w:themeColor="background1" w:themeShade="A6"/>
              <w:right w:val="single" w:sz="4" w:space="0" w:color="000000" w:themeColor="text1"/>
            </w:tcBorders>
          </w:tcPr>
          <w:p w14:paraId="45B1CCA3" w14:textId="77777777" w:rsidR="00E77514" w:rsidRDefault="00E77514" w:rsidP="00FC0611">
            <w:pPr>
              <w:pStyle w:val="NormalinTable"/>
            </w:pPr>
            <w:r>
              <w:rPr>
                <w:b/>
              </w:rPr>
              <w:t>0809301000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046E98" w14:textId="74C73F73" w:rsidR="00E77514" w:rsidRDefault="00E77514" w:rsidP="00FC0611">
            <w:pPr>
              <w:pStyle w:val="NormalinTable"/>
              <w:tabs>
                <w:tab w:val="left" w:pos="1250"/>
              </w:tabs>
            </w:pPr>
            <w:del w:id="5458" w:author="David Owen" w:date="2019-06-14T16:39:00Z">
              <w:r w:rsidDel="00727C39">
                <w:delText>01/01 to 10/06</w:delText>
              </w:r>
              <w:r w:rsidDel="00727C39">
                <w:tab/>
                <w:delText>0.00%</w:delText>
              </w:r>
              <w:r w:rsidDel="00727C39">
                <w:br/>
                <w:delText>11/06 to 30/09</w:delText>
              </w:r>
              <w:r w:rsidDel="00727C39">
                <w:tab/>
              </w:r>
            </w:del>
            <w:r>
              <w:t>Entry Price - 0.00% + Specific 100%</w:t>
            </w:r>
            <w:del w:id="5459" w:author="David Owen" w:date="2019-06-14T16:39:00Z">
              <w:r w:rsidDel="00727C39">
                <w:br/>
                <w:delText>01/10 to 31/12</w:delText>
              </w:r>
              <w:r w:rsidDel="00727C39">
                <w:tab/>
                <w:delText>0.00%</w:delText>
              </w:r>
            </w:del>
          </w:p>
        </w:tc>
      </w:tr>
      <w:tr w:rsidR="00E77514" w14:paraId="3E455DF4" w14:textId="77777777" w:rsidTr="00066BD6">
        <w:trPr>
          <w:cantSplit/>
        </w:trPr>
        <w:tc>
          <w:tcPr>
            <w:tcW w:w="0" w:type="auto"/>
            <w:tcBorders>
              <w:top w:val="single" w:sz="4" w:space="0" w:color="A6A6A6" w:themeColor="background1" w:themeShade="A6"/>
              <w:right w:val="single" w:sz="4" w:space="0" w:color="000000" w:themeColor="text1"/>
            </w:tcBorders>
          </w:tcPr>
          <w:p w14:paraId="33355C07" w14:textId="77777777" w:rsidR="00E77514" w:rsidRDefault="00E77514" w:rsidP="00FC0611">
            <w:pPr>
              <w:pStyle w:val="NormalinTable"/>
            </w:pPr>
            <w:r>
              <w:rPr>
                <w:b/>
              </w:rPr>
              <w:t>0809309000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185A1A" w14:textId="1ADA0A74" w:rsidR="00E77514" w:rsidRDefault="00E77514" w:rsidP="00FC0611">
            <w:pPr>
              <w:pStyle w:val="NormalinTable"/>
              <w:tabs>
                <w:tab w:val="left" w:pos="1250"/>
              </w:tabs>
            </w:pPr>
            <w:del w:id="5460" w:author="David Owen" w:date="2019-06-14T16:39:00Z">
              <w:r w:rsidDel="00727C39">
                <w:delText>01/01 to 10/06</w:delText>
              </w:r>
              <w:r w:rsidDel="00727C39">
                <w:tab/>
                <w:delText>0.00%</w:delText>
              </w:r>
              <w:r w:rsidDel="00727C39">
                <w:br/>
                <w:delText>11/06 to 30/09</w:delText>
              </w:r>
              <w:r w:rsidDel="00727C39">
                <w:tab/>
              </w:r>
            </w:del>
            <w:r>
              <w:t>Entry Price - 0.00% + Specific 100%</w:t>
            </w:r>
            <w:del w:id="5461" w:author="David Owen" w:date="2019-06-14T16:39:00Z">
              <w:r w:rsidDel="00727C39">
                <w:br/>
                <w:delText>01/10 to 31/12</w:delText>
              </w:r>
              <w:r w:rsidDel="00727C39">
                <w:tab/>
                <w:delText>0.00%</w:delText>
              </w:r>
            </w:del>
          </w:p>
        </w:tc>
      </w:tr>
      <w:tr w:rsidR="00E77514" w14:paraId="464BA5B6" w14:textId="77777777" w:rsidTr="00066BD6">
        <w:trPr>
          <w:cantSplit/>
        </w:trPr>
        <w:tc>
          <w:tcPr>
            <w:tcW w:w="0" w:type="auto"/>
            <w:tcBorders>
              <w:top w:val="single" w:sz="4" w:space="0" w:color="A6A6A6" w:themeColor="background1" w:themeShade="A6"/>
              <w:right w:val="single" w:sz="4" w:space="0" w:color="000000" w:themeColor="text1"/>
            </w:tcBorders>
          </w:tcPr>
          <w:p w14:paraId="06323090" w14:textId="77777777" w:rsidR="00E77514" w:rsidRDefault="00E77514" w:rsidP="00FC0611">
            <w:pPr>
              <w:pStyle w:val="NormalinTable"/>
            </w:pPr>
            <w:r>
              <w:rPr>
                <w:b/>
              </w:rPr>
              <w:t>0809400500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7DAC66" w14:textId="39CFB85E" w:rsidR="00E77514" w:rsidRDefault="00E77514" w:rsidP="00FC0611">
            <w:pPr>
              <w:pStyle w:val="NormalinTable"/>
              <w:tabs>
                <w:tab w:val="left" w:pos="1250"/>
              </w:tabs>
            </w:pPr>
            <w:del w:id="5462" w:author="David Owen" w:date="2019-06-14T16:39:00Z">
              <w:r w:rsidDel="00727C39">
                <w:delText>01/01 to 10/06</w:delText>
              </w:r>
              <w:r w:rsidDel="00727C39">
                <w:tab/>
                <w:delText>0.00%</w:delText>
              </w:r>
              <w:r w:rsidDel="00727C39">
                <w:br/>
                <w:delText>11/06 to 30/09</w:delText>
              </w:r>
              <w:r w:rsidDel="00727C39">
                <w:tab/>
              </w:r>
            </w:del>
            <w:r>
              <w:t>Entry Price - 0.00% + Specific 100%</w:t>
            </w:r>
            <w:del w:id="5463" w:author="David Owen" w:date="2019-06-14T16:39:00Z">
              <w:r w:rsidDel="00727C39">
                <w:br/>
                <w:delText>01/10 to 31/12</w:delText>
              </w:r>
              <w:r w:rsidDel="00727C39">
                <w:tab/>
                <w:delText>0.00%</w:delText>
              </w:r>
            </w:del>
          </w:p>
        </w:tc>
      </w:tr>
      <w:tr w:rsidR="00E77514" w14:paraId="28A9C087" w14:textId="77777777" w:rsidTr="00066BD6">
        <w:trPr>
          <w:cantSplit/>
        </w:trPr>
        <w:tc>
          <w:tcPr>
            <w:tcW w:w="0" w:type="auto"/>
            <w:tcBorders>
              <w:top w:val="single" w:sz="4" w:space="0" w:color="A6A6A6" w:themeColor="background1" w:themeShade="A6"/>
              <w:right w:val="single" w:sz="4" w:space="0" w:color="000000" w:themeColor="text1"/>
            </w:tcBorders>
          </w:tcPr>
          <w:p w14:paraId="5F211D18" w14:textId="77777777" w:rsidR="00E77514" w:rsidRDefault="00E77514" w:rsidP="00FC0611">
            <w:pPr>
              <w:pStyle w:val="NormalinTable"/>
            </w:pPr>
            <w:r>
              <w:rPr>
                <w:b/>
              </w:rPr>
              <w:t>0809409000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6603BA" w14:textId="77777777" w:rsidR="00E77514" w:rsidRDefault="00E77514" w:rsidP="00FC0611">
            <w:pPr>
              <w:pStyle w:val="NormalinTable"/>
              <w:tabs>
                <w:tab w:val="left" w:pos="1250"/>
              </w:tabs>
            </w:pPr>
            <w:r>
              <w:t>0.00%</w:t>
            </w:r>
          </w:p>
        </w:tc>
      </w:tr>
      <w:tr w:rsidR="00E77514" w14:paraId="43A8EAAA" w14:textId="77777777" w:rsidTr="00066BD6">
        <w:trPr>
          <w:cantSplit/>
        </w:trPr>
        <w:tc>
          <w:tcPr>
            <w:tcW w:w="0" w:type="auto"/>
            <w:tcBorders>
              <w:top w:val="single" w:sz="4" w:space="0" w:color="A6A6A6" w:themeColor="background1" w:themeShade="A6"/>
              <w:right w:val="single" w:sz="4" w:space="0" w:color="000000" w:themeColor="text1"/>
            </w:tcBorders>
          </w:tcPr>
          <w:p w14:paraId="134BB93D" w14:textId="77777777" w:rsidR="00E77514" w:rsidRDefault="00E77514" w:rsidP="00FC0611">
            <w:pPr>
              <w:pStyle w:val="NormalinTable"/>
            </w:pPr>
            <w:r>
              <w:rPr>
                <w:b/>
              </w:rPr>
              <w:t>0810000000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0E037E" w14:textId="77777777" w:rsidR="00E77514" w:rsidRDefault="00E77514" w:rsidP="00FC0611">
            <w:pPr>
              <w:pStyle w:val="NormalinTable"/>
              <w:tabs>
                <w:tab w:val="left" w:pos="1250"/>
              </w:tabs>
            </w:pPr>
            <w:r>
              <w:t>0.00%</w:t>
            </w:r>
          </w:p>
        </w:tc>
      </w:tr>
      <w:tr w:rsidR="00E77514" w14:paraId="231B91C2" w14:textId="77777777" w:rsidTr="00066BD6">
        <w:trPr>
          <w:cantSplit/>
        </w:trPr>
        <w:tc>
          <w:tcPr>
            <w:tcW w:w="0" w:type="auto"/>
            <w:tcBorders>
              <w:top w:val="single" w:sz="4" w:space="0" w:color="A6A6A6" w:themeColor="background1" w:themeShade="A6"/>
              <w:right w:val="single" w:sz="4" w:space="0" w:color="000000" w:themeColor="text1"/>
            </w:tcBorders>
          </w:tcPr>
          <w:p w14:paraId="423F5932" w14:textId="77777777" w:rsidR="00E77514" w:rsidRDefault="00E77514" w:rsidP="00FC0611">
            <w:pPr>
              <w:pStyle w:val="NormalinTable"/>
            </w:pPr>
            <w:r>
              <w:rPr>
                <w:b/>
              </w:rPr>
              <w:t>0811000000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4D9A0D" w14:textId="77777777" w:rsidR="00E77514" w:rsidRDefault="00E77514" w:rsidP="00FC0611">
            <w:pPr>
              <w:pStyle w:val="NormalinTable"/>
              <w:tabs>
                <w:tab w:val="left" w:pos="1250"/>
              </w:tabs>
            </w:pPr>
            <w:r>
              <w:t>0.00%</w:t>
            </w:r>
          </w:p>
        </w:tc>
      </w:tr>
      <w:tr w:rsidR="00E77514" w14:paraId="4F051B3C" w14:textId="77777777" w:rsidTr="00066BD6">
        <w:trPr>
          <w:cantSplit/>
        </w:trPr>
        <w:tc>
          <w:tcPr>
            <w:tcW w:w="0" w:type="auto"/>
            <w:tcBorders>
              <w:top w:val="single" w:sz="4" w:space="0" w:color="A6A6A6" w:themeColor="background1" w:themeShade="A6"/>
              <w:right w:val="single" w:sz="4" w:space="0" w:color="000000" w:themeColor="text1"/>
            </w:tcBorders>
          </w:tcPr>
          <w:p w14:paraId="73B37952" w14:textId="77777777" w:rsidR="00E77514" w:rsidRDefault="00E77514" w:rsidP="00FC0611">
            <w:pPr>
              <w:pStyle w:val="NormalinTable"/>
            </w:pPr>
            <w:r>
              <w:rPr>
                <w:b/>
              </w:rPr>
              <w:lastRenderedPageBreak/>
              <w:t>0812000000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422152" w14:textId="77777777" w:rsidR="00E77514" w:rsidRDefault="00E77514" w:rsidP="00FC0611">
            <w:pPr>
              <w:pStyle w:val="NormalinTable"/>
              <w:tabs>
                <w:tab w:val="left" w:pos="1250"/>
              </w:tabs>
            </w:pPr>
            <w:r>
              <w:t>0.00%</w:t>
            </w:r>
          </w:p>
        </w:tc>
      </w:tr>
      <w:tr w:rsidR="00E77514" w14:paraId="66011825" w14:textId="77777777" w:rsidTr="00066BD6">
        <w:trPr>
          <w:cantSplit/>
        </w:trPr>
        <w:tc>
          <w:tcPr>
            <w:tcW w:w="0" w:type="auto"/>
            <w:tcBorders>
              <w:top w:val="single" w:sz="4" w:space="0" w:color="A6A6A6" w:themeColor="background1" w:themeShade="A6"/>
              <w:right w:val="single" w:sz="4" w:space="0" w:color="000000" w:themeColor="text1"/>
            </w:tcBorders>
          </w:tcPr>
          <w:p w14:paraId="11F29B7A" w14:textId="77777777" w:rsidR="00E77514" w:rsidRDefault="00E77514" w:rsidP="00FC0611">
            <w:pPr>
              <w:pStyle w:val="NormalinTable"/>
            </w:pPr>
            <w:r>
              <w:rPr>
                <w:b/>
              </w:rPr>
              <w:t>0813000000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434029" w14:textId="77777777" w:rsidR="00E77514" w:rsidRDefault="00E77514" w:rsidP="00FC0611">
            <w:pPr>
              <w:pStyle w:val="NormalinTable"/>
              <w:tabs>
                <w:tab w:val="left" w:pos="1250"/>
              </w:tabs>
            </w:pPr>
            <w:r>
              <w:t>0.00%</w:t>
            </w:r>
          </w:p>
        </w:tc>
      </w:tr>
      <w:tr w:rsidR="00E77514" w14:paraId="2FA4FCD9" w14:textId="77777777" w:rsidTr="00066BD6">
        <w:trPr>
          <w:cantSplit/>
        </w:trPr>
        <w:tc>
          <w:tcPr>
            <w:tcW w:w="0" w:type="auto"/>
            <w:tcBorders>
              <w:top w:val="single" w:sz="4" w:space="0" w:color="A6A6A6" w:themeColor="background1" w:themeShade="A6"/>
              <w:right w:val="single" w:sz="4" w:space="0" w:color="000000" w:themeColor="text1"/>
            </w:tcBorders>
          </w:tcPr>
          <w:p w14:paraId="53082692" w14:textId="77777777" w:rsidR="00E77514" w:rsidRDefault="00E77514" w:rsidP="00FC0611">
            <w:pPr>
              <w:pStyle w:val="NormalinTable"/>
            </w:pPr>
            <w:r>
              <w:rPr>
                <w:b/>
              </w:rPr>
              <w:t>0814000000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BC94CA" w14:textId="77777777" w:rsidR="00E77514" w:rsidRDefault="00E77514" w:rsidP="00FC0611">
            <w:pPr>
              <w:pStyle w:val="NormalinTable"/>
              <w:tabs>
                <w:tab w:val="left" w:pos="1250"/>
              </w:tabs>
            </w:pPr>
            <w:r>
              <w:t>0.00%</w:t>
            </w:r>
          </w:p>
        </w:tc>
      </w:tr>
      <w:tr w:rsidR="00E77514" w14:paraId="601EC2F3" w14:textId="77777777" w:rsidTr="00066BD6">
        <w:trPr>
          <w:cantSplit/>
        </w:trPr>
        <w:tc>
          <w:tcPr>
            <w:tcW w:w="0" w:type="auto"/>
            <w:tcBorders>
              <w:top w:val="single" w:sz="4" w:space="0" w:color="A6A6A6" w:themeColor="background1" w:themeShade="A6"/>
              <w:right w:val="single" w:sz="4" w:space="0" w:color="000000" w:themeColor="text1"/>
            </w:tcBorders>
          </w:tcPr>
          <w:p w14:paraId="6784E739" w14:textId="77777777" w:rsidR="00E77514" w:rsidRDefault="00E77514" w:rsidP="00FC0611">
            <w:pPr>
              <w:pStyle w:val="NormalinTable"/>
            </w:pPr>
            <w:r>
              <w:rPr>
                <w:b/>
              </w:rPr>
              <w:t>0901120000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A7601A" w14:textId="77777777" w:rsidR="00E77514" w:rsidRDefault="00E77514" w:rsidP="00FC0611">
            <w:pPr>
              <w:pStyle w:val="NormalinTable"/>
              <w:tabs>
                <w:tab w:val="left" w:pos="1250"/>
              </w:tabs>
            </w:pPr>
            <w:r>
              <w:t>0.00%</w:t>
            </w:r>
          </w:p>
        </w:tc>
      </w:tr>
      <w:tr w:rsidR="00E77514" w14:paraId="688DEA6E" w14:textId="77777777" w:rsidTr="00066BD6">
        <w:trPr>
          <w:cantSplit/>
        </w:trPr>
        <w:tc>
          <w:tcPr>
            <w:tcW w:w="0" w:type="auto"/>
            <w:tcBorders>
              <w:top w:val="single" w:sz="4" w:space="0" w:color="A6A6A6" w:themeColor="background1" w:themeShade="A6"/>
              <w:right w:val="single" w:sz="4" w:space="0" w:color="000000" w:themeColor="text1"/>
            </w:tcBorders>
          </w:tcPr>
          <w:p w14:paraId="1729C7B6" w14:textId="77777777" w:rsidR="00E77514" w:rsidRDefault="00E77514" w:rsidP="00FC0611">
            <w:pPr>
              <w:pStyle w:val="NormalinTable"/>
            </w:pPr>
            <w:r>
              <w:rPr>
                <w:b/>
              </w:rPr>
              <w:t>0901210000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DF4604" w14:textId="77777777" w:rsidR="00E77514" w:rsidRDefault="00E77514" w:rsidP="00FC0611">
            <w:pPr>
              <w:pStyle w:val="NormalinTable"/>
              <w:tabs>
                <w:tab w:val="left" w:pos="1250"/>
              </w:tabs>
            </w:pPr>
            <w:r>
              <w:t>0.00%</w:t>
            </w:r>
          </w:p>
        </w:tc>
      </w:tr>
      <w:tr w:rsidR="00E77514" w14:paraId="002472CF" w14:textId="77777777" w:rsidTr="00066BD6">
        <w:trPr>
          <w:cantSplit/>
        </w:trPr>
        <w:tc>
          <w:tcPr>
            <w:tcW w:w="0" w:type="auto"/>
            <w:tcBorders>
              <w:top w:val="single" w:sz="4" w:space="0" w:color="A6A6A6" w:themeColor="background1" w:themeShade="A6"/>
              <w:right w:val="single" w:sz="4" w:space="0" w:color="000000" w:themeColor="text1"/>
            </w:tcBorders>
          </w:tcPr>
          <w:p w14:paraId="27677C24" w14:textId="77777777" w:rsidR="00E77514" w:rsidRDefault="00E77514" w:rsidP="00FC0611">
            <w:pPr>
              <w:pStyle w:val="NormalinTable"/>
            </w:pPr>
            <w:r>
              <w:rPr>
                <w:b/>
              </w:rPr>
              <w:t>0901220000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12466C" w14:textId="77777777" w:rsidR="00E77514" w:rsidRDefault="00E77514" w:rsidP="00FC0611">
            <w:pPr>
              <w:pStyle w:val="NormalinTable"/>
              <w:tabs>
                <w:tab w:val="left" w:pos="1250"/>
              </w:tabs>
            </w:pPr>
            <w:r>
              <w:t>0.00%</w:t>
            </w:r>
          </w:p>
        </w:tc>
      </w:tr>
      <w:tr w:rsidR="00E77514" w14:paraId="209599C9" w14:textId="77777777" w:rsidTr="00066BD6">
        <w:trPr>
          <w:cantSplit/>
        </w:trPr>
        <w:tc>
          <w:tcPr>
            <w:tcW w:w="0" w:type="auto"/>
            <w:tcBorders>
              <w:top w:val="single" w:sz="4" w:space="0" w:color="A6A6A6" w:themeColor="background1" w:themeShade="A6"/>
              <w:right w:val="single" w:sz="4" w:space="0" w:color="000000" w:themeColor="text1"/>
            </w:tcBorders>
          </w:tcPr>
          <w:p w14:paraId="11550CF3" w14:textId="77777777" w:rsidR="00E77514" w:rsidRDefault="00E77514" w:rsidP="00FC0611">
            <w:pPr>
              <w:pStyle w:val="NormalinTable"/>
            </w:pPr>
            <w:r>
              <w:rPr>
                <w:b/>
              </w:rPr>
              <w:t>0901909000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DE7E07" w14:textId="77777777" w:rsidR="00E77514" w:rsidRDefault="00E77514" w:rsidP="00FC0611">
            <w:pPr>
              <w:pStyle w:val="NormalinTable"/>
              <w:tabs>
                <w:tab w:val="left" w:pos="1250"/>
              </w:tabs>
            </w:pPr>
            <w:r>
              <w:t>0.00%</w:t>
            </w:r>
          </w:p>
        </w:tc>
      </w:tr>
      <w:tr w:rsidR="00E77514" w14:paraId="41CC1B25" w14:textId="77777777" w:rsidTr="00066BD6">
        <w:trPr>
          <w:cantSplit/>
        </w:trPr>
        <w:tc>
          <w:tcPr>
            <w:tcW w:w="0" w:type="auto"/>
            <w:tcBorders>
              <w:top w:val="single" w:sz="4" w:space="0" w:color="A6A6A6" w:themeColor="background1" w:themeShade="A6"/>
              <w:right w:val="single" w:sz="4" w:space="0" w:color="000000" w:themeColor="text1"/>
            </w:tcBorders>
          </w:tcPr>
          <w:p w14:paraId="26396561" w14:textId="77777777" w:rsidR="00E77514" w:rsidRDefault="00E77514" w:rsidP="00FC0611">
            <w:pPr>
              <w:pStyle w:val="NormalinTable"/>
            </w:pPr>
            <w:r>
              <w:rPr>
                <w:b/>
              </w:rPr>
              <w:t>0902100000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F3107C" w14:textId="77777777" w:rsidR="00E77514" w:rsidRDefault="00E77514" w:rsidP="00FC0611">
            <w:pPr>
              <w:pStyle w:val="NormalinTable"/>
              <w:tabs>
                <w:tab w:val="left" w:pos="1250"/>
              </w:tabs>
            </w:pPr>
            <w:r>
              <w:t>0.00%</w:t>
            </w:r>
          </w:p>
        </w:tc>
      </w:tr>
      <w:tr w:rsidR="00E77514" w14:paraId="07A5D59D" w14:textId="77777777" w:rsidTr="00066BD6">
        <w:trPr>
          <w:cantSplit/>
        </w:trPr>
        <w:tc>
          <w:tcPr>
            <w:tcW w:w="0" w:type="auto"/>
            <w:tcBorders>
              <w:top w:val="single" w:sz="4" w:space="0" w:color="A6A6A6" w:themeColor="background1" w:themeShade="A6"/>
              <w:right w:val="single" w:sz="4" w:space="0" w:color="000000" w:themeColor="text1"/>
            </w:tcBorders>
          </w:tcPr>
          <w:p w14:paraId="4E3A39D4" w14:textId="77777777" w:rsidR="00E77514" w:rsidRDefault="00E77514" w:rsidP="00FC0611">
            <w:pPr>
              <w:pStyle w:val="NormalinTable"/>
            </w:pPr>
            <w:r>
              <w:rPr>
                <w:b/>
              </w:rPr>
              <w:t>0904120000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C94D43" w14:textId="77777777" w:rsidR="00E77514" w:rsidRDefault="00E77514" w:rsidP="00FC0611">
            <w:pPr>
              <w:pStyle w:val="NormalinTable"/>
              <w:tabs>
                <w:tab w:val="left" w:pos="1250"/>
              </w:tabs>
            </w:pPr>
            <w:r>
              <w:t>0.00%</w:t>
            </w:r>
          </w:p>
        </w:tc>
      </w:tr>
      <w:tr w:rsidR="00E77514" w14:paraId="3904D905" w14:textId="77777777" w:rsidTr="00066BD6">
        <w:trPr>
          <w:cantSplit/>
        </w:trPr>
        <w:tc>
          <w:tcPr>
            <w:tcW w:w="0" w:type="auto"/>
            <w:tcBorders>
              <w:top w:val="single" w:sz="4" w:space="0" w:color="A6A6A6" w:themeColor="background1" w:themeShade="A6"/>
              <w:right w:val="single" w:sz="4" w:space="0" w:color="000000" w:themeColor="text1"/>
            </w:tcBorders>
          </w:tcPr>
          <w:p w14:paraId="0000AC73" w14:textId="77777777" w:rsidR="00E77514" w:rsidRDefault="00E77514" w:rsidP="00FC0611">
            <w:pPr>
              <w:pStyle w:val="NormalinTable"/>
            </w:pPr>
            <w:r>
              <w:rPr>
                <w:b/>
              </w:rPr>
              <w:t>0904211000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E46509" w14:textId="77777777" w:rsidR="00E77514" w:rsidRDefault="00E77514" w:rsidP="00FC0611">
            <w:pPr>
              <w:pStyle w:val="NormalinTable"/>
              <w:tabs>
                <w:tab w:val="left" w:pos="1250"/>
              </w:tabs>
            </w:pPr>
            <w:r>
              <w:t>0.00%</w:t>
            </w:r>
          </w:p>
        </w:tc>
      </w:tr>
      <w:tr w:rsidR="00E77514" w14:paraId="730D4E04" w14:textId="77777777" w:rsidTr="00066BD6">
        <w:trPr>
          <w:cantSplit/>
        </w:trPr>
        <w:tc>
          <w:tcPr>
            <w:tcW w:w="0" w:type="auto"/>
            <w:tcBorders>
              <w:top w:val="single" w:sz="4" w:space="0" w:color="A6A6A6" w:themeColor="background1" w:themeShade="A6"/>
              <w:right w:val="single" w:sz="4" w:space="0" w:color="000000" w:themeColor="text1"/>
            </w:tcBorders>
          </w:tcPr>
          <w:p w14:paraId="0A0678C6" w14:textId="77777777" w:rsidR="00E77514" w:rsidRDefault="00E77514" w:rsidP="00FC0611">
            <w:pPr>
              <w:pStyle w:val="NormalinTable"/>
            </w:pPr>
            <w:r>
              <w:rPr>
                <w:b/>
              </w:rPr>
              <w:t>0904220000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54033F" w14:textId="77777777" w:rsidR="00E77514" w:rsidRDefault="00E77514" w:rsidP="00FC0611">
            <w:pPr>
              <w:pStyle w:val="NormalinTable"/>
              <w:tabs>
                <w:tab w:val="left" w:pos="1250"/>
              </w:tabs>
            </w:pPr>
            <w:r>
              <w:t>0.00%</w:t>
            </w:r>
          </w:p>
        </w:tc>
      </w:tr>
      <w:tr w:rsidR="00E77514" w14:paraId="6AB3EEC6" w14:textId="77777777" w:rsidTr="00066BD6">
        <w:trPr>
          <w:cantSplit/>
        </w:trPr>
        <w:tc>
          <w:tcPr>
            <w:tcW w:w="0" w:type="auto"/>
            <w:tcBorders>
              <w:top w:val="single" w:sz="4" w:space="0" w:color="A6A6A6" w:themeColor="background1" w:themeShade="A6"/>
              <w:right w:val="single" w:sz="4" w:space="0" w:color="000000" w:themeColor="text1"/>
            </w:tcBorders>
          </w:tcPr>
          <w:p w14:paraId="6076F041" w14:textId="77777777" w:rsidR="00E77514" w:rsidRDefault="00E77514" w:rsidP="00FC0611">
            <w:pPr>
              <w:pStyle w:val="NormalinTable"/>
            </w:pPr>
            <w:r>
              <w:rPr>
                <w:b/>
              </w:rPr>
              <w:t>0905000000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EBD0BE" w14:textId="77777777" w:rsidR="00E77514" w:rsidRDefault="00E77514" w:rsidP="00FC0611">
            <w:pPr>
              <w:pStyle w:val="NormalinTable"/>
              <w:tabs>
                <w:tab w:val="left" w:pos="1250"/>
              </w:tabs>
            </w:pPr>
            <w:r>
              <w:t>0.00%</w:t>
            </w:r>
          </w:p>
        </w:tc>
      </w:tr>
      <w:tr w:rsidR="00E77514" w14:paraId="597A2228" w14:textId="77777777" w:rsidTr="00066BD6">
        <w:trPr>
          <w:cantSplit/>
        </w:trPr>
        <w:tc>
          <w:tcPr>
            <w:tcW w:w="0" w:type="auto"/>
            <w:tcBorders>
              <w:top w:val="single" w:sz="4" w:space="0" w:color="A6A6A6" w:themeColor="background1" w:themeShade="A6"/>
              <w:right w:val="single" w:sz="4" w:space="0" w:color="000000" w:themeColor="text1"/>
            </w:tcBorders>
          </w:tcPr>
          <w:p w14:paraId="13DC1566" w14:textId="77777777" w:rsidR="00E77514" w:rsidRDefault="00E77514" w:rsidP="00FC0611">
            <w:pPr>
              <w:pStyle w:val="NormalinTable"/>
            </w:pPr>
            <w:r>
              <w:rPr>
                <w:b/>
              </w:rPr>
              <w:t>0907000000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2D9A01" w14:textId="77777777" w:rsidR="00E77514" w:rsidRDefault="00E77514" w:rsidP="00FC0611">
            <w:pPr>
              <w:pStyle w:val="NormalinTable"/>
              <w:tabs>
                <w:tab w:val="left" w:pos="1250"/>
              </w:tabs>
            </w:pPr>
            <w:r>
              <w:t>0.00%</w:t>
            </w:r>
          </w:p>
        </w:tc>
      </w:tr>
      <w:tr w:rsidR="00E77514" w14:paraId="18B28248" w14:textId="77777777" w:rsidTr="00066BD6">
        <w:trPr>
          <w:cantSplit/>
        </w:trPr>
        <w:tc>
          <w:tcPr>
            <w:tcW w:w="0" w:type="auto"/>
            <w:tcBorders>
              <w:top w:val="single" w:sz="4" w:space="0" w:color="A6A6A6" w:themeColor="background1" w:themeShade="A6"/>
              <w:right w:val="single" w:sz="4" w:space="0" w:color="000000" w:themeColor="text1"/>
            </w:tcBorders>
          </w:tcPr>
          <w:p w14:paraId="3D7D33DF" w14:textId="77777777" w:rsidR="00E77514" w:rsidRDefault="00E77514" w:rsidP="00FC0611">
            <w:pPr>
              <w:pStyle w:val="NormalinTable"/>
            </w:pPr>
            <w:r>
              <w:rPr>
                <w:b/>
              </w:rPr>
              <w:t>0910209000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3BB59A" w14:textId="77777777" w:rsidR="00E77514" w:rsidRDefault="00E77514" w:rsidP="00FC0611">
            <w:pPr>
              <w:pStyle w:val="NormalinTable"/>
              <w:tabs>
                <w:tab w:val="left" w:pos="1250"/>
              </w:tabs>
            </w:pPr>
            <w:r>
              <w:t>0.00%</w:t>
            </w:r>
          </w:p>
        </w:tc>
      </w:tr>
      <w:tr w:rsidR="00E77514" w14:paraId="3ED09515" w14:textId="77777777" w:rsidTr="00066BD6">
        <w:trPr>
          <w:cantSplit/>
        </w:trPr>
        <w:tc>
          <w:tcPr>
            <w:tcW w:w="0" w:type="auto"/>
            <w:tcBorders>
              <w:top w:val="single" w:sz="4" w:space="0" w:color="A6A6A6" w:themeColor="background1" w:themeShade="A6"/>
              <w:right w:val="single" w:sz="4" w:space="0" w:color="000000" w:themeColor="text1"/>
            </w:tcBorders>
          </w:tcPr>
          <w:p w14:paraId="133CB384" w14:textId="77777777" w:rsidR="00E77514" w:rsidRDefault="00E77514" w:rsidP="00FC0611">
            <w:pPr>
              <w:pStyle w:val="NormalinTable"/>
            </w:pPr>
            <w:r>
              <w:rPr>
                <w:b/>
              </w:rPr>
              <w:t>0910919000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BF7AA4" w14:textId="77777777" w:rsidR="00E77514" w:rsidRDefault="00E77514" w:rsidP="00FC0611">
            <w:pPr>
              <w:pStyle w:val="NormalinTable"/>
              <w:tabs>
                <w:tab w:val="left" w:pos="1250"/>
              </w:tabs>
            </w:pPr>
            <w:r>
              <w:t>0.00%</w:t>
            </w:r>
          </w:p>
        </w:tc>
      </w:tr>
      <w:tr w:rsidR="00E77514" w14:paraId="27908E21" w14:textId="77777777" w:rsidTr="00066BD6">
        <w:trPr>
          <w:cantSplit/>
        </w:trPr>
        <w:tc>
          <w:tcPr>
            <w:tcW w:w="0" w:type="auto"/>
            <w:tcBorders>
              <w:top w:val="single" w:sz="4" w:space="0" w:color="A6A6A6" w:themeColor="background1" w:themeShade="A6"/>
              <w:right w:val="single" w:sz="4" w:space="0" w:color="000000" w:themeColor="text1"/>
            </w:tcBorders>
          </w:tcPr>
          <w:p w14:paraId="62F4269C" w14:textId="77777777" w:rsidR="00E77514" w:rsidRDefault="00E77514" w:rsidP="00FC0611">
            <w:pPr>
              <w:pStyle w:val="NormalinTable"/>
            </w:pPr>
            <w:r>
              <w:rPr>
                <w:b/>
              </w:rPr>
              <w:t>0910993300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7A22A9" w14:textId="77777777" w:rsidR="00E77514" w:rsidRDefault="00E77514" w:rsidP="00FC0611">
            <w:pPr>
              <w:pStyle w:val="NormalinTable"/>
              <w:tabs>
                <w:tab w:val="left" w:pos="1250"/>
              </w:tabs>
            </w:pPr>
            <w:r>
              <w:t>0.00%</w:t>
            </w:r>
          </w:p>
        </w:tc>
      </w:tr>
      <w:tr w:rsidR="00E77514" w14:paraId="7B879280" w14:textId="77777777" w:rsidTr="00066BD6">
        <w:trPr>
          <w:cantSplit/>
        </w:trPr>
        <w:tc>
          <w:tcPr>
            <w:tcW w:w="0" w:type="auto"/>
            <w:tcBorders>
              <w:top w:val="single" w:sz="4" w:space="0" w:color="A6A6A6" w:themeColor="background1" w:themeShade="A6"/>
              <w:right w:val="single" w:sz="4" w:space="0" w:color="000000" w:themeColor="text1"/>
            </w:tcBorders>
          </w:tcPr>
          <w:p w14:paraId="6FA94E91" w14:textId="77777777" w:rsidR="00E77514" w:rsidRDefault="00E77514" w:rsidP="00FC0611">
            <w:pPr>
              <w:pStyle w:val="NormalinTable"/>
            </w:pPr>
            <w:r>
              <w:rPr>
                <w:b/>
              </w:rPr>
              <w:t>0910993900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3814EC" w14:textId="77777777" w:rsidR="00E77514" w:rsidRDefault="00E77514" w:rsidP="00FC0611">
            <w:pPr>
              <w:pStyle w:val="NormalinTable"/>
              <w:tabs>
                <w:tab w:val="left" w:pos="1250"/>
              </w:tabs>
            </w:pPr>
            <w:r>
              <w:t>0.00%</w:t>
            </w:r>
          </w:p>
        </w:tc>
      </w:tr>
      <w:tr w:rsidR="00E77514" w14:paraId="47BE5B85" w14:textId="77777777" w:rsidTr="00066BD6">
        <w:trPr>
          <w:cantSplit/>
        </w:trPr>
        <w:tc>
          <w:tcPr>
            <w:tcW w:w="0" w:type="auto"/>
            <w:tcBorders>
              <w:top w:val="single" w:sz="4" w:space="0" w:color="A6A6A6" w:themeColor="background1" w:themeShade="A6"/>
              <w:right w:val="single" w:sz="4" w:space="0" w:color="000000" w:themeColor="text1"/>
            </w:tcBorders>
          </w:tcPr>
          <w:p w14:paraId="1B0C2081" w14:textId="77777777" w:rsidR="00E77514" w:rsidRDefault="00E77514" w:rsidP="00FC0611">
            <w:pPr>
              <w:pStyle w:val="NormalinTable"/>
            </w:pPr>
            <w:r>
              <w:rPr>
                <w:b/>
              </w:rPr>
              <w:t>0910995000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47ACD6" w14:textId="77777777" w:rsidR="00E77514" w:rsidRDefault="00E77514" w:rsidP="00FC0611">
            <w:pPr>
              <w:pStyle w:val="NormalinTable"/>
              <w:tabs>
                <w:tab w:val="left" w:pos="1250"/>
              </w:tabs>
            </w:pPr>
            <w:r>
              <w:t>0.00%</w:t>
            </w:r>
          </w:p>
        </w:tc>
      </w:tr>
      <w:tr w:rsidR="00E77514" w14:paraId="46A238DD" w14:textId="77777777" w:rsidTr="00066BD6">
        <w:trPr>
          <w:cantSplit/>
        </w:trPr>
        <w:tc>
          <w:tcPr>
            <w:tcW w:w="0" w:type="auto"/>
            <w:tcBorders>
              <w:top w:val="single" w:sz="4" w:space="0" w:color="A6A6A6" w:themeColor="background1" w:themeShade="A6"/>
              <w:right w:val="single" w:sz="4" w:space="0" w:color="000000" w:themeColor="text1"/>
            </w:tcBorders>
          </w:tcPr>
          <w:p w14:paraId="6CC9C59F" w14:textId="77777777" w:rsidR="00E77514" w:rsidRDefault="00E77514" w:rsidP="00FC0611">
            <w:pPr>
              <w:pStyle w:val="NormalinTable"/>
            </w:pPr>
            <w:r>
              <w:rPr>
                <w:b/>
              </w:rPr>
              <w:t>0910999900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AF4978" w14:textId="77777777" w:rsidR="00E77514" w:rsidRDefault="00E77514" w:rsidP="00FC0611">
            <w:pPr>
              <w:pStyle w:val="NormalinTable"/>
              <w:tabs>
                <w:tab w:val="left" w:pos="1250"/>
              </w:tabs>
            </w:pPr>
            <w:r>
              <w:t>0.00%</w:t>
            </w:r>
          </w:p>
        </w:tc>
      </w:tr>
      <w:tr w:rsidR="00E77514" w14:paraId="05F05CEF" w14:textId="77777777" w:rsidTr="00066BD6">
        <w:trPr>
          <w:cantSplit/>
        </w:trPr>
        <w:tc>
          <w:tcPr>
            <w:tcW w:w="0" w:type="auto"/>
            <w:tcBorders>
              <w:top w:val="single" w:sz="4" w:space="0" w:color="A6A6A6" w:themeColor="background1" w:themeShade="A6"/>
              <w:right w:val="single" w:sz="4" w:space="0" w:color="000000" w:themeColor="text1"/>
            </w:tcBorders>
          </w:tcPr>
          <w:p w14:paraId="586C5FEF" w14:textId="77777777" w:rsidR="00E77514" w:rsidRDefault="00E77514" w:rsidP="00FC0611">
            <w:pPr>
              <w:pStyle w:val="NormalinTable"/>
            </w:pPr>
            <w:r>
              <w:rPr>
                <w:b/>
              </w:rPr>
              <w:t>1001000000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A93202" w14:textId="77777777" w:rsidR="00E77514" w:rsidRDefault="00E77514" w:rsidP="00FC0611">
            <w:pPr>
              <w:pStyle w:val="NormalinTable"/>
              <w:tabs>
                <w:tab w:val="left" w:pos="1250"/>
              </w:tabs>
            </w:pPr>
            <w:r>
              <w:t>0.00%</w:t>
            </w:r>
          </w:p>
        </w:tc>
      </w:tr>
      <w:tr w:rsidR="00E77514" w14:paraId="0682C80B" w14:textId="77777777" w:rsidTr="00066BD6">
        <w:trPr>
          <w:cantSplit/>
        </w:trPr>
        <w:tc>
          <w:tcPr>
            <w:tcW w:w="0" w:type="auto"/>
            <w:tcBorders>
              <w:top w:val="single" w:sz="4" w:space="0" w:color="A6A6A6" w:themeColor="background1" w:themeShade="A6"/>
              <w:right w:val="single" w:sz="4" w:space="0" w:color="000000" w:themeColor="text1"/>
            </w:tcBorders>
          </w:tcPr>
          <w:p w14:paraId="7129E702" w14:textId="77777777" w:rsidR="00E77514" w:rsidRDefault="00E77514" w:rsidP="00FC0611">
            <w:pPr>
              <w:pStyle w:val="NormalinTable"/>
            </w:pPr>
            <w:r>
              <w:rPr>
                <w:b/>
              </w:rPr>
              <w:t>1002000000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901BAE" w14:textId="77777777" w:rsidR="00E77514" w:rsidRDefault="00E77514" w:rsidP="00FC0611">
            <w:pPr>
              <w:pStyle w:val="NormalinTable"/>
              <w:tabs>
                <w:tab w:val="left" w:pos="1250"/>
              </w:tabs>
            </w:pPr>
            <w:r>
              <w:t>0.00%</w:t>
            </w:r>
          </w:p>
        </w:tc>
      </w:tr>
      <w:tr w:rsidR="00E77514" w14:paraId="32549A30" w14:textId="77777777" w:rsidTr="00066BD6">
        <w:trPr>
          <w:cantSplit/>
        </w:trPr>
        <w:tc>
          <w:tcPr>
            <w:tcW w:w="0" w:type="auto"/>
            <w:tcBorders>
              <w:top w:val="single" w:sz="4" w:space="0" w:color="A6A6A6" w:themeColor="background1" w:themeShade="A6"/>
              <w:right w:val="single" w:sz="4" w:space="0" w:color="000000" w:themeColor="text1"/>
            </w:tcBorders>
          </w:tcPr>
          <w:p w14:paraId="6240FBC7" w14:textId="77777777" w:rsidR="00E77514" w:rsidRDefault="00E77514" w:rsidP="00FC0611">
            <w:pPr>
              <w:pStyle w:val="NormalinTable"/>
            </w:pPr>
            <w:r>
              <w:rPr>
                <w:b/>
              </w:rPr>
              <w:t>1003000000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07DA74" w14:textId="77777777" w:rsidR="00E77514" w:rsidRDefault="00E77514" w:rsidP="00FC0611">
            <w:pPr>
              <w:pStyle w:val="NormalinTable"/>
              <w:tabs>
                <w:tab w:val="left" w:pos="1250"/>
              </w:tabs>
            </w:pPr>
            <w:r>
              <w:t>0.00%</w:t>
            </w:r>
          </w:p>
        </w:tc>
      </w:tr>
      <w:tr w:rsidR="00E77514" w14:paraId="39C7BB07" w14:textId="77777777" w:rsidTr="00066BD6">
        <w:trPr>
          <w:cantSplit/>
        </w:trPr>
        <w:tc>
          <w:tcPr>
            <w:tcW w:w="0" w:type="auto"/>
            <w:tcBorders>
              <w:top w:val="single" w:sz="4" w:space="0" w:color="A6A6A6" w:themeColor="background1" w:themeShade="A6"/>
              <w:right w:val="single" w:sz="4" w:space="0" w:color="000000" w:themeColor="text1"/>
            </w:tcBorders>
          </w:tcPr>
          <w:p w14:paraId="72ABFBA0" w14:textId="77777777" w:rsidR="00E77514" w:rsidRDefault="00E77514" w:rsidP="00FC0611">
            <w:pPr>
              <w:pStyle w:val="NormalinTable"/>
            </w:pPr>
            <w:r>
              <w:rPr>
                <w:b/>
              </w:rPr>
              <w:t>1004000000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E1214F" w14:textId="77777777" w:rsidR="00E77514" w:rsidRDefault="00E77514" w:rsidP="00FC0611">
            <w:pPr>
              <w:pStyle w:val="NormalinTable"/>
              <w:tabs>
                <w:tab w:val="left" w:pos="1250"/>
              </w:tabs>
            </w:pPr>
            <w:r>
              <w:t>0.00%</w:t>
            </w:r>
          </w:p>
        </w:tc>
      </w:tr>
      <w:tr w:rsidR="00E77514" w14:paraId="490DD3CB" w14:textId="77777777" w:rsidTr="00066BD6">
        <w:trPr>
          <w:cantSplit/>
        </w:trPr>
        <w:tc>
          <w:tcPr>
            <w:tcW w:w="0" w:type="auto"/>
            <w:tcBorders>
              <w:top w:val="single" w:sz="4" w:space="0" w:color="A6A6A6" w:themeColor="background1" w:themeShade="A6"/>
              <w:right w:val="single" w:sz="4" w:space="0" w:color="000000" w:themeColor="text1"/>
            </w:tcBorders>
          </w:tcPr>
          <w:p w14:paraId="3E5EC187" w14:textId="77777777" w:rsidR="00E77514" w:rsidRDefault="00E77514" w:rsidP="00FC0611">
            <w:pPr>
              <w:pStyle w:val="NormalinTable"/>
            </w:pPr>
            <w:r>
              <w:rPr>
                <w:b/>
              </w:rPr>
              <w:t>1005109000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33248B" w14:textId="77777777" w:rsidR="00E77514" w:rsidRDefault="00E77514" w:rsidP="00FC0611">
            <w:pPr>
              <w:pStyle w:val="NormalinTable"/>
              <w:tabs>
                <w:tab w:val="left" w:pos="1250"/>
              </w:tabs>
            </w:pPr>
            <w:r>
              <w:t>0.00%</w:t>
            </w:r>
          </w:p>
        </w:tc>
      </w:tr>
      <w:tr w:rsidR="00E77514" w14:paraId="389C3686" w14:textId="77777777" w:rsidTr="00066BD6">
        <w:trPr>
          <w:cantSplit/>
        </w:trPr>
        <w:tc>
          <w:tcPr>
            <w:tcW w:w="0" w:type="auto"/>
            <w:tcBorders>
              <w:top w:val="single" w:sz="4" w:space="0" w:color="A6A6A6" w:themeColor="background1" w:themeShade="A6"/>
              <w:right w:val="single" w:sz="4" w:space="0" w:color="000000" w:themeColor="text1"/>
            </w:tcBorders>
          </w:tcPr>
          <w:p w14:paraId="3282F0C8" w14:textId="77777777" w:rsidR="00E77514" w:rsidRDefault="00E77514" w:rsidP="00FC0611">
            <w:pPr>
              <w:pStyle w:val="NormalinTable"/>
            </w:pPr>
            <w:r>
              <w:rPr>
                <w:b/>
              </w:rPr>
              <w:t>1006101000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5C00EB" w14:textId="77777777" w:rsidR="00E77514" w:rsidRDefault="00E77514" w:rsidP="00FC0611">
            <w:pPr>
              <w:pStyle w:val="NormalinTable"/>
              <w:tabs>
                <w:tab w:val="left" w:pos="1250"/>
              </w:tabs>
            </w:pPr>
            <w:r>
              <w:t>0.00%</w:t>
            </w:r>
          </w:p>
        </w:tc>
      </w:tr>
      <w:tr w:rsidR="00E77514" w14:paraId="00A1C6A3" w14:textId="77777777" w:rsidTr="00066BD6">
        <w:trPr>
          <w:cantSplit/>
        </w:trPr>
        <w:tc>
          <w:tcPr>
            <w:tcW w:w="0" w:type="auto"/>
            <w:tcBorders>
              <w:top w:val="single" w:sz="4" w:space="0" w:color="A6A6A6" w:themeColor="background1" w:themeShade="A6"/>
              <w:right w:val="single" w:sz="4" w:space="0" w:color="000000" w:themeColor="text1"/>
            </w:tcBorders>
          </w:tcPr>
          <w:p w14:paraId="5BE495E2" w14:textId="77777777" w:rsidR="00E77514" w:rsidRDefault="00E77514" w:rsidP="00FC0611">
            <w:pPr>
              <w:pStyle w:val="NormalinTable"/>
            </w:pPr>
            <w:r>
              <w:rPr>
                <w:b/>
              </w:rPr>
              <w:t>1007101000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56EBD2" w14:textId="77777777" w:rsidR="00E77514" w:rsidRDefault="00E77514" w:rsidP="00FC0611">
            <w:pPr>
              <w:pStyle w:val="NormalinTable"/>
              <w:tabs>
                <w:tab w:val="left" w:pos="1250"/>
              </w:tabs>
            </w:pPr>
            <w:r>
              <w:t>0.00%</w:t>
            </w:r>
          </w:p>
        </w:tc>
      </w:tr>
      <w:tr w:rsidR="00E77514" w14:paraId="450542AF" w14:textId="77777777" w:rsidTr="00066BD6">
        <w:trPr>
          <w:cantSplit/>
        </w:trPr>
        <w:tc>
          <w:tcPr>
            <w:tcW w:w="0" w:type="auto"/>
            <w:tcBorders>
              <w:top w:val="single" w:sz="4" w:space="0" w:color="A6A6A6" w:themeColor="background1" w:themeShade="A6"/>
              <w:right w:val="single" w:sz="4" w:space="0" w:color="000000" w:themeColor="text1"/>
            </w:tcBorders>
          </w:tcPr>
          <w:p w14:paraId="594E0BB1" w14:textId="77777777" w:rsidR="00E77514" w:rsidRDefault="00E77514" w:rsidP="00FC0611">
            <w:pPr>
              <w:pStyle w:val="NormalinTable"/>
            </w:pPr>
            <w:r>
              <w:rPr>
                <w:b/>
              </w:rPr>
              <w:t>1008100000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237326" w14:textId="77777777" w:rsidR="00E77514" w:rsidRDefault="00E77514" w:rsidP="00FC0611">
            <w:pPr>
              <w:pStyle w:val="NormalinTable"/>
              <w:tabs>
                <w:tab w:val="left" w:pos="1250"/>
              </w:tabs>
            </w:pPr>
            <w:r>
              <w:t>0.00%</w:t>
            </w:r>
          </w:p>
        </w:tc>
      </w:tr>
      <w:tr w:rsidR="00E77514" w14:paraId="735905A1" w14:textId="77777777" w:rsidTr="00066BD6">
        <w:trPr>
          <w:cantSplit/>
        </w:trPr>
        <w:tc>
          <w:tcPr>
            <w:tcW w:w="0" w:type="auto"/>
            <w:tcBorders>
              <w:top w:val="single" w:sz="4" w:space="0" w:color="A6A6A6" w:themeColor="background1" w:themeShade="A6"/>
              <w:right w:val="single" w:sz="4" w:space="0" w:color="000000" w:themeColor="text1"/>
            </w:tcBorders>
          </w:tcPr>
          <w:p w14:paraId="75DC1128" w14:textId="77777777" w:rsidR="00E77514" w:rsidRDefault="00E77514" w:rsidP="00FC0611">
            <w:pPr>
              <w:pStyle w:val="NormalinTable"/>
            </w:pPr>
            <w:r>
              <w:rPr>
                <w:b/>
              </w:rPr>
              <w:t>1008210000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8B26B7" w14:textId="77777777" w:rsidR="00E77514" w:rsidRDefault="00E77514" w:rsidP="00FC0611">
            <w:pPr>
              <w:pStyle w:val="NormalinTable"/>
              <w:tabs>
                <w:tab w:val="left" w:pos="1250"/>
              </w:tabs>
            </w:pPr>
            <w:r>
              <w:t>0.00%</w:t>
            </w:r>
          </w:p>
        </w:tc>
      </w:tr>
      <w:tr w:rsidR="00E77514" w14:paraId="3FF90933" w14:textId="77777777" w:rsidTr="00066BD6">
        <w:trPr>
          <w:cantSplit/>
        </w:trPr>
        <w:tc>
          <w:tcPr>
            <w:tcW w:w="0" w:type="auto"/>
            <w:tcBorders>
              <w:top w:val="single" w:sz="4" w:space="0" w:color="A6A6A6" w:themeColor="background1" w:themeShade="A6"/>
              <w:right w:val="single" w:sz="4" w:space="0" w:color="000000" w:themeColor="text1"/>
            </w:tcBorders>
          </w:tcPr>
          <w:p w14:paraId="3939F8CF" w14:textId="77777777" w:rsidR="00E77514" w:rsidRDefault="00E77514" w:rsidP="00FC0611">
            <w:pPr>
              <w:pStyle w:val="NormalinTable"/>
            </w:pPr>
            <w:r>
              <w:rPr>
                <w:b/>
              </w:rPr>
              <w:t>1008290000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0AF8D7" w14:textId="77777777" w:rsidR="00E77514" w:rsidRDefault="00E77514" w:rsidP="00FC0611">
            <w:pPr>
              <w:pStyle w:val="NormalinTable"/>
              <w:tabs>
                <w:tab w:val="left" w:pos="1250"/>
              </w:tabs>
            </w:pPr>
            <w:r>
              <w:t>0.00%</w:t>
            </w:r>
          </w:p>
        </w:tc>
      </w:tr>
      <w:tr w:rsidR="00E77514" w14:paraId="0A0C5D2F" w14:textId="77777777" w:rsidTr="00066BD6">
        <w:trPr>
          <w:cantSplit/>
        </w:trPr>
        <w:tc>
          <w:tcPr>
            <w:tcW w:w="0" w:type="auto"/>
            <w:tcBorders>
              <w:top w:val="single" w:sz="4" w:space="0" w:color="A6A6A6" w:themeColor="background1" w:themeShade="A6"/>
              <w:right w:val="single" w:sz="4" w:space="0" w:color="000000" w:themeColor="text1"/>
            </w:tcBorders>
          </w:tcPr>
          <w:p w14:paraId="4FE2D31A" w14:textId="77777777" w:rsidR="00E77514" w:rsidRDefault="00E77514" w:rsidP="00FC0611">
            <w:pPr>
              <w:pStyle w:val="NormalinTable"/>
            </w:pPr>
            <w:r>
              <w:rPr>
                <w:b/>
              </w:rPr>
              <w:t>1008400000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C9714C" w14:textId="77777777" w:rsidR="00E77514" w:rsidRDefault="00E77514" w:rsidP="00FC0611">
            <w:pPr>
              <w:pStyle w:val="NormalinTable"/>
              <w:tabs>
                <w:tab w:val="left" w:pos="1250"/>
              </w:tabs>
            </w:pPr>
            <w:r>
              <w:t>0.00%</w:t>
            </w:r>
          </w:p>
        </w:tc>
      </w:tr>
      <w:tr w:rsidR="00E77514" w14:paraId="1BE3DA8A" w14:textId="77777777" w:rsidTr="00066BD6">
        <w:trPr>
          <w:cantSplit/>
        </w:trPr>
        <w:tc>
          <w:tcPr>
            <w:tcW w:w="0" w:type="auto"/>
            <w:tcBorders>
              <w:top w:val="single" w:sz="4" w:space="0" w:color="A6A6A6" w:themeColor="background1" w:themeShade="A6"/>
              <w:right w:val="single" w:sz="4" w:space="0" w:color="000000" w:themeColor="text1"/>
            </w:tcBorders>
          </w:tcPr>
          <w:p w14:paraId="175F8F1F" w14:textId="77777777" w:rsidR="00E77514" w:rsidRDefault="00E77514" w:rsidP="00FC0611">
            <w:pPr>
              <w:pStyle w:val="NormalinTable"/>
            </w:pPr>
            <w:r>
              <w:rPr>
                <w:b/>
              </w:rPr>
              <w:t>1008500000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0250D5" w14:textId="77777777" w:rsidR="00E77514" w:rsidRDefault="00E77514" w:rsidP="00FC0611">
            <w:pPr>
              <w:pStyle w:val="NormalinTable"/>
              <w:tabs>
                <w:tab w:val="left" w:pos="1250"/>
              </w:tabs>
            </w:pPr>
            <w:r>
              <w:t>0.00%</w:t>
            </w:r>
          </w:p>
        </w:tc>
      </w:tr>
      <w:tr w:rsidR="00E77514" w14:paraId="27866418" w14:textId="77777777" w:rsidTr="00066BD6">
        <w:trPr>
          <w:cantSplit/>
        </w:trPr>
        <w:tc>
          <w:tcPr>
            <w:tcW w:w="0" w:type="auto"/>
            <w:tcBorders>
              <w:top w:val="single" w:sz="4" w:space="0" w:color="A6A6A6" w:themeColor="background1" w:themeShade="A6"/>
              <w:right w:val="single" w:sz="4" w:space="0" w:color="000000" w:themeColor="text1"/>
            </w:tcBorders>
          </w:tcPr>
          <w:p w14:paraId="0F43ADD6" w14:textId="77777777" w:rsidR="00E77514" w:rsidRDefault="00E77514" w:rsidP="00FC0611">
            <w:pPr>
              <w:pStyle w:val="NormalinTable"/>
            </w:pPr>
            <w:r>
              <w:rPr>
                <w:b/>
              </w:rPr>
              <w:t>1008600000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70AC15" w14:textId="77777777" w:rsidR="00E77514" w:rsidRDefault="00E77514" w:rsidP="00FC0611">
            <w:pPr>
              <w:pStyle w:val="NormalinTable"/>
              <w:tabs>
                <w:tab w:val="left" w:pos="1250"/>
              </w:tabs>
            </w:pPr>
            <w:r>
              <w:t>0.00%</w:t>
            </w:r>
          </w:p>
        </w:tc>
      </w:tr>
      <w:tr w:rsidR="00E77514" w14:paraId="0B29A5AF" w14:textId="77777777" w:rsidTr="00066BD6">
        <w:trPr>
          <w:cantSplit/>
        </w:trPr>
        <w:tc>
          <w:tcPr>
            <w:tcW w:w="0" w:type="auto"/>
            <w:tcBorders>
              <w:top w:val="single" w:sz="4" w:space="0" w:color="A6A6A6" w:themeColor="background1" w:themeShade="A6"/>
              <w:right w:val="single" w:sz="4" w:space="0" w:color="000000" w:themeColor="text1"/>
            </w:tcBorders>
          </w:tcPr>
          <w:p w14:paraId="69BAA49D" w14:textId="77777777" w:rsidR="00E77514" w:rsidRDefault="00E77514" w:rsidP="00FC0611">
            <w:pPr>
              <w:pStyle w:val="NormalinTable"/>
            </w:pPr>
            <w:r>
              <w:rPr>
                <w:b/>
              </w:rPr>
              <w:t>1008900000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4A0835" w14:textId="77777777" w:rsidR="00E77514" w:rsidRDefault="00E77514" w:rsidP="00FC0611">
            <w:pPr>
              <w:pStyle w:val="NormalinTable"/>
              <w:tabs>
                <w:tab w:val="left" w:pos="1250"/>
              </w:tabs>
            </w:pPr>
            <w:r>
              <w:t>0.00%</w:t>
            </w:r>
          </w:p>
        </w:tc>
      </w:tr>
      <w:tr w:rsidR="00E77514" w14:paraId="105466C7" w14:textId="77777777" w:rsidTr="00066BD6">
        <w:trPr>
          <w:cantSplit/>
        </w:trPr>
        <w:tc>
          <w:tcPr>
            <w:tcW w:w="0" w:type="auto"/>
            <w:tcBorders>
              <w:top w:val="single" w:sz="4" w:space="0" w:color="A6A6A6" w:themeColor="background1" w:themeShade="A6"/>
              <w:right w:val="single" w:sz="4" w:space="0" w:color="000000" w:themeColor="text1"/>
            </w:tcBorders>
          </w:tcPr>
          <w:p w14:paraId="57C5E88A" w14:textId="77777777" w:rsidR="00E77514" w:rsidRDefault="00E77514" w:rsidP="00FC0611">
            <w:pPr>
              <w:pStyle w:val="NormalinTable"/>
            </w:pPr>
            <w:r>
              <w:rPr>
                <w:b/>
              </w:rPr>
              <w:t>1101000000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76D84A" w14:textId="77777777" w:rsidR="00E77514" w:rsidRDefault="00E77514" w:rsidP="00FC0611">
            <w:pPr>
              <w:pStyle w:val="NormalinTable"/>
              <w:tabs>
                <w:tab w:val="left" w:pos="1250"/>
              </w:tabs>
            </w:pPr>
            <w:r>
              <w:t>0.00%</w:t>
            </w:r>
          </w:p>
        </w:tc>
      </w:tr>
      <w:tr w:rsidR="00E77514" w14:paraId="405EA9F1" w14:textId="77777777" w:rsidTr="00066BD6">
        <w:trPr>
          <w:cantSplit/>
        </w:trPr>
        <w:tc>
          <w:tcPr>
            <w:tcW w:w="0" w:type="auto"/>
            <w:tcBorders>
              <w:top w:val="single" w:sz="4" w:space="0" w:color="A6A6A6" w:themeColor="background1" w:themeShade="A6"/>
              <w:right w:val="single" w:sz="4" w:space="0" w:color="000000" w:themeColor="text1"/>
            </w:tcBorders>
          </w:tcPr>
          <w:p w14:paraId="10F7963F" w14:textId="77777777" w:rsidR="00E77514" w:rsidRDefault="00E77514" w:rsidP="00FC0611">
            <w:pPr>
              <w:pStyle w:val="NormalinTable"/>
            </w:pPr>
            <w:r>
              <w:rPr>
                <w:b/>
              </w:rPr>
              <w:t>1102901000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4B99F9" w14:textId="77777777" w:rsidR="00E77514" w:rsidRDefault="00E77514" w:rsidP="00FC0611">
            <w:pPr>
              <w:pStyle w:val="NormalinTable"/>
              <w:tabs>
                <w:tab w:val="left" w:pos="1250"/>
              </w:tabs>
            </w:pPr>
            <w:r>
              <w:t>0.00%</w:t>
            </w:r>
          </w:p>
        </w:tc>
      </w:tr>
      <w:tr w:rsidR="00E77514" w14:paraId="2D290E4C" w14:textId="77777777" w:rsidTr="00066BD6">
        <w:trPr>
          <w:cantSplit/>
        </w:trPr>
        <w:tc>
          <w:tcPr>
            <w:tcW w:w="0" w:type="auto"/>
            <w:tcBorders>
              <w:top w:val="single" w:sz="4" w:space="0" w:color="A6A6A6" w:themeColor="background1" w:themeShade="A6"/>
              <w:right w:val="single" w:sz="4" w:space="0" w:color="000000" w:themeColor="text1"/>
            </w:tcBorders>
          </w:tcPr>
          <w:p w14:paraId="0AAA5D25" w14:textId="77777777" w:rsidR="00E77514" w:rsidRDefault="00E77514" w:rsidP="00FC0611">
            <w:pPr>
              <w:pStyle w:val="NormalinTable"/>
            </w:pPr>
            <w:r>
              <w:rPr>
                <w:b/>
              </w:rPr>
              <w:t>1102903000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C3F8B5" w14:textId="77777777" w:rsidR="00E77514" w:rsidRDefault="00E77514" w:rsidP="00FC0611">
            <w:pPr>
              <w:pStyle w:val="NormalinTable"/>
              <w:tabs>
                <w:tab w:val="left" w:pos="1250"/>
              </w:tabs>
            </w:pPr>
            <w:r>
              <w:t>0.00%</w:t>
            </w:r>
          </w:p>
        </w:tc>
      </w:tr>
      <w:tr w:rsidR="00E77514" w14:paraId="5CE38AA5" w14:textId="77777777" w:rsidTr="00066BD6">
        <w:trPr>
          <w:cantSplit/>
        </w:trPr>
        <w:tc>
          <w:tcPr>
            <w:tcW w:w="0" w:type="auto"/>
            <w:tcBorders>
              <w:top w:val="single" w:sz="4" w:space="0" w:color="A6A6A6" w:themeColor="background1" w:themeShade="A6"/>
              <w:right w:val="single" w:sz="4" w:space="0" w:color="000000" w:themeColor="text1"/>
            </w:tcBorders>
          </w:tcPr>
          <w:p w14:paraId="1B164B95" w14:textId="77777777" w:rsidR="00E77514" w:rsidRDefault="00E77514" w:rsidP="00FC0611">
            <w:pPr>
              <w:pStyle w:val="NormalinTable"/>
            </w:pPr>
            <w:r>
              <w:rPr>
                <w:b/>
              </w:rPr>
              <w:t>1102905000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5E6207" w14:textId="77777777" w:rsidR="00E77514" w:rsidRDefault="00E77514" w:rsidP="00FC0611">
            <w:pPr>
              <w:pStyle w:val="NormalinTable"/>
              <w:tabs>
                <w:tab w:val="left" w:pos="1250"/>
              </w:tabs>
            </w:pPr>
            <w:r>
              <w:t>0.00%</w:t>
            </w:r>
          </w:p>
        </w:tc>
      </w:tr>
      <w:tr w:rsidR="00E77514" w14:paraId="0F88394C" w14:textId="77777777" w:rsidTr="00066BD6">
        <w:trPr>
          <w:cantSplit/>
        </w:trPr>
        <w:tc>
          <w:tcPr>
            <w:tcW w:w="0" w:type="auto"/>
            <w:tcBorders>
              <w:top w:val="single" w:sz="4" w:space="0" w:color="A6A6A6" w:themeColor="background1" w:themeShade="A6"/>
              <w:right w:val="single" w:sz="4" w:space="0" w:color="000000" w:themeColor="text1"/>
            </w:tcBorders>
          </w:tcPr>
          <w:p w14:paraId="204ACF8F" w14:textId="77777777" w:rsidR="00E77514" w:rsidRDefault="00E77514" w:rsidP="00FC0611">
            <w:pPr>
              <w:pStyle w:val="NormalinTable"/>
            </w:pPr>
            <w:r>
              <w:rPr>
                <w:b/>
              </w:rPr>
              <w:t>1102907000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095ED6" w14:textId="77777777" w:rsidR="00E77514" w:rsidRDefault="00E77514" w:rsidP="00FC0611">
            <w:pPr>
              <w:pStyle w:val="NormalinTable"/>
              <w:tabs>
                <w:tab w:val="left" w:pos="1250"/>
              </w:tabs>
            </w:pPr>
            <w:r>
              <w:t>0.00%</w:t>
            </w:r>
          </w:p>
        </w:tc>
      </w:tr>
      <w:tr w:rsidR="00E77514" w14:paraId="2DA570DE" w14:textId="77777777" w:rsidTr="00066BD6">
        <w:trPr>
          <w:cantSplit/>
        </w:trPr>
        <w:tc>
          <w:tcPr>
            <w:tcW w:w="0" w:type="auto"/>
            <w:tcBorders>
              <w:top w:val="single" w:sz="4" w:space="0" w:color="A6A6A6" w:themeColor="background1" w:themeShade="A6"/>
              <w:right w:val="single" w:sz="4" w:space="0" w:color="000000" w:themeColor="text1"/>
            </w:tcBorders>
          </w:tcPr>
          <w:p w14:paraId="780ACE54" w14:textId="77777777" w:rsidR="00E77514" w:rsidRDefault="00E77514" w:rsidP="00FC0611">
            <w:pPr>
              <w:pStyle w:val="NormalinTable"/>
            </w:pPr>
            <w:r>
              <w:rPr>
                <w:b/>
              </w:rPr>
              <w:t>1102909000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9A75C9" w14:textId="77777777" w:rsidR="00E77514" w:rsidRDefault="00E77514" w:rsidP="00FC0611">
            <w:pPr>
              <w:pStyle w:val="NormalinTable"/>
              <w:tabs>
                <w:tab w:val="left" w:pos="1250"/>
              </w:tabs>
            </w:pPr>
            <w:r>
              <w:t>0.00%</w:t>
            </w:r>
          </w:p>
        </w:tc>
      </w:tr>
      <w:tr w:rsidR="00E77514" w14:paraId="362AE491" w14:textId="77777777" w:rsidTr="00066BD6">
        <w:trPr>
          <w:cantSplit/>
        </w:trPr>
        <w:tc>
          <w:tcPr>
            <w:tcW w:w="0" w:type="auto"/>
            <w:tcBorders>
              <w:top w:val="single" w:sz="4" w:space="0" w:color="A6A6A6" w:themeColor="background1" w:themeShade="A6"/>
              <w:right w:val="single" w:sz="4" w:space="0" w:color="000000" w:themeColor="text1"/>
            </w:tcBorders>
          </w:tcPr>
          <w:p w14:paraId="3EE7CE1D" w14:textId="77777777" w:rsidR="00E77514" w:rsidRDefault="00E77514" w:rsidP="00FC0611">
            <w:pPr>
              <w:pStyle w:val="NormalinTable"/>
            </w:pPr>
            <w:r>
              <w:rPr>
                <w:b/>
              </w:rPr>
              <w:t>1103000000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DB03BA" w14:textId="77777777" w:rsidR="00E77514" w:rsidRDefault="00E77514" w:rsidP="00FC0611">
            <w:pPr>
              <w:pStyle w:val="NormalinTable"/>
              <w:tabs>
                <w:tab w:val="left" w:pos="1250"/>
              </w:tabs>
            </w:pPr>
            <w:r>
              <w:t>0.00%</w:t>
            </w:r>
          </w:p>
        </w:tc>
      </w:tr>
      <w:tr w:rsidR="00E77514" w14:paraId="01909C33" w14:textId="77777777" w:rsidTr="00066BD6">
        <w:trPr>
          <w:cantSplit/>
        </w:trPr>
        <w:tc>
          <w:tcPr>
            <w:tcW w:w="0" w:type="auto"/>
            <w:tcBorders>
              <w:top w:val="single" w:sz="4" w:space="0" w:color="A6A6A6" w:themeColor="background1" w:themeShade="A6"/>
              <w:right w:val="single" w:sz="4" w:space="0" w:color="000000" w:themeColor="text1"/>
            </w:tcBorders>
          </w:tcPr>
          <w:p w14:paraId="268F5B08" w14:textId="77777777" w:rsidR="00E77514" w:rsidRDefault="00E77514" w:rsidP="00FC0611">
            <w:pPr>
              <w:pStyle w:val="NormalinTable"/>
            </w:pPr>
            <w:r>
              <w:rPr>
                <w:b/>
              </w:rPr>
              <w:t>1104120000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A3F8E7" w14:textId="77777777" w:rsidR="00E77514" w:rsidRDefault="00E77514" w:rsidP="00FC0611">
            <w:pPr>
              <w:pStyle w:val="NormalinTable"/>
              <w:tabs>
                <w:tab w:val="left" w:pos="1250"/>
              </w:tabs>
            </w:pPr>
            <w:r>
              <w:t>0.00%</w:t>
            </w:r>
          </w:p>
        </w:tc>
      </w:tr>
      <w:tr w:rsidR="00E77514" w14:paraId="06B1A78E" w14:textId="77777777" w:rsidTr="00066BD6">
        <w:trPr>
          <w:cantSplit/>
        </w:trPr>
        <w:tc>
          <w:tcPr>
            <w:tcW w:w="0" w:type="auto"/>
            <w:tcBorders>
              <w:top w:val="single" w:sz="4" w:space="0" w:color="A6A6A6" w:themeColor="background1" w:themeShade="A6"/>
              <w:right w:val="single" w:sz="4" w:space="0" w:color="000000" w:themeColor="text1"/>
            </w:tcBorders>
          </w:tcPr>
          <w:p w14:paraId="23C501AF" w14:textId="77777777" w:rsidR="00E77514" w:rsidRDefault="00E77514" w:rsidP="00FC0611">
            <w:pPr>
              <w:pStyle w:val="NormalinTable"/>
            </w:pPr>
            <w:r>
              <w:rPr>
                <w:b/>
              </w:rPr>
              <w:t>1104190000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DE500B" w14:textId="77777777" w:rsidR="00E77514" w:rsidRDefault="00E77514" w:rsidP="00FC0611">
            <w:pPr>
              <w:pStyle w:val="NormalinTable"/>
              <w:tabs>
                <w:tab w:val="left" w:pos="1250"/>
              </w:tabs>
            </w:pPr>
            <w:r>
              <w:t>0.00%</w:t>
            </w:r>
          </w:p>
        </w:tc>
      </w:tr>
      <w:tr w:rsidR="00E77514" w14:paraId="621C2E02" w14:textId="77777777" w:rsidTr="00066BD6">
        <w:trPr>
          <w:cantSplit/>
        </w:trPr>
        <w:tc>
          <w:tcPr>
            <w:tcW w:w="0" w:type="auto"/>
            <w:tcBorders>
              <w:top w:val="single" w:sz="4" w:space="0" w:color="A6A6A6" w:themeColor="background1" w:themeShade="A6"/>
              <w:right w:val="single" w:sz="4" w:space="0" w:color="000000" w:themeColor="text1"/>
            </w:tcBorders>
          </w:tcPr>
          <w:p w14:paraId="68759D71" w14:textId="77777777" w:rsidR="00E77514" w:rsidRDefault="00E77514" w:rsidP="00FC0611">
            <w:pPr>
              <w:pStyle w:val="NormalinTable"/>
            </w:pPr>
            <w:r>
              <w:rPr>
                <w:b/>
              </w:rPr>
              <w:t>1104220000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25F45C" w14:textId="77777777" w:rsidR="00E77514" w:rsidRDefault="00E77514" w:rsidP="00FC0611">
            <w:pPr>
              <w:pStyle w:val="NormalinTable"/>
              <w:tabs>
                <w:tab w:val="left" w:pos="1250"/>
              </w:tabs>
            </w:pPr>
            <w:r>
              <w:t>0.00%</w:t>
            </w:r>
          </w:p>
        </w:tc>
      </w:tr>
      <w:tr w:rsidR="006D6848" w14:paraId="649CDBF2" w14:textId="77777777" w:rsidTr="007A14D2">
        <w:tblPrEx>
          <w:tblW w:w="5000" w:type="pct"/>
          <w:tblLook w:val="0620" w:firstRow="1" w:lastRow="0" w:firstColumn="0" w:lastColumn="0" w:noHBand="1" w:noVBand="1"/>
          <w:tblPrExChange w:id="5464" w:author="David Owen" w:date="2019-07-24T15:54:00Z">
            <w:tblPrEx>
              <w:tblW w:w="5000" w:type="pct"/>
              <w:tblLook w:val="0620" w:firstRow="1" w:lastRow="0" w:firstColumn="0" w:lastColumn="0" w:noHBand="1" w:noVBand="1"/>
            </w:tblPrEx>
          </w:tblPrExChange>
        </w:tblPrEx>
        <w:trPr>
          <w:cantSplit/>
          <w:trPrChange w:id="5465" w:author="David Owen" w:date="2019-07-24T15:54:00Z">
            <w:trPr>
              <w:cantSplit/>
            </w:trPr>
          </w:trPrChange>
        </w:trPr>
        <w:tc>
          <w:tcPr>
            <w:tcW w:w="0" w:type="auto"/>
            <w:tcBorders>
              <w:top w:val="single" w:sz="4" w:space="0" w:color="A6A6A6" w:themeColor="background1" w:themeShade="A6"/>
              <w:right w:val="single" w:sz="4" w:space="0" w:color="000000" w:themeColor="text1"/>
            </w:tcBorders>
            <w:tcPrChange w:id="5466" w:author="David Owen" w:date="2019-07-24T15:54:00Z">
              <w:tcPr>
                <w:tcW w:w="0" w:type="auto"/>
                <w:tcBorders>
                  <w:top w:val="single" w:sz="4" w:space="0" w:color="A6A6A6" w:themeColor="background1" w:themeShade="A6"/>
                  <w:right w:val="single" w:sz="4" w:space="0" w:color="000000" w:themeColor="text1"/>
                </w:tcBorders>
              </w:tcPr>
            </w:tcPrChange>
          </w:tcPr>
          <w:p w14:paraId="6E1DF298" w14:textId="77777777" w:rsidR="006D6848" w:rsidRDefault="006D6848" w:rsidP="006D6848">
            <w:pPr>
              <w:pStyle w:val="NormalinTable"/>
            </w:pPr>
            <w:r>
              <w:rPr>
                <w:b/>
              </w:rPr>
              <w:t>1104234000</w:t>
            </w:r>
          </w:p>
        </w:tc>
        <w:tc>
          <w:tcPr>
            <w:tcW w:w="0" w:type="auto"/>
            <w:tcBorders>
              <w:top w:val="nil"/>
              <w:left w:val="nil"/>
              <w:bottom w:val="nil"/>
              <w:right w:val="nil"/>
            </w:tcBorders>
            <w:shd w:val="clear" w:color="auto" w:fill="auto"/>
            <w:vAlign w:val="bottom"/>
            <w:tcPrChange w:id="5467" w:author="David Owen" w:date="2019-07-24T15:54: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DF0A955" w14:textId="079766EB" w:rsidR="006D6848" w:rsidRDefault="006D6848" w:rsidP="006D6848">
            <w:pPr>
              <w:pStyle w:val="NormalinTable"/>
              <w:tabs>
                <w:tab w:val="left" w:pos="1250"/>
              </w:tabs>
            </w:pPr>
            <w:ins w:id="5468" w:author="Owen, David (Trade)" w:date="2019-06-18T16:46:00Z">
              <w:r>
                <w:rPr>
                  <w:szCs w:val="16"/>
                </w:rPr>
                <w:t>To 31/12/19: 95 €/t</w:t>
              </w:r>
              <w:r>
                <w:rPr>
                  <w:szCs w:val="16"/>
                </w:rPr>
                <w:br/>
                <w:t>1/1/20 to 31/12/20: 76 €/t</w:t>
              </w:r>
              <w:r>
                <w:rPr>
                  <w:szCs w:val="16"/>
                </w:rPr>
                <w:br/>
                <w:t>1/1/21 to 31/12/21: 57 €/t</w:t>
              </w:r>
              <w:r>
                <w:rPr>
                  <w:szCs w:val="16"/>
                </w:rPr>
                <w:br/>
                <w:t>1/1/22 to 31/12/22: 38 €/t</w:t>
              </w:r>
              <w:r>
                <w:rPr>
                  <w:szCs w:val="16"/>
                </w:rPr>
                <w:br/>
                <w:t>1/1/23 to 31/12/23: 19 €/t</w:t>
              </w:r>
              <w:r>
                <w:rPr>
                  <w:szCs w:val="16"/>
                </w:rPr>
                <w:br/>
                <w:t>From 1/1/24: 0.00%</w:t>
              </w:r>
            </w:ins>
            <w:del w:id="5469" w:author="Owen, David (Trade)" w:date="2019-06-18T16:46:00Z">
              <w:r w:rsidDel="0038379D">
                <w:delText>95.000 € / tonne</w:delText>
              </w:r>
            </w:del>
          </w:p>
        </w:tc>
      </w:tr>
      <w:tr w:rsidR="006D6848" w14:paraId="1429104D" w14:textId="77777777" w:rsidTr="007A14D2">
        <w:tblPrEx>
          <w:tblW w:w="5000" w:type="pct"/>
          <w:tblLook w:val="0620" w:firstRow="1" w:lastRow="0" w:firstColumn="0" w:lastColumn="0" w:noHBand="1" w:noVBand="1"/>
          <w:tblPrExChange w:id="5470" w:author="David Owen" w:date="2019-07-24T15:54:00Z">
            <w:tblPrEx>
              <w:tblW w:w="5000" w:type="pct"/>
              <w:tblLook w:val="0620" w:firstRow="1" w:lastRow="0" w:firstColumn="0" w:lastColumn="0" w:noHBand="1" w:noVBand="1"/>
            </w:tblPrEx>
          </w:tblPrExChange>
        </w:tblPrEx>
        <w:trPr>
          <w:cantSplit/>
          <w:trPrChange w:id="5471" w:author="David Owen" w:date="2019-07-24T15:54:00Z">
            <w:trPr>
              <w:cantSplit/>
            </w:trPr>
          </w:trPrChange>
        </w:trPr>
        <w:tc>
          <w:tcPr>
            <w:tcW w:w="0" w:type="auto"/>
            <w:tcBorders>
              <w:top w:val="single" w:sz="4" w:space="0" w:color="A6A6A6" w:themeColor="background1" w:themeShade="A6"/>
              <w:right w:val="single" w:sz="4" w:space="0" w:color="000000" w:themeColor="text1"/>
            </w:tcBorders>
            <w:tcPrChange w:id="5472" w:author="David Owen" w:date="2019-07-24T15:54:00Z">
              <w:tcPr>
                <w:tcW w:w="0" w:type="auto"/>
                <w:tcBorders>
                  <w:top w:val="single" w:sz="4" w:space="0" w:color="A6A6A6" w:themeColor="background1" w:themeShade="A6"/>
                  <w:right w:val="single" w:sz="4" w:space="0" w:color="000000" w:themeColor="text1"/>
                </w:tcBorders>
              </w:tcPr>
            </w:tcPrChange>
          </w:tcPr>
          <w:p w14:paraId="70AECA59" w14:textId="77777777" w:rsidR="006D6848" w:rsidRDefault="006D6848" w:rsidP="006D6848">
            <w:pPr>
              <w:pStyle w:val="NormalinTable"/>
            </w:pPr>
            <w:r>
              <w:rPr>
                <w:b/>
              </w:rPr>
              <w:t>1104239800</w:t>
            </w:r>
          </w:p>
        </w:tc>
        <w:tc>
          <w:tcPr>
            <w:tcW w:w="0" w:type="auto"/>
            <w:tcBorders>
              <w:top w:val="nil"/>
              <w:left w:val="nil"/>
              <w:bottom w:val="nil"/>
              <w:right w:val="nil"/>
            </w:tcBorders>
            <w:shd w:val="clear" w:color="auto" w:fill="auto"/>
            <w:vAlign w:val="bottom"/>
            <w:tcPrChange w:id="5473" w:author="David Owen" w:date="2019-07-24T15:54: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C95A6B3" w14:textId="6F7B631F" w:rsidR="006D6848" w:rsidRDefault="006D6848" w:rsidP="006D6848">
            <w:pPr>
              <w:pStyle w:val="NormalinTable"/>
              <w:tabs>
                <w:tab w:val="left" w:pos="1250"/>
              </w:tabs>
            </w:pPr>
            <w:ins w:id="5474" w:author="Owen, David (Trade)" w:date="2019-06-18T16:46:00Z">
              <w:r>
                <w:rPr>
                  <w:szCs w:val="16"/>
                </w:rPr>
                <w:t>To 31/12/19: 61.2 €/t</w:t>
              </w:r>
              <w:r>
                <w:rPr>
                  <w:szCs w:val="16"/>
                </w:rPr>
                <w:br/>
                <w:t>1/1/20 to 31/12/20: 49 €/t</w:t>
              </w:r>
              <w:r>
                <w:rPr>
                  <w:szCs w:val="16"/>
                </w:rPr>
                <w:br/>
                <w:t>1/1/21 to 31/12/21: 36.7 €/t</w:t>
              </w:r>
              <w:r>
                <w:rPr>
                  <w:szCs w:val="16"/>
                </w:rPr>
                <w:br/>
                <w:t>1/1/22 to 31/12/22: 24.5 €/t</w:t>
              </w:r>
              <w:r>
                <w:rPr>
                  <w:szCs w:val="16"/>
                </w:rPr>
                <w:br/>
                <w:t>1/1/23 to 31/12/23: 12.2 €/t</w:t>
              </w:r>
              <w:r>
                <w:rPr>
                  <w:szCs w:val="16"/>
                </w:rPr>
                <w:br/>
                <w:t>From 1/1/24: 0.00%</w:t>
              </w:r>
            </w:ins>
            <w:del w:id="5475" w:author="Owen, David (Trade)" w:date="2019-06-18T16:46:00Z">
              <w:r w:rsidDel="0038379D">
                <w:delText>61.200 € / tonne</w:delText>
              </w:r>
            </w:del>
          </w:p>
        </w:tc>
      </w:tr>
      <w:tr w:rsidR="006D6848" w14:paraId="097995D2" w14:textId="77777777" w:rsidTr="007A14D2">
        <w:tblPrEx>
          <w:tblW w:w="5000" w:type="pct"/>
          <w:tblLook w:val="0620" w:firstRow="1" w:lastRow="0" w:firstColumn="0" w:lastColumn="0" w:noHBand="1" w:noVBand="1"/>
          <w:tblPrExChange w:id="5476" w:author="David Owen" w:date="2019-07-24T15:54:00Z">
            <w:tblPrEx>
              <w:tblW w:w="5000" w:type="pct"/>
              <w:tblLook w:val="0620" w:firstRow="1" w:lastRow="0" w:firstColumn="0" w:lastColumn="0" w:noHBand="1" w:noVBand="1"/>
            </w:tblPrEx>
          </w:tblPrExChange>
        </w:tblPrEx>
        <w:trPr>
          <w:cantSplit/>
          <w:trPrChange w:id="5477" w:author="David Owen" w:date="2019-07-24T15:54:00Z">
            <w:trPr>
              <w:cantSplit/>
            </w:trPr>
          </w:trPrChange>
        </w:trPr>
        <w:tc>
          <w:tcPr>
            <w:tcW w:w="0" w:type="auto"/>
            <w:tcBorders>
              <w:top w:val="single" w:sz="4" w:space="0" w:color="A6A6A6" w:themeColor="background1" w:themeShade="A6"/>
              <w:right w:val="single" w:sz="4" w:space="0" w:color="000000" w:themeColor="text1"/>
            </w:tcBorders>
            <w:tcPrChange w:id="5478" w:author="David Owen" w:date="2019-07-24T15:54:00Z">
              <w:tcPr>
                <w:tcW w:w="0" w:type="auto"/>
                <w:tcBorders>
                  <w:top w:val="single" w:sz="4" w:space="0" w:color="A6A6A6" w:themeColor="background1" w:themeShade="A6"/>
                  <w:right w:val="single" w:sz="4" w:space="0" w:color="000000" w:themeColor="text1"/>
                </w:tcBorders>
              </w:tcPr>
            </w:tcPrChange>
          </w:tcPr>
          <w:p w14:paraId="06630369" w14:textId="77777777" w:rsidR="006D6848" w:rsidRDefault="006D6848" w:rsidP="006D6848">
            <w:pPr>
              <w:pStyle w:val="NormalinTable"/>
            </w:pPr>
            <w:r>
              <w:rPr>
                <w:b/>
              </w:rPr>
              <w:lastRenderedPageBreak/>
              <w:t>1104290400</w:t>
            </w:r>
          </w:p>
        </w:tc>
        <w:tc>
          <w:tcPr>
            <w:tcW w:w="0" w:type="auto"/>
            <w:tcBorders>
              <w:top w:val="nil"/>
              <w:left w:val="nil"/>
              <w:bottom w:val="nil"/>
              <w:right w:val="nil"/>
            </w:tcBorders>
            <w:shd w:val="clear" w:color="auto" w:fill="auto"/>
            <w:vAlign w:val="bottom"/>
            <w:tcPrChange w:id="5479" w:author="David Owen" w:date="2019-07-24T15:54: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F8697C8" w14:textId="095131C3" w:rsidR="006D6848" w:rsidRDefault="006D6848" w:rsidP="006D6848">
            <w:pPr>
              <w:pStyle w:val="NormalinTable"/>
              <w:tabs>
                <w:tab w:val="left" w:pos="1250"/>
              </w:tabs>
            </w:pPr>
            <w:ins w:id="5480" w:author="Owen, David (Trade)" w:date="2019-06-18T16:46:00Z">
              <w:r>
                <w:rPr>
                  <w:szCs w:val="16"/>
                </w:rPr>
                <w:t>To 31/12/19: 93.7 €/t</w:t>
              </w:r>
              <w:r>
                <w:rPr>
                  <w:szCs w:val="16"/>
                </w:rPr>
                <w:br/>
                <w:t>1/1/20 to 31/12/20: 75 €/t</w:t>
              </w:r>
              <w:r>
                <w:rPr>
                  <w:szCs w:val="16"/>
                </w:rPr>
                <w:br/>
                <w:t>1/1/21 to 31/12/21: 56.2 €/t</w:t>
              </w:r>
              <w:r>
                <w:rPr>
                  <w:szCs w:val="16"/>
                </w:rPr>
                <w:br/>
                <w:t>1/1/22 to 31/12/22: 37.5 €/t</w:t>
              </w:r>
              <w:r>
                <w:rPr>
                  <w:szCs w:val="16"/>
                </w:rPr>
                <w:br/>
                <w:t>1/1/23 to 31/12/23: 18.7 €/t</w:t>
              </w:r>
              <w:r>
                <w:rPr>
                  <w:szCs w:val="16"/>
                </w:rPr>
                <w:br/>
                <w:t>From 1/1/24: 0.00%</w:t>
              </w:r>
            </w:ins>
            <w:del w:id="5481" w:author="Owen, David (Trade)" w:date="2019-06-18T16:46:00Z">
              <w:r w:rsidDel="0038379D">
                <w:delText>93.700 € / tonne</w:delText>
              </w:r>
            </w:del>
          </w:p>
        </w:tc>
      </w:tr>
      <w:tr w:rsidR="006D6848" w14:paraId="7692D701" w14:textId="77777777" w:rsidTr="007A14D2">
        <w:tblPrEx>
          <w:tblW w:w="5000" w:type="pct"/>
          <w:tblLook w:val="0620" w:firstRow="1" w:lastRow="0" w:firstColumn="0" w:lastColumn="0" w:noHBand="1" w:noVBand="1"/>
          <w:tblPrExChange w:id="5482" w:author="David Owen" w:date="2019-07-24T15:54:00Z">
            <w:tblPrEx>
              <w:tblW w:w="5000" w:type="pct"/>
              <w:tblLook w:val="0620" w:firstRow="1" w:lastRow="0" w:firstColumn="0" w:lastColumn="0" w:noHBand="1" w:noVBand="1"/>
            </w:tblPrEx>
          </w:tblPrExChange>
        </w:tblPrEx>
        <w:trPr>
          <w:cantSplit/>
          <w:trPrChange w:id="5483" w:author="David Owen" w:date="2019-07-24T15:54:00Z">
            <w:trPr>
              <w:cantSplit/>
            </w:trPr>
          </w:trPrChange>
        </w:trPr>
        <w:tc>
          <w:tcPr>
            <w:tcW w:w="0" w:type="auto"/>
            <w:tcBorders>
              <w:top w:val="single" w:sz="4" w:space="0" w:color="A6A6A6" w:themeColor="background1" w:themeShade="A6"/>
              <w:right w:val="single" w:sz="4" w:space="0" w:color="000000" w:themeColor="text1"/>
            </w:tcBorders>
            <w:tcPrChange w:id="5484" w:author="David Owen" w:date="2019-07-24T15:54:00Z">
              <w:tcPr>
                <w:tcW w:w="0" w:type="auto"/>
                <w:tcBorders>
                  <w:top w:val="single" w:sz="4" w:space="0" w:color="A6A6A6" w:themeColor="background1" w:themeShade="A6"/>
                  <w:right w:val="single" w:sz="4" w:space="0" w:color="000000" w:themeColor="text1"/>
                </w:tcBorders>
              </w:tcPr>
            </w:tcPrChange>
          </w:tcPr>
          <w:p w14:paraId="18755BAE" w14:textId="77777777" w:rsidR="006D6848" w:rsidRDefault="006D6848" w:rsidP="006D6848">
            <w:pPr>
              <w:pStyle w:val="NormalinTable"/>
            </w:pPr>
            <w:r>
              <w:rPr>
                <w:b/>
              </w:rPr>
              <w:t>1104290500</w:t>
            </w:r>
          </w:p>
        </w:tc>
        <w:tc>
          <w:tcPr>
            <w:tcW w:w="0" w:type="auto"/>
            <w:tcBorders>
              <w:top w:val="nil"/>
              <w:left w:val="nil"/>
              <w:bottom w:val="nil"/>
              <w:right w:val="nil"/>
            </w:tcBorders>
            <w:shd w:val="clear" w:color="auto" w:fill="auto"/>
            <w:vAlign w:val="bottom"/>
            <w:tcPrChange w:id="5485" w:author="David Owen" w:date="2019-07-24T15:54: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94AD323" w14:textId="01C6FB6E" w:rsidR="006D6848" w:rsidRDefault="006D6848" w:rsidP="006D6848">
            <w:pPr>
              <w:pStyle w:val="NormalinTable"/>
              <w:tabs>
                <w:tab w:val="left" w:pos="1250"/>
              </w:tabs>
            </w:pPr>
            <w:ins w:id="5486" w:author="Owen, David (Trade)" w:date="2019-06-18T16:46:00Z">
              <w:r>
                <w:rPr>
                  <w:szCs w:val="16"/>
                </w:rPr>
                <w:t>To 31/12/19: 147.5 €/t</w:t>
              </w:r>
              <w:r>
                <w:rPr>
                  <w:szCs w:val="16"/>
                </w:rPr>
                <w:br/>
                <w:t>1/1/20 to 31/12/20: 118 €/t</w:t>
              </w:r>
              <w:r>
                <w:rPr>
                  <w:szCs w:val="16"/>
                </w:rPr>
                <w:br/>
                <w:t>1/1/21 to 31/12/21: 88.5 €/t</w:t>
              </w:r>
              <w:r>
                <w:rPr>
                  <w:szCs w:val="16"/>
                </w:rPr>
                <w:br/>
                <w:t>1/1/22 to 31/12/22: 59 €/t</w:t>
              </w:r>
              <w:r>
                <w:rPr>
                  <w:szCs w:val="16"/>
                </w:rPr>
                <w:br/>
                <w:t>1/1/23 to 31/12/23: 29.5 €/t</w:t>
              </w:r>
              <w:r>
                <w:rPr>
                  <w:szCs w:val="16"/>
                </w:rPr>
                <w:br/>
                <w:t>From 1/1/24: 0.00%</w:t>
              </w:r>
            </w:ins>
            <w:del w:id="5487" w:author="Owen, David (Trade)" w:date="2019-06-18T16:46:00Z">
              <w:r w:rsidDel="0038379D">
                <w:delText>147.500 € / tonne</w:delText>
              </w:r>
            </w:del>
          </w:p>
        </w:tc>
      </w:tr>
      <w:tr w:rsidR="006D6848" w14:paraId="5F0CD8C9" w14:textId="77777777" w:rsidTr="007A14D2">
        <w:tblPrEx>
          <w:tblW w:w="5000" w:type="pct"/>
          <w:tblLook w:val="0620" w:firstRow="1" w:lastRow="0" w:firstColumn="0" w:lastColumn="0" w:noHBand="1" w:noVBand="1"/>
          <w:tblPrExChange w:id="5488" w:author="David Owen" w:date="2019-07-24T15:54:00Z">
            <w:tblPrEx>
              <w:tblW w:w="5000" w:type="pct"/>
              <w:tblLook w:val="0620" w:firstRow="1" w:lastRow="0" w:firstColumn="0" w:lastColumn="0" w:noHBand="1" w:noVBand="1"/>
            </w:tblPrEx>
          </w:tblPrExChange>
        </w:tblPrEx>
        <w:trPr>
          <w:cantSplit/>
          <w:trPrChange w:id="5489" w:author="David Owen" w:date="2019-07-24T15:54:00Z">
            <w:trPr>
              <w:cantSplit/>
            </w:trPr>
          </w:trPrChange>
        </w:trPr>
        <w:tc>
          <w:tcPr>
            <w:tcW w:w="0" w:type="auto"/>
            <w:tcBorders>
              <w:top w:val="single" w:sz="4" w:space="0" w:color="A6A6A6" w:themeColor="background1" w:themeShade="A6"/>
              <w:right w:val="single" w:sz="4" w:space="0" w:color="000000" w:themeColor="text1"/>
            </w:tcBorders>
            <w:tcPrChange w:id="5490" w:author="David Owen" w:date="2019-07-24T15:54:00Z">
              <w:tcPr>
                <w:tcW w:w="0" w:type="auto"/>
                <w:tcBorders>
                  <w:top w:val="single" w:sz="4" w:space="0" w:color="A6A6A6" w:themeColor="background1" w:themeShade="A6"/>
                  <w:right w:val="single" w:sz="4" w:space="0" w:color="000000" w:themeColor="text1"/>
                </w:tcBorders>
              </w:tcPr>
            </w:tcPrChange>
          </w:tcPr>
          <w:p w14:paraId="7A4F33C7" w14:textId="77777777" w:rsidR="006D6848" w:rsidRDefault="006D6848" w:rsidP="006D6848">
            <w:pPr>
              <w:pStyle w:val="NormalinTable"/>
            </w:pPr>
            <w:r>
              <w:rPr>
                <w:b/>
              </w:rPr>
              <w:t>1104290800</w:t>
            </w:r>
          </w:p>
        </w:tc>
        <w:tc>
          <w:tcPr>
            <w:tcW w:w="0" w:type="auto"/>
            <w:tcBorders>
              <w:top w:val="nil"/>
              <w:left w:val="nil"/>
              <w:bottom w:val="nil"/>
              <w:right w:val="nil"/>
            </w:tcBorders>
            <w:shd w:val="clear" w:color="auto" w:fill="auto"/>
            <w:vAlign w:val="bottom"/>
            <w:tcPrChange w:id="5491" w:author="David Owen" w:date="2019-07-24T15:54: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B824138" w14:textId="5D6F2703" w:rsidR="006D6848" w:rsidRDefault="006D6848" w:rsidP="006D6848">
            <w:pPr>
              <w:pStyle w:val="NormalinTable"/>
              <w:tabs>
                <w:tab w:val="left" w:pos="1250"/>
              </w:tabs>
            </w:pPr>
            <w:ins w:id="5492" w:author="Owen, David (Trade)" w:date="2019-06-18T16:46:00Z">
              <w:r>
                <w:rPr>
                  <w:szCs w:val="16"/>
                </w:rPr>
                <w:t>To 31/12/19: 60.6 €/t</w:t>
              </w:r>
              <w:r>
                <w:rPr>
                  <w:szCs w:val="16"/>
                </w:rPr>
                <w:br/>
                <w:t>1/1/20 to 31/12/20: 48.5 €/t</w:t>
              </w:r>
              <w:r>
                <w:rPr>
                  <w:szCs w:val="16"/>
                </w:rPr>
                <w:br/>
                <w:t>1/1/21 to 31/12/21: 36.3 €/t</w:t>
              </w:r>
              <w:r>
                <w:rPr>
                  <w:szCs w:val="16"/>
                </w:rPr>
                <w:br/>
                <w:t>1/1/22 to 31/12/22: 24.2 €/t</w:t>
              </w:r>
              <w:r>
                <w:rPr>
                  <w:szCs w:val="16"/>
                </w:rPr>
                <w:br/>
                <w:t>1/1/23 to 31/12/23: 12.1 €/t</w:t>
              </w:r>
              <w:r>
                <w:rPr>
                  <w:szCs w:val="16"/>
                </w:rPr>
                <w:br/>
                <w:t>From 1/1/24: 0.00%</w:t>
              </w:r>
            </w:ins>
            <w:del w:id="5493" w:author="Owen, David (Trade)" w:date="2019-06-18T16:46:00Z">
              <w:r w:rsidDel="0038379D">
                <w:delText>60.600 € / tonne</w:delText>
              </w:r>
            </w:del>
          </w:p>
        </w:tc>
      </w:tr>
      <w:tr w:rsidR="00E77514" w14:paraId="2EDD3508" w14:textId="77777777" w:rsidTr="00066BD6">
        <w:trPr>
          <w:cantSplit/>
        </w:trPr>
        <w:tc>
          <w:tcPr>
            <w:tcW w:w="0" w:type="auto"/>
            <w:tcBorders>
              <w:top w:val="single" w:sz="4" w:space="0" w:color="A6A6A6" w:themeColor="background1" w:themeShade="A6"/>
              <w:right w:val="single" w:sz="4" w:space="0" w:color="000000" w:themeColor="text1"/>
            </w:tcBorders>
          </w:tcPr>
          <w:p w14:paraId="0AE56FE3" w14:textId="77777777" w:rsidR="00E77514" w:rsidRDefault="00E77514" w:rsidP="00FC0611">
            <w:pPr>
              <w:pStyle w:val="NormalinTable"/>
            </w:pPr>
            <w:r>
              <w:rPr>
                <w:b/>
              </w:rPr>
              <w:t>1104291700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021B47" w14:textId="77777777" w:rsidR="00E77514" w:rsidRDefault="00E77514" w:rsidP="00FC0611">
            <w:pPr>
              <w:pStyle w:val="NormalinTable"/>
              <w:tabs>
                <w:tab w:val="left" w:pos="1250"/>
              </w:tabs>
            </w:pPr>
            <w:r>
              <w:t>0.00%</w:t>
            </w:r>
          </w:p>
        </w:tc>
      </w:tr>
      <w:tr w:rsidR="00E77514" w14:paraId="56FD9B0B" w14:textId="77777777" w:rsidTr="00066BD6">
        <w:trPr>
          <w:cantSplit/>
        </w:trPr>
        <w:tc>
          <w:tcPr>
            <w:tcW w:w="0" w:type="auto"/>
            <w:tcBorders>
              <w:top w:val="single" w:sz="4" w:space="0" w:color="A6A6A6" w:themeColor="background1" w:themeShade="A6"/>
              <w:right w:val="single" w:sz="4" w:space="0" w:color="000000" w:themeColor="text1"/>
            </w:tcBorders>
          </w:tcPr>
          <w:p w14:paraId="77483D42" w14:textId="77777777" w:rsidR="00E77514" w:rsidRDefault="00E77514" w:rsidP="00FC0611">
            <w:pPr>
              <w:pStyle w:val="NormalinTable"/>
            </w:pPr>
            <w:r>
              <w:rPr>
                <w:b/>
              </w:rPr>
              <w:t>1104293000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630683" w14:textId="77777777" w:rsidR="00E77514" w:rsidRDefault="00E77514" w:rsidP="00FC0611">
            <w:pPr>
              <w:pStyle w:val="NormalinTable"/>
              <w:tabs>
                <w:tab w:val="left" w:pos="1250"/>
              </w:tabs>
            </w:pPr>
            <w:r>
              <w:t>0.00%</w:t>
            </w:r>
          </w:p>
        </w:tc>
      </w:tr>
      <w:tr w:rsidR="00E77514" w14:paraId="09ED53D2" w14:textId="77777777" w:rsidTr="00066BD6">
        <w:trPr>
          <w:cantSplit/>
        </w:trPr>
        <w:tc>
          <w:tcPr>
            <w:tcW w:w="0" w:type="auto"/>
            <w:tcBorders>
              <w:top w:val="single" w:sz="4" w:space="0" w:color="A6A6A6" w:themeColor="background1" w:themeShade="A6"/>
              <w:right w:val="single" w:sz="4" w:space="0" w:color="000000" w:themeColor="text1"/>
            </w:tcBorders>
          </w:tcPr>
          <w:p w14:paraId="5A31CB76" w14:textId="77777777" w:rsidR="00E77514" w:rsidRDefault="00E77514" w:rsidP="00FC0611">
            <w:pPr>
              <w:pStyle w:val="NormalinTable"/>
            </w:pPr>
            <w:r>
              <w:rPr>
                <w:b/>
              </w:rPr>
              <w:t>1104295100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575F3C" w14:textId="77777777" w:rsidR="00E77514" w:rsidRDefault="00E77514" w:rsidP="00FC0611">
            <w:pPr>
              <w:pStyle w:val="NormalinTable"/>
              <w:tabs>
                <w:tab w:val="left" w:pos="1250"/>
              </w:tabs>
            </w:pPr>
            <w:r>
              <w:t>0.00%</w:t>
            </w:r>
          </w:p>
        </w:tc>
      </w:tr>
      <w:tr w:rsidR="00E77514" w14:paraId="22D7D67C" w14:textId="77777777" w:rsidTr="00066BD6">
        <w:trPr>
          <w:cantSplit/>
        </w:trPr>
        <w:tc>
          <w:tcPr>
            <w:tcW w:w="0" w:type="auto"/>
            <w:tcBorders>
              <w:top w:val="single" w:sz="4" w:space="0" w:color="A6A6A6" w:themeColor="background1" w:themeShade="A6"/>
              <w:right w:val="single" w:sz="4" w:space="0" w:color="000000" w:themeColor="text1"/>
            </w:tcBorders>
          </w:tcPr>
          <w:p w14:paraId="70B55CA7" w14:textId="77777777" w:rsidR="00E77514" w:rsidRDefault="00E77514" w:rsidP="00FC0611">
            <w:pPr>
              <w:pStyle w:val="NormalinTable"/>
            </w:pPr>
            <w:r>
              <w:rPr>
                <w:b/>
              </w:rPr>
              <w:t>1104295500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B069CD" w14:textId="77777777" w:rsidR="00E77514" w:rsidRDefault="00E77514" w:rsidP="00FC0611">
            <w:pPr>
              <w:pStyle w:val="NormalinTable"/>
              <w:tabs>
                <w:tab w:val="left" w:pos="1250"/>
              </w:tabs>
            </w:pPr>
            <w:r>
              <w:t>0.00%</w:t>
            </w:r>
          </w:p>
        </w:tc>
      </w:tr>
      <w:tr w:rsidR="00E77514" w14:paraId="2CD30E68" w14:textId="77777777" w:rsidTr="00066BD6">
        <w:trPr>
          <w:cantSplit/>
        </w:trPr>
        <w:tc>
          <w:tcPr>
            <w:tcW w:w="0" w:type="auto"/>
            <w:tcBorders>
              <w:top w:val="single" w:sz="4" w:space="0" w:color="A6A6A6" w:themeColor="background1" w:themeShade="A6"/>
              <w:right w:val="single" w:sz="4" w:space="0" w:color="000000" w:themeColor="text1"/>
            </w:tcBorders>
          </w:tcPr>
          <w:p w14:paraId="4D4C1402" w14:textId="77777777" w:rsidR="00E77514" w:rsidRDefault="00E77514" w:rsidP="00FC0611">
            <w:pPr>
              <w:pStyle w:val="NormalinTable"/>
            </w:pPr>
            <w:r>
              <w:rPr>
                <w:b/>
              </w:rPr>
              <w:t>1104295900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A87D12" w14:textId="77777777" w:rsidR="00E77514" w:rsidRDefault="00E77514" w:rsidP="00FC0611">
            <w:pPr>
              <w:pStyle w:val="NormalinTable"/>
              <w:tabs>
                <w:tab w:val="left" w:pos="1250"/>
              </w:tabs>
            </w:pPr>
            <w:r>
              <w:t>0.00%</w:t>
            </w:r>
          </w:p>
        </w:tc>
      </w:tr>
      <w:tr w:rsidR="00E77514" w14:paraId="0CC9DC1D" w14:textId="77777777" w:rsidTr="00066BD6">
        <w:trPr>
          <w:cantSplit/>
        </w:trPr>
        <w:tc>
          <w:tcPr>
            <w:tcW w:w="0" w:type="auto"/>
            <w:tcBorders>
              <w:top w:val="single" w:sz="4" w:space="0" w:color="A6A6A6" w:themeColor="background1" w:themeShade="A6"/>
              <w:right w:val="single" w:sz="4" w:space="0" w:color="000000" w:themeColor="text1"/>
            </w:tcBorders>
          </w:tcPr>
          <w:p w14:paraId="37DC70CB" w14:textId="77777777" w:rsidR="00E77514" w:rsidRDefault="00E77514" w:rsidP="00FC0611">
            <w:pPr>
              <w:pStyle w:val="NormalinTable"/>
            </w:pPr>
            <w:r>
              <w:rPr>
                <w:b/>
              </w:rPr>
              <w:t>1104298100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DFDA63" w14:textId="77777777" w:rsidR="00E77514" w:rsidRDefault="00E77514" w:rsidP="00FC0611">
            <w:pPr>
              <w:pStyle w:val="NormalinTable"/>
              <w:tabs>
                <w:tab w:val="left" w:pos="1250"/>
              </w:tabs>
            </w:pPr>
            <w:r>
              <w:t>0.00%</w:t>
            </w:r>
          </w:p>
        </w:tc>
      </w:tr>
      <w:tr w:rsidR="00E77514" w14:paraId="18A9C537" w14:textId="77777777" w:rsidTr="00066BD6">
        <w:trPr>
          <w:cantSplit/>
        </w:trPr>
        <w:tc>
          <w:tcPr>
            <w:tcW w:w="0" w:type="auto"/>
            <w:tcBorders>
              <w:top w:val="single" w:sz="4" w:space="0" w:color="A6A6A6" w:themeColor="background1" w:themeShade="A6"/>
              <w:right w:val="single" w:sz="4" w:space="0" w:color="000000" w:themeColor="text1"/>
            </w:tcBorders>
          </w:tcPr>
          <w:p w14:paraId="370DF756" w14:textId="77777777" w:rsidR="00E77514" w:rsidRDefault="00E77514" w:rsidP="00FC0611">
            <w:pPr>
              <w:pStyle w:val="NormalinTable"/>
            </w:pPr>
            <w:r>
              <w:rPr>
                <w:b/>
              </w:rPr>
              <w:t>1104298500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D67DED" w14:textId="77777777" w:rsidR="00E77514" w:rsidRDefault="00E77514" w:rsidP="00FC0611">
            <w:pPr>
              <w:pStyle w:val="NormalinTable"/>
              <w:tabs>
                <w:tab w:val="left" w:pos="1250"/>
              </w:tabs>
            </w:pPr>
            <w:r>
              <w:t>0.00%</w:t>
            </w:r>
          </w:p>
        </w:tc>
      </w:tr>
      <w:tr w:rsidR="00E77514" w14:paraId="60DE699F" w14:textId="77777777" w:rsidTr="00066BD6">
        <w:trPr>
          <w:cantSplit/>
        </w:trPr>
        <w:tc>
          <w:tcPr>
            <w:tcW w:w="0" w:type="auto"/>
            <w:tcBorders>
              <w:top w:val="single" w:sz="4" w:space="0" w:color="A6A6A6" w:themeColor="background1" w:themeShade="A6"/>
              <w:right w:val="single" w:sz="4" w:space="0" w:color="000000" w:themeColor="text1"/>
            </w:tcBorders>
          </w:tcPr>
          <w:p w14:paraId="43FF99D5" w14:textId="77777777" w:rsidR="00E77514" w:rsidRDefault="00E77514" w:rsidP="00FC0611">
            <w:pPr>
              <w:pStyle w:val="NormalinTable"/>
            </w:pPr>
            <w:r>
              <w:rPr>
                <w:b/>
              </w:rPr>
              <w:t>1104298900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BD6BD4" w14:textId="77777777" w:rsidR="00E77514" w:rsidRDefault="00E77514" w:rsidP="00FC0611">
            <w:pPr>
              <w:pStyle w:val="NormalinTable"/>
              <w:tabs>
                <w:tab w:val="left" w:pos="1250"/>
              </w:tabs>
            </w:pPr>
            <w:r>
              <w:t>0.00%</w:t>
            </w:r>
          </w:p>
        </w:tc>
      </w:tr>
      <w:tr w:rsidR="00E77514" w14:paraId="11DD3222" w14:textId="77777777" w:rsidTr="00066BD6">
        <w:trPr>
          <w:cantSplit/>
        </w:trPr>
        <w:tc>
          <w:tcPr>
            <w:tcW w:w="0" w:type="auto"/>
            <w:tcBorders>
              <w:top w:val="single" w:sz="4" w:space="0" w:color="A6A6A6" w:themeColor="background1" w:themeShade="A6"/>
              <w:right w:val="single" w:sz="4" w:space="0" w:color="000000" w:themeColor="text1"/>
            </w:tcBorders>
          </w:tcPr>
          <w:p w14:paraId="4F86EF26" w14:textId="77777777" w:rsidR="00E77514" w:rsidRDefault="00E77514" w:rsidP="00FC0611">
            <w:pPr>
              <w:pStyle w:val="NormalinTable"/>
            </w:pPr>
            <w:r>
              <w:rPr>
                <w:b/>
              </w:rPr>
              <w:t>1104300000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915E59" w14:textId="77777777" w:rsidR="00E77514" w:rsidRDefault="00E77514" w:rsidP="00FC0611">
            <w:pPr>
              <w:pStyle w:val="NormalinTable"/>
              <w:tabs>
                <w:tab w:val="left" w:pos="1250"/>
              </w:tabs>
            </w:pPr>
            <w:r>
              <w:t>0.00%</w:t>
            </w:r>
          </w:p>
        </w:tc>
      </w:tr>
      <w:tr w:rsidR="00E77514" w14:paraId="7EB398ED" w14:textId="77777777" w:rsidTr="00066BD6">
        <w:trPr>
          <w:cantSplit/>
        </w:trPr>
        <w:tc>
          <w:tcPr>
            <w:tcW w:w="0" w:type="auto"/>
            <w:tcBorders>
              <w:top w:val="single" w:sz="4" w:space="0" w:color="A6A6A6" w:themeColor="background1" w:themeShade="A6"/>
              <w:right w:val="single" w:sz="4" w:space="0" w:color="000000" w:themeColor="text1"/>
            </w:tcBorders>
          </w:tcPr>
          <w:p w14:paraId="6DD905DC" w14:textId="77777777" w:rsidR="00E77514" w:rsidRDefault="00E77514" w:rsidP="00FC0611">
            <w:pPr>
              <w:pStyle w:val="NormalinTable"/>
            </w:pPr>
            <w:r>
              <w:rPr>
                <w:b/>
              </w:rPr>
              <w:t>1105000000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C2BC03" w14:textId="77777777" w:rsidR="00E77514" w:rsidRDefault="00E77514" w:rsidP="00FC0611">
            <w:pPr>
              <w:pStyle w:val="NormalinTable"/>
              <w:tabs>
                <w:tab w:val="left" w:pos="1250"/>
              </w:tabs>
            </w:pPr>
            <w:r>
              <w:t>0.00%</w:t>
            </w:r>
          </w:p>
        </w:tc>
      </w:tr>
      <w:tr w:rsidR="00E77514" w14:paraId="5358E7FD" w14:textId="77777777" w:rsidTr="00066BD6">
        <w:trPr>
          <w:cantSplit/>
        </w:trPr>
        <w:tc>
          <w:tcPr>
            <w:tcW w:w="0" w:type="auto"/>
            <w:tcBorders>
              <w:top w:val="single" w:sz="4" w:space="0" w:color="A6A6A6" w:themeColor="background1" w:themeShade="A6"/>
              <w:right w:val="single" w:sz="4" w:space="0" w:color="000000" w:themeColor="text1"/>
            </w:tcBorders>
          </w:tcPr>
          <w:p w14:paraId="4AFEB422" w14:textId="77777777" w:rsidR="00E77514" w:rsidRDefault="00E77514" w:rsidP="00FC0611">
            <w:pPr>
              <w:pStyle w:val="NormalinTable"/>
            </w:pPr>
            <w:r>
              <w:rPr>
                <w:b/>
              </w:rPr>
              <w:t>1106000000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5155E5" w14:textId="77777777" w:rsidR="00E77514" w:rsidRDefault="00E77514" w:rsidP="00FC0611">
            <w:pPr>
              <w:pStyle w:val="NormalinTable"/>
              <w:tabs>
                <w:tab w:val="left" w:pos="1250"/>
              </w:tabs>
            </w:pPr>
            <w:r>
              <w:t>0.00%</w:t>
            </w:r>
          </w:p>
        </w:tc>
      </w:tr>
      <w:tr w:rsidR="00E77514" w14:paraId="2086063A" w14:textId="77777777" w:rsidTr="00066BD6">
        <w:trPr>
          <w:cantSplit/>
        </w:trPr>
        <w:tc>
          <w:tcPr>
            <w:tcW w:w="0" w:type="auto"/>
            <w:tcBorders>
              <w:top w:val="single" w:sz="4" w:space="0" w:color="A6A6A6" w:themeColor="background1" w:themeShade="A6"/>
              <w:right w:val="single" w:sz="4" w:space="0" w:color="000000" w:themeColor="text1"/>
            </w:tcBorders>
          </w:tcPr>
          <w:p w14:paraId="14C8BEC9" w14:textId="77777777" w:rsidR="00E77514" w:rsidRDefault="00E77514" w:rsidP="00FC0611">
            <w:pPr>
              <w:pStyle w:val="NormalinTable"/>
            </w:pPr>
            <w:r>
              <w:rPr>
                <w:b/>
              </w:rPr>
              <w:t>1107000000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4BF1BE" w14:textId="77777777" w:rsidR="00E77514" w:rsidRDefault="00E77514" w:rsidP="00FC0611">
            <w:pPr>
              <w:pStyle w:val="NormalinTable"/>
              <w:tabs>
                <w:tab w:val="left" w:pos="1250"/>
              </w:tabs>
            </w:pPr>
            <w:r>
              <w:t>0.00%</w:t>
            </w:r>
          </w:p>
        </w:tc>
      </w:tr>
      <w:tr w:rsidR="00E77514" w14:paraId="75BD149F" w14:textId="77777777" w:rsidTr="00066BD6">
        <w:trPr>
          <w:cantSplit/>
        </w:trPr>
        <w:tc>
          <w:tcPr>
            <w:tcW w:w="0" w:type="auto"/>
            <w:tcBorders>
              <w:top w:val="single" w:sz="4" w:space="0" w:color="A6A6A6" w:themeColor="background1" w:themeShade="A6"/>
              <w:right w:val="single" w:sz="4" w:space="0" w:color="000000" w:themeColor="text1"/>
            </w:tcBorders>
          </w:tcPr>
          <w:p w14:paraId="50A9B0D1" w14:textId="77777777" w:rsidR="00E77514" w:rsidRDefault="00E77514" w:rsidP="00FC0611">
            <w:pPr>
              <w:pStyle w:val="NormalinTable"/>
            </w:pPr>
            <w:r>
              <w:rPr>
                <w:b/>
              </w:rPr>
              <w:t>1108200000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F12249" w14:textId="77777777" w:rsidR="00E77514" w:rsidRDefault="00E77514" w:rsidP="00FC0611">
            <w:pPr>
              <w:pStyle w:val="NormalinTable"/>
              <w:tabs>
                <w:tab w:val="left" w:pos="1250"/>
              </w:tabs>
            </w:pPr>
            <w:r>
              <w:t>0.00%</w:t>
            </w:r>
          </w:p>
        </w:tc>
      </w:tr>
      <w:tr w:rsidR="00E77514" w14:paraId="7A8106E3" w14:textId="77777777" w:rsidTr="00066BD6">
        <w:trPr>
          <w:cantSplit/>
        </w:trPr>
        <w:tc>
          <w:tcPr>
            <w:tcW w:w="0" w:type="auto"/>
            <w:tcBorders>
              <w:top w:val="single" w:sz="4" w:space="0" w:color="A6A6A6" w:themeColor="background1" w:themeShade="A6"/>
              <w:right w:val="single" w:sz="4" w:space="0" w:color="000000" w:themeColor="text1"/>
            </w:tcBorders>
          </w:tcPr>
          <w:p w14:paraId="71CD0A40" w14:textId="77777777" w:rsidR="00E77514" w:rsidRDefault="00E77514" w:rsidP="00FC0611">
            <w:pPr>
              <w:pStyle w:val="NormalinTable"/>
            </w:pPr>
            <w:r>
              <w:rPr>
                <w:b/>
              </w:rPr>
              <w:t>1208100000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0F2811" w14:textId="77777777" w:rsidR="00E77514" w:rsidRDefault="00E77514" w:rsidP="00FC0611">
            <w:pPr>
              <w:pStyle w:val="NormalinTable"/>
              <w:tabs>
                <w:tab w:val="left" w:pos="1250"/>
              </w:tabs>
            </w:pPr>
            <w:r>
              <w:t>0.00%</w:t>
            </w:r>
          </w:p>
        </w:tc>
      </w:tr>
      <w:tr w:rsidR="00E77514" w14:paraId="18EEC4BE" w14:textId="77777777" w:rsidTr="00066BD6">
        <w:trPr>
          <w:cantSplit/>
        </w:trPr>
        <w:tc>
          <w:tcPr>
            <w:tcW w:w="0" w:type="auto"/>
            <w:tcBorders>
              <w:top w:val="single" w:sz="4" w:space="0" w:color="A6A6A6" w:themeColor="background1" w:themeShade="A6"/>
              <w:right w:val="single" w:sz="4" w:space="0" w:color="000000" w:themeColor="text1"/>
            </w:tcBorders>
          </w:tcPr>
          <w:p w14:paraId="42F23630" w14:textId="77777777" w:rsidR="00E77514" w:rsidRDefault="00E77514" w:rsidP="00FC0611">
            <w:pPr>
              <w:pStyle w:val="NormalinTable"/>
            </w:pPr>
            <w:r>
              <w:rPr>
                <w:b/>
              </w:rPr>
              <w:t>1209100000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15B5DD" w14:textId="77777777" w:rsidR="00E77514" w:rsidRDefault="00E77514" w:rsidP="00FC0611">
            <w:pPr>
              <w:pStyle w:val="NormalinTable"/>
              <w:tabs>
                <w:tab w:val="left" w:pos="1250"/>
              </w:tabs>
            </w:pPr>
            <w:r>
              <w:t>0.00%</w:t>
            </w:r>
          </w:p>
        </w:tc>
      </w:tr>
      <w:tr w:rsidR="00E77514" w14:paraId="680C68A7" w14:textId="77777777" w:rsidTr="00066BD6">
        <w:trPr>
          <w:cantSplit/>
        </w:trPr>
        <w:tc>
          <w:tcPr>
            <w:tcW w:w="0" w:type="auto"/>
            <w:tcBorders>
              <w:top w:val="single" w:sz="4" w:space="0" w:color="A6A6A6" w:themeColor="background1" w:themeShade="A6"/>
              <w:right w:val="single" w:sz="4" w:space="0" w:color="000000" w:themeColor="text1"/>
            </w:tcBorders>
          </w:tcPr>
          <w:p w14:paraId="1AFE5E41" w14:textId="77777777" w:rsidR="00E77514" w:rsidRDefault="00E77514" w:rsidP="00FC0611">
            <w:pPr>
              <w:pStyle w:val="NormalinTable"/>
            </w:pPr>
            <w:r>
              <w:rPr>
                <w:b/>
              </w:rPr>
              <w:t>1209210000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72A40E" w14:textId="77777777" w:rsidR="00E77514" w:rsidRDefault="00E77514" w:rsidP="00FC0611">
            <w:pPr>
              <w:pStyle w:val="NormalinTable"/>
              <w:tabs>
                <w:tab w:val="left" w:pos="1250"/>
              </w:tabs>
            </w:pPr>
            <w:r>
              <w:t>0.00%</w:t>
            </w:r>
          </w:p>
        </w:tc>
      </w:tr>
      <w:tr w:rsidR="00E77514" w14:paraId="44BD7450" w14:textId="77777777" w:rsidTr="00066BD6">
        <w:trPr>
          <w:cantSplit/>
        </w:trPr>
        <w:tc>
          <w:tcPr>
            <w:tcW w:w="0" w:type="auto"/>
            <w:tcBorders>
              <w:top w:val="single" w:sz="4" w:space="0" w:color="A6A6A6" w:themeColor="background1" w:themeShade="A6"/>
              <w:right w:val="single" w:sz="4" w:space="0" w:color="000000" w:themeColor="text1"/>
            </w:tcBorders>
          </w:tcPr>
          <w:p w14:paraId="3F17B804" w14:textId="77777777" w:rsidR="00E77514" w:rsidRDefault="00E77514" w:rsidP="00FC0611">
            <w:pPr>
              <w:pStyle w:val="NormalinTable"/>
            </w:pPr>
            <w:r>
              <w:rPr>
                <w:b/>
              </w:rPr>
              <w:t>1209238000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FB5A22" w14:textId="77777777" w:rsidR="00E77514" w:rsidRDefault="00E77514" w:rsidP="00FC0611">
            <w:pPr>
              <w:pStyle w:val="NormalinTable"/>
              <w:tabs>
                <w:tab w:val="left" w:pos="1250"/>
              </w:tabs>
            </w:pPr>
            <w:r>
              <w:t>0.00%</w:t>
            </w:r>
          </w:p>
        </w:tc>
      </w:tr>
      <w:tr w:rsidR="00E77514" w14:paraId="3B0E86FD" w14:textId="77777777" w:rsidTr="00066BD6">
        <w:trPr>
          <w:cantSplit/>
        </w:trPr>
        <w:tc>
          <w:tcPr>
            <w:tcW w:w="0" w:type="auto"/>
            <w:tcBorders>
              <w:top w:val="single" w:sz="4" w:space="0" w:color="A6A6A6" w:themeColor="background1" w:themeShade="A6"/>
              <w:right w:val="single" w:sz="4" w:space="0" w:color="000000" w:themeColor="text1"/>
            </w:tcBorders>
          </w:tcPr>
          <w:p w14:paraId="3323F01D" w14:textId="77777777" w:rsidR="00E77514" w:rsidRDefault="00E77514" w:rsidP="00FC0611">
            <w:pPr>
              <w:pStyle w:val="NormalinTable"/>
            </w:pPr>
            <w:r>
              <w:rPr>
                <w:b/>
              </w:rPr>
              <w:t>1209295000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BF5437" w14:textId="77777777" w:rsidR="00E77514" w:rsidRDefault="00E77514" w:rsidP="00FC0611">
            <w:pPr>
              <w:pStyle w:val="NormalinTable"/>
              <w:tabs>
                <w:tab w:val="left" w:pos="1250"/>
              </w:tabs>
            </w:pPr>
            <w:r>
              <w:t>0.00%</w:t>
            </w:r>
          </w:p>
        </w:tc>
      </w:tr>
      <w:tr w:rsidR="00E77514" w14:paraId="18693E56" w14:textId="77777777" w:rsidTr="00066BD6">
        <w:trPr>
          <w:cantSplit/>
        </w:trPr>
        <w:tc>
          <w:tcPr>
            <w:tcW w:w="0" w:type="auto"/>
            <w:tcBorders>
              <w:top w:val="single" w:sz="4" w:space="0" w:color="A6A6A6" w:themeColor="background1" w:themeShade="A6"/>
              <w:right w:val="single" w:sz="4" w:space="0" w:color="000000" w:themeColor="text1"/>
            </w:tcBorders>
          </w:tcPr>
          <w:p w14:paraId="375D7CEA" w14:textId="77777777" w:rsidR="00E77514" w:rsidRDefault="00E77514" w:rsidP="00FC0611">
            <w:pPr>
              <w:pStyle w:val="NormalinTable"/>
            </w:pPr>
            <w:r>
              <w:rPr>
                <w:b/>
              </w:rPr>
              <w:t>1209296000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8DF128" w14:textId="77777777" w:rsidR="00E77514" w:rsidRDefault="00E77514" w:rsidP="00FC0611">
            <w:pPr>
              <w:pStyle w:val="NormalinTable"/>
              <w:tabs>
                <w:tab w:val="left" w:pos="1250"/>
              </w:tabs>
            </w:pPr>
            <w:r>
              <w:t>0.00%</w:t>
            </w:r>
          </w:p>
        </w:tc>
      </w:tr>
      <w:tr w:rsidR="00E77514" w14:paraId="726C34D0" w14:textId="77777777" w:rsidTr="00066BD6">
        <w:trPr>
          <w:cantSplit/>
        </w:trPr>
        <w:tc>
          <w:tcPr>
            <w:tcW w:w="0" w:type="auto"/>
            <w:tcBorders>
              <w:top w:val="single" w:sz="4" w:space="0" w:color="A6A6A6" w:themeColor="background1" w:themeShade="A6"/>
              <w:right w:val="single" w:sz="4" w:space="0" w:color="000000" w:themeColor="text1"/>
            </w:tcBorders>
          </w:tcPr>
          <w:p w14:paraId="18892291" w14:textId="77777777" w:rsidR="00E77514" w:rsidRDefault="00E77514" w:rsidP="00FC0611">
            <w:pPr>
              <w:pStyle w:val="NormalinTable"/>
            </w:pPr>
            <w:r>
              <w:rPr>
                <w:b/>
              </w:rPr>
              <w:t>1209298000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FFC66D" w14:textId="77777777" w:rsidR="00E77514" w:rsidRDefault="00E77514" w:rsidP="00FC0611">
            <w:pPr>
              <w:pStyle w:val="NormalinTable"/>
              <w:tabs>
                <w:tab w:val="left" w:pos="1250"/>
              </w:tabs>
            </w:pPr>
            <w:r>
              <w:t>0.00%</w:t>
            </w:r>
          </w:p>
        </w:tc>
      </w:tr>
      <w:tr w:rsidR="00E77514" w14:paraId="11A0CDCC" w14:textId="77777777" w:rsidTr="00066BD6">
        <w:trPr>
          <w:cantSplit/>
        </w:trPr>
        <w:tc>
          <w:tcPr>
            <w:tcW w:w="0" w:type="auto"/>
            <w:tcBorders>
              <w:top w:val="single" w:sz="4" w:space="0" w:color="A6A6A6" w:themeColor="background1" w:themeShade="A6"/>
              <w:right w:val="single" w:sz="4" w:space="0" w:color="000000" w:themeColor="text1"/>
            </w:tcBorders>
          </w:tcPr>
          <w:p w14:paraId="3C32FB03" w14:textId="77777777" w:rsidR="00E77514" w:rsidRDefault="00E77514" w:rsidP="00FC0611">
            <w:pPr>
              <w:pStyle w:val="NormalinTable"/>
            </w:pPr>
            <w:r>
              <w:rPr>
                <w:b/>
              </w:rPr>
              <w:t>1209300000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D467DA" w14:textId="77777777" w:rsidR="00E77514" w:rsidRDefault="00E77514" w:rsidP="00FC0611">
            <w:pPr>
              <w:pStyle w:val="NormalinTable"/>
              <w:tabs>
                <w:tab w:val="left" w:pos="1250"/>
              </w:tabs>
            </w:pPr>
            <w:r>
              <w:t>0.00%</w:t>
            </w:r>
          </w:p>
        </w:tc>
      </w:tr>
      <w:tr w:rsidR="00E77514" w14:paraId="4A08C71D" w14:textId="77777777" w:rsidTr="00066BD6">
        <w:trPr>
          <w:cantSplit/>
        </w:trPr>
        <w:tc>
          <w:tcPr>
            <w:tcW w:w="0" w:type="auto"/>
            <w:tcBorders>
              <w:top w:val="single" w:sz="4" w:space="0" w:color="A6A6A6" w:themeColor="background1" w:themeShade="A6"/>
              <w:right w:val="single" w:sz="4" w:space="0" w:color="000000" w:themeColor="text1"/>
            </w:tcBorders>
          </w:tcPr>
          <w:p w14:paraId="6103B60B" w14:textId="77777777" w:rsidR="00E77514" w:rsidRDefault="00E77514" w:rsidP="00FC0611">
            <w:pPr>
              <w:pStyle w:val="NormalinTable"/>
            </w:pPr>
            <w:r>
              <w:rPr>
                <w:b/>
              </w:rPr>
              <w:t>1209910000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6BA0E8" w14:textId="77777777" w:rsidR="00E77514" w:rsidRDefault="00E77514" w:rsidP="00FC0611">
            <w:pPr>
              <w:pStyle w:val="NormalinTable"/>
              <w:tabs>
                <w:tab w:val="left" w:pos="1250"/>
              </w:tabs>
            </w:pPr>
            <w:r>
              <w:t>0.00%</w:t>
            </w:r>
          </w:p>
        </w:tc>
      </w:tr>
      <w:tr w:rsidR="00E77514" w14:paraId="5033C289" w14:textId="77777777" w:rsidTr="00066BD6">
        <w:trPr>
          <w:cantSplit/>
        </w:trPr>
        <w:tc>
          <w:tcPr>
            <w:tcW w:w="0" w:type="auto"/>
            <w:tcBorders>
              <w:top w:val="single" w:sz="4" w:space="0" w:color="A6A6A6" w:themeColor="background1" w:themeShade="A6"/>
              <w:right w:val="single" w:sz="4" w:space="0" w:color="000000" w:themeColor="text1"/>
            </w:tcBorders>
          </w:tcPr>
          <w:p w14:paraId="4DCB6D6A" w14:textId="77777777" w:rsidR="00E77514" w:rsidRDefault="00E77514" w:rsidP="00FC0611">
            <w:pPr>
              <w:pStyle w:val="NormalinTable"/>
            </w:pPr>
            <w:r>
              <w:rPr>
                <w:b/>
              </w:rPr>
              <w:t>1209999100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315919" w14:textId="77777777" w:rsidR="00E77514" w:rsidRDefault="00E77514" w:rsidP="00FC0611">
            <w:pPr>
              <w:pStyle w:val="NormalinTable"/>
              <w:tabs>
                <w:tab w:val="left" w:pos="1250"/>
              </w:tabs>
            </w:pPr>
            <w:r>
              <w:t>0.00%</w:t>
            </w:r>
          </w:p>
        </w:tc>
      </w:tr>
      <w:tr w:rsidR="00E77514" w14:paraId="2CFBDBF6" w14:textId="77777777" w:rsidTr="00066BD6">
        <w:trPr>
          <w:cantSplit/>
        </w:trPr>
        <w:tc>
          <w:tcPr>
            <w:tcW w:w="0" w:type="auto"/>
            <w:tcBorders>
              <w:top w:val="single" w:sz="4" w:space="0" w:color="A6A6A6" w:themeColor="background1" w:themeShade="A6"/>
              <w:right w:val="single" w:sz="4" w:space="0" w:color="000000" w:themeColor="text1"/>
            </w:tcBorders>
          </w:tcPr>
          <w:p w14:paraId="6CBAF349" w14:textId="77777777" w:rsidR="00E77514" w:rsidRDefault="00E77514" w:rsidP="00FC0611">
            <w:pPr>
              <w:pStyle w:val="NormalinTable"/>
            </w:pPr>
            <w:r>
              <w:rPr>
                <w:b/>
              </w:rPr>
              <w:t>1209999900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14187A" w14:textId="77777777" w:rsidR="00E77514" w:rsidRDefault="00E77514" w:rsidP="00FC0611">
            <w:pPr>
              <w:pStyle w:val="NormalinTable"/>
              <w:tabs>
                <w:tab w:val="left" w:pos="1250"/>
              </w:tabs>
            </w:pPr>
            <w:r>
              <w:t>0.00%</w:t>
            </w:r>
          </w:p>
        </w:tc>
      </w:tr>
      <w:tr w:rsidR="00E77514" w14:paraId="047B0B45" w14:textId="77777777" w:rsidTr="00066BD6">
        <w:trPr>
          <w:cantSplit/>
        </w:trPr>
        <w:tc>
          <w:tcPr>
            <w:tcW w:w="0" w:type="auto"/>
            <w:tcBorders>
              <w:top w:val="single" w:sz="4" w:space="0" w:color="A6A6A6" w:themeColor="background1" w:themeShade="A6"/>
              <w:right w:val="single" w:sz="4" w:space="0" w:color="000000" w:themeColor="text1"/>
            </w:tcBorders>
          </w:tcPr>
          <w:p w14:paraId="55322576" w14:textId="77777777" w:rsidR="00E77514" w:rsidRDefault="00E77514" w:rsidP="00FC0611">
            <w:pPr>
              <w:pStyle w:val="NormalinTable"/>
            </w:pPr>
            <w:r>
              <w:rPr>
                <w:b/>
              </w:rPr>
              <w:t>1210000000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D40970" w14:textId="77777777" w:rsidR="00E77514" w:rsidRDefault="00E77514" w:rsidP="00FC0611">
            <w:pPr>
              <w:pStyle w:val="NormalinTable"/>
              <w:tabs>
                <w:tab w:val="left" w:pos="1250"/>
              </w:tabs>
            </w:pPr>
            <w:r>
              <w:t>0.00%</w:t>
            </w:r>
          </w:p>
        </w:tc>
      </w:tr>
      <w:tr w:rsidR="00E77514" w14:paraId="3EEBAA1B" w14:textId="77777777" w:rsidTr="00066BD6">
        <w:trPr>
          <w:cantSplit/>
        </w:trPr>
        <w:tc>
          <w:tcPr>
            <w:tcW w:w="0" w:type="auto"/>
            <w:tcBorders>
              <w:top w:val="single" w:sz="4" w:space="0" w:color="A6A6A6" w:themeColor="background1" w:themeShade="A6"/>
              <w:right w:val="single" w:sz="4" w:space="0" w:color="000000" w:themeColor="text1"/>
            </w:tcBorders>
          </w:tcPr>
          <w:p w14:paraId="7F6C1A06" w14:textId="77777777" w:rsidR="00E77514" w:rsidRDefault="00E77514" w:rsidP="00FC0611">
            <w:pPr>
              <w:pStyle w:val="NormalinTable"/>
            </w:pPr>
            <w:r>
              <w:rPr>
                <w:b/>
              </w:rPr>
              <w:t>1211903000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2F4EB7" w14:textId="77777777" w:rsidR="00E77514" w:rsidRDefault="00E77514" w:rsidP="00FC0611">
            <w:pPr>
              <w:pStyle w:val="NormalinTable"/>
              <w:tabs>
                <w:tab w:val="left" w:pos="1250"/>
              </w:tabs>
            </w:pPr>
            <w:r>
              <w:t>0.00%</w:t>
            </w:r>
          </w:p>
        </w:tc>
      </w:tr>
      <w:tr w:rsidR="00B74C67" w14:paraId="1F9D688E" w14:textId="77777777" w:rsidTr="007A14D2">
        <w:tblPrEx>
          <w:tblW w:w="5000" w:type="pct"/>
          <w:tblLook w:val="0620" w:firstRow="1" w:lastRow="0" w:firstColumn="0" w:lastColumn="0" w:noHBand="1" w:noVBand="1"/>
          <w:tblPrExChange w:id="5494" w:author="David Owen" w:date="2019-07-24T15:54:00Z">
            <w:tblPrEx>
              <w:tblW w:w="5000" w:type="pct"/>
              <w:tblLook w:val="0620" w:firstRow="1" w:lastRow="0" w:firstColumn="0" w:lastColumn="0" w:noHBand="1" w:noVBand="1"/>
            </w:tblPrEx>
          </w:tblPrExChange>
        </w:tblPrEx>
        <w:trPr>
          <w:cantSplit/>
          <w:trPrChange w:id="5495" w:author="David Owen" w:date="2019-07-24T15:54:00Z">
            <w:trPr>
              <w:cantSplit/>
            </w:trPr>
          </w:trPrChange>
        </w:trPr>
        <w:tc>
          <w:tcPr>
            <w:tcW w:w="0" w:type="auto"/>
            <w:tcBorders>
              <w:top w:val="single" w:sz="4" w:space="0" w:color="A6A6A6" w:themeColor="background1" w:themeShade="A6"/>
              <w:right w:val="single" w:sz="4" w:space="0" w:color="000000" w:themeColor="text1"/>
            </w:tcBorders>
            <w:tcPrChange w:id="5496" w:author="David Owen" w:date="2019-07-24T15:54:00Z">
              <w:tcPr>
                <w:tcW w:w="0" w:type="auto"/>
                <w:tcBorders>
                  <w:top w:val="single" w:sz="4" w:space="0" w:color="A6A6A6" w:themeColor="background1" w:themeShade="A6"/>
                  <w:right w:val="single" w:sz="4" w:space="0" w:color="000000" w:themeColor="text1"/>
                </w:tcBorders>
              </w:tcPr>
            </w:tcPrChange>
          </w:tcPr>
          <w:p w14:paraId="71E9AFBD" w14:textId="77777777" w:rsidR="00B74C67" w:rsidRDefault="00B74C67" w:rsidP="00B74C67">
            <w:pPr>
              <w:pStyle w:val="NormalinTable"/>
            </w:pPr>
            <w:r>
              <w:rPr>
                <w:b/>
              </w:rPr>
              <w:t>1212912000</w:t>
            </w:r>
          </w:p>
        </w:tc>
        <w:tc>
          <w:tcPr>
            <w:tcW w:w="0" w:type="auto"/>
            <w:tcBorders>
              <w:top w:val="nil"/>
              <w:left w:val="nil"/>
              <w:bottom w:val="nil"/>
              <w:right w:val="nil"/>
            </w:tcBorders>
            <w:shd w:val="clear" w:color="auto" w:fill="auto"/>
            <w:vAlign w:val="bottom"/>
            <w:tcPrChange w:id="5497" w:author="David Owen" w:date="2019-07-24T15:54: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D07CF03" w14:textId="1BBDCEDF" w:rsidR="00B74C67" w:rsidRDefault="00B74C67" w:rsidP="00B74C67">
            <w:pPr>
              <w:pStyle w:val="NormalinTable"/>
              <w:tabs>
                <w:tab w:val="left" w:pos="1250"/>
              </w:tabs>
            </w:pPr>
            <w:ins w:id="5498" w:author="Owen, David (Trade)" w:date="2019-06-18T16:47:00Z">
              <w:r>
                <w:rPr>
                  <w:szCs w:val="16"/>
                </w:rPr>
                <w:t>To 31/12/19: 14.3 €/100 Kg/net</w:t>
              </w:r>
              <w:r>
                <w:rPr>
                  <w:szCs w:val="16"/>
                </w:rPr>
                <w:br/>
                <w:t>1/1/20 to 31/12/20: 11.5 €/100 Kg/net</w:t>
              </w:r>
              <w:r>
                <w:rPr>
                  <w:szCs w:val="16"/>
                </w:rPr>
                <w:br/>
                <w:t>1/1/21 to 31/12/21: 8.6 €/100 Kg/net</w:t>
              </w:r>
              <w:r>
                <w:rPr>
                  <w:szCs w:val="16"/>
                </w:rPr>
                <w:br/>
                <w:t>1/1/22 to 31/12/22: 5.7 €/100 Kg/net</w:t>
              </w:r>
              <w:r>
                <w:rPr>
                  <w:szCs w:val="16"/>
                </w:rPr>
                <w:br/>
                <w:t>1/1/23 to 31/12/23: 2.8 €/100 Kg/net</w:t>
              </w:r>
              <w:r>
                <w:rPr>
                  <w:szCs w:val="16"/>
                </w:rPr>
                <w:br/>
                <w:t>From 1/1/24: 0.00%</w:t>
              </w:r>
            </w:ins>
            <w:del w:id="5499" w:author="Owen, David (Trade)" w:date="2019-06-18T16:47:00Z">
              <w:r w:rsidDel="00230262">
                <w:delText>14.300 € / 100 kg</w:delText>
              </w:r>
            </w:del>
          </w:p>
        </w:tc>
      </w:tr>
      <w:tr w:rsidR="00B74C67" w14:paraId="145AEC10" w14:textId="77777777" w:rsidTr="007A14D2">
        <w:tblPrEx>
          <w:tblW w:w="5000" w:type="pct"/>
          <w:tblLook w:val="0620" w:firstRow="1" w:lastRow="0" w:firstColumn="0" w:lastColumn="0" w:noHBand="1" w:noVBand="1"/>
          <w:tblPrExChange w:id="5500" w:author="David Owen" w:date="2019-07-24T15:54:00Z">
            <w:tblPrEx>
              <w:tblW w:w="5000" w:type="pct"/>
              <w:tblLook w:val="0620" w:firstRow="1" w:lastRow="0" w:firstColumn="0" w:lastColumn="0" w:noHBand="1" w:noVBand="1"/>
            </w:tblPrEx>
          </w:tblPrExChange>
        </w:tblPrEx>
        <w:trPr>
          <w:cantSplit/>
          <w:trPrChange w:id="5501" w:author="David Owen" w:date="2019-07-24T15:54:00Z">
            <w:trPr>
              <w:cantSplit/>
            </w:trPr>
          </w:trPrChange>
        </w:trPr>
        <w:tc>
          <w:tcPr>
            <w:tcW w:w="0" w:type="auto"/>
            <w:tcBorders>
              <w:top w:val="single" w:sz="4" w:space="0" w:color="A6A6A6" w:themeColor="background1" w:themeShade="A6"/>
              <w:right w:val="single" w:sz="4" w:space="0" w:color="000000" w:themeColor="text1"/>
            </w:tcBorders>
            <w:tcPrChange w:id="5502" w:author="David Owen" w:date="2019-07-24T15:54:00Z">
              <w:tcPr>
                <w:tcW w:w="0" w:type="auto"/>
                <w:tcBorders>
                  <w:top w:val="single" w:sz="4" w:space="0" w:color="A6A6A6" w:themeColor="background1" w:themeShade="A6"/>
                  <w:right w:val="single" w:sz="4" w:space="0" w:color="000000" w:themeColor="text1"/>
                </w:tcBorders>
              </w:tcPr>
            </w:tcPrChange>
          </w:tcPr>
          <w:p w14:paraId="74C0C77B" w14:textId="77777777" w:rsidR="00B74C67" w:rsidRDefault="00B74C67" w:rsidP="00B74C67">
            <w:pPr>
              <w:pStyle w:val="NormalinTable"/>
            </w:pPr>
            <w:r>
              <w:rPr>
                <w:b/>
              </w:rPr>
              <w:t>1212918000</w:t>
            </w:r>
          </w:p>
        </w:tc>
        <w:tc>
          <w:tcPr>
            <w:tcW w:w="0" w:type="auto"/>
            <w:tcBorders>
              <w:top w:val="nil"/>
              <w:left w:val="nil"/>
              <w:bottom w:val="nil"/>
              <w:right w:val="nil"/>
            </w:tcBorders>
            <w:shd w:val="clear" w:color="auto" w:fill="auto"/>
            <w:vAlign w:val="bottom"/>
            <w:tcPrChange w:id="5503" w:author="David Owen" w:date="2019-07-24T15:54: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2B1A6DB" w14:textId="6F3D47E6" w:rsidR="00B74C67" w:rsidRDefault="00B74C67" w:rsidP="00B74C67">
            <w:pPr>
              <w:pStyle w:val="NormalinTable"/>
              <w:tabs>
                <w:tab w:val="left" w:pos="1250"/>
              </w:tabs>
            </w:pPr>
            <w:ins w:id="5504" w:author="Owen, David (Trade)" w:date="2019-06-18T16:47:00Z">
              <w:r>
                <w:rPr>
                  <w:szCs w:val="16"/>
                </w:rPr>
                <w:t>To 31/12/19: 4.1 €/100 Kg/net</w:t>
              </w:r>
              <w:r>
                <w:rPr>
                  <w:szCs w:val="16"/>
                </w:rPr>
                <w:br/>
                <w:t>1/1/20 to 31/12/20: 3.3 €/100 Kg/net</w:t>
              </w:r>
              <w:r>
                <w:rPr>
                  <w:szCs w:val="16"/>
                </w:rPr>
                <w:br/>
                <w:t>1/1/21 to 31/12/21: 2.5 €/100 Kg/net</w:t>
              </w:r>
              <w:r>
                <w:rPr>
                  <w:szCs w:val="16"/>
                </w:rPr>
                <w:br/>
                <w:t>1/1/22 to 31/12/22: 1.6 €/100 Kg/net</w:t>
              </w:r>
              <w:r>
                <w:rPr>
                  <w:szCs w:val="16"/>
                </w:rPr>
                <w:br/>
                <w:t>1/1/23 to 31/12/23: 0.8 €/100 Kg/net</w:t>
              </w:r>
              <w:r>
                <w:rPr>
                  <w:szCs w:val="16"/>
                </w:rPr>
                <w:br/>
                <w:t>From 1/1/24: 0.00%</w:t>
              </w:r>
            </w:ins>
            <w:del w:id="5505" w:author="Owen, David (Trade)" w:date="2019-06-18T16:47:00Z">
              <w:r w:rsidDel="00230262">
                <w:delText>4.100 € / 100 kg</w:delText>
              </w:r>
            </w:del>
          </w:p>
        </w:tc>
      </w:tr>
      <w:tr w:rsidR="00E77514" w14:paraId="5ACE0693" w14:textId="77777777" w:rsidTr="00066BD6">
        <w:trPr>
          <w:cantSplit/>
        </w:trPr>
        <w:tc>
          <w:tcPr>
            <w:tcW w:w="0" w:type="auto"/>
            <w:tcBorders>
              <w:top w:val="single" w:sz="4" w:space="0" w:color="A6A6A6" w:themeColor="background1" w:themeShade="A6"/>
              <w:right w:val="single" w:sz="4" w:space="0" w:color="000000" w:themeColor="text1"/>
            </w:tcBorders>
          </w:tcPr>
          <w:p w14:paraId="7F1EE6BE" w14:textId="77777777" w:rsidR="00E77514" w:rsidRDefault="00E77514" w:rsidP="00FC0611">
            <w:pPr>
              <w:pStyle w:val="NormalinTable"/>
            </w:pPr>
            <w:r>
              <w:rPr>
                <w:b/>
              </w:rPr>
              <w:t>1212920000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870B6C" w14:textId="77777777" w:rsidR="00E77514" w:rsidRDefault="00E77514" w:rsidP="00FC0611">
            <w:pPr>
              <w:pStyle w:val="NormalinTable"/>
              <w:tabs>
                <w:tab w:val="left" w:pos="1250"/>
              </w:tabs>
            </w:pPr>
            <w:r>
              <w:t>0.00%</w:t>
            </w:r>
          </w:p>
        </w:tc>
      </w:tr>
      <w:tr w:rsidR="00E77514" w14:paraId="5C34F7EA" w14:textId="77777777" w:rsidTr="00066BD6">
        <w:trPr>
          <w:cantSplit/>
        </w:trPr>
        <w:tc>
          <w:tcPr>
            <w:tcW w:w="0" w:type="auto"/>
            <w:tcBorders>
              <w:top w:val="single" w:sz="4" w:space="0" w:color="A6A6A6" w:themeColor="background1" w:themeShade="A6"/>
              <w:right w:val="single" w:sz="4" w:space="0" w:color="000000" w:themeColor="text1"/>
            </w:tcBorders>
          </w:tcPr>
          <w:p w14:paraId="2CDF152A" w14:textId="77777777" w:rsidR="00E77514" w:rsidRDefault="00E77514" w:rsidP="00FC0611">
            <w:pPr>
              <w:pStyle w:val="NormalinTable"/>
            </w:pPr>
            <w:r>
              <w:rPr>
                <w:b/>
              </w:rPr>
              <w:t>1212930000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A8EBD2" w14:textId="77777777" w:rsidR="000E2148" w:rsidRDefault="000E2148" w:rsidP="000E2148">
            <w:pPr>
              <w:spacing w:after="0" w:line="240" w:lineRule="auto"/>
              <w:jc w:val="left"/>
              <w:rPr>
                <w:ins w:id="5506" w:author="David Owen" w:date="2019-06-18T16:48:00Z"/>
                <w:sz w:val="16"/>
                <w:szCs w:val="16"/>
              </w:rPr>
            </w:pPr>
            <w:ins w:id="5507" w:author="David Owen" w:date="2019-06-18T16:48:00Z">
              <w:r>
                <w:rPr>
                  <w:sz w:val="16"/>
                  <w:szCs w:val="16"/>
                </w:rPr>
                <w:t>To 31/12/19: 2.8 €/100 Kg/net</w:t>
              </w:r>
              <w:r>
                <w:rPr>
                  <w:sz w:val="16"/>
                  <w:szCs w:val="16"/>
                </w:rPr>
                <w:br/>
                <w:t>1/1/20 to 31/12/20: 2.3 €/100 Kg/net</w:t>
              </w:r>
              <w:r>
                <w:rPr>
                  <w:sz w:val="16"/>
                  <w:szCs w:val="16"/>
                </w:rPr>
                <w:br/>
                <w:t>1/1/21 to 31/12/21: 1.7 €/100 Kg/net</w:t>
              </w:r>
              <w:r>
                <w:rPr>
                  <w:sz w:val="16"/>
                  <w:szCs w:val="16"/>
                </w:rPr>
                <w:br/>
                <w:t>1/1/22 to 31/12/22: 1.1 €/100 Kg/net</w:t>
              </w:r>
              <w:r>
                <w:rPr>
                  <w:sz w:val="16"/>
                  <w:szCs w:val="16"/>
                </w:rPr>
                <w:br/>
                <w:t>1/1/23 to 31/12/23: 0.5 €/100 Kg/net</w:t>
              </w:r>
              <w:r>
                <w:rPr>
                  <w:sz w:val="16"/>
                  <w:szCs w:val="16"/>
                </w:rPr>
                <w:br/>
                <w:t>From 1/1/24: 0.00%</w:t>
              </w:r>
            </w:ins>
          </w:p>
          <w:p w14:paraId="053BA4FC" w14:textId="2D420E6B" w:rsidR="00E77514" w:rsidRDefault="00E77514" w:rsidP="00FC0611">
            <w:pPr>
              <w:pStyle w:val="NormalinTable"/>
              <w:tabs>
                <w:tab w:val="left" w:pos="1250"/>
              </w:tabs>
            </w:pPr>
            <w:del w:id="5508" w:author="David Owen" w:date="2019-06-18T16:48:00Z">
              <w:r w:rsidDel="000E2148">
                <w:delText>2.800 € / 100 kg</w:delText>
              </w:r>
            </w:del>
          </w:p>
        </w:tc>
      </w:tr>
      <w:tr w:rsidR="00E77514" w14:paraId="28C13F2A" w14:textId="77777777" w:rsidTr="00066BD6">
        <w:trPr>
          <w:cantSplit/>
        </w:trPr>
        <w:tc>
          <w:tcPr>
            <w:tcW w:w="0" w:type="auto"/>
            <w:tcBorders>
              <w:top w:val="single" w:sz="4" w:space="0" w:color="A6A6A6" w:themeColor="background1" w:themeShade="A6"/>
              <w:right w:val="single" w:sz="4" w:space="0" w:color="000000" w:themeColor="text1"/>
            </w:tcBorders>
          </w:tcPr>
          <w:p w14:paraId="7717B7D4" w14:textId="77777777" w:rsidR="00E77514" w:rsidRDefault="00E77514" w:rsidP="00FC0611">
            <w:pPr>
              <w:pStyle w:val="NormalinTable"/>
            </w:pPr>
            <w:r>
              <w:rPr>
                <w:b/>
              </w:rPr>
              <w:lastRenderedPageBreak/>
              <w:t>1212994900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F42877" w14:textId="77777777" w:rsidR="00E77514" w:rsidRDefault="00E77514" w:rsidP="00FC0611">
            <w:pPr>
              <w:pStyle w:val="NormalinTable"/>
              <w:tabs>
                <w:tab w:val="left" w:pos="1250"/>
              </w:tabs>
            </w:pPr>
            <w:r>
              <w:t>0.00%</w:t>
            </w:r>
          </w:p>
        </w:tc>
      </w:tr>
      <w:tr w:rsidR="00E77514" w14:paraId="350134DA" w14:textId="77777777" w:rsidTr="00066BD6">
        <w:trPr>
          <w:cantSplit/>
        </w:trPr>
        <w:tc>
          <w:tcPr>
            <w:tcW w:w="0" w:type="auto"/>
            <w:tcBorders>
              <w:top w:val="single" w:sz="4" w:space="0" w:color="A6A6A6" w:themeColor="background1" w:themeShade="A6"/>
              <w:right w:val="single" w:sz="4" w:space="0" w:color="000000" w:themeColor="text1"/>
            </w:tcBorders>
          </w:tcPr>
          <w:p w14:paraId="18A0F13F" w14:textId="77777777" w:rsidR="00E77514" w:rsidRDefault="00E77514" w:rsidP="00FC0611">
            <w:pPr>
              <w:pStyle w:val="NormalinTable"/>
            </w:pPr>
            <w:r>
              <w:rPr>
                <w:b/>
              </w:rPr>
              <w:t>1214901000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53C032" w14:textId="77777777" w:rsidR="00E77514" w:rsidRDefault="00E77514" w:rsidP="00FC0611">
            <w:pPr>
              <w:pStyle w:val="NormalinTable"/>
              <w:tabs>
                <w:tab w:val="left" w:pos="1250"/>
              </w:tabs>
            </w:pPr>
            <w:r>
              <w:t>0.00%</w:t>
            </w:r>
          </w:p>
        </w:tc>
      </w:tr>
      <w:tr w:rsidR="00E77514" w14:paraId="048B19B0" w14:textId="77777777" w:rsidTr="00066BD6">
        <w:trPr>
          <w:cantSplit/>
        </w:trPr>
        <w:tc>
          <w:tcPr>
            <w:tcW w:w="0" w:type="auto"/>
            <w:tcBorders>
              <w:top w:val="single" w:sz="4" w:space="0" w:color="A6A6A6" w:themeColor="background1" w:themeShade="A6"/>
              <w:right w:val="single" w:sz="4" w:space="0" w:color="000000" w:themeColor="text1"/>
            </w:tcBorders>
          </w:tcPr>
          <w:p w14:paraId="0A555E40" w14:textId="77777777" w:rsidR="00E77514" w:rsidRDefault="00E77514" w:rsidP="00FC0611">
            <w:pPr>
              <w:pStyle w:val="NormalinTable"/>
            </w:pPr>
            <w:r>
              <w:rPr>
                <w:b/>
              </w:rPr>
              <w:t>1302120000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0D6291" w14:textId="77777777" w:rsidR="00E77514" w:rsidRDefault="00E77514" w:rsidP="00FC0611">
            <w:pPr>
              <w:pStyle w:val="NormalinTable"/>
              <w:tabs>
                <w:tab w:val="left" w:pos="1250"/>
              </w:tabs>
            </w:pPr>
            <w:r>
              <w:t>0.00%</w:t>
            </w:r>
          </w:p>
        </w:tc>
      </w:tr>
      <w:tr w:rsidR="00E77514" w14:paraId="1B292BD0" w14:textId="77777777" w:rsidTr="00066BD6">
        <w:trPr>
          <w:cantSplit/>
        </w:trPr>
        <w:tc>
          <w:tcPr>
            <w:tcW w:w="0" w:type="auto"/>
            <w:tcBorders>
              <w:top w:val="single" w:sz="4" w:space="0" w:color="A6A6A6" w:themeColor="background1" w:themeShade="A6"/>
              <w:right w:val="single" w:sz="4" w:space="0" w:color="000000" w:themeColor="text1"/>
            </w:tcBorders>
          </w:tcPr>
          <w:p w14:paraId="67653393" w14:textId="77777777" w:rsidR="00E77514" w:rsidRDefault="00E77514" w:rsidP="00FC0611">
            <w:pPr>
              <w:pStyle w:val="NormalinTable"/>
            </w:pPr>
            <w:r>
              <w:rPr>
                <w:b/>
              </w:rPr>
              <w:t>1302130000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7888E9" w14:textId="77777777" w:rsidR="00E77514" w:rsidRDefault="00E77514" w:rsidP="00FC0611">
            <w:pPr>
              <w:pStyle w:val="NormalinTable"/>
              <w:tabs>
                <w:tab w:val="left" w:pos="1250"/>
              </w:tabs>
            </w:pPr>
            <w:r>
              <w:t>0.00%</w:t>
            </w:r>
          </w:p>
        </w:tc>
      </w:tr>
      <w:tr w:rsidR="00E77514" w14:paraId="65412832" w14:textId="77777777" w:rsidTr="00066BD6">
        <w:trPr>
          <w:cantSplit/>
        </w:trPr>
        <w:tc>
          <w:tcPr>
            <w:tcW w:w="0" w:type="auto"/>
            <w:tcBorders>
              <w:top w:val="single" w:sz="4" w:space="0" w:color="A6A6A6" w:themeColor="background1" w:themeShade="A6"/>
              <w:right w:val="single" w:sz="4" w:space="0" w:color="000000" w:themeColor="text1"/>
            </w:tcBorders>
          </w:tcPr>
          <w:p w14:paraId="158283E3" w14:textId="77777777" w:rsidR="00E77514" w:rsidRDefault="00E77514" w:rsidP="00FC0611">
            <w:pPr>
              <w:pStyle w:val="NormalinTable"/>
            </w:pPr>
            <w:r>
              <w:rPr>
                <w:b/>
              </w:rPr>
              <w:t>1302190500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0A4D38" w14:textId="77777777" w:rsidR="00E77514" w:rsidRDefault="00E77514" w:rsidP="00FC0611">
            <w:pPr>
              <w:pStyle w:val="NormalinTable"/>
              <w:tabs>
                <w:tab w:val="left" w:pos="1250"/>
              </w:tabs>
            </w:pPr>
            <w:r>
              <w:t>0.00%</w:t>
            </w:r>
          </w:p>
        </w:tc>
      </w:tr>
      <w:tr w:rsidR="00E77514" w14:paraId="5FAE5EF7" w14:textId="77777777" w:rsidTr="00066BD6">
        <w:trPr>
          <w:cantSplit/>
        </w:trPr>
        <w:tc>
          <w:tcPr>
            <w:tcW w:w="0" w:type="auto"/>
            <w:tcBorders>
              <w:top w:val="single" w:sz="4" w:space="0" w:color="A6A6A6" w:themeColor="background1" w:themeShade="A6"/>
              <w:right w:val="single" w:sz="4" w:space="0" w:color="000000" w:themeColor="text1"/>
            </w:tcBorders>
          </w:tcPr>
          <w:p w14:paraId="0FAFF19D" w14:textId="77777777" w:rsidR="00E77514" w:rsidRDefault="00E77514" w:rsidP="00FC0611">
            <w:pPr>
              <w:pStyle w:val="NormalinTable"/>
            </w:pPr>
            <w:r>
              <w:rPr>
                <w:b/>
              </w:rPr>
              <w:t>1302200000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D4D9A4" w14:textId="77777777" w:rsidR="00E77514" w:rsidRDefault="00E77514" w:rsidP="00FC0611">
            <w:pPr>
              <w:pStyle w:val="NormalinTable"/>
              <w:tabs>
                <w:tab w:val="left" w:pos="1250"/>
              </w:tabs>
            </w:pPr>
            <w:r>
              <w:t>0.00%</w:t>
            </w:r>
          </w:p>
        </w:tc>
      </w:tr>
      <w:tr w:rsidR="00E77514" w14:paraId="033C7CF3" w14:textId="77777777" w:rsidTr="00066BD6">
        <w:trPr>
          <w:cantSplit/>
        </w:trPr>
        <w:tc>
          <w:tcPr>
            <w:tcW w:w="0" w:type="auto"/>
            <w:tcBorders>
              <w:top w:val="single" w:sz="4" w:space="0" w:color="A6A6A6" w:themeColor="background1" w:themeShade="A6"/>
              <w:right w:val="single" w:sz="4" w:space="0" w:color="000000" w:themeColor="text1"/>
            </w:tcBorders>
          </w:tcPr>
          <w:p w14:paraId="3F7E0345" w14:textId="77777777" w:rsidR="00E77514" w:rsidRDefault="00E77514" w:rsidP="00FC0611">
            <w:pPr>
              <w:pStyle w:val="NormalinTable"/>
            </w:pPr>
            <w:r>
              <w:rPr>
                <w:b/>
              </w:rPr>
              <w:t>1501109000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504A3A" w14:textId="77777777" w:rsidR="00E77514" w:rsidRDefault="00E77514" w:rsidP="00FC0611">
            <w:pPr>
              <w:pStyle w:val="NormalinTable"/>
              <w:tabs>
                <w:tab w:val="left" w:pos="1250"/>
              </w:tabs>
            </w:pPr>
            <w:r>
              <w:t>0.00%</w:t>
            </w:r>
          </w:p>
        </w:tc>
      </w:tr>
      <w:tr w:rsidR="00E77514" w14:paraId="0D47868D" w14:textId="77777777" w:rsidTr="00066BD6">
        <w:trPr>
          <w:cantSplit/>
        </w:trPr>
        <w:tc>
          <w:tcPr>
            <w:tcW w:w="0" w:type="auto"/>
            <w:tcBorders>
              <w:top w:val="single" w:sz="4" w:space="0" w:color="A6A6A6" w:themeColor="background1" w:themeShade="A6"/>
              <w:right w:val="single" w:sz="4" w:space="0" w:color="000000" w:themeColor="text1"/>
            </w:tcBorders>
          </w:tcPr>
          <w:p w14:paraId="42921CA4" w14:textId="77777777" w:rsidR="00E77514" w:rsidRDefault="00E77514" w:rsidP="00FC0611">
            <w:pPr>
              <w:pStyle w:val="NormalinTable"/>
            </w:pPr>
            <w:r>
              <w:rPr>
                <w:b/>
              </w:rPr>
              <w:t>1501209000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61996B" w14:textId="77777777" w:rsidR="00E77514" w:rsidRDefault="00E77514" w:rsidP="00FC0611">
            <w:pPr>
              <w:pStyle w:val="NormalinTable"/>
              <w:tabs>
                <w:tab w:val="left" w:pos="1250"/>
              </w:tabs>
            </w:pPr>
            <w:r>
              <w:t>0.00%</w:t>
            </w:r>
          </w:p>
        </w:tc>
      </w:tr>
      <w:tr w:rsidR="00E77514" w14:paraId="1C673432" w14:textId="77777777" w:rsidTr="00066BD6">
        <w:trPr>
          <w:cantSplit/>
        </w:trPr>
        <w:tc>
          <w:tcPr>
            <w:tcW w:w="0" w:type="auto"/>
            <w:tcBorders>
              <w:top w:val="single" w:sz="4" w:space="0" w:color="A6A6A6" w:themeColor="background1" w:themeShade="A6"/>
              <w:right w:val="single" w:sz="4" w:space="0" w:color="000000" w:themeColor="text1"/>
            </w:tcBorders>
          </w:tcPr>
          <w:p w14:paraId="0C017943" w14:textId="77777777" w:rsidR="00E77514" w:rsidRDefault="00E77514" w:rsidP="00FC0611">
            <w:pPr>
              <w:pStyle w:val="NormalinTable"/>
            </w:pPr>
            <w:r>
              <w:rPr>
                <w:b/>
              </w:rPr>
              <w:t>1501900000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95AEFF" w14:textId="77777777" w:rsidR="00E77514" w:rsidRDefault="00E77514" w:rsidP="00FC0611">
            <w:pPr>
              <w:pStyle w:val="NormalinTable"/>
              <w:tabs>
                <w:tab w:val="left" w:pos="1250"/>
              </w:tabs>
            </w:pPr>
            <w:r>
              <w:t>0.00%</w:t>
            </w:r>
          </w:p>
        </w:tc>
      </w:tr>
      <w:tr w:rsidR="00E77514" w14:paraId="3D127A82" w14:textId="77777777" w:rsidTr="00066BD6">
        <w:trPr>
          <w:cantSplit/>
        </w:trPr>
        <w:tc>
          <w:tcPr>
            <w:tcW w:w="0" w:type="auto"/>
            <w:tcBorders>
              <w:top w:val="single" w:sz="4" w:space="0" w:color="A6A6A6" w:themeColor="background1" w:themeShade="A6"/>
              <w:right w:val="single" w:sz="4" w:space="0" w:color="000000" w:themeColor="text1"/>
            </w:tcBorders>
          </w:tcPr>
          <w:p w14:paraId="3E4A278C" w14:textId="77777777" w:rsidR="00E77514" w:rsidRDefault="00E77514" w:rsidP="00FC0611">
            <w:pPr>
              <w:pStyle w:val="NormalinTable"/>
            </w:pPr>
            <w:r>
              <w:rPr>
                <w:b/>
              </w:rPr>
              <w:t>1502109000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DC0757" w14:textId="77777777" w:rsidR="00E77514" w:rsidRDefault="00E77514" w:rsidP="00FC0611">
            <w:pPr>
              <w:pStyle w:val="NormalinTable"/>
              <w:tabs>
                <w:tab w:val="left" w:pos="1250"/>
              </w:tabs>
            </w:pPr>
            <w:r>
              <w:t>0.00%</w:t>
            </w:r>
          </w:p>
        </w:tc>
      </w:tr>
      <w:tr w:rsidR="00E77514" w14:paraId="60C6E478" w14:textId="77777777" w:rsidTr="00066BD6">
        <w:trPr>
          <w:cantSplit/>
        </w:trPr>
        <w:tc>
          <w:tcPr>
            <w:tcW w:w="0" w:type="auto"/>
            <w:tcBorders>
              <w:top w:val="single" w:sz="4" w:space="0" w:color="A6A6A6" w:themeColor="background1" w:themeShade="A6"/>
              <w:right w:val="single" w:sz="4" w:space="0" w:color="000000" w:themeColor="text1"/>
            </w:tcBorders>
          </w:tcPr>
          <w:p w14:paraId="08F2A845" w14:textId="77777777" w:rsidR="00E77514" w:rsidRDefault="00E77514" w:rsidP="00FC0611">
            <w:pPr>
              <w:pStyle w:val="NormalinTable"/>
            </w:pPr>
            <w:r>
              <w:rPr>
                <w:b/>
              </w:rPr>
              <w:t>1502909000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2E06C7" w14:textId="77777777" w:rsidR="00E77514" w:rsidRDefault="00E77514" w:rsidP="00FC0611">
            <w:pPr>
              <w:pStyle w:val="NormalinTable"/>
              <w:tabs>
                <w:tab w:val="left" w:pos="1250"/>
              </w:tabs>
            </w:pPr>
            <w:r>
              <w:t>0.00%</w:t>
            </w:r>
          </w:p>
        </w:tc>
      </w:tr>
      <w:tr w:rsidR="00E77514" w14:paraId="3DA34A3F" w14:textId="77777777" w:rsidTr="00066BD6">
        <w:trPr>
          <w:cantSplit/>
        </w:trPr>
        <w:tc>
          <w:tcPr>
            <w:tcW w:w="0" w:type="auto"/>
            <w:tcBorders>
              <w:top w:val="single" w:sz="4" w:space="0" w:color="A6A6A6" w:themeColor="background1" w:themeShade="A6"/>
              <w:right w:val="single" w:sz="4" w:space="0" w:color="000000" w:themeColor="text1"/>
            </w:tcBorders>
          </w:tcPr>
          <w:p w14:paraId="4937CA2D" w14:textId="77777777" w:rsidR="00E77514" w:rsidRDefault="00E77514" w:rsidP="00FC0611">
            <w:pPr>
              <w:pStyle w:val="NormalinTable"/>
            </w:pPr>
            <w:r>
              <w:rPr>
                <w:b/>
              </w:rPr>
              <w:t>1503001900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54007A" w14:textId="77777777" w:rsidR="00E77514" w:rsidRDefault="00E77514" w:rsidP="00FC0611">
            <w:pPr>
              <w:pStyle w:val="NormalinTable"/>
              <w:tabs>
                <w:tab w:val="left" w:pos="1250"/>
              </w:tabs>
            </w:pPr>
            <w:r>
              <w:t>0.00%</w:t>
            </w:r>
          </w:p>
        </w:tc>
      </w:tr>
      <w:tr w:rsidR="00E77514" w14:paraId="51E05EA9" w14:textId="77777777" w:rsidTr="00066BD6">
        <w:trPr>
          <w:cantSplit/>
        </w:trPr>
        <w:tc>
          <w:tcPr>
            <w:tcW w:w="0" w:type="auto"/>
            <w:tcBorders>
              <w:top w:val="single" w:sz="4" w:space="0" w:color="A6A6A6" w:themeColor="background1" w:themeShade="A6"/>
              <w:right w:val="single" w:sz="4" w:space="0" w:color="000000" w:themeColor="text1"/>
            </w:tcBorders>
          </w:tcPr>
          <w:p w14:paraId="3C642B87" w14:textId="77777777" w:rsidR="00E77514" w:rsidRDefault="00E77514" w:rsidP="00FC0611">
            <w:pPr>
              <w:pStyle w:val="NormalinTable"/>
            </w:pPr>
            <w:r>
              <w:rPr>
                <w:b/>
              </w:rPr>
              <w:t>1503009000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E6AF4F" w14:textId="77777777" w:rsidR="00E77514" w:rsidRDefault="00E77514" w:rsidP="00FC0611">
            <w:pPr>
              <w:pStyle w:val="NormalinTable"/>
              <w:tabs>
                <w:tab w:val="left" w:pos="1250"/>
              </w:tabs>
            </w:pPr>
            <w:r>
              <w:t>0.00%</w:t>
            </w:r>
          </w:p>
        </w:tc>
      </w:tr>
      <w:tr w:rsidR="00E77514" w14:paraId="70F9C6B2" w14:textId="77777777" w:rsidTr="00066BD6">
        <w:trPr>
          <w:cantSplit/>
        </w:trPr>
        <w:tc>
          <w:tcPr>
            <w:tcW w:w="0" w:type="auto"/>
            <w:tcBorders>
              <w:top w:val="single" w:sz="4" w:space="0" w:color="A6A6A6" w:themeColor="background1" w:themeShade="A6"/>
              <w:right w:val="single" w:sz="4" w:space="0" w:color="000000" w:themeColor="text1"/>
            </w:tcBorders>
          </w:tcPr>
          <w:p w14:paraId="279C67FE" w14:textId="77777777" w:rsidR="00E77514" w:rsidRDefault="00E77514" w:rsidP="00FC0611">
            <w:pPr>
              <w:pStyle w:val="NormalinTable"/>
            </w:pPr>
            <w:r>
              <w:rPr>
                <w:b/>
              </w:rPr>
              <w:t>1504101000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4E32A5" w14:textId="77777777" w:rsidR="00E77514" w:rsidRDefault="00E77514" w:rsidP="00FC0611">
            <w:pPr>
              <w:pStyle w:val="NormalinTable"/>
              <w:tabs>
                <w:tab w:val="left" w:pos="1250"/>
              </w:tabs>
            </w:pPr>
            <w:r>
              <w:t>0.00%</w:t>
            </w:r>
          </w:p>
        </w:tc>
      </w:tr>
      <w:tr w:rsidR="00E77514" w14:paraId="7BA65881" w14:textId="77777777" w:rsidTr="00066BD6">
        <w:trPr>
          <w:cantSplit/>
        </w:trPr>
        <w:tc>
          <w:tcPr>
            <w:tcW w:w="0" w:type="auto"/>
            <w:tcBorders>
              <w:top w:val="single" w:sz="4" w:space="0" w:color="A6A6A6" w:themeColor="background1" w:themeShade="A6"/>
              <w:right w:val="single" w:sz="4" w:space="0" w:color="000000" w:themeColor="text1"/>
            </w:tcBorders>
          </w:tcPr>
          <w:p w14:paraId="394883F0" w14:textId="77777777" w:rsidR="00E77514" w:rsidRDefault="00E77514" w:rsidP="00FC0611">
            <w:pPr>
              <w:pStyle w:val="NormalinTable"/>
            </w:pPr>
            <w:r>
              <w:rPr>
                <w:b/>
              </w:rPr>
              <w:t>1504201000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FA6FF8" w14:textId="77777777" w:rsidR="00E77514" w:rsidRDefault="00E77514" w:rsidP="00FC0611">
            <w:pPr>
              <w:pStyle w:val="NormalinTable"/>
              <w:tabs>
                <w:tab w:val="left" w:pos="1250"/>
              </w:tabs>
            </w:pPr>
            <w:r>
              <w:t>0.00%</w:t>
            </w:r>
          </w:p>
        </w:tc>
      </w:tr>
      <w:tr w:rsidR="00E77514" w14:paraId="549A1A65" w14:textId="77777777" w:rsidTr="00066BD6">
        <w:trPr>
          <w:cantSplit/>
        </w:trPr>
        <w:tc>
          <w:tcPr>
            <w:tcW w:w="0" w:type="auto"/>
            <w:tcBorders>
              <w:top w:val="single" w:sz="4" w:space="0" w:color="A6A6A6" w:themeColor="background1" w:themeShade="A6"/>
              <w:right w:val="single" w:sz="4" w:space="0" w:color="000000" w:themeColor="text1"/>
            </w:tcBorders>
          </w:tcPr>
          <w:p w14:paraId="379E3DC8" w14:textId="77777777" w:rsidR="00E77514" w:rsidRDefault="00E77514" w:rsidP="00FC0611">
            <w:pPr>
              <w:pStyle w:val="NormalinTable"/>
            </w:pPr>
            <w:r>
              <w:rPr>
                <w:b/>
              </w:rPr>
              <w:t>1504301000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B4F14E" w14:textId="77777777" w:rsidR="00E77514" w:rsidRDefault="00E77514" w:rsidP="00FC0611">
            <w:pPr>
              <w:pStyle w:val="NormalinTable"/>
              <w:tabs>
                <w:tab w:val="left" w:pos="1250"/>
              </w:tabs>
            </w:pPr>
            <w:r>
              <w:t>0.00%</w:t>
            </w:r>
          </w:p>
        </w:tc>
      </w:tr>
      <w:tr w:rsidR="00E77514" w14:paraId="23335033" w14:textId="77777777" w:rsidTr="00066BD6">
        <w:trPr>
          <w:cantSplit/>
        </w:trPr>
        <w:tc>
          <w:tcPr>
            <w:tcW w:w="0" w:type="auto"/>
            <w:tcBorders>
              <w:top w:val="single" w:sz="4" w:space="0" w:color="A6A6A6" w:themeColor="background1" w:themeShade="A6"/>
              <w:right w:val="single" w:sz="4" w:space="0" w:color="000000" w:themeColor="text1"/>
            </w:tcBorders>
          </w:tcPr>
          <w:p w14:paraId="36F38576" w14:textId="77777777" w:rsidR="00E77514" w:rsidRDefault="00E77514" w:rsidP="00FC0611">
            <w:pPr>
              <w:pStyle w:val="NormalinTable"/>
            </w:pPr>
            <w:r>
              <w:rPr>
                <w:b/>
              </w:rPr>
              <w:t>1505001000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53C181" w14:textId="77777777" w:rsidR="00E77514" w:rsidRDefault="00E77514" w:rsidP="00FC0611">
            <w:pPr>
              <w:pStyle w:val="NormalinTable"/>
              <w:tabs>
                <w:tab w:val="left" w:pos="1250"/>
              </w:tabs>
            </w:pPr>
            <w:r>
              <w:t>0.00%</w:t>
            </w:r>
          </w:p>
        </w:tc>
      </w:tr>
      <w:tr w:rsidR="00E77514" w14:paraId="34912249" w14:textId="77777777" w:rsidTr="00066BD6">
        <w:trPr>
          <w:cantSplit/>
        </w:trPr>
        <w:tc>
          <w:tcPr>
            <w:tcW w:w="0" w:type="auto"/>
            <w:tcBorders>
              <w:top w:val="single" w:sz="4" w:space="0" w:color="A6A6A6" w:themeColor="background1" w:themeShade="A6"/>
              <w:right w:val="single" w:sz="4" w:space="0" w:color="000000" w:themeColor="text1"/>
            </w:tcBorders>
          </w:tcPr>
          <w:p w14:paraId="0298824F" w14:textId="77777777" w:rsidR="00E77514" w:rsidRDefault="00E77514" w:rsidP="00FC0611">
            <w:pPr>
              <w:pStyle w:val="NormalinTable"/>
            </w:pPr>
            <w:r>
              <w:rPr>
                <w:b/>
              </w:rPr>
              <w:t>1507000000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CBB2A5" w14:textId="77777777" w:rsidR="00E77514" w:rsidRDefault="00E77514" w:rsidP="00FC0611">
            <w:pPr>
              <w:pStyle w:val="NormalinTable"/>
              <w:tabs>
                <w:tab w:val="left" w:pos="1250"/>
              </w:tabs>
            </w:pPr>
            <w:r>
              <w:t>0.00%</w:t>
            </w:r>
          </w:p>
        </w:tc>
      </w:tr>
      <w:tr w:rsidR="00E77514" w14:paraId="2529B287" w14:textId="77777777" w:rsidTr="00066BD6">
        <w:trPr>
          <w:cantSplit/>
        </w:trPr>
        <w:tc>
          <w:tcPr>
            <w:tcW w:w="0" w:type="auto"/>
            <w:tcBorders>
              <w:top w:val="single" w:sz="4" w:space="0" w:color="A6A6A6" w:themeColor="background1" w:themeShade="A6"/>
              <w:right w:val="single" w:sz="4" w:space="0" w:color="000000" w:themeColor="text1"/>
            </w:tcBorders>
          </w:tcPr>
          <w:p w14:paraId="3EDD19CB" w14:textId="77777777" w:rsidR="00E77514" w:rsidRDefault="00E77514" w:rsidP="00FC0611">
            <w:pPr>
              <w:pStyle w:val="NormalinTable"/>
            </w:pPr>
            <w:r>
              <w:rPr>
                <w:b/>
              </w:rPr>
              <w:t>1508109000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336154" w14:textId="77777777" w:rsidR="00E77514" w:rsidRDefault="00E77514" w:rsidP="00FC0611">
            <w:pPr>
              <w:pStyle w:val="NormalinTable"/>
              <w:tabs>
                <w:tab w:val="left" w:pos="1250"/>
              </w:tabs>
            </w:pPr>
            <w:r>
              <w:t>0.00%</w:t>
            </w:r>
          </w:p>
        </w:tc>
      </w:tr>
      <w:tr w:rsidR="00E77514" w14:paraId="28FF545F" w14:textId="77777777" w:rsidTr="00066BD6">
        <w:trPr>
          <w:cantSplit/>
        </w:trPr>
        <w:tc>
          <w:tcPr>
            <w:tcW w:w="0" w:type="auto"/>
            <w:tcBorders>
              <w:top w:val="single" w:sz="4" w:space="0" w:color="A6A6A6" w:themeColor="background1" w:themeShade="A6"/>
              <w:right w:val="single" w:sz="4" w:space="0" w:color="000000" w:themeColor="text1"/>
            </w:tcBorders>
          </w:tcPr>
          <w:p w14:paraId="4BB2A4CE" w14:textId="77777777" w:rsidR="00E77514" w:rsidRDefault="00E77514" w:rsidP="00FC0611">
            <w:pPr>
              <w:pStyle w:val="NormalinTable"/>
            </w:pPr>
            <w:r>
              <w:rPr>
                <w:b/>
              </w:rPr>
              <w:t>1508900000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6962C8" w14:textId="77777777" w:rsidR="00E77514" w:rsidRDefault="00E77514" w:rsidP="00FC0611">
            <w:pPr>
              <w:pStyle w:val="NormalinTable"/>
              <w:tabs>
                <w:tab w:val="left" w:pos="1250"/>
              </w:tabs>
            </w:pPr>
            <w:r>
              <w:t>0.00%</w:t>
            </w:r>
          </w:p>
        </w:tc>
      </w:tr>
      <w:tr w:rsidR="00E77514" w14:paraId="6A9DB0CA" w14:textId="77777777" w:rsidTr="00066BD6">
        <w:trPr>
          <w:cantSplit/>
        </w:trPr>
        <w:tc>
          <w:tcPr>
            <w:tcW w:w="0" w:type="auto"/>
            <w:tcBorders>
              <w:top w:val="single" w:sz="4" w:space="0" w:color="A6A6A6" w:themeColor="background1" w:themeShade="A6"/>
              <w:right w:val="single" w:sz="4" w:space="0" w:color="000000" w:themeColor="text1"/>
            </w:tcBorders>
          </w:tcPr>
          <w:p w14:paraId="66547F73" w14:textId="77777777" w:rsidR="00E77514" w:rsidRDefault="00E77514" w:rsidP="00FC0611">
            <w:pPr>
              <w:pStyle w:val="NormalinTable"/>
            </w:pPr>
            <w:r>
              <w:rPr>
                <w:b/>
              </w:rPr>
              <w:t>1509000000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AA4ECB" w14:textId="77777777" w:rsidR="00E77514" w:rsidRDefault="00E77514" w:rsidP="00FC0611">
            <w:pPr>
              <w:pStyle w:val="NormalinTable"/>
              <w:tabs>
                <w:tab w:val="left" w:pos="1250"/>
              </w:tabs>
            </w:pPr>
            <w:r>
              <w:t>0.00%</w:t>
            </w:r>
          </w:p>
        </w:tc>
      </w:tr>
      <w:tr w:rsidR="00E77514" w14:paraId="76CD1EE9" w14:textId="77777777" w:rsidTr="00066BD6">
        <w:trPr>
          <w:cantSplit/>
        </w:trPr>
        <w:tc>
          <w:tcPr>
            <w:tcW w:w="0" w:type="auto"/>
            <w:tcBorders>
              <w:top w:val="single" w:sz="4" w:space="0" w:color="A6A6A6" w:themeColor="background1" w:themeShade="A6"/>
              <w:right w:val="single" w:sz="4" w:space="0" w:color="000000" w:themeColor="text1"/>
            </w:tcBorders>
          </w:tcPr>
          <w:p w14:paraId="3E941691" w14:textId="77777777" w:rsidR="00E77514" w:rsidRDefault="00E77514" w:rsidP="00FC0611">
            <w:pPr>
              <w:pStyle w:val="NormalinTable"/>
            </w:pPr>
            <w:r>
              <w:rPr>
                <w:b/>
              </w:rPr>
              <w:t>1510000000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3282B4" w14:textId="77777777" w:rsidR="00E77514" w:rsidRDefault="00E77514" w:rsidP="00FC0611">
            <w:pPr>
              <w:pStyle w:val="NormalinTable"/>
              <w:tabs>
                <w:tab w:val="left" w:pos="1250"/>
              </w:tabs>
            </w:pPr>
            <w:r>
              <w:t>0.00%</w:t>
            </w:r>
          </w:p>
        </w:tc>
      </w:tr>
      <w:tr w:rsidR="00E77514" w14:paraId="1085455A" w14:textId="77777777" w:rsidTr="00066BD6">
        <w:trPr>
          <w:cantSplit/>
        </w:trPr>
        <w:tc>
          <w:tcPr>
            <w:tcW w:w="0" w:type="auto"/>
            <w:tcBorders>
              <w:top w:val="single" w:sz="4" w:space="0" w:color="A6A6A6" w:themeColor="background1" w:themeShade="A6"/>
              <w:right w:val="single" w:sz="4" w:space="0" w:color="000000" w:themeColor="text1"/>
            </w:tcBorders>
          </w:tcPr>
          <w:p w14:paraId="3627C396" w14:textId="77777777" w:rsidR="00E77514" w:rsidRDefault="00E77514" w:rsidP="00FC0611">
            <w:pPr>
              <w:pStyle w:val="NormalinTable"/>
            </w:pPr>
            <w:r>
              <w:rPr>
                <w:b/>
              </w:rPr>
              <w:t>1511000000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871D8C" w14:textId="77777777" w:rsidR="00E77514" w:rsidRDefault="00E77514" w:rsidP="00FC0611">
            <w:pPr>
              <w:pStyle w:val="NormalinTable"/>
              <w:tabs>
                <w:tab w:val="left" w:pos="1250"/>
              </w:tabs>
            </w:pPr>
            <w:r>
              <w:t>0.00%</w:t>
            </w:r>
          </w:p>
        </w:tc>
      </w:tr>
      <w:tr w:rsidR="00E77514" w14:paraId="48A31632" w14:textId="77777777" w:rsidTr="00066BD6">
        <w:trPr>
          <w:cantSplit/>
        </w:trPr>
        <w:tc>
          <w:tcPr>
            <w:tcW w:w="0" w:type="auto"/>
            <w:tcBorders>
              <w:top w:val="single" w:sz="4" w:space="0" w:color="A6A6A6" w:themeColor="background1" w:themeShade="A6"/>
              <w:right w:val="single" w:sz="4" w:space="0" w:color="000000" w:themeColor="text1"/>
            </w:tcBorders>
          </w:tcPr>
          <w:p w14:paraId="63C237BA" w14:textId="77777777" w:rsidR="00E77514" w:rsidRDefault="00E77514" w:rsidP="00FC0611">
            <w:pPr>
              <w:pStyle w:val="NormalinTable"/>
            </w:pPr>
            <w:r>
              <w:rPr>
                <w:b/>
              </w:rPr>
              <w:t>1512000000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E0D6F4" w14:textId="77777777" w:rsidR="00E77514" w:rsidRDefault="00E77514" w:rsidP="00FC0611">
            <w:pPr>
              <w:pStyle w:val="NormalinTable"/>
              <w:tabs>
                <w:tab w:val="left" w:pos="1250"/>
              </w:tabs>
            </w:pPr>
            <w:r>
              <w:t>0.00%</w:t>
            </w:r>
          </w:p>
        </w:tc>
      </w:tr>
      <w:tr w:rsidR="00E77514" w14:paraId="35A1AC87" w14:textId="77777777" w:rsidTr="00066BD6">
        <w:trPr>
          <w:cantSplit/>
        </w:trPr>
        <w:tc>
          <w:tcPr>
            <w:tcW w:w="0" w:type="auto"/>
            <w:tcBorders>
              <w:top w:val="single" w:sz="4" w:space="0" w:color="A6A6A6" w:themeColor="background1" w:themeShade="A6"/>
              <w:right w:val="single" w:sz="4" w:space="0" w:color="000000" w:themeColor="text1"/>
            </w:tcBorders>
          </w:tcPr>
          <w:p w14:paraId="339767E9" w14:textId="77777777" w:rsidR="00E77514" w:rsidRDefault="00E77514" w:rsidP="00FC0611">
            <w:pPr>
              <w:pStyle w:val="NormalinTable"/>
            </w:pPr>
            <w:r>
              <w:rPr>
                <w:b/>
              </w:rPr>
              <w:t>1513000000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7A3720" w14:textId="77777777" w:rsidR="00E77514" w:rsidRDefault="00E77514" w:rsidP="00FC0611">
            <w:pPr>
              <w:pStyle w:val="NormalinTable"/>
              <w:tabs>
                <w:tab w:val="left" w:pos="1250"/>
              </w:tabs>
            </w:pPr>
            <w:r>
              <w:t>0.00%</w:t>
            </w:r>
          </w:p>
        </w:tc>
      </w:tr>
      <w:tr w:rsidR="00E77514" w14:paraId="10C5C693" w14:textId="77777777" w:rsidTr="00066BD6">
        <w:trPr>
          <w:cantSplit/>
        </w:trPr>
        <w:tc>
          <w:tcPr>
            <w:tcW w:w="0" w:type="auto"/>
            <w:tcBorders>
              <w:top w:val="single" w:sz="4" w:space="0" w:color="A6A6A6" w:themeColor="background1" w:themeShade="A6"/>
              <w:right w:val="single" w:sz="4" w:space="0" w:color="000000" w:themeColor="text1"/>
            </w:tcBorders>
          </w:tcPr>
          <w:p w14:paraId="16649215" w14:textId="77777777" w:rsidR="00E77514" w:rsidRDefault="00E77514" w:rsidP="00FC0611">
            <w:pPr>
              <w:pStyle w:val="NormalinTable"/>
            </w:pPr>
            <w:r>
              <w:rPr>
                <w:b/>
              </w:rPr>
              <w:t>1514000000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44FDB5" w14:textId="77777777" w:rsidR="00E77514" w:rsidRDefault="00E77514" w:rsidP="00FC0611">
            <w:pPr>
              <w:pStyle w:val="NormalinTable"/>
              <w:tabs>
                <w:tab w:val="left" w:pos="1250"/>
              </w:tabs>
            </w:pPr>
            <w:r>
              <w:t>0.00%</w:t>
            </w:r>
          </w:p>
        </w:tc>
      </w:tr>
      <w:tr w:rsidR="00E77514" w14:paraId="54DC3CBC" w14:textId="77777777" w:rsidTr="00066BD6">
        <w:trPr>
          <w:cantSplit/>
        </w:trPr>
        <w:tc>
          <w:tcPr>
            <w:tcW w:w="0" w:type="auto"/>
            <w:tcBorders>
              <w:top w:val="single" w:sz="4" w:space="0" w:color="A6A6A6" w:themeColor="background1" w:themeShade="A6"/>
              <w:right w:val="single" w:sz="4" w:space="0" w:color="000000" w:themeColor="text1"/>
            </w:tcBorders>
          </w:tcPr>
          <w:p w14:paraId="0E5FA343" w14:textId="77777777" w:rsidR="00E77514" w:rsidRDefault="00E77514" w:rsidP="00FC0611">
            <w:pPr>
              <w:pStyle w:val="NormalinTable"/>
            </w:pPr>
            <w:r>
              <w:rPr>
                <w:b/>
              </w:rPr>
              <w:t>1515000000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06FB1D" w14:textId="77777777" w:rsidR="00E77514" w:rsidRDefault="00E77514" w:rsidP="00FC0611">
            <w:pPr>
              <w:pStyle w:val="NormalinTable"/>
              <w:tabs>
                <w:tab w:val="left" w:pos="1250"/>
              </w:tabs>
            </w:pPr>
            <w:r>
              <w:t>0.00%</w:t>
            </w:r>
          </w:p>
        </w:tc>
      </w:tr>
      <w:tr w:rsidR="00E77514" w14:paraId="1FE8EF53" w14:textId="77777777" w:rsidTr="00066BD6">
        <w:trPr>
          <w:cantSplit/>
        </w:trPr>
        <w:tc>
          <w:tcPr>
            <w:tcW w:w="0" w:type="auto"/>
            <w:tcBorders>
              <w:top w:val="single" w:sz="4" w:space="0" w:color="A6A6A6" w:themeColor="background1" w:themeShade="A6"/>
              <w:right w:val="single" w:sz="4" w:space="0" w:color="000000" w:themeColor="text1"/>
            </w:tcBorders>
          </w:tcPr>
          <w:p w14:paraId="2012D0CA" w14:textId="77777777" w:rsidR="00E77514" w:rsidRDefault="00E77514" w:rsidP="00FC0611">
            <w:pPr>
              <w:pStyle w:val="NormalinTable"/>
            </w:pPr>
            <w:r>
              <w:rPr>
                <w:b/>
              </w:rPr>
              <w:t>1516000000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E09CB8" w14:textId="77777777" w:rsidR="00E77514" w:rsidRDefault="00E77514" w:rsidP="00FC0611">
            <w:pPr>
              <w:pStyle w:val="NormalinTable"/>
              <w:tabs>
                <w:tab w:val="left" w:pos="1250"/>
              </w:tabs>
            </w:pPr>
            <w:r>
              <w:t>0.00%</w:t>
            </w:r>
          </w:p>
        </w:tc>
      </w:tr>
      <w:tr w:rsidR="00E77514" w14:paraId="00B37F18" w14:textId="77777777" w:rsidTr="00066BD6">
        <w:trPr>
          <w:cantSplit/>
        </w:trPr>
        <w:tc>
          <w:tcPr>
            <w:tcW w:w="0" w:type="auto"/>
            <w:tcBorders>
              <w:top w:val="single" w:sz="4" w:space="0" w:color="A6A6A6" w:themeColor="background1" w:themeShade="A6"/>
              <w:right w:val="single" w:sz="4" w:space="0" w:color="000000" w:themeColor="text1"/>
            </w:tcBorders>
          </w:tcPr>
          <w:p w14:paraId="46320AA2" w14:textId="77777777" w:rsidR="00E77514" w:rsidRDefault="00E77514" w:rsidP="00FC0611">
            <w:pPr>
              <w:pStyle w:val="NormalinTable"/>
            </w:pPr>
            <w:r>
              <w:rPr>
                <w:b/>
              </w:rPr>
              <w:t>1517101000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146A8E" w14:textId="77777777" w:rsidR="00E77514" w:rsidRDefault="007C1B1E" w:rsidP="00FC0611">
            <w:pPr>
              <w:pStyle w:val="NormalinTable"/>
              <w:tabs>
                <w:tab w:val="left" w:pos="1250"/>
              </w:tabs>
              <w:rPr>
                <w:ins w:id="5509" w:author="David Owen" w:date="2019-06-18T16:48:00Z"/>
              </w:rPr>
            </w:pPr>
            <w:ins w:id="5510" w:author="David Owen" w:date="2019-06-18T16:48:00Z">
              <w:r>
                <w:t xml:space="preserve">To 31/12/19: </w:t>
              </w:r>
            </w:ins>
            <w:r w:rsidR="00E77514">
              <w:t>7.100 € / 100 kg</w:t>
            </w:r>
          </w:p>
          <w:p w14:paraId="08CECDA2" w14:textId="31912E89" w:rsidR="007C1B1E" w:rsidRDefault="007C1B1E" w:rsidP="00FC0611">
            <w:pPr>
              <w:pStyle w:val="NormalinTable"/>
              <w:tabs>
                <w:tab w:val="left" w:pos="1250"/>
              </w:tabs>
            </w:pPr>
            <w:ins w:id="5511" w:author="David Owen" w:date="2019-06-18T16:48:00Z">
              <w:r>
                <w:t>From 1/1/20: 0.00%</w:t>
              </w:r>
            </w:ins>
          </w:p>
        </w:tc>
      </w:tr>
      <w:tr w:rsidR="00E77514" w14:paraId="0FD15794" w14:textId="77777777" w:rsidTr="00066BD6">
        <w:trPr>
          <w:cantSplit/>
        </w:trPr>
        <w:tc>
          <w:tcPr>
            <w:tcW w:w="0" w:type="auto"/>
            <w:tcBorders>
              <w:top w:val="single" w:sz="4" w:space="0" w:color="A6A6A6" w:themeColor="background1" w:themeShade="A6"/>
              <w:right w:val="single" w:sz="4" w:space="0" w:color="000000" w:themeColor="text1"/>
            </w:tcBorders>
          </w:tcPr>
          <w:p w14:paraId="011F7AE3" w14:textId="77777777" w:rsidR="00E77514" w:rsidRDefault="00E77514" w:rsidP="00FC0611">
            <w:pPr>
              <w:pStyle w:val="NormalinTable"/>
            </w:pPr>
            <w:r>
              <w:rPr>
                <w:b/>
              </w:rPr>
              <w:t>1517109000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BA0EAA" w14:textId="77777777" w:rsidR="00E77514" w:rsidRDefault="00E77514" w:rsidP="00FC0611">
            <w:pPr>
              <w:pStyle w:val="NormalinTable"/>
              <w:tabs>
                <w:tab w:val="left" w:pos="1250"/>
              </w:tabs>
            </w:pPr>
            <w:r>
              <w:t>0.00%</w:t>
            </w:r>
          </w:p>
        </w:tc>
      </w:tr>
      <w:tr w:rsidR="00E77514" w14:paraId="5D3C7E6D" w14:textId="77777777" w:rsidTr="00066BD6">
        <w:trPr>
          <w:cantSplit/>
        </w:trPr>
        <w:tc>
          <w:tcPr>
            <w:tcW w:w="0" w:type="auto"/>
            <w:tcBorders>
              <w:top w:val="single" w:sz="4" w:space="0" w:color="A6A6A6" w:themeColor="background1" w:themeShade="A6"/>
              <w:right w:val="single" w:sz="4" w:space="0" w:color="000000" w:themeColor="text1"/>
            </w:tcBorders>
          </w:tcPr>
          <w:p w14:paraId="6D197C5A" w14:textId="77777777" w:rsidR="00E77514" w:rsidRDefault="00E77514" w:rsidP="00FC0611">
            <w:pPr>
              <w:pStyle w:val="NormalinTable"/>
            </w:pPr>
            <w:r>
              <w:rPr>
                <w:b/>
              </w:rPr>
              <w:t>1517901000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A9B59D" w14:textId="2EC0D86D" w:rsidR="00B86301" w:rsidRDefault="00B86301" w:rsidP="00B86301">
            <w:pPr>
              <w:spacing w:after="0" w:line="240" w:lineRule="auto"/>
              <w:jc w:val="left"/>
              <w:rPr>
                <w:ins w:id="5512" w:author="David Owen" w:date="2019-06-18T16:49:00Z"/>
                <w:sz w:val="16"/>
                <w:szCs w:val="16"/>
              </w:rPr>
            </w:pPr>
            <w:ins w:id="5513" w:author="David Owen" w:date="2019-06-18T16:49:00Z">
              <w:r>
                <w:rPr>
                  <w:sz w:val="16"/>
                  <w:szCs w:val="16"/>
                </w:rPr>
                <w:t>To 31/12/19: 17.7 €/100 Kg/net</w:t>
              </w:r>
              <w:r>
                <w:rPr>
                  <w:sz w:val="16"/>
                  <w:szCs w:val="16"/>
                </w:rPr>
                <w:br/>
                <w:t>1/1/20 to 31/12/20: 14.2 €/100 Kg/net</w:t>
              </w:r>
              <w:r>
                <w:rPr>
                  <w:sz w:val="16"/>
                  <w:szCs w:val="16"/>
                </w:rPr>
                <w:br/>
                <w:t>1/1/21 to 31/12/21: 10.6 €/100 Kg/net</w:t>
              </w:r>
              <w:r>
                <w:rPr>
                  <w:sz w:val="16"/>
                  <w:szCs w:val="16"/>
                </w:rPr>
                <w:br/>
                <w:t>1/1/22 to 31/12/22: 7.1 €/100 Kg/net</w:t>
              </w:r>
              <w:r>
                <w:rPr>
                  <w:sz w:val="16"/>
                  <w:szCs w:val="16"/>
                </w:rPr>
                <w:br/>
                <w:t>1/1/23 to 31/12/23: 3.5 €/100 Kg/net</w:t>
              </w:r>
              <w:r>
                <w:rPr>
                  <w:sz w:val="16"/>
                  <w:szCs w:val="16"/>
                </w:rPr>
                <w:br/>
                <w:t>From 1/1/24: 0.00%</w:t>
              </w:r>
            </w:ins>
          </w:p>
          <w:p w14:paraId="05C47801" w14:textId="09C9FF18" w:rsidR="00E77514" w:rsidRDefault="00E77514" w:rsidP="00FC0611">
            <w:pPr>
              <w:pStyle w:val="NormalinTable"/>
              <w:tabs>
                <w:tab w:val="left" w:pos="1250"/>
              </w:tabs>
            </w:pPr>
            <w:del w:id="5514" w:author="David Owen" w:date="2019-06-18T16:49:00Z">
              <w:r w:rsidDel="00B86301">
                <w:delText>17.700 € / 100 kg</w:delText>
              </w:r>
            </w:del>
          </w:p>
        </w:tc>
      </w:tr>
      <w:tr w:rsidR="00E77514" w14:paraId="73950EF0" w14:textId="77777777" w:rsidTr="00066BD6">
        <w:trPr>
          <w:cantSplit/>
        </w:trPr>
        <w:tc>
          <w:tcPr>
            <w:tcW w:w="0" w:type="auto"/>
            <w:tcBorders>
              <w:top w:val="single" w:sz="4" w:space="0" w:color="A6A6A6" w:themeColor="background1" w:themeShade="A6"/>
              <w:right w:val="single" w:sz="4" w:space="0" w:color="000000" w:themeColor="text1"/>
            </w:tcBorders>
          </w:tcPr>
          <w:p w14:paraId="74CB010C" w14:textId="77777777" w:rsidR="00E77514" w:rsidRDefault="00E77514" w:rsidP="00FC0611">
            <w:pPr>
              <w:pStyle w:val="NormalinTable"/>
            </w:pPr>
            <w:r>
              <w:rPr>
                <w:b/>
              </w:rPr>
              <w:t>1517909100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F42751" w14:textId="77777777" w:rsidR="00E77514" w:rsidRDefault="00E77514" w:rsidP="00FC0611">
            <w:pPr>
              <w:pStyle w:val="NormalinTable"/>
              <w:tabs>
                <w:tab w:val="left" w:pos="1250"/>
              </w:tabs>
            </w:pPr>
            <w:r>
              <w:t>0.00%</w:t>
            </w:r>
          </w:p>
        </w:tc>
      </w:tr>
      <w:tr w:rsidR="00E77514" w14:paraId="24D64065" w14:textId="77777777" w:rsidTr="00066BD6">
        <w:trPr>
          <w:cantSplit/>
        </w:trPr>
        <w:tc>
          <w:tcPr>
            <w:tcW w:w="0" w:type="auto"/>
            <w:tcBorders>
              <w:top w:val="single" w:sz="4" w:space="0" w:color="A6A6A6" w:themeColor="background1" w:themeShade="A6"/>
              <w:right w:val="single" w:sz="4" w:space="0" w:color="000000" w:themeColor="text1"/>
            </w:tcBorders>
          </w:tcPr>
          <w:p w14:paraId="386AF617" w14:textId="77777777" w:rsidR="00E77514" w:rsidRDefault="00E77514" w:rsidP="00FC0611">
            <w:pPr>
              <w:pStyle w:val="NormalinTable"/>
            </w:pPr>
            <w:r>
              <w:rPr>
                <w:b/>
              </w:rPr>
              <w:t>1517909300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6F8F38" w14:textId="77777777" w:rsidR="00E77514" w:rsidRDefault="00E77514" w:rsidP="00FC0611">
            <w:pPr>
              <w:pStyle w:val="NormalinTable"/>
              <w:tabs>
                <w:tab w:val="left" w:pos="1250"/>
              </w:tabs>
            </w:pPr>
            <w:r>
              <w:t>0.00%</w:t>
            </w:r>
          </w:p>
        </w:tc>
      </w:tr>
      <w:tr w:rsidR="00E77514" w14:paraId="1C965677" w14:textId="77777777" w:rsidTr="00066BD6">
        <w:trPr>
          <w:cantSplit/>
        </w:trPr>
        <w:tc>
          <w:tcPr>
            <w:tcW w:w="0" w:type="auto"/>
            <w:tcBorders>
              <w:top w:val="single" w:sz="4" w:space="0" w:color="A6A6A6" w:themeColor="background1" w:themeShade="A6"/>
              <w:right w:val="single" w:sz="4" w:space="0" w:color="000000" w:themeColor="text1"/>
            </w:tcBorders>
          </w:tcPr>
          <w:p w14:paraId="4A712FA4" w14:textId="77777777" w:rsidR="00E77514" w:rsidRDefault="00E77514" w:rsidP="00FC0611">
            <w:pPr>
              <w:pStyle w:val="NormalinTable"/>
            </w:pPr>
            <w:r>
              <w:rPr>
                <w:b/>
              </w:rPr>
              <w:t>1517909900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3D9552" w14:textId="77777777" w:rsidR="00E77514" w:rsidRDefault="00E77514" w:rsidP="00FC0611">
            <w:pPr>
              <w:pStyle w:val="NormalinTable"/>
              <w:tabs>
                <w:tab w:val="left" w:pos="1250"/>
              </w:tabs>
            </w:pPr>
            <w:r>
              <w:t>0.00%</w:t>
            </w:r>
          </w:p>
        </w:tc>
      </w:tr>
      <w:tr w:rsidR="00E77514" w14:paraId="66A654E4" w14:textId="77777777" w:rsidTr="00066BD6">
        <w:trPr>
          <w:cantSplit/>
        </w:trPr>
        <w:tc>
          <w:tcPr>
            <w:tcW w:w="0" w:type="auto"/>
            <w:tcBorders>
              <w:top w:val="single" w:sz="4" w:space="0" w:color="A6A6A6" w:themeColor="background1" w:themeShade="A6"/>
              <w:right w:val="single" w:sz="4" w:space="0" w:color="000000" w:themeColor="text1"/>
            </w:tcBorders>
          </w:tcPr>
          <w:p w14:paraId="4E7FC774" w14:textId="77777777" w:rsidR="00E77514" w:rsidRDefault="00E77514" w:rsidP="00FC0611">
            <w:pPr>
              <w:pStyle w:val="NormalinTable"/>
            </w:pPr>
            <w:r>
              <w:rPr>
                <w:b/>
              </w:rPr>
              <w:t>1518000000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139E23" w14:textId="77777777" w:rsidR="00E77514" w:rsidRDefault="00E77514" w:rsidP="00FC0611">
            <w:pPr>
              <w:pStyle w:val="NormalinTable"/>
              <w:tabs>
                <w:tab w:val="left" w:pos="1250"/>
              </w:tabs>
            </w:pPr>
            <w:r>
              <w:t>0.00%</w:t>
            </w:r>
          </w:p>
        </w:tc>
      </w:tr>
      <w:tr w:rsidR="00E77514" w14:paraId="379873A3" w14:textId="77777777" w:rsidTr="00066BD6">
        <w:trPr>
          <w:cantSplit/>
        </w:trPr>
        <w:tc>
          <w:tcPr>
            <w:tcW w:w="0" w:type="auto"/>
            <w:tcBorders>
              <w:top w:val="single" w:sz="4" w:space="0" w:color="A6A6A6" w:themeColor="background1" w:themeShade="A6"/>
              <w:right w:val="single" w:sz="4" w:space="0" w:color="000000" w:themeColor="text1"/>
            </w:tcBorders>
          </w:tcPr>
          <w:p w14:paraId="1613A72A" w14:textId="77777777" w:rsidR="00E77514" w:rsidRDefault="00E77514" w:rsidP="00FC0611">
            <w:pPr>
              <w:pStyle w:val="NormalinTable"/>
            </w:pPr>
            <w:r>
              <w:rPr>
                <w:b/>
              </w:rPr>
              <w:t>1521909900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00C529" w14:textId="77777777" w:rsidR="00E77514" w:rsidRDefault="00E77514" w:rsidP="00FC0611">
            <w:pPr>
              <w:pStyle w:val="NormalinTable"/>
              <w:tabs>
                <w:tab w:val="left" w:pos="1250"/>
              </w:tabs>
            </w:pPr>
            <w:r>
              <w:t>0.00%</w:t>
            </w:r>
          </w:p>
        </w:tc>
      </w:tr>
      <w:tr w:rsidR="00E77514" w14:paraId="0F9D6E63" w14:textId="77777777" w:rsidTr="00066BD6">
        <w:trPr>
          <w:cantSplit/>
        </w:trPr>
        <w:tc>
          <w:tcPr>
            <w:tcW w:w="0" w:type="auto"/>
            <w:tcBorders>
              <w:top w:val="single" w:sz="4" w:space="0" w:color="A6A6A6" w:themeColor="background1" w:themeShade="A6"/>
              <w:right w:val="single" w:sz="4" w:space="0" w:color="000000" w:themeColor="text1"/>
            </w:tcBorders>
          </w:tcPr>
          <w:p w14:paraId="6E990177" w14:textId="77777777" w:rsidR="00E77514" w:rsidRDefault="00E77514" w:rsidP="00FC0611">
            <w:pPr>
              <w:pStyle w:val="NormalinTable"/>
            </w:pPr>
            <w:r>
              <w:rPr>
                <w:b/>
              </w:rPr>
              <w:t>1522000000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DA167B" w14:textId="77777777" w:rsidR="00E77514" w:rsidRDefault="00E77514" w:rsidP="00FC0611">
            <w:pPr>
              <w:pStyle w:val="NormalinTable"/>
              <w:tabs>
                <w:tab w:val="left" w:pos="1250"/>
              </w:tabs>
            </w:pPr>
            <w:r>
              <w:t>0.00%</w:t>
            </w:r>
          </w:p>
        </w:tc>
      </w:tr>
      <w:tr w:rsidR="00E77514" w14:paraId="34A761FB" w14:textId="77777777" w:rsidTr="00066BD6">
        <w:trPr>
          <w:cantSplit/>
        </w:trPr>
        <w:tc>
          <w:tcPr>
            <w:tcW w:w="0" w:type="auto"/>
            <w:tcBorders>
              <w:top w:val="single" w:sz="4" w:space="0" w:color="A6A6A6" w:themeColor="background1" w:themeShade="A6"/>
              <w:right w:val="single" w:sz="4" w:space="0" w:color="000000" w:themeColor="text1"/>
            </w:tcBorders>
          </w:tcPr>
          <w:p w14:paraId="25A08FA1" w14:textId="77777777" w:rsidR="00E77514" w:rsidRDefault="00E77514" w:rsidP="00FC0611">
            <w:pPr>
              <w:pStyle w:val="NormalinTable"/>
            </w:pPr>
            <w:r>
              <w:rPr>
                <w:b/>
              </w:rPr>
              <w:t>1601000000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B2C7CA" w14:textId="77777777" w:rsidR="00E77514" w:rsidRDefault="00E77514" w:rsidP="00FC0611">
            <w:pPr>
              <w:pStyle w:val="NormalinTable"/>
              <w:tabs>
                <w:tab w:val="left" w:pos="1250"/>
              </w:tabs>
            </w:pPr>
            <w:r>
              <w:t>0.00%</w:t>
            </w:r>
          </w:p>
        </w:tc>
      </w:tr>
      <w:tr w:rsidR="00E77514" w14:paraId="769F6068" w14:textId="77777777" w:rsidTr="00066BD6">
        <w:trPr>
          <w:cantSplit/>
        </w:trPr>
        <w:tc>
          <w:tcPr>
            <w:tcW w:w="0" w:type="auto"/>
            <w:tcBorders>
              <w:top w:val="single" w:sz="4" w:space="0" w:color="A6A6A6" w:themeColor="background1" w:themeShade="A6"/>
              <w:right w:val="single" w:sz="4" w:space="0" w:color="000000" w:themeColor="text1"/>
            </w:tcBorders>
          </w:tcPr>
          <w:p w14:paraId="1466AC9C" w14:textId="77777777" w:rsidR="00E77514" w:rsidRDefault="00E77514" w:rsidP="00FC0611">
            <w:pPr>
              <w:pStyle w:val="NormalinTable"/>
            </w:pPr>
            <w:r>
              <w:rPr>
                <w:b/>
              </w:rPr>
              <w:t>1602100000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F888A8" w14:textId="77777777" w:rsidR="00E77514" w:rsidRDefault="00E77514" w:rsidP="00FC0611">
            <w:pPr>
              <w:pStyle w:val="NormalinTable"/>
              <w:tabs>
                <w:tab w:val="left" w:pos="1250"/>
              </w:tabs>
            </w:pPr>
            <w:r>
              <w:t>0.00%</w:t>
            </w:r>
          </w:p>
        </w:tc>
      </w:tr>
      <w:tr w:rsidR="00E77514" w14:paraId="0F3006B2" w14:textId="77777777" w:rsidTr="00066BD6">
        <w:trPr>
          <w:cantSplit/>
        </w:trPr>
        <w:tc>
          <w:tcPr>
            <w:tcW w:w="0" w:type="auto"/>
            <w:tcBorders>
              <w:top w:val="single" w:sz="4" w:space="0" w:color="A6A6A6" w:themeColor="background1" w:themeShade="A6"/>
              <w:right w:val="single" w:sz="4" w:space="0" w:color="000000" w:themeColor="text1"/>
            </w:tcBorders>
          </w:tcPr>
          <w:p w14:paraId="5B426BA4" w14:textId="77777777" w:rsidR="00E77514" w:rsidRDefault="00E77514" w:rsidP="00FC0611">
            <w:pPr>
              <w:pStyle w:val="NormalinTable"/>
            </w:pPr>
            <w:r>
              <w:rPr>
                <w:b/>
              </w:rPr>
              <w:t>1602201000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286825" w14:textId="77777777" w:rsidR="00E77514" w:rsidRDefault="00E77514" w:rsidP="00FC0611">
            <w:pPr>
              <w:pStyle w:val="NormalinTable"/>
              <w:tabs>
                <w:tab w:val="left" w:pos="1250"/>
              </w:tabs>
            </w:pPr>
            <w:r>
              <w:t>0.00%</w:t>
            </w:r>
          </w:p>
        </w:tc>
      </w:tr>
      <w:tr w:rsidR="00E77514" w14:paraId="55510595" w14:textId="77777777" w:rsidTr="00066BD6">
        <w:trPr>
          <w:cantSplit/>
        </w:trPr>
        <w:tc>
          <w:tcPr>
            <w:tcW w:w="0" w:type="auto"/>
            <w:tcBorders>
              <w:top w:val="single" w:sz="4" w:space="0" w:color="A6A6A6" w:themeColor="background1" w:themeShade="A6"/>
              <w:right w:val="single" w:sz="4" w:space="0" w:color="000000" w:themeColor="text1"/>
            </w:tcBorders>
          </w:tcPr>
          <w:p w14:paraId="407D976E" w14:textId="77777777" w:rsidR="00E77514" w:rsidRDefault="00E77514" w:rsidP="00FC0611">
            <w:pPr>
              <w:pStyle w:val="NormalinTable"/>
            </w:pPr>
            <w:r>
              <w:rPr>
                <w:b/>
              </w:rPr>
              <w:t>1602410000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273CB7" w14:textId="77777777" w:rsidR="00E77514" w:rsidRDefault="00E77514" w:rsidP="00FC0611">
            <w:pPr>
              <w:pStyle w:val="NormalinTable"/>
              <w:tabs>
                <w:tab w:val="left" w:pos="1250"/>
              </w:tabs>
            </w:pPr>
            <w:r>
              <w:t>0.00%</w:t>
            </w:r>
          </w:p>
        </w:tc>
      </w:tr>
      <w:tr w:rsidR="00E77514" w14:paraId="17FB64BC" w14:textId="77777777" w:rsidTr="00066BD6">
        <w:trPr>
          <w:cantSplit/>
        </w:trPr>
        <w:tc>
          <w:tcPr>
            <w:tcW w:w="0" w:type="auto"/>
            <w:tcBorders>
              <w:top w:val="single" w:sz="4" w:space="0" w:color="A6A6A6" w:themeColor="background1" w:themeShade="A6"/>
              <w:right w:val="single" w:sz="4" w:space="0" w:color="000000" w:themeColor="text1"/>
            </w:tcBorders>
          </w:tcPr>
          <w:p w14:paraId="204FFB73" w14:textId="77777777" w:rsidR="00E77514" w:rsidRDefault="00E77514" w:rsidP="00FC0611">
            <w:pPr>
              <w:pStyle w:val="NormalinTable"/>
            </w:pPr>
            <w:r>
              <w:rPr>
                <w:b/>
              </w:rPr>
              <w:t>1602420000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6E27D8" w14:textId="77777777" w:rsidR="00E77514" w:rsidRDefault="00E77514" w:rsidP="00FC0611">
            <w:pPr>
              <w:pStyle w:val="NormalinTable"/>
              <w:tabs>
                <w:tab w:val="left" w:pos="1250"/>
              </w:tabs>
            </w:pPr>
            <w:r>
              <w:t>0.00%</w:t>
            </w:r>
          </w:p>
        </w:tc>
      </w:tr>
      <w:tr w:rsidR="00E77514" w14:paraId="0072D800" w14:textId="77777777" w:rsidTr="00066BD6">
        <w:trPr>
          <w:cantSplit/>
        </w:trPr>
        <w:tc>
          <w:tcPr>
            <w:tcW w:w="0" w:type="auto"/>
            <w:tcBorders>
              <w:top w:val="single" w:sz="4" w:space="0" w:color="A6A6A6" w:themeColor="background1" w:themeShade="A6"/>
              <w:right w:val="single" w:sz="4" w:space="0" w:color="000000" w:themeColor="text1"/>
            </w:tcBorders>
          </w:tcPr>
          <w:p w14:paraId="22543CEA" w14:textId="77777777" w:rsidR="00E77514" w:rsidRDefault="00E77514" w:rsidP="00FC0611">
            <w:pPr>
              <w:pStyle w:val="NormalinTable"/>
            </w:pPr>
            <w:r>
              <w:rPr>
                <w:b/>
              </w:rPr>
              <w:t>1602490000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B1B4D4" w14:textId="77777777" w:rsidR="00E77514" w:rsidRDefault="00E77514" w:rsidP="00FC0611">
            <w:pPr>
              <w:pStyle w:val="NormalinTable"/>
              <w:tabs>
                <w:tab w:val="left" w:pos="1250"/>
              </w:tabs>
            </w:pPr>
            <w:r>
              <w:t>0.00%</w:t>
            </w:r>
          </w:p>
        </w:tc>
      </w:tr>
      <w:tr w:rsidR="00E77514" w14:paraId="72A5395B" w14:textId="77777777" w:rsidTr="00066BD6">
        <w:trPr>
          <w:cantSplit/>
        </w:trPr>
        <w:tc>
          <w:tcPr>
            <w:tcW w:w="0" w:type="auto"/>
            <w:tcBorders>
              <w:top w:val="single" w:sz="4" w:space="0" w:color="A6A6A6" w:themeColor="background1" w:themeShade="A6"/>
              <w:right w:val="single" w:sz="4" w:space="0" w:color="000000" w:themeColor="text1"/>
            </w:tcBorders>
          </w:tcPr>
          <w:p w14:paraId="50D52734" w14:textId="77777777" w:rsidR="00E77514" w:rsidRDefault="00E77514" w:rsidP="00FC0611">
            <w:pPr>
              <w:pStyle w:val="NormalinTable"/>
            </w:pPr>
            <w:r>
              <w:rPr>
                <w:b/>
              </w:rPr>
              <w:t>1602503100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4DE05E" w14:textId="77777777" w:rsidR="00E77514" w:rsidRDefault="00E77514" w:rsidP="00FC0611">
            <w:pPr>
              <w:pStyle w:val="NormalinTable"/>
              <w:tabs>
                <w:tab w:val="left" w:pos="1250"/>
              </w:tabs>
            </w:pPr>
            <w:r>
              <w:t>0.00%</w:t>
            </w:r>
          </w:p>
        </w:tc>
      </w:tr>
      <w:tr w:rsidR="00E77514" w14:paraId="1F65D64F" w14:textId="77777777" w:rsidTr="00066BD6">
        <w:trPr>
          <w:cantSplit/>
        </w:trPr>
        <w:tc>
          <w:tcPr>
            <w:tcW w:w="0" w:type="auto"/>
            <w:tcBorders>
              <w:top w:val="single" w:sz="4" w:space="0" w:color="A6A6A6" w:themeColor="background1" w:themeShade="A6"/>
              <w:right w:val="single" w:sz="4" w:space="0" w:color="000000" w:themeColor="text1"/>
            </w:tcBorders>
          </w:tcPr>
          <w:p w14:paraId="479655A3" w14:textId="77777777" w:rsidR="00E77514" w:rsidRDefault="00E77514" w:rsidP="00FC0611">
            <w:pPr>
              <w:pStyle w:val="NormalinTable"/>
            </w:pPr>
            <w:r>
              <w:rPr>
                <w:b/>
              </w:rPr>
              <w:t>1602509500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603889" w14:textId="77777777" w:rsidR="00E77514" w:rsidRDefault="00E77514" w:rsidP="00FC0611">
            <w:pPr>
              <w:pStyle w:val="NormalinTable"/>
              <w:tabs>
                <w:tab w:val="left" w:pos="1250"/>
              </w:tabs>
            </w:pPr>
            <w:r>
              <w:t>0.00%</w:t>
            </w:r>
          </w:p>
        </w:tc>
      </w:tr>
      <w:tr w:rsidR="00E77514" w14:paraId="03788D18" w14:textId="77777777" w:rsidTr="00066BD6">
        <w:trPr>
          <w:cantSplit/>
        </w:trPr>
        <w:tc>
          <w:tcPr>
            <w:tcW w:w="0" w:type="auto"/>
            <w:tcBorders>
              <w:top w:val="single" w:sz="4" w:space="0" w:color="A6A6A6" w:themeColor="background1" w:themeShade="A6"/>
              <w:right w:val="single" w:sz="4" w:space="0" w:color="000000" w:themeColor="text1"/>
            </w:tcBorders>
          </w:tcPr>
          <w:p w14:paraId="20DB55F7" w14:textId="77777777" w:rsidR="00E77514" w:rsidRDefault="00E77514" w:rsidP="00FC0611">
            <w:pPr>
              <w:pStyle w:val="NormalinTable"/>
            </w:pPr>
            <w:r>
              <w:rPr>
                <w:b/>
              </w:rPr>
              <w:t>1602903100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7DA03A" w14:textId="77777777" w:rsidR="00E77514" w:rsidRDefault="00E77514" w:rsidP="00FC0611">
            <w:pPr>
              <w:pStyle w:val="NormalinTable"/>
              <w:tabs>
                <w:tab w:val="left" w:pos="1250"/>
              </w:tabs>
            </w:pPr>
            <w:r>
              <w:t>0.00%</w:t>
            </w:r>
          </w:p>
        </w:tc>
      </w:tr>
      <w:tr w:rsidR="00E77514" w14:paraId="5674E973" w14:textId="77777777" w:rsidTr="00066BD6">
        <w:trPr>
          <w:cantSplit/>
        </w:trPr>
        <w:tc>
          <w:tcPr>
            <w:tcW w:w="0" w:type="auto"/>
            <w:tcBorders>
              <w:top w:val="single" w:sz="4" w:space="0" w:color="A6A6A6" w:themeColor="background1" w:themeShade="A6"/>
              <w:right w:val="single" w:sz="4" w:space="0" w:color="000000" w:themeColor="text1"/>
            </w:tcBorders>
          </w:tcPr>
          <w:p w14:paraId="42C971CA" w14:textId="77777777" w:rsidR="00E77514" w:rsidRDefault="00E77514" w:rsidP="00FC0611">
            <w:pPr>
              <w:pStyle w:val="NormalinTable"/>
            </w:pPr>
            <w:r>
              <w:rPr>
                <w:b/>
              </w:rPr>
              <w:t>1602906900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1F2255" w14:textId="77777777" w:rsidR="00E77514" w:rsidRDefault="00E77514" w:rsidP="00FC0611">
            <w:pPr>
              <w:pStyle w:val="NormalinTable"/>
              <w:tabs>
                <w:tab w:val="left" w:pos="1250"/>
              </w:tabs>
            </w:pPr>
            <w:r>
              <w:t>0.00%</w:t>
            </w:r>
          </w:p>
        </w:tc>
      </w:tr>
      <w:tr w:rsidR="00E77514" w14:paraId="2A434B87" w14:textId="77777777" w:rsidTr="00066BD6">
        <w:trPr>
          <w:cantSplit/>
        </w:trPr>
        <w:tc>
          <w:tcPr>
            <w:tcW w:w="0" w:type="auto"/>
            <w:tcBorders>
              <w:top w:val="single" w:sz="4" w:space="0" w:color="A6A6A6" w:themeColor="background1" w:themeShade="A6"/>
              <w:right w:val="single" w:sz="4" w:space="0" w:color="000000" w:themeColor="text1"/>
            </w:tcBorders>
          </w:tcPr>
          <w:p w14:paraId="5E2CC10F" w14:textId="77777777" w:rsidR="00E77514" w:rsidRDefault="00E77514" w:rsidP="00FC0611">
            <w:pPr>
              <w:pStyle w:val="NormalinTable"/>
            </w:pPr>
            <w:r>
              <w:rPr>
                <w:b/>
              </w:rPr>
              <w:t>1602909100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F745F2" w14:textId="77777777" w:rsidR="00E77514" w:rsidRDefault="00E77514" w:rsidP="00FC0611">
            <w:pPr>
              <w:pStyle w:val="NormalinTable"/>
              <w:tabs>
                <w:tab w:val="left" w:pos="1250"/>
              </w:tabs>
            </w:pPr>
            <w:r>
              <w:t>0.00%</w:t>
            </w:r>
          </w:p>
        </w:tc>
      </w:tr>
      <w:tr w:rsidR="00E77514" w14:paraId="1BD5A546" w14:textId="77777777" w:rsidTr="00066BD6">
        <w:trPr>
          <w:cantSplit/>
        </w:trPr>
        <w:tc>
          <w:tcPr>
            <w:tcW w:w="0" w:type="auto"/>
            <w:tcBorders>
              <w:top w:val="single" w:sz="4" w:space="0" w:color="A6A6A6" w:themeColor="background1" w:themeShade="A6"/>
              <w:right w:val="single" w:sz="4" w:space="0" w:color="000000" w:themeColor="text1"/>
            </w:tcBorders>
          </w:tcPr>
          <w:p w14:paraId="72B54232" w14:textId="77777777" w:rsidR="00E77514" w:rsidRDefault="00E77514" w:rsidP="00FC0611">
            <w:pPr>
              <w:pStyle w:val="NormalinTable"/>
            </w:pPr>
            <w:r>
              <w:rPr>
                <w:b/>
              </w:rPr>
              <w:t>1602909500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B9754C" w14:textId="77777777" w:rsidR="00E77514" w:rsidRDefault="00E77514" w:rsidP="00FC0611">
            <w:pPr>
              <w:pStyle w:val="NormalinTable"/>
              <w:tabs>
                <w:tab w:val="left" w:pos="1250"/>
              </w:tabs>
            </w:pPr>
            <w:r>
              <w:t>0.00%</w:t>
            </w:r>
          </w:p>
        </w:tc>
      </w:tr>
      <w:tr w:rsidR="00E77514" w14:paraId="66C387CA" w14:textId="77777777" w:rsidTr="00066BD6">
        <w:trPr>
          <w:cantSplit/>
        </w:trPr>
        <w:tc>
          <w:tcPr>
            <w:tcW w:w="0" w:type="auto"/>
            <w:tcBorders>
              <w:top w:val="single" w:sz="4" w:space="0" w:color="A6A6A6" w:themeColor="background1" w:themeShade="A6"/>
              <w:right w:val="single" w:sz="4" w:space="0" w:color="000000" w:themeColor="text1"/>
            </w:tcBorders>
          </w:tcPr>
          <w:p w14:paraId="6E323EE6" w14:textId="77777777" w:rsidR="00E77514" w:rsidRDefault="00E77514" w:rsidP="00FC0611">
            <w:pPr>
              <w:pStyle w:val="NormalinTable"/>
            </w:pPr>
            <w:r>
              <w:rPr>
                <w:b/>
              </w:rPr>
              <w:t>1602909900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A400E8" w14:textId="77777777" w:rsidR="00E77514" w:rsidRDefault="00E77514" w:rsidP="00FC0611">
            <w:pPr>
              <w:pStyle w:val="NormalinTable"/>
              <w:tabs>
                <w:tab w:val="left" w:pos="1250"/>
              </w:tabs>
            </w:pPr>
            <w:r>
              <w:t>0.00%</w:t>
            </w:r>
          </w:p>
        </w:tc>
      </w:tr>
      <w:tr w:rsidR="00E77514" w14:paraId="1C3F2DDC" w14:textId="77777777" w:rsidTr="00066BD6">
        <w:trPr>
          <w:cantSplit/>
        </w:trPr>
        <w:tc>
          <w:tcPr>
            <w:tcW w:w="0" w:type="auto"/>
            <w:tcBorders>
              <w:top w:val="single" w:sz="4" w:space="0" w:color="A6A6A6" w:themeColor="background1" w:themeShade="A6"/>
              <w:right w:val="single" w:sz="4" w:space="0" w:color="000000" w:themeColor="text1"/>
            </w:tcBorders>
          </w:tcPr>
          <w:p w14:paraId="763D4378" w14:textId="77777777" w:rsidR="00E77514" w:rsidRDefault="00E77514" w:rsidP="00FC0611">
            <w:pPr>
              <w:pStyle w:val="NormalinTable"/>
            </w:pPr>
            <w:r>
              <w:rPr>
                <w:b/>
              </w:rPr>
              <w:t>1603001000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5252CC" w14:textId="77777777" w:rsidR="00E77514" w:rsidRDefault="00E77514" w:rsidP="00FC0611">
            <w:pPr>
              <w:pStyle w:val="NormalinTable"/>
              <w:tabs>
                <w:tab w:val="left" w:pos="1250"/>
              </w:tabs>
            </w:pPr>
            <w:r>
              <w:t>0.00%</w:t>
            </w:r>
          </w:p>
        </w:tc>
      </w:tr>
      <w:tr w:rsidR="00E77514" w14:paraId="3CA64B73" w14:textId="77777777" w:rsidTr="00066BD6">
        <w:trPr>
          <w:cantSplit/>
        </w:trPr>
        <w:tc>
          <w:tcPr>
            <w:tcW w:w="0" w:type="auto"/>
            <w:tcBorders>
              <w:top w:val="single" w:sz="4" w:space="0" w:color="A6A6A6" w:themeColor="background1" w:themeShade="A6"/>
              <w:right w:val="single" w:sz="4" w:space="0" w:color="000000" w:themeColor="text1"/>
            </w:tcBorders>
          </w:tcPr>
          <w:p w14:paraId="3ECF0AEB" w14:textId="77777777" w:rsidR="00E77514" w:rsidRDefault="00E77514" w:rsidP="00FC0611">
            <w:pPr>
              <w:pStyle w:val="NormalinTable"/>
            </w:pPr>
            <w:r>
              <w:rPr>
                <w:b/>
              </w:rPr>
              <w:t>1604000000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E2A37A" w14:textId="77777777" w:rsidR="00E77514" w:rsidRDefault="00E77514" w:rsidP="00FC0611">
            <w:pPr>
              <w:pStyle w:val="NormalinTable"/>
              <w:tabs>
                <w:tab w:val="left" w:pos="1250"/>
              </w:tabs>
            </w:pPr>
            <w:r>
              <w:t>0.00%</w:t>
            </w:r>
          </w:p>
        </w:tc>
      </w:tr>
      <w:tr w:rsidR="00E77514" w14:paraId="0852AC4C" w14:textId="77777777" w:rsidTr="00066BD6">
        <w:trPr>
          <w:cantSplit/>
        </w:trPr>
        <w:tc>
          <w:tcPr>
            <w:tcW w:w="0" w:type="auto"/>
            <w:tcBorders>
              <w:top w:val="single" w:sz="4" w:space="0" w:color="A6A6A6" w:themeColor="background1" w:themeShade="A6"/>
              <w:right w:val="single" w:sz="4" w:space="0" w:color="000000" w:themeColor="text1"/>
            </w:tcBorders>
          </w:tcPr>
          <w:p w14:paraId="52A9433B" w14:textId="77777777" w:rsidR="00E77514" w:rsidRDefault="00E77514" w:rsidP="00FC0611">
            <w:pPr>
              <w:pStyle w:val="NormalinTable"/>
            </w:pPr>
            <w:r>
              <w:rPr>
                <w:b/>
              </w:rPr>
              <w:lastRenderedPageBreak/>
              <w:t>1605000000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852113" w14:textId="77777777" w:rsidR="00E77514" w:rsidRDefault="00E77514" w:rsidP="00FC0611">
            <w:pPr>
              <w:pStyle w:val="NormalinTable"/>
              <w:tabs>
                <w:tab w:val="left" w:pos="1250"/>
              </w:tabs>
            </w:pPr>
            <w:r>
              <w:t>0.00%</w:t>
            </w:r>
          </w:p>
        </w:tc>
      </w:tr>
      <w:tr w:rsidR="00E77514" w14:paraId="42FAB0FC" w14:textId="77777777" w:rsidTr="00066BD6">
        <w:trPr>
          <w:cantSplit/>
        </w:trPr>
        <w:tc>
          <w:tcPr>
            <w:tcW w:w="0" w:type="auto"/>
            <w:tcBorders>
              <w:top w:val="single" w:sz="4" w:space="0" w:color="A6A6A6" w:themeColor="background1" w:themeShade="A6"/>
              <w:right w:val="single" w:sz="4" w:space="0" w:color="000000" w:themeColor="text1"/>
            </w:tcBorders>
          </w:tcPr>
          <w:p w14:paraId="66A8A3A4" w14:textId="77777777" w:rsidR="00E77514" w:rsidRDefault="00E77514" w:rsidP="00FC0611">
            <w:pPr>
              <w:pStyle w:val="NormalinTable"/>
            </w:pPr>
            <w:r>
              <w:rPr>
                <w:b/>
              </w:rPr>
              <w:t>1702209000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9AC815" w14:textId="77777777" w:rsidR="00E77514" w:rsidRDefault="00E77514" w:rsidP="00FC0611">
            <w:pPr>
              <w:pStyle w:val="NormalinTable"/>
              <w:tabs>
                <w:tab w:val="left" w:pos="1250"/>
              </w:tabs>
            </w:pPr>
            <w:r>
              <w:t>0.00%</w:t>
            </w:r>
          </w:p>
        </w:tc>
      </w:tr>
      <w:tr w:rsidR="00E77514" w14:paraId="1F38DE7B" w14:textId="77777777" w:rsidTr="00066BD6">
        <w:trPr>
          <w:cantSplit/>
        </w:trPr>
        <w:tc>
          <w:tcPr>
            <w:tcW w:w="0" w:type="auto"/>
            <w:tcBorders>
              <w:top w:val="single" w:sz="4" w:space="0" w:color="A6A6A6" w:themeColor="background1" w:themeShade="A6"/>
              <w:right w:val="single" w:sz="4" w:space="0" w:color="000000" w:themeColor="text1"/>
            </w:tcBorders>
          </w:tcPr>
          <w:p w14:paraId="266487FE" w14:textId="77777777" w:rsidR="00E77514" w:rsidRDefault="00E77514" w:rsidP="00FC0611">
            <w:pPr>
              <w:pStyle w:val="NormalinTable"/>
            </w:pPr>
            <w:r>
              <w:rPr>
                <w:b/>
              </w:rPr>
              <w:t>1702500000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C1E9F2" w14:textId="77777777" w:rsidR="00E77514" w:rsidRDefault="00E77514" w:rsidP="00FC0611">
            <w:pPr>
              <w:pStyle w:val="NormalinTable"/>
              <w:tabs>
                <w:tab w:val="left" w:pos="1250"/>
              </w:tabs>
            </w:pPr>
            <w:r>
              <w:t>50.700 € / 100 kg / net dry</w:t>
            </w:r>
          </w:p>
        </w:tc>
      </w:tr>
      <w:tr w:rsidR="00E77514" w14:paraId="0E15264A" w14:textId="77777777" w:rsidTr="00066BD6">
        <w:trPr>
          <w:cantSplit/>
        </w:trPr>
        <w:tc>
          <w:tcPr>
            <w:tcW w:w="0" w:type="auto"/>
            <w:tcBorders>
              <w:top w:val="single" w:sz="4" w:space="0" w:color="A6A6A6" w:themeColor="background1" w:themeShade="A6"/>
              <w:right w:val="single" w:sz="4" w:space="0" w:color="000000" w:themeColor="text1"/>
            </w:tcBorders>
          </w:tcPr>
          <w:p w14:paraId="63BBC802" w14:textId="77777777" w:rsidR="00E77514" w:rsidRDefault="00E77514" w:rsidP="00FC0611">
            <w:pPr>
              <w:pStyle w:val="NormalinTable"/>
            </w:pPr>
            <w:r>
              <w:rPr>
                <w:b/>
              </w:rPr>
              <w:t>1702901000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F4DED3" w14:textId="77777777" w:rsidR="00E77514" w:rsidRDefault="00E77514" w:rsidP="00FC0611">
            <w:pPr>
              <w:pStyle w:val="NormalinTable"/>
              <w:tabs>
                <w:tab w:val="left" w:pos="1250"/>
              </w:tabs>
            </w:pPr>
            <w:r>
              <w:t>0.00%</w:t>
            </w:r>
          </w:p>
        </w:tc>
      </w:tr>
      <w:tr w:rsidR="00E77514" w14:paraId="7D43D925" w14:textId="77777777" w:rsidTr="00066BD6">
        <w:trPr>
          <w:cantSplit/>
        </w:trPr>
        <w:tc>
          <w:tcPr>
            <w:tcW w:w="0" w:type="auto"/>
            <w:tcBorders>
              <w:top w:val="single" w:sz="4" w:space="0" w:color="A6A6A6" w:themeColor="background1" w:themeShade="A6"/>
              <w:right w:val="single" w:sz="4" w:space="0" w:color="000000" w:themeColor="text1"/>
            </w:tcBorders>
          </w:tcPr>
          <w:p w14:paraId="5C6A8BFE" w14:textId="77777777" w:rsidR="00E77514" w:rsidRDefault="00E77514" w:rsidP="00FC0611">
            <w:pPr>
              <w:pStyle w:val="NormalinTable"/>
            </w:pPr>
            <w:r>
              <w:rPr>
                <w:b/>
              </w:rPr>
              <w:t>1703000000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89886E" w14:textId="77777777" w:rsidR="00E77514" w:rsidRDefault="00E77514" w:rsidP="00FC0611">
            <w:pPr>
              <w:pStyle w:val="NormalinTable"/>
              <w:tabs>
                <w:tab w:val="left" w:pos="1250"/>
              </w:tabs>
            </w:pPr>
            <w:r>
              <w:t>0.00%</w:t>
            </w:r>
          </w:p>
        </w:tc>
      </w:tr>
      <w:tr w:rsidR="00E77514" w14:paraId="7490527B" w14:textId="77777777" w:rsidTr="00066BD6">
        <w:trPr>
          <w:cantSplit/>
        </w:trPr>
        <w:tc>
          <w:tcPr>
            <w:tcW w:w="0" w:type="auto"/>
            <w:tcBorders>
              <w:top w:val="single" w:sz="4" w:space="0" w:color="A6A6A6" w:themeColor="background1" w:themeShade="A6"/>
              <w:right w:val="single" w:sz="4" w:space="0" w:color="000000" w:themeColor="text1"/>
            </w:tcBorders>
          </w:tcPr>
          <w:p w14:paraId="2EEE63F1" w14:textId="77777777" w:rsidR="00E77514" w:rsidRDefault="00E77514" w:rsidP="00FC0611">
            <w:pPr>
              <w:pStyle w:val="NormalinTable"/>
            </w:pPr>
            <w:r>
              <w:rPr>
                <w:b/>
              </w:rPr>
              <w:t>1704100000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7CE600" w14:textId="77777777" w:rsidR="00E77514" w:rsidRDefault="00E77514" w:rsidP="00FC0611">
            <w:pPr>
              <w:pStyle w:val="NormalinTable"/>
              <w:tabs>
                <w:tab w:val="left" w:pos="1250"/>
              </w:tabs>
            </w:pPr>
            <w:r>
              <w:t>0.00%</w:t>
            </w:r>
          </w:p>
        </w:tc>
      </w:tr>
      <w:tr w:rsidR="00E77514" w14:paraId="6C61D0E1" w14:textId="77777777" w:rsidTr="00066BD6">
        <w:trPr>
          <w:cantSplit/>
        </w:trPr>
        <w:tc>
          <w:tcPr>
            <w:tcW w:w="0" w:type="auto"/>
            <w:tcBorders>
              <w:top w:val="single" w:sz="4" w:space="0" w:color="A6A6A6" w:themeColor="background1" w:themeShade="A6"/>
              <w:right w:val="single" w:sz="4" w:space="0" w:color="000000" w:themeColor="text1"/>
            </w:tcBorders>
          </w:tcPr>
          <w:p w14:paraId="5FB939A2" w14:textId="77777777" w:rsidR="00E77514" w:rsidRDefault="00E77514" w:rsidP="00FC0611">
            <w:pPr>
              <w:pStyle w:val="NormalinTable"/>
            </w:pPr>
            <w:r>
              <w:rPr>
                <w:b/>
              </w:rPr>
              <w:t>1704901000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E4ECEB" w14:textId="77777777" w:rsidR="00E77514" w:rsidRDefault="00E77514" w:rsidP="00FC0611">
            <w:pPr>
              <w:pStyle w:val="NormalinTable"/>
              <w:tabs>
                <w:tab w:val="left" w:pos="1250"/>
              </w:tabs>
            </w:pPr>
            <w:r>
              <w:t>0.00%</w:t>
            </w:r>
          </w:p>
        </w:tc>
      </w:tr>
      <w:tr w:rsidR="00E77514" w14:paraId="2988A78A" w14:textId="77777777" w:rsidTr="00066BD6">
        <w:trPr>
          <w:cantSplit/>
        </w:trPr>
        <w:tc>
          <w:tcPr>
            <w:tcW w:w="0" w:type="auto"/>
            <w:tcBorders>
              <w:top w:val="single" w:sz="4" w:space="0" w:color="A6A6A6" w:themeColor="background1" w:themeShade="A6"/>
              <w:right w:val="single" w:sz="4" w:space="0" w:color="000000" w:themeColor="text1"/>
            </w:tcBorders>
          </w:tcPr>
          <w:p w14:paraId="7F973BF3" w14:textId="77777777" w:rsidR="00E77514" w:rsidRDefault="00E77514" w:rsidP="00FC0611">
            <w:pPr>
              <w:pStyle w:val="NormalinTable"/>
            </w:pPr>
            <w:r>
              <w:rPr>
                <w:b/>
              </w:rPr>
              <w:t>1704903000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E3CEFD" w14:textId="77777777" w:rsidR="00E77514" w:rsidRDefault="00E77514" w:rsidP="00FC0611">
            <w:pPr>
              <w:pStyle w:val="NormalinTable"/>
              <w:tabs>
                <w:tab w:val="left" w:pos="1250"/>
              </w:tabs>
            </w:pPr>
            <w:r>
              <w:t>0.00%</w:t>
            </w:r>
          </w:p>
        </w:tc>
      </w:tr>
      <w:tr w:rsidR="00E77514" w14:paraId="760FE1BB" w14:textId="77777777" w:rsidTr="00066BD6">
        <w:trPr>
          <w:cantSplit/>
        </w:trPr>
        <w:tc>
          <w:tcPr>
            <w:tcW w:w="0" w:type="auto"/>
            <w:tcBorders>
              <w:top w:val="single" w:sz="4" w:space="0" w:color="A6A6A6" w:themeColor="background1" w:themeShade="A6"/>
              <w:right w:val="single" w:sz="4" w:space="0" w:color="000000" w:themeColor="text1"/>
            </w:tcBorders>
          </w:tcPr>
          <w:p w14:paraId="7A90149F" w14:textId="77777777" w:rsidR="00E77514" w:rsidRDefault="00E77514" w:rsidP="00FC0611">
            <w:pPr>
              <w:pStyle w:val="NormalinTable"/>
            </w:pPr>
            <w:r>
              <w:rPr>
                <w:b/>
              </w:rPr>
              <w:t>1704905100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742083" w14:textId="77777777" w:rsidR="00E77514" w:rsidRDefault="00E77514" w:rsidP="00FC0611">
            <w:pPr>
              <w:pStyle w:val="NormalinTable"/>
              <w:tabs>
                <w:tab w:val="left" w:pos="1250"/>
              </w:tabs>
            </w:pPr>
            <w:r>
              <w:t>0.00%</w:t>
            </w:r>
          </w:p>
        </w:tc>
      </w:tr>
      <w:tr w:rsidR="00E77514" w14:paraId="120C789F" w14:textId="77777777" w:rsidTr="00066BD6">
        <w:trPr>
          <w:cantSplit/>
        </w:trPr>
        <w:tc>
          <w:tcPr>
            <w:tcW w:w="0" w:type="auto"/>
            <w:tcBorders>
              <w:top w:val="single" w:sz="4" w:space="0" w:color="A6A6A6" w:themeColor="background1" w:themeShade="A6"/>
              <w:right w:val="single" w:sz="4" w:space="0" w:color="000000" w:themeColor="text1"/>
            </w:tcBorders>
          </w:tcPr>
          <w:p w14:paraId="5A53C036" w14:textId="77777777" w:rsidR="00E77514" w:rsidRDefault="00E77514" w:rsidP="00FC0611">
            <w:pPr>
              <w:pStyle w:val="NormalinTable"/>
            </w:pPr>
            <w:r>
              <w:rPr>
                <w:b/>
              </w:rPr>
              <w:t>1704905500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01CC6E" w14:textId="77777777" w:rsidR="00E77514" w:rsidRDefault="00E77514" w:rsidP="00FC0611">
            <w:pPr>
              <w:pStyle w:val="NormalinTable"/>
              <w:tabs>
                <w:tab w:val="left" w:pos="1250"/>
              </w:tabs>
            </w:pPr>
            <w:r>
              <w:t>0.00%</w:t>
            </w:r>
          </w:p>
        </w:tc>
      </w:tr>
      <w:tr w:rsidR="00E77514" w14:paraId="7D6B1F0D" w14:textId="77777777" w:rsidTr="00066BD6">
        <w:trPr>
          <w:cantSplit/>
        </w:trPr>
        <w:tc>
          <w:tcPr>
            <w:tcW w:w="0" w:type="auto"/>
            <w:tcBorders>
              <w:top w:val="single" w:sz="4" w:space="0" w:color="A6A6A6" w:themeColor="background1" w:themeShade="A6"/>
              <w:right w:val="single" w:sz="4" w:space="0" w:color="000000" w:themeColor="text1"/>
            </w:tcBorders>
          </w:tcPr>
          <w:p w14:paraId="037C2B61" w14:textId="77777777" w:rsidR="00E77514" w:rsidRDefault="00E77514" w:rsidP="00FC0611">
            <w:pPr>
              <w:pStyle w:val="NormalinTable"/>
            </w:pPr>
            <w:r>
              <w:rPr>
                <w:b/>
              </w:rPr>
              <w:t>1704906100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98E3E1" w14:textId="77777777" w:rsidR="00E77514" w:rsidRDefault="00E77514" w:rsidP="00FC0611">
            <w:pPr>
              <w:pStyle w:val="NormalinTable"/>
              <w:tabs>
                <w:tab w:val="left" w:pos="1250"/>
              </w:tabs>
            </w:pPr>
            <w:r>
              <w:t>0.00%</w:t>
            </w:r>
          </w:p>
        </w:tc>
      </w:tr>
      <w:tr w:rsidR="00E77514" w14:paraId="4767C310" w14:textId="77777777" w:rsidTr="00066BD6">
        <w:trPr>
          <w:cantSplit/>
        </w:trPr>
        <w:tc>
          <w:tcPr>
            <w:tcW w:w="0" w:type="auto"/>
            <w:tcBorders>
              <w:top w:val="single" w:sz="4" w:space="0" w:color="A6A6A6" w:themeColor="background1" w:themeShade="A6"/>
              <w:right w:val="single" w:sz="4" w:space="0" w:color="000000" w:themeColor="text1"/>
            </w:tcBorders>
          </w:tcPr>
          <w:p w14:paraId="119340A5" w14:textId="77777777" w:rsidR="00E77514" w:rsidRDefault="00E77514" w:rsidP="00FC0611">
            <w:pPr>
              <w:pStyle w:val="NormalinTable"/>
            </w:pPr>
            <w:r>
              <w:rPr>
                <w:b/>
              </w:rPr>
              <w:t>1704906500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23A46D" w14:textId="77777777" w:rsidR="00E77514" w:rsidRDefault="00E77514" w:rsidP="00FC0611">
            <w:pPr>
              <w:pStyle w:val="NormalinTable"/>
              <w:tabs>
                <w:tab w:val="left" w:pos="1250"/>
              </w:tabs>
            </w:pPr>
            <w:r>
              <w:t>0.00%</w:t>
            </w:r>
          </w:p>
        </w:tc>
      </w:tr>
      <w:tr w:rsidR="00E77514" w14:paraId="10B5FBC7" w14:textId="77777777" w:rsidTr="00066BD6">
        <w:trPr>
          <w:cantSplit/>
        </w:trPr>
        <w:tc>
          <w:tcPr>
            <w:tcW w:w="0" w:type="auto"/>
            <w:tcBorders>
              <w:top w:val="single" w:sz="4" w:space="0" w:color="A6A6A6" w:themeColor="background1" w:themeShade="A6"/>
              <w:right w:val="single" w:sz="4" w:space="0" w:color="000000" w:themeColor="text1"/>
            </w:tcBorders>
          </w:tcPr>
          <w:p w14:paraId="72B31201" w14:textId="77777777" w:rsidR="00E77514" w:rsidRDefault="00E77514" w:rsidP="00FC0611">
            <w:pPr>
              <w:pStyle w:val="NormalinTable"/>
            </w:pPr>
            <w:r>
              <w:rPr>
                <w:b/>
              </w:rPr>
              <w:t>1704907100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C69E5B" w14:textId="77777777" w:rsidR="00E77514" w:rsidRDefault="00E77514" w:rsidP="00FC0611">
            <w:pPr>
              <w:pStyle w:val="NormalinTable"/>
              <w:tabs>
                <w:tab w:val="left" w:pos="1250"/>
              </w:tabs>
            </w:pPr>
            <w:r>
              <w:t>0.00%</w:t>
            </w:r>
          </w:p>
        </w:tc>
      </w:tr>
      <w:tr w:rsidR="00E77514" w14:paraId="55885D69" w14:textId="77777777" w:rsidTr="00066BD6">
        <w:trPr>
          <w:cantSplit/>
        </w:trPr>
        <w:tc>
          <w:tcPr>
            <w:tcW w:w="0" w:type="auto"/>
            <w:tcBorders>
              <w:top w:val="single" w:sz="4" w:space="0" w:color="A6A6A6" w:themeColor="background1" w:themeShade="A6"/>
              <w:right w:val="single" w:sz="4" w:space="0" w:color="000000" w:themeColor="text1"/>
            </w:tcBorders>
          </w:tcPr>
          <w:p w14:paraId="3088B84B" w14:textId="77777777" w:rsidR="00E77514" w:rsidRDefault="00E77514" w:rsidP="00FC0611">
            <w:pPr>
              <w:pStyle w:val="NormalinTable"/>
            </w:pPr>
            <w:r>
              <w:rPr>
                <w:b/>
              </w:rPr>
              <w:t>1704907500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12D52A" w14:textId="77777777" w:rsidR="00E77514" w:rsidRDefault="00E77514" w:rsidP="00FC0611">
            <w:pPr>
              <w:pStyle w:val="NormalinTable"/>
              <w:tabs>
                <w:tab w:val="left" w:pos="1250"/>
              </w:tabs>
            </w:pPr>
            <w:r>
              <w:t>0.00%</w:t>
            </w:r>
          </w:p>
        </w:tc>
      </w:tr>
      <w:tr w:rsidR="00E77514" w14:paraId="5E584422" w14:textId="77777777" w:rsidTr="00066BD6">
        <w:trPr>
          <w:cantSplit/>
        </w:trPr>
        <w:tc>
          <w:tcPr>
            <w:tcW w:w="0" w:type="auto"/>
            <w:tcBorders>
              <w:top w:val="single" w:sz="4" w:space="0" w:color="A6A6A6" w:themeColor="background1" w:themeShade="A6"/>
              <w:right w:val="single" w:sz="4" w:space="0" w:color="000000" w:themeColor="text1"/>
            </w:tcBorders>
          </w:tcPr>
          <w:p w14:paraId="6B7464FA" w14:textId="77777777" w:rsidR="00E77514" w:rsidRDefault="00E77514" w:rsidP="00FC0611">
            <w:pPr>
              <w:pStyle w:val="NormalinTable"/>
            </w:pPr>
            <w:r>
              <w:rPr>
                <w:b/>
              </w:rPr>
              <w:t>1704908100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52B0DF" w14:textId="77777777" w:rsidR="00E77514" w:rsidRDefault="00E77514" w:rsidP="00FC0611">
            <w:pPr>
              <w:pStyle w:val="NormalinTable"/>
              <w:tabs>
                <w:tab w:val="left" w:pos="1250"/>
              </w:tabs>
            </w:pPr>
            <w:r>
              <w:t>0.00%</w:t>
            </w:r>
          </w:p>
        </w:tc>
      </w:tr>
      <w:tr w:rsidR="00E77514" w14:paraId="6DF4E743" w14:textId="77777777" w:rsidTr="00066BD6">
        <w:trPr>
          <w:cantSplit/>
        </w:trPr>
        <w:tc>
          <w:tcPr>
            <w:tcW w:w="0" w:type="auto"/>
            <w:tcBorders>
              <w:top w:val="single" w:sz="4" w:space="0" w:color="A6A6A6" w:themeColor="background1" w:themeShade="A6"/>
              <w:right w:val="single" w:sz="4" w:space="0" w:color="000000" w:themeColor="text1"/>
            </w:tcBorders>
          </w:tcPr>
          <w:p w14:paraId="7B3AC68E" w14:textId="77777777" w:rsidR="00E77514" w:rsidRDefault="00E77514" w:rsidP="00FC0611">
            <w:pPr>
              <w:pStyle w:val="NormalinTable"/>
            </w:pPr>
            <w:r>
              <w:rPr>
                <w:b/>
              </w:rPr>
              <w:t>1704909911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E03F9B" w14:textId="77777777" w:rsidR="00E77514" w:rsidRDefault="00E77514" w:rsidP="00FC0611">
            <w:pPr>
              <w:pStyle w:val="NormalinTable"/>
              <w:tabs>
                <w:tab w:val="left" w:pos="1250"/>
              </w:tabs>
            </w:pPr>
            <w:r>
              <w:t>0.00%</w:t>
            </w:r>
          </w:p>
        </w:tc>
      </w:tr>
      <w:tr w:rsidR="00E77514" w14:paraId="1E311419" w14:textId="77777777" w:rsidTr="00066BD6">
        <w:trPr>
          <w:cantSplit/>
        </w:trPr>
        <w:tc>
          <w:tcPr>
            <w:tcW w:w="0" w:type="auto"/>
            <w:tcBorders>
              <w:top w:val="single" w:sz="4" w:space="0" w:color="A6A6A6" w:themeColor="background1" w:themeShade="A6"/>
              <w:right w:val="single" w:sz="4" w:space="0" w:color="000000" w:themeColor="text1"/>
            </w:tcBorders>
          </w:tcPr>
          <w:p w14:paraId="6758D9E4" w14:textId="77777777" w:rsidR="00E77514" w:rsidRDefault="00E77514" w:rsidP="00FC0611">
            <w:pPr>
              <w:pStyle w:val="NormalinTable"/>
            </w:pPr>
            <w:r>
              <w:rPr>
                <w:b/>
              </w:rPr>
              <w:t>1704909919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ABF70A" w14:textId="77777777" w:rsidR="00E77514" w:rsidRDefault="00E77514" w:rsidP="00FC0611">
            <w:pPr>
              <w:pStyle w:val="NormalinTable"/>
              <w:tabs>
                <w:tab w:val="left" w:pos="1250"/>
              </w:tabs>
            </w:pPr>
            <w:r>
              <w:t>0.00%</w:t>
            </w:r>
          </w:p>
        </w:tc>
      </w:tr>
      <w:tr w:rsidR="00E77514" w14:paraId="405E98F3" w14:textId="77777777" w:rsidTr="00066BD6">
        <w:trPr>
          <w:cantSplit/>
        </w:trPr>
        <w:tc>
          <w:tcPr>
            <w:tcW w:w="0" w:type="auto"/>
            <w:tcBorders>
              <w:top w:val="single" w:sz="4" w:space="0" w:color="A6A6A6" w:themeColor="background1" w:themeShade="A6"/>
              <w:right w:val="single" w:sz="4" w:space="0" w:color="000000" w:themeColor="text1"/>
            </w:tcBorders>
          </w:tcPr>
          <w:p w14:paraId="5BDCD846" w14:textId="77777777" w:rsidR="00E77514" w:rsidRDefault="00E77514" w:rsidP="00FC0611">
            <w:pPr>
              <w:pStyle w:val="NormalinTable"/>
            </w:pPr>
            <w:r>
              <w:rPr>
                <w:b/>
              </w:rPr>
              <w:t>1704909991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61E36D" w14:textId="77777777" w:rsidR="00E77514" w:rsidRDefault="00E77514" w:rsidP="00FC0611">
            <w:pPr>
              <w:pStyle w:val="NormalinTable"/>
              <w:tabs>
                <w:tab w:val="left" w:pos="1250"/>
              </w:tabs>
            </w:pPr>
            <w:r>
              <w:t>CAD - 0.00% + (AC MAX 0.00% + SD) 100%</w:t>
            </w:r>
          </w:p>
        </w:tc>
      </w:tr>
      <w:tr w:rsidR="00E77514" w14:paraId="26B5974B" w14:textId="77777777" w:rsidTr="00066BD6">
        <w:trPr>
          <w:cantSplit/>
        </w:trPr>
        <w:tc>
          <w:tcPr>
            <w:tcW w:w="0" w:type="auto"/>
            <w:tcBorders>
              <w:top w:val="single" w:sz="4" w:space="0" w:color="A6A6A6" w:themeColor="background1" w:themeShade="A6"/>
              <w:right w:val="single" w:sz="4" w:space="0" w:color="000000" w:themeColor="text1"/>
            </w:tcBorders>
          </w:tcPr>
          <w:p w14:paraId="081E7FA4" w14:textId="77777777" w:rsidR="00E77514" w:rsidRDefault="00E77514" w:rsidP="00FC0611">
            <w:pPr>
              <w:pStyle w:val="NormalinTable"/>
            </w:pPr>
            <w:r>
              <w:rPr>
                <w:b/>
              </w:rPr>
              <w:t>1704909999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13767F" w14:textId="77777777" w:rsidR="00E77514" w:rsidRDefault="00E77514" w:rsidP="00FC0611">
            <w:pPr>
              <w:pStyle w:val="NormalinTable"/>
              <w:tabs>
                <w:tab w:val="left" w:pos="1250"/>
              </w:tabs>
            </w:pPr>
            <w:r>
              <w:t>CAD - 0.00% + (AC MAX 0.00% + SD) 100%</w:t>
            </w:r>
          </w:p>
        </w:tc>
      </w:tr>
      <w:tr w:rsidR="00E77514" w14:paraId="09E52D62" w14:textId="77777777" w:rsidTr="00066BD6">
        <w:trPr>
          <w:cantSplit/>
        </w:trPr>
        <w:tc>
          <w:tcPr>
            <w:tcW w:w="0" w:type="auto"/>
            <w:tcBorders>
              <w:top w:val="single" w:sz="4" w:space="0" w:color="A6A6A6" w:themeColor="background1" w:themeShade="A6"/>
              <w:right w:val="single" w:sz="4" w:space="0" w:color="000000" w:themeColor="text1"/>
            </w:tcBorders>
          </w:tcPr>
          <w:p w14:paraId="1F79D1B8" w14:textId="77777777" w:rsidR="00E77514" w:rsidRDefault="00E77514" w:rsidP="00FC0611">
            <w:pPr>
              <w:pStyle w:val="NormalinTable"/>
            </w:pPr>
            <w:r>
              <w:rPr>
                <w:b/>
              </w:rPr>
              <w:t>1803000000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6F3F89" w14:textId="77777777" w:rsidR="00E77514" w:rsidRDefault="00E77514" w:rsidP="00FC0611">
            <w:pPr>
              <w:pStyle w:val="NormalinTable"/>
              <w:tabs>
                <w:tab w:val="left" w:pos="1250"/>
              </w:tabs>
            </w:pPr>
            <w:r>
              <w:t>0.00%</w:t>
            </w:r>
          </w:p>
        </w:tc>
      </w:tr>
      <w:tr w:rsidR="00E77514" w14:paraId="036C53CB" w14:textId="77777777" w:rsidTr="00066BD6">
        <w:trPr>
          <w:cantSplit/>
        </w:trPr>
        <w:tc>
          <w:tcPr>
            <w:tcW w:w="0" w:type="auto"/>
            <w:tcBorders>
              <w:top w:val="single" w:sz="4" w:space="0" w:color="A6A6A6" w:themeColor="background1" w:themeShade="A6"/>
              <w:right w:val="single" w:sz="4" w:space="0" w:color="000000" w:themeColor="text1"/>
            </w:tcBorders>
          </w:tcPr>
          <w:p w14:paraId="380ACE6F" w14:textId="77777777" w:rsidR="00E77514" w:rsidRDefault="00E77514" w:rsidP="00FC0611">
            <w:pPr>
              <w:pStyle w:val="NormalinTable"/>
            </w:pPr>
            <w:r>
              <w:rPr>
                <w:b/>
              </w:rPr>
              <w:t>1804000000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9E5D41" w14:textId="77777777" w:rsidR="00E77514" w:rsidRDefault="00E77514" w:rsidP="00FC0611">
            <w:pPr>
              <w:pStyle w:val="NormalinTable"/>
              <w:tabs>
                <w:tab w:val="left" w:pos="1250"/>
              </w:tabs>
            </w:pPr>
            <w:r>
              <w:t>0.00%</w:t>
            </w:r>
          </w:p>
        </w:tc>
      </w:tr>
      <w:tr w:rsidR="00E77514" w14:paraId="54E0CB99" w14:textId="77777777" w:rsidTr="00066BD6">
        <w:trPr>
          <w:cantSplit/>
        </w:trPr>
        <w:tc>
          <w:tcPr>
            <w:tcW w:w="0" w:type="auto"/>
            <w:tcBorders>
              <w:top w:val="single" w:sz="4" w:space="0" w:color="A6A6A6" w:themeColor="background1" w:themeShade="A6"/>
              <w:right w:val="single" w:sz="4" w:space="0" w:color="000000" w:themeColor="text1"/>
            </w:tcBorders>
          </w:tcPr>
          <w:p w14:paraId="6DD749AB" w14:textId="77777777" w:rsidR="00E77514" w:rsidRDefault="00E77514" w:rsidP="00FC0611">
            <w:pPr>
              <w:pStyle w:val="NormalinTable"/>
            </w:pPr>
            <w:r>
              <w:rPr>
                <w:b/>
              </w:rPr>
              <w:t>1805000000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32046D" w14:textId="77777777" w:rsidR="00E77514" w:rsidRDefault="00E77514" w:rsidP="00FC0611">
            <w:pPr>
              <w:pStyle w:val="NormalinTable"/>
              <w:tabs>
                <w:tab w:val="left" w:pos="1250"/>
              </w:tabs>
            </w:pPr>
            <w:r>
              <w:t>0.00%</w:t>
            </w:r>
          </w:p>
        </w:tc>
      </w:tr>
      <w:tr w:rsidR="00E77514" w14:paraId="499E435C" w14:textId="77777777" w:rsidTr="00066BD6">
        <w:trPr>
          <w:cantSplit/>
        </w:trPr>
        <w:tc>
          <w:tcPr>
            <w:tcW w:w="0" w:type="auto"/>
            <w:tcBorders>
              <w:top w:val="single" w:sz="4" w:space="0" w:color="A6A6A6" w:themeColor="background1" w:themeShade="A6"/>
              <w:right w:val="single" w:sz="4" w:space="0" w:color="000000" w:themeColor="text1"/>
            </w:tcBorders>
          </w:tcPr>
          <w:p w14:paraId="4EEF8C1D" w14:textId="77777777" w:rsidR="00E77514" w:rsidRDefault="00E77514" w:rsidP="00FC0611">
            <w:pPr>
              <w:pStyle w:val="NormalinTable"/>
            </w:pPr>
            <w:r>
              <w:rPr>
                <w:b/>
              </w:rPr>
              <w:t>1806101500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DF2514" w14:textId="77777777" w:rsidR="00E77514" w:rsidRDefault="00E77514" w:rsidP="00FC0611">
            <w:pPr>
              <w:pStyle w:val="NormalinTable"/>
              <w:tabs>
                <w:tab w:val="left" w:pos="1250"/>
              </w:tabs>
            </w:pPr>
            <w:r>
              <w:t>0.00%</w:t>
            </w:r>
          </w:p>
        </w:tc>
      </w:tr>
      <w:tr w:rsidR="00E77514" w14:paraId="1F9693E1" w14:textId="77777777" w:rsidTr="00066BD6">
        <w:trPr>
          <w:cantSplit/>
        </w:trPr>
        <w:tc>
          <w:tcPr>
            <w:tcW w:w="0" w:type="auto"/>
            <w:tcBorders>
              <w:top w:val="single" w:sz="4" w:space="0" w:color="A6A6A6" w:themeColor="background1" w:themeShade="A6"/>
              <w:right w:val="single" w:sz="4" w:space="0" w:color="000000" w:themeColor="text1"/>
            </w:tcBorders>
          </w:tcPr>
          <w:p w14:paraId="578B0B1E" w14:textId="77777777" w:rsidR="00E77514" w:rsidRDefault="00E77514" w:rsidP="00FC0611">
            <w:pPr>
              <w:pStyle w:val="NormalinTable"/>
            </w:pPr>
            <w:r>
              <w:rPr>
                <w:b/>
              </w:rPr>
              <w:t>1806102000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3670EB" w14:textId="77777777" w:rsidR="00E77514" w:rsidRDefault="00E77514" w:rsidP="00FC0611">
            <w:pPr>
              <w:pStyle w:val="NormalinTable"/>
              <w:tabs>
                <w:tab w:val="left" w:pos="1250"/>
              </w:tabs>
            </w:pPr>
            <w:r>
              <w:t>0.00%</w:t>
            </w:r>
          </w:p>
        </w:tc>
      </w:tr>
      <w:tr w:rsidR="00E77514" w14:paraId="3739A6FB" w14:textId="77777777" w:rsidTr="00066BD6">
        <w:trPr>
          <w:cantSplit/>
        </w:trPr>
        <w:tc>
          <w:tcPr>
            <w:tcW w:w="0" w:type="auto"/>
            <w:tcBorders>
              <w:top w:val="single" w:sz="4" w:space="0" w:color="A6A6A6" w:themeColor="background1" w:themeShade="A6"/>
              <w:right w:val="single" w:sz="4" w:space="0" w:color="000000" w:themeColor="text1"/>
            </w:tcBorders>
          </w:tcPr>
          <w:p w14:paraId="6EB3F487" w14:textId="77777777" w:rsidR="00E77514" w:rsidRDefault="00E77514" w:rsidP="00FC0611">
            <w:pPr>
              <w:pStyle w:val="NormalinTable"/>
            </w:pPr>
            <w:r>
              <w:rPr>
                <w:b/>
              </w:rPr>
              <w:t>1806103000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B8DE6D" w14:textId="77777777" w:rsidR="00E77514" w:rsidRDefault="00E77514" w:rsidP="00FC0611">
            <w:pPr>
              <w:pStyle w:val="NormalinTable"/>
              <w:tabs>
                <w:tab w:val="left" w:pos="1250"/>
              </w:tabs>
            </w:pPr>
            <w:r>
              <w:t>31.400 € / 100 kg</w:t>
            </w:r>
          </w:p>
        </w:tc>
      </w:tr>
      <w:tr w:rsidR="00E77514" w14:paraId="478BA913" w14:textId="77777777" w:rsidTr="00066BD6">
        <w:trPr>
          <w:cantSplit/>
        </w:trPr>
        <w:tc>
          <w:tcPr>
            <w:tcW w:w="0" w:type="auto"/>
            <w:tcBorders>
              <w:top w:val="single" w:sz="4" w:space="0" w:color="A6A6A6" w:themeColor="background1" w:themeShade="A6"/>
              <w:right w:val="single" w:sz="4" w:space="0" w:color="000000" w:themeColor="text1"/>
            </w:tcBorders>
          </w:tcPr>
          <w:p w14:paraId="39C7CB8B" w14:textId="77777777" w:rsidR="00E77514" w:rsidRDefault="00E77514" w:rsidP="00FC0611">
            <w:pPr>
              <w:pStyle w:val="NormalinTable"/>
            </w:pPr>
            <w:r>
              <w:rPr>
                <w:b/>
              </w:rPr>
              <w:t>1806109000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D85D9A" w14:textId="77777777" w:rsidR="00E77514" w:rsidRDefault="00E77514" w:rsidP="00FC0611">
            <w:pPr>
              <w:pStyle w:val="NormalinTable"/>
              <w:tabs>
                <w:tab w:val="left" w:pos="1250"/>
              </w:tabs>
            </w:pPr>
            <w:r>
              <w:t>41.900 € / 100 kg</w:t>
            </w:r>
          </w:p>
        </w:tc>
      </w:tr>
      <w:tr w:rsidR="00E77514" w14:paraId="1AD2806C" w14:textId="77777777" w:rsidTr="00066BD6">
        <w:trPr>
          <w:cantSplit/>
        </w:trPr>
        <w:tc>
          <w:tcPr>
            <w:tcW w:w="0" w:type="auto"/>
            <w:tcBorders>
              <w:top w:val="single" w:sz="4" w:space="0" w:color="A6A6A6" w:themeColor="background1" w:themeShade="A6"/>
              <w:right w:val="single" w:sz="4" w:space="0" w:color="000000" w:themeColor="text1"/>
            </w:tcBorders>
          </w:tcPr>
          <w:p w14:paraId="53E2065B" w14:textId="77777777" w:rsidR="00E77514" w:rsidRDefault="00E77514" w:rsidP="00FC0611">
            <w:pPr>
              <w:pStyle w:val="NormalinTable"/>
            </w:pPr>
            <w:r>
              <w:rPr>
                <w:b/>
              </w:rPr>
              <w:t>1806201000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1AC3B3" w14:textId="77777777" w:rsidR="00E77514" w:rsidRDefault="00E77514" w:rsidP="00FC0611">
            <w:pPr>
              <w:pStyle w:val="NormalinTable"/>
              <w:tabs>
                <w:tab w:val="left" w:pos="1250"/>
              </w:tabs>
            </w:pPr>
            <w:r>
              <w:t>0.00%</w:t>
            </w:r>
          </w:p>
        </w:tc>
      </w:tr>
      <w:tr w:rsidR="00E77514" w14:paraId="5392D59C" w14:textId="77777777" w:rsidTr="00066BD6">
        <w:trPr>
          <w:cantSplit/>
        </w:trPr>
        <w:tc>
          <w:tcPr>
            <w:tcW w:w="0" w:type="auto"/>
            <w:tcBorders>
              <w:top w:val="single" w:sz="4" w:space="0" w:color="A6A6A6" w:themeColor="background1" w:themeShade="A6"/>
              <w:right w:val="single" w:sz="4" w:space="0" w:color="000000" w:themeColor="text1"/>
            </w:tcBorders>
          </w:tcPr>
          <w:p w14:paraId="18957346" w14:textId="77777777" w:rsidR="00E77514" w:rsidRDefault="00E77514" w:rsidP="00FC0611">
            <w:pPr>
              <w:pStyle w:val="NormalinTable"/>
            </w:pPr>
            <w:r>
              <w:rPr>
                <w:b/>
              </w:rPr>
              <w:t>1806203000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73F535" w14:textId="77777777" w:rsidR="00E77514" w:rsidRDefault="00E77514" w:rsidP="00FC0611">
            <w:pPr>
              <w:pStyle w:val="NormalinTable"/>
              <w:tabs>
                <w:tab w:val="left" w:pos="1250"/>
              </w:tabs>
            </w:pPr>
            <w:r>
              <w:t>0.00%</w:t>
            </w:r>
          </w:p>
        </w:tc>
      </w:tr>
      <w:tr w:rsidR="00E77514" w14:paraId="2221C1D3" w14:textId="77777777" w:rsidTr="00066BD6">
        <w:trPr>
          <w:cantSplit/>
        </w:trPr>
        <w:tc>
          <w:tcPr>
            <w:tcW w:w="0" w:type="auto"/>
            <w:tcBorders>
              <w:top w:val="single" w:sz="4" w:space="0" w:color="A6A6A6" w:themeColor="background1" w:themeShade="A6"/>
              <w:right w:val="single" w:sz="4" w:space="0" w:color="000000" w:themeColor="text1"/>
            </w:tcBorders>
          </w:tcPr>
          <w:p w14:paraId="431995F7" w14:textId="77777777" w:rsidR="00E77514" w:rsidRDefault="00E77514" w:rsidP="00FC0611">
            <w:pPr>
              <w:pStyle w:val="NormalinTable"/>
            </w:pPr>
            <w:r>
              <w:rPr>
                <w:b/>
              </w:rPr>
              <w:t>1806205000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9B0BD5" w14:textId="77777777" w:rsidR="00E77514" w:rsidRDefault="00E77514" w:rsidP="00FC0611">
            <w:pPr>
              <w:pStyle w:val="NormalinTable"/>
              <w:tabs>
                <w:tab w:val="left" w:pos="1250"/>
              </w:tabs>
            </w:pPr>
            <w:r>
              <w:t>0.00%</w:t>
            </w:r>
          </w:p>
        </w:tc>
      </w:tr>
      <w:tr w:rsidR="00E77514" w14:paraId="52BFCA34" w14:textId="77777777" w:rsidTr="00066BD6">
        <w:trPr>
          <w:cantSplit/>
        </w:trPr>
        <w:tc>
          <w:tcPr>
            <w:tcW w:w="0" w:type="auto"/>
            <w:tcBorders>
              <w:top w:val="single" w:sz="4" w:space="0" w:color="A6A6A6" w:themeColor="background1" w:themeShade="A6"/>
              <w:right w:val="single" w:sz="4" w:space="0" w:color="000000" w:themeColor="text1"/>
            </w:tcBorders>
          </w:tcPr>
          <w:p w14:paraId="04156E28" w14:textId="77777777" w:rsidR="00E77514" w:rsidRDefault="00E77514" w:rsidP="00FC0611">
            <w:pPr>
              <w:pStyle w:val="NormalinTable"/>
            </w:pPr>
            <w:r>
              <w:rPr>
                <w:b/>
              </w:rPr>
              <w:t>1806207000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2FB857" w14:textId="77777777" w:rsidR="00E77514" w:rsidRDefault="00E77514" w:rsidP="00FC0611">
            <w:pPr>
              <w:pStyle w:val="NormalinTable"/>
              <w:tabs>
                <w:tab w:val="left" w:pos="1250"/>
              </w:tabs>
            </w:pPr>
            <w:r>
              <w:t>0.00%</w:t>
            </w:r>
          </w:p>
        </w:tc>
      </w:tr>
      <w:tr w:rsidR="00E77514" w14:paraId="1F0CACC6" w14:textId="77777777" w:rsidTr="00066BD6">
        <w:trPr>
          <w:cantSplit/>
        </w:trPr>
        <w:tc>
          <w:tcPr>
            <w:tcW w:w="0" w:type="auto"/>
            <w:tcBorders>
              <w:top w:val="single" w:sz="4" w:space="0" w:color="A6A6A6" w:themeColor="background1" w:themeShade="A6"/>
              <w:right w:val="single" w:sz="4" w:space="0" w:color="000000" w:themeColor="text1"/>
            </w:tcBorders>
          </w:tcPr>
          <w:p w14:paraId="22BD1C9C" w14:textId="77777777" w:rsidR="00E77514" w:rsidRDefault="00E77514" w:rsidP="00FC0611">
            <w:pPr>
              <w:pStyle w:val="NormalinTable"/>
            </w:pPr>
            <w:r>
              <w:rPr>
                <w:b/>
              </w:rPr>
              <w:t>1806208000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FF5FD8" w14:textId="77777777" w:rsidR="00E77514" w:rsidRDefault="00E77514" w:rsidP="00FC0611">
            <w:pPr>
              <w:pStyle w:val="NormalinTable"/>
              <w:tabs>
                <w:tab w:val="left" w:pos="1250"/>
              </w:tabs>
            </w:pPr>
            <w:r>
              <w:t>0.00%</w:t>
            </w:r>
          </w:p>
        </w:tc>
      </w:tr>
      <w:tr w:rsidR="00E77514" w14:paraId="7A0AD4CE" w14:textId="77777777" w:rsidTr="00066BD6">
        <w:trPr>
          <w:cantSplit/>
        </w:trPr>
        <w:tc>
          <w:tcPr>
            <w:tcW w:w="0" w:type="auto"/>
            <w:tcBorders>
              <w:top w:val="single" w:sz="4" w:space="0" w:color="A6A6A6" w:themeColor="background1" w:themeShade="A6"/>
              <w:right w:val="single" w:sz="4" w:space="0" w:color="000000" w:themeColor="text1"/>
            </w:tcBorders>
          </w:tcPr>
          <w:p w14:paraId="444CF076" w14:textId="77777777" w:rsidR="00E77514" w:rsidRDefault="00E77514" w:rsidP="00FC0611">
            <w:pPr>
              <w:pStyle w:val="NormalinTable"/>
            </w:pPr>
            <w:r>
              <w:rPr>
                <w:b/>
              </w:rPr>
              <w:t>1806209512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B1B21D" w14:textId="77777777" w:rsidR="00E77514" w:rsidRDefault="00E77514" w:rsidP="00FC0611">
            <w:pPr>
              <w:pStyle w:val="NormalinTable"/>
              <w:tabs>
                <w:tab w:val="left" w:pos="1250"/>
              </w:tabs>
            </w:pPr>
            <w:r>
              <w:t>0.00%</w:t>
            </w:r>
          </w:p>
        </w:tc>
      </w:tr>
      <w:tr w:rsidR="00E77514" w14:paraId="0A95C4DF" w14:textId="77777777" w:rsidTr="00066BD6">
        <w:trPr>
          <w:cantSplit/>
        </w:trPr>
        <w:tc>
          <w:tcPr>
            <w:tcW w:w="0" w:type="auto"/>
            <w:tcBorders>
              <w:top w:val="single" w:sz="4" w:space="0" w:color="A6A6A6" w:themeColor="background1" w:themeShade="A6"/>
              <w:right w:val="single" w:sz="4" w:space="0" w:color="000000" w:themeColor="text1"/>
            </w:tcBorders>
          </w:tcPr>
          <w:p w14:paraId="0C92CD9D" w14:textId="77777777" w:rsidR="00E77514" w:rsidRDefault="00E77514" w:rsidP="00FC0611">
            <w:pPr>
              <w:pStyle w:val="NormalinTable"/>
            </w:pPr>
            <w:r>
              <w:rPr>
                <w:b/>
              </w:rPr>
              <w:t>1806209519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E6AD5D" w14:textId="77777777" w:rsidR="00E77514" w:rsidRDefault="00E77514" w:rsidP="00FC0611">
            <w:pPr>
              <w:pStyle w:val="NormalinTable"/>
              <w:tabs>
                <w:tab w:val="left" w:pos="1250"/>
              </w:tabs>
            </w:pPr>
            <w:r>
              <w:t>0.00%</w:t>
            </w:r>
          </w:p>
        </w:tc>
      </w:tr>
      <w:tr w:rsidR="00E77514" w14:paraId="5F419563" w14:textId="77777777" w:rsidTr="00066BD6">
        <w:trPr>
          <w:cantSplit/>
        </w:trPr>
        <w:tc>
          <w:tcPr>
            <w:tcW w:w="0" w:type="auto"/>
            <w:tcBorders>
              <w:top w:val="single" w:sz="4" w:space="0" w:color="A6A6A6" w:themeColor="background1" w:themeShade="A6"/>
              <w:right w:val="single" w:sz="4" w:space="0" w:color="000000" w:themeColor="text1"/>
            </w:tcBorders>
          </w:tcPr>
          <w:p w14:paraId="2EAE4AB2" w14:textId="77777777" w:rsidR="00E77514" w:rsidRDefault="00E77514" w:rsidP="00FC0611">
            <w:pPr>
              <w:pStyle w:val="NormalinTable"/>
            </w:pPr>
            <w:r>
              <w:rPr>
                <w:b/>
              </w:rPr>
              <w:t>1806209592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746488" w14:textId="77777777" w:rsidR="00E77514" w:rsidRDefault="00E77514" w:rsidP="00FC0611">
            <w:pPr>
              <w:pStyle w:val="NormalinTable"/>
              <w:tabs>
                <w:tab w:val="left" w:pos="1250"/>
              </w:tabs>
            </w:pPr>
            <w:r>
              <w:t>CAD - 0.00% + (AC MAX 0.00% + SD) 100%</w:t>
            </w:r>
          </w:p>
        </w:tc>
      </w:tr>
      <w:tr w:rsidR="00E77514" w14:paraId="6C035A59" w14:textId="77777777" w:rsidTr="00066BD6">
        <w:trPr>
          <w:cantSplit/>
        </w:trPr>
        <w:tc>
          <w:tcPr>
            <w:tcW w:w="0" w:type="auto"/>
            <w:tcBorders>
              <w:top w:val="single" w:sz="4" w:space="0" w:color="A6A6A6" w:themeColor="background1" w:themeShade="A6"/>
              <w:right w:val="single" w:sz="4" w:space="0" w:color="000000" w:themeColor="text1"/>
            </w:tcBorders>
          </w:tcPr>
          <w:p w14:paraId="720CEB07" w14:textId="77777777" w:rsidR="00E77514" w:rsidRDefault="00E77514" w:rsidP="00FC0611">
            <w:pPr>
              <w:pStyle w:val="NormalinTable"/>
            </w:pPr>
            <w:r>
              <w:rPr>
                <w:b/>
              </w:rPr>
              <w:t>1806209599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A1533E" w14:textId="77777777" w:rsidR="00E77514" w:rsidRDefault="00E77514" w:rsidP="00FC0611">
            <w:pPr>
              <w:pStyle w:val="NormalinTable"/>
              <w:tabs>
                <w:tab w:val="left" w:pos="1250"/>
              </w:tabs>
            </w:pPr>
            <w:r>
              <w:t>CAD - 0.00% + (AC MAX 0.00% + SD) 100%</w:t>
            </w:r>
          </w:p>
        </w:tc>
      </w:tr>
      <w:tr w:rsidR="00E77514" w14:paraId="00AD4EBC" w14:textId="77777777" w:rsidTr="00066BD6">
        <w:trPr>
          <w:cantSplit/>
        </w:trPr>
        <w:tc>
          <w:tcPr>
            <w:tcW w:w="0" w:type="auto"/>
            <w:tcBorders>
              <w:top w:val="single" w:sz="4" w:space="0" w:color="A6A6A6" w:themeColor="background1" w:themeShade="A6"/>
              <w:right w:val="single" w:sz="4" w:space="0" w:color="000000" w:themeColor="text1"/>
            </w:tcBorders>
          </w:tcPr>
          <w:p w14:paraId="57ADE6AA" w14:textId="77777777" w:rsidR="00E77514" w:rsidRDefault="00E77514" w:rsidP="00FC0611">
            <w:pPr>
              <w:pStyle w:val="NormalinTable"/>
            </w:pPr>
            <w:r>
              <w:rPr>
                <w:b/>
              </w:rPr>
              <w:t>1806310000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76FBF9" w14:textId="77777777" w:rsidR="00E77514" w:rsidRDefault="00E77514" w:rsidP="00FC0611">
            <w:pPr>
              <w:pStyle w:val="NormalinTable"/>
              <w:tabs>
                <w:tab w:val="left" w:pos="1250"/>
              </w:tabs>
            </w:pPr>
            <w:r>
              <w:t>0.00%</w:t>
            </w:r>
          </w:p>
        </w:tc>
      </w:tr>
      <w:tr w:rsidR="00E77514" w14:paraId="1FEF3900" w14:textId="77777777" w:rsidTr="00066BD6">
        <w:trPr>
          <w:cantSplit/>
        </w:trPr>
        <w:tc>
          <w:tcPr>
            <w:tcW w:w="0" w:type="auto"/>
            <w:tcBorders>
              <w:top w:val="single" w:sz="4" w:space="0" w:color="A6A6A6" w:themeColor="background1" w:themeShade="A6"/>
              <w:right w:val="single" w:sz="4" w:space="0" w:color="000000" w:themeColor="text1"/>
            </w:tcBorders>
          </w:tcPr>
          <w:p w14:paraId="13B23C85" w14:textId="77777777" w:rsidR="00E77514" w:rsidRDefault="00E77514" w:rsidP="00FC0611">
            <w:pPr>
              <w:pStyle w:val="NormalinTable"/>
            </w:pPr>
            <w:r>
              <w:rPr>
                <w:b/>
              </w:rPr>
              <w:t>1806320000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C872F7" w14:textId="77777777" w:rsidR="00E77514" w:rsidRDefault="00E77514" w:rsidP="00FC0611">
            <w:pPr>
              <w:pStyle w:val="NormalinTable"/>
              <w:tabs>
                <w:tab w:val="left" w:pos="1250"/>
              </w:tabs>
            </w:pPr>
            <w:r>
              <w:t>0.00%</w:t>
            </w:r>
          </w:p>
        </w:tc>
      </w:tr>
      <w:tr w:rsidR="00E77514" w14:paraId="30C1F6F6" w14:textId="77777777" w:rsidTr="00066BD6">
        <w:trPr>
          <w:cantSplit/>
        </w:trPr>
        <w:tc>
          <w:tcPr>
            <w:tcW w:w="0" w:type="auto"/>
            <w:tcBorders>
              <w:top w:val="single" w:sz="4" w:space="0" w:color="A6A6A6" w:themeColor="background1" w:themeShade="A6"/>
              <w:right w:val="single" w:sz="4" w:space="0" w:color="000000" w:themeColor="text1"/>
            </w:tcBorders>
          </w:tcPr>
          <w:p w14:paraId="376A66E7" w14:textId="77777777" w:rsidR="00E77514" w:rsidRDefault="00E77514" w:rsidP="00FC0611">
            <w:pPr>
              <w:pStyle w:val="NormalinTable"/>
            </w:pPr>
            <w:r>
              <w:rPr>
                <w:b/>
              </w:rPr>
              <w:t>1806900000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FA84B6" w14:textId="77777777" w:rsidR="00E77514" w:rsidRDefault="00E77514" w:rsidP="00FC0611">
            <w:pPr>
              <w:pStyle w:val="NormalinTable"/>
              <w:tabs>
                <w:tab w:val="left" w:pos="1250"/>
              </w:tabs>
            </w:pPr>
            <w:r>
              <w:t>0.00%</w:t>
            </w:r>
          </w:p>
        </w:tc>
      </w:tr>
      <w:tr w:rsidR="00E77514" w14:paraId="5C20C8EA" w14:textId="77777777" w:rsidTr="00066BD6">
        <w:trPr>
          <w:cantSplit/>
        </w:trPr>
        <w:tc>
          <w:tcPr>
            <w:tcW w:w="0" w:type="auto"/>
            <w:tcBorders>
              <w:top w:val="single" w:sz="4" w:space="0" w:color="A6A6A6" w:themeColor="background1" w:themeShade="A6"/>
              <w:right w:val="single" w:sz="4" w:space="0" w:color="000000" w:themeColor="text1"/>
            </w:tcBorders>
          </w:tcPr>
          <w:p w14:paraId="1C2C01BA" w14:textId="77777777" w:rsidR="00E77514" w:rsidRDefault="00E77514" w:rsidP="00FC0611">
            <w:pPr>
              <w:pStyle w:val="NormalinTable"/>
            </w:pPr>
            <w:r>
              <w:rPr>
                <w:b/>
              </w:rPr>
              <w:t>1901100000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4B058D" w14:textId="77777777" w:rsidR="00E77514" w:rsidRDefault="00E77514" w:rsidP="00FC0611">
            <w:pPr>
              <w:pStyle w:val="NormalinTable"/>
              <w:tabs>
                <w:tab w:val="left" w:pos="1250"/>
              </w:tabs>
            </w:pPr>
            <w:r>
              <w:t>0.00%</w:t>
            </w:r>
          </w:p>
        </w:tc>
      </w:tr>
      <w:tr w:rsidR="00E77514" w14:paraId="28E88F79" w14:textId="77777777" w:rsidTr="00066BD6">
        <w:trPr>
          <w:cantSplit/>
        </w:trPr>
        <w:tc>
          <w:tcPr>
            <w:tcW w:w="0" w:type="auto"/>
            <w:tcBorders>
              <w:top w:val="single" w:sz="4" w:space="0" w:color="A6A6A6" w:themeColor="background1" w:themeShade="A6"/>
              <w:right w:val="single" w:sz="4" w:space="0" w:color="000000" w:themeColor="text1"/>
            </w:tcBorders>
          </w:tcPr>
          <w:p w14:paraId="70C898EA" w14:textId="77777777" w:rsidR="00E77514" w:rsidRDefault="00E77514" w:rsidP="00FC0611">
            <w:pPr>
              <w:pStyle w:val="NormalinTable"/>
            </w:pPr>
            <w:r>
              <w:rPr>
                <w:b/>
              </w:rPr>
              <w:t>1901200000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9F3607" w14:textId="77777777" w:rsidR="00E77514" w:rsidRDefault="00E77514" w:rsidP="00FC0611">
            <w:pPr>
              <w:pStyle w:val="NormalinTable"/>
              <w:tabs>
                <w:tab w:val="left" w:pos="1250"/>
              </w:tabs>
            </w:pPr>
            <w:r>
              <w:t>0.00%</w:t>
            </w:r>
          </w:p>
        </w:tc>
      </w:tr>
      <w:tr w:rsidR="00E77514" w14:paraId="6708BF99" w14:textId="77777777" w:rsidTr="00066BD6">
        <w:trPr>
          <w:cantSplit/>
        </w:trPr>
        <w:tc>
          <w:tcPr>
            <w:tcW w:w="0" w:type="auto"/>
            <w:tcBorders>
              <w:top w:val="single" w:sz="4" w:space="0" w:color="A6A6A6" w:themeColor="background1" w:themeShade="A6"/>
              <w:right w:val="single" w:sz="4" w:space="0" w:color="000000" w:themeColor="text1"/>
            </w:tcBorders>
          </w:tcPr>
          <w:p w14:paraId="7CD4E221" w14:textId="77777777" w:rsidR="00E77514" w:rsidRDefault="00E77514" w:rsidP="00FC0611">
            <w:pPr>
              <w:pStyle w:val="NormalinTable"/>
            </w:pPr>
            <w:r>
              <w:rPr>
                <w:b/>
              </w:rPr>
              <w:t>1901901100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F40FA4" w14:textId="77777777" w:rsidR="00E77514" w:rsidRDefault="00E77514" w:rsidP="00FC0611">
            <w:pPr>
              <w:pStyle w:val="NormalinTable"/>
              <w:tabs>
                <w:tab w:val="left" w:pos="1250"/>
              </w:tabs>
            </w:pPr>
            <w:r>
              <w:t>0.00%</w:t>
            </w:r>
          </w:p>
        </w:tc>
      </w:tr>
      <w:tr w:rsidR="00E77514" w14:paraId="204CFCE1" w14:textId="77777777" w:rsidTr="00066BD6">
        <w:trPr>
          <w:cantSplit/>
        </w:trPr>
        <w:tc>
          <w:tcPr>
            <w:tcW w:w="0" w:type="auto"/>
            <w:tcBorders>
              <w:top w:val="single" w:sz="4" w:space="0" w:color="A6A6A6" w:themeColor="background1" w:themeShade="A6"/>
              <w:right w:val="single" w:sz="4" w:space="0" w:color="000000" w:themeColor="text1"/>
            </w:tcBorders>
          </w:tcPr>
          <w:p w14:paraId="55AB3330" w14:textId="77777777" w:rsidR="00E77514" w:rsidRDefault="00E77514" w:rsidP="00FC0611">
            <w:pPr>
              <w:pStyle w:val="NormalinTable"/>
            </w:pPr>
            <w:r>
              <w:rPr>
                <w:b/>
              </w:rPr>
              <w:t>1901901900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D793C7" w14:textId="77777777" w:rsidR="00E77514" w:rsidRDefault="00E77514" w:rsidP="00FC0611">
            <w:pPr>
              <w:pStyle w:val="NormalinTable"/>
              <w:tabs>
                <w:tab w:val="left" w:pos="1250"/>
              </w:tabs>
            </w:pPr>
            <w:r>
              <w:t>0.00%</w:t>
            </w:r>
          </w:p>
        </w:tc>
      </w:tr>
      <w:tr w:rsidR="00E77514" w14:paraId="381E1F0B" w14:textId="77777777" w:rsidTr="00066BD6">
        <w:trPr>
          <w:cantSplit/>
        </w:trPr>
        <w:tc>
          <w:tcPr>
            <w:tcW w:w="0" w:type="auto"/>
            <w:tcBorders>
              <w:top w:val="single" w:sz="4" w:space="0" w:color="A6A6A6" w:themeColor="background1" w:themeShade="A6"/>
              <w:right w:val="single" w:sz="4" w:space="0" w:color="000000" w:themeColor="text1"/>
            </w:tcBorders>
          </w:tcPr>
          <w:p w14:paraId="448E176F" w14:textId="77777777" w:rsidR="00E77514" w:rsidRDefault="00E77514" w:rsidP="00FC0611">
            <w:pPr>
              <w:pStyle w:val="NormalinTable"/>
            </w:pPr>
            <w:r>
              <w:rPr>
                <w:b/>
              </w:rPr>
              <w:t>1901909100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25D30B" w14:textId="77777777" w:rsidR="00E77514" w:rsidRDefault="00E77514" w:rsidP="00FC0611">
            <w:pPr>
              <w:pStyle w:val="NormalinTable"/>
              <w:tabs>
                <w:tab w:val="left" w:pos="1250"/>
              </w:tabs>
            </w:pPr>
            <w:r>
              <w:t>0.00%</w:t>
            </w:r>
          </w:p>
        </w:tc>
      </w:tr>
      <w:tr w:rsidR="00E77514" w14:paraId="307C98C5" w14:textId="77777777" w:rsidTr="00066BD6">
        <w:trPr>
          <w:cantSplit/>
        </w:trPr>
        <w:tc>
          <w:tcPr>
            <w:tcW w:w="0" w:type="auto"/>
            <w:tcBorders>
              <w:top w:val="single" w:sz="4" w:space="0" w:color="A6A6A6" w:themeColor="background1" w:themeShade="A6"/>
              <w:right w:val="single" w:sz="4" w:space="0" w:color="000000" w:themeColor="text1"/>
            </w:tcBorders>
          </w:tcPr>
          <w:p w14:paraId="7699BEDC" w14:textId="77777777" w:rsidR="00E77514" w:rsidRDefault="00E77514" w:rsidP="00FC0611">
            <w:pPr>
              <w:pStyle w:val="NormalinTable"/>
            </w:pPr>
            <w:r>
              <w:rPr>
                <w:b/>
              </w:rPr>
              <w:t>1901909933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3C0446" w14:textId="77777777" w:rsidR="00E77514" w:rsidRDefault="00E77514" w:rsidP="00FC0611">
            <w:pPr>
              <w:pStyle w:val="NormalinTable"/>
              <w:tabs>
                <w:tab w:val="left" w:pos="1250"/>
              </w:tabs>
            </w:pPr>
            <w:r>
              <w:t>0.00%</w:t>
            </w:r>
          </w:p>
        </w:tc>
      </w:tr>
      <w:tr w:rsidR="00E77514" w14:paraId="61D16B94" w14:textId="77777777" w:rsidTr="00066BD6">
        <w:trPr>
          <w:cantSplit/>
        </w:trPr>
        <w:tc>
          <w:tcPr>
            <w:tcW w:w="0" w:type="auto"/>
            <w:tcBorders>
              <w:top w:val="single" w:sz="4" w:space="0" w:color="A6A6A6" w:themeColor="background1" w:themeShade="A6"/>
              <w:right w:val="single" w:sz="4" w:space="0" w:color="000000" w:themeColor="text1"/>
            </w:tcBorders>
          </w:tcPr>
          <w:p w14:paraId="36FD7EE8" w14:textId="77777777" w:rsidR="00E77514" w:rsidRDefault="00E77514" w:rsidP="00FC0611">
            <w:pPr>
              <w:pStyle w:val="NormalinTable"/>
            </w:pPr>
            <w:r>
              <w:rPr>
                <w:b/>
              </w:rPr>
              <w:t>1901909936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FA63BF" w14:textId="77777777" w:rsidR="00E77514" w:rsidRDefault="00E77514" w:rsidP="00FC0611">
            <w:pPr>
              <w:pStyle w:val="NormalinTable"/>
              <w:tabs>
                <w:tab w:val="left" w:pos="1250"/>
              </w:tabs>
            </w:pPr>
            <w:r>
              <w:t>CAD - 0.00% + (AC) 100%</w:t>
            </w:r>
          </w:p>
        </w:tc>
      </w:tr>
      <w:tr w:rsidR="00E77514" w14:paraId="4A445029" w14:textId="77777777" w:rsidTr="00066BD6">
        <w:trPr>
          <w:cantSplit/>
        </w:trPr>
        <w:tc>
          <w:tcPr>
            <w:tcW w:w="0" w:type="auto"/>
            <w:tcBorders>
              <w:top w:val="single" w:sz="4" w:space="0" w:color="A6A6A6" w:themeColor="background1" w:themeShade="A6"/>
              <w:right w:val="single" w:sz="4" w:space="0" w:color="000000" w:themeColor="text1"/>
            </w:tcBorders>
          </w:tcPr>
          <w:p w14:paraId="3A18FAC3" w14:textId="77777777" w:rsidR="00E77514" w:rsidRDefault="00E77514" w:rsidP="00FC0611">
            <w:pPr>
              <w:pStyle w:val="NormalinTable"/>
            </w:pPr>
            <w:r>
              <w:rPr>
                <w:b/>
              </w:rPr>
              <w:t>1901909939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58D731" w14:textId="77777777" w:rsidR="00E77514" w:rsidRDefault="00E77514" w:rsidP="00FC0611">
            <w:pPr>
              <w:pStyle w:val="NormalinTable"/>
              <w:tabs>
                <w:tab w:val="left" w:pos="1250"/>
              </w:tabs>
            </w:pPr>
            <w:r>
              <w:t>0.00%</w:t>
            </w:r>
          </w:p>
        </w:tc>
      </w:tr>
      <w:tr w:rsidR="00E77514" w14:paraId="781E681D" w14:textId="77777777" w:rsidTr="00066BD6">
        <w:trPr>
          <w:cantSplit/>
        </w:trPr>
        <w:tc>
          <w:tcPr>
            <w:tcW w:w="0" w:type="auto"/>
            <w:tcBorders>
              <w:top w:val="single" w:sz="4" w:space="0" w:color="A6A6A6" w:themeColor="background1" w:themeShade="A6"/>
              <w:right w:val="single" w:sz="4" w:space="0" w:color="000000" w:themeColor="text1"/>
            </w:tcBorders>
          </w:tcPr>
          <w:p w14:paraId="39C41B52" w14:textId="77777777" w:rsidR="00E77514" w:rsidRDefault="00E77514" w:rsidP="00FC0611">
            <w:pPr>
              <w:pStyle w:val="NormalinTable"/>
            </w:pPr>
            <w:r>
              <w:rPr>
                <w:b/>
              </w:rPr>
              <w:t>1901909990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58FE3E" w14:textId="77777777" w:rsidR="00E77514" w:rsidRDefault="00E77514" w:rsidP="00FC0611">
            <w:pPr>
              <w:pStyle w:val="NormalinTable"/>
              <w:tabs>
                <w:tab w:val="left" w:pos="1250"/>
              </w:tabs>
            </w:pPr>
            <w:r>
              <w:t>0.00%</w:t>
            </w:r>
          </w:p>
        </w:tc>
      </w:tr>
      <w:tr w:rsidR="00E77514" w14:paraId="15939156" w14:textId="77777777" w:rsidTr="00066BD6">
        <w:trPr>
          <w:cantSplit/>
        </w:trPr>
        <w:tc>
          <w:tcPr>
            <w:tcW w:w="0" w:type="auto"/>
            <w:tcBorders>
              <w:top w:val="single" w:sz="4" w:space="0" w:color="A6A6A6" w:themeColor="background1" w:themeShade="A6"/>
              <w:right w:val="single" w:sz="4" w:space="0" w:color="000000" w:themeColor="text1"/>
            </w:tcBorders>
          </w:tcPr>
          <w:p w14:paraId="418D0756" w14:textId="77777777" w:rsidR="00E77514" w:rsidRDefault="00E77514" w:rsidP="00FC0611">
            <w:pPr>
              <w:pStyle w:val="NormalinTable"/>
            </w:pPr>
            <w:r>
              <w:rPr>
                <w:b/>
              </w:rPr>
              <w:t>1902000000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5F502C" w14:textId="77777777" w:rsidR="00E77514" w:rsidRDefault="00E77514" w:rsidP="00FC0611">
            <w:pPr>
              <w:pStyle w:val="NormalinTable"/>
              <w:tabs>
                <w:tab w:val="left" w:pos="1250"/>
              </w:tabs>
            </w:pPr>
            <w:r>
              <w:t>0.00%</w:t>
            </w:r>
          </w:p>
        </w:tc>
      </w:tr>
      <w:tr w:rsidR="00E77514" w14:paraId="0F1976B2" w14:textId="77777777" w:rsidTr="00066BD6">
        <w:trPr>
          <w:cantSplit/>
        </w:trPr>
        <w:tc>
          <w:tcPr>
            <w:tcW w:w="0" w:type="auto"/>
            <w:tcBorders>
              <w:top w:val="single" w:sz="4" w:space="0" w:color="A6A6A6" w:themeColor="background1" w:themeShade="A6"/>
              <w:right w:val="single" w:sz="4" w:space="0" w:color="000000" w:themeColor="text1"/>
            </w:tcBorders>
          </w:tcPr>
          <w:p w14:paraId="593B528D" w14:textId="77777777" w:rsidR="00E77514" w:rsidRDefault="00E77514" w:rsidP="00FC0611">
            <w:pPr>
              <w:pStyle w:val="NormalinTable"/>
            </w:pPr>
            <w:r>
              <w:rPr>
                <w:b/>
              </w:rPr>
              <w:t>1903000000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DAE1E8" w14:textId="77777777" w:rsidR="00E77514" w:rsidRDefault="00E77514" w:rsidP="00FC0611">
            <w:pPr>
              <w:pStyle w:val="NormalinTable"/>
              <w:tabs>
                <w:tab w:val="left" w:pos="1250"/>
              </w:tabs>
            </w:pPr>
            <w:r>
              <w:t>0.00%</w:t>
            </w:r>
          </w:p>
        </w:tc>
      </w:tr>
      <w:tr w:rsidR="00E77514" w14:paraId="3D1C85D3" w14:textId="77777777" w:rsidTr="00066BD6">
        <w:trPr>
          <w:cantSplit/>
        </w:trPr>
        <w:tc>
          <w:tcPr>
            <w:tcW w:w="0" w:type="auto"/>
            <w:tcBorders>
              <w:top w:val="single" w:sz="4" w:space="0" w:color="A6A6A6" w:themeColor="background1" w:themeShade="A6"/>
              <w:right w:val="single" w:sz="4" w:space="0" w:color="000000" w:themeColor="text1"/>
            </w:tcBorders>
          </w:tcPr>
          <w:p w14:paraId="5EEB5657" w14:textId="77777777" w:rsidR="00E77514" w:rsidRDefault="00E77514" w:rsidP="00FC0611">
            <w:pPr>
              <w:pStyle w:val="NormalinTable"/>
            </w:pPr>
            <w:r>
              <w:rPr>
                <w:b/>
              </w:rPr>
              <w:t>1904000000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5C32FB" w14:textId="77777777" w:rsidR="00E77514" w:rsidRDefault="00E77514" w:rsidP="00FC0611">
            <w:pPr>
              <w:pStyle w:val="NormalinTable"/>
              <w:tabs>
                <w:tab w:val="left" w:pos="1250"/>
              </w:tabs>
            </w:pPr>
            <w:r>
              <w:t>0.00%</w:t>
            </w:r>
          </w:p>
        </w:tc>
      </w:tr>
      <w:tr w:rsidR="00E77514" w14:paraId="3845571D" w14:textId="77777777" w:rsidTr="00066BD6">
        <w:trPr>
          <w:cantSplit/>
        </w:trPr>
        <w:tc>
          <w:tcPr>
            <w:tcW w:w="0" w:type="auto"/>
            <w:tcBorders>
              <w:top w:val="single" w:sz="4" w:space="0" w:color="A6A6A6" w:themeColor="background1" w:themeShade="A6"/>
              <w:right w:val="single" w:sz="4" w:space="0" w:color="000000" w:themeColor="text1"/>
            </w:tcBorders>
          </w:tcPr>
          <w:p w14:paraId="0A46C3CD" w14:textId="77777777" w:rsidR="00E77514" w:rsidRDefault="00E77514" w:rsidP="00FC0611">
            <w:pPr>
              <w:pStyle w:val="NormalinTable"/>
            </w:pPr>
            <w:r>
              <w:rPr>
                <w:b/>
              </w:rPr>
              <w:t>1905000000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D24246" w14:textId="77777777" w:rsidR="00E77514" w:rsidRDefault="00E77514" w:rsidP="00FC0611">
            <w:pPr>
              <w:pStyle w:val="NormalinTable"/>
              <w:tabs>
                <w:tab w:val="left" w:pos="1250"/>
              </w:tabs>
            </w:pPr>
            <w:r>
              <w:t>0.00%</w:t>
            </w:r>
          </w:p>
        </w:tc>
      </w:tr>
      <w:tr w:rsidR="00E77514" w14:paraId="502529C3" w14:textId="77777777" w:rsidTr="00066BD6">
        <w:trPr>
          <w:cantSplit/>
        </w:trPr>
        <w:tc>
          <w:tcPr>
            <w:tcW w:w="0" w:type="auto"/>
            <w:tcBorders>
              <w:top w:val="single" w:sz="4" w:space="0" w:color="A6A6A6" w:themeColor="background1" w:themeShade="A6"/>
              <w:right w:val="single" w:sz="4" w:space="0" w:color="000000" w:themeColor="text1"/>
            </w:tcBorders>
          </w:tcPr>
          <w:p w14:paraId="572BCBA6" w14:textId="77777777" w:rsidR="00E77514" w:rsidRDefault="00E77514" w:rsidP="00FC0611">
            <w:pPr>
              <w:pStyle w:val="NormalinTable"/>
            </w:pPr>
            <w:r>
              <w:rPr>
                <w:b/>
              </w:rPr>
              <w:t>2001100000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309085" w14:textId="77777777" w:rsidR="00E77514" w:rsidRDefault="00E77514" w:rsidP="00FC0611">
            <w:pPr>
              <w:pStyle w:val="NormalinTable"/>
              <w:tabs>
                <w:tab w:val="left" w:pos="1250"/>
              </w:tabs>
            </w:pPr>
            <w:r>
              <w:t>0.00%</w:t>
            </w:r>
          </w:p>
        </w:tc>
      </w:tr>
      <w:tr w:rsidR="00E77514" w14:paraId="31CB9408" w14:textId="77777777" w:rsidTr="00066BD6">
        <w:trPr>
          <w:cantSplit/>
        </w:trPr>
        <w:tc>
          <w:tcPr>
            <w:tcW w:w="0" w:type="auto"/>
            <w:tcBorders>
              <w:top w:val="single" w:sz="4" w:space="0" w:color="A6A6A6" w:themeColor="background1" w:themeShade="A6"/>
              <w:right w:val="single" w:sz="4" w:space="0" w:color="000000" w:themeColor="text1"/>
            </w:tcBorders>
          </w:tcPr>
          <w:p w14:paraId="3CC009D0" w14:textId="77777777" w:rsidR="00E77514" w:rsidRDefault="00E77514" w:rsidP="00FC0611">
            <w:pPr>
              <w:pStyle w:val="NormalinTable"/>
            </w:pPr>
            <w:r>
              <w:rPr>
                <w:b/>
              </w:rPr>
              <w:t>2001902000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454096" w14:textId="77777777" w:rsidR="00E77514" w:rsidRDefault="00E77514" w:rsidP="00FC0611">
            <w:pPr>
              <w:pStyle w:val="NormalinTable"/>
              <w:tabs>
                <w:tab w:val="left" w:pos="1250"/>
              </w:tabs>
            </w:pPr>
            <w:r>
              <w:t>0.00%</w:t>
            </w:r>
          </w:p>
        </w:tc>
      </w:tr>
      <w:tr w:rsidR="00E77514" w14:paraId="0BE74874" w14:textId="77777777" w:rsidTr="00066BD6">
        <w:trPr>
          <w:cantSplit/>
        </w:trPr>
        <w:tc>
          <w:tcPr>
            <w:tcW w:w="0" w:type="auto"/>
            <w:tcBorders>
              <w:top w:val="single" w:sz="4" w:space="0" w:color="A6A6A6" w:themeColor="background1" w:themeShade="A6"/>
              <w:right w:val="single" w:sz="4" w:space="0" w:color="000000" w:themeColor="text1"/>
            </w:tcBorders>
          </w:tcPr>
          <w:p w14:paraId="69FAD311" w14:textId="77777777" w:rsidR="00E77514" w:rsidRDefault="00E77514" w:rsidP="00FC0611">
            <w:pPr>
              <w:pStyle w:val="NormalinTable"/>
            </w:pPr>
            <w:r>
              <w:rPr>
                <w:b/>
              </w:rPr>
              <w:t>2001903000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801D0C" w14:textId="77777777" w:rsidR="00E77514" w:rsidRDefault="00E77514" w:rsidP="00FC0611">
            <w:pPr>
              <w:pStyle w:val="NormalinTable"/>
              <w:tabs>
                <w:tab w:val="left" w:pos="1250"/>
              </w:tabs>
            </w:pPr>
            <w:r>
              <w:t>9.400 € / 100 kg</w:t>
            </w:r>
          </w:p>
        </w:tc>
      </w:tr>
      <w:tr w:rsidR="00E77514" w14:paraId="510F93EE" w14:textId="77777777" w:rsidTr="00066BD6">
        <w:trPr>
          <w:cantSplit/>
        </w:trPr>
        <w:tc>
          <w:tcPr>
            <w:tcW w:w="0" w:type="auto"/>
            <w:tcBorders>
              <w:top w:val="single" w:sz="4" w:space="0" w:color="A6A6A6" w:themeColor="background1" w:themeShade="A6"/>
              <w:right w:val="single" w:sz="4" w:space="0" w:color="000000" w:themeColor="text1"/>
            </w:tcBorders>
          </w:tcPr>
          <w:p w14:paraId="42D33D9E" w14:textId="77777777" w:rsidR="00E77514" w:rsidRDefault="00E77514" w:rsidP="00FC0611">
            <w:pPr>
              <w:pStyle w:val="NormalinTable"/>
            </w:pPr>
            <w:r>
              <w:rPr>
                <w:b/>
              </w:rPr>
              <w:t>2001904000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EFA812" w14:textId="77777777" w:rsidR="00E77514" w:rsidRDefault="00E77514" w:rsidP="00FC0611">
            <w:pPr>
              <w:pStyle w:val="NormalinTable"/>
              <w:tabs>
                <w:tab w:val="left" w:pos="1250"/>
              </w:tabs>
            </w:pPr>
            <w:r>
              <w:t>0.00%</w:t>
            </w:r>
          </w:p>
        </w:tc>
      </w:tr>
      <w:tr w:rsidR="00E77514" w14:paraId="5B900847" w14:textId="77777777" w:rsidTr="00066BD6">
        <w:trPr>
          <w:cantSplit/>
        </w:trPr>
        <w:tc>
          <w:tcPr>
            <w:tcW w:w="0" w:type="auto"/>
            <w:tcBorders>
              <w:top w:val="single" w:sz="4" w:space="0" w:color="A6A6A6" w:themeColor="background1" w:themeShade="A6"/>
              <w:right w:val="single" w:sz="4" w:space="0" w:color="000000" w:themeColor="text1"/>
            </w:tcBorders>
          </w:tcPr>
          <w:p w14:paraId="5DAADFAF" w14:textId="77777777" w:rsidR="00E77514" w:rsidRDefault="00E77514" w:rsidP="00FC0611">
            <w:pPr>
              <w:pStyle w:val="NormalinTable"/>
            </w:pPr>
            <w:r>
              <w:rPr>
                <w:b/>
              </w:rPr>
              <w:t>2001905000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542EB0" w14:textId="77777777" w:rsidR="00E77514" w:rsidRDefault="00E77514" w:rsidP="00FC0611">
            <w:pPr>
              <w:pStyle w:val="NormalinTable"/>
              <w:tabs>
                <w:tab w:val="left" w:pos="1250"/>
              </w:tabs>
            </w:pPr>
            <w:r>
              <w:t>0.00%</w:t>
            </w:r>
          </w:p>
        </w:tc>
      </w:tr>
      <w:tr w:rsidR="00E77514" w14:paraId="1B5CA893" w14:textId="77777777" w:rsidTr="00066BD6">
        <w:trPr>
          <w:cantSplit/>
        </w:trPr>
        <w:tc>
          <w:tcPr>
            <w:tcW w:w="0" w:type="auto"/>
            <w:tcBorders>
              <w:top w:val="single" w:sz="4" w:space="0" w:color="A6A6A6" w:themeColor="background1" w:themeShade="A6"/>
              <w:right w:val="single" w:sz="4" w:space="0" w:color="000000" w:themeColor="text1"/>
            </w:tcBorders>
          </w:tcPr>
          <w:p w14:paraId="3F9A6CD3" w14:textId="77777777" w:rsidR="00E77514" w:rsidRDefault="00E77514" w:rsidP="00FC0611">
            <w:pPr>
              <w:pStyle w:val="NormalinTable"/>
            </w:pPr>
            <w:r>
              <w:rPr>
                <w:b/>
              </w:rPr>
              <w:t>2001906500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4DBD1C" w14:textId="77777777" w:rsidR="00E77514" w:rsidRDefault="00E77514" w:rsidP="00FC0611">
            <w:pPr>
              <w:pStyle w:val="NormalinTable"/>
              <w:tabs>
                <w:tab w:val="left" w:pos="1250"/>
              </w:tabs>
            </w:pPr>
            <w:r>
              <w:t>0.00%</w:t>
            </w:r>
          </w:p>
        </w:tc>
      </w:tr>
      <w:tr w:rsidR="00E77514" w14:paraId="7E641AFF" w14:textId="77777777" w:rsidTr="00066BD6">
        <w:trPr>
          <w:cantSplit/>
        </w:trPr>
        <w:tc>
          <w:tcPr>
            <w:tcW w:w="0" w:type="auto"/>
            <w:tcBorders>
              <w:top w:val="single" w:sz="4" w:space="0" w:color="A6A6A6" w:themeColor="background1" w:themeShade="A6"/>
              <w:right w:val="single" w:sz="4" w:space="0" w:color="000000" w:themeColor="text1"/>
            </w:tcBorders>
          </w:tcPr>
          <w:p w14:paraId="4CBBDB3B" w14:textId="77777777" w:rsidR="00E77514" w:rsidRDefault="00E77514" w:rsidP="00FC0611">
            <w:pPr>
              <w:pStyle w:val="NormalinTable"/>
            </w:pPr>
            <w:r>
              <w:rPr>
                <w:b/>
              </w:rPr>
              <w:lastRenderedPageBreak/>
              <w:t>2001907000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D63961" w14:textId="77777777" w:rsidR="00E77514" w:rsidRDefault="00E77514" w:rsidP="00FC0611">
            <w:pPr>
              <w:pStyle w:val="NormalinTable"/>
              <w:tabs>
                <w:tab w:val="left" w:pos="1250"/>
              </w:tabs>
            </w:pPr>
            <w:r>
              <w:t>0.00%</w:t>
            </w:r>
          </w:p>
        </w:tc>
      </w:tr>
      <w:tr w:rsidR="00E77514" w14:paraId="4A106BC5" w14:textId="77777777" w:rsidTr="00066BD6">
        <w:trPr>
          <w:cantSplit/>
        </w:trPr>
        <w:tc>
          <w:tcPr>
            <w:tcW w:w="0" w:type="auto"/>
            <w:tcBorders>
              <w:top w:val="single" w:sz="4" w:space="0" w:color="A6A6A6" w:themeColor="background1" w:themeShade="A6"/>
              <w:right w:val="single" w:sz="4" w:space="0" w:color="000000" w:themeColor="text1"/>
            </w:tcBorders>
          </w:tcPr>
          <w:p w14:paraId="616CA3E4" w14:textId="77777777" w:rsidR="00E77514" w:rsidRDefault="00E77514" w:rsidP="00FC0611">
            <w:pPr>
              <w:pStyle w:val="NormalinTable"/>
            </w:pPr>
            <w:r>
              <w:rPr>
                <w:b/>
              </w:rPr>
              <w:t>2001909200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D85A64" w14:textId="77777777" w:rsidR="00E77514" w:rsidRDefault="00E77514" w:rsidP="00FC0611">
            <w:pPr>
              <w:pStyle w:val="NormalinTable"/>
              <w:tabs>
                <w:tab w:val="left" w:pos="1250"/>
              </w:tabs>
            </w:pPr>
            <w:r>
              <w:t>0.00%</w:t>
            </w:r>
          </w:p>
        </w:tc>
      </w:tr>
      <w:tr w:rsidR="00E77514" w14:paraId="1057BFBF" w14:textId="77777777" w:rsidTr="00066BD6">
        <w:trPr>
          <w:cantSplit/>
        </w:trPr>
        <w:tc>
          <w:tcPr>
            <w:tcW w:w="0" w:type="auto"/>
            <w:tcBorders>
              <w:top w:val="single" w:sz="4" w:space="0" w:color="A6A6A6" w:themeColor="background1" w:themeShade="A6"/>
              <w:right w:val="single" w:sz="4" w:space="0" w:color="000000" w:themeColor="text1"/>
            </w:tcBorders>
          </w:tcPr>
          <w:p w14:paraId="73033C4E" w14:textId="77777777" w:rsidR="00E77514" w:rsidRDefault="00E77514" w:rsidP="00FC0611">
            <w:pPr>
              <w:pStyle w:val="NormalinTable"/>
            </w:pPr>
            <w:r>
              <w:rPr>
                <w:b/>
              </w:rPr>
              <w:t>2001909700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2D7113" w14:textId="77777777" w:rsidR="00E77514" w:rsidRDefault="00E77514" w:rsidP="00FC0611">
            <w:pPr>
              <w:pStyle w:val="NormalinTable"/>
              <w:tabs>
                <w:tab w:val="left" w:pos="1250"/>
              </w:tabs>
            </w:pPr>
            <w:r>
              <w:t>0.00%</w:t>
            </w:r>
          </w:p>
        </w:tc>
      </w:tr>
      <w:tr w:rsidR="00E77514" w14:paraId="274A6A50" w14:textId="77777777" w:rsidTr="00066BD6">
        <w:trPr>
          <w:cantSplit/>
        </w:trPr>
        <w:tc>
          <w:tcPr>
            <w:tcW w:w="0" w:type="auto"/>
            <w:tcBorders>
              <w:top w:val="single" w:sz="4" w:space="0" w:color="A6A6A6" w:themeColor="background1" w:themeShade="A6"/>
              <w:right w:val="single" w:sz="4" w:space="0" w:color="000000" w:themeColor="text1"/>
            </w:tcBorders>
          </w:tcPr>
          <w:p w14:paraId="1163ADB3" w14:textId="77777777" w:rsidR="00E77514" w:rsidRDefault="00E77514" w:rsidP="00FC0611">
            <w:pPr>
              <w:pStyle w:val="NormalinTable"/>
            </w:pPr>
            <w:r>
              <w:rPr>
                <w:b/>
              </w:rPr>
              <w:t>2002000000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0B5F0E" w14:textId="77777777" w:rsidR="00E77514" w:rsidRDefault="00E77514" w:rsidP="00FC0611">
            <w:pPr>
              <w:pStyle w:val="NormalinTable"/>
              <w:tabs>
                <w:tab w:val="left" w:pos="1250"/>
              </w:tabs>
            </w:pPr>
            <w:r>
              <w:t>0.00%</w:t>
            </w:r>
          </w:p>
        </w:tc>
      </w:tr>
      <w:tr w:rsidR="00E77514" w14:paraId="15E521F4" w14:textId="77777777" w:rsidTr="00066BD6">
        <w:trPr>
          <w:cantSplit/>
        </w:trPr>
        <w:tc>
          <w:tcPr>
            <w:tcW w:w="0" w:type="auto"/>
            <w:tcBorders>
              <w:top w:val="single" w:sz="4" w:space="0" w:color="A6A6A6" w:themeColor="background1" w:themeShade="A6"/>
              <w:right w:val="single" w:sz="4" w:space="0" w:color="000000" w:themeColor="text1"/>
            </w:tcBorders>
          </w:tcPr>
          <w:p w14:paraId="6CDD4AD0" w14:textId="77777777" w:rsidR="00E77514" w:rsidRDefault="00E77514" w:rsidP="00FC0611">
            <w:pPr>
              <w:pStyle w:val="NormalinTable"/>
            </w:pPr>
            <w:r>
              <w:rPr>
                <w:b/>
              </w:rPr>
              <w:t>2003102000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8BFFE8" w14:textId="77777777" w:rsidR="00E77514" w:rsidRDefault="00E77514" w:rsidP="00FC0611">
            <w:pPr>
              <w:pStyle w:val="NormalinTable"/>
              <w:tabs>
                <w:tab w:val="left" w:pos="1250"/>
              </w:tabs>
            </w:pPr>
            <w:r>
              <w:t>191.000 € / 100 kg / net drained wt</w:t>
            </w:r>
          </w:p>
        </w:tc>
      </w:tr>
      <w:tr w:rsidR="00E77514" w14:paraId="24CBA101" w14:textId="77777777" w:rsidTr="00066BD6">
        <w:trPr>
          <w:cantSplit/>
        </w:trPr>
        <w:tc>
          <w:tcPr>
            <w:tcW w:w="0" w:type="auto"/>
            <w:tcBorders>
              <w:top w:val="single" w:sz="4" w:space="0" w:color="A6A6A6" w:themeColor="background1" w:themeShade="A6"/>
              <w:right w:val="single" w:sz="4" w:space="0" w:color="000000" w:themeColor="text1"/>
            </w:tcBorders>
          </w:tcPr>
          <w:p w14:paraId="125449BD" w14:textId="77777777" w:rsidR="00E77514" w:rsidRDefault="00E77514" w:rsidP="00FC0611">
            <w:pPr>
              <w:pStyle w:val="NormalinTable"/>
            </w:pPr>
            <w:r>
              <w:rPr>
                <w:b/>
              </w:rPr>
              <w:t>2003103000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9D8A33" w14:textId="77777777" w:rsidR="00E77514" w:rsidRDefault="00E77514" w:rsidP="00FC0611">
            <w:pPr>
              <w:pStyle w:val="NormalinTable"/>
              <w:tabs>
                <w:tab w:val="left" w:pos="1250"/>
              </w:tabs>
            </w:pPr>
            <w:r>
              <w:t>222.000 € / 100 kg / net drained wt</w:t>
            </w:r>
          </w:p>
        </w:tc>
      </w:tr>
      <w:tr w:rsidR="00E77514" w14:paraId="5DD04236" w14:textId="77777777" w:rsidTr="00066BD6">
        <w:trPr>
          <w:cantSplit/>
        </w:trPr>
        <w:tc>
          <w:tcPr>
            <w:tcW w:w="0" w:type="auto"/>
            <w:tcBorders>
              <w:top w:val="single" w:sz="4" w:space="0" w:color="A6A6A6" w:themeColor="background1" w:themeShade="A6"/>
              <w:right w:val="single" w:sz="4" w:space="0" w:color="000000" w:themeColor="text1"/>
            </w:tcBorders>
          </w:tcPr>
          <w:p w14:paraId="32EC76AF" w14:textId="77777777" w:rsidR="00E77514" w:rsidRDefault="00E77514" w:rsidP="00FC0611">
            <w:pPr>
              <w:pStyle w:val="NormalinTable"/>
            </w:pPr>
            <w:r>
              <w:rPr>
                <w:b/>
              </w:rPr>
              <w:t>2003900000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91F0D1" w14:textId="77777777" w:rsidR="00E77514" w:rsidRDefault="00E77514" w:rsidP="00FC0611">
            <w:pPr>
              <w:pStyle w:val="NormalinTable"/>
              <w:tabs>
                <w:tab w:val="left" w:pos="1250"/>
              </w:tabs>
            </w:pPr>
            <w:r>
              <w:t>0.00%</w:t>
            </w:r>
          </w:p>
        </w:tc>
      </w:tr>
      <w:tr w:rsidR="00E77514" w14:paraId="60D55149" w14:textId="77777777" w:rsidTr="00066BD6">
        <w:trPr>
          <w:cantSplit/>
        </w:trPr>
        <w:tc>
          <w:tcPr>
            <w:tcW w:w="0" w:type="auto"/>
            <w:tcBorders>
              <w:top w:val="single" w:sz="4" w:space="0" w:color="A6A6A6" w:themeColor="background1" w:themeShade="A6"/>
              <w:right w:val="single" w:sz="4" w:space="0" w:color="000000" w:themeColor="text1"/>
            </w:tcBorders>
          </w:tcPr>
          <w:p w14:paraId="19890BFA" w14:textId="77777777" w:rsidR="00E77514" w:rsidRDefault="00E77514" w:rsidP="00FC0611">
            <w:pPr>
              <w:pStyle w:val="NormalinTable"/>
            </w:pPr>
            <w:r>
              <w:rPr>
                <w:b/>
              </w:rPr>
              <w:t>2004100000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9D410D" w14:textId="77777777" w:rsidR="00E77514" w:rsidRDefault="00E77514" w:rsidP="00FC0611">
            <w:pPr>
              <w:pStyle w:val="NormalinTable"/>
              <w:tabs>
                <w:tab w:val="left" w:pos="1250"/>
              </w:tabs>
            </w:pPr>
            <w:r>
              <w:t>0.00%</w:t>
            </w:r>
          </w:p>
        </w:tc>
      </w:tr>
      <w:tr w:rsidR="00E77514" w14:paraId="09EB49CB" w14:textId="77777777" w:rsidTr="00066BD6">
        <w:trPr>
          <w:cantSplit/>
        </w:trPr>
        <w:tc>
          <w:tcPr>
            <w:tcW w:w="0" w:type="auto"/>
            <w:tcBorders>
              <w:top w:val="single" w:sz="4" w:space="0" w:color="A6A6A6" w:themeColor="background1" w:themeShade="A6"/>
              <w:right w:val="single" w:sz="4" w:space="0" w:color="000000" w:themeColor="text1"/>
            </w:tcBorders>
          </w:tcPr>
          <w:p w14:paraId="729C34E2" w14:textId="77777777" w:rsidR="00E77514" w:rsidRDefault="00E77514" w:rsidP="00FC0611">
            <w:pPr>
              <w:pStyle w:val="NormalinTable"/>
            </w:pPr>
            <w:r>
              <w:rPr>
                <w:b/>
              </w:rPr>
              <w:t>2004901000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A5BA5C" w14:textId="77777777" w:rsidR="00E77514" w:rsidRDefault="00E77514" w:rsidP="00FC0611">
            <w:pPr>
              <w:pStyle w:val="NormalinTable"/>
              <w:tabs>
                <w:tab w:val="left" w:pos="1250"/>
              </w:tabs>
            </w:pPr>
            <w:r>
              <w:t>9.400 € / 100 kg / net drained wt</w:t>
            </w:r>
          </w:p>
        </w:tc>
      </w:tr>
      <w:tr w:rsidR="00E77514" w14:paraId="498EDF5B" w14:textId="77777777" w:rsidTr="00066BD6">
        <w:trPr>
          <w:cantSplit/>
        </w:trPr>
        <w:tc>
          <w:tcPr>
            <w:tcW w:w="0" w:type="auto"/>
            <w:tcBorders>
              <w:top w:val="single" w:sz="4" w:space="0" w:color="A6A6A6" w:themeColor="background1" w:themeShade="A6"/>
              <w:right w:val="single" w:sz="4" w:space="0" w:color="000000" w:themeColor="text1"/>
            </w:tcBorders>
          </w:tcPr>
          <w:p w14:paraId="227AB9A7" w14:textId="77777777" w:rsidR="00E77514" w:rsidRDefault="00E77514" w:rsidP="00FC0611">
            <w:pPr>
              <w:pStyle w:val="NormalinTable"/>
            </w:pPr>
            <w:r>
              <w:rPr>
                <w:b/>
              </w:rPr>
              <w:t>2004903000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310B64" w14:textId="77777777" w:rsidR="00E77514" w:rsidRDefault="00E77514" w:rsidP="00FC0611">
            <w:pPr>
              <w:pStyle w:val="NormalinTable"/>
              <w:tabs>
                <w:tab w:val="left" w:pos="1250"/>
              </w:tabs>
            </w:pPr>
            <w:r>
              <w:t>0.00%</w:t>
            </w:r>
          </w:p>
        </w:tc>
      </w:tr>
      <w:tr w:rsidR="00E77514" w14:paraId="537C9904" w14:textId="77777777" w:rsidTr="00066BD6">
        <w:trPr>
          <w:cantSplit/>
        </w:trPr>
        <w:tc>
          <w:tcPr>
            <w:tcW w:w="0" w:type="auto"/>
            <w:tcBorders>
              <w:top w:val="single" w:sz="4" w:space="0" w:color="A6A6A6" w:themeColor="background1" w:themeShade="A6"/>
              <w:right w:val="single" w:sz="4" w:space="0" w:color="000000" w:themeColor="text1"/>
            </w:tcBorders>
          </w:tcPr>
          <w:p w14:paraId="091B92B5" w14:textId="77777777" w:rsidR="00E77514" w:rsidRDefault="00E77514" w:rsidP="00FC0611">
            <w:pPr>
              <w:pStyle w:val="NormalinTable"/>
            </w:pPr>
            <w:r>
              <w:rPr>
                <w:b/>
              </w:rPr>
              <w:t>2004905000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D7EBC5" w14:textId="77777777" w:rsidR="00E77514" w:rsidRDefault="00E77514" w:rsidP="00FC0611">
            <w:pPr>
              <w:pStyle w:val="NormalinTable"/>
              <w:tabs>
                <w:tab w:val="left" w:pos="1250"/>
              </w:tabs>
            </w:pPr>
            <w:r>
              <w:t>0.00%</w:t>
            </w:r>
          </w:p>
        </w:tc>
      </w:tr>
      <w:tr w:rsidR="00E77514" w14:paraId="51C856D2" w14:textId="77777777" w:rsidTr="00066BD6">
        <w:trPr>
          <w:cantSplit/>
        </w:trPr>
        <w:tc>
          <w:tcPr>
            <w:tcW w:w="0" w:type="auto"/>
            <w:tcBorders>
              <w:top w:val="single" w:sz="4" w:space="0" w:color="A6A6A6" w:themeColor="background1" w:themeShade="A6"/>
              <w:right w:val="single" w:sz="4" w:space="0" w:color="000000" w:themeColor="text1"/>
            </w:tcBorders>
          </w:tcPr>
          <w:p w14:paraId="6E070DFD" w14:textId="77777777" w:rsidR="00E77514" w:rsidRDefault="00E77514" w:rsidP="00FC0611">
            <w:pPr>
              <w:pStyle w:val="NormalinTable"/>
            </w:pPr>
            <w:r>
              <w:rPr>
                <w:b/>
              </w:rPr>
              <w:t>2004909100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B08418" w14:textId="77777777" w:rsidR="00E77514" w:rsidRDefault="00E77514" w:rsidP="00FC0611">
            <w:pPr>
              <w:pStyle w:val="NormalinTable"/>
              <w:tabs>
                <w:tab w:val="left" w:pos="1250"/>
              </w:tabs>
            </w:pPr>
            <w:r>
              <w:t>0.00%</w:t>
            </w:r>
          </w:p>
        </w:tc>
      </w:tr>
      <w:tr w:rsidR="00E77514" w14:paraId="067A29D1" w14:textId="77777777" w:rsidTr="00066BD6">
        <w:trPr>
          <w:cantSplit/>
        </w:trPr>
        <w:tc>
          <w:tcPr>
            <w:tcW w:w="0" w:type="auto"/>
            <w:tcBorders>
              <w:top w:val="single" w:sz="4" w:space="0" w:color="A6A6A6" w:themeColor="background1" w:themeShade="A6"/>
              <w:right w:val="single" w:sz="4" w:space="0" w:color="000000" w:themeColor="text1"/>
            </w:tcBorders>
          </w:tcPr>
          <w:p w14:paraId="0DB7A8C8" w14:textId="77777777" w:rsidR="00E77514" w:rsidRDefault="00E77514" w:rsidP="00FC0611">
            <w:pPr>
              <w:pStyle w:val="NormalinTable"/>
            </w:pPr>
            <w:r>
              <w:rPr>
                <w:b/>
              </w:rPr>
              <w:t>2004909800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D2C91C" w14:textId="77777777" w:rsidR="00E77514" w:rsidRDefault="00E77514" w:rsidP="00FC0611">
            <w:pPr>
              <w:pStyle w:val="NormalinTable"/>
              <w:tabs>
                <w:tab w:val="left" w:pos="1250"/>
              </w:tabs>
            </w:pPr>
            <w:r>
              <w:t>0.00%</w:t>
            </w:r>
          </w:p>
        </w:tc>
      </w:tr>
      <w:tr w:rsidR="00E77514" w14:paraId="40FE9BC6" w14:textId="77777777" w:rsidTr="00066BD6">
        <w:trPr>
          <w:cantSplit/>
        </w:trPr>
        <w:tc>
          <w:tcPr>
            <w:tcW w:w="0" w:type="auto"/>
            <w:tcBorders>
              <w:top w:val="single" w:sz="4" w:space="0" w:color="A6A6A6" w:themeColor="background1" w:themeShade="A6"/>
              <w:right w:val="single" w:sz="4" w:space="0" w:color="000000" w:themeColor="text1"/>
            </w:tcBorders>
          </w:tcPr>
          <w:p w14:paraId="17A2E6F5" w14:textId="77777777" w:rsidR="00E77514" w:rsidRDefault="00E77514" w:rsidP="00FC0611">
            <w:pPr>
              <w:pStyle w:val="NormalinTable"/>
            </w:pPr>
            <w:r>
              <w:rPr>
                <w:b/>
              </w:rPr>
              <w:t>2005100000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83090A" w14:textId="77777777" w:rsidR="00E77514" w:rsidRDefault="00E77514" w:rsidP="00FC0611">
            <w:pPr>
              <w:pStyle w:val="NormalinTable"/>
              <w:tabs>
                <w:tab w:val="left" w:pos="1250"/>
              </w:tabs>
            </w:pPr>
            <w:r>
              <w:t>0.00%</w:t>
            </w:r>
          </w:p>
        </w:tc>
      </w:tr>
      <w:tr w:rsidR="00E77514" w14:paraId="59F494AA" w14:textId="77777777" w:rsidTr="00066BD6">
        <w:trPr>
          <w:cantSplit/>
        </w:trPr>
        <w:tc>
          <w:tcPr>
            <w:tcW w:w="0" w:type="auto"/>
            <w:tcBorders>
              <w:top w:val="single" w:sz="4" w:space="0" w:color="A6A6A6" w:themeColor="background1" w:themeShade="A6"/>
              <w:right w:val="single" w:sz="4" w:space="0" w:color="000000" w:themeColor="text1"/>
            </w:tcBorders>
          </w:tcPr>
          <w:p w14:paraId="02AADE4A" w14:textId="77777777" w:rsidR="00E77514" w:rsidRDefault="00E77514" w:rsidP="00FC0611">
            <w:pPr>
              <w:pStyle w:val="NormalinTable"/>
            </w:pPr>
            <w:r>
              <w:rPr>
                <w:b/>
              </w:rPr>
              <w:t>2005200000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1E6AD0" w14:textId="77777777" w:rsidR="00E77514" w:rsidRDefault="00E77514" w:rsidP="00FC0611">
            <w:pPr>
              <w:pStyle w:val="NormalinTable"/>
              <w:tabs>
                <w:tab w:val="left" w:pos="1250"/>
              </w:tabs>
            </w:pPr>
            <w:r>
              <w:t>0.00%</w:t>
            </w:r>
          </w:p>
        </w:tc>
      </w:tr>
      <w:tr w:rsidR="00E77514" w14:paraId="041C32D4" w14:textId="77777777" w:rsidTr="00066BD6">
        <w:trPr>
          <w:cantSplit/>
        </w:trPr>
        <w:tc>
          <w:tcPr>
            <w:tcW w:w="0" w:type="auto"/>
            <w:tcBorders>
              <w:top w:val="single" w:sz="4" w:space="0" w:color="A6A6A6" w:themeColor="background1" w:themeShade="A6"/>
              <w:right w:val="single" w:sz="4" w:space="0" w:color="000000" w:themeColor="text1"/>
            </w:tcBorders>
          </w:tcPr>
          <w:p w14:paraId="16F82C48" w14:textId="77777777" w:rsidR="00E77514" w:rsidRDefault="00E77514" w:rsidP="00FC0611">
            <w:pPr>
              <w:pStyle w:val="NormalinTable"/>
            </w:pPr>
            <w:r>
              <w:rPr>
                <w:b/>
              </w:rPr>
              <w:t>2005400000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C7768F" w14:textId="77777777" w:rsidR="00E77514" w:rsidRDefault="00E77514" w:rsidP="00FC0611">
            <w:pPr>
              <w:pStyle w:val="NormalinTable"/>
              <w:tabs>
                <w:tab w:val="left" w:pos="1250"/>
              </w:tabs>
            </w:pPr>
            <w:r>
              <w:t>0.00%</w:t>
            </w:r>
          </w:p>
        </w:tc>
      </w:tr>
      <w:tr w:rsidR="00E77514" w14:paraId="439C4BD4" w14:textId="77777777" w:rsidTr="00066BD6">
        <w:trPr>
          <w:cantSplit/>
        </w:trPr>
        <w:tc>
          <w:tcPr>
            <w:tcW w:w="0" w:type="auto"/>
            <w:tcBorders>
              <w:top w:val="single" w:sz="4" w:space="0" w:color="A6A6A6" w:themeColor="background1" w:themeShade="A6"/>
              <w:right w:val="single" w:sz="4" w:space="0" w:color="000000" w:themeColor="text1"/>
            </w:tcBorders>
          </w:tcPr>
          <w:p w14:paraId="48D6B18D" w14:textId="77777777" w:rsidR="00E77514" w:rsidRDefault="00E77514" w:rsidP="00FC0611">
            <w:pPr>
              <w:pStyle w:val="NormalinTable"/>
            </w:pPr>
            <w:r>
              <w:rPr>
                <w:b/>
              </w:rPr>
              <w:t>2005510000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665373" w14:textId="77777777" w:rsidR="00E77514" w:rsidRDefault="00E77514" w:rsidP="00FC0611">
            <w:pPr>
              <w:pStyle w:val="NormalinTable"/>
              <w:tabs>
                <w:tab w:val="left" w:pos="1250"/>
              </w:tabs>
            </w:pPr>
            <w:r>
              <w:t>0.00%</w:t>
            </w:r>
          </w:p>
        </w:tc>
      </w:tr>
      <w:tr w:rsidR="00E77514" w14:paraId="0FE047A2" w14:textId="77777777" w:rsidTr="00066BD6">
        <w:trPr>
          <w:cantSplit/>
        </w:trPr>
        <w:tc>
          <w:tcPr>
            <w:tcW w:w="0" w:type="auto"/>
            <w:tcBorders>
              <w:top w:val="single" w:sz="4" w:space="0" w:color="A6A6A6" w:themeColor="background1" w:themeShade="A6"/>
              <w:right w:val="single" w:sz="4" w:space="0" w:color="000000" w:themeColor="text1"/>
            </w:tcBorders>
          </w:tcPr>
          <w:p w14:paraId="5E15D0F7" w14:textId="77777777" w:rsidR="00E77514" w:rsidRDefault="00E77514" w:rsidP="00FC0611">
            <w:pPr>
              <w:pStyle w:val="NormalinTable"/>
            </w:pPr>
            <w:r>
              <w:rPr>
                <w:b/>
              </w:rPr>
              <w:t>2005590000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FE827A" w14:textId="77777777" w:rsidR="00E77514" w:rsidRDefault="00E77514" w:rsidP="00FC0611">
            <w:pPr>
              <w:pStyle w:val="NormalinTable"/>
              <w:tabs>
                <w:tab w:val="left" w:pos="1250"/>
              </w:tabs>
            </w:pPr>
            <w:r>
              <w:t>0.00%</w:t>
            </w:r>
          </w:p>
        </w:tc>
      </w:tr>
      <w:tr w:rsidR="00E77514" w14:paraId="47AC38D8" w14:textId="77777777" w:rsidTr="00066BD6">
        <w:trPr>
          <w:cantSplit/>
        </w:trPr>
        <w:tc>
          <w:tcPr>
            <w:tcW w:w="0" w:type="auto"/>
            <w:tcBorders>
              <w:top w:val="single" w:sz="4" w:space="0" w:color="A6A6A6" w:themeColor="background1" w:themeShade="A6"/>
              <w:right w:val="single" w:sz="4" w:space="0" w:color="000000" w:themeColor="text1"/>
            </w:tcBorders>
          </w:tcPr>
          <w:p w14:paraId="2A28C601" w14:textId="77777777" w:rsidR="00E77514" w:rsidRDefault="00E77514" w:rsidP="00FC0611">
            <w:pPr>
              <w:pStyle w:val="NormalinTable"/>
            </w:pPr>
            <w:r>
              <w:rPr>
                <w:b/>
              </w:rPr>
              <w:t>2005600000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40D805" w14:textId="77777777" w:rsidR="00E77514" w:rsidRDefault="00E77514" w:rsidP="00FC0611">
            <w:pPr>
              <w:pStyle w:val="NormalinTable"/>
              <w:tabs>
                <w:tab w:val="left" w:pos="1250"/>
              </w:tabs>
            </w:pPr>
            <w:r>
              <w:t>0.00%</w:t>
            </w:r>
          </w:p>
        </w:tc>
      </w:tr>
      <w:tr w:rsidR="00E77514" w14:paraId="314181B6" w14:textId="77777777" w:rsidTr="00066BD6">
        <w:trPr>
          <w:cantSplit/>
        </w:trPr>
        <w:tc>
          <w:tcPr>
            <w:tcW w:w="0" w:type="auto"/>
            <w:tcBorders>
              <w:top w:val="single" w:sz="4" w:space="0" w:color="A6A6A6" w:themeColor="background1" w:themeShade="A6"/>
              <w:right w:val="single" w:sz="4" w:space="0" w:color="000000" w:themeColor="text1"/>
            </w:tcBorders>
          </w:tcPr>
          <w:p w14:paraId="350D8837" w14:textId="77777777" w:rsidR="00E77514" w:rsidRDefault="00E77514" w:rsidP="00FC0611">
            <w:pPr>
              <w:pStyle w:val="NormalinTable"/>
            </w:pPr>
            <w:r>
              <w:rPr>
                <w:b/>
              </w:rPr>
              <w:t>2005700000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2F8656" w14:textId="77777777" w:rsidR="00E77514" w:rsidRDefault="00E77514" w:rsidP="00FC0611">
            <w:pPr>
              <w:pStyle w:val="NormalinTable"/>
              <w:tabs>
                <w:tab w:val="left" w:pos="1250"/>
              </w:tabs>
            </w:pPr>
            <w:r>
              <w:t>0.00%</w:t>
            </w:r>
          </w:p>
        </w:tc>
      </w:tr>
      <w:tr w:rsidR="00E77514" w14:paraId="0A725840" w14:textId="77777777" w:rsidTr="00066BD6">
        <w:trPr>
          <w:cantSplit/>
        </w:trPr>
        <w:tc>
          <w:tcPr>
            <w:tcW w:w="0" w:type="auto"/>
            <w:tcBorders>
              <w:top w:val="single" w:sz="4" w:space="0" w:color="A6A6A6" w:themeColor="background1" w:themeShade="A6"/>
              <w:right w:val="single" w:sz="4" w:space="0" w:color="000000" w:themeColor="text1"/>
            </w:tcBorders>
          </w:tcPr>
          <w:p w14:paraId="3919EF3F" w14:textId="77777777" w:rsidR="00E77514" w:rsidRDefault="00E77514" w:rsidP="00FC0611">
            <w:pPr>
              <w:pStyle w:val="NormalinTable"/>
            </w:pPr>
            <w:r>
              <w:rPr>
                <w:b/>
              </w:rPr>
              <w:t>2005800000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FC0C58" w14:textId="77777777" w:rsidR="00E77514" w:rsidRDefault="00E77514" w:rsidP="00FC0611">
            <w:pPr>
              <w:pStyle w:val="NormalinTable"/>
              <w:tabs>
                <w:tab w:val="left" w:pos="1250"/>
              </w:tabs>
            </w:pPr>
            <w:r>
              <w:t>9.400 € / 100 kg / net drained wt</w:t>
            </w:r>
          </w:p>
        </w:tc>
      </w:tr>
      <w:tr w:rsidR="00E77514" w14:paraId="329B3BF2" w14:textId="77777777" w:rsidTr="00066BD6">
        <w:trPr>
          <w:cantSplit/>
        </w:trPr>
        <w:tc>
          <w:tcPr>
            <w:tcW w:w="0" w:type="auto"/>
            <w:tcBorders>
              <w:top w:val="single" w:sz="4" w:space="0" w:color="A6A6A6" w:themeColor="background1" w:themeShade="A6"/>
              <w:right w:val="single" w:sz="4" w:space="0" w:color="000000" w:themeColor="text1"/>
            </w:tcBorders>
          </w:tcPr>
          <w:p w14:paraId="5FB03F47" w14:textId="77777777" w:rsidR="00E77514" w:rsidRDefault="00E77514" w:rsidP="00FC0611">
            <w:pPr>
              <w:pStyle w:val="NormalinTable"/>
            </w:pPr>
            <w:r>
              <w:rPr>
                <w:b/>
              </w:rPr>
              <w:t>2005910000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787132" w14:textId="77777777" w:rsidR="00E77514" w:rsidRDefault="00E77514" w:rsidP="00FC0611">
            <w:pPr>
              <w:pStyle w:val="NormalinTable"/>
              <w:tabs>
                <w:tab w:val="left" w:pos="1250"/>
              </w:tabs>
            </w:pPr>
            <w:r>
              <w:t>0.00%</w:t>
            </w:r>
          </w:p>
        </w:tc>
      </w:tr>
      <w:tr w:rsidR="00E77514" w14:paraId="76964D80" w14:textId="77777777" w:rsidTr="00066BD6">
        <w:trPr>
          <w:cantSplit/>
        </w:trPr>
        <w:tc>
          <w:tcPr>
            <w:tcW w:w="0" w:type="auto"/>
            <w:tcBorders>
              <w:top w:val="single" w:sz="4" w:space="0" w:color="A6A6A6" w:themeColor="background1" w:themeShade="A6"/>
              <w:right w:val="single" w:sz="4" w:space="0" w:color="000000" w:themeColor="text1"/>
            </w:tcBorders>
          </w:tcPr>
          <w:p w14:paraId="08576FE9" w14:textId="77777777" w:rsidR="00E77514" w:rsidRDefault="00E77514" w:rsidP="00FC0611">
            <w:pPr>
              <w:pStyle w:val="NormalinTable"/>
            </w:pPr>
            <w:r>
              <w:rPr>
                <w:b/>
              </w:rPr>
              <w:t>2005990000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6CEB94" w14:textId="77777777" w:rsidR="00E77514" w:rsidRDefault="00E77514" w:rsidP="00FC0611">
            <w:pPr>
              <w:pStyle w:val="NormalinTable"/>
              <w:tabs>
                <w:tab w:val="left" w:pos="1250"/>
              </w:tabs>
            </w:pPr>
            <w:r>
              <w:t>0.00%</w:t>
            </w:r>
          </w:p>
        </w:tc>
      </w:tr>
      <w:tr w:rsidR="00E77514" w14:paraId="2C2D40A6" w14:textId="77777777" w:rsidTr="00066BD6">
        <w:trPr>
          <w:cantSplit/>
        </w:trPr>
        <w:tc>
          <w:tcPr>
            <w:tcW w:w="0" w:type="auto"/>
            <w:tcBorders>
              <w:top w:val="single" w:sz="4" w:space="0" w:color="A6A6A6" w:themeColor="background1" w:themeShade="A6"/>
              <w:right w:val="single" w:sz="4" w:space="0" w:color="000000" w:themeColor="text1"/>
            </w:tcBorders>
          </w:tcPr>
          <w:p w14:paraId="7F28254D" w14:textId="77777777" w:rsidR="00E77514" w:rsidRDefault="00E77514" w:rsidP="00FC0611">
            <w:pPr>
              <w:pStyle w:val="NormalinTable"/>
            </w:pPr>
            <w:r>
              <w:rPr>
                <w:b/>
              </w:rPr>
              <w:t>2006003110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2BFA47" w14:textId="77777777" w:rsidR="00E77514" w:rsidRDefault="00E77514" w:rsidP="00FC0611">
            <w:pPr>
              <w:pStyle w:val="NormalinTable"/>
              <w:tabs>
                <w:tab w:val="left" w:pos="1250"/>
              </w:tabs>
            </w:pPr>
            <w:r>
              <w:t>0.00%</w:t>
            </w:r>
          </w:p>
        </w:tc>
      </w:tr>
      <w:tr w:rsidR="00E77514" w14:paraId="402DB136" w14:textId="77777777" w:rsidTr="00066BD6">
        <w:trPr>
          <w:cantSplit/>
        </w:trPr>
        <w:tc>
          <w:tcPr>
            <w:tcW w:w="0" w:type="auto"/>
            <w:tcBorders>
              <w:top w:val="single" w:sz="4" w:space="0" w:color="A6A6A6" w:themeColor="background1" w:themeShade="A6"/>
              <w:right w:val="single" w:sz="4" w:space="0" w:color="000000" w:themeColor="text1"/>
            </w:tcBorders>
          </w:tcPr>
          <w:p w14:paraId="5F15E563" w14:textId="77777777" w:rsidR="00E77514" w:rsidRDefault="00E77514" w:rsidP="00FC0611">
            <w:pPr>
              <w:pStyle w:val="NormalinTable"/>
            </w:pPr>
            <w:r>
              <w:rPr>
                <w:b/>
              </w:rPr>
              <w:t>2006003190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0DF2EF" w14:textId="77777777" w:rsidR="00E77514" w:rsidRDefault="00E77514" w:rsidP="00FC0611">
            <w:pPr>
              <w:pStyle w:val="NormalinTable"/>
              <w:tabs>
                <w:tab w:val="left" w:pos="1250"/>
              </w:tabs>
            </w:pPr>
            <w:r>
              <w:t>23.900 € / 100 kg</w:t>
            </w:r>
          </w:p>
        </w:tc>
      </w:tr>
      <w:tr w:rsidR="00E77514" w14:paraId="1BE7502D" w14:textId="77777777" w:rsidTr="00066BD6">
        <w:trPr>
          <w:cantSplit/>
        </w:trPr>
        <w:tc>
          <w:tcPr>
            <w:tcW w:w="0" w:type="auto"/>
            <w:tcBorders>
              <w:top w:val="single" w:sz="4" w:space="0" w:color="A6A6A6" w:themeColor="background1" w:themeShade="A6"/>
              <w:right w:val="single" w:sz="4" w:space="0" w:color="000000" w:themeColor="text1"/>
            </w:tcBorders>
          </w:tcPr>
          <w:p w14:paraId="33F43E28" w14:textId="77777777" w:rsidR="00E77514" w:rsidRDefault="00E77514" w:rsidP="00FC0611">
            <w:pPr>
              <w:pStyle w:val="NormalinTable"/>
            </w:pPr>
            <w:r>
              <w:rPr>
                <w:b/>
              </w:rPr>
              <w:t>2006003500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0160B2" w14:textId="77777777" w:rsidR="00E77514" w:rsidRDefault="00E77514" w:rsidP="00FC0611">
            <w:pPr>
              <w:pStyle w:val="NormalinTable"/>
              <w:tabs>
                <w:tab w:val="left" w:pos="1250"/>
              </w:tabs>
            </w:pPr>
            <w:r>
              <w:t>0.00%</w:t>
            </w:r>
          </w:p>
        </w:tc>
      </w:tr>
      <w:tr w:rsidR="00E77514" w14:paraId="5B44A7B2" w14:textId="77777777" w:rsidTr="00066BD6">
        <w:trPr>
          <w:cantSplit/>
        </w:trPr>
        <w:tc>
          <w:tcPr>
            <w:tcW w:w="0" w:type="auto"/>
            <w:tcBorders>
              <w:top w:val="single" w:sz="4" w:space="0" w:color="A6A6A6" w:themeColor="background1" w:themeShade="A6"/>
              <w:right w:val="single" w:sz="4" w:space="0" w:color="000000" w:themeColor="text1"/>
            </w:tcBorders>
          </w:tcPr>
          <w:p w14:paraId="13FB9B14" w14:textId="77777777" w:rsidR="00E77514" w:rsidRDefault="00E77514" w:rsidP="00FC0611">
            <w:pPr>
              <w:pStyle w:val="NormalinTable"/>
            </w:pPr>
            <w:r>
              <w:rPr>
                <w:b/>
              </w:rPr>
              <w:t>2006003811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7901BE" w14:textId="77777777" w:rsidR="00E77514" w:rsidRDefault="00E77514" w:rsidP="00FC0611">
            <w:pPr>
              <w:pStyle w:val="NormalinTable"/>
              <w:tabs>
                <w:tab w:val="left" w:pos="1250"/>
              </w:tabs>
            </w:pPr>
            <w:r>
              <w:t>0.00%</w:t>
            </w:r>
          </w:p>
        </w:tc>
      </w:tr>
      <w:tr w:rsidR="00E77514" w14:paraId="2F922CD1" w14:textId="77777777" w:rsidTr="00066BD6">
        <w:trPr>
          <w:cantSplit/>
        </w:trPr>
        <w:tc>
          <w:tcPr>
            <w:tcW w:w="0" w:type="auto"/>
            <w:tcBorders>
              <w:top w:val="single" w:sz="4" w:space="0" w:color="A6A6A6" w:themeColor="background1" w:themeShade="A6"/>
              <w:right w:val="single" w:sz="4" w:space="0" w:color="000000" w:themeColor="text1"/>
            </w:tcBorders>
          </w:tcPr>
          <w:p w14:paraId="73E2310D" w14:textId="77777777" w:rsidR="00E77514" w:rsidRDefault="00E77514" w:rsidP="00FC0611">
            <w:pPr>
              <w:pStyle w:val="NormalinTable"/>
            </w:pPr>
            <w:r>
              <w:rPr>
                <w:b/>
              </w:rPr>
              <w:t>2006003819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80B450" w14:textId="77777777" w:rsidR="00E77514" w:rsidRDefault="00E77514" w:rsidP="00FC0611">
            <w:pPr>
              <w:pStyle w:val="NormalinTable"/>
              <w:tabs>
                <w:tab w:val="left" w:pos="1250"/>
              </w:tabs>
            </w:pPr>
            <w:r>
              <w:t>0.00% + 23.900 € / 100 kg</w:t>
            </w:r>
          </w:p>
        </w:tc>
      </w:tr>
      <w:tr w:rsidR="00E77514" w14:paraId="7666F3FD" w14:textId="77777777" w:rsidTr="00066BD6">
        <w:trPr>
          <w:cantSplit/>
        </w:trPr>
        <w:tc>
          <w:tcPr>
            <w:tcW w:w="0" w:type="auto"/>
            <w:tcBorders>
              <w:top w:val="single" w:sz="4" w:space="0" w:color="A6A6A6" w:themeColor="background1" w:themeShade="A6"/>
              <w:right w:val="single" w:sz="4" w:space="0" w:color="000000" w:themeColor="text1"/>
            </w:tcBorders>
          </w:tcPr>
          <w:p w14:paraId="15CE19E8" w14:textId="77777777" w:rsidR="00E77514" w:rsidRDefault="00E77514" w:rsidP="00FC0611">
            <w:pPr>
              <w:pStyle w:val="NormalinTable"/>
            </w:pPr>
            <w:r>
              <w:rPr>
                <w:b/>
              </w:rPr>
              <w:t>2006003881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C493CD" w14:textId="77777777" w:rsidR="00E77514" w:rsidRDefault="00E77514" w:rsidP="00FC0611">
            <w:pPr>
              <w:pStyle w:val="NormalinTable"/>
              <w:tabs>
                <w:tab w:val="left" w:pos="1250"/>
              </w:tabs>
            </w:pPr>
            <w:r>
              <w:t>0.00%</w:t>
            </w:r>
          </w:p>
        </w:tc>
      </w:tr>
      <w:tr w:rsidR="00E77514" w14:paraId="6BBF3BA2" w14:textId="77777777" w:rsidTr="00066BD6">
        <w:trPr>
          <w:cantSplit/>
        </w:trPr>
        <w:tc>
          <w:tcPr>
            <w:tcW w:w="0" w:type="auto"/>
            <w:tcBorders>
              <w:top w:val="single" w:sz="4" w:space="0" w:color="A6A6A6" w:themeColor="background1" w:themeShade="A6"/>
              <w:right w:val="single" w:sz="4" w:space="0" w:color="000000" w:themeColor="text1"/>
            </w:tcBorders>
          </w:tcPr>
          <w:p w14:paraId="66AB2CEA" w14:textId="77777777" w:rsidR="00E77514" w:rsidRDefault="00E77514" w:rsidP="00FC0611">
            <w:pPr>
              <w:pStyle w:val="NormalinTable"/>
            </w:pPr>
            <w:r>
              <w:rPr>
                <w:b/>
              </w:rPr>
              <w:t>2006003889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E6FE86" w14:textId="77777777" w:rsidR="00E77514" w:rsidRDefault="00E77514" w:rsidP="00FC0611">
            <w:pPr>
              <w:pStyle w:val="NormalinTable"/>
              <w:tabs>
                <w:tab w:val="left" w:pos="1250"/>
              </w:tabs>
            </w:pPr>
            <w:r>
              <w:t>0.00% + 23.900 € / 100 kg</w:t>
            </w:r>
          </w:p>
        </w:tc>
      </w:tr>
      <w:tr w:rsidR="00E77514" w14:paraId="10E4CD56" w14:textId="77777777" w:rsidTr="00066BD6">
        <w:trPr>
          <w:cantSplit/>
        </w:trPr>
        <w:tc>
          <w:tcPr>
            <w:tcW w:w="0" w:type="auto"/>
            <w:tcBorders>
              <w:top w:val="single" w:sz="4" w:space="0" w:color="A6A6A6" w:themeColor="background1" w:themeShade="A6"/>
              <w:right w:val="single" w:sz="4" w:space="0" w:color="000000" w:themeColor="text1"/>
            </w:tcBorders>
          </w:tcPr>
          <w:p w14:paraId="225FB7B4" w14:textId="77777777" w:rsidR="00E77514" w:rsidRDefault="00E77514" w:rsidP="00FC0611">
            <w:pPr>
              <w:pStyle w:val="NormalinTable"/>
            </w:pPr>
            <w:r>
              <w:rPr>
                <w:b/>
              </w:rPr>
              <w:t>2006009100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1745FD" w14:textId="77777777" w:rsidR="00E77514" w:rsidRDefault="00E77514" w:rsidP="00FC0611">
            <w:pPr>
              <w:pStyle w:val="NormalinTable"/>
              <w:tabs>
                <w:tab w:val="left" w:pos="1250"/>
              </w:tabs>
            </w:pPr>
            <w:r>
              <w:t>0.00%</w:t>
            </w:r>
          </w:p>
        </w:tc>
      </w:tr>
      <w:tr w:rsidR="00E77514" w14:paraId="04985F48" w14:textId="77777777" w:rsidTr="00066BD6">
        <w:trPr>
          <w:cantSplit/>
        </w:trPr>
        <w:tc>
          <w:tcPr>
            <w:tcW w:w="0" w:type="auto"/>
            <w:tcBorders>
              <w:top w:val="single" w:sz="4" w:space="0" w:color="A6A6A6" w:themeColor="background1" w:themeShade="A6"/>
              <w:right w:val="single" w:sz="4" w:space="0" w:color="000000" w:themeColor="text1"/>
            </w:tcBorders>
          </w:tcPr>
          <w:p w14:paraId="34A6083A" w14:textId="77777777" w:rsidR="00E77514" w:rsidRDefault="00E77514" w:rsidP="00FC0611">
            <w:pPr>
              <w:pStyle w:val="NormalinTable"/>
            </w:pPr>
            <w:r>
              <w:rPr>
                <w:b/>
              </w:rPr>
              <w:t>2006009900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966472" w14:textId="77777777" w:rsidR="00E77514" w:rsidRDefault="00E77514" w:rsidP="00FC0611">
            <w:pPr>
              <w:pStyle w:val="NormalinTable"/>
              <w:tabs>
                <w:tab w:val="left" w:pos="1250"/>
              </w:tabs>
            </w:pPr>
            <w:r>
              <w:t>0.00%</w:t>
            </w:r>
          </w:p>
        </w:tc>
      </w:tr>
      <w:tr w:rsidR="00E77514" w14:paraId="2DC17FB5" w14:textId="77777777" w:rsidTr="00066BD6">
        <w:trPr>
          <w:cantSplit/>
        </w:trPr>
        <w:tc>
          <w:tcPr>
            <w:tcW w:w="0" w:type="auto"/>
            <w:tcBorders>
              <w:top w:val="single" w:sz="4" w:space="0" w:color="A6A6A6" w:themeColor="background1" w:themeShade="A6"/>
              <w:right w:val="single" w:sz="4" w:space="0" w:color="000000" w:themeColor="text1"/>
            </w:tcBorders>
          </w:tcPr>
          <w:p w14:paraId="648BF5EA" w14:textId="77777777" w:rsidR="00E77514" w:rsidRDefault="00E77514" w:rsidP="00FC0611">
            <w:pPr>
              <w:pStyle w:val="NormalinTable"/>
            </w:pPr>
            <w:r>
              <w:rPr>
                <w:b/>
              </w:rPr>
              <w:t>2007100000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660B04" w14:textId="77777777" w:rsidR="00E77514" w:rsidRDefault="00E77514" w:rsidP="00FC0611">
            <w:pPr>
              <w:pStyle w:val="NormalinTable"/>
              <w:tabs>
                <w:tab w:val="left" w:pos="1250"/>
              </w:tabs>
            </w:pPr>
            <w:r>
              <w:t>0.00%</w:t>
            </w:r>
          </w:p>
        </w:tc>
      </w:tr>
      <w:tr w:rsidR="00E77514" w14:paraId="626C235C" w14:textId="77777777" w:rsidTr="00066BD6">
        <w:trPr>
          <w:cantSplit/>
        </w:trPr>
        <w:tc>
          <w:tcPr>
            <w:tcW w:w="0" w:type="auto"/>
            <w:tcBorders>
              <w:top w:val="single" w:sz="4" w:space="0" w:color="A6A6A6" w:themeColor="background1" w:themeShade="A6"/>
              <w:right w:val="single" w:sz="4" w:space="0" w:color="000000" w:themeColor="text1"/>
            </w:tcBorders>
          </w:tcPr>
          <w:p w14:paraId="734D01C4" w14:textId="77777777" w:rsidR="00E77514" w:rsidRDefault="00E77514" w:rsidP="00FC0611">
            <w:pPr>
              <w:pStyle w:val="NormalinTable"/>
            </w:pPr>
            <w:r>
              <w:rPr>
                <w:b/>
              </w:rPr>
              <w:t>2007911010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49B330" w14:textId="77777777" w:rsidR="00E77514" w:rsidRDefault="00E77514" w:rsidP="00FC0611">
            <w:pPr>
              <w:pStyle w:val="NormalinTable"/>
              <w:tabs>
                <w:tab w:val="left" w:pos="1250"/>
              </w:tabs>
            </w:pPr>
            <w:r>
              <w:t>0.00%</w:t>
            </w:r>
          </w:p>
        </w:tc>
      </w:tr>
      <w:tr w:rsidR="00E77514" w14:paraId="7353E71B" w14:textId="77777777" w:rsidTr="00066BD6">
        <w:trPr>
          <w:cantSplit/>
        </w:trPr>
        <w:tc>
          <w:tcPr>
            <w:tcW w:w="0" w:type="auto"/>
            <w:tcBorders>
              <w:top w:val="single" w:sz="4" w:space="0" w:color="A6A6A6" w:themeColor="background1" w:themeShade="A6"/>
              <w:right w:val="single" w:sz="4" w:space="0" w:color="000000" w:themeColor="text1"/>
            </w:tcBorders>
          </w:tcPr>
          <w:p w14:paraId="6995620D" w14:textId="77777777" w:rsidR="00E77514" w:rsidRDefault="00E77514" w:rsidP="00FC0611">
            <w:pPr>
              <w:pStyle w:val="NormalinTable"/>
            </w:pPr>
            <w:r>
              <w:rPr>
                <w:b/>
              </w:rPr>
              <w:t>2007911090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DF8090" w14:textId="77777777" w:rsidR="00E77514" w:rsidRDefault="00E77514" w:rsidP="00FC0611">
            <w:pPr>
              <w:pStyle w:val="NormalinTable"/>
              <w:tabs>
                <w:tab w:val="left" w:pos="1250"/>
              </w:tabs>
            </w:pPr>
            <w:r>
              <w:t>0.00% + 23.000 € / 100 kg</w:t>
            </w:r>
          </w:p>
        </w:tc>
      </w:tr>
      <w:tr w:rsidR="00E77514" w14:paraId="10FEE761" w14:textId="77777777" w:rsidTr="00066BD6">
        <w:trPr>
          <w:cantSplit/>
        </w:trPr>
        <w:tc>
          <w:tcPr>
            <w:tcW w:w="0" w:type="auto"/>
            <w:tcBorders>
              <w:top w:val="single" w:sz="4" w:space="0" w:color="A6A6A6" w:themeColor="background1" w:themeShade="A6"/>
              <w:right w:val="single" w:sz="4" w:space="0" w:color="000000" w:themeColor="text1"/>
            </w:tcBorders>
          </w:tcPr>
          <w:p w14:paraId="74D5EBFE" w14:textId="77777777" w:rsidR="00E77514" w:rsidRDefault="00E77514" w:rsidP="00FC0611">
            <w:pPr>
              <w:pStyle w:val="NormalinTable"/>
            </w:pPr>
            <w:r>
              <w:rPr>
                <w:b/>
              </w:rPr>
              <w:t>2007913000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CB72C6" w14:textId="77777777" w:rsidR="00E77514" w:rsidRDefault="00E77514" w:rsidP="00FC0611">
            <w:pPr>
              <w:pStyle w:val="NormalinTable"/>
              <w:tabs>
                <w:tab w:val="left" w:pos="1250"/>
              </w:tabs>
            </w:pPr>
            <w:r>
              <w:t>0.00%</w:t>
            </w:r>
          </w:p>
        </w:tc>
      </w:tr>
      <w:tr w:rsidR="00E77514" w14:paraId="4075BBBD" w14:textId="77777777" w:rsidTr="00066BD6">
        <w:trPr>
          <w:cantSplit/>
        </w:trPr>
        <w:tc>
          <w:tcPr>
            <w:tcW w:w="0" w:type="auto"/>
            <w:tcBorders>
              <w:top w:val="single" w:sz="4" w:space="0" w:color="A6A6A6" w:themeColor="background1" w:themeShade="A6"/>
              <w:right w:val="single" w:sz="4" w:space="0" w:color="000000" w:themeColor="text1"/>
            </w:tcBorders>
          </w:tcPr>
          <w:p w14:paraId="1DFF38BA" w14:textId="77777777" w:rsidR="00E77514" w:rsidRDefault="00E77514" w:rsidP="00FC0611">
            <w:pPr>
              <w:pStyle w:val="NormalinTable"/>
            </w:pPr>
            <w:r>
              <w:rPr>
                <w:b/>
              </w:rPr>
              <w:t>2007919000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2FEBCB" w14:textId="77777777" w:rsidR="00E77514" w:rsidRDefault="00E77514" w:rsidP="00FC0611">
            <w:pPr>
              <w:pStyle w:val="NormalinTable"/>
              <w:tabs>
                <w:tab w:val="left" w:pos="1250"/>
              </w:tabs>
            </w:pPr>
            <w:r>
              <w:t>0.00%</w:t>
            </w:r>
          </w:p>
        </w:tc>
      </w:tr>
      <w:tr w:rsidR="00E77514" w14:paraId="2BCD7156" w14:textId="77777777" w:rsidTr="00066BD6">
        <w:trPr>
          <w:cantSplit/>
        </w:trPr>
        <w:tc>
          <w:tcPr>
            <w:tcW w:w="0" w:type="auto"/>
            <w:tcBorders>
              <w:top w:val="single" w:sz="4" w:space="0" w:color="A6A6A6" w:themeColor="background1" w:themeShade="A6"/>
              <w:right w:val="single" w:sz="4" w:space="0" w:color="000000" w:themeColor="text1"/>
            </w:tcBorders>
          </w:tcPr>
          <w:p w14:paraId="7FB01833" w14:textId="77777777" w:rsidR="00E77514" w:rsidRDefault="00E77514" w:rsidP="00FC0611">
            <w:pPr>
              <w:pStyle w:val="NormalinTable"/>
            </w:pPr>
            <w:r>
              <w:rPr>
                <w:b/>
              </w:rPr>
              <w:t>2007991000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9D54DD" w14:textId="77777777" w:rsidR="00E77514" w:rsidRDefault="00E77514" w:rsidP="00FC0611">
            <w:pPr>
              <w:pStyle w:val="NormalinTable"/>
              <w:tabs>
                <w:tab w:val="left" w:pos="1250"/>
              </w:tabs>
            </w:pPr>
            <w:r>
              <w:t>0.00%</w:t>
            </w:r>
          </w:p>
        </w:tc>
      </w:tr>
      <w:tr w:rsidR="00E77514" w14:paraId="2D9C8B07" w14:textId="77777777" w:rsidTr="00066BD6">
        <w:trPr>
          <w:cantSplit/>
        </w:trPr>
        <w:tc>
          <w:tcPr>
            <w:tcW w:w="0" w:type="auto"/>
            <w:tcBorders>
              <w:top w:val="single" w:sz="4" w:space="0" w:color="A6A6A6" w:themeColor="background1" w:themeShade="A6"/>
              <w:right w:val="single" w:sz="4" w:space="0" w:color="000000" w:themeColor="text1"/>
            </w:tcBorders>
          </w:tcPr>
          <w:p w14:paraId="0381BBEC" w14:textId="77777777" w:rsidR="00E77514" w:rsidRDefault="00E77514" w:rsidP="00FC0611">
            <w:pPr>
              <w:pStyle w:val="NormalinTable"/>
            </w:pPr>
            <w:r>
              <w:rPr>
                <w:b/>
              </w:rPr>
              <w:t>2007992010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1311BF" w14:textId="77777777" w:rsidR="00E77514" w:rsidRDefault="00E77514" w:rsidP="00FC0611">
            <w:pPr>
              <w:pStyle w:val="NormalinTable"/>
              <w:tabs>
                <w:tab w:val="left" w:pos="1250"/>
              </w:tabs>
            </w:pPr>
            <w:r>
              <w:t>0.00%</w:t>
            </w:r>
          </w:p>
        </w:tc>
      </w:tr>
      <w:tr w:rsidR="00E77514" w14:paraId="28B21121" w14:textId="77777777" w:rsidTr="00066BD6">
        <w:trPr>
          <w:cantSplit/>
        </w:trPr>
        <w:tc>
          <w:tcPr>
            <w:tcW w:w="0" w:type="auto"/>
            <w:tcBorders>
              <w:top w:val="single" w:sz="4" w:space="0" w:color="A6A6A6" w:themeColor="background1" w:themeShade="A6"/>
              <w:right w:val="single" w:sz="4" w:space="0" w:color="000000" w:themeColor="text1"/>
            </w:tcBorders>
          </w:tcPr>
          <w:p w14:paraId="698E5FAF" w14:textId="77777777" w:rsidR="00E77514" w:rsidRDefault="00E77514" w:rsidP="00FC0611">
            <w:pPr>
              <w:pStyle w:val="NormalinTable"/>
            </w:pPr>
            <w:r>
              <w:rPr>
                <w:b/>
              </w:rPr>
              <w:t>2007992090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F9BC1B" w14:textId="77777777" w:rsidR="00E77514" w:rsidRDefault="00E77514" w:rsidP="00FC0611">
            <w:pPr>
              <w:pStyle w:val="NormalinTable"/>
              <w:tabs>
                <w:tab w:val="left" w:pos="1250"/>
              </w:tabs>
            </w:pPr>
            <w:r>
              <w:t>0.00% + 19.700 € / 100 kg</w:t>
            </w:r>
          </w:p>
        </w:tc>
      </w:tr>
      <w:tr w:rsidR="00E77514" w14:paraId="74E3EBD7" w14:textId="77777777" w:rsidTr="00066BD6">
        <w:trPr>
          <w:cantSplit/>
        </w:trPr>
        <w:tc>
          <w:tcPr>
            <w:tcW w:w="0" w:type="auto"/>
            <w:tcBorders>
              <w:top w:val="single" w:sz="4" w:space="0" w:color="A6A6A6" w:themeColor="background1" w:themeShade="A6"/>
              <w:right w:val="single" w:sz="4" w:space="0" w:color="000000" w:themeColor="text1"/>
            </w:tcBorders>
          </w:tcPr>
          <w:p w14:paraId="5247F71A" w14:textId="77777777" w:rsidR="00E77514" w:rsidRDefault="00E77514" w:rsidP="00FC0611">
            <w:pPr>
              <w:pStyle w:val="NormalinTable"/>
            </w:pPr>
            <w:r>
              <w:rPr>
                <w:b/>
              </w:rPr>
              <w:t>2007993115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DF91AA" w14:textId="77777777" w:rsidR="00E77514" w:rsidRDefault="00E77514" w:rsidP="00FC0611">
            <w:pPr>
              <w:pStyle w:val="NormalinTable"/>
              <w:tabs>
                <w:tab w:val="left" w:pos="1250"/>
              </w:tabs>
            </w:pPr>
            <w:r>
              <w:t>0.00%</w:t>
            </w:r>
          </w:p>
        </w:tc>
      </w:tr>
      <w:tr w:rsidR="00E77514" w14:paraId="57A3DE4B" w14:textId="77777777" w:rsidTr="00066BD6">
        <w:trPr>
          <w:cantSplit/>
        </w:trPr>
        <w:tc>
          <w:tcPr>
            <w:tcW w:w="0" w:type="auto"/>
            <w:tcBorders>
              <w:top w:val="single" w:sz="4" w:space="0" w:color="A6A6A6" w:themeColor="background1" w:themeShade="A6"/>
              <w:right w:val="single" w:sz="4" w:space="0" w:color="000000" w:themeColor="text1"/>
            </w:tcBorders>
          </w:tcPr>
          <w:p w14:paraId="66DB8313" w14:textId="77777777" w:rsidR="00E77514" w:rsidRDefault="00E77514" w:rsidP="00FC0611">
            <w:pPr>
              <w:pStyle w:val="NormalinTable"/>
            </w:pPr>
            <w:r>
              <w:rPr>
                <w:b/>
              </w:rPr>
              <w:t>2007993125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40665E" w14:textId="77777777" w:rsidR="00E77514" w:rsidRDefault="00E77514" w:rsidP="00FC0611">
            <w:pPr>
              <w:pStyle w:val="NormalinTable"/>
              <w:tabs>
                <w:tab w:val="left" w:pos="1250"/>
              </w:tabs>
            </w:pPr>
            <w:r>
              <w:t>0.00%</w:t>
            </w:r>
          </w:p>
        </w:tc>
      </w:tr>
      <w:tr w:rsidR="00E77514" w14:paraId="6B3D53C5" w14:textId="77777777" w:rsidTr="00066BD6">
        <w:trPr>
          <w:cantSplit/>
        </w:trPr>
        <w:tc>
          <w:tcPr>
            <w:tcW w:w="0" w:type="auto"/>
            <w:tcBorders>
              <w:top w:val="single" w:sz="4" w:space="0" w:color="A6A6A6" w:themeColor="background1" w:themeShade="A6"/>
              <w:right w:val="single" w:sz="4" w:space="0" w:color="000000" w:themeColor="text1"/>
            </w:tcBorders>
          </w:tcPr>
          <w:p w14:paraId="4493BB49" w14:textId="77777777" w:rsidR="00E77514" w:rsidRDefault="00E77514" w:rsidP="00FC0611">
            <w:pPr>
              <w:pStyle w:val="NormalinTable"/>
            </w:pPr>
            <w:r>
              <w:rPr>
                <w:b/>
              </w:rPr>
              <w:t>2007993195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84C9C4" w14:textId="77777777" w:rsidR="00E77514" w:rsidRDefault="00E77514" w:rsidP="00FC0611">
            <w:pPr>
              <w:pStyle w:val="NormalinTable"/>
              <w:tabs>
                <w:tab w:val="left" w:pos="1250"/>
              </w:tabs>
            </w:pPr>
            <w:r>
              <w:t>0.00% + 23.000 € / 100 kg</w:t>
            </w:r>
          </w:p>
        </w:tc>
      </w:tr>
      <w:tr w:rsidR="00E77514" w14:paraId="18A52E62" w14:textId="77777777" w:rsidTr="00066BD6">
        <w:trPr>
          <w:cantSplit/>
        </w:trPr>
        <w:tc>
          <w:tcPr>
            <w:tcW w:w="0" w:type="auto"/>
            <w:tcBorders>
              <w:top w:val="single" w:sz="4" w:space="0" w:color="A6A6A6" w:themeColor="background1" w:themeShade="A6"/>
              <w:right w:val="single" w:sz="4" w:space="0" w:color="000000" w:themeColor="text1"/>
            </w:tcBorders>
          </w:tcPr>
          <w:p w14:paraId="2AC3983D" w14:textId="77777777" w:rsidR="00E77514" w:rsidRDefault="00E77514" w:rsidP="00FC0611">
            <w:pPr>
              <w:pStyle w:val="NormalinTable"/>
            </w:pPr>
            <w:r>
              <w:rPr>
                <w:b/>
              </w:rPr>
              <w:t>2007993199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B436C0" w14:textId="77777777" w:rsidR="00E77514" w:rsidRDefault="00E77514" w:rsidP="00FC0611">
            <w:pPr>
              <w:pStyle w:val="NormalinTable"/>
              <w:tabs>
                <w:tab w:val="left" w:pos="1250"/>
              </w:tabs>
            </w:pPr>
            <w:r>
              <w:t>0.00% + 23.000 € / 100 kg</w:t>
            </w:r>
          </w:p>
        </w:tc>
      </w:tr>
      <w:tr w:rsidR="00E77514" w14:paraId="2376CE64" w14:textId="77777777" w:rsidTr="00066BD6">
        <w:trPr>
          <w:cantSplit/>
        </w:trPr>
        <w:tc>
          <w:tcPr>
            <w:tcW w:w="0" w:type="auto"/>
            <w:tcBorders>
              <w:top w:val="single" w:sz="4" w:space="0" w:color="A6A6A6" w:themeColor="background1" w:themeShade="A6"/>
              <w:right w:val="single" w:sz="4" w:space="0" w:color="000000" w:themeColor="text1"/>
            </w:tcBorders>
          </w:tcPr>
          <w:p w14:paraId="13F115C9" w14:textId="77777777" w:rsidR="00E77514" w:rsidRDefault="00E77514" w:rsidP="00FC0611">
            <w:pPr>
              <w:pStyle w:val="NormalinTable"/>
            </w:pPr>
            <w:r>
              <w:rPr>
                <w:b/>
              </w:rPr>
              <w:t>2007993315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DD6BA1" w14:textId="77777777" w:rsidR="00E77514" w:rsidRDefault="00E77514" w:rsidP="00FC0611">
            <w:pPr>
              <w:pStyle w:val="NormalinTable"/>
              <w:tabs>
                <w:tab w:val="left" w:pos="1250"/>
              </w:tabs>
            </w:pPr>
            <w:r>
              <w:t>0.00%</w:t>
            </w:r>
          </w:p>
        </w:tc>
      </w:tr>
      <w:tr w:rsidR="00E77514" w14:paraId="0FFF5CA4" w14:textId="77777777" w:rsidTr="00066BD6">
        <w:trPr>
          <w:cantSplit/>
        </w:trPr>
        <w:tc>
          <w:tcPr>
            <w:tcW w:w="0" w:type="auto"/>
            <w:tcBorders>
              <w:top w:val="single" w:sz="4" w:space="0" w:color="A6A6A6" w:themeColor="background1" w:themeShade="A6"/>
              <w:right w:val="single" w:sz="4" w:space="0" w:color="000000" w:themeColor="text1"/>
            </w:tcBorders>
          </w:tcPr>
          <w:p w14:paraId="1FD89012" w14:textId="77777777" w:rsidR="00E77514" w:rsidRDefault="00E77514" w:rsidP="00FC0611">
            <w:pPr>
              <w:pStyle w:val="NormalinTable"/>
            </w:pPr>
            <w:r>
              <w:rPr>
                <w:b/>
              </w:rPr>
              <w:t>2007993325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1BCFCA" w14:textId="77777777" w:rsidR="00E77514" w:rsidRDefault="00E77514" w:rsidP="00FC0611">
            <w:pPr>
              <w:pStyle w:val="NormalinTable"/>
              <w:tabs>
                <w:tab w:val="left" w:pos="1250"/>
              </w:tabs>
            </w:pPr>
            <w:r>
              <w:t>0.00%</w:t>
            </w:r>
          </w:p>
        </w:tc>
      </w:tr>
      <w:tr w:rsidR="00E77514" w14:paraId="59D0EAE6" w14:textId="77777777" w:rsidTr="00066BD6">
        <w:trPr>
          <w:cantSplit/>
        </w:trPr>
        <w:tc>
          <w:tcPr>
            <w:tcW w:w="0" w:type="auto"/>
            <w:tcBorders>
              <w:top w:val="single" w:sz="4" w:space="0" w:color="A6A6A6" w:themeColor="background1" w:themeShade="A6"/>
              <w:right w:val="single" w:sz="4" w:space="0" w:color="000000" w:themeColor="text1"/>
            </w:tcBorders>
          </w:tcPr>
          <w:p w14:paraId="5291B467" w14:textId="77777777" w:rsidR="00E77514" w:rsidRDefault="00E77514" w:rsidP="00FC0611">
            <w:pPr>
              <w:pStyle w:val="NormalinTable"/>
            </w:pPr>
            <w:r>
              <w:rPr>
                <w:b/>
              </w:rPr>
              <w:t>2007993395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C2AF6E" w14:textId="77777777" w:rsidR="00E77514" w:rsidRDefault="00E77514" w:rsidP="00FC0611">
            <w:pPr>
              <w:pStyle w:val="NormalinTable"/>
              <w:tabs>
                <w:tab w:val="left" w:pos="1250"/>
              </w:tabs>
            </w:pPr>
            <w:r>
              <w:t>0.00% + 23.000 € / 100 kg</w:t>
            </w:r>
          </w:p>
        </w:tc>
      </w:tr>
      <w:tr w:rsidR="00E77514" w14:paraId="2671B549" w14:textId="77777777" w:rsidTr="00066BD6">
        <w:trPr>
          <w:cantSplit/>
        </w:trPr>
        <w:tc>
          <w:tcPr>
            <w:tcW w:w="0" w:type="auto"/>
            <w:tcBorders>
              <w:top w:val="single" w:sz="4" w:space="0" w:color="A6A6A6" w:themeColor="background1" w:themeShade="A6"/>
              <w:right w:val="single" w:sz="4" w:space="0" w:color="000000" w:themeColor="text1"/>
            </w:tcBorders>
          </w:tcPr>
          <w:p w14:paraId="3ED04E86" w14:textId="77777777" w:rsidR="00E77514" w:rsidRDefault="00E77514" w:rsidP="00FC0611">
            <w:pPr>
              <w:pStyle w:val="NormalinTable"/>
            </w:pPr>
            <w:r>
              <w:rPr>
                <w:b/>
              </w:rPr>
              <w:t>2007993399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6143C5" w14:textId="77777777" w:rsidR="00E77514" w:rsidRDefault="00E77514" w:rsidP="00FC0611">
            <w:pPr>
              <w:pStyle w:val="NormalinTable"/>
              <w:tabs>
                <w:tab w:val="left" w:pos="1250"/>
              </w:tabs>
            </w:pPr>
            <w:r>
              <w:t>0.00% + 23.000 € / 100 kg</w:t>
            </w:r>
          </w:p>
        </w:tc>
      </w:tr>
      <w:tr w:rsidR="00E77514" w14:paraId="732658BD" w14:textId="77777777" w:rsidTr="00066BD6">
        <w:trPr>
          <w:cantSplit/>
        </w:trPr>
        <w:tc>
          <w:tcPr>
            <w:tcW w:w="0" w:type="auto"/>
            <w:tcBorders>
              <w:top w:val="single" w:sz="4" w:space="0" w:color="A6A6A6" w:themeColor="background1" w:themeShade="A6"/>
              <w:right w:val="single" w:sz="4" w:space="0" w:color="000000" w:themeColor="text1"/>
            </w:tcBorders>
          </w:tcPr>
          <w:p w14:paraId="73446764" w14:textId="77777777" w:rsidR="00E77514" w:rsidRDefault="00E77514" w:rsidP="00FC0611">
            <w:pPr>
              <w:pStyle w:val="NormalinTable"/>
            </w:pPr>
            <w:r>
              <w:rPr>
                <w:b/>
              </w:rPr>
              <w:t>2007993515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3F582C" w14:textId="77777777" w:rsidR="00E77514" w:rsidRDefault="00E77514" w:rsidP="00FC0611">
            <w:pPr>
              <w:pStyle w:val="NormalinTable"/>
              <w:tabs>
                <w:tab w:val="left" w:pos="1250"/>
              </w:tabs>
            </w:pPr>
            <w:r>
              <w:t>0.00%</w:t>
            </w:r>
          </w:p>
        </w:tc>
      </w:tr>
      <w:tr w:rsidR="00E77514" w14:paraId="4591763B" w14:textId="77777777" w:rsidTr="00066BD6">
        <w:trPr>
          <w:cantSplit/>
        </w:trPr>
        <w:tc>
          <w:tcPr>
            <w:tcW w:w="0" w:type="auto"/>
            <w:tcBorders>
              <w:top w:val="single" w:sz="4" w:space="0" w:color="A6A6A6" w:themeColor="background1" w:themeShade="A6"/>
              <w:right w:val="single" w:sz="4" w:space="0" w:color="000000" w:themeColor="text1"/>
            </w:tcBorders>
          </w:tcPr>
          <w:p w14:paraId="212732D0" w14:textId="77777777" w:rsidR="00E77514" w:rsidRDefault="00E77514" w:rsidP="00FC0611">
            <w:pPr>
              <w:pStyle w:val="NormalinTable"/>
            </w:pPr>
            <w:r>
              <w:rPr>
                <w:b/>
              </w:rPr>
              <w:t>2007993525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D51B9E" w14:textId="77777777" w:rsidR="00E77514" w:rsidRDefault="00E77514" w:rsidP="00FC0611">
            <w:pPr>
              <w:pStyle w:val="NormalinTable"/>
              <w:tabs>
                <w:tab w:val="left" w:pos="1250"/>
              </w:tabs>
            </w:pPr>
            <w:r>
              <w:t>0.00%</w:t>
            </w:r>
          </w:p>
        </w:tc>
      </w:tr>
      <w:tr w:rsidR="00E77514" w14:paraId="0A812D4F" w14:textId="77777777" w:rsidTr="00066BD6">
        <w:trPr>
          <w:cantSplit/>
        </w:trPr>
        <w:tc>
          <w:tcPr>
            <w:tcW w:w="0" w:type="auto"/>
            <w:tcBorders>
              <w:top w:val="single" w:sz="4" w:space="0" w:color="A6A6A6" w:themeColor="background1" w:themeShade="A6"/>
              <w:right w:val="single" w:sz="4" w:space="0" w:color="000000" w:themeColor="text1"/>
            </w:tcBorders>
          </w:tcPr>
          <w:p w14:paraId="78719CC2" w14:textId="77777777" w:rsidR="00E77514" w:rsidRDefault="00E77514" w:rsidP="00FC0611">
            <w:pPr>
              <w:pStyle w:val="NormalinTable"/>
            </w:pPr>
            <w:r>
              <w:rPr>
                <w:b/>
              </w:rPr>
              <w:t>2007993595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97AAD3" w14:textId="77777777" w:rsidR="00E77514" w:rsidRDefault="00E77514" w:rsidP="00FC0611">
            <w:pPr>
              <w:pStyle w:val="NormalinTable"/>
              <w:tabs>
                <w:tab w:val="left" w:pos="1250"/>
              </w:tabs>
            </w:pPr>
            <w:r>
              <w:t>0.00% + 23.000 € / 100 kg</w:t>
            </w:r>
          </w:p>
        </w:tc>
      </w:tr>
      <w:tr w:rsidR="00E77514" w14:paraId="59C8AC5F" w14:textId="77777777" w:rsidTr="00066BD6">
        <w:trPr>
          <w:cantSplit/>
        </w:trPr>
        <w:tc>
          <w:tcPr>
            <w:tcW w:w="0" w:type="auto"/>
            <w:tcBorders>
              <w:top w:val="single" w:sz="4" w:space="0" w:color="A6A6A6" w:themeColor="background1" w:themeShade="A6"/>
              <w:right w:val="single" w:sz="4" w:space="0" w:color="000000" w:themeColor="text1"/>
            </w:tcBorders>
          </w:tcPr>
          <w:p w14:paraId="18B3DC36" w14:textId="77777777" w:rsidR="00E77514" w:rsidRDefault="00E77514" w:rsidP="00FC0611">
            <w:pPr>
              <w:pStyle w:val="NormalinTable"/>
            </w:pPr>
            <w:r>
              <w:rPr>
                <w:b/>
              </w:rPr>
              <w:t>2007993599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13B30C" w14:textId="77777777" w:rsidR="00E77514" w:rsidRDefault="00E77514" w:rsidP="00FC0611">
            <w:pPr>
              <w:pStyle w:val="NormalinTable"/>
              <w:tabs>
                <w:tab w:val="left" w:pos="1250"/>
              </w:tabs>
            </w:pPr>
            <w:r>
              <w:t>0.00% + 23.000 € / 100 kg</w:t>
            </w:r>
          </w:p>
        </w:tc>
      </w:tr>
      <w:tr w:rsidR="00E77514" w14:paraId="5F2A035E" w14:textId="77777777" w:rsidTr="00066BD6">
        <w:trPr>
          <w:cantSplit/>
        </w:trPr>
        <w:tc>
          <w:tcPr>
            <w:tcW w:w="0" w:type="auto"/>
            <w:tcBorders>
              <w:top w:val="single" w:sz="4" w:space="0" w:color="A6A6A6" w:themeColor="background1" w:themeShade="A6"/>
              <w:right w:val="single" w:sz="4" w:space="0" w:color="000000" w:themeColor="text1"/>
            </w:tcBorders>
          </w:tcPr>
          <w:p w14:paraId="0289B0A0" w14:textId="77777777" w:rsidR="00E77514" w:rsidRDefault="00E77514" w:rsidP="00FC0611">
            <w:pPr>
              <w:pStyle w:val="NormalinTable"/>
            </w:pPr>
            <w:r>
              <w:rPr>
                <w:b/>
              </w:rPr>
              <w:t>2007993901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49A41E" w14:textId="77777777" w:rsidR="00E77514" w:rsidRDefault="00E77514" w:rsidP="00FC0611">
            <w:pPr>
              <w:pStyle w:val="NormalinTable"/>
              <w:tabs>
                <w:tab w:val="left" w:pos="1250"/>
              </w:tabs>
            </w:pPr>
            <w:r>
              <w:t>0.00%</w:t>
            </w:r>
          </w:p>
        </w:tc>
      </w:tr>
      <w:tr w:rsidR="00E77514" w14:paraId="11311CF7" w14:textId="77777777" w:rsidTr="00066BD6">
        <w:trPr>
          <w:cantSplit/>
        </w:trPr>
        <w:tc>
          <w:tcPr>
            <w:tcW w:w="0" w:type="auto"/>
            <w:tcBorders>
              <w:top w:val="single" w:sz="4" w:space="0" w:color="A6A6A6" w:themeColor="background1" w:themeShade="A6"/>
              <w:right w:val="single" w:sz="4" w:space="0" w:color="000000" w:themeColor="text1"/>
            </w:tcBorders>
          </w:tcPr>
          <w:p w14:paraId="69D01047" w14:textId="77777777" w:rsidR="00E77514" w:rsidRDefault="00E77514" w:rsidP="00FC0611">
            <w:pPr>
              <w:pStyle w:val="NormalinTable"/>
            </w:pPr>
            <w:r>
              <w:rPr>
                <w:b/>
              </w:rPr>
              <w:t>2007993902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0D598B" w14:textId="77777777" w:rsidR="00E77514" w:rsidRDefault="00E77514" w:rsidP="00FC0611">
            <w:pPr>
              <w:pStyle w:val="NormalinTable"/>
              <w:tabs>
                <w:tab w:val="left" w:pos="1250"/>
              </w:tabs>
            </w:pPr>
            <w:r>
              <w:t>0.00% + 23.000 € / 100 kg</w:t>
            </w:r>
          </w:p>
        </w:tc>
      </w:tr>
      <w:tr w:rsidR="00E77514" w14:paraId="14D90B85" w14:textId="77777777" w:rsidTr="00066BD6">
        <w:trPr>
          <w:cantSplit/>
        </w:trPr>
        <w:tc>
          <w:tcPr>
            <w:tcW w:w="0" w:type="auto"/>
            <w:tcBorders>
              <w:top w:val="single" w:sz="4" w:space="0" w:color="A6A6A6" w:themeColor="background1" w:themeShade="A6"/>
              <w:right w:val="single" w:sz="4" w:space="0" w:color="000000" w:themeColor="text1"/>
            </w:tcBorders>
          </w:tcPr>
          <w:p w14:paraId="2430DFC3" w14:textId="77777777" w:rsidR="00E77514" w:rsidRDefault="00E77514" w:rsidP="00FC0611">
            <w:pPr>
              <w:pStyle w:val="NormalinTable"/>
            </w:pPr>
            <w:r>
              <w:rPr>
                <w:b/>
              </w:rPr>
              <w:t>2007993903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04FFE1" w14:textId="77777777" w:rsidR="00E77514" w:rsidRDefault="00E77514" w:rsidP="00FC0611">
            <w:pPr>
              <w:pStyle w:val="NormalinTable"/>
              <w:tabs>
                <w:tab w:val="left" w:pos="1250"/>
              </w:tabs>
            </w:pPr>
            <w:r>
              <w:t>0.00%</w:t>
            </w:r>
          </w:p>
        </w:tc>
      </w:tr>
      <w:tr w:rsidR="00E77514" w14:paraId="2991ABAC" w14:textId="77777777" w:rsidTr="00066BD6">
        <w:trPr>
          <w:cantSplit/>
        </w:trPr>
        <w:tc>
          <w:tcPr>
            <w:tcW w:w="0" w:type="auto"/>
            <w:tcBorders>
              <w:top w:val="single" w:sz="4" w:space="0" w:color="A6A6A6" w:themeColor="background1" w:themeShade="A6"/>
              <w:right w:val="single" w:sz="4" w:space="0" w:color="000000" w:themeColor="text1"/>
            </w:tcBorders>
          </w:tcPr>
          <w:p w14:paraId="659BAA4F" w14:textId="77777777" w:rsidR="00E77514" w:rsidRDefault="00E77514" w:rsidP="00FC0611">
            <w:pPr>
              <w:pStyle w:val="NormalinTable"/>
            </w:pPr>
            <w:r>
              <w:rPr>
                <w:b/>
              </w:rPr>
              <w:t>2007993904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E18400" w14:textId="77777777" w:rsidR="00E77514" w:rsidRDefault="00E77514" w:rsidP="00FC0611">
            <w:pPr>
              <w:pStyle w:val="NormalinTable"/>
              <w:tabs>
                <w:tab w:val="left" w:pos="1250"/>
              </w:tabs>
            </w:pPr>
            <w:r>
              <w:t>0.00% + 23.000 € / 100 kg</w:t>
            </w:r>
          </w:p>
        </w:tc>
      </w:tr>
      <w:tr w:rsidR="00E77514" w14:paraId="6B1C5C56" w14:textId="77777777" w:rsidTr="00066BD6">
        <w:trPr>
          <w:cantSplit/>
        </w:trPr>
        <w:tc>
          <w:tcPr>
            <w:tcW w:w="0" w:type="auto"/>
            <w:tcBorders>
              <w:top w:val="single" w:sz="4" w:space="0" w:color="A6A6A6" w:themeColor="background1" w:themeShade="A6"/>
              <w:right w:val="single" w:sz="4" w:space="0" w:color="000000" w:themeColor="text1"/>
            </w:tcBorders>
          </w:tcPr>
          <w:p w14:paraId="5473BDC0" w14:textId="77777777" w:rsidR="00E77514" w:rsidRDefault="00E77514" w:rsidP="00FC0611">
            <w:pPr>
              <w:pStyle w:val="NormalinTable"/>
            </w:pPr>
            <w:r>
              <w:rPr>
                <w:b/>
              </w:rPr>
              <w:t>2007993905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434789" w14:textId="77777777" w:rsidR="00E77514" w:rsidRDefault="00E77514" w:rsidP="00FC0611">
            <w:pPr>
              <w:pStyle w:val="NormalinTable"/>
              <w:tabs>
                <w:tab w:val="left" w:pos="1250"/>
              </w:tabs>
            </w:pPr>
            <w:r>
              <w:t>0.00%</w:t>
            </w:r>
          </w:p>
        </w:tc>
      </w:tr>
      <w:tr w:rsidR="00E77514" w14:paraId="3A0E6BAE" w14:textId="77777777" w:rsidTr="00066BD6">
        <w:trPr>
          <w:cantSplit/>
        </w:trPr>
        <w:tc>
          <w:tcPr>
            <w:tcW w:w="0" w:type="auto"/>
            <w:tcBorders>
              <w:top w:val="single" w:sz="4" w:space="0" w:color="A6A6A6" w:themeColor="background1" w:themeShade="A6"/>
              <w:right w:val="single" w:sz="4" w:space="0" w:color="000000" w:themeColor="text1"/>
            </w:tcBorders>
          </w:tcPr>
          <w:p w14:paraId="3A0F3BF7" w14:textId="77777777" w:rsidR="00E77514" w:rsidRDefault="00E77514" w:rsidP="00FC0611">
            <w:pPr>
              <w:pStyle w:val="NormalinTable"/>
            </w:pPr>
            <w:r>
              <w:rPr>
                <w:b/>
              </w:rPr>
              <w:lastRenderedPageBreak/>
              <w:t>2007993906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7C3BC8" w14:textId="77777777" w:rsidR="00E77514" w:rsidRDefault="00E77514" w:rsidP="00FC0611">
            <w:pPr>
              <w:pStyle w:val="NormalinTable"/>
              <w:tabs>
                <w:tab w:val="left" w:pos="1250"/>
              </w:tabs>
            </w:pPr>
            <w:r>
              <w:t>0.00% + 23.000 € / 100 kg</w:t>
            </w:r>
          </w:p>
        </w:tc>
      </w:tr>
      <w:tr w:rsidR="00E77514" w14:paraId="28ADF105" w14:textId="77777777" w:rsidTr="00066BD6">
        <w:trPr>
          <w:cantSplit/>
        </w:trPr>
        <w:tc>
          <w:tcPr>
            <w:tcW w:w="0" w:type="auto"/>
            <w:tcBorders>
              <w:top w:val="single" w:sz="4" w:space="0" w:color="A6A6A6" w:themeColor="background1" w:themeShade="A6"/>
              <w:right w:val="single" w:sz="4" w:space="0" w:color="000000" w:themeColor="text1"/>
            </w:tcBorders>
          </w:tcPr>
          <w:p w14:paraId="5645CE26" w14:textId="77777777" w:rsidR="00E77514" w:rsidRDefault="00E77514" w:rsidP="00FC0611">
            <w:pPr>
              <w:pStyle w:val="NormalinTable"/>
            </w:pPr>
            <w:r>
              <w:rPr>
                <w:b/>
              </w:rPr>
              <w:t>2007993916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025CC6" w14:textId="77777777" w:rsidR="00E77514" w:rsidRDefault="00E77514" w:rsidP="00FC0611">
            <w:pPr>
              <w:pStyle w:val="NormalinTable"/>
              <w:tabs>
                <w:tab w:val="left" w:pos="1250"/>
              </w:tabs>
            </w:pPr>
            <w:r>
              <w:t>0.00%</w:t>
            </w:r>
          </w:p>
        </w:tc>
      </w:tr>
      <w:tr w:rsidR="00E77514" w14:paraId="66D8BA6B" w14:textId="77777777" w:rsidTr="00066BD6">
        <w:trPr>
          <w:cantSplit/>
        </w:trPr>
        <w:tc>
          <w:tcPr>
            <w:tcW w:w="0" w:type="auto"/>
            <w:tcBorders>
              <w:top w:val="single" w:sz="4" w:space="0" w:color="A6A6A6" w:themeColor="background1" w:themeShade="A6"/>
              <w:right w:val="single" w:sz="4" w:space="0" w:color="000000" w:themeColor="text1"/>
            </w:tcBorders>
          </w:tcPr>
          <w:p w14:paraId="34042588" w14:textId="77777777" w:rsidR="00E77514" w:rsidRDefault="00E77514" w:rsidP="00FC0611">
            <w:pPr>
              <w:pStyle w:val="NormalinTable"/>
            </w:pPr>
            <w:r>
              <w:rPr>
                <w:b/>
              </w:rPr>
              <w:t>2007993917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20AEA5" w14:textId="77777777" w:rsidR="00E77514" w:rsidRDefault="00E77514" w:rsidP="00FC0611">
            <w:pPr>
              <w:pStyle w:val="NormalinTable"/>
              <w:tabs>
                <w:tab w:val="left" w:pos="1250"/>
              </w:tabs>
            </w:pPr>
            <w:r>
              <w:t>0.00% + 23.000 € / 100 kg</w:t>
            </w:r>
          </w:p>
        </w:tc>
      </w:tr>
      <w:tr w:rsidR="00E77514" w14:paraId="41C932F1" w14:textId="77777777" w:rsidTr="00066BD6">
        <w:trPr>
          <w:cantSplit/>
        </w:trPr>
        <w:tc>
          <w:tcPr>
            <w:tcW w:w="0" w:type="auto"/>
            <w:tcBorders>
              <w:top w:val="single" w:sz="4" w:space="0" w:color="A6A6A6" w:themeColor="background1" w:themeShade="A6"/>
              <w:right w:val="single" w:sz="4" w:space="0" w:color="000000" w:themeColor="text1"/>
            </w:tcBorders>
          </w:tcPr>
          <w:p w14:paraId="237489D8" w14:textId="77777777" w:rsidR="00E77514" w:rsidRDefault="00E77514" w:rsidP="00FC0611">
            <w:pPr>
              <w:pStyle w:val="NormalinTable"/>
            </w:pPr>
            <w:r>
              <w:rPr>
                <w:b/>
              </w:rPr>
              <w:t>2007993918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D8D752" w14:textId="77777777" w:rsidR="00E77514" w:rsidRDefault="00E77514" w:rsidP="00FC0611">
            <w:pPr>
              <w:pStyle w:val="NormalinTable"/>
              <w:tabs>
                <w:tab w:val="left" w:pos="1250"/>
              </w:tabs>
            </w:pPr>
            <w:r>
              <w:t>0.00%</w:t>
            </w:r>
          </w:p>
        </w:tc>
      </w:tr>
      <w:tr w:rsidR="00E77514" w14:paraId="003B5D1E" w14:textId="77777777" w:rsidTr="00066BD6">
        <w:trPr>
          <w:cantSplit/>
        </w:trPr>
        <w:tc>
          <w:tcPr>
            <w:tcW w:w="0" w:type="auto"/>
            <w:tcBorders>
              <w:top w:val="single" w:sz="4" w:space="0" w:color="A6A6A6" w:themeColor="background1" w:themeShade="A6"/>
              <w:right w:val="single" w:sz="4" w:space="0" w:color="000000" w:themeColor="text1"/>
            </w:tcBorders>
          </w:tcPr>
          <w:p w14:paraId="5EB40C55" w14:textId="77777777" w:rsidR="00E77514" w:rsidRDefault="00E77514" w:rsidP="00FC0611">
            <w:pPr>
              <w:pStyle w:val="NormalinTable"/>
            </w:pPr>
            <w:r>
              <w:rPr>
                <w:b/>
              </w:rPr>
              <w:t>2007993919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4A0F57" w14:textId="77777777" w:rsidR="00E77514" w:rsidRDefault="00E77514" w:rsidP="00FC0611">
            <w:pPr>
              <w:pStyle w:val="NormalinTable"/>
              <w:tabs>
                <w:tab w:val="left" w:pos="1250"/>
              </w:tabs>
            </w:pPr>
            <w:r>
              <w:t>0.00% + 23.000 € / 100 kg</w:t>
            </w:r>
          </w:p>
        </w:tc>
      </w:tr>
      <w:tr w:rsidR="00E77514" w14:paraId="705CEC3E" w14:textId="77777777" w:rsidTr="00066BD6">
        <w:trPr>
          <w:cantSplit/>
        </w:trPr>
        <w:tc>
          <w:tcPr>
            <w:tcW w:w="0" w:type="auto"/>
            <w:tcBorders>
              <w:top w:val="single" w:sz="4" w:space="0" w:color="A6A6A6" w:themeColor="background1" w:themeShade="A6"/>
              <w:right w:val="single" w:sz="4" w:space="0" w:color="000000" w:themeColor="text1"/>
            </w:tcBorders>
          </w:tcPr>
          <w:p w14:paraId="006FF995" w14:textId="77777777" w:rsidR="00E77514" w:rsidRDefault="00E77514" w:rsidP="00FC0611">
            <w:pPr>
              <w:pStyle w:val="NormalinTable"/>
            </w:pPr>
            <w:r>
              <w:rPr>
                <w:b/>
              </w:rPr>
              <w:t>2007993922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C666A6" w14:textId="77777777" w:rsidR="00E77514" w:rsidRDefault="00E77514" w:rsidP="00FC0611">
            <w:pPr>
              <w:pStyle w:val="NormalinTable"/>
              <w:tabs>
                <w:tab w:val="left" w:pos="1250"/>
              </w:tabs>
            </w:pPr>
            <w:r>
              <w:t>0.00%</w:t>
            </w:r>
          </w:p>
        </w:tc>
      </w:tr>
      <w:tr w:rsidR="00E77514" w14:paraId="4C3DD69E" w14:textId="77777777" w:rsidTr="00066BD6">
        <w:trPr>
          <w:cantSplit/>
        </w:trPr>
        <w:tc>
          <w:tcPr>
            <w:tcW w:w="0" w:type="auto"/>
            <w:tcBorders>
              <w:top w:val="single" w:sz="4" w:space="0" w:color="A6A6A6" w:themeColor="background1" w:themeShade="A6"/>
              <w:right w:val="single" w:sz="4" w:space="0" w:color="000000" w:themeColor="text1"/>
            </w:tcBorders>
          </w:tcPr>
          <w:p w14:paraId="37E0084D" w14:textId="77777777" w:rsidR="00E77514" w:rsidRDefault="00E77514" w:rsidP="00FC0611">
            <w:pPr>
              <w:pStyle w:val="NormalinTable"/>
            </w:pPr>
            <w:r>
              <w:rPr>
                <w:b/>
              </w:rPr>
              <w:t>2007993924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AB3C87" w14:textId="77777777" w:rsidR="00E77514" w:rsidRDefault="00E77514" w:rsidP="00FC0611">
            <w:pPr>
              <w:pStyle w:val="NormalinTable"/>
              <w:tabs>
                <w:tab w:val="left" w:pos="1250"/>
              </w:tabs>
            </w:pPr>
            <w:r>
              <w:t>0.00% + 23.000 € / 100 kg</w:t>
            </w:r>
          </w:p>
        </w:tc>
      </w:tr>
      <w:tr w:rsidR="00E77514" w14:paraId="5982443C" w14:textId="77777777" w:rsidTr="00066BD6">
        <w:trPr>
          <w:cantSplit/>
        </w:trPr>
        <w:tc>
          <w:tcPr>
            <w:tcW w:w="0" w:type="auto"/>
            <w:tcBorders>
              <w:top w:val="single" w:sz="4" w:space="0" w:color="A6A6A6" w:themeColor="background1" w:themeShade="A6"/>
              <w:right w:val="single" w:sz="4" w:space="0" w:color="000000" w:themeColor="text1"/>
            </w:tcBorders>
          </w:tcPr>
          <w:p w14:paraId="7B5F417D" w14:textId="77777777" w:rsidR="00E77514" w:rsidRDefault="00E77514" w:rsidP="00FC0611">
            <w:pPr>
              <w:pStyle w:val="NormalinTable"/>
            </w:pPr>
            <w:r>
              <w:rPr>
                <w:b/>
              </w:rPr>
              <w:t>2007993926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604D4D" w14:textId="77777777" w:rsidR="00E77514" w:rsidRDefault="00E77514" w:rsidP="00FC0611">
            <w:pPr>
              <w:pStyle w:val="NormalinTable"/>
              <w:tabs>
                <w:tab w:val="left" w:pos="1250"/>
              </w:tabs>
            </w:pPr>
            <w:r>
              <w:t>0.00%</w:t>
            </w:r>
          </w:p>
        </w:tc>
      </w:tr>
      <w:tr w:rsidR="00E77514" w14:paraId="73E4C93A" w14:textId="77777777" w:rsidTr="00066BD6">
        <w:trPr>
          <w:cantSplit/>
        </w:trPr>
        <w:tc>
          <w:tcPr>
            <w:tcW w:w="0" w:type="auto"/>
            <w:tcBorders>
              <w:top w:val="single" w:sz="4" w:space="0" w:color="A6A6A6" w:themeColor="background1" w:themeShade="A6"/>
              <w:right w:val="single" w:sz="4" w:space="0" w:color="000000" w:themeColor="text1"/>
            </w:tcBorders>
          </w:tcPr>
          <w:p w14:paraId="758093A6" w14:textId="77777777" w:rsidR="00E77514" w:rsidRDefault="00E77514" w:rsidP="00FC0611">
            <w:pPr>
              <w:pStyle w:val="NormalinTable"/>
            </w:pPr>
            <w:r>
              <w:rPr>
                <w:b/>
              </w:rPr>
              <w:t>2007993927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AD500C" w14:textId="77777777" w:rsidR="00E77514" w:rsidRDefault="00E77514" w:rsidP="00FC0611">
            <w:pPr>
              <w:pStyle w:val="NormalinTable"/>
              <w:tabs>
                <w:tab w:val="left" w:pos="1250"/>
              </w:tabs>
            </w:pPr>
            <w:r>
              <w:t>0.00% + 23.000 € / 100 kg</w:t>
            </w:r>
          </w:p>
        </w:tc>
      </w:tr>
      <w:tr w:rsidR="00E77514" w14:paraId="1DBD361A" w14:textId="77777777" w:rsidTr="00066BD6">
        <w:trPr>
          <w:cantSplit/>
        </w:trPr>
        <w:tc>
          <w:tcPr>
            <w:tcW w:w="0" w:type="auto"/>
            <w:tcBorders>
              <w:top w:val="single" w:sz="4" w:space="0" w:color="A6A6A6" w:themeColor="background1" w:themeShade="A6"/>
              <w:right w:val="single" w:sz="4" w:space="0" w:color="000000" w:themeColor="text1"/>
            </w:tcBorders>
          </w:tcPr>
          <w:p w14:paraId="2B08B35A" w14:textId="77777777" w:rsidR="00E77514" w:rsidRDefault="00E77514" w:rsidP="00FC0611">
            <w:pPr>
              <w:pStyle w:val="NormalinTable"/>
            </w:pPr>
            <w:r>
              <w:rPr>
                <w:b/>
              </w:rPr>
              <w:t>2007993929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D55226" w14:textId="77777777" w:rsidR="00E77514" w:rsidRDefault="00E77514" w:rsidP="00FC0611">
            <w:pPr>
              <w:pStyle w:val="NormalinTable"/>
              <w:tabs>
                <w:tab w:val="left" w:pos="1250"/>
              </w:tabs>
            </w:pPr>
            <w:r>
              <w:t>0.00%</w:t>
            </w:r>
          </w:p>
        </w:tc>
      </w:tr>
      <w:tr w:rsidR="00E77514" w14:paraId="3C47EA75" w14:textId="77777777" w:rsidTr="00066BD6">
        <w:trPr>
          <w:cantSplit/>
        </w:trPr>
        <w:tc>
          <w:tcPr>
            <w:tcW w:w="0" w:type="auto"/>
            <w:tcBorders>
              <w:top w:val="single" w:sz="4" w:space="0" w:color="A6A6A6" w:themeColor="background1" w:themeShade="A6"/>
              <w:right w:val="single" w:sz="4" w:space="0" w:color="000000" w:themeColor="text1"/>
            </w:tcBorders>
          </w:tcPr>
          <w:p w14:paraId="7ED1430E" w14:textId="77777777" w:rsidR="00E77514" w:rsidRDefault="00E77514" w:rsidP="00FC0611">
            <w:pPr>
              <w:pStyle w:val="NormalinTable"/>
            </w:pPr>
            <w:r>
              <w:rPr>
                <w:b/>
              </w:rPr>
              <w:t>2007993930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067875" w14:textId="77777777" w:rsidR="00E77514" w:rsidRDefault="00E77514" w:rsidP="00FC0611">
            <w:pPr>
              <w:pStyle w:val="NormalinTable"/>
              <w:tabs>
                <w:tab w:val="left" w:pos="1250"/>
              </w:tabs>
            </w:pPr>
            <w:r>
              <w:t>0.00% + 23.000 € / 100 kg</w:t>
            </w:r>
          </w:p>
        </w:tc>
      </w:tr>
      <w:tr w:rsidR="00E77514" w14:paraId="7A7F7454" w14:textId="77777777" w:rsidTr="00066BD6">
        <w:trPr>
          <w:cantSplit/>
        </w:trPr>
        <w:tc>
          <w:tcPr>
            <w:tcW w:w="0" w:type="auto"/>
            <w:tcBorders>
              <w:top w:val="single" w:sz="4" w:space="0" w:color="A6A6A6" w:themeColor="background1" w:themeShade="A6"/>
              <w:right w:val="single" w:sz="4" w:space="0" w:color="000000" w:themeColor="text1"/>
            </w:tcBorders>
          </w:tcPr>
          <w:p w14:paraId="2DFA6F0F" w14:textId="77777777" w:rsidR="00E77514" w:rsidRDefault="00E77514" w:rsidP="00FC0611">
            <w:pPr>
              <w:pStyle w:val="NormalinTable"/>
            </w:pPr>
            <w:r>
              <w:rPr>
                <w:b/>
              </w:rPr>
              <w:t>2007993932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836325" w14:textId="77777777" w:rsidR="00E77514" w:rsidRDefault="00E77514" w:rsidP="00FC0611">
            <w:pPr>
              <w:pStyle w:val="NormalinTable"/>
              <w:tabs>
                <w:tab w:val="left" w:pos="1250"/>
              </w:tabs>
            </w:pPr>
            <w:r>
              <w:t>0.00%</w:t>
            </w:r>
          </w:p>
        </w:tc>
      </w:tr>
      <w:tr w:rsidR="00E77514" w14:paraId="4CCDB9F7" w14:textId="77777777" w:rsidTr="00066BD6">
        <w:trPr>
          <w:cantSplit/>
        </w:trPr>
        <w:tc>
          <w:tcPr>
            <w:tcW w:w="0" w:type="auto"/>
            <w:tcBorders>
              <w:top w:val="single" w:sz="4" w:space="0" w:color="A6A6A6" w:themeColor="background1" w:themeShade="A6"/>
              <w:right w:val="single" w:sz="4" w:space="0" w:color="000000" w:themeColor="text1"/>
            </w:tcBorders>
          </w:tcPr>
          <w:p w14:paraId="069EBE51" w14:textId="77777777" w:rsidR="00E77514" w:rsidRDefault="00E77514" w:rsidP="00FC0611">
            <w:pPr>
              <w:pStyle w:val="NormalinTable"/>
            </w:pPr>
            <w:r>
              <w:rPr>
                <w:b/>
              </w:rPr>
              <w:t>2007993934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F7F063" w14:textId="77777777" w:rsidR="00E77514" w:rsidRDefault="00E77514" w:rsidP="00FC0611">
            <w:pPr>
              <w:pStyle w:val="NormalinTable"/>
              <w:tabs>
                <w:tab w:val="left" w:pos="1250"/>
              </w:tabs>
            </w:pPr>
            <w:r>
              <w:t>0.00% + 23.000 € / 100 kg</w:t>
            </w:r>
          </w:p>
        </w:tc>
      </w:tr>
      <w:tr w:rsidR="00E77514" w14:paraId="4A4B543A" w14:textId="77777777" w:rsidTr="00066BD6">
        <w:trPr>
          <w:cantSplit/>
        </w:trPr>
        <w:tc>
          <w:tcPr>
            <w:tcW w:w="0" w:type="auto"/>
            <w:tcBorders>
              <w:top w:val="single" w:sz="4" w:space="0" w:color="A6A6A6" w:themeColor="background1" w:themeShade="A6"/>
              <w:right w:val="single" w:sz="4" w:space="0" w:color="000000" w:themeColor="text1"/>
            </w:tcBorders>
          </w:tcPr>
          <w:p w14:paraId="0B6414D2" w14:textId="77777777" w:rsidR="00E77514" w:rsidRDefault="00E77514" w:rsidP="00FC0611">
            <w:pPr>
              <w:pStyle w:val="NormalinTable"/>
            </w:pPr>
            <w:r>
              <w:rPr>
                <w:b/>
              </w:rPr>
              <w:t>2007993935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7F78D5" w14:textId="77777777" w:rsidR="00E77514" w:rsidRDefault="00E77514" w:rsidP="00FC0611">
            <w:pPr>
              <w:pStyle w:val="NormalinTable"/>
              <w:tabs>
                <w:tab w:val="left" w:pos="1250"/>
              </w:tabs>
            </w:pPr>
            <w:r>
              <w:t>0.00%</w:t>
            </w:r>
          </w:p>
        </w:tc>
      </w:tr>
      <w:tr w:rsidR="00E77514" w14:paraId="13DC355D" w14:textId="77777777" w:rsidTr="00066BD6">
        <w:trPr>
          <w:cantSplit/>
        </w:trPr>
        <w:tc>
          <w:tcPr>
            <w:tcW w:w="0" w:type="auto"/>
            <w:tcBorders>
              <w:top w:val="single" w:sz="4" w:space="0" w:color="A6A6A6" w:themeColor="background1" w:themeShade="A6"/>
              <w:right w:val="single" w:sz="4" w:space="0" w:color="000000" w:themeColor="text1"/>
            </w:tcBorders>
          </w:tcPr>
          <w:p w14:paraId="46EB0E89" w14:textId="77777777" w:rsidR="00E77514" w:rsidRDefault="00E77514" w:rsidP="00FC0611">
            <w:pPr>
              <w:pStyle w:val="NormalinTable"/>
            </w:pPr>
            <w:r>
              <w:rPr>
                <w:b/>
              </w:rPr>
              <w:t>2007993937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9972F7" w14:textId="77777777" w:rsidR="00E77514" w:rsidRDefault="00E77514" w:rsidP="00FC0611">
            <w:pPr>
              <w:pStyle w:val="NormalinTable"/>
              <w:tabs>
                <w:tab w:val="left" w:pos="1250"/>
              </w:tabs>
            </w:pPr>
            <w:r>
              <w:t>0.00% + 23.000 € / 100 kg</w:t>
            </w:r>
          </w:p>
        </w:tc>
      </w:tr>
      <w:tr w:rsidR="00E77514" w14:paraId="054A9030" w14:textId="77777777" w:rsidTr="00066BD6">
        <w:trPr>
          <w:cantSplit/>
        </w:trPr>
        <w:tc>
          <w:tcPr>
            <w:tcW w:w="0" w:type="auto"/>
            <w:tcBorders>
              <w:top w:val="single" w:sz="4" w:space="0" w:color="A6A6A6" w:themeColor="background1" w:themeShade="A6"/>
              <w:right w:val="single" w:sz="4" w:space="0" w:color="000000" w:themeColor="text1"/>
            </w:tcBorders>
          </w:tcPr>
          <w:p w14:paraId="01F7FD24" w14:textId="77777777" w:rsidR="00E77514" w:rsidRDefault="00E77514" w:rsidP="00FC0611">
            <w:pPr>
              <w:pStyle w:val="NormalinTable"/>
            </w:pPr>
            <w:r>
              <w:rPr>
                <w:b/>
              </w:rPr>
              <w:t>2007993939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B70514" w14:textId="77777777" w:rsidR="00E77514" w:rsidRDefault="00E77514" w:rsidP="00FC0611">
            <w:pPr>
              <w:pStyle w:val="NormalinTable"/>
              <w:tabs>
                <w:tab w:val="left" w:pos="1250"/>
              </w:tabs>
            </w:pPr>
            <w:r>
              <w:t>0.00%</w:t>
            </w:r>
          </w:p>
        </w:tc>
      </w:tr>
      <w:tr w:rsidR="00E77514" w14:paraId="07153C68" w14:textId="77777777" w:rsidTr="00066BD6">
        <w:trPr>
          <w:cantSplit/>
        </w:trPr>
        <w:tc>
          <w:tcPr>
            <w:tcW w:w="0" w:type="auto"/>
            <w:tcBorders>
              <w:top w:val="single" w:sz="4" w:space="0" w:color="A6A6A6" w:themeColor="background1" w:themeShade="A6"/>
              <w:right w:val="single" w:sz="4" w:space="0" w:color="000000" w:themeColor="text1"/>
            </w:tcBorders>
          </w:tcPr>
          <w:p w14:paraId="188A233C" w14:textId="77777777" w:rsidR="00E77514" w:rsidRDefault="00E77514" w:rsidP="00FC0611">
            <w:pPr>
              <w:pStyle w:val="NormalinTable"/>
            </w:pPr>
            <w:r>
              <w:rPr>
                <w:b/>
              </w:rPr>
              <w:t>2007993940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766534" w14:textId="77777777" w:rsidR="00E77514" w:rsidRDefault="00E77514" w:rsidP="00FC0611">
            <w:pPr>
              <w:pStyle w:val="NormalinTable"/>
              <w:tabs>
                <w:tab w:val="left" w:pos="1250"/>
              </w:tabs>
            </w:pPr>
            <w:r>
              <w:t>0.00% + 23.000 € / 100 kg</w:t>
            </w:r>
          </w:p>
        </w:tc>
      </w:tr>
      <w:tr w:rsidR="00E77514" w14:paraId="36F11BB8" w14:textId="77777777" w:rsidTr="00066BD6">
        <w:trPr>
          <w:cantSplit/>
        </w:trPr>
        <w:tc>
          <w:tcPr>
            <w:tcW w:w="0" w:type="auto"/>
            <w:tcBorders>
              <w:top w:val="single" w:sz="4" w:space="0" w:color="A6A6A6" w:themeColor="background1" w:themeShade="A6"/>
              <w:right w:val="single" w:sz="4" w:space="0" w:color="000000" w:themeColor="text1"/>
            </w:tcBorders>
          </w:tcPr>
          <w:p w14:paraId="54BB2451" w14:textId="77777777" w:rsidR="00E77514" w:rsidRDefault="00E77514" w:rsidP="00FC0611">
            <w:pPr>
              <w:pStyle w:val="NormalinTable"/>
            </w:pPr>
            <w:r>
              <w:rPr>
                <w:b/>
              </w:rPr>
              <w:t>2007993943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6D1CA8" w14:textId="77777777" w:rsidR="00E77514" w:rsidRDefault="00E77514" w:rsidP="00FC0611">
            <w:pPr>
              <w:pStyle w:val="NormalinTable"/>
              <w:tabs>
                <w:tab w:val="left" w:pos="1250"/>
              </w:tabs>
            </w:pPr>
            <w:r>
              <w:t>0.00%</w:t>
            </w:r>
          </w:p>
        </w:tc>
      </w:tr>
      <w:tr w:rsidR="00E77514" w14:paraId="3F51A34D" w14:textId="77777777" w:rsidTr="00066BD6">
        <w:trPr>
          <w:cantSplit/>
        </w:trPr>
        <w:tc>
          <w:tcPr>
            <w:tcW w:w="0" w:type="auto"/>
            <w:tcBorders>
              <w:top w:val="single" w:sz="4" w:space="0" w:color="A6A6A6" w:themeColor="background1" w:themeShade="A6"/>
              <w:right w:val="single" w:sz="4" w:space="0" w:color="000000" w:themeColor="text1"/>
            </w:tcBorders>
          </w:tcPr>
          <w:p w14:paraId="5AC12EA5" w14:textId="77777777" w:rsidR="00E77514" w:rsidRDefault="00E77514" w:rsidP="00FC0611">
            <w:pPr>
              <w:pStyle w:val="NormalinTable"/>
            </w:pPr>
            <w:r>
              <w:rPr>
                <w:b/>
              </w:rPr>
              <w:t>2007993944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2750C0" w14:textId="77777777" w:rsidR="00E77514" w:rsidRDefault="00E77514" w:rsidP="00FC0611">
            <w:pPr>
              <w:pStyle w:val="NormalinTable"/>
              <w:tabs>
                <w:tab w:val="left" w:pos="1250"/>
              </w:tabs>
            </w:pPr>
            <w:r>
              <w:t>0.00% + 23.000 € / 100 kg</w:t>
            </w:r>
          </w:p>
        </w:tc>
      </w:tr>
      <w:tr w:rsidR="00E77514" w14:paraId="1485404C" w14:textId="77777777" w:rsidTr="00066BD6">
        <w:trPr>
          <w:cantSplit/>
        </w:trPr>
        <w:tc>
          <w:tcPr>
            <w:tcW w:w="0" w:type="auto"/>
            <w:tcBorders>
              <w:top w:val="single" w:sz="4" w:space="0" w:color="A6A6A6" w:themeColor="background1" w:themeShade="A6"/>
              <w:right w:val="single" w:sz="4" w:space="0" w:color="000000" w:themeColor="text1"/>
            </w:tcBorders>
          </w:tcPr>
          <w:p w14:paraId="39F29ABD" w14:textId="77777777" w:rsidR="00E77514" w:rsidRDefault="00E77514" w:rsidP="00FC0611">
            <w:pPr>
              <w:pStyle w:val="NormalinTable"/>
            </w:pPr>
            <w:r>
              <w:rPr>
                <w:b/>
              </w:rPr>
              <w:t>2007993946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270F5E" w14:textId="77777777" w:rsidR="00E77514" w:rsidRDefault="00E77514" w:rsidP="00FC0611">
            <w:pPr>
              <w:pStyle w:val="NormalinTable"/>
              <w:tabs>
                <w:tab w:val="left" w:pos="1250"/>
              </w:tabs>
            </w:pPr>
            <w:r>
              <w:t>0.00%</w:t>
            </w:r>
          </w:p>
        </w:tc>
      </w:tr>
      <w:tr w:rsidR="00E77514" w14:paraId="6D9FC4A9" w14:textId="77777777" w:rsidTr="00066BD6">
        <w:trPr>
          <w:cantSplit/>
        </w:trPr>
        <w:tc>
          <w:tcPr>
            <w:tcW w:w="0" w:type="auto"/>
            <w:tcBorders>
              <w:top w:val="single" w:sz="4" w:space="0" w:color="A6A6A6" w:themeColor="background1" w:themeShade="A6"/>
              <w:right w:val="single" w:sz="4" w:space="0" w:color="000000" w:themeColor="text1"/>
            </w:tcBorders>
          </w:tcPr>
          <w:p w14:paraId="57007175" w14:textId="77777777" w:rsidR="00E77514" w:rsidRDefault="00E77514" w:rsidP="00FC0611">
            <w:pPr>
              <w:pStyle w:val="NormalinTable"/>
            </w:pPr>
            <w:r>
              <w:rPr>
                <w:b/>
              </w:rPr>
              <w:t>2007993947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0D8B24" w14:textId="77777777" w:rsidR="00E77514" w:rsidRDefault="00E77514" w:rsidP="00FC0611">
            <w:pPr>
              <w:pStyle w:val="NormalinTable"/>
              <w:tabs>
                <w:tab w:val="left" w:pos="1250"/>
              </w:tabs>
            </w:pPr>
            <w:r>
              <w:t>0.00% + 23.000 € / 100 kg</w:t>
            </w:r>
          </w:p>
        </w:tc>
      </w:tr>
      <w:tr w:rsidR="00E77514" w14:paraId="7C30BB70" w14:textId="77777777" w:rsidTr="00066BD6">
        <w:trPr>
          <w:cantSplit/>
        </w:trPr>
        <w:tc>
          <w:tcPr>
            <w:tcW w:w="0" w:type="auto"/>
            <w:tcBorders>
              <w:top w:val="single" w:sz="4" w:space="0" w:color="A6A6A6" w:themeColor="background1" w:themeShade="A6"/>
              <w:right w:val="single" w:sz="4" w:space="0" w:color="000000" w:themeColor="text1"/>
            </w:tcBorders>
          </w:tcPr>
          <w:p w14:paraId="25486668" w14:textId="77777777" w:rsidR="00E77514" w:rsidRDefault="00E77514" w:rsidP="00FC0611">
            <w:pPr>
              <w:pStyle w:val="NormalinTable"/>
            </w:pPr>
            <w:r>
              <w:rPr>
                <w:b/>
              </w:rPr>
              <w:t>2007993951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8D638B" w14:textId="77777777" w:rsidR="00E77514" w:rsidRDefault="00E77514" w:rsidP="00FC0611">
            <w:pPr>
              <w:pStyle w:val="NormalinTable"/>
              <w:tabs>
                <w:tab w:val="left" w:pos="1250"/>
              </w:tabs>
            </w:pPr>
            <w:r>
              <w:t>0.00%</w:t>
            </w:r>
          </w:p>
        </w:tc>
      </w:tr>
      <w:tr w:rsidR="00E77514" w14:paraId="5F20F20A" w14:textId="77777777" w:rsidTr="00066BD6">
        <w:trPr>
          <w:cantSplit/>
        </w:trPr>
        <w:tc>
          <w:tcPr>
            <w:tcW w:w="0" w:type="auto"/>
            <w:tcBorders>
              <w:top w:val="single" w:sz="4" w:space="0" w:color="A6A6A6" w:themeColor="background1" w:themeShade="A6"/>
              <w:right w:val="single" w:sz="4" w:space="0" w:color="000000" w:themeColor="text1"/>
            </w:tcBorders>
          </w:tcPr>
          <w:p w14:paraId="74939FC3" w14:textId="77777777" w:rsidR="00E77514" w:rsidRDefault="00E77514" w:rsidP="00FC0611">
            <w:pPr>
              <w:pStyle w:val="NormalinTable"/>
            </w:pPr>
            <w:r>
              <w:rPr>
                <w:b/>
              </w:rPr>
              <w:t>2007993952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64E137" w14:textId="77777777" w:rsidR="00E77514" w:rsidRDefault="00E77514" w:rsidP="00FC0611">
            <w:pPr>
              <w:pStyle w:val="NormalinTable"/>
              <w:tabs>
                <w:tab w:val="left" w:pos="1250"/>
              </w:tabs>
            </w:pPr>
            <w:r>
              <w:t>0.00% + 23.000 € / 100 kg</w:t>
            </w:r>
          </w:p>
        </w:tc>
      </w:tr>
      <w:tr w:rsidR="00E77514" w14:paraId="1F6DA2C8" w14:textId="77777777" w:rsidTr="00066BD6">
        <w:trPr>
          <w:cantSplit/>
        </w:trPr>
        <w:tc>
          <w:tcPr>
            <w:tcW w:w="0" w:type="auto"/>
            <w:tcBorders>
              <w:top w:val="single" w:sz="4" w:space="0" w:color="A6A6A6" w:themeColor="background1" w:themeShade="A6"/>
              <w:right w:val="single" w:sz="4" w:space="0" w:color="000000" w:themeColor="text1"/>
            </w:tcBorders>
          </w:tcPr>
          <w:p w14:paraId="0DF25B87" w14:textId="77777777" w:rsidR="00E77514" w:rsidRDefault="00E77514" w:rsidP="00FC0611">
            <w:pPr>
              <w:pStyle w:val="NormalinTable"/>
            </w:pPr>
            <w:r>
              <w:rPr>
                <w:b/>
              </w:rPr>
              <w:t>2007993954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AE011E" w14:textId="77777777" w:rsidR="00E77514" w:rsidRDefault="00E77514" w:rsidP="00FC0611">
            <w:pPr>
              <w:pStyle w:val="NormalinTable"/>
              <w:tabs>
                <w:tab w:val="left" w:pos="1250"/>
              </w:tabs>
            </w:pPr>
            <w:r>
              <w:t>0.00%</w:t>
            </w:r>
          </w:p>
        </w:tc>
      </w:tr>
      <w:tr w:rsidR="00E77514" w14:paraId="0DA92CFF" w14:textId="77777777" w:rsidTr="00066BD6">
        <w:trPr>
          <w:cantSplit/>
        </w:trPr>
        <w:tc>
          <w:tcPr>
            <w:tcW w:w="0" w:type="auto"/>
            <w:tcBorders>
              <w:top w:val="single" w:sz="4" w:space="0" w:color="A6A6A6" w:themeColor="background1" w:themeShade="A6"/>
              <w:right w:val="single" w:sz="4" w:space="0" w:color="000000" w:themeColor="text1"/>
            </w:tcBorders>
          </w:tcPr>
          <w:p w14:paraId="4C0AA60D" w14:textId="77777777" w:rsidR="00E77514" w:rsidRDefault="00E77514" w:rsidP="00FC0611">
            <w:pPr>
              <w:pStyle w:val="NormalinTable"/>
            </w:pPr>
            <w:r>
              <w:rPr>
                <w:b/>
              </w:rPr>
              <w:t>2007993956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9120EE" w14:textId="77777777" w:rsidR="00E77514" w:rsidRDefault="00E77514" w:rsidP="00FC0611">
            <w:pPr>
              <w:pStyle w:val="NormalinTable"/>
              <w:tabs>
                <w:tab w:val="left" w:pos="1250"/>
              </w:tabs>
            </w:pPr>
            <w:r>
              <w:t>0.00% + 23.000 € / 100 kg</w:t>
            </w:r>
          </w:p>
        </w:tc>
      </w:tr>
      <w:tr w:rsidR="00E77514" w14:paraId="44E270A0" w14:textId="77777777" w:rsidTr="00066BD6">
        <w:trPr>
          <w:cantSplit/>
        </w:trPr>
        <w:tc>
          <w:tcPr>
            <w:tcW w:w="0" w:type="auto"/>
            <w:tcBorders>
              <w:top w:val="single" w:sz="4" w:space="0" w:color="A6A6A6" w:themeColor="background1" w:themeShade="A6"/>
              <w:right w:val="single" w:sz="4" w:space="0" w:color="000000" w:themeColor="text1"/>
            </w:tcBorders>
          </w:tcPr>
          <w:p w14:paraId="2E2FE0A5" w14:textId="77777777" w:rsidR="00E77514" w:rsidRDefault="00E77514" w:rsidP="00FC0611">
            <w:pPr>
              <w:pStyle w:val="NormalinTable"/>
            </w:pPr>
            <w:r>
              <w:rPr>
                <w:b/>
              </w:rPr>
              <w:t>2007993970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C9E1A5" w14:textId="77777777" w:rsidR="00E77514" w:rsidRDefault="00E77514" w:rsidP="00FC0611">
            <w:pPr>
              <w:pStyle w:val="NormalinTable"/>
              <w:tabs>
                <w:tab w:val="left" w:pos="1250"/>
              </w:tabs>
            </w:pPr>
            <w:r>
              <w:t>0.00%</w:t>
            </w:r>
          </w:p>
        </w:tc>
      </w:tr>
      <w:tr w:rsidR="00E77514" w14:paraId="6C3E35AE" w14:textId="77777777" w:rsidTr="00066BD6">
        <w:trPr>
          <w:cantSplit/>
        </w:trPr>
        <w:tc>
          <w:tcPr>
            <w:tcW w:w="0" w:type="auto"/>
            <w:tcBorders>
              <w:top w:val="single" w:sz="4" w:space="0" w:color="A6A6A6" w:themeColor="background1" w:themeShade="A6"/>
              <w:right w:val="single" w:sz="4" w:space="0" w:color="000000" w:themeColor="text1"/>
            </w:tcBorders>
          </w:tcPr>
          <w:p w14:paraId="3E07835D" w14:textId="77777777" w:rsidR="00E77514" w:rsidRDefault="00E77514" w:rsidP="00FC0611">
            <w:pPr>
              <w:pStyle w:val="NormalinTable"/>
            </w:pPr>
            <w:r>
              <w:rPr>
                <w:b/>
              </w:rPr>
              <w:t>2007993975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476D70" w14:textId="77777777" w:rsidR="00E77514" w:rsidRDefault="00E77514" w:rsidP="00FC0611">
            <w:pPr>
              <w:pStyle w:val="NormalinTable"/>
              <w:tabs>
                <w:tab w:val="left" w:pos="1250"/>
              </w:tabs>
            </w:pPr>
            <w:r>
              <w:t>0.00% + 23.000 € / 100 kg</w:t>
            </w:r>
          </w:p>
        </w:tc>
      </w:tr>
      <w:tr w:rsidR="00E77514" w14:paraId="74EA6D6B" w14:textId="77777777" w:rsidTr="00066BD6">
        <w:trPr>
          <w:cantSplit/>
        </w:trPr>
        <w:tc>
          <w:tcPr>
            <w:tcW w:w="0" w:type="auto"/>
            <w:tcBorders>
              <w:top w:val="single" w:sz="4" w:space="0" w:color="A6A6A6" w:themeColor="background1" w:themeShade="A6"/>
              <w:right w:val="single" w:sz="4" w:space="0" w:color="000000" w:themeColor="text1"/>
            </w:tcBorders>
          </w:tcPr>
          <w:p w14:paraId="299E45CE" w14:textId="77777777" w:rsidR="00E77514" w:rsidRDefault="00E77514" w:rsidP="00FC0611">
            <w:pPr>
              <w:pStyle w:val="NormalinTable"/>
            </w:pPr>
            <w:r>
              <w:rPr>
                <w:b/>
              </w:rPr>
              <w:t>2007993980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E8B166" w14:textId="77777777" w:rsidR="00E77514" w:rsidRDefault="00E77514" w:rsidP="00FC0611">
            <w:pPr>
              <w:pStyle w:val="NormalinTable"/>
              <w:tabs>
                <w:tab w:val="left" w:pos="1250"/>
              </w:tabs>
            </w:pPr>
            <w:r>
              <w:t>0.00%</w:t>
            </w:r>
          </w:p>
        </w:tc>
      </w:tr>
      <w:tr w:rsidR="00E77514" w14:paraId="4F17DC40" w14:textId="77777777" w:rsidTr="00066BD6">
        <w:trPr>
          <w:cantSplit/>
        </w:trPr>
        <w:tc>
          <w:tcPr>
            <w:tcW w:w="0" w:type="auto"/>
            <w:tcBorders>
              <w:top w:val="single" w:sz="4" w:space="0" w:color="A6A6A6" w:themeColor="background1" w:themeShade="A6"/>
              <w:right w:val="single" w:sz="4" w:space="0" w:color="000000" w:themeColor="text1"/>
            </w:tcBorders>
          </w:tcPr>
          <w:p w14:paraId="60749A21" w14:textId="77777777" w:rsidR="00E77514" w:rsidRDefault="00E77514" w:rsidP="00FC0611">
            <w:pPr>
              <w:pStyle w:val="NormalinTable"/>
            </w:pPr>
            <w:r>
              <w:rPr>
                <w:b/>
              </w:rPr>
              <w:t>2007993985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49D25B" w14:textId="77777777" w:rsidR="00E77514" w:rsidRDefault="00E77514" w:rsidP="00FC0611">
            <w:pPr>
              <w:pStyle w:val="NormalinTable"/>
              <w:tabs>
                <w:tab w:val="left" w:pos="1250"/>
              </w:tabs>
            </w:pPr>
            <w:r>
              <w:t>0.00% + 23.000 € / 100 kg</w:t>
            </w:r>
          </w:p>
        </w:tc>
      </w:tr>
      <w:tr w:rsidR="00E77514" w14:paraId="588F17E1" w14:textId="77777777" w:rsidTr="00066BD6">
        <w:trPr>
          <w:cantSplit/>
        </w:trPr>
        <w:tc>
          <w:tcPr>
            <w:tcW w:w="0" w:type="auto"/>
            <w:tcBorders>
              <w:top w:val="single" w:sz="4" w:space="0" w:color="A6A6A6" w:themeColor="background1" w:themeShade="A6"/>
              <w:right w:val="single" w:sz="4" w:space="0" w:color="000000" w:themeColor="text1"/>
            </w:tcBorders>
          </w:tcPr>
          <w:p w14:paraId="6169725E" w14:textId="77777777" w:rsidR="00E77514" w:rsidRDefault="00E77514" w:rsidP="00FC0611">
            <w:pPr>
              <w:pStyle w:val="NormalinTable"/>
            </w:pPr>
            <w:r>
              <w:rPr>
                <w:b/>
              </w:rPr>
              <w:t>2007995000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55684D" w14:textId="77777777" w:rsidR="00E77514" w:rsidRDefault="00E77514" w:rsidP="00FC0611">
            <w:pPr>
              <w:pStyle w:val="NormalinTable"/>
              <w:tabs>
                <w:tab w:val="left" w:pos="1250"/>
              </w:tabs>
            </w:pPr>
            <w:r>
              <w:t>0.00%</w:t>
            </w:r>
          </w:p>
        </w:tc>
      </w:tr>
      <w:tr w:rsidR="00E77514" w14:paraId="5A5840BA" w14:textId="77777777" w:rsidTr="00066BD6">
        <w:trPr>
          <w:cantSplit/>
        </w:trPr>
        <w:tc>
          <w:tcPr>
            <w:tcW w:w="0" w:type="auto"/>
            <w:tcBorders>
              <w:top w:val="single" w:sz="4" w:space="0" w:color="A6A6A6" w:themeColor="background1" w:themeShade="A6"/>
              <w:right w:val="single" w:sz="4" w:space="0" w:color="000000" w:themeColor="text1"/>
            </w:tcBorders>
          </w:tcPr>
          <w:p w14:paraId="0493FEA4" w14:textId="77777777" w:rsidR="00E77514" w:rsidRDefault="00E77514" w:rsidP="00FC0611">
            <w:pPr>
              <w:pStyle w:val="NormalinTable"/>
            </w:pPr>
            <w:r>
              <w:rPr>
                <w:b/>
              </w:rPr>
              <w:t>2007999300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9C7C45" w14:textId="77777777" w:rsidR="00E77514" w:rsidRDefault="00E77514" w:rsidP="00FC0611">
            <w:pPr>
              <w:pStyle w:val="NormalinTable"/>
              <w:tabs>
                <w:tab w:val="left" w:pos="1250"/>
              </w:tabs>
            </w:pPr>
            <w:r>
              <w:t>0.00%</w:t>
            </w:r>
          </w:p>
        </w:tc>
      </w:tr>
      <w:tr w:rsidR="00E77514" w14:paraId="44E7A679" w14:textId="77777777" w:rsidTr="00066BD6">
        <w:trPr>
          <w:cantSplit/>
        </w:trPr>
        <w:tc>
          <w:tcPr>
            <w:tcW w:w="0" w:type="auto"/>
            <w:tcBorders>
              <w:top w:val="single" w:sz="4" w:space="0" w:color="A6A6A6" w:themeColor="background1" w:themeShade="A6"/>
              <w:right w:val="single" w:sz="4" w:space="0" w:color="000000" w:themeColor="text1"/>
            </w:tcBorders>
          </w:tcPr>
          <w:p w14:paraId="06B7FB5C" w14:textId="77777777" w:rsidR="00E77514" w:rsidRDefault="00E77514" w:rsidP="00FC0611">
            <w:pPr>
              <w:pStyle w:val="NormalinTable"/>
            </w:pPr>
            <w:r>
              <w:rPr>
                <w:b/>
              </w:rPr>
              <w:t>2007999700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32BF74" w14:textId="77777777" w:rsidR="00E77514" w:rsidRDefault="00E77514" w:rsidP="00FC0611">
            <w:pPr>
              <w:pStyle w:val="NormalinTable"/>
              <w:tabs>
                <w:tab w:val="left" w:pos="1250"/>
              </w:tabs>
            </w:pPr>
            <w:r>
              <w:t>0.00%</w:t>
            </w:r>
          </w:p>
        </w:tc>
      </w:tr>
      <w:tr w:rsidR="00E77514" w14:paraId="3997C2C8" w14:textId="77777777" w:rsidTr="00066BD6">
        <w:trPr>
          <w:cantSplit/>
        </w:trPr>
        <w:tc>
          <w:tcPr>
            <w:tcW w:w="0" w:type="auto"/>
            <w:tcBorders>
              <w:top w:val="single" w:sz="4" w:space="0" w:color="A6A6A6" w:themeColor="background1" w:themeShade="A6"/>
              <w:right w:val="single" w:sz="4" w:space="0" w:color="000000" w:themeColor="text1"/>
            </w:tcBorders>
          </w:tcPr>
          <w:p w14:paraId="05EA47ED" w14:textId="77777777" w:rsidR="00E77514" w:rsidRDefault="00E77514" w:rsidP="00FC0611">
            <w:pPr>
              <w:pStyle w:val="NormalinTable"/>
            </w:pPr>
            <w:r>
              <w:rPr>
                <w:b/>
              </w:rPr>
              <w:t>2008110000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D60C05" w14:textId="77777777" w:rsidR="00E77514" w:rsidRDefault="00E77514" w:rsidP="00FC0611">
            <w:pPr>
              <w:pStyle w:val="NormalinTable"/>
              <w:tabs>
                <w:tab w:val="left" w:pos="1250"/>
              </w:tabs>
            </w:pPr>
            <w:r>
              <w:t>0.00%</w:t>
            </w:r>
          </w:p>
        </w:tc>
      </w:tr>
      <w:tr w:rsidR="00E77514" w14:paraId="481F8E34" w14:textId="77777777" w:rsidTr="00066BD6">
        <w:trPr>
          <w:cantSplit/>
        </w:trPr>
        <w:tc>
          <w:tcPr>
            <w:tcW w:w="0" w:type="auto"/>
            <w:tcBorders>
              <w:top w:val="single" w:sz="4" w:space="0" w:color="A6A6A6" w:themeColor="background1" w:themeShade="A6"/>
              <w:right w:val="single" w:sz="4" w:space="0" w:color="000000" w:themeColor="text1"/>
            </w:tcBorders>
          </w:tcPr>
          <w:p w14:paraId="0E183785" w14:textId="77777777" w:rsidR="00E77514" w:rsidRDefault="00E77514" w:rsidP="00FC0611">
            <w:pPr>
              <w:pStyle w:val="NormalinTable"/>
            </w:pPr>
            <w:r>
              <w:rPr>
                <w:b/>
              </w:rPr>
              <w:t>2008190000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169A05" w14:textId="77777777" w:rsidR="00E77514" w:rsidRDefault="00E77514" w:rsidP="00FC0611">
            <w:pPr>
              <w:pStyle w:val="NormalinTable"/>
              <w:tabs>
                <w:tab w:val="left" w:pos="1250"/>
              </w:tabs>
            </w:pPr>
            <w:r>
              <w:t>0.00%</w:t>
            </w:r>
          </w:p>
        </w:tc>
      </w:tr>
      <w:tr w:rsidR="00E77514" w14:paraId="4F80DCDA" w14:textId="77777777" w:rsidTr="00066BD6">
        <w:trPr>
          <w:cantSplit/>
        </w:trPr>
        <w:tc>
          <w:tcPr>
            <w:tcW w:w="0" w:type="auto"/>
            <w:tcBorders>
              <w:top w:val="single" w:sz="4" w:space="0" w:color="A6A6A6" w:themeColor="background1" w:themeShade="A6"/>
              <w:right w:val="single" w:sz="4" w:space="0" w:color="000000" w:themeColor="text1"/>
            </w:tcBorders>
          </w:tcPr>
          <w:p w14:paraId="7D9F394D" w14:textId="77777777" w:rsidR="00E77514" w:rsidRDefault="00E77514" w:rsidP="00FC0611">
            <w:pPr>
              <w:pStyle w:val="NormalinTable"/>
            </w:pPr>
            <w:r>
              <w:rPr>
                <w:b/>
              </w:rPr>
              <w:t>2008200000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664C10" w14:textId="77777777" w:rsidR="00E77514" w:rsidRDefault="00E77514" w:rsidP="00FC0611">
            <w:pPr>
              <w:pStyle w:val="NormalinTable"/>
              <w:tabs>
                <w:tab w:val="left" w:pos="1250"/>
              </w:tabs>
            </w:pPr>
            <w:r>
              <w:t>0.00%</w:t>
            </w:r>
          </w:p>
        </w:tc>
      </w:tr>
      <w:tr w:rsidR="00E77514" w14:paraId="22B6011C" w14:textId="77777777" w:rsidTr="00066BD6">
        <w:trPr>
          <w:cantSplit/>
        </w:trPr>
        <w:tc>
          <w:tcPr>
            <w:tcW w:w="0" w:type="auto"/>
            <w:tcBorders>
              <w:top w:val="single" w:sz="4" w:space="0" w:color="A6A6A6" w:themeColor="background1" w:themeShade="A6"/>
              <w:right w:val="single" w:sz="4" w:space="0" w:color="000000" w:themeColor="text1"/>
            </w:tcBorders>
          </w:tcPr>
          <w:p w14:paraId="1DA56546" w14:textId="77777777" w:rsidR="00E77514" w:rsidRDefault="00E77514" w:rsidP="00FC0611">
            <w:pPr>
              <w:pStyle w:val="NormalinTable"/>
            </w:pPr>
            <w:r>
              <w:rPr>
                <w:b/>
              </w:rPr>
              <w:t>2008300000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2AEC3E" w14:textId="77777777" w:rsidR="00E77514" w:rsidRDefault="00E77514" w:rsidP="00FC0611">
            <w:pPr>
              <w:pStyle w:val="NormalinTable"/>
              <w:tabs>
                <w:tab w:val="left" w:pos="1250"/>
              </w:tabs>
            </w:pPr>
            <w:r>
              <w:t>0.00%</w:t>
            </w:r>
          </w:p>
        </w:tc>
      </w:tr>
      <w:tr w:rsidR="00E77514" w14:paraId="04EF2E08" w14:textId="77777777" w:rsidTr="00066BD6">
        <w:trPr>
          <w:cantSplit/>
        </w:trPr>
        <w:tc>
          <w:tcPr>
            <w:tcW w:w="0" w:type="auto"/>
            <w:tcBorders>
              <w:top w:val="single" w:sz="4" w:space="0" w:color="A6A6A6" w:themeColor="background1" w:themeShade="A6"/>
              <w:right w:val="single" w:sz="4" w:space="0" w:color="000000" w:themeColor="text1"/>
            </w:tcBorders>
          </w:tcPr>
          <w:p w14:paraId="3B5548F1" w14:textId="77777777" w:rsidR="00E77514" w:rsidRDefault="00E77514" w:rsidP="00FC0611">
            <w:pPr>
              <w:pStyle w:val="NormalinTable"/>
            </w:pPr>
            <w:r>
              <w:rPr>
                <w:b/>
              </w:rPr>
              <w:t>2008400000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DC211D" w14:textId="77777777" w:rsidR="00E77514" w:rsidRDefault="00E77514" w:rsidP="00FC0611">
            <w:pPr>
              <w:pStyle w:val="NormalinTable"/>
              <w:tabs>
                <w:tab w:val="left" w:pos="1250"/>
              </w:tabs>
            </w:pPr>
            <w:r>
              <w:t>0.00%</w:t>
            </w:r>
          </w:p>
        </w:tc>
      </w:tr>
      <w:tr w:rsidR="00E77514" w14:paraId="1C9E84D4" w14:textId="77777777" w:rsidTr="00066BD6">
        <w:trPr>
          <w:cantSplit/>
        </w:trPr>
        <w:tc>
          <w:tcPr>
            <w:tcW w:w="0" w:type="auto"/>
            <w:tcBorders>
              <w:top w:val="single" w:sz="4" w:space="0" w:color="A6A6A6" w:themeColor="background1" w:themeShade="A6"/>
              <w:right w:val="single" w:sz="4" w:space="0" w:color="000000" w:themeColor="text1"/>
            </w:tcBorders>
          </w:tcPr>
          <w:p w14:paraId="66C589DF" w14:textId="77777777" w:rsidR="00E77514" w:rsidRDefault="00E77514" w:rsidP="00FC0611">
            <w:pPr>
              <w:pStyle w:val="NormalinTable"/>
            </w:pPr>
            <w:r>
              <w:rPr>
                <w:b/>
              </w:rPr>
              <w:t>2008500000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472D38" w14:textId="77777777" w:rsidR="00E77514" w:rsidRDefault="00E77514" w:rsidP="00FC0611">
            <w:pPr>
              <w:pStyle w:val="NormalinTable"/>
              <w:tabs>
                <w:tab w:val="left" w:pos="1250"/>
              </w:tabs>
            </w:pPr>
            <w:r>
              <w:t>0.00%</w:t>
            </w:r>
          </w:p>
        </w:tc>
      </w:tr>
      <w:tr w:rsidR="00E77514" w14:paraId="731725D6" w14:textId="77777777" w:rsidTr="00066BD6">
        <w:trPr>
          <w:cantSplit/>
        </w:trPr>
        <w:tc>
          <w:tcPr>
            <w:tcW w:w="0" w:type="auto"/>
            <w:tcBorders>
              <w:top w:val="single" w:sz="4" w:space="0" w:color="A6A6A6" w:themeColor="background1" w:themeShade="A6"/>
              <w:right w:val="single" w:sz="4" w:space="0" w:color="000000" w:themeColor="text1"/>
            </w:tcBorders>
          </w:tcPr>
          <w:p w14:paraId="085A776F" w14:textId="77777777" w:rsidR="00E77514" w:rsidRDefault="00E77514" w:rsidP="00FC0611">
            <w:pPr>
              <w:pStyle w:val="NormalinTable"/>
            </w:pPr>
            <w:r>
              <w:rPr>
                <w:b/>
              </w:rPr>
              <w:t>2008600000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A49C91" w14:textId="77777777" w:rsidR="00E77514" w:rsidRDefault="00E77514" w:rsidP="00FC0611">
            <w:pPr>
              <w:pStyle w:val="NormalinTable"/>
              <w:tabs>
                <w:tab w:val="left" w:pos="1250"/>
              </w:tabs>
            </w:pPr>
            <w:r>
              <w:t>0.00%</w:t>
            </w:r>
          </w:p>
        </w:tc>
      </w:tr>
      <w:tr w:rsidR="00E77514" w14:paraId="06BAD5BD" w14:textId="77777777" w:rsidTr="00066BD6">
        <w:trPr>
          <w:cantSplit/>
        </w:trPr>
        <w:tc>
          <w:tcPr>
            <w:tcW w:w="0" w:type="auto"/>
            <w:tcBorders>
              <w:top w:val="single" w:sz="4" w:space="0" w:color="A6A6A6" w:themeColor="background1" w:themeShade="A6"/>
              <w:right w:val="single" w:sz="4" w:space="0" w:color="000000" w:themeColor="text1"/>
            </w:tcBorders>
          </w:tcPr>
          <w:p w14:paraId="5A1387AA" w14:textId="77777777" w:rsidR="00E77514" w:rsidRDefault="00E77514" w:rsidP="00FC0611">
            <w:pPr>
              <w:pStyle w:val="NormalinTable"/>
            </w:pPr>
            <w:r>
              <w:rPr>
                <w:b/>
              </w:rPr>
              <w:t>2008700000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486797" w14:textId="77777777" w:rsidR="00E77514" w:rsidRDefault="00E77514" w:rsidP="00FC0611">
            <w:pPr>
              <w:pStyle w:val="NormalinTable"/>
              <w:tabs>
                <w:tab w:val="left" w:pos="1250"/>
              </w:tabs>
            </w:pPr>
            <w:r>
              <w:t>0.00%</w:t>
            </w:r>
          </w:p>
        </w:tc>
      </w:tr>
      <w:tr w:rsidR="00E77514" w14:paraId="667E0CE3" w14:textId="77777777" w:rsidTr="00066BD6">
        <w:trPr>
          <w:cantSplit/>
        </w:trPr>
        <w:tc>
          <w:tcPr>
            <w:tcW w:w="0" w:type="auto"/>
            <w:tcBorders>
              <w:top w:val="single" w:sz="4" w:space="0" w:color="A6A6A6" w:themeColor="background1" w:themeShade="A6"/>
              <w:right w:val="single" w:sz="4" w:space="0" w:color="000000" w:themeColor="text1"/>
            </w:tcBorders>
          </w:tcPr>
          <w:p w14:paraId="48A66AE2" w14:textId="77777777" w:rsidR="00E77514" w:rsidRDefault="00E77514" w:rsidP="00FC0611">
            <w:pPr>
              <w:pStyle w:val="NormalinTable"/>
            </w:pPr>
            <w:r>
              <w:rPr>
                <w:b/>
              </w:rPr>
              <w:t>2008800000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5F34EC" w14:textId="77777777" w:rsidR="00E77514" w:rsidRDefault="00E77514" w:rsidP="00FC0611">
            <w:pPr>
              <w:pStyle w:val="NormalinTable"/>
              <w:tabs>
                <w:tab w:val="left" w:pos="1250"/>
              </w:tabs>
            </w:pPr>
            <w:r>
              <w:t>0.00%</w:t>
            </w:r>
          </w:p>
        </w:tc>
      </w:tr>
      <w:tr w:rsidR="00E77514" w14:paraId="73EA35BA" w14:textId="77777777" w:rsidTr="00066BD6">
        <w:trPr>
          <w:cantSplit/>
        </w:trPr>
        <w:tc>
          <w:tcPr>
            <w:tcW w:w="0" w:type="auto"/>
            <w:tcBorders>
              <w:top w:val="single" w:sz="4" w:space="0" w:color="A6A6A6" w:themeColor="background1" w:themeShade="A6"/>
              <w:right w:val="single" w:sz="4" w:space="0" w:color="000000" w:themeColor="text1"/>
            </w:tcBorders>
          </w:tcPr>
          <w:p w14:paraId="0CC1416D" w14:textId="77777777" w:rsidR="00E77514" w:rsidRDefault="00E77514" w:rsidP="00FC0611">
            <w:pPr>
              <w:pStyle w:val="NormalinTable"/>
            </w:pPr>
            <w:r>
              <w:rPr>
                <w:b/>
              </w:rPr>
              <w:t>2008910000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F7A7B8" w14:textId="77777777" w:rsidR="00E77514" w:rsidRDefault="00E77514" w:rsidP="00FC0611">
            <w:pPr>
              <w:pStyle w:val="NormalinTable"/>
              <w:tabs>
                <w:tab w:val="left" w:pos="1250"/>
              </w:tabs>
            </w:pPr>
            <w:r>
              <w:t>0.00%</w:t>
            </w:r>
          </w:p>
        </w:tc>
      </w:tr>
      <w:tr w:rsidR="00E77514" w14:paraId="6009EB45" w14:textId="77777777" w:rsidTr="00066BD6">
        <w:trPr>
          <w:cantSplit/>
        </w:trPr>
        <w:tc>
          <w:tcPr>
            <w:tcW w:w="0" w:type="auto"/>
            <w:tcBorders>
              <w:top w:val="single" w:sz="4" w:space="0" w:color="A6A6A6" w:themeColor="background1" w:themeShade="A6"/>
              <w:right w:val="single" w:sz="4" w:space="0" w:color="000000" w:themeColor="text1"/>
            </w:tcBorders>
          </w:tcPr>
          <w:p w14:paraId="7B1C1262" w14:textId="77777777" w:rsidR="00E77514" w:rsidRDefault="00E77514" w:rsidP="00FC0611">
            <w:pPr>
              <w:pStyle w:val="NormalinTable"/>
            </w:pPr>
            <w:r>
              <w:rPr>
                <w:b/>
              </w:rPr>
              <w:t>2008930000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FA3681" w14:textId="77777777" w:rsidR="00E77514" w:rsidRDefault="00E77514" w:rsidP="00FC0611">
            <w:pPr>
              <w:pStyle w:val="NormalinTable"/>
              <w:tabs>
                <w:tab w:val="left" w:pos="1250"/>
              </w:tabs>
            </w:pPr>
            <w:r>
              <w:t>0.00%</w:t>
            </w:r>
          </w:p>
        </w:tc>
      </w:tr>
      <w:tr w:rsidR="00E77514" w14:paraId="368D17E3" w14:textId="77777777" w:rsidTr="00066BD6">
        <w:trPr>
          <w:cantSplit/>
        </w:trPr>
        <w:tc>
          <w:tcPr>
            <w:tcW w:w="0" w:type="auto"/>
            <w:tcBorders>
              <w:top w:val="single" w:sz="4" w:space="0" w:color="A6A6A6" w:themeColor="background1" w:themeShade="A6"/>
              <w:right w:val="single" w:sz="4" w:space="0" w:color="000000" w:themeColor="text1"/>
            </w:tcBorders>
          </w:tcPr>
          <w:p w14:paraId="7793B25F" w14:textId="77777777" w:rsidR="00E77514" w:rsidRDefault="00E77514" w:rsidP="00FC0611">
            <w:pPr>
              <w:pStyle w:val="NormalinTable"/>
            </w:pPr>
            <w:r>
              <w:rPr>
                <w:b/>
              </w:rPr>
              <w:t>2008970000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2ECD76" w14:textId="77777777" w:rsidR="00E77514" w:rsidRDefault="00E77514" w:rsidP="00FC0611">
            <w:pPr>
              <w:pStyle w:val="NormalinTable"/>
              <w:tabs>
                <w:tab w:val="left" w:pos="1250"/>
              </w:tabs>
            </w:pPr>
            <w:r>
              <w:t>0.00%</w:t>
            </w:r>
          </w:p>
        </w:tc>
      </w:tr>
      <w:tr w:rsidR="00E77514" w14:paraId="32F5D20C" w14:textId="77777777" w:rsidTr="00066BD6">
        <w:trPr>
          <w:cantSplit/>
        </w:trPr>
        <w:tc>
          <w:tcPr>
            <w:tcW w:w="0" w:type="auto"/>
            <w:tcBorders>
              <w:top w:val="single" w:sz="4" w:space="0" w:color="A6A6A6" w:themeColor="background1" w:themeShade="A6"/>
              <w:right w:val="single" w:sz="4" w:space="0" w:color="000000" w:themeColor="text1"/>
            </w:tcBorders>
          </w:tcPr>
          <w:p w14:paraId="5DDA2838" w14:textId="77777777" w:rsidR="00E77514" w:rsidRDefault="00E77514" w:rsidP="00FC0611">
            <w:pPr>
              <w:pStyle w:val="NormalinTable"/>
            </w:pPr>
            <w:r>
              <w:rPr>
                <w:b/>
              </w:rPr>
              <w:t>2008991100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45D47F" w14:textId="77777777" w:rsidR="00E77514" w:rsidRDefault="00E77514" w:rsidP="00FC0611">
            <w:pPr>
              <w:pStyle w:val="NormalinTable"/>
              <w:tabs>
                <w:tab w:val="left" w:pos="1250"/>
              </w:tabs>
            </w:pPr>
            <w:r>
              <w:t>0.00%</w:t>
            </w:r>
          </w:p>
        </w:tc>
      </w:tr>
      <w:tr w:rsidR="00E77514" w14:paraId="4868B38C" w14:textId="77777777" w:rsidTr="00066BD6">
        <w:trPr>
          <w:cantSplit/>
        </w:trPr>
        <w:tc>
          <w:tcPr>
            <w:tcW w:w="0" w:type="auto"/>
            <w:tcBorders>
              <w:top w:val="single" w:sz="4" w:space="0" w:color="A6A6A6" w:themeColor="background1" w:themeShade="A6"/>
              <w:right w:val="single" w:sz="4" w:space="0" w:color="000000" w:themeColor="text1"/>
            </w:tcBorders>
          </w:tcPr>
          <w:p w14:paraId="1B87DBE5" w14:textId="77777777" w:rsidR="00E77514" w:rsidRDefault="00E77514" w:rsidP="00FC0611">
            <w:pPr>
              <w:pStyle w:val="NormalinTable"/>
            </w:pPr>
            <w:r>
              <w:rPr>
                <w:b/>
              </w:rPr>
              <w:t>2008991900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0BA93F" w14:textId="77777777" w:rsidR="00E77514" w:rsidRDefault="00E77514" w:rsidP="00FC0611">
            <w:pPr>
              <w:pStyle w:val="NormalinTable"/>
              <w:tabs>
                <w:tab w:val="left" w:pos="1250"/>
              </w:tabs>
            </w:pPr>
            <w:r>
              <w:t>0.00%</w:t>
            </w:r>
          </w:p>
        </w:tc>
      </w:tr>
      <w:tr w:rsidR="00E77514" w14:paraId="4003F493" w14:textId="77777777" w:rsidTr="00066BD6">
        <w:trPr>
          <w:cantSplit/>
        </w:trPr>
        <w:tc>
          <w:tcPr>
            <w:tcW w:w="0" w:type="auto"/>
            <w:tcBorders>
              <w:top w:val="single" w:sz="4" w:space="0" w:color="A6A6A6" w:themeColor="background1" w:themeShade="A6"/>
              <w:right w:val="single" w:sz="4" w:space="0" w:color="000000" w:themeColor="text1"/>
            </w:tcBorders>
          </w:tcPr>
          <w:p w14:paraId="73BCDDA5" w14:textId="77777777" w:rsidR="00E77514" w:rsidRDefault="00E77514" w:rsidP="00FC0611">
            <w:pPr>
              <w:pStyle w:val="NormalinTable"/>
            </w:pPr>
            <w:r>
              <w:rPr>
                <w:b/>
              </w:rPr>
              <w:t>2008992100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8FF057" w14:textId="77777777" w:rsidR="00E77514" w:rsidRDefault="00E77514" w:rsidP="00FC0611">
            <w:pPr>
              <w:pStyle w:val="NormalinTable"/>
              <w:tabs>
                <w:tab w:val="left" w:pos="1250"/>
              </w:tabs>
            </w:pPr>
            <w:r>
              <w:t>0.00%</w:t>
            </w:r>
          </w:p>
        </w:tc>
      </w:tr>
      <w:tr w:rsidR="00E77514" w14:paraId="5597995C" w14:textId="77777777" w:rsidTr="00066BD6">
        <w:trPr>
          <w:cantSplit/>
        </w:trPr>
        <w:tc>
          <w:tcPr>
            <w:tcW w:w="0" w:type="auto"/>
            <w:tcBorders>
              <w:top w:val="single" w:sz="4" w:space="0" w:color="A6A6A6" w:themeColor="background1" w:themeShade="A6"/>
              <w:right w:val="single" w:sz="4" w:space="0" w:color="000000" w:themeColor="text1"/>
            </w:tcBorders>
          </w:tcPr>
          <w:p w14:paraId="72CA835E" w14:textId="77777777" w:rsidR="00E77514" w:rsidRDefault="00E77514" w:rsidP="00FC0611">
            <w:pPr>
              <w:pStyle w:val="NormalinTable"/>
            </w:pPr>
            <w:r>
              <w:rPr>
                <w:b/>
              </w:rPr>
              <w:t>2008992300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1E906D" w14:textId="77777777" w:rsidR="00E77514" w:rsidRDefault="00E77514" w:rsidP="00FC0611">
            <w:pPr>
              <w:pStyle w:val="NormalinTable"/>
              <w:tabs>
                <w:tab w:val="left" w:pos="1250"/>
              </w:tabs>
            </w:pPr>
            <w:r>
              <w:t>0.00%</w:t>
            </w:r>
          </w:p>
        </w:tc>
      </w:tr>
      <w:tr w:rsidR="00E77514" w14:paraId="1C269EF3" w14:textId="77777777" w:rsidTr="00066BD6">
        <w:trPr>
          <w:cantSplit/>
        </w:trPr>
        <w:tc>
          <w:tcPr>
            <w:tcW w:w="0" w:type="auto"/>
            <w:tcBorders>
              <w:top w:val="single" w:sz="4" w:space="0" w:color="A6A6A6" w:themeColor="background1" w:themeShade="A6"/>
              <w:right w:val="single" w:sz="4" w:space="0" w:color="000000" w:themeColor="text1"/>
            </w:tcBorders>
          </w:tcPr>
          <w:p w14:paraId="33E3509D" w14:textId="77777777" w:rsidR="00E77514" w:rsidRDefault="00E77514" w:rsidP="00FC0611">
            <w:pPr>
              <w:pStyle w:val="NormalinTable"/>
            </w:pPr>
            <w:r>
              <w:rPr>
                <w:b/>
              </w:rPr>
              <w:t>2008992400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9869FB" w14:textId="77777777" w:rsidR="00E77514" w:rsidRDefault="00E77514" w:rsidP="00FC0611">
            <w:pPr>
              <w:pStyle w:val="NormalinTable"/>
              <w:tabs>
                <w:tab w:val="left" w:pos="1250"/>
              </w:tabs>
            </w:pPr>
            <w:r>
              <w:t>0.00%</w:t>
            </w:r>
          </w:p>
        </w:tc>
      </w:tr>
      <w:tr w:rsidR="00E77514" w14:paraId="6E652F9F" w14:textId="77777777" w:rsidTr="00066BD6">
        <w:trPr>
          <w:cantSplit/>
        </w:trPr>
        <w:tc>
          <w:tcPr>
            <w:tcW w:w="0" w:type="auto"/>
            <w:tcBorders>
              <w:top w:val="single" w:sz="4" w:space="0" w:color="A6A6A6" w:themeColor="background1" w:themeShade="A6"/>
              <w:right w:val="single" w:sz="4" w:space="0" w:color="000000" w:themeColor="text1"/>
            </w:tcBorders>
          </w:tcPr>
          <w:p w14:paraId="10AC7ED0" w14:textId="77777777" w:rsidR="00E77514" w:rsidRDefault="00E77514" w:rsidP="00FC0611">
            <w:pPr>
              <w:pStyle w:val="NormalinTable"/>
            </w:pPr>
            <w:r>
              <w:rPr>
                <w:b/>
              </w:rPr>
              <w:t>2008992800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899D52" w14:textId="77777777" w:rsidR="00E77514" w:rsidRDefault="00E77514" w:rsidP="00FC0611">
            <w:pPr>
              <w:pStyle w:val="NormalinTable"/>
              <w:tabs>
                <w:tab w:val="left" w:pos="1250"/>
              </w:tabs>
            </w:pPr>
            <w:r>
              <w:t>0.00%</w:t>
            </w:r>
          </w:p>
        </w:tc>
      </w:tr>
      <w:tr w:rsidR="00E77514" w14:paraId="61AA2A98" w14:textId="77777777" w:rsidTr="00066BD6">
        <w:trPr>
          <w:cantSplit/>
        </w:trPr>
        <w:tc>
          <w:tcPr>
            <w:tcW w:w="0" w:type="auto"/>
            <w:tcBorders>
              <w:top w:val="single" w:sz="4" w:space="0" w:color="A6A6A6" w:themeColor="background1" w:themeShade="A6"/>
              <w:right w:val="single" w:sz="4" w:space="0" w:color="000000" w:themeColor="text1"/>
            </w:tcBorders>
          </w:tcPr>
          <w:p w14:paraId="3AE0E8FD" w14:textId="77777777" w:rsidR="00E77514" w:rsidRDefault="00E77514" w:rsidP="00FC0611">
            <w:pPr>
              <w:pStyle w:val="NormalinTable"/>
            </w:pPr>
            <w:r>
              <w:rPr>
                <w:b/>
              </w:rPr>
              <w:t>2008993100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57000F" w14:textId="77777777" w:rsidR="00E77514" w:rsidRDefault="00E77514" w:rsidP="00FC0611">
            <w:pPr>
              <w:pStyle w:val="NormalinTable"/>
              <w:tabs>
                <w:tab w:val="left" w:pos="1250"/>
              </w:tabs>
            </w:pPr>
            <w:r>
              <w:t>0.00%</w:t>
            </w:r>
          </w:p>
        </w:tc>
      </w:tr>
      <w:tr w:rsidR="00E77514" w14:paraId="6C1BE8E2" w14:textId="77777777" w:rsidTr="00066BD6">
        <w:trPr>
          <w:cantSplit/>
        </w:trPr>
        <w:tc>
          <w:tcPr>
            <w:tcW w:w="0" w:type="auto"/>
            <w:tcBorders>
              <w:top w:val="single" w:sz="4" w:space="0" w:color="A6A6A6" w:themeColor="background1" w:themeShade="A6"/>
              <w:right w:val="single" w:sz="4" w:space="0" w:color="000000" w:themeColor="text1"/>
            </w:tcBorders>
          </w:tcPr>
          <w:p w14:paraId="5830FFAE" w14:textId="77777777" w:rsidR="00E77514" w:rsidRDefault="00E77514" w:rsidP="00FC0611">
            <w:pPr>
              <w:pStyle w:val="NormalinTable"/>
            </w:pPr>
            <w:r>
              <w:rPr>
                <w:b/>
              </w:rPr>
              <w:t>2008993400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CD96B7" w14:textId="77777777" w:rsidR="00E77514" w:rsidRDefault="00E77514" w:rsidP="00FC0611">
            <w:pPr>
              <w:pStyle w:val="NormalinTable"/>
              <w:tabs>
                <w:tab w:val="left" w:pos="1250"/>
              </w:tabs>
            </w:pPr>
            <w:r>
              <w:t>0.00%</w:t>
            </w:r>
          </w:p>
        </w:tc>
      </w:tr>
      <w:tr w:rsidR="00E77514" w14:paraId="03704DEB" w14:textId="77777777" w:rsidTr="00066BD6">
        <w:trPr>
          <w:cantSplit/>
        </w:trPr>
        <w:tc>
          <w:tcPr>
            <w:tcW w:w="0" w:type="auto"/>
            <w:tcBorders>
              <w:top w:val="single" w:sz="4" w:space="0" w:color="A6A6A6" w:themeColor="background1" w:themeShade="A6"/>
              <w:right w:val="single" w:sz="4" w:space="0" w:color="000000" w:themeColor="text1"/>
            </w:tcBorders>
          </w:tcPr>
          <w:p w14:paraId="05C2106E" w14:textId="77777777" w:rsidR="00E77514" w:rsidRDefault="00E77514" w:rsidP="00FC0611">
            <w:pPr>
              <w:pStyle w:val="NormalinTable"/>
            </w:pPr>
            <w:r>
              <w:rPr>
                <w:b/>
              </w:rPr>
              <w:t>2008993600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FCF5DA" w14:textId="77777777" w:rsidR="00E77514" w:rsidRDefault="00E77514" w:rsidP="00FC0611">
            <w:pPr>
              <w:pStyle w:val="NormalinTable"/>
              <w:tabs>
                <w:tab w:val="left" w:pos="1250"/>
              </w:tabs>
            </w:pPr>
            <w:r>
              <w:t>0.00%</w:t>
            </w:r>
          </w:p>
        </w:tc>
      </w:tr>
      <w:tr w:rsidR="00E77514" w14:paraId="10F44810" w14:textId="77777777" w:rsidTr="00066BD6">
        <w:trPr>
          <w:cantSplit/>
        </w:trPr>
        <w:tc>
          <w:tcPr>
            <w:tcW w:w="0" w:type="auto"/>
            <w:tcBorders>
              <w:top w:val="single" w:sz="4" w:space="0" w:color="A6A6A6" w:themeColor="background1" w:themeShade="A6"/>
              <w:right w:val="single" w:sz="4" w:space="0" w:color="000000" w:themeColor="text1"/>
            </w:tcBorders>
          </w:tcPr>
          <w:p w14:paraId="0669D9D0" w14:textId="77777777" w:rsidR="00E77514" w:rsidRDefault="00E77514" w:rsidP="00FC0611">
            <w:pPr>
              <w:pStyle w:val="NormalinTable"/>
            </w:pPr>
            <w:r>
              <w:rPr>
                <w:b/>
              </w:rPr>
              <w:t>2008993700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D5AA55" w14:textId="77777777" w:rsidR="00E77514" w:rsidRDefault="00E77514" w:rsidP="00FC0611">
            <w:pPr>
              <w:pStyle w:val="NormalinTable"/>
              <w:tabs>
                <w:tab w:val="left" w:pos="1250"/>
              </w:tabs>
            </w:pPr>
            <w:r>
              <w:t>0.00%</w:t>
            </w:r>
          </w:p>
        </w:tc>
      </w:tr>
      <w:tr w:rsidR="00E77514" w14:paraId="7199B7BB" w14:textId="77777777" w:rsidTr="00066BD6">
        <w:trPr>
          <w:cantSplit/>
        </w:trPr>
        <w:tc>
          <w:tcPr>
            <w:tcW w:w="0" w:type="auto"/>
            <w:tcBorders>
              <w:top w:val="single" w:sz="4" w:space="0" w:color="A6A6A6" w:themeColor="background1" w:themeShade="A6"/>
              <w:right w:val="single" w:sz="4" w:space="0" w:color="000000" w:themeColor="text1"/>
            </w:tcBorders>
          </w:tcPr>
          <w:p w14:paraId="067D5346" w14:textId="77777777" w:rsidR="00E77514" w:rsidRDefault="00E77514" w:rsidP="00FC0611">
            <w:pPr>
              <w:pStyle w:val="NormalinTable"/>
            </w:pPr>
            <w:r>
              <w:rPr>
                <w:b/>
              </w:rPr>
              <w:t>2008993800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F06685" w14:textId="77777777" w:rsidR="00E77514" w:rsidRDefault="00E77514" w:rsidP="00FC0611">
            <w:pPr>
              <w:pStyle w:val="NormalinTable"/>
              <w:tabs>
                <w:tab w:val="left" w:pos="1250"/>
              </w:tabs>
            </w:pPr>
            <w:r>
              <w:t>0.00%</w:t>
            </w:r>
          </w:p>
        </w:tc>
      </w:tr>
      <w:tr w:rsidR="00E77514" w14:paraId="656E780E" w14:textId="77777777" w:rsidTr="00066BD6">
        <w:trPr>
          <w:cantSplit/>
        </w:trPr>
        <w:tc>
          <w:tcPr>
            <w:tcW w:w="0" w:type="auto"/>
            <w:tcBorders>
              <w:top w:val="single" w:sz="4" w:space="0" w:color="A6A6A6" w:themeColor="background1" w:themeShade="A6"/>
              <w:right w:val="single" w:sz="4" w:space="0" w:color="000000" w:themeColor="text1"/>
            </w:tcBorders>
          </w:tcPr>
          <w:p w14:paraId="312A82B6" w14:textId="77777777" w:rsidR="00E77514" w:rsidRDefault="00E77514" w:rsidP="00FC0611">
            <w:pPr>
              <w:pStyle w:val="NormalinTable"/>
            </w:pPr>
            <w:r>
              <w:rPr>
                <w:b/>
              </w:rPr>
              <w:t>2008994000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E54AAC" w14:textId="77777777" w:rsidR="00E77514" w:rsidRDefault="00E77514" w:rsidP="00FC0611">
            <w:pPr>
              <w:pStyle w:val="NormalinTable"/>
              <w:tabs>
                <w:tab w:val="left" w:pos="1250"/>
              </w:tabs>
            </w:pPr>
            <w:r>
              <w:t>0.00%</w:t>
            </w:r>
          </w:p>
        </w:tc>
      </w:tr>
      <w:tr w:rsidR="00E77514" w14:paraId="31B8B372" w14:textId="77777777" w:rsidTr="00066BD6">
        <w:trPr>
          <w:cantSplit/>
        </w:trPr>
        <w:tc>
          <w:tcPr>
            <w:tcW w:w="0" w:type="auto"/>
            <w:tcBorders>
              <w:top w:val="single" w:sz="4" w:space="0" w:color="A6A6A6" w:themeColor="background1" w:themeShade="A6"/>
              <w:right w:val="single" w:sz="4" w:space="0" w:color="000000" w:themeColor="text1"/>
            </w:tcBorders>
          </w:tcPr>
          <w:p w14:paraId="5A00AD8A" w14:textId="77777777" w:rsidR="00E77514" w:rsidRDefault="00E77514" w:rsidP="00FC0611">
            <w:pPr>
              <w:pStyle w:val="NormalinTable"/>
            </w:pPr>
            <w:r>
              <w:rPr>
                <w:b/>
              </w:rPr>
              <w:t>2008994300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0E7C05" w14:textId="77777777" w:rsidR="00E77514" w:rsidRDefault="00E77514" w:rsidP="00FC0611">
            <w:pPr>
              <w:pStyle w:val="NormalinTable"/>
              <w:tabs>
                <w:tab w:val="left" w:pos="1250"/>
              </w:tabs>
            </w:pPr>
            <w:r>
              <w:t>0.00%</w:t>
            </w:r>
          </w:p>
        </w:tc>
      </w:tr>
      <w:tr w:rsidR="00E77514" w14:paraId="58855D30" w14:textId="77777777" w:rsidTr="00066BD6">
        <w:trPr>
          <w:cantSplit/>
        </w:trPr>
        <w:tc>
          <w:tcPr>
            <w:tcW w:w="0" w:type="auto"/>
            <w:tcBorders>
              <w:top w:val="single" w:sz="4" w:space="0" w:color="A6A6A6" w:themeColor="background1" w:themeShade="A6"/>
              <w:right w:val="single" w:sz="4" w:space="0" w:color="000000" w:themeColor="text1"/>
            </w:tcBorders>
          </w:tcPr>
          <w:p w14:paraId="15C8D7E9" w14:textId="77777777" w:rsidR="00E77514" w:rsidRDefault="00E77514" w:rsidP="00FC0611">
            <w:pPr>
              <w:pStyle w:val="NormalinTable"/>
            </w:pPr>
            <w:r>
              <w:rPr>
                <w:b/>
              </w:rPr>
              <w:lastRenderedPageBreak/>
              <w:t>2008994500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0FC1A9" w14:textId="77777777" w:rsidR="00E77514" w:rsidRDefault="00E77514" w:rsidP="00FC0611">
            <w:pPr>
              <w:pStyle w:val="NormalinTable"/>
              <w:tabs>
                <w:tab w:val="left" w:pos="1250"/>
              </w:tabs>
            </w:pPr>
            <w:r>
              <w:t>0.00%</w:t>
            </w:r>
          </w:p>
        </w:tc>
      </w:tr>
      <w:tr w:rsidR="00E77514" w14:paraId="74A5D212" w14:textId="77777777" w:rsidTr="00066BD6">
        <w:trPr>
          <w:cantSplit/>
        </w:trPr>
        <w:tc>
          <w:tcPr>
            <w:tcW w:w="0" w:type="auto"/>
            <w:tcBorders>
              <w:top w:val="single" w:sz="4" w:space="0" w:color="A6A6A6" w:themeColor="background1" w:themeShade="A6"/>
              <w:right w:val="single" w:sz="4" w:space="0" w:color="000000" w:themeColor="text1"/>
            </w:tcBorders>
          </w:tcPr>
          <w:p w14:paraId="0F54F0C1" w14:textId="77777777" w:rsidR="00E77514" w:rsidRDefault="00E77514" w:rsidP="00FC0611">
            <w:pPr>
              <w:pStyle w:val="NormalinTable"/>
            </w:pPr>
            <w:r>
              <w:rPr>
                <w:b/>
              </w:rPr>
              <w:t>2008994800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A4C852" w14:textId="77777777" w:rsidR="00E77514" w:rsidRDefault="00E77514" w:rsidP="00FC0611">
            <w:pPr>
              <w:pStyle w:val="NormalinTable"/>
              <w:tabs>
                <w:tab w:val="left" w:pos="1250"/>
              </w:tabs>
            </w:pPr>
            <w:r>
              <w:t>0.00%</w:t>
            </w:r>
          </w:p>
        </w:tc>
      </w:tr>
      <w:tr w:rsidR="00E77514" w14:paraId="21D5EF2F" w14:textId="77777777" w:rsidTr="00066BD6">
        <w:trPr>
          <w:cantSplit/>
        </w:trPr>
        <w:tc>
          <w:tcPr>
            <w:tcW w:w="0" w:type="auto"/>
            <w:tcBorders>
              <w:top w:val="single" w:sz="4" w:space="0" w:color="A6A6A6" w:themeColor="background1" w:themeShade="A6"/>
              <w:right w:val="single" w:sz="4" w:space="0" w:color="000000" w:themeColor="text1"/>
            </w:tcBorders>
          </w:tcPr>
          <w:p w14:paraId="1878E60A" w14:textId="77777777" w:rsidR="00E77514" w:rsidRDefault="00E77514" w:rsidP="00FC0611">
            <w:pPr>
              <w:pStyle w:val="NormalinTable"/>
            </w:pPr>
            <w:r>
              <w:rPr>
                <w:b/>
              </w:rPr>
              <w:t>2008994900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1DDDE1" w14:textId="77777777" w:rsidR="00E77514" w:rsidRDefault="00E77514" w:rsidP="00FC0611">
            <w:pPr>
              <w:pStyle w:val="NormalinTable"/>
              <w:tabs>
                <w:tab w:val="left" w:pos="1250"/>
              </w:tabs>
            </w:pPr>
            <w:r>
              <w:t>0.00%</w:t>
            </w:r>
          </w:p>
        </w:tc>
      </w:tr>
      <w:tr w:rsidR="00E77514" w14:paraId="11A11C09" w14:textId="77777777" w:rsidTr="00066BD6">
        <w:trPr>
          <w:cantSplit/>
        </w:trPr>
        <w:tc>
          <w:tcPr>
            <w:tcW w:w="0" w:type="auto"/>
            <w:tcBorders>
              <w:top w:val="single" w:sz="4" w:space="0" w:color="A6A6A6" w:themeColor="background1" w:themeShade="A6"/>
              <w:right w:val="single" w:sz="4" w:space="0" w:color="000000" w:themeColor="text1"/>
            </w:tcBorders>
          </w:tcPr>
          <w:p w14:paraId="2745AE06" w14:textId="77777777" w:rsidR="00E77514" w:rsidRDefault="00E77514" w:rsidP="00FC0611">
            <w:pPr>
              <w:pStyle w:val="NormalinTable"/>
            </w:pPr>
            <w:r>
              <w:rPr>
                <w:b/>
              </w:rPr>
              <w:t>2008996300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31EEC0" w14:textId="77777777" w:rsidR="00E77514" w:rsidRDefault="00E77514" w:rsidP="00FC0611">
            <w:pPr>
              <w:pStyle w:val="NormalinTable"/>
              <w:tabs>
                <w:tab w:val="left" w:pos="1250"/>
              </w:tabs>
            </w:pPr>
            <w:r>
              <w:t>0.00%</w:t>
            </w:r>
          </w:p>
        </w:tc>
      </w:tr>
      <w:tr w:rsidR="00E77514" w14:paraId="02489111" w14:textId="77777777" w:rsidTr="00066BD6">
        <w:trPr>
          <w:cantSplit/>
        </w:trPr>
        <w:tc>
          <w:tcPr>
            <w:tcW w:w="0" w:type="auto"/>
            <w:tcBorders>
              <w:top w:val="single" w:sz="4" w:space="0" w:color="A6A6A6" w:themeColor="background1" w:themeShade="A6"/>
              <w:right w:val="single" w:sz="4" w:space="0" w:color="000000" w:themeColor="text1"/>
            </w:tcBorders>
          </w:tcPr>
          <w:p w14:paraId="6CBD4867" w14:textId="77777777" w:rsidR="00E77514" w:rsidRDefault="00E77514" w:rsidP="00FC0611">
            <w:pPr>
              <w:pStyle w:val="NormalinTable"/>
            </w:pPr>
            <w:r>
              <w:rPr>
                <w:b/>
              </w:rPr>
              <w:t>2008996700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8F8E08" w14:textId="77777777" w:rsidR="00E77514" w:rsidRDefault="00E77514" w:rsidP="00FC0611">
            <w:pPr>
              <w:pStyle w:val="NormalinTable"/>
              <w:tabs>
                <w:tab w:val="left" w:pos="1250"/>
              </w:tabs>
            </w:pPr>
            <w:r>
              <w:t>0.00%</w:t>
            </w:r>
          </w:p>
        </w:tc>
      </w:tr>
      <w:tr w:rsidR="00E77514" w14:paraId="2DD0C87B" w14:textId="77777777" w:rsidTr="00066BD6">
        <w:trPr>
          <w:cantSplit/>
        </w:trPr>
        <w:tc>
          <w:tcPr>
            <w:tcW w:w="0" w:type="auto"/>
            <w:tcBorders>
              <w:top w:val="single" w:sz="4" w:space="0" w:color="A6A6A6" w:themeColor="background1" w:themeShade="A6"/>
              <w:right w:val="single" w:sz="4" w:space="0" w:color="000000" w:themeColor="text1"/>
            </w:tcBorders>
          </w:tcPr>
          <w:p w14:paraId="34F1E995" w14:textId="77777777" w:rsidR="00E77514" w:rsidRDefault="00E77514" w:rsidP="00FC0611">
            <w:pPr>
              <w:pStyle w:val="NormalinTable"/>
            </w:pPr>
            <w:r>
              <w:rPr>
                <w:b/>
              </w:rPr>
              <w:t>2008997200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9AB9A5" w14:textId="77777777" w:rsidR="00E77514" w:rsidRDefault="00E77514" w:rsidP="00FC0611">
            <w:pPr>
              <w:pStyle w:val="NormalinTable"/>
              <w:tabs>
                <w:tab w:val="left" w:pos="1250"/>
              </w:tabs>
            </w:pPr>
            <w:r>
              <w:t>0.00%</w:t>
            </w:r>
          </w:p>
        </w:tc>
      </w:tr>
      <w:tr w:rsidR="00E77514" w14:paraId="27C426B2" w14:textId="77777777" w:rsidTr="00066BD6">
        <w:trPr>
          <w:cantSplit/>
        </w:trPr>
        <w:tc>
          <w:tcPr>
            <w:tcW w:w="0" w:type="auto"/>
            <w:tcBorders>
              <w:top w:val="single" w:sz="4" w:space="0" w:color="A6A6A6" w:themeColor="background1" w:themeShade="A6"/>
              <w:right w:val="single" w:sz="4" w:space="0" w:color="000000" w:themeColor="text1"/>
            </w:tcBorders>
          </w:tcPr>
          <w:p w14:paraId="3DA7F2D9" w14:textId="77777777" w:rsidR="00E77514" w:rsidRDefault="00E77514" w:rsidP="00FC0611">
            <w:pPr>
              <w:pStyle w:val="NormalinTable"/>
            </w:pPr>
            <w:r>
              <w:rPr>
                <w:b/>
              </w:rPr>
              <w:t>2008997800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1C3257" w14:textId="77777777" w:rsidR="00E77514" w:rsidRDefault="00E77514" w:rsidP="00FC0611">
            <w:pPr>
              <w:pStyle w:val="NormalinTable"/>
              <w:tabs>
                <w:tab w:val="left" w:pos="1250"/>
              </w:tabs>
            </w:pPr>
            <w:r>
              <w:t>0.00%</w:t>
            </w:r>
          </w:p>
        </w:tc>
      </w:tr>
      <w:tr w:rsidR="00E77514" w14:paraId="0BEE232A" w14:textId="77777777" w:rsidTr="00066BD6">
        <w:trPr>
          <w:cantSplit/>
        </w:trPr>
        <w:tc>
          <w:tcPr>
            <w:tcW w:w="0" w:type="auto"/>
            <w:tcBorders>
              <w:top w:val="single" w:sz="4" w:space="0" w:color="A6A6A6" w:themeColor="background1" w:themeShade="A6"/>
              <w:right w:val="single" w:sz="4" w:space="0" w:color="000000" w:themeColor="text1"/>
            </w:tcBorders>
          </w:tcPr>
          <w:p w14:paraId="2B0D5481" w14:textId="77777777" w:rsidR="00E77514" w:rsidRDefault="00E77514" w:rsidP="00FC0611">
            <w:pPr>
              <w:pStyle w:val="NormalinTable"/>
            </w:pPr>
            <w:r>
              <w:rPr>
                <w:b/>
              </w:rPr>
              <w:t>2008998500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6FAA89" w14:textId="77777777" w:rsidR="00E77514" w:rsidRDefault="00E77514" w:rsidP="00FC0611">
            <w:pPr>
              <w:pStyle w:val="NormalinTable"/>
              <w:tabs>
                <w:tab w:val="left" w:pos="1250"/>
              </w:tabs>
            </w:pPr>
            <w:r>
              <w:t>0.00% + 9.400 € / 100 kg / net drained wt</w:t>
            </w:r>
          </w:p>
        </w:tc>
      </w:tr>
      <w:tr w:rsidR="00E77514" w14:paraId="336FEC6E" w14:textId="77777777" w:rsidTr="00066BD6">
        <w:trPr>
          <w:cantSplit/>
        </w:trPr>
        <w:tc>
          <w:tcPr>
            <w:tcW w:w="0" w:type="auto"/>
            <w:tcBorders>
              <w:top w:val="single" w:sz="4" w:space="0" w:color="A6A6A6" w:themeColor="background1" w:themeShade="A6"/>
              <w:right w:val="single" w:sz="4" w:space="0" w:color="000000" w:themeColor="text1"/>
            </w:tcBorders>
          </w:tcPr>
          <w:p w14:paraId="49C7AA1F" w14:textId="77777777" w:rsidR="00E77514" w:rsidRDefault="00E77514" w:rsidP="00FC0611">
            <w:pPr>
              <w:pStyle w:val="NormalinTable"/>
            </w:pPr>
            <w:r>
              <w:rPr>
                <w:b/>
              </w:rPr>
              <w:t>2008999100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D63305" w14:textId="77777777" w:rsidR="00E77514" w:rsidRDefault="00E77514" w:rsidP="00FC0611">
            <w:pPr>
              <w:pStyle w:val="NormalinTable"/>
              <w:tabs>
                <w:tab w:val="left" w:pos="1250"/>
              </w:tabs>
            </w:pPr>
            <w:r>
              <w:t>0.00%</w:t>
            </w:r>
          </w:p>
        </w:tc>
      </w:tr>
      <w:tr w:rsidR="00E77514" w14:paraId="4092C18E" w14:textId="77777777" w:rsidTr="00066BD6">
        <w:trPr>
          <w:cantSplit/>
        </w:trPr>
        <w:tc>
          <w:tcPr>
            <w:tcW w:w="0" w:type="auto"/>
            <w:tcBorders>
              <w:top w:val="single" w:sz="4" w:space="0" w:color="A6A6A6" w:themeColor="background1" w:themeShade="A6"/>
              <w:right w:val="single" w:sz="4" w:space="0" w:color="000000" w:themeColor="text1"/>
            </w:tcBorders>
          </w:tcPr>
          <w:p w14:paraId="67CE18D7" w14:textId="77777777" w:rsidR="00E77514" w:rsidRDefault="00E77514" w:rsidP="00FC0611">
            <w:pPr>
              <w:pStyle w:val="NormalinTable"/>
            </w:pPr>
            <w:r>
              <w:rPr>
                <w:b/>
              </w:rPr>
              <w:t>2008999900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9BEAFC" w14:textId="77777777" w:rsidR="00E77514" w:rsidRDefault="00E77514" w:rsidP="00FC0611">
            <w:pPr>
              <w:pStyle w:val="NormalinTable"/>
              <w:tabs>
                <w:tab w:val="left" w:pos="1250"/>
              </w:tabs>
            </w:pPr>
            <w:r>
              <w:t>0.00%</w:t>
            </w:r>
          </w:p>
        </w:tc>
      </w:tr>
      <w:tr w:rsidR="00E77514" w14:paraId="08178D00" w14:textId="77777777" w:rsidTr="00066BD6">
        <w:trPr>
          <w:cantSplit/>
        </w:trPr>
        <w:tc>
          <w:tcPr>
            <w:tcW w:w="0" w:type="auto"/>
            <w:tcBorders>
              <w:top w:val="single" w:sz="4" w:space="0" w:color="A6A6A6" w:themeColor="background1" w:themeShade="A6"/>
              <w:right w:val="single" w:sz="4" w:space="0" w:color="000000" w:themeColor="text1"/>
            </w:tcBorders>
          </w:tcPr>
          <w:p w14:paraId="59182FAA" w14:textId="77777777" w:rsidR="00E77514" w:rsidRDefault="00E77514" w:rsidP="00FC0611">
            <w:pPr>
              <w:pStyle w:val="NormalinTable"/>
            </w:pPr>
            <w:r>
              <w:rPr>
                <w:b/>
              </w:rPr>
              <w:t>2009111111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E966C0" w14:textId="77777777" w:rsidR="00E77514" w:rsidRDefault="00E77514" w:rsidP="00FC0611">
            <w:pPr>
              <w:pStyle w:val="NormalinTable"/>
              <w:tabs>
                <w:tab w:val="left" w:pos="1250"/>
              </w:tabs>
            </w:pPr>
            <w:r>
              <w:t>0.00%</w:t>
            </w:r>
          </w:p>
        </w:tc>
      </w:tr>
      <w:tr w:rsidR="00E77514" w14:paraId="0B0A4F59" w14:textId="77777777" w:rsidTr="00066BD6">
        <w:trPr>
          <w:cantSplit/>
        </w:trPr>
        <w:tc>
          <w:tcPr>
            <w:tcW w:w="0" w:type="auto"/>
            <w:tcBorders>
              <w:top w:val="single" w:sz="4" w:space="0" w:color="A6A6A6" w:themeColor="background1" w:themeShade="A6"/>
              <w:right w:val="single" w:sz="4" w:space="0" w:color="000000" w:themeColor="text1"/>
            </w:tcBorders>
          </w:tcPr>
          <w:p w14:paraId="0A88E3CA" w14:textId="77777777" w:rsidR="00E77514" w:rsidRDefault="00E77514" w:rsidP="00FC0611">
            <w:pPr>
              <w:pStyle w:val="NormalinTable"/>
            </w:pPr>
            <w:r>
              <w:rPr>
                <w:b/>
              </w:rPr>
              <w:t>2009111119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9764FF" w14:textId="77777777" w:rsidR="00E77514" w:rsidRDefault="00E77514" w:rsidP="00FC0611">
            <w:pPr>
              <w:pStyle w:val="NormalinTable"/>
              <w:tabs>
                <w:tab w:val="left" w:pos="1250"/>
              </w:tabs>
            </w:pPr>
            <w:r>
              <w:t>0.00% + 20.600 € / 100 kg</w:t>
            </w:r>
          </w:p>
        </w:tc>
      </w:tr>
      <w:tr w:rsidR="00E77514" w14:paraId="125E28CE" w14:textId="77777777" w:rsidTr="00066BD6">
        <w:trPr>
          <w:cantSplit/>
        </w:trPr>
        <w:tc>
          <w:tcPr>
            <w:tcW w:w="0" w:type="auto"/>
            <w:tcBorders>
              <w:top w:val="single" w:sz="4" w:space="0" w:color="A6A6A6" w:themeColor="background1" w:themeShade="A6"/>
              <w:right w:val="single" w:sz="4" w:space="0" w:color="000000" w:themeColor="text1"/>
            </w:tcBorders>
          </w:tcPr>
          <w:p w14:paraId="2592D277" w14:textId="77777777" w:rsidR="00E77514" w:rsidRDefault="00E77514" w:rsidP="00FC0611">
            <w:pPr>
              <w:pStyle w:val="NormalinTable"/>
            </w:pPr>
            <w:r>
              <w:rPr>
                <w:b/>
              </w:rPr>
              <w:t>2009111191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A0DD80" w14:textId="77777777" w:rsidR="00E77514" w:rsidRDefault="00E77514" w:rsidP="00FC0611">
            <w:pPr>
              <w:pStyle w:val="NormalinTable"/>
              <w:tabs>
                <w:tab w:val="left" w:pos="1250"/>
              </w:tabs>
            </w:pPr>
            <w:r>
              <w:t>0.00%</w:t>
            </w:r>
          </w:p>
        </w:tc>
      </w:tr>
      <w:tr w:rsidR="00E77514" w14:paraId="08004C9B" w14:textId="77777777" w:rsidTr="00066BD6">
        <w:trPr>
          <w:cantSplit/>
        </w:trPr>
        <w:tc>
          <w:tcPr>
            <w:tcW w:w="0" w:type="auto"/>
            <w:tcBorders>
              <w:top w:val="single" w:sz="4" w:space="0" w:color="A6A6A6" w:themeColor="background1" w:themeShade="A6"/>
              <w:right w:val="single" w:sz="4" w:space="0" w:color="000000" w:themeColor="text1"/>
            </w:tcBorders>
          </w:tcPr>
          <w:p w14:paraId="41502E3E" w14:textId="77777777" w:rsidR="00E77514" w:rsidRDefault="00E77514" w:rsidP="00FC0611">
            <w:pPr>
              <w:pStyle w:val="NormalinTable"/>
            </w:pPr>
            <w:r>
              <w:rPr>
                <w:b/>
              </w:rPr>
              <w:t>2009111199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0ADE56" w14:textId="77777777" w:rsidR="00E77514" w:rsidRDefault="00E77514" w:rsidP="00FC0611">
            <w:pPr>
              <w:pStyle w:val="NormalinTable"/>
              <w:tabs>
                <w:tab w:val="left" w:pos="1250"/>
              </w:tabs>
            </w:pPr>
            <w:r>
              <w:t>0.00% + 20.600 € / 100 kg</w:t>
            </w:r>
          </w:p>
        </w:tc>
      </w:tr>
      <w:tr w:rsidR="00E77514" w14:paraId="1478962F" w14:textId="77777777" w:rsidTr="00066BD6">
        <w:trPr>
          <w:cantSplit/>
        </w:trPr>
        <w:tc>
          <w:tcPr>
            <w:tcW w:w="0" w:type="auto"/>
            <w:tcBorders>
              <w:top w:val="single" w:sz="4" w:space="0" w:color="A6A6A6" w:themeColor="background1" w:themeShade="A6"/>
              <w:right w:val="single" w:sz="4" w:space="0" w:color="000000" w:themeColor="text1"/>
            </w:tcBorders>
          </w:tcPr>
          <w:p w14:paraId="0E87951A" w14:textId="77777777" w:rsidR="00E77514" w:rsidRDefault="00E77514" w:rsidP="00FC0611">
            <w:pPr>
              <w:pStyle w:val="NormalinTable"/>
            </w:pPr>
            <w:r>
              <w:rPr>
                <w:b/>
              </w:rPr>
              <w:t>2009111900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6FC22B" w14:textId="77777777" w:rsidR="00E77514" w:rsidRDefault="00E77514" w:rsidP="00FC0611">
            <w:pPr>
              <w:pStyle w:val="NormalinTable"/>
              <w:tabs>
                <w:tab w:val="left" w:pos="1250"/>
              </w:tabs>
            </w:pPr>
            <w:r>
              <w:t>0.00%</w:t>
            </w:r>
          </w:p>
        </w:tc>
      </w:tr>
      <w:tr w:rsidR="00E77514" w14:paraId="41680F55" w14:textId="77777777" w:rsidTr="00066BD6">
        <w:trPr>
          <w:cantSplit/>
        </w:trPr>
        <w:tc>
          <w:tcPr>
            <w:tcW w:w="0" w:type="auto"/>
            <w:tcBorders>
              <w:top w:val="single" w:sz="4" w:space="0" w:color="A6A6A6" w:themeColor="background1" w:themeShade="A6"/>
              <w:right w:val="single" w:sz="4" w:space="0" w:color="000000" w:themeColor="text1"/>
            </w:tcBorders>
          </w:tcPr>
          <w:p w14:paraId="71264325" w14:textId="77777777" w:rsidR="00E77514" w:rsidRDefault="00E77514" w:rsidP="00FC0611">
            <w:pPr>
              <w:pStyle w:val="NormalinTable"/>
            </w:pPr>
            <w:r>
              <w:rPr>
                <w:b/>
              </w:rPr>
              <w:t>2009119100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EACA84" w14:textId="77777777" w:rsidR="00E77514" w:rsidRDefault="00E77514" w:rsidP="00FC0611">
            <w:pPr>
              <w:pStyle w:val="NormalinTable"/>
              <w:tabs>
                <w:tab w:val="left" w:pos="1250"/>
              </w:tabs>
            </w:pPr>
            <w:r>
              <w:t>0.00% + 20.600 € / 100 kg</w:t>
            </w:r>
          </w:p>
        </w:tc>
      </w:tr>
      <w:tr w:rsidR="00E77514" w14:paraId="006525CC" w14:textId="77777777" w:rsidTr="00066BD6">
        <w:trPr>
          <w:cantSplit/>
        </w:trPr>
        <w:tc>
          <w:tcPr>
            <w:tcW w:w="0" w:type="auto"/>
            <w:tcBorders>
              <w:top w:val="single" w:sz="4" w:space="0" w:color="A6A6A6" w:themeColor="background1" w:themeShade="A6"/>
              <w:right w:val="single" w:sz="4" w:space="0" w:color="000000" w:themeColor="text1"/>
            </w:tcBorders>
          </w:tcPr>
          <w:p w14:paraId="50210080" w14:textId="77777777" w:rsidR="00E77514" w:rsidRDefault="00E77514" w:rsidP="00FC0611">
            <w:pPr>
              <w:pStyle w:val="NormalinTable"/>
            </w:pPr>
            <w:r>
              <w:rPr>
                <w:b/>
              </w:rPr>
              <w:t>2009119900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1D196D" w14:textId="77777777" w:rsidR="00E77514" w:rsidRDefault="00E77514" w:rsidP="00FC0611">
            <w:pPr>
              <w:pStyle w:val="NormalinTable"/>
              <w:tabs>
                <w:tab w:val="left" w:pos="1250"/>
              </w:tabs>
            </w:pPr>
            <w:r>
              <w:t>0.00%</w:t>
            </w:r>
          </w:p>
        </w:tc>
      </w:tr>
      <w:tr w:rsidR="00E77514" w14:paraId="5902FD3E" w14:textId="77777777" w:rsidTr="00066BD6">
        <w:trPr>
          <w:cantSplit/>
        </w:trPr>
        <w:tc>
          <w:tcPr>
            <w:tcW w:w="0" w:type="auto"/>
            <w:tcBorders>
              <w:top w:val="single" w:sz="4" w:space="0" w:color="A6A6A6" w:themeColor="background1" w:themeShade="A6"/>
              <w:right w:val="single" w:sz="4" w:space="0" w:color="000000" w:themeColor="text1"/>
            </w:tcBorders>
          </w:tcPr>
          <w:p w14:paraId="4367A341" w14:textId="77777777" w:rsidR="00E77514" w:rsidRDefault="00E77514" w:rsidP="00FC0611">
            <w:pPr>
              <w:pStyle w:val="NormalinTable"/>
            </w:pPr>
            <w:r>
              <w:rPr>
                <w:b/>
              </w:rPr>
              <w:t>2009120000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EECB87" w14:textId="77777777" w:rsidR="00E77514" w:rsidRDefault="00E77514" w:rsidP="00FC0611">
            <w:pPr>
              <w:pStyle w:val="NormalinTable"/>
              <w:tabs>
                <w:tab w:val="left" w:pos="1250"/>
              </w:tabs>
            </w:pPr>
            <w:r>
              <w:t>0.00%</w:t>
            </w:r>
          </w:p>
        </w:tc>
      </w:tr>
      <w:tr w:rsidR="00E77514" w14:paraId="0EDD48D6" w14:textId="77777777" w:rsidTr="00066BD6">
        <w:trPr>
          <w:cantSplit/>
        </w:trPr>
        <w:tc>
          <w:tcPr>
            <w:tcW w:w="0" w:type="auto"/>
            <w:tcBorders>
              <w:top w:val="single" w:sz="4" w:space="0" w:color="A6A6A6" w:themeColor="background1" w:themeShade="A6"/>
              <w:right w:val="single" w:sz="4" w:space="0" w:color="000000" w:themeColor="text1"/>
            </w:tcBorders>
          </w:tcPr>
          <w:p w14:paraId="62BA0F75" w14:textId="77777777" w:rsidR="00E77514" w:rsidRDefault="00E77514" w:rsidP="00FC0611">
            <w:pPr>
              <w:pStyle w:val="NormalinTable"/>
            </w:pPr>
            <w:r>
              <w:rPr>
                <w:b/>
              </w:rPr>
              <w:t>2009191121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EFF6D7" w14:textId="77777777" w:rsidR="00E77514" w:rsidRDefault="00E77514" w:rsidP="00FC0611">
            <w:pPr>
              <w:pStyle w:val="NormalinTable"/>
              <w:tabs>
                <w:tab w:val="left" w:pos="1250"/>
              </w:tabs>
            </w:pPr>
            <w:r>
              <w:t>0.00%</w:t>
            </w:r>
          </w:p>
        </w:tc>
      </w:tr>
      <w:tr w:rsidR="00E77514" w14:paraId="02CFF17D" w14:textId="77777777" w:rsidTr="00066BD6">
        <w:trPr>
          <w:cantSplit/>
        </w:trPr>
        <w:tc>
          <w:tcPr>
            <w:tcW w:w="0" w:type="auto"/>
            <w:tcBorders>
              <w:top w:val="single" w:sz="4" w:space="0" w:color="A6A6A6" w:themeColor="background1" w:themeShade="A6"/>
              <w:right w:val="single" w:sz="4" w:space="0" w:color="000000" w:themeColor="text1"/>
            </w:tcBorders>
          </w:tcPr>
          <w:p w14:paraId="5A3FEC18" w14:textId="77777777" w:rsidR="00E77514" w:rsidRDefault="00E77514" w:rsidP="00FC0611">
            <w:pPr>
              <w:pStyle w:val="NormalinTable"/>
            </w:pPr>
            <w:r>
              <w:rPr>
                <w:b/>
              </w:rPr>
              <w:t>2009191129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5130F4" w14:textId="77777777" w:rsidR="00E77514" w:rsidRDefault="00E77514" w:rsidP="00FC0611">
            <w:pPr>
              <w:pStyle w:val="NormalinTable"/>
              <w:tabs>
                <w:tab w:val="left" w:pos="1250"/>
              </w:tabs>
            </w:pPr>
            <w:r>
              <w:t>0.00% + 20.600 € / 100 kg</w:t>
            </w:r>
          </w:p>
        </w:tc>
      </w:tr>
      <w:tr w:rsidR="00E77514" w14:paraId="12D1DD55" w14:textId="77777777" w:rsidTr="00066BD6">
        <w:trPr>
          <w:cantSplit/>
        </w:trPr>
        <w:tc>
          <w:tcPr>
            <w:tcW w:w="0" w:type="auto"/>
            <w:tcBorders>
              <w:top w:val="single" w:sz="4" w:space="0" w:color="A6A6A6" w:themeColor="background1" w:themeShade="A6"/>
              <w:right w:val="single" w:sz="4" w:space="0" w:color="000000" w:themeColor="text1"/>
            </w:tcBorders>
          </w:tcPr>
          <w:p w14:paraId="7E6FEAA6" w14:textId="77777777" w:rsidR="00E77514" w:rsidRDefault="00E77514" w:rsidP="00FC0611">
            <w:pPr>
              <w:pStyle w:val="NormalinTable"/>
            </w:pPr>
            <w:r>
              <w:rPr>
                <w:b/>
              </w:rPr>
              <w:t>2009191131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89E2E3" w14:textId="77777777" w:rsidR="00E77514" w:rsidRDefault="00E77514" w:rsidP="00FC0611">
            <w:pPr>
              <w:pStyle w:val="NormalinTable"/>
              <w:tabs>
                <w:tab w:val="left" w:pos="1250"/>
              </w:tabs>
            </w:pPr>
            <w:r>
              <w:t>0.00%</w:t>
            </w:r>
          </w:p>
        </w:tc>
      </w:tr>
      <w:tr w:rsidR="00E77514" w14:paraId="6B3D3C20" w14:textId="77777777" w:rsidTr="00066BD6">
        <w:trPr>
          <w:cantSplit/>
        </w:trPr>
        <w:tc>
          <w:tcPr>
            <w:tcW w:w="0" w:type="auto"/>
            <w:tcBorders>
              <w:top w:val="single" w:sz="4" w:space="0" w:color="A6A6A6" w:themeColor="background1" w:themeShade="A6"/>
              <w:right w:val="single" w:sz="4" w:space="0" w:color="000000" w:themeColor="text1"/>
            </w:tcBorders>
          </w:tcPr>
          <w:p w14:paraId="1824C891" w14:textId="77777777" w:rsidR="00E77514" w:rsidRDefault="00E77514" w:rsidP="00FC0611">
            <w:pPr>
              <w:pStyle w:val="NormalinTable"/>
            </w:pPr>
            <w:r>
              <w:rPr>
                <w:b/>
              </w:rPr>
              <w:t>2009191139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2F2F7A" w14:textId="77777777" w:rsidR="00E77514" w:rsidRDefault="00E77514" w:rsidP="00FC0611">
            <w:pPr>
              <w:pStyle w:val="NormalinTable"/>
              <w:tabs>
                <w:tab w:val="left" w:pos="1250"/>
              </w:tabs>
            </w:pPr>
            <w:r>
              <w:t>0.00% + 20.600 € / 100 kg</w:t>
            </w:r>
          </w:p>
        </w:tc>
      </w:tr>
      <w:tr w:rsidR="00E77514" w14:paraId="2F6E5021" w14:textId="77777777" w:rsidTr="00066BD6">
        <w:trPr>
          <w:cantSplit/>
        </w:trPr>
        <w:tc>
          <w:tcPr>
            <w:tcW w:w="0" w:type="auto"/>
            <w:tcBorders>
              <w:top w:val="single" w:sz="4" w:space="0" w:color="A6A6A6" w:themeColor="background1" w:themeShade="A6"/>
              <w:right w:val="single" w:sz="4" w:space="0" w:color="000000" w:themeColor="text1"/>
            </w:tcBorders>
          </w:tcPr>
          <w:p w14:paraId="27388B8A" w14:textId="77777777" w:rsidR="00E77514" w:rsidRDefault="00E77514" w:rsidP="00FC0611">
            <w:pPr>
              <w:pStyle w:val="NormalinTable"/>
            </w:pPr>
            <w:r>
              <w:rPr>
                <w:b/>
              </w:rPr>
              <w:t>2009191151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4E06F9" w14:textId="77777777" w:rsidR="00E77514" w:rsidRDefault="00E77514" w:rsidP="00FC0611">
            <w:pPr>
              <w:pStyle w:val="NormalinTable"/>
              <w:tabs>
                <w:tab w:val="left" w:pos="1250"/>
              </w:tabs>
            </w:pPr>
            <w:r>
              <w:t>0.00%</w:t>
            </w:r>
          </w:p>
        </w:tc>
      </w:tr>
      <w:tr w:rsidR="00E77514" w14:paraId="67762EFB" w14:textId="77777777" w:rsidTr="00066BD6">
        <w:trPr>
          <w:cantSplit/>
        </w:trPr>
        <w:tc>
          <w:tcPr>
            <w:tcW w:w="0" w:type="auto"/>
            <w:tcBorders>
              <w:top w:val="single" w:sz="4" w:space="0" w:color="A6A6A6" w:themeColor="background1" w:themeShade="A6"/>
              <w:right w:val="single" w:sz="4" w:space="0" w:color="000000" w:themeColor="text1"/>
            </w:tcBorders>
          </w:tcPr>
          <w:p w14:paraId="3604DB61" w14:textId="77777777" w:rsidR="00E77514" w:rsidRDefault="00E77514" w:rsidP="00FC0611">
            <w:pPr>
              <w:pStyle w:val="NormalinTable"/>
            </w:pPr>
            <w:r>
              <w:rPr>
                <w:b/>
              </w:rPr>
              <w:t>2009191159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60E676" w14:textId="77777777" w:rsidR="00E77514" w:rsidRDefault="00E77514" w:rsidP="00FC0611">
            <w:pPr>
              <w:pStyle w:val="NormalinTable"/>
              <w:tabs>
                <w:tab w:val="left" w:pos="1250"/>
              </w:tabs>
            </w:pPr>
            <w:r>
              <w:t>0.00% + 20.600 € / 100 kg</w:t>
            </w:r>
          </w:p>
        </w:tc>
      </w:tr>
      <w:tr w:rsidR="00E77514" w14:paraId="6B4400B8" w14:textId="77777777" w:rsidTr="00066BD6">
        <w:trPr>
          <w:cantSplit/>
        </w:trPr>
        <w:tc>
          <w:tcPr>
            <w:tcW w:w="0" w:type="auto"/>
            <w:tcBorders>
              <w:top w:val="single" w:sz="4" w:space="0" w:color="A6A6A6" w:themeColor="background1" w:themeShade="A6"/>
              <w:right w:val="single" w:sz="4" w:space="0" w:color="000000" w:themeColor="text1"/>
            </w:tcBorders>
          </w:tcPr>
          <w:p w14:paraId="3BF5459A" w14:textId="77777777" w:rsidR="00E77514" w:rsidRDefault="00E77514" w:rsidP="00FC0611">
            <w:pPr>
              <w:pStyle w:val="NormalinTable"/>
            </w:pPr>
            <w:r>
              <w:rPr>
                <w:b/>
              </w:rPr>
              <w:t>2009191171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7BE66F" w14:textId="77777777" w:rsidR="00E77514" w:rsidRDefault="00E77514" w:rsidP="00FC0611">
            <w:pPr>
              <w:pStyle w:val="NormalinTable"/>
              <w:tabs>
                <w:tab w:val="left" w:pos="1250"/>
              </w:tabs>
            </w:pPr>
            <w:r>
              <w:t>0.00%</w:t>
            </w:r>
          </w:p>
        </w:tc>
      </w:tr>
      <w:tr w:rsidR="00E77514" w14:paraId="4F80C4DF" w14:textId="77777777" w:rsidTr="00066BD6">
        <w:trPr>
          <w:cantSplit/>
        </w:trPr>
        <w:tc>
          <w:tcPr>
            <w:tcW w:w="0" w:type="auto"/>
            <w:tcBorders>
              <w:top w:val="single" w:sz="4" w:space="0" w:color="A6A6A6" w:themeColor="background1" w:themeShade="A6"/>
              <w:right w:val="single" w:sz="4" w:space="0" w:color="000000" w:themeColor="text1"/>
            </w:tcBorders>
          </w:tcPr>
          <w:p w14:paraId="2ADC8F3A" w14:textId="77777777" w:rsidR="00E77514" w:rsidRDefault="00E77514" w:rsidP="00FC0611">
            <w:pPr>
              <w:pStyle w:val="NormalinTable"/>
            </w:pPr>
            <w:r>
              <w:rPr>
                <w:b/>
              </w:rPr>
              <w:t>2009191179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6F6BA0" w14:textId="77777777" w:rsidR="00E77514" w:rsidRDefault="00E77514" w:rsidP="00FC0611">
            <w:pPr>
              <w:pStyle w:val="NormalinTable"/>
              <w:tabs>
                <w:tab w:val="left" w:pos="1250"/>
              </w:tabs>
            </w:pPr>
            <w:r>
              <w:t>0.00% + 20.600 € / 100 kg</w:t>
            </w:r>
          </w:p>
        </w:tc>
      </w:tr>
      <w:tr w:rsidR="00E77514" w14:paraId="195592E3" w14:textId="77777777" w:rsidTr="00066BD6">
        <w:trPr>
          <w:cantSplit/>
        </w:trPr>
        <w:tc>
          <w:tcPr>
            <w:tcW w:w="0" w:type="auto"/>
            <w:tcBorders>
              <w:top w:val="single" w:sz="4" w:space="0" w:color="A6A6A6" w:themeColor="background1" w:themeShade="A6"/>
              <w:right w:val="single" w:sz="4" w:space="0" w:color="000000" w:themeColor="text1"/>
            </w:tcBorders>
          </w:tcPr>
          <w:p w14:paraId="1A0D807F" w14:textId="77777777" w:rsidR="00E77514" w:rsidRDefault="00E77514" w:rsidP="00FC0611">
            <w:pPr>
              <w:pStyle w:val="NormalinTable"/>
            </w:pPr>
            <w:r>
              <w:rPr>
                <w:b/>
              </w:rPr>
              <w:t>2009191900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0747AE" w14:textId="77777777" w:rsidR="00E77514" w:rsidRDefault="00E77514" w:rsidP="00FC0611">
            <w:pPr>
              <w:pStyle w:val="NormalinTable"/>
              <w:tabs>
                <w:tab w:val="left" w:pos="1250"/>
              </w:tabs>
            </w:pPr>
            <w:r>
              <w:t>0.00%</w:t>
            </w:r>
          </w:p>
        </w:tc>
      </w:tr>
      <w:tr w:rsidR="00E77514" w14:paraId="377F9749" w14:textId="77777777" w:rsidTr="00066BD6">
        <w:trPr>
          <w:cantSplit/>
        </w:trPr>
        <w:tc>
          <w:tcPr>
            <w:tcW w:w="0" w:type="auto"/>
            <w:tcBorders>
              <w:top w:val="single" w:sz="4" w:space="0" w:color="A6A6A6" w:themeColor="background1" w:themeShade="A6"/>
              <w:right w:val="single" w:sz="4" w:space="0" w:color="000000" w:themeColor="text1"/>
            </w:tcBorders>
          </w:tcPr>
          <w:p w14:paraId="02F0DC8B" w14:textId="77777777" w:rsidR="00E77514" w:rsidRDefault="00E77514" w:rsidP="00FC0611">
            <w:pPr>
              <w:pStyle w:val="NormalinTable"/>
            </w:pPr>
            <w:r>
              <w:rPr>
                <w:b/>
              </w:rPr>
              <w:t>2009199100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497E4F" w14:textId="77777777" w:rsidR="00E77514" w:rsidRDefault="00E77514" w:rsidP="00FC0611">
            <w:pPr>
              <w:pStyle w:val="NormalinTable"/>
              <w:tabs>
                <w:tab w:val="left" w:pos="1250"/>
              </w:tabs>
            </w:pPr>
            <w:r>
              <w:t>0.00% + 20.600 € / 100 kg</w:t>
            </w:r>
          </w:p>
        </w:tc>
      </w:tr>
      <w:tr w:rsidR="00E77514" w14:paraId="7A00AB3A" w14:textId="77777777" w:rsidTr="00066BD6">
        <w:trPr>
          <w:cantSplit/>
        </w:trPr>
        <w:tc>
          <w:tcPr>
            <w:tcW w:w="0" w:type="auto"/>
            <w:tcBorders>
              <w:top w:val="single" w:sz="4" w:space="0" w:color="A6A6A6" w:themeColor="background1" w:themeShade="A6"/>
              <w:right w:val="single" w:sz="4" w:space="0" w:color="000000" w:themeColor="text1"/>
            </w:tcBorders>
          </w:tcPr>
          <w:p w14:paraId="34DB9C5E" w14:textId="77777777" w:rsidR="00E77514" w:rsidRDefault="00E77514" w:rsidP="00FC0611">
            <w:pPr>
              <w:pStyle w:val="NormalinTable"/>
            </w:pPr>
            <w:r>
              <w:rPr>
                <w:b/>
              </w:rPr>
              <w:t>2009199800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0A9B9C" w14:textId="77777777" w:rsidR="00E77514" w:rsidRDefault="00E77514" w:rsidP="00FC0611">
            <w:pPr>
              <w:pStyle w:val="NormalinTable"/>
              <w:tabs>
                <w:tab w:val="left" w:pos="1250"/>
              </w:tabs>
            </w:pPr>
            <w:r>
              <w:t>0.00%</w:t>
            </w:r>
          </w:p>
        </w:tc>
      </w:tr>
      <w:tr w:rsidR="00E77514" w14:paraId="6ABC3E67" w14:textId="77777777" w:rsidTr="00066BD6">
        <w:trPr>
          <w:cantSplit/>
        </w:trPr>
        <w:tc>
          <w:tcPr>
            <w:tcW w:w="0" w:type="auto"/>
            <w:tcBorders>
              <w:top w:val="single" w:sz="4" w:space="0" w:color="A6A6A6" w:themeColor="background1" w:themeShade="A6"/>
              <w:right w:val="single" w:sz="4" w:space="0" w:color="000000" w:themeColor="text1"/>
            </w:tcBorders>
          </w:tcPr>
          <w:p w14:paraId="06B5BE12" w14:textId="77777777" w:rsidR="00E77514" w:rsidRDefault="00E77514" w:rsidP="00FC0611">
            <w:pPr>
              <w:pStyle w:val="NormalinTable"/>
            </w:pPr>
            <w:r>
              <w:rPr>
                <w:b/>
              </w:rPr>
              <w:t>2009210000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495E88" w14:textId="77777777" w:rsidR="00E77514" w:rsidRDefault="00E77514" w:rsidP="00FC0611">
            <w:pPr>
              <w:pStyle w:val="NormalinTable"/>
              <w:tabs>
                <w:tab w:val="left" w:pos="1250"/>
              </w:tabs>
            </w:pPr>
            <w:r>
              <w:t>0.00%</w:t>
            </w:r>
          </w:p>
        </w:tc>
      </w:tr>
      <w:tr w:rsidR="00E77514" w14:paraId="3523AB8C" w14:textId="77777777" w:rsidTr="00066BD6">
        <w:trPr>
          <w:cantSplit/>
        </w:trPr>
        <w:tc>
          <w:tcPr>
            <w:tcW w:w="0" w:type="auto"/>
            <w:tcBorders>
              <w:top w:val="single" w:sz="4" w:space="0" w:color="A6A6A6" w:themeColor="background1" w:themeShade="A6"/>
              <w:right w:val="single" w:sz="4" w:space="0" w:color="000000" w:themeColor="text1"/>
            </w:tcBorders>
          </w:tcPr>
          <w:p w14:paraId="52B2DBB2" w14:textId="77777777" w:rsidR="00E77514" w:rsidRDefault="00E77514" w:rsidP="00FC0611">
            <w:pPr>
              <w:pStyle w:val="NormalinTable"/>
            </w:pPr>
            <w:r>
              <w:rPr>
                <w:b/>
              </w:rPr>
              <w:t>2009291111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A3132E" w14:textId="77777777" w:rsidR="00E77514" w:rsidRDefault="00E77514" w:rsidP="00FC0611">
            <w:pPr>
              <w:pStyle w:val="NormalinTable"/>
              <w:tabs>
                <w:tab w:val="left" w:pos="1250"/>
              </w:tabs>
            </w:pPr>
            <w:r>
              <w:t>0.00%</w:t>
            </w:r>
          </w:p>
        </w:tc>
      </w:tr>
      <w:tr w:rsidR="00E77514" w14:paraId="5045AF93" w14:textId="77777777" w:rsidTr="00066BD6">
        <w:trPr>
          <w:cantSplit/>
        </w:trPr>
        <w:tc>
          <w:tcPr>
            <w:tcW w:w="0" w:type="auto"/>
            <w:tcBorders>
              <w:top w:val="single" w:sz="4" w:space="0" w:color="A6A6A6" w:themeColor="background1" w:themeShade="A6"/>
              <w:right w:val="single" w:sz="4" w:space="0" w:color="000000" w:themeColor="text1"/>
            </w:tcBorders>
          </w:tcPr>
          <w:p w14:paraId="3478D98D" w14:textId="77777777" w:rsidR="00E77514" w:rsidRDefault="00E77514" w:rsidP="00FC0611">
            <w:pPr>
              <w:pStyle w:val="NormalinTable"/>
            </w:pPr>
            <w:r>
              <w:rPr>
                <w:b/>
              </w:rPr>
              <w:t>2009291119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3EB8D6" w14:textId="77777777" w:rsidR="00E77514" w:rsidRDefault="00E77514" w:rsidP="00FC0611">
            <w:pPr>
              <w:pStyle w:val="NormalinTable"/>
              <w:tabs>
                <w:tab w:val="left" w:pos="1250"/>
              </w:tabs>
            </w:pPr>
            <w:r>
              <w:t>0.00% + 20.600 € / 100 kg</w:t>
            </w:r>
          </w:p>
        </w:tc>
      </w:tr>
      <w:tr w:rsidR="00E77514" w14:paraId="278DCF60" w14:textId="77777777" w:rsidTr="00066BD6">
        <w:trPr>
          <w:cantSplit/>
        </w:trPr>
        <w:tc>
          <w:tcPr>
            <w:tcW w:w="0" w:type="auto"/>
            <w:tcBorders>
              <w:top w:val="single" w:sz="4" w:space="0" w:color="A6A6A6" w:themeColor="background1" w:themeShade="A6"/>
              <w:right w:val="single" w:sz="4" w:space="0" w:color="000000" w:themeColor="text1"/>
            </w:tcBorders>
          </w:tcPr>
          <w:p w14:paraId="1C6D7F55" w14:textId="77777777" w:rsidR="00E77514" w:rsidRDefault="00E77514" w:rsidP="00FC0611">
            <w:pPr>
              <w:pStyle w:val="NormalinTable"/>
            </w:pPr>
            <w:r>
              <w:rPr>
                <w:b/>
              </w:rPr>
              <w:t>2009291191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BAAD0E" w14:textId="77777777" w:rsidR="00E77514" w:rsidRDefault="00E77514" w:rsidP="00FC0611">
            <w:pPr>
              <w:pStyle w:val="NormalinTable"/>
              <w:tabs>
                <w:tab w:val="left" w:pos="1250"/>
              </w:tabs>
            </w:pPr>
            <w:r>
              <w:t>0.00%</w:t>
            </w:r>
          </w:p>
        </w:tc>
      </w:tr>
      <w:tr w:rsidR="00E77514" w14:paraId="2B50C88F" w14:textId="77777777" w:rsidTr="00066BD6">
        <w:trPr>
          <w:cantSplit/>
        </w:trPr>
        <w:tc>
          <w:tcPr>
            <w:tcW w:w="0" w:type="auto"/>
            <w:tcBorders>
              <w:top w:val="single" w:sz="4" w:space="0" w:color="A6A6A6" w:themeColor="background1" w:themeShade="A6"/>
              <w:right w:val="single" w:sz="4" w:space="0" w:color="000000" w:themeColor="text1"/>
            </w:tcBorders>
          </w:tcPr>
          <w:p w14:paraId="06594ED3" w14:textId="77777777" w:rsidR="00E77514" w:rsidRDefault="00E77514" w:rsidP="00FC0611">
            <w:pPr>
              <w:pStyle w:val="NormalinTable"/>
            </w:pPr>
            <w:r>
              <w:rPr>
                <w:b/>
              </w:rPr>
              <w:t>2009291199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31A9EE" w14:textId="77777777" w:rsidR="00E77514" w:rsidRDefault="00E77514" w:rsidP="00FC0611">
            <w:pPr>
              <w:pStyle w:val="NormalinTable"/>
              <w:tabs>
                <w:tab w:val="left" w:pos="1250"/>
              </w:tabs>
            </w:pPr>
            <w:r>
              <w:t>0.00% + 20.600 € / 100 kg</w:t>
            </w:r>
          </w:p>
        </w:tc>
      </w:tr>
      <w:tr w:rsidR="00E77514" w14:paraId="2A38097F" w14:textId="77777777" w:rsidTr="00066BD6">
        <w:trPr>
          <w:cantSplit/>
        </w:trPr>
        <w:tc>
          <w:tcPr>
            <w:tcW w:w="0" w:type="auto"/>
            <w:tcBorders>
              <w:top w:val="single" w:sz="4" w:space="0" w:color="A6A6A6" w:themeColor="background1" w:themeShade="A6"/>
              <w:right w:val="single" w:sz="4" w:space="0" w:color="000000" w:themeColor="text1"/>
            </w:tcBorders>
          </w:tcPr>
          <w:p w14:paraId="552AD929" w14:textId="77777777" w:rsidR="00E77514" w:rsidRDefault="00E77514" w:rsidP="00FC0611">
            <w:pPr>
              <w:pStyle w:val="NormalinTable"/>
            </w:pPr>
            <w:r>
              <w:rPr>
                <w:b/>
              </w:rPr>
              <w:t>2009291900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D9D11C" w14:textId="77777777" w:rsidR="00E77514" w:rsidRDefault="00E77514" w:rsidP="00FC0611">
            <w:pPr>
              <w:pStyle w:val="NormalinTable"/>
              <w:tabs>
                <w:tab w:val="left" w:pos="1250"/>
              </w:tabs>
            </w:pPr>
            <w:r>
              <w:t>0.00%</w:t>
            </w:r>
          </w:p>
        </w:tc>
      </w:tr>
      <w:tr w:rsidR="00E77514" w14:paraId="1ADD5D45" w14:textId="77777777" w:rsidTr="00066BD6">
        <w:trPr>
          <w:cantSplit/>
        </w:trPr>
        <w:tc>
          <w:tcPr>
            <w:tcW w:w="0" w:type="auto"/>
            <w:tcBorders>
              <w:top w:val="single" w:sz="4" w:space="0" w:color="A6A6A6" w:themeColor="background1" w:themeShade="A6"/>
              <w:right w:val="single" w:sz="4" w:space="0" w:color="000000" w:themeColor="text1"/>
            </w:tcBorders>
          </w:tcPr>
          <w:p w14:paraId="42D11D4F" w14:textId="77777777" w:rsidR="00E77514" w:rsidRDefault="00E77514" w:rsidP="00FC0611">
            <w:pPr>
              <w:pStyle w:val="NormalinTable"/>
            </w:pPr>
            <w:r>
              <w:rPr>
                <w:b/>
              </w:rPr>
              <w:t>2009299100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5E472C" w14:textId="77777777" w:rsidR="00E77514" w:rsidRDefault="00E77514" w:rsidP="00FC0611">
            <w:pPr>
              <w:pStyle w:val="NormalinTable"/>
              <w:tabs>
                <w:tab w:val="left" w:pos="1250"/>
              </w:tabs>
            </w:pPr>
            <w:r>
              <w:t>0.00% + 20.600 € / 100 kg</w:t>
            </w:r>
          </w:p>
        </w:tc>
      </w:tr>
      <w:tr w:rsidR="00E77514" w14:paraId="4E00EB85" w14:textId="77777777" w:rsidTr="00066BD6">
        <w:trPr>
          <w:cantSplit/>
        </w:trPr>
        <w:tc>
          <w:tcPr>
            <w:tcW w:w="0" w:type="auto"/>
            <w:tcBorders>
              <w:top w:val="single" w:sz="4" w:space="0" w:color="A6A6A6" w:themeColor="background1" w:themeShade="A6"/>
              <w:right w:val="single" w:sz="4" w:space="0" w:color="000000" w:themeColor="text1"/>
            </w:tcBorders>
          </w:tcPr>
          <w:p w14:paraId="394FE454" w14:textId="77777777" w:rsidR="00E77514" w:rsidRDefault="00E77514" w:rsidP="00FC0611">
            <w:pPr>
              <w:pStyle w:val="NormalinTable"/>
            </w:pPr>
            <w:r>
              <w:rPr>
                <w:b/>
              </w:rPr>
              <w:t>2009299900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F73033" w14:textId="77777777" w:rsidR="00E77514" w:rsidRDefault="00E77514" w:rsidP="00FC0611">
            <w:pPr>
              <w:pStyle w:val="NormalinTable"/>
              <w:tabs>
                <w:tab w:val="left" w:pos="1250"/>
              </w:tabs>
            </w:pPr>
            <w:r>
              <w:t>0.00%</w:t>
            </w:r>
          </w:p>
        </w:tc>
      </w:tr>
      <w:tr w:rsidR="00E77514" w14:paraId="78916BBA" w14:textId="77777777" w:rsidTr="00066BD6">
        <w:trPr>
          <w:cantSplit/>
        </w:trPr>
        <w:tc>
          <w:tcPr>
            <w:tcW w:w="0" w:type="auto"/>
            <w:tcBorders>
              <w:top w:val="single" w:sz="4" w:space="0" w:color="A6A6A6" w:themeColor="background1" w:themeShade="A6"/>
              <w:right w:val="single" w:sz="4" w:space="0" w:color="000000" w:themeColor="text1"/>
            </w:tcBorders>
          </w:tcPr>
          <w:p w14:paraId="145822BD" w14:textId="77777777" w:rsidR="00E77514" w:rsidRDefault="00E77514" w:rsidP="00FC0611">
            <w:pPr>
              <w:pStyle w:val="NormalinTable"/>
            </w:pPr>
            <w:r>
              <w:rPr>
                <w:b/>
              </w:rPr>
              <w:t>2009310000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3962D6" w14:textId="77777777" w:rsidR="00E77514" w:rsidRDefault="00E77514" w:rsidP="00FC0611">
            <w:pPr>
              <w:pStyle w:val="NormalinTable"/>
              <w:tabs>
                <w:tab w:val="left" w:pos="1250"/>
              </w:tabs>
            </w:pPr>
            <w:r>
              <w:t>0.00%</w:t>
            </w:r>
          </w:p>
        </w:tc>
      </w:tr>
      <w:tr w:rsidR="00E77514" w14:paraId="055B0981" w14:textId="77777777" w:rsidTr="00066BD6">
        <w:trPr>
          <w:cantSplit/>
        </w:trPr>
        <w:tc>
          <w:tcPr>
            <w:tcW w:w="0" w:type="auto"/>
            <w:tcBorders>
              <w:top w:val="single" w:sz="4" w:space="0" w:color="A6A6A6" w:themeColor="background1" w:themeShade="A6"/>
              <w:right w:val="single" w:sz="4" w:space="0" w:color="000000" w:themeColor="text1"/>
            </w:tcBorders>
          </w:tcPr>
          <w:p w14:paraId="7DDEC36A" w14:textId="77777777" w:rsidR="00E77514" w:rsidRDefault="00E77514" w:rsidP="00FC0611">
            <w:pPr>
              <w:pStyle w:val="NormalinTable"/>
            </w:pPr>
            <w:r>
              <w:rPr>
                <w:b/>
              </w:rPr>
              <w:t>2009391111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FBBBA8" w14:textId="77777777" w:rsidR="00E77514" w:rsidRDefault="00E77514" w:rsidP="00FC0611">
            <w:pPr>
              <w:pStyle w:val="NormalinTable"/>
              <w:tabs>
                <w:tab w:val="left" w:pos="1250"/>
              </w:tabs>
            </w:pPr>
            <w:r>
              <w:t>0.00%</w:t>
            </w:r>
          </w:p>
        </w:tc>
      </w:tr>
      <w:tr w:rsidR="00E77514" w14:paraId="7BF15614" w14:textId="77777777" w:rsidTr="00066BD6">
        <w:trPr>
          <w:cantSplit/>
        </w:trPr>
        <w:tc>
          <w:tcPr>
            <w:tcW w:w="0" w:type="auto"/>
            <w:tcBorders>
              <w:top w:val="single" w:sz="4" w:space="0" w:color="A6A6A6" w:themeColor="background1" w:themeShade="A6"/>
              <w:right w:val="single" w:sz="4" w:space="0" w:color="000000" w:themeColor="text1"/>
            </w:tcBorders>
          </w:tcPr>
          <w:p w14:paraId="10885BCE" w14:textId="77777777" w:rsidR="00E77514" w:rsidRDefault="00E77514" w:rsidP="00FC0611">
            <w:pPr>
              <w:pStyle w:val="NormalinTable"/>
            </w:pPr>
            <w:r>
              <w:rPr>
                <w:b/>
              </w:rPr>
              <w:t>2009391119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369B51" w14:textId="77777777" w:rsidR="00E77514" w:rsidRDefault="00E77514" w:rsidP="00FC0611">
            <w:pPr>
              <w:pStyle w:val="NormalinTable"/>
              <w:tabs>
                <w:tab w:val="left" w:pos="1250"/>
              </w:tabs>
            </w:pPr>
            <w:r>
              <w:t>0.00% + 20.600 € / 100 kg</w:t>
            </w:r>
          </w:p>
        </w:tc>
      </w:tr>
      <w:tr w:rsidR="00E77514" w14:paraId="0194C371" w14:textId="77777777" w:rsidTr="00066BD6">
        <w:trPr>
          <w:cantSplit/>
        </w:trPr>
        <w:tc>
          <w:tcPr>
            <w:tcW w:w="0" w:type="auto"/>
            <w:tcBorders>
              <w:top w:val="single" w:sz="4" w:space="0" w:color="A6A6A6" w:themeColor="background1" w:themeShade="A6"/>
              <w:right w:val="single" w:sz="4" w:space="0" w:color="000000" w:themeColor="text1"/>
            </w:tcBorders>
          </w:tcPr>
          <w:p w14:paraId="74802D6E" w14:textId="77777777" w:rsidR="00E77514" w:rsidRDefault="00E77514" w:rsidP="00FC0611">
            <w:pPr>
              <w:pStyle w:val="NormalinTable"/>
            </w:pPr>
            <w:r>
              <w:rPr>
                <w:b/>
              </w:rPr>
              <w:t>2009391191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5BD203" w14:textId="77777777" w:rsidR="00E77514" w:rsidRDefault="00E77514" w:rsidP="00FC0611">
            <w:pPr>
              <w:pStyle w:val="NormalinTable"/>
              <w:tabs>
                <w:tab w:val="left" w:pos="1250"/>
              </w:tabs>
            </w:pPr>
            <w:r>
              <w:t>0.00%</w:t>
            </w:r>
          </w:p>
        </w:tc>
      </w:tr>
      <w:tr w:rsidR="00E77514" w14:paraId="1780AC0D" w14:textId="77777777" w:rsidTr="00066BD6">
        <w:trPr>
          <w:cantSplit/>
        </w:trPr>
        <w:tc>
          <w:tcPr>
            <w:tcW w:w="0" w:type="auto"/>
            <w:tcBorders>
              <w:top w:val="single" w:sz="4" w:space="0" w:color="A6A6A6" w:themeColor="background1" w:themeShade="A6"/>
              <w:right w:val="single" w:sz="4" w:space="0" w:color="000000" w:themeColor="text1"/>
            </w:tcBorders>
          </w:tcPr>
          <w:p w14:paraId="431A6D63" w14:textId="77777777" w:rsidR="00E77514" w:rsidRDefault="00E77514" w:rsidP="00FC0611">
            <w:pPr>
              <w:pStyle w:val="NormalinTable"/>
            </w:pPr>
            <w:r>
              <w:rPr>
                <w:b/>
              </w:rPr>
              <w:t>2009391199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E356AA" w14:textId="77777777" w:rsidR="00E77514" w:rsidRDefault="00E77514" w:rsidP="00FC0611">
            <w:pPr>
              <w:pStyle w:val="NormalinTable"/>
              <w:tabs>
                <w:tab w:val="left" w:pos="1250"/>
              </w:tabs>
            </w:pPr>
            <w:r>
              <w:t>0.00% + 20.600 € / 100 kg</w:t>
            </w:r>
          </w:p>
        </w:tc>
      </w:tr>
      <w:tr w:rsidR="00E77514" w14:paraId="76C53329" w14:textId="77777777" w:rsidTr="00066BD6">
        <w:trPr>
          <w:cantSplit/>
        </w:trPr>
        <w:tc>
          <w:tcPr>
            <w:tcW w:w="0" w:type="auto"/>
            <w:tcBorders>
              <w:top w:val="single" w:sz="4" w:space="0" w:color="A6A6A6" w:themeColor="background1" w:themeShade="A6"/>
              <w:right w:val="single" w:sz="4" w:space="0" w:color="000000" w:themeColor="text1"/>
            </w:tcBorders>
          </w:tcPr>
          <w:p w14:paraId="3E551E9A" w14:textId="77777777" w:rsidR="00E77514" w:rsidRDefault="00E77514" w:rsidP="00FC0611">
            <w:pPr>
              <w:pStyle w:val="NormalinTable"/>
            </w:pPr>
            <w:r>
              <w:rPr>
                <w:b/>
              </w:rPr>
              <w:t>2009391900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83D668" w14:textId="77777777" w:rsidR="00E77514" w:rsidRDefault="00E77514" w:rsidP="00FC0611">
            <w:pPr>
              <w:pStyle w:val="NormalinTable"/>
              <w:tabs>
                <w:tab w:val="left" w:pos="1250"/>
              </w:tabs>
            </w:pPr>
            <w:r>
              <w:t>0.00%</w:t>
            </w:r>
          </w:p>
        </w:tc>
      </w:tr>
      <w:tr w:rsidR="00E77514" w14:paraId="35C786B6" w14:textId="77777777" w:rsidTr="00066BD6">
        <w:trPr>
          <w:cantSplit/>
        </w:trPr>
        <w:tc>
          <w:tcPr>
            <w:tcW w:w="0" w:type="auto"/>
            <w:tcBorders>
              <w:top w:val="single" w:sz="4" w:space="0" w:color="A6A6A6" w:themeColor="background1" w:themeShade="A6"/>
              <w:right w:val="single" w:sz="4" w:space="0" w:color="000000" w:themeColor="text1"/>
            </w:tcBorders>
          </w:tcPr>
          <w:p w14:paraId="0648B4DE" w14:textId="77777777" w:rsidR="00E77514" w:rsidRDefault="00E77514" w:rsidP="00FC0611">
            <w:pPr>
              <w:pStyle w:val="NormalinTable"/>
            </w:pPr>
            <w:r>
              <w:rPr>
                <w:b/>
              </w:rPr>
              <w:t>2009393100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4F5DA0" w14:textId="77777777" w:rsidR="00E77514" w:rsidRDefault="00E77514" w:rsidP="00FC0611">
            <w:pPr>
              <w:pStyle w:val="NormalinTable"/>
              <w:tabs>
                <w:tab w:val="left" w:pos="1250"/>
              </w:tabs>
            </w:pPr>
            <w:r>
              <w:t>0.00%</w:t>
            </w:r>
          </w:p>
        </w:tc>
      </w:tr>
      <w:tr w:rsidR="00E77514" w14:paraId="75C03833" w14:textId="77777777" w:rsidTr="00066BD6">
        <w:trPr>
          <w:cantSplit/>
        </w:trPr>
        <w:tc>
          <w:tcPr>
            <w:tcW w:w="0" w:type="auto"/>
            <w:tcBorders>
              <w:top w:val="single" w:sz="4" w:space="0" w:color="A6A6A6" w:themeColor="background1" w:themeShade="A6"/>
              <w:right w:val="single" w:sz="4" w:space="0" w:color="000000" w:themeColor="text1"/>
            </w:tcBorders>
          </w:tcPr>
          <w:p w14:paraId="4287C7D0" w14:textId="77777777" w:rsidR="00E77514" w:rsidRDefault="00E77514" w:rsidP="00FC0611">
            <w:pPr>
              <w:pStyle w:val="NormalinTable"/>
            </w:pPr>
            <w:r>
              <w:rPr>
                <w:b/>
              </w:rPr>
              <w:t>2009393900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094C47" w14:textId="77777777" w:rsidR="00E77514" w:rsidRDefault="00E77514" w:rsidP="00FC0611">
            <w:pPr>
              <w:pStyle w:val="NormalinTable"/>
              <w:tabs>
                <w:tab w:val="left" w:pos="1250"/>
              </w:tabs>
            </w:pPr>
            <w:r>
              <w:t>0.00%</w:t>
            </w:r>
          </w:p>
        </w:tc>
      </w:tr>
      <w:tr w:rsidR="00E77514" w14:paraId="1F636842" w14:textId="77777777" w:rsidTr="00066BD6">
        <w:trPr>
          <w:cantSplit/>
        </w:trPr>
        <w:tc>
          <w:tcPr>
            <w:tcW w:w="0" w:type="auto"/>
            <w:tcBorders>
              <w:top w:val="single" w:sz="4" w:space="0" w:color="A6A6A6" w:themeColor="background1" w:themeShade="A6"/>
              <w:right w:val="single" w:sz="4" w:space="0" w:color="000000" w:themeColor="text1"/>
            </w:tcBorders>
          </w:tcPr>
          <w:p w14:paraId="6A38F8D5" w14:textId="77777777" w:rsidR="00E77514" w:rsidRDefault="00E77514" w:rsidP="00FC0611">
            <w:pPr>
              <w:pStyle w:val="NormalinTable"/>
            </w:pPr>
            <w:r>
              <w:rPr>
                <w:b/>
              </w:rPr>
              <w:t>2009395100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AEEA68" w14:textId="77777777" w:rsidR="00E77514" w:rsidRDefault="00E77514" w:rsidP="00FC0611">
            <w:pPr>
              <w:pStyle w:val="NormalinTable"/>
              <w:tabs>
                <w:tab w:val="left" w:pos="1250"/>
              </w:tabs>
            </w:pPr>
            <w:r>
              <w:t>0.00% + 20.600 € / 100 kg</w:t>
            </w:r>
          </w:p>
        </w:tc>
      </w:tr>
      <w:tr w:rsidR="00E77514" w14:paraId="21AC825D" w14:textId="77777777" w:rsidTr="00066BD6">
        <w:trPr>
          <w:cantSplit/>
        </w:trPr>
        <w:tc>
          <w:tcPr>
            <w:tcW w:w="0" w:type="auto"/>
            <w:tcBorders>
              <w:top w:val="single" w:sz="4" w:space="0" w:color="A6A6A6" w:themeColor="background1" w:themeShade="A6"/>
              <w:right w:val="single" w:sz="4" w:space="0" w:color="000000" w:themeColor="text1"/>
            </w:tcBorders>
          </w:tcPr>
          <w:p w14:paraId="43A36299" w14:textId="77777777" w:rsidR="00E77514" w:rsidRDefault="00E77514" w:rsidP="00FC0611">
            <w:pPr>
              <w:pStyle w:val="NormalinTable"/>
            </w:pPr>
            <w:r>
              <w:rPr>
                <w:b/>
              </w:rPr>
              <w:t>2009395500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0A7161" w14:textId="77777777" w:rsidR="00E77514" w:rsidRDefault="00E77514" w:rsidP="00FC0611">
            <w:pPr>
              <w:pStyle w:val="NormalinTable"/>
              <w:tabs>
                <w:tab w:val="left" w:pos="1250"/>
              </w:tabs>
            </w:pPr>
            <w:r>
              <w:t>0.00%</w:t>
            </w:r>
          </w:p>
        </w:tc>
      </w:tr>
      <w:tr w:rsidR="00E77514" w14:paraId="1999E782" w14:textId="77777777" w:rsidTr="00066BD6">
        <w:trPr>
          <w:cantSplit/>
        </w:trPr>
        <w:tc>
          <w:tcPr>
            <w:tcW w:w="0" w:type="auto"/>
            <w:tcBorders>
              <w:top w:val="single" w:sz="4" w:space="0" w:color="A6A6A6" w:themeColor="background1" w:themeShade="A6"/>
              <w:right w:val="single" w:sz="4" w:space="0" w:color="000000" w:themeColor="text1"/>
            </w:tcBorders>
          </w:tcPr>
          <w:p w14:paraId="7211E174" w14:textId="77777777" w:rsidR="00E77514" w:rsidRDefault="00E77514" w:rsidP="00FC0611">
            <w:pPr>
              <w:pStyle w:val="NormalinTable"/>
            </w:pPr>
            <w:r>
              <w:rPr>
                <w:b/>
              </w:rPr>
              <w:t>2009395900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031DC5" w14:textId="77777777" w:rsidR="00E77514" w:rsidRDefault="00E77514" w:rsidP="00FC0611">
            <w:pPr>
              <w:pStyle w:val="NormalinTable"/>
              <w:tabs>
                <w:tab w:val="left" w:pos="1250"/>
              </w:tabs>
            </w:pPr>
            <w:r>
              <w:t>0.00%</w:t>
            </w:r>
          </w:p>
        </w:tc>
      </w:tr>
      <w:tr w:rsidR="00E77514" w14:paraId="59E44332" w14:textId="77777777" w:rsidTr="00066BD6">
        <w:trPr>
          <w:cantSplit/>
        </w:trPr>
        <w:tc>
          <w:tcPr>
            <w:tcW w:w="0" w:type="auto"/>
            <w:tcBorders>
              <w:top w:val="single" w:sz="4" w:space="0" w:color="A6A6A6" w:themeColor="background1" w:themeShade="A6"/>
              <w:right w:val="single" w:sz="4" w:space="0" w:color="000000" w:themeColor="text1"/>
            </w:tcBorders>
          </w:tcPr>
          <w:p w14:paraId="40533101" w14:textId="77777777" w:rsidR="00E77514" w:rsidRDefault="00E77514" w:rsidP="00FC0611">
            <w:pPr>
              <w:pStyle w:val="NormalinTable"/>
            </w:pPr>
            <w:r>
              <w:rPr>
                <w:b/>
              </w:rPr>
              <w:t>2009399100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8BD7D7" w14:textId="77777777" w:rsidR="00E77514" w:rsidRDefault="00E77514" w:rsidP="00FC0611">
            <w:pPr>
              <w:pStyle w:val="NormalinTable"/>
              <w:tabs>
                <w:tab w:val="left" w:pos="1250"/>
              </w:tabs>
            </w:pPr>
            <w:r>
              <w:t>0.00% + 20.600 € / 100 kg</w:t>
            </w:r>
          </w:p>
        </w:tc>
      </w:tr>
      <w:tr w:rsidR="00E77514" w14:paraId="11BE388D" w14:textId="77777777" w:rsidTr="00066BD6">
        <w:trPr>
          <w:cantSplit/>
        </w:trPr>
        <w:tc>
          <w:tcPr>
            <w:tcW w:w="0" w:type="auto"/>
            <w:tcBorders>
              <w:top w:val="single" w:sz="4" w:space="0" w:color="A6A6A6" w:themeColor="background1" w:themeShade="A6"/>
              <w:right w:val="single" w:sz="4" w:space="0" w:color="000000" w:themeColor="text1"/>
            </w:tcBorders>
          </w:tcPr>
          <w:p w14:paraId="24F2CB2E" w14:textId="77777777" w:rsidR="00E77514" w:rsidRDefault="00E77514" w:rsidP="00FC0611">
            <w:pPr>
              <w:pStyle w:val="NormalinTable"/>
            </w:pPr>
            <w:r>
              <w:rPr>
                <w:b/>
              </w:rPr>
              <w:t>2009399500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695A69" w14:textId="77777777" w:rsidR="00E77514" w:rsidRDefault="00E77514" w:rsidP="00FC0611">
            <w:pPr>
              <w:pStyle w:val="NormalinTable"/>
              <w:tabs>
                <w:tab w:val="left" w:pos="1250"/>
              </w:tabs>
            </w:pPr>
            <w:r>
              <w:t>0.00%</w:t>
            </w:r>
          </w:p>
        </w:tc>
      </w:tr>
      <w:tr w:rsidR="00E77514" w14:paraId="546CF9C0" w14:textId="77777777" w:rsidTr="00066BD6">
        <w:trPr>
          <w:cantSplit/>
        </w:trPr>
        <w:tc>
          <w:tcPr>
            <w:tcW w:w="0" w:type="auto"/>
            <w:tcBorders>
              <w:top w:val="single" w:sz="4" w:space="0" w:color="A6A6A6" w:themeColor="background1" w:themeShade="A6"/>
              <w:right w:val="single" w:sz="4" w:space="0" w:color="000000" w:themeColor="text1"/>
            </w:tcBorders>
          </w:tcPr>
          <w:p w14:paraId="498C3ADC" w14:textId="77777777" w:rsidR="00E77514" w:rsidRDefault="00E77514" w:rsidP="00FC0611">
            <w:pPr>
              <w:pStyle w:val="NormalinTable"/>
            </w:pPr>
            <w:r>
              <w:rPr>
                <w:b/>
              </w:rPr>
              <w:t>2009399900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BAE842" w14:textId="77777777" w:rsidR="00E77514" w:rsidRDefault="00E77514" w:rsidP="00FC0611">
            <w:pPr>
              <w:pStyle w:val="NormalinTable"/>
              <w:tabs>
                <w:tab w:val="left" w:pos="1250"/>
              </w:tabs>
            </w:pPr>
            <w:r>
              <w:t>0.00%</w:t>
            </w:r>
          </w:p>
        </w:tc>
      </w:tr>
      <w:tr w:rsidR="00E77514" w14:paraId="2D1E300A" w14:textId="77777777" w:rsidTr="00066BD6">
        <w:trPr>
          <w:cantSplit/>
        </w:trPr>
        <w:tc>
          <w:tcPr>
            <w:tcW w:w="0" w:type="auto"/>
            <w:tcBorders>
              <w:top w:val="single" w:sz="4" w:space="0" w:color="A6A6A6" w:themeColor="background1" w:themeShade="A6"/>
              <w:right w:val="single" w:sz="4" w:space="0" w:color="000000" w:themeColor="text1"/>
            </w:tcBorders>
          </w:tcPr>
          <w:p w14:paraId="73B6296B" w14:textId="77777777" w:rsidR="00E77514" w:rsidRDefault="00E77514" w:rsidP="00FC0611">
            <w:pPr>
              <w:pStyle w:val="NormalinTable"/>
            </w:pPr>
            <w:r>
              <w:rPr>
                <w:b/>
              </w:rPr>
              <w:t>2009410000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5FD293" w14:textId="77777777" w:rsidR="00E77514" w:rsidRDefault="00E77514" w:rsidP="00FC0611">
            <w:pPr>
              <w:pStyle w:val="NormalinTable"/>
              <w:tabs>
                <w:tab w:val="left" w:pos="1250"/>
              </w:tabs>
            </w:pPr>
            <w:r>
              <w:t>0.00%</w:t>
            </w:r>
          </w:p>
        </w:tc>
      </w:tr>
      <w:tr w:rsidR="00E77514" w14:paraId="28BA90DD" w14:textId="77777777" w:rsidTr="00066BD6">
        <w:trPr>
          <w:cantSplit/>
        </w:trPr>
        <w:tc>
          <w:tcPr>
            <w:tcW w:w="0" w:type="auto"/>
            <w:tcBorders>
              <w:top w:val="single" w:sz="4" w:space="0" w:color="A6A6A6" w:themeColor="background1" w:themeShade="A6"/>
              <w:right w:val="single" w:sz="4" w:space="0" w:color="000000" w:themeColor="text1"/>
            </w:tcBorders>
          </w:tcPr>
          <w:p w14:paraId="7A25B2EA" w14:textId="77777777" w:rsidR="00E77514" w:rsidRDefault="00E77514" w:rsidP="00FC0611">
            <w:pPr>
              <w:pStyle w:val="NormalinTable"/>
            </w:pPr>
            <w:r>
              <w:rPr>
                <w:b/>
              </w:rPr>
              <w:t>2009491111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4DBF8F" w14:textId="77777777" w:rsidR="00E77514" w:rsidRDefault="00E77514" w:rsidP="00FC0611">
            <w:pPr>
              <w:pStyle w:val="NormalinTable"/>
              <w:tabs>
                <w:tab w:val="left" w:pos="1250"/>
              </w:tabs>
            </w:pPr>
            <w:r>
              <w:t>0.00%</w:t>
            </w:r>
          </w:p>
        </w:tc>
      </w:tr>
      <w:tr w:rsidR="00E77514" w14:paraId="3E99FB64" w14:textId="77777777" w:rsidTr="00066BD6">
        <w:trPr>
          <w:cantSplit/>
        </w:trPr>
        <w:tc>
          <w:tcPr>
            <w:tcW w:w="0" w:type="auto"/>
            <w:tcBorders>
              <w:top w:val="single" w:sz="4" w:space="0" w:color="A6A6A6" w:themeColor="background1" w:themeShade="A6"/>
              <w:right w:val="single" w:sz="4" w:space="0" w:color="000000" w:themeColor="text1"/>
            </w:tcBorders>
          </w:tcPr>
          <w:p w14:paraId="185445CE" w14:textId="77777777" w:rsidR="00E77514" w:rsidRDefault="00E77514" w:rsidP="00FC0611">
            <w:pPr>
              <w:pStyle w:val="NormalinTable"/>
            </w:pPr>
            <w:r>
              <w:rPr>
                <w:b/>
              </w:rPr>
              <w:t>2009491119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06A94E" w14:textId="77777777" w:rsidR="00E77514" w:rsidRDefault="00E77514" w:rsidP="00FC0611">
            <w:pPr>
              <w:pStyle w:val="NormalinTable"/>
              <w:tabs>
                <w:tab w:val="left" w:pos="1250"/>
              </w:tabs>
            </w:pPr>
            <w:r>
              <w:t>0.00% + 20.600 € / 100 kg</w:t>
            </w:r>
          </w:p>
        </w:tc>
      </w:tr>
      <w:tr w:rsidR="00E77514" w14:paraId="0644F451" w14:textId="77777777" w:rsidTr="00066BD6">
        <w:trPr>
          <w:cantSplit/>
        </w:trPr>
        <w:tc>
          <w:tcPr>
            <w:tcW w:w="0" w:type="auto"/>
            <w:tcBorders>
              <w:top w:val="single" w:sz="4" w:space="0" w:color="A6A6A6" w:themeColor="background1" w:themeShade="A6"/>
              <w:right w:val="single" w:sz="4" w:space="0" w:color="000000" w:themeColor="text1"/>
            </w:tcBorders>
          </w:tcPr>
          <w:p w14:paraId="344DEE17" w14:textId="77777777" w:rsidR="00E77514" w:rsidRDefault="00E77514" w:rsidP="00FC0611">
            <w:pPr>
              <w:pStyle w:val="NormalinTable"/>
            </w:pPr>
            <w:r>
              <w:rPr>
                <w:b/>
              </w:rPr>
              <w:t>2009491191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B3BC20" w14:textId="77777777" w:rsidR="00E77514" w:rsidRDefault="00E77514" w:rsidP="00FC0611">
            <w:pPr>
              <w:pStyle w:val="NormalinTable"/>
              <w:tabs>
                <w:tab w:val="left" w:pos="1250"/>
              </w:tabs>
            </w:pPr>
            <w:r>
              <w:t>0.00%</w:t>
            </w:r>
          </w:p>
        </w:tc>
      </w:tr>
      <w:tr w:rsidR="00E77514" w14:paraId="6893D2A1" w14:textId="77777777" w:rsidTr="00066BD6">
        <w:trPr>
          <w:cantSplit/>
        </w:trPr>
        <w:tc>
          <w:tcPr>
            <w:tcW w:w="0" w:type="auto"/>
            <w:tcBorders>
              <w:top w:val="single" w:sz="4" w:space="0" w:color="A6A6A6" w:themeColor="background1" w:themeShade="A6"/>
              <w:right w:val="single" w:sz="4" w:space="0" w:color="000000" w:themeColor="text1"/>
            </w:tcBorders>
          </w:tcPr>
          <w:p w14:paraId="1E5D6EFE" w14:textId="77777777" w:rsidR="00E77514" w:rsidRDefault="00E77514" w:rsidP="00FC0611">
            <w:pPr>
              <w:pStyle w:val="NormalinTable"/>
            </w:pPr>
            <w:r>
              <w:rPr>
                <w:b/>
              </w:rPr>
              <w:t>2009491199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77B628" w14:textId="77777777" w:rsidR="00E77514" w:rsidRDefault="00E77514" w:rsidP="00FC0611">
            <w:pPr>
              <w:pStyle w:val="NormalinTable"/>
              <w:tabs>
                <w:tab w:val="left" w:pos="1250"/>
              </w:tabs>
            </w:pPr>
            <w:r>
              <w:t>0.00% + 20.600 € / 100 kg</w:t>
            </w:r>
          </w:p>
        </w:tc>
      </w:tr>
      <w:tr w:rsidR="00E77514" w14:paraId="5A5E9EF3" w14:textId="77777777" w:rsidTr="00066BD6">
        <w:trPr>
          <w:cantSplit/>
        </w:trPr>
        <w:tc>
          <w:tcPr>
            <w:tcW w:w="0" w:type="auto"/>
            <w:tcBorders>
              <w:top w:val="single" w:sz="4" w:space="0" w:color="A6A6A6" w:themeColor="background1" w:themeShade="A6"/>
              <w:right w:val="single" w:sz="4" w:space="0" w:color="000000" w:themeColor="text1"/>
            </w:tcBorders>
          </w:tcPr>
          <w:p w14:paraId="0A0449E0" w14:textId="77777777" w:rsidR="00E77514" w:rsidRDefault="00E77514" w:rsidP="00FC0611">
            <w:pPr>
              <w:pStyle w:val="NormalinTable"/>
            </w:pPr>
            <w:r>
              <w:rPr>
                <w:b/>
              </w:rPr>
              <w:t>2009491900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92DE14" w14:textId="77777777" w:rsidR="00E77514" w:rsidRDefault="00E77514" w:rsidP="00FC0611">
            <w:pPr>
              <w:pStyle w:val="NormalinTable"/>
              <w:tabs>
                <w:tab w:val="left" w:pos="1250"/>
              </w:tabs>
            </w:pPr>
            <w:r>
              <w:t>0.00%</w:t>
            </w:r>
          </w:p>
        </w:tc>
      </w:tr>
      <w:tr w:rsidR="00E77514" w14:paraId="6E44F573" w14:textId="77777777" w:rsidTr="00066BD6">
        <w:trPr>
          <w:cantSplit/>
        </w:trPr>
        <w:tc>
          <w:tcPr>
            <w:tcW w:w="0" w:type="auto"/>
            <w:tcBorders>
              <w:top w:val="single" w:sz="4" w:space="0" w:color="A6A6A6" w:themeColor="background1" w:themeShade="A6"/>
              <w:right w:val="single" w:sz="4" w:space="0" w:color="000000" w:themeColor="text1"/>
            </w:tcBorders>
          </w:tcPr>
          <w:p w14:paraId="7B04A983" w14:textId="77777777" w:rsidR="00E77514" w:rsidRDefault="00E77514" w:rsidP="00FC0611">
            <w:pPr>
              <w:pStyle w:val="NormalinTable"/>
            </w:pPr>
            <w:r>
              <w:rPr>
                <w:b/>
              </w:rPr>
              <w:lastRenderedPageBreak/>
              <w:t>2009493000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E8139A" w14:textId="77777777" w:rsidR="00E77514" w:rsidRDefault="00E77514" w:rsidP="00FC0611">
            <w:pPr>
              <w:pStyle w:val="NormalinTable"/>
              <w:tabs>
                <w:tab w:val="left" w:pos="1250"/>
              </w:tabs>
            </w:pPr>
            <w:r>
              <w:t>0.00%</w:t>
            </w:r>
          </w:p>
        </w:tc>
      </w:tr>
      <w:tr w:rsidR="00E77514" w14:paraId="1DAF4DB2" w14:textId="77777777" w:rsidTr="00066BD6">
        <w:trPr>
          <w:cantSplit/>
        </w:trPr>
        <w:tc>
          <w:tcPr>
            <w:tcW w:w="0" w:type="auto"/>
            <w:tcBorders>
              <w:top w:val="single" w:sz="4" w:space="0" w:color="A6A6A6" w:themeColor="background1" w:themeShade="A6"/>
              <w:right w:val="single" w:sz="4" w:space="0" w:color="000000" w:themeColor="text1"/>
            </w:tcBorders>
          </w:tcPr>
          <w:p w14:paraId="66893C61" w14:textId="77777777" w:rsidR="00E77514" w:rsidRDefault="00E77514" w:rsidP="00FC0611">
            <w:pPr>
              <w:pStyle w:val="NormalinTable"/>
            </w:pPr>
            <w:r>
              <w:rPr>
                <w:b/>
              </w:rPr>
              <w:t>2009499100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DE3BF7" w14:textId="77777777" w:rsidR="00E77514" w:rsidRDefault="00E77514" w:rsidP="00FC0611">
            <w:pPr>
              <w:pStyle w:val="NormalinTable"/>
              <w:tabs>
                <w:tab w:val="left" w:pos="1250"/>
              </w:tabs>
            </w:pPr>
            <w:r>
              <w:t>0.00% + 20.600 € / 100 kg</w:t>
            </w:r>
          </w:p>
        </w:tc>
      </w:tr>
      <w:tr w:rsidR="00E77514" w14:paraId="043A7D7F" w14:textId="77777777" w:rsidTr="00066BD6">
        <w:trPr>
          <w:cantSplit/>
        </w:trPr>
        <w:tc>
          <w:tcPr>
            <w:tcW w:w="0" w:type="auto"/>
            <w:tcBorders>
              <w:top w:val="single" w:sz="4" w:space="0" w:color="A6A6A6" w:themeColor="background1" w:themeShade="A6"/>
              <w:right w:val="single" w:sz="4" w:space="0" w:color="000000" w:themeColor="text1"/>
            </w:tcBorders>
          </w:tcPr>
          <w:p w14:paraId="69446CC5" w14:textId="77777777" w:rsidR="00E77514" w:rsidRDefault="00E77514" w:rsidP="00FC0611">
            <w:pPr>
              <w:pStyle w:val="NormalinTable"/>
            </w:pPr>
            <w:r>
              <w:rPr>
                <w:b/>
              </w:rPr>
              <w:t>2009499300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0DA9DF" w14:textId="77777777" w:rsidR="00E77514" w:rsidRDefault="00E77514" w:rsidP="00FC0611">
            <w:pPr>
              <w:pStyle w:val="NormalinTable"/>
              <w:tabs>
                <w:tab w:val="left" w:pos="1250"/>
              </w:tabs>
            </w:pPr>
            <w:r>
              <w:t>0.00%</w:t>
            </w:r>
          </w:p>
        </w:tc>
      </w:tr>
      <w:tr w:rsidR="00E77514" w14:paraId="57F27300" w14:textId="77777777" w:rsidTr="00066BD6">
        <w:trPr>
          <w:cantSplit/>
        </w:trPr>
        <w:tc>
          <w:tcPr>
            <w:tcW w:w="0" w:type="auto"/>
            <w:tcBorders>
              <w:top w:val="single" w:sz="4" w:space="0" w:color="A6A6A6" w:themeColor="background1" w:themeShade="A6"/>
              <w:right w:val="single" w:sz="4" w:space="0" w:color="000000" w:themeColor="text1"/>
            </w:tcBorders>
          </w:tcPr>
          <w:p w14:paraId="52ED2E6E" w14:textId="77777777" w:rsidR="00E77514" w:rsidRDefault="00E77514" w:rsidP="00FC0611">
            <w:pPr>
              <w:pStyle w:val="NormalinTable"/>
            </w:pPr>
            <w:r>
              <w:rPr>
                <w:b/>
              </w:rPr>
              <w:t>2009499900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1B0742" w14:textId="77777777" w:rsidR="00E77514" w:rsidRDefault="00E77514" w:rsidP="00FC0611">
            <w:pPr>
              <w:pStyle w:val="NormalinTable"/>
              <w:tabs>
                <w:tab w:val="left" w:pos="1250"/>
              </w:tabs>
            </w:pPr>
            <w:r>
              <w:t>0.00%</w:t>
            </w:r>
          </w:p>
        </w:tc>
      </w:tr>
      <w:tr w:rsidR="00E77514" w14:paraId="4470259F" w14:textId="77777777" w:rsidTr="00066BD6">
        <w:trPr>
          <w:cantSplit/>
        </w:trPr>
        <w:tc>
          <w:tcPr>
            <w:tcW w:w="0" w:type="auto"/>
            <w:tcBorders>
              <w:top w:val="single" w:sz="4" w:space="0" w:color="A6A6A6" w:themeColor="background1" w:themeShade="A6"/>
              <w:right w:val="single" w:sz="4" w:space="0" w:color="000000" w:themeColor="text1"/>
            </w:tcBorders>
          </w:tcPr>
          <w:p w14:paraId="0B32A2F1" w14:textId="77777777" w:rsidR="00E77514" w:rsidRDefault="00E77514" w:rsidP="00FC0611">
            <w:pPr>
              <w:pStyle w:val="NormalinTable"/>
            </w:pPr>
            <w:r>
              <w:rPr>
                <w:b/>
              </w:rPr>
              <w:t>2009500000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A1A628" w14:textId="77777777" w:rsidR="00E77514" w:rsidRDefault="00E77514" w:rsidP="00FC0611">
            <w:pPr>
              <w:pStyle w:val="NormalinTable"/>
              <w:tabs>
                <w:tab w:val="left" w:pos="1250"/>
              </w:tabs>
            </w:pPr>
            <w:r>
              <w:t>0.00%</w:t>
            </w:r>
          </w:p>
        </w:tc>
      </w:tr>
      <w:tr w:rsidR="00E77514" w14:paraId="3DAA116E" w14:textId="77777777" w:rsidTr="00066BD6">
        <w:trPr>
          <w:cantSplit/>
        </w:trPr>
        <w:tc>
          <w:tcPr>
            <w:tcW w:w="0" w:type="auto"/>
            <w:tcBorders>
              <w:top w:val="single" w:sz="4" w:space="0" w:color="A6A6A6" w:themeColor="background1" w:themeShade="A6"/>
              <w:right w:val="single" w:sz="4" w:space="0" w:color="000000" w:themeColor="text1"/>
            </w:tcBorders>
          </w:tcPr>
          <w:p w14:paraId="1D601D7B" w14:textId="77777777" w:rsidR="00E77514" w:rsidRDefault="00E77514" w:rsidP="00FC0611">
            <w:pPr>
              <w:pStyle w:val="NormalinTable"/>
            </w:pPr>
            <w:r>
              <w:rPr>
                <w:b/>
              </w:rPr>
              <w:t>2009611000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57AD90" w14:textId="77777777" w:rsidR="00E77514" w:rsidRDefault="00E77514" w:rsidP="00FC0611">
            <w:pPr>
              <w:pStyle w:val="NormalinTable"/>
              <w:tabs>
                <w:tab w:val="left" w:pos="1250"/>
              </w:tabs>
            </w:pPr>
            <w:r>
              <w:t>Entry Price - 0.00% + Specific 100%</w:t>
            </w:r>
          </w:p>
        </w:tc>
      </w:tr>
      <w:tr w:rsidR="00E77514" w14:paraId="4E7F75FA" w14:textId="77777777" w:rsidTr="00066BD6">
        <w:trPr>
          <w:cantSplit/>
        </w:trPr>
        <w:tc>
          <w:tcPr>
            <w:tcW w:w="0" w:type="auto"/>
            <w:tcBorders>
              <w:top w:val="single" w:sz="4" w:space="0" w:color="A6A6A6" w:themeColor="background1" w:themeShade="A6"/>
              <w:right w:val="single" w:sz="4" w:space="0" w:color="000000" w:themeColor="text1"/>
            </w:tcBorders>
          </w:tcPr>
          <w:p w14:paraId="406B7191" w14:textId="77777777" w:rsidR="00E77514" w:rsidRDefault="00E77514" w:rsidP="00FC0611">
            <w:pPr>
              <w:pStyle w:val="NormalinTable"/>
            </w:pPr>
            <w:r>
              <w:rPr>
                <w:b/>
              </w:rPr>
              <w:t>2009619000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F0A1E3" w14:textId="77777777" w:rsidR="00E77514" w:rsidRDefault="00E77514" w:rsidP="00FC0611">
            <w:pPr>
              <w:pStyle w:val="NormalinTable"/>
              <w:tabs>
                <w:tab w:val="left" w:pos="1250"/>
              </w:tabs>
            </w:pPr>
            <w:r>
              <w:t>0.00% + 27.000 € / hl</w:t>
            </w:r>
          </w:p>
        </w:tc>
      </w:tr>
      <w:tr w:rsidR="00E77514" w14:paraId="4BAEE633" w14:textId="77777777" w:rsidTr="00066BD6">
        <w:trPr>
          <w:cantSplit/>
        </w:trPr>
        <w:tc>
          <w:tcPr>
            <w:tcW w:w="0" w:type="auto"/>
            <w:tcBorders>
              <w:top w:val="single" w:sz="4" w:space="0" w:color="A6A6A6" w:themeColor="background1" w:themeShade="A6"/>
              <w:right w:val="single" w:sz="4" w:space="0" w:color="000000" w:themeColor="text1"/>
            </w:tcBorders>
          </w:tcPr>
          <w:p w14:paraId="0ADDE30C" w14:textId="77777777" w:rsidR="00E77514" w:rsidRDefault="00E77514" w:rsidP="00FC0611">
            <w:pPr>
              <w:pStyle w:val="NormalinTable"/>
            </w:pPr>
            <w:r>
              <w:rPr>
                <w:b/>
              </w:rPr>
              <w:t>2009691100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5BF40F" w14:textId="77777777" w:rsidR="00E77514" w:rsidRDefault="00E77514" w:rsidP="00FC0611">
            <w:pPr>
              <w:pStyle w:val="NormalinTable"/>
              <w:tabs>
                <w:tab w:val="left" w:pos="1250"/>
              </w:tabs>
            </w:pPr>
            <w:r>
              <w:t>0.00% + 121.000 € / hl + 20.600 € / 100 kg</w:t>
            </w:r>
          </w:p>
        </w:tc>
      </w:tr>
      <w:tr w:rsidR="00E77514" w14:paraId="478036A5" w14:textId="77777777" w:rsidTr="00066BD6">
        <w:trPr>
          <w:cantSplit/>
        </w:trPr>
        <w:tc>
          <w:tcPr>
            <w:tcW w:w="0" w:type="auto"/>
            <w:tcBorders>
              <w:top w:val="single" w:sz="4" w:space="0" w:color="A6A6A6" w:themeColor="background1" w:themeShade="A6"/>
              <w:right w:val="single" w:sz="4" w:space="0" w:color="000000" w:themeColor="text1"/>
            </w:tcBorders>
          </w:tcPr>
          <w:p w14:paraId="0FC20B05" w14:textId="77777777" w:rsidR="00E77514" w:rsidRDefault="00E77514" w:rsidP="00FC0611">
            <w:pPr>
              <w:pStyle w:val="NormalinTable"/>
            </w:pPr>
            <w:r>
              <w:rPr>
                <w:b/>
              </w:rPr>
              <w:t>2009691900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2D8626" w14:textId="77777777" w:rsidR="00E77514" w:rsidRDefault="00E77514" w:rsidP="00FC0611">
            <w:pPr>
              <w:pStyle w:val="NormalinTable"/>
              <w:tabs>
                <w:tab w:val="left" w:pos="1250"/>
              </w:tabs>
            </w:pPr>
            <w:r>
              <w:t>Entry Price - 0.00% + Specific 100%</w:t>
            </w:r>
          </w:p>
        </w:tc>
      </w:tr>
      <w:tr w:rsidR="00E77514" w14:paraId="23C9BBB7" w14:textId="77777777" w:rsidTr="00066BD6">
        <w:trPr>
          <w:cantSplit/>
        </w:trPr>
        <w:tc>
          <w:tcPr>
            <w:tcW w:w="0" w:type="auto"/>
            <w:tcBorders>
              <w:top w:val="single" w:sz="4" w:space="0" w:color="A6A6A6" w:themeColor="background1" w:themeShade="A6"/>
              <w:right w:val="single" w:sz="4" w:space="0" w:color="000000" w:themeColor="text1"/>
            </w:tcBorders>
          </w:tcPr>
          <w:p w14:paraId="1CBD45CA" w14:textId="77777777" w:rsidR="00E77514" w:rsidRDefault="00E77514" w:rsidP="00FC0611">
            <w:pPr>
              <w:pStyle w:val="NormalinTable"/>
            </w:pPr>
            <w:r>
              <w:rPr>
                <w:b/>
              </w:rPr>
              <w:t>2009695100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2B14CD" w14:textId="77777777" w:rsidR="00E77514" w:rsidRDefault="00E77514" w:rsidP="00FC0611">
            <w:pPr>
              <w:pStyle w:val="NormalinTable"/>
              <w:tabs>
                <w:tab w:val="left" w:pos="1250"/>
              </w:tabs>
            </w:pPr>
            <w:r>
              <w:t>Entry Price - 0.00% + Specific 100%</w:t>
            </w:r>
          </w:p>
        </w:tc>
      </w:tr>
      <w:tr w:rsidR="00E77514" w14:paraId="09A9B32F" w14:textId="77777777" w:rsidTr="00066BD6">
        <w:trPr>
          <w:cantSplit/>
        </w:trPr>
        <w:tc>
          <w:tcPr>
            <w:tcW w:w="0" w:type="auto"/>
            <w:tcBorders>
              <w:top w:val="single" w:sz="4" w:space="0" w:color="A6A6A6" w:themeColor="background1" w:themeShade="A6"/>
              <w:right w:val="single" w:sz="4" w:space="0" w:color="000000" w:themeColor="text1"/>
            </w:tcBorders>
          </w:tcPr>
          <w:p w14:paraId="0D331AA6" w14:textId="77777777" w:rsidR="00E77514" w:rsidRDefault="00E77514" w:rsidP="00FC0611">
            <w:pPr>
              <w:pStyle w:val="NormalinTable"/>
            </w:pPr>
            <w:r>
              <w:rPr>
                <w:b/>
              </w:rPr>
              <w:t>2009695900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920A7F" w14:textId="77777777" w:rsidR="00E77514" w:rsidRDefault="00E77514" w:rsidP="00FC0611">
            <w:pPr>
              <w:pStyle w:val="NormalinTable"/>
              <w:tabs>
                <w:tab w:val="left" w:pos="1250"/>
              </w:tabs>
            </w:pPr>
            <w:r>
              <w:t>Entry Price - 0.00% + Specific 100%</w:t>
            </w:r>
          </w:p>
        </w:tc>
      </w:tr>
      <w:tr w:rsidR="00E77514" w14:paraId="00B9E91F" w14:textId="77777777" w:rsidTr="00066BD6">
        <w:trPr>
          <w:cantSplit/>
        </w:trPr>
        <w:tc>
          <w:tcPr>
            <w:tcW w:w="0" w:type="auto"/>
            <w:tcBorders>
              <w:top w:val="single" w:sz="4" w:space="0" w:color="A6A6A6" w:themeColor="background1" w:themeShade="A6"/>
              <w:right w:val="single" w:sz="4" w:space="0" w:color="000000" w:themeColor="text1"/>
            </w:tcBorders>
          </w:tcPr>
          <w:p w14:paraId="4E4BCE17" w14:textId="77777777" w:rsidR="00E77514" w:rsidRDefault="00E77514" w:rsidP="00FC0611">
            <w:pPr>
              <w:pStyle w:val="NormalinTable"/>
            </w:pPr>
            <w:r>
              <w:rPr>
                <w:b/>
              </w:rPr>
              <w:t>2009697100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2E3527" w14:textId="77777777" w:rsidR="00E77514" w:rsidRDefault="00E77514" w:rsidP="00FC0611">
            <w:pPr>
              <w:pStyle w:val="NormalinTable"/>
              <w:tabs>
                <w:tab w:val="left" w:pos="1250"/>
              </w:tabs>
            </w:pPr>
            <w:r>
              <w:t>0.00% + 131.000 € / hl + 20.600 € / 100 kg</w:t>
            </w:r>
          </w:p>
        </w:tc>
      </w:tr>
      <w:tr w:rsidR="00E77514" w14:paraId="4EF53B7D" w14:textId="77777777" w:rsidTr="00066BD6">
        <w:trPr>
          <w:cantSplit/>
        </w:trPr>
        <w:tc>
          <w:tcPr>
            <w:tcW w:w="0" w:type="auto"/>
            <w:tcBorders>
              <w:top w:val="single" w:sz="4" w:space="0" w:color="A6A6A6" w:themeColor="background1" w:themeShade="A6"/>
              <w:right w:val="single" w:sz="4" w:space="0" w:color="000000" w:themeColor="text1"/>
            </w:tcBorders>
          </w:tcPr>
          <w:p w14:paraId="7730F677" w14:textId="77777777" w:rsidR="00E77514" w:rsidRDefault="00E77514" w:rsidP="00FC0611">
            <w:pPr>
              <w:pStyle w:val="NormalinTable"/>
            </w:pPr>
            <w:r>
              <w:rPr>
                <w:b/>
              </w:rPr>
              <w:t>2009697900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6C39E1" w14:textId="77777777" w:rsidR="00E77514" w:rsidRDefault="00E77514" w:rsidP="00FC0611">
            <w:pPr>
              <w:pStyle w:val="NormalinTable"/>
              <w:tabs>
                <w:tab w:val="left" w:pos="1250"/>
              </w:tabs>
            </w:pPr>
            <w:r>
              <w:t>0.00% + 27.000 € / hl + 20.600 € / 100 kg</w:t>
            </w:r>
          </w:p>
        </w:tc>
      </w:tr>
      <w:tr w:rsidR="00E77514" w14:paraId="33F8DE7B" w14:textId="77777777" w:rsidTr="00066BD6">
        <w:trPr>
          <w:cantSplit/>
        </w:trPr>
        <w:tc>
          <w:tcPr>
            <w:tcW w:w="0" w:type="auto"/>
            <w:tcBorders>
              <w:top w:val="single" w:sz="4" w:space="0" w:color="A6A6A6" w:themeColor="background1" w:themeShade="A6"/>
              <w:right w:val="single" w:sz="4" w:space="0" w:color="000000" w:themeColor="text1"/>
            </w:tcBorders>
          </w:tcPr>
          <w:p w14:paraId="30F80094" w14:textId="77777777" w:rsidR="00E77514" w:rsidRDefault="00E77514" w:rsidP="00FC0611">
            <w:pPr>
              <w:pStyle w:val="NormalinTable"/>
            </w:pPr>
            <w:r>
              <w:rPr>
                <w:b/>
              </w:rPr>
              <w:t>2009699000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3B0343" w14:textId="77777777" w:rsidR="00E77514" w:rsidRDefault="00E77514" w:rsidP="00FC0611">
            <w:pPr>
              <w:pStyle w:val="NormalinTable"/>
              <w:tabs>
                <w:tab w:val="left" w:pos="1250"/>
              </w:tabs>
            </w:pPr>
            <w:r>
              <w:t>0.00% + 27.000 € / hl</w:t>
            </w:r>
          </w:p>
        </w:tc>
      </w:tr>
      <w:tr w:rsidR="00E77514" w14:paraId="1E0415FE" w14:textId="77777777" w:rsidTr="00066BD6">
        <w:trPr>
          <w:cantSplit/>
        </w:trPr>
        <w:tc>
          <w:tcPr>
            <w:tcW w:w="0" w:type="auto"/>
            <w:tcBorders>
              <w:top w:val="single" w:sz="4" w:space="0" w:color="A6A6A6" w:themeColor="background1" w:themeShade="A6"/>
              <w:right w:val="single" w:sz="4" w:space="0" w:color="000000" w:themeColor="text1"/>
            </w:tcBorders>
          </w:tcPr>
          <w:p w14:paraId="6D7BF6EA" w14:textId="77777777" w:rsidR="00E77514" w:rsidRDefault="00E77514" w:rsidP="00FC0611">
            <w:pPr>
              <w:pStyle w:val="NormalinTable"/>
            </w:pPr>
            <w:r>
              <w:rPr>
                <w:b/>
              </w:rPr>
              <w:t>2009710000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BC4DDE" w14:textId="77777777" w:rsidR="00E77514" w:rsidRDefault="00E77514" w:rsidP="00FC0611">
            <w:pPr>
              <w:pStyle w:val="NormalinTable"/>
              <w:tabs>
                <w:tab w:val="left" w:pos="1250"/>
              </w:tabs>
            </w:pPr>
            <w:r>
              <w:t>0.00%</w:t>
            </w:r>
          </w:p>
        </w:tc>
      </w:tr>
      <w:tr w:rsidR="00E77514" w14:paraId="14AC14FD" w14:textId="77777777" w:rsidTr="00066BD6">
        <w:trPr>
          <w:cantSplit/>
        </w:trPr>
        <w:tc>
          <w:tcPr>
            <w:tcW w:w="0" w:type="auto"/>
            <w:tcBorders>
              <w:top w:val="single" w:sz="4" w:space="0" w:color="A6A6A6" w:themeColor="background1" w:themeShade="A6"/>
              <w:right w:val="single" w:sz="4" w:space="0" w:color="000000" w:themeColor="text1"/>
            </w:tcBorders>
          </w:tcPr>
          <w:p w14:paraId="1DCC6AAC" w14:textId="77777777" w:rsidR="00E77514" w:rsidRDefault="00E77514" w:rsidP="00FC0611">
            <w:pPr>
              <w:pStyle w:val="NormalinTable"/>
            </w:pPr>
            <w:r>
              <w:rPr>
                <w:b/>
              </w:rPr>
              <w:t>2009791100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250134" w14:textId="77777777" w:rsidR="00E77514" w:rsidRDefault="00E77514" w:rsidP="00FC0611">
            <w:pPr>
              <w:pStyle w:val="NormalinTable"/>
              <w:tabs>
                <w:tab w:val="left" w:pos="1250"/>
              </w:tabs>
            </w:pPr>
            <w:r>
              <w:t>0.00% + 18.400 € / 100 kg</w:t>
            </w:r>
          </w:p>
        </w:tc>
      </w:tr>
      <w:tr w:rsidR="00E77514" w14:paraId="1FA0E05E" w14:textId="77777777" w:rsidTr="00066BD6">
        <w:trPr>
          <w:cantSplit/>
        </w:trPr>
        <w:tc>
          <w:tcPr>
            <w:tcW w:w="0" w:type="auto"/>
            <w:tcBorders>
              <w:top w:val="single" w:sz="4" w:space="0" w:color="A6A6A6" w:themeColor="background1" w:themeShade="A6"/>
              <w:right w:val="single" w:sz="4" w:space="0" w:color="000000" w:themeColor="text1"/>
            </w:tcBorders>
          </w:tcPr>
          <w:p w14:paraId="28ADF35F" w14:textId="77777777" w:rsidR="00E77514" w:rsidRDefault="00E77514" w:rsidP="00FC0611">
            <w:pPr>
              <w:pStyle w:val="NormalinTable"/>
            </w:pPr>
            <w:r>
              <w:rPr>
                <w:b/>
              </w:rPr>
              <w:t>2009791900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5E4599" w14:textId="77777777" w:rsidR="00E77514" w:rsidRDefault="00E77514" w:rsidP="00FC0611">
            <w:pPr>
              <w:pStyle w:val="NormalinTable"/>
              <w:tabs>
                <w:tab w:val="left" w:pos="1250"/>
              </w:tabs>
            </w:pPr>
            <w:r>
              <w:t>0.00%</w:t>
            </w:r>
          </w:p>
        </w:tc>
      </w:tr>
      <w:tr w:rsidR="00E77514" w14:paraId="6C030B46" w14:textId="77777777" w:rsidTr="00066BD6">
        <w:trPr>
          <w:cantSplit/>
        </w:trPr>
        <w:tc>
          <w:tcPr>
            <w:tcW w:w="0" w:type="auto"/>
            <w:tcBorders>
              <w:top w:val="single" w:sz="4" w:space="0" w:color="A6A6A6" w:themeColor="background1" w:themeShade="A6"/>
              <w:right w:val="single" w:sz="4" w:space="0" w:color="000000" w:themeColor="text1"/>
            </w:tcBorders>
          </w:tcPr>
          <w:p w14:paraId="79CC2B32" w14:textId="77777777" w:rsidR="00E77514" w:rsidRDefault="00E77514" w:rsidP="00FC0611">
            <w:pPr>
              <w:pStyle w:val="NormalinTable"/>
            </w:pPr>
            <w:r>
              <w:rPr>
                <w:b/>
              </w:rPr>
              <w:t>2009793000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A20E15" w14:textId="77777777" w:rsidR="00E77514" w:rsidRDefault="00E77514" w:rsidP="00FC0611">
            <w:pPr>
              <w:pStyle w:val="NormalinTable"/>
              <w:tabs>
                <w:tab w:val="left" w:pos="1250"/>
              </w:tabs>
            </w:pPr>
            <w:r>
              <w:t>0.00%</w:t>
            </w:r>
          </w:p>
        </w:tc>
      </w:tr>
      <w:tr w:rsidR="00E77514" w14:paraId="6C658B1B" w14:textId="77777777" w:rsidTr="00066BD6">
        <w:trPr>
          <w:cantSplit/>
        </w:trPr>
        <w:tc>
          <w:tcPr>
            <w:tcW w:w="0" w:type="auto"/>
            <w:tcBorders>
              <w:top w:val="single" w:sz="4" w:space="0" w:color="A6A6A6" w:themeColor="background1" w:themeShade="A6"/>
              <w:right w:val="single" w:sz="4" w:space="0" w:color="000000" w:themeColor="text1"/>
            </w:tcBorders>
          </w:tcPr>
          <w:p w14:paraId="4BD47FDB" w14:textId="77777777" w:rsidR="00E77514" w:rsidRDefault="00E77514" w:rsidP="00FC0611">
            <w:pPr>
              <w:pStyle w:val="NormalinTable"/>
            </w:pPr>
            <w:r>
              <w:rPr>
                <w:b/>
              </w:rPr>
              <w:t>2009799100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39BF1D" w14:textId="77777777" w:rsidR="00E77514" w:rsidRDefault="00E77514" w:rsidP="00FC0611">
            <w:pPr>
              <w:pStyle w:val="NormalinTable"/>
              <w:tabs>
                <w:tab w:val="left" w:pos="1250"/>
              </w:tabs>
            </w:pPr>
            <w:r>
              <w:t>0.00%</w:t>
            </w:r>
          </w:p>
        </w:tc>
      </w:tr>
      <w:tr w:rsidR="00E77514" w14:paraId="2B281A92" w14:textId="77777777" w:rsidTr="00066BD6">
        <w:trPr>
          <w:cantSplit/>
        </w:trPr>
        <w:tc>
          <w:tcPr>
            <w:tcW w:w="0" w:type="auto"/>
            <w:tcBorders>
              <w:top w:val="single" w:sz="4" w:space="0" w:color="A6A6A6" w:themeColor="background1" w:themeShade="A6"/>
              <w:right w:val="single" w:sz="4" w:space="0" w:color="000000" w:themeColor="text1"/>
            </w:tcBorders>
          </w:tcPr>
          <w:p w14:paraId="0E968745" w14:textId="77777777" w:rsidR="00E77514" w:rsidRDefault="00E77514" w:rsidP="00FC0611">
            <w:pPr>
              <w:pStyle w:val="NormalinTable"/>
            </w:pPr>
            <w:r>
              <w:rPr>
                <w:b/>
              </w:rPr>
              <w:t>2009799800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D00A4E" w14:textId="77777777" w:rsidR="00E77514" w:rsidRDefault="00E77514" w:rsidP="00FC0611">
            <w:pPr>
              <w:pStyle w:val="NormalinTable"/>
              <w:tabs>
                <w:tab w:val="left" w:pos="1250"/>
              </w:tabs>
            </w:pPr>
            <w:r>
              <w:t>0.00%</w:t>
            </w:r>
          </w:p>
        </w:tc>
      </w:tr>
      <w:tr w:rsidR="00E77514" w14:paraId="0E82A0D5" w14:textId="77777777" w:rsidTr="00066BD6">
        <w:trPr>
          <w:cantSplit/>
        </w:trPr>
        <w:tc>
          <w:tcPr>
            <w:tcW w:w="0" w:type="auto"/>
            <w:tcBorders>
              <w:top w:val="single" w:sz="4" w:space="0" w:color="A6A6A6" w:themeColor="background1" w:themeShade="A6"/>
              <w:right w:val="single" w:sz="4" w:space="0" w:color="000000" w:themeColor="text1"/>
            </w:tcBorders>
          </w:tcPr>
          <w:p w14:paraId="3C900A69" w14:textId="77777777" w:rsidR="00E77514" w:rsidRDefault="00E77514" w:rsidP="00FC0611">
            <w:pPr>
              <w:pStyle w:val="NormalinTable"/>
            </w:pPr>
            <w:r>
              <w:rPr>
                <w:b/>
              </w:rPr>
              <w:t>2009811110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EC40E6" w14:textId="77777777" w:rsidR="00E77514" w:rsidRDefault="00E77514" w:rsidP="00FC0611">
            <w:pPr>
              <w:pStyle w:val="NormalinTable"/>
              <w:tabs>
                <w:tab w:val="left" w:pos="1250"/>
              </w:tabs>
            </w:pPr>
            <w:r>
              <w:t>0.00%</w:t>
            </w:r>
          </w:p>
        </w:tc>
      </w:tr>
      <w:tr w:rsidR="00E77514" w14:paraId="483EEE3C" w14:textId="77777777" w:rsidTr="00066BD6">
        <w:trPr>
          <w:cantSplit/>
        </w:trPr>
        <w:tc>
          <w:tcPr>
            <w:tcW w:w="0" w:type="auto"/>
            <w:tcBorders>
              <w:top w:val="single" w:sz="4" w:space="0" w:color="A6A6A6" w:themeColor="background1" w:themeShade="A6"/>
              <w:right w:val="single" w:sz="4" w:space="0" w:color="000000" w:themeColor="text1"/>
            </w:tcBorders>
          </w:tcPr>
          <w:p w14:paraId="4460C6CC" w14:textId="77777777" w:rsidR="00E77514" w:rsidRDefault="00E77514" w:rsidP="00FC0611">
            <w:pPr>
              <w:pStyle w:val="NormalinTable"/>
            </w:pPr>
            <w:r>
              <w:rPr>
                <w:b/>
              </w:rPr>
              <w:t>2009811190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B75B85" w14:textId="77777777" w:rsidR="00E77514" w:rsidRDefault="00E77514" w:rsidP="00FC0611">
            <w:pPr>
              <w:pStyle w:val="NormalinTable"/>
              <w:tabs>
                <w:tab w:val="left" w:pos="1250"/>
              </w:tabs>
            </w:pPr>
            <w:r>
              <w:t>0.00% + 20.600 € / 100 kg</w:t>
            </w:r>
          </w:p>
        </w:tc>
      </w:tr>
      <w:tr w:rsidR="00E77514" w14:paraId="05472DD6" w14:textId="77777777" w:rsidTr="00066BD6">
        <w:trPr>
          <w:cantSplit/>
        </w:trPr>
        <w:tc>
          <w:tcPr>
            <w:tcW w:w="0" w:type="auto"/>
            <w:tcBorders>
              <w:top w:val="single" w:sz="4" w:space="0" w:color="A6A6A6" w:themeColor="background1" w:themeShade="A6"/>
              <w:right w:val="single" w:sz="4" w:space="0" w:color="000000" w:themeColor="text1"/>
            </w:tcBorders>
          </w:tcPr>
          <w:p w14:paraId="3146435F" w14:textId="77777777" w:rsidR="00E77514" w:rsidRDefault="00E77514" w:rsidP="00FC0611">
            <w:pPr>
              <w:pStyle w:val="NormalinTable"/>
            </w:pPr>
            <w:r>
              <w:rPr>
                <w:b/>
              </w:rPr>
              <w:t>2009811900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93699A" w14:textId="77777777" w:rsidR="00E77514" w:rsidRDefault="00E77514" w:rsidP="00FC0611">
            <w:pPr>
              <w:pStyle w:val="NormalinTable"/>
              <w:tabs>
                <w:tab w:val="left" w:pos="1250"/>
              </w:tabs>
            </w:pPr>
            <w:r>
              <w:t>0.00%</w:t>
            </w:r>
          </w:p>
        </w:tc>
      </w:tr>
      <w:tr w:rsidR="00E77514" w14:paraId="0585BABA" w14:textId="77777777" w:rsidTr="00066BD6">
        <w:trPr>
          <w:cantSplit/>
        </w:trPr>
        <w:tc>
          <w:tcPr>
            <w:tcW w:w="0" w:type="auto"/>
            <w:tcBorders>
              <w:top w:val="single" w:sz="4" w:space="0" w:color="A6A6A6" w:themeColor="background1" w:themeShade="A6"/>
              <w:right w:val="single" w:sz="4" w:space="0" w:color="000000" w:themeColor="text1"/>
            </w:tcBorders>
          </w:tcPr>
          <w:p w14:paraId="16B62C02" w14:textId="77777777" w:rsidR="00E77514" w:rsidRDefault="00E77514" w:rsidP="00FC0611">
            <w:pPr>
              <w:pStyle w:val="NormalinTable"/>
            </w:pPr>
            <w:r>
              <w:rPr>
                <w:b/>
              </w:rPr>
              <w:t>2009813100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C30438" w14:textId="77777777" w:rsidR="00E77514" w:rsidRDefault="00E77514" w:rsidP="00FC0611">
            <w:pPr>
              <w:pStyle w:val="NormalinTable"/>
              <w:tabs>
                <w:tab w:val="left" w:pos="1250"/>
              </w:tabs>
            </w:pPr>
            <w:r>
              <w:t>0.00%</w:t>
            </w:r>
          </w:p>
        </w:tc>
      </w:tr>
      <w:tr w:rsidR="00E77514" w14:paraId="6DB725B5" w14:textId="77777777" w:rsidTr="00066BD6">
        <w:trPr>
          <w:cantSplit/>
        </w:trPr>
        <w:tc>
          <w:tcPr>
            <w:tcW w:w="0" w:type="auto"/>
            <w:tcBorders>
              <w:top w:val="single" w:sz="4" w:space="0" w:color="A6A6A6" w:themeColor="background1" w:themeShade="A6"/>
              <w:right w:val="single" w:sz="4" w:space="0" w:color="000000" w:themeColor="text1"/>
            </w:tcBorders>
          </w:tcPr>
          <w:p w14:paraId="76593800" w14:textId="77777777" w:rsidR="00E77514" w:rsidRDefault="00E77514" w:rsidP="00FC0611">
            <w:pPr>
              <w:pStyle w:val="NormalinTable"/>
            </w:pPr>
            <w:r>
              <w:rPr>
                <w:b/>
              </w:rPr>
              <w:t>2009815100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C64E50" w14:textId="77777777" w:rsidR="00E77514" w:rsidRDefault="00E77514" w:rsidP="00FC0611">
            <w:pPr>
              <w:pStyle w:val="NormalinTable"/>
              <w:tabs>
                <w:tab w:val="left" w:pos="1250"/>
              </w:tabs>
            </w:pPr>
            <w:r>
              <w:t>0.00% + 20.600 € / 100 kg</w:t>
            </w:r>
          </w:p>
        </w:tc>
      </w:tr>
      <w:tr w:rsidR="00E77514" w14:paraId="2FA24064" w14:textId="77777777" w:rsidTr="00066BD6">
        <w:trPr>
          <w:cantSplit/>
        </w:trPr>
        <w:tc>
          <w:tcPr>
            <w:tcW w:w="0" w:type="auto"/>
            <w:tcBorders>
              <w:top w:val="single" w:sz="4" w:space="0" w:color="A6A6A6" w:themeColor="background1" w:themeShade="A6"/>
              <w:right w:val="single" w:sz="4" w:space="0" w:color="000000" w:themeColor="text1"/>
            </w:tcBorders>
          </w:tcPr>
          <w:p w14:paraId="262E7802" w14:textId="77777777" w:rsidR="00E77514" w:rsidRDefault="00E77514" w:rsidP="00FC0611">
            <w:pPr>
              <w:pStyle w:val="NormalinTable"/>
            </w:pPr>
            <w:r>
              <w:rPr>
                <w:b/>
              </w:rPr>
              <w:t>2009815900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BEA3E4" w14:textId="77777777" w:rsidR="00E77514" w:rsidRDefault="00E77514" w:rsidP="00FC0611">
            <w:pPr>
              <w:pStyle w:val="NormalinTable"/>
              <w:tabs>
                <w:tab w:val="left" w:pos="1250"/>
              </w:tabs>
            </w:pPr>
            <w:r>
              <w:t>0.00%</w:t>
            </w:r>
          </w:p>
        </w:tc>
      </w:tr>
      <w:tr w:rsidR="00E77514" w14:paraId="04AEBAB8" w14:textId="77777777" w:rsidTr="00066BD6">
        <w:trPr>
          <w:cantSplit/>
        </w:trPr>
        <w:tc>
          <w:tcPr>
            <w:tcW w:w="0" w:type="auto"/>
            <w:tcBorders>
              <w:top w:val="single" w:sz="4" w:space="0" w:color="A6A6A6" w:themeColor="background1" w:themeShade="A6"/>
              <w:right w:val="single" w:sz="4" w:space="0" w:color="000000" w:themeColor="text1"/>
            </w:tcBorders>
          </w:tcPr>
          <w:p w14:paraId="7E8CF8A4" w14:textId="77777777" w:rsidR="00E77514" w:rsidRDefault="00E77514" w:rsidP="00FC0611">
            <w:pPr>
              <w:pStyle w:val="NormalinTable"/>
            </w:pPr>
            <w:r>
              <w:rPr>
                <w:b/>
              </w:rPr>
              <w:t>2009819500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2BB440" w14:textId="77777777" w:rsidR="00E77514" w:rsidRDefault="00E77514" w:rsidP="00FC0611">
            <w:pPr>
              <w:pStyle w:val="NormalinTable"/>
              <w:tabs>
                <w:tab w:val="left" w:pos="1250"/>
              </w:tabs>
            </w:pPr>
            <w:r>
              <w:t>0.00%</w:t>
            </w:r>
          </w:p>
        </w:tc>
      </w:tr>
      <w:tr w:rsidR="00E77514" w14:paraId="32D123DB" w14:textId="77777777" w:rsidTr="00066BD6">
        <w:trPr>
          <w:cantSplit/>
        </w:trPr>
        <w:tc>
          <w:tcPr>
            <w:tcW w:w="0" w:type="auto"/>
            <w:tcBorders>
              <w:top w:val="single" w:sz="4" w:space="0" w:color="A6A6A6" w:themeColor="background1" w:themeShade="A6"/>
              <w:right w:val="single" w:sz="4" w:space="0" w:color="000000" w:themeColor="text1"/>
            </w:tcBorders>
          </w:tcPr>
          <w:p w14:paraId="3E3DD28D" w14:textId="77777777" w:rsidR="00E77514" w:rsidRDefault="00E77514" w:rsidP="00FC0611">
            <w:pPr>
              <w:pStyle w:val="NormalinTable"/>
            </w:pPr>
            <w:r>
              <w:rPr>
                <w:b/>
              </w:rPr>
              <w:t>2009819900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C348EA" w14:textId="77777777" w:rsidR="00E77514" w:rsidRDefault="00E77514" w:rsidP="00FC0611">
            <w:pPr>
              <w:pStyle w:val="NormalinTable"/>
              <w:tabs>
                <w:tab w:val="left" w:pos="1250"/>
              </w:tabs>
            </w:pPr>
            <w:r>
              <w:t>0.00%</w:t>
            </w:r>
          </w:p>
        </w:tc>
      </w:tr>
      <w:tr w:rsidR="00E77514" w14:paraId="4C823FDE" w14:textId="77777777" w:rsidTr="00066BD6">
        <w:trPr>
          <w:cantSplit/>
        </w:trPr>
        <w:tc>
          <w:tcPr>
            <w:tcW w:w="0" w:type="auto"/>
            <w:tcBorders>
              <w:top w:val="single" w:sz="4" w:space="0" w:color="A6A6A6" w:themeColor="background1" w:themeShade="A6"/>
              <w:right w:val="single" w:sz="4" w:space="0" w:color="000000" w:themeColor="text1"/>
            </w:tcBorders>
          </w:tcPr>
          <w:p w14:paraId="1C596326" w14:textId="77777777" w:rsidR="00E77514" w:rsidRDefault="00E77514" w:rsidP="00FC0611">
            <w:pPr>
              <w:pStyle w:val="NormalinTable"/>
            </w:pPr>
            <w:r>
              <w:rPr>
                <w:b/>
              </w:rPr>
              <w:t>2009891111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3D736F" w14:textId="77777777" w:rsidR="00E77514" w:rsidRDefault="00E77514" w:rsidP="00FC0611">
            <w:pPr>
              <w:pStyle w:val="NormalinTable"/>
              <w:tabs>
                <w:tab w:val="left" w:pos="1250"/>
              </w:tabs>
            </w:pPr>
            <w:r>
              <w:t>0.00%</w:t>
            </w:r>
          </w:p>
        </w:tc>
      </w:tr>
      <w:tr w:rsidR="00E77514" w14:paraId="5BB1927F" w14:textId="77777777" w:rsidTr="00066BD6">
        <w:trPr>
          <w:cantSplit/>
        </w:trPr>
        <w:tc>
          <w:tcPr>
            <w:tcW w:w="0" w:type="auto"/>
            <w:tcBorders>
              <w:top w:val="single" w:sz="4" w:space="0" w:color="A6A6A6" w:themeColor="background1" w:themeShade="A6"/>
              <w:right w:val="single" w:sz="4" w:space="0" w:color="000000" w:themeColor="text1"/>
            </w:tcBorders>
          </w:tcPr>
          <w:p w14:paraId="3BD8F99F" w14:textId="77777777" w:rsidR="00E77514" w:rsidRDefault="00E77514" w:rsidP="00FC0611">
            <w:pPr>
              <w:pStyle w:val="NormalinTable"/>
            </w:pPr>
            <w:r>
              <w:rPr>
                <w:b/>
              </w:rPr>
              <w:t>2009891119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ED17AA" w14:textId="77777777" w:rsidR="00E77514" w:rsidRDefault="00E77514" w:rsidP="00FC0611">
            <w:pPr>
              <w:pStyle w:val="NormalinTable"/>
              <w:tabs>
                <w:tab w:val="left" w:pos="1250"/>
              </w:tabs>
            </w:pPr>
            <w:r>
              <w:t>0.00% + 20.600 € / 100 kg</w:t>
            </w:r>
          </w:p>
        </w:tc>
      </w:tr>
      <w:tr w:rsidR="00E77514" w14:paraId="305EB08D" w14:textId="77777777" w:rsidTr="00066BD6">
        <w:trPr>
          <w:cantSplit/>
        </w:trPr>
        <w:tc>
          <w:tcPr>
            <w:tcW w:w="0" w:type="auto"/>
            <w:tcBorders>
              <w:top w:val="single" w:sz="4" w:space="0" w:color="A6A6A6" w:themeColor="background1" w:themeShade="A6"/>
              <w:right w:val="single" w:sz="4" w:space="0" w:color="000000" w:themeColor="text1"/>
            </w:tcBorders>
          </w:tcPr>
          <w:p w14:paraId="464E05C0" w14:textId="77777777" w:rsidR="00E77514" w:rsidRDefault="00E77514" w:rsidP="00FC0611">
            <w:pPr>
              <w:pStyle w:val="NormalinTable"/>
            </w:pPr>
            <w:r>
              <w:rPr>
                <w:b/>
              </w:rPr>
              <w:t>2009891191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3F7B01" w14:textId="77777777" w:rsidR="00E77514" w:rsidRDefault="00E77514" w:rsidP="00FC0611">
            <w:pPr>
              <w:pStyle w:val="NormalinTable"/>
              <w:tabs>
                <w:tab w:val="left" w:pos="1250"/>
              </w:tabs>
            </w:pPr>
            <w:r>
              <w:t>0.00%</w:t>
            </w:r>
          </w:p>
        </w:tc>
      </w:tr>
      <w:tr w:rsidR="00E77514" w14:paraId="5420EB44" w14:textId="77777777" w:rsidTr="00066BD6">
        <w:trPr>
          <w:cantSplit/>
        </w:trPr>
        <w:tc>
          <w:tcPr>
            <w:tcW w:w="0" w:type="auto"/>
            <w:tcBorders>
              <w:top w:val="single" w:sz="4" w:space="0" w:color="A6A6A6" w:themeColor="background1" w:themeShade="A6"/>
              <w:right w:val="single" w:sz="4" w:space="0" w:color="000000" w:themeColor="text1"/>
            </w:tcBorders>
          </w:tcPr>
          <w:p w14:paraId="3BA7ED3C" w14:textId="77777777" w:rsidR="00E77514" w:rsidRDefault="00E77514" w:rsidP="00FC0611">
            <w:pPr>
              <w:pStyle w:val="NormalinTable"/>
            </w:pPr>
            <w:r>
              <w:rPr>
                <w:b/>
              </w:rPr>
              <w:t>2009891199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44F2BC" w14:textId="77777777" w:rsidR="00E77514" w:rsidRDefault="00E77514" w:rsidP="00FC0611">
            <w:pPr>
              <w:pStyle w:val="NormalinTable"/>
              <w:tabs>
                <w:tab w:val="left" w:pos="1250"/>
              </w:tabs>
            </w:pPr>
            <w:r>
              <w:t>0.00% + 20.600 € / 100 kg</w:t>
            </w:r>
          </w:p>
        </w:tc>
      </w:tr>
      <w:tr w:rsidR="00E77514" w14:paraId="70E5E71A" w14:textId="77777777" w:rsidTr="00066BD6">
        <w:trPr>
          <w:cantSplit/>
        </w:trPr>
        <w:tc>
          <w:tcPr>
            <w:tcW w:w="0" w:type="auto"/>
            <w:tcBorders>
              <w:top w:val="single" w:sz="4" w:space="0" w:color="A6A6A6" w:themeColor="background1" w:themeShade="A6"/>
              <w:right w:val="single" w:sz="4" w:space="0" w:color="000000" w:themeColor="text1"/>
            </w:tcBorders>
          </w:tcPr>
          <w:p w14:paraId="0DEE68CC" w14:textId="77777777" w:rsidR="00E77514" w:rsidRDefault="00E77514" w:rsidP="00FC0611">
            <w:pPr>
              <w:pStyle w:val="NormalinTable"/>
            </w:pPr>
            <w:r>
              <w:rPr>
                <w:b/>
              </w:rPr>
              <w:t>2009891900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370C77" w14:textId="77777777" w:rsidR="00E77514" w:rsidRDefault="00E77514" w:rsidP="00FC0611">
            <w:pPr>
              <w:pStyle w:val="NormalinTable"/>
              <w:tabs>
                <w:tab w:val="left" w:pos="1250"/>
              </w:tabs>
            </w:pPr>
            <w:r>
              <w:t>0.00%</w:t>
            </w:r>
          </w:p>
        </w:tc>
      </w:tr>
      <w:tr w:rsidR="00E77514" w14:paraId="0C16E15E" w14:textId="77777777" w:rsidTr="00066BD6">
        <w:trPr>
          <w:cantSplit/>
        </w:trPr>
        <w:tc>
          <w:tcPr>
            <w:tcW w:w="0" w:type="auto"/>
            <w:tcBorders>
              <w:top w:val="single" w:sz="4" w:space="0" w:color="A6A6A6" w:themeColor="background1" w:themeShade="A6"/>
              <w:right w:val="single" w:sz="4" w:space="0" w:color="000000" w:themeColor="text1"/>
            </w:tcBorders>
          </w:tcPr>
          <w:p w14:paraId="3EDFC14A" w14:textId="77777777" w:rsidR="00E77514" w:rsidRDefault="00E77514" w:rsidP="00FC0611">
            <w:pPr>
              <w:pStyle w:val="NormalinTable"/>
            </w:pPr>
            <w:r>
              <w:rPr>
                <w:b/>
              </w:rPr>
              <w:t>2009893400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06FCA4" w14:textId="77777777" w:rsidR="00E77514" w:rsidRDefault="00E77514" w:rsidP="00FC0611">
            <w:pPr>
              <w:pStyle w:val="NormalinTable"/>
              <w:tabs>
                <w:tab w:val="left" w:pos="1250"/>
              </w:tabs>
            </w:pPr>
            <w:r>
              <w:t>0.00%</w:t>
            </w:r>
          </w:p>
        </w:tc>
      </w:tr>
      <w:tr w:rsidR="00E77514" w14:paraId="79FC2199" w14:textId="77777777" w:rsidTr="00066BD6">
        <w:trPr>
          <w:cantSplit/>
        </w:trPr>
        <w:tc>
          <w:tcPr>
            <w:tcW w:w="0" w:type="auto"/>
            <w:tcBorders>
              <w:top w:val="single" w:sz="4" w:space="0" w:color="A6A6A6" w:themeColor="background1" w:themeShade="A6"/>
              <w:right w:val="single" w:sz="4" w:space="0" w:color="000000" w:themeColor="text1"/>
            </w:tcBorders>
          </w:tcPr>
          <w:p w14:paraId="64D0990E" w14:textId="77777777" w:rsidR="00E77514" w:rsidRDefault="00E77514" w:rsidP="00FC0611">
            <w:pPr>
              <w:pStyle w:val="NormalinTable"/>
            </w:pPr>
            <w:r>
              <w:rPr>
                <w:b/>
              </w:rPr>
              <w:t>2009893521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8C99FC" w14:textId="77777777" w:rsidR="00E77514" w:rsidRDefault="00E77514" w:rsidP="00FC0611">
            <w:pPr>
              <w:pStyle w:val="NormalinTable"/>
              <w:tabs>
                <w:tab w:val="left" w:pos="1250"/>
              </w:tabs>
            </w:pPr>
            <w:r>
              <w:t>0.00%</w:t>
            </w:r>
          </w:p>
        </w:tc>
      </w:tr>
      <w:tr w:rsidR="00E77514" w14:paraId="085021DC" w14:textId="77777777" w:rsidTr="00066BD6">
        <w:trPr>
          <w:cantSplit/>
        </w:trPr>
        <w:tc>
          <w:tcPr>
            <w:tcW w:w="0" w:type="auto"/>
            <w:tcBorders>
              <w:top w:val="single" w:sz="4" w:space="0" w:color="A6A6A6" w:themeColor="background1" w:themeShade="A6"/>
              <w:right w:val="single" w:sz="4" w:space="0" w:color="000000" w:themeColor="text1"/>
            </w:tcBorders>
          </w:tcPr>
          <w:p w14:paraId="58A1EE9B" w14:textId="77777777" w:rsidR="00E77514" w:rsidRDefault="00E77514" w:rsidP="00FC0611">
            <w:pPr>
              <w:pStyle w:val="NormalinTable"/>
            </w:pPr>
            <w:r>
              <w:rPr>
                <w:b/>
              </w:rPr>
              <w:t>2009893529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4B8C3F" w14:textId="77777777" w:rsidR="00E77514" w:rsidRDefault="00E77514" w:rsidP="00FC0611">
            <w:pPr>
              <w:pStyle w:val="NormalinTable"/>
              <w:tabs>
                <w:tab w:val="left" w:pos="1250"/>
              </w:tabs>
            </w:pPr>
            <w:r>
              <w:t>0.00% + 20.600 € / 100 kg</w:t>
            </w:r>
          </w:p>
        </w:tc>
      </w:tr>
      <w:tr w:rsidR="00E77514" w14:paraId="6AECF00D" w14:textId="77777777" w:rsidTr="00066BD6">
        <w:trPr>
          <w:cantSplit/>
        </w:trPr>
        <w:tc>
          <w:tcPr>
            <w:tcW w:w="0" w:type="auto"/>
            <w:tcBorders>
              <w:top w:val="single" w:sz="4" w:space="0" w:color="A6A6A6" w:themeColor="background1" w:themeShade="A6"/>
              <w:right w:val="single" w:sz="4" w:space="0" w:color="000000" w:themeColor="text1"/>
            </w:tcBorders>
          </w:tcPr>
          <w:p w14:paraId="052FA7A7" w14:textId="77777777" w:rsidR="00E77514" w:rsidRDefault="00E77514" w:rsidP="00FC0611">
            <w:pPr>
              <w:pStyle w:val="NormalinTable"/>
            </w:pPr>
            <w:r>
              <w:rPr>
                <w:b/>
              </w:rPr>
              <w:t>2009893531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3F6406" w14:textId="77777777" w:rsidR="00E77514" w:rsidRDefault="00E77514" w:rsidP="00FC0611">
            <w:pPr>
              <w:pStyle w:val="NormalinTable"/>
              <w:tabs>
                <w:tab w:val="left" w:pos="1250"/>
              </w:tabs>
            </w:pPr>
            <w:r>
              <w:t>0.00%</w:t>
            </w:r>
          </w:p>
        </w:tc>
      </w:tr>
      <w:tr w:rsidR="00E77514" w14:paraId="3180E61D" w14:textId="77777777" w:rsidTr="00066BD6">
        <w:trPr>
          <w:cantSplit/>
        </w:trPr>
        <w:tc>
          <w:tcPr>
            <w:tcW w:w="0" w:type="auto"/>
            <w:tcBorders>
              <w:top w:val="single" w:sz="4" w:space="0" w:color="A6A6A6" w:themeColor="background1" w:themeShade="A6"/>
              <w:right w:val="single" w:sz="4" w:space="0" w:color="000000" w:themeColor="text1"/>
            </w:tcBorders>
          </w:tcPr>
          <w:p w14:paraId="1EC21391" w14:textId="77777777" w:rsidR="00E77514" w:rsidRDefault="00E77514" w:rsidP="00FC0611">
            <w:pPr>
              <w:pStyle w:val="NormalinTable"/>
            </w:pPr>
            <w:r>
              <w:rPr>
                <w:b/>
              </w:rPr>
              <w:t>2009893539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756A6F" w14:textId="77777777" w:rsidR="00E77514" w:rsidRDefault="00E77514" w:rsidP="00FC0611">
            <w:pPr>
              <w:pStyle w:val="NormalinTable"/>
              <w:tabs>
                <w:tab w:val="left" w:pos="1250"/>
              </w:tabs>
            </w:pPr>
            <w:r>
              <w:t>0.00% + 20.600 € / 100 kg</w:t>
            </w:r>
          </w:p>
        </w:tc>
      </w:tr>
      <w:tr w:rsidR="00E77514" w14:paraId="66307155" w14:textId="77777777" w:rsidTr="00066BD6">
        <w:trPr>
          <w:cantSplit/>
        </w:trPr>
        <w:tc>
          <w:tcPr>
            <w:tcW w:w="0" w:type="auto"/>
            <w:tcBorders>
              <w:top w:val="single" w:sz="4" w:space="0" w:color="A6A6A6" w:themeColor="background1" w:themeShade="A6"/>
              <w:right w:val="single" w:sz="4" w:space="0" w:color="000000" w:themeColor="text1"/>
            </w:tcBorders>
          </w:tcPr>
          <w:p w14:paraId="3908AC72" w14:textId="77777777" w:rsidR="00E77514" w:rsidRDefault="00E77514" w:rsidP="00FC0611">
            <w:pPr>
              <w:pStyle w:val="NormalinTable"/>
            </w:pPr>
            <w:r>
              <w:rPr>
                <w:b/>
              </w:rPr>
              <w:t>2009893541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CC56F3" w14:textId="77777777" w:rsidR="00E77514" w:rsidRDefault="00E77514" w:rsidP="00FC0611">
            <w:pPr>
              <w:pStyle w:val="NormalinTable"/>
              <w:tabs>
                <w:tab w:val="left" w:pos="1250"/>
              </w:tabs>
            </w:pPr>
            <w:r>
              <w:t>0.00%</w:t>
            </w:r>
          </w:p>
        </w:tc>
      </w:tr>
      <w:tr w:rsidR="00E77514" w14:paraId="7EBB08D6" w14:textId="77777777" w:rsidTr="00066BD6">
        <w:trPr>
          <w:cantSplit/>
        </w:trPr>
        <w:tc>
          <w:tcPr>
            <w:tcW w:w="0" w:type="auto"/>
            <w:tcBorders>
              <w:top w:val="single" w:sz="4" w:space="0" w:color="A6A6A6" w:themeColor="background1" w:themeShade="A6"/>
              <w:right w:val="single" w:sz="4" w:space="0" w:color="000000" w:themeColor="text1"/>
            </w:tcBorders>
          </w:tcPr>
          <w:p w14:paraId="6B78A789" w14:textId="77777777" w:rsidR="00E77514" w:rsidRDefault="00E77514" w:rsidP="00FC0611">
            <w:pPr>
              <w:pStyle w:val="NormalinTable"/>
            </w:pPr>
            <w:r>
              <w:rPr>
                <w:b/>
              </w:rPr>
              <w:t>2009893545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C034EC" w14:textId="77777777" w:rsidR="00E77514" w:rsidRDefault="00E77514" w:rsidP="00FC0611">
            <w:pPr>
              <w:pStyle w:val="NormalinTable"/>
              <w:tabs>
                <w:tab w:val="left" w:pos="1250"/>
              </w:tabs>
            </w:pPr>
            <w:r>
              <w:t>0.00% + 20.600 € / 100 kg</w:t>
            </w:r>
          </w:p>
        </w:tc>
      </w:tr>
      <w:tr w:rsidR="00E77514" w14:paraId="63024AC7" w14:textId="77777777" w:rsidTr="00066BD6">
        <w:trPr>
          <w:cantSplit/>
        </w:trPr>
        <w:tc>
          <w:tcPr>
            <w:tcW w:w="0" w:type="auto"/>
            <w:tcBorders>
              <w:top w:val="single" w:sz="4" w:space="0" w:color="A6A6A6" w:themeColor="background1" w:themeShade="A6"/>
              <w:right w:val="single" w:sz="4" w:space="0" w:color="000000" w:themeColor="text1"/>
            </w:tcBorders>
          </w:tcPr>
          <w:p w14:paraId="684F0867" w14:textId="77777777" w:rsidR="00E77514" w:rsidRDefault="00E77514" w:rsidP="00FC0611">
            <w:pPr>
              <w:pStyle w:val="NormalinTable"/>
            </w:pPr>
            <w:r>
              <w:rPr>
                <w:b/>
              </w:rPr>
              <w:t>2009893547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0251A0" w14:textId="77777777" w:rsidR="00E77514" w:rsidRDefault="00E77514" w:rsidP="00FC0611">
            <w:pPr>
              <w:pStyle w:val="NormalinTable"/>
              <w:tabs>
                <w:tab w:val="left" w:pos="1250"/>
              </w:tabs>
            </w:pPr>
            <w:r>
              <w:t>0.00%</w:t>
            </w:r>
          </w:p>
        </w:tc>
      </w:tr>
      <w:tr w:rsidR="00E77514" w14:paraId="579B82FC" w14:textId="77777777" w:rsidTr="00066BD6">
        <w:trPr>
          <w:cantSplit/>
        </w:trPr>
        <w:tc>
          <w:tcPr>
            <w:tcW w:w="0" w:type="auto"/>
            <w:tcBorders>
              <w:top w:val="single" w:sz="4" w:space="0" w:color="A6A6A6" w:themeColor="background1" w:themeShade="A6"/>
              <w:right w:val="single" w:sz="4" w:space="0" w:color="000000" w:themeColor="text1"/>
            </w:tcBorders>
          </w:tcPr>
          <w:p w14:paraId="69FBA475" w14:textId="77777777" w:rsidR="00E77514" w:rsidRDefault="00E77514" w:rsidP="00FC0611">
            <w:pPr>
              <w:pStyle w:val="NormalinTable"/>
            </w:pPr>
            <w:r>
              <w:rPr>
                <w:b/>
              </w:rPr>
              <w:t>2009893549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E1197B" w14:textId="77777777" w:rsidR="00E77514" w:rsidRDefault="00E77514" w:rsidP="00FC0611">
            <w:pPr>
              <w:pStyle w:val="NormalinTable"/>
              <w:tabs>
                <w:tab w:val="left" w:pos="1250"/>
              </w:tabs>
            </w:pPr>
            <w:r>
              <w:t>0.00% + 20.600 € / 100 kg</w:t>
            </w:r>
          </w:p>
        </w:tc>
      </w:tr>
      <w:tr w:rsidR="00E77514" w14:paraId="2A0BCE7E" w14:textId="77777777" w:rsidTr="00066BD6">
        <w:trPr>
          <w:cantSplit/>
        </w:trPr>
        <w:tc>
          <w:tcPr>
            <w:tcW w:w="0" w:type="auto"/>
            <w:tcBorders>
              <w:top w:val="single" w:sz="4" w:space="0" w:color="A6A6A6" w:themeColor="background1" w:themeShade="A6"/>
              <w:right w:val="single" w:sz="4" w:space="0" w:color="000000" w:themeColor="text1"/>
            </w:tcBorders>
          </w:tcPr>
          <w:p w14:paraId="03FCEEC4" w14:textId="77777777" w:rsidR="00E77514" w:rsidRDefault="00E77514" w:rsidP="00FC0611">
            <w:pPr>
              <w:pStyle w:val="NormalinTable"/>
            </w:pPr>
            <w:r>
              <w:rPr>
                <w:b/>
              </w:rPr>
              <w:t>2009893551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609A4A" w14:textId="77777777" w:rsidR="00E77514" w:rsidRDefault="00E77514" w:rsidP="00FC0611">
            <w:pPr>
              <w:pStyle w:val="NormalinTable"/>
              <w:tabs>
                <w:tab w:val="left" w:pos="1250"/>
              </w:tabs>
            </w:pPr>
            <w:r>
              <w:t>0.00%</w:t>
            </w:r>
          </w:p>
        </w:tc>
      </w:tr>
      <w:tr w:rsidR="00E77514" w14:paraId="01879A78" w14:textId="77777777" w:rsidTr="00066BD6">
        <w:trPr>
          <w:cantSplit/>
        </w:trPr>
        <w:tc>
          <w:tcPr>
            <w:tcW w:w="0" w:type="auto"/>
            <w:tcBorders>
              <w:top w:val="single" w:sz="4" w:space="0" w:color="A6A6A6" w:themeColor="background1" w:themeShade="A6"/>
              <w:right w:val="single" w:sz="4" w:space="0" w:color="000000" w:themeColor="text1"/>
            </w:tcBorders>
          </w:tcPr>
          <w:p w14:paraId="21FD87CD" w14:textId="77777777" w:rsidR="00E77514" w:rsidRDefault="00E77514" w:rsidP="00FC0611">
            <w:pPr>
              <w:pStyle w:val="NormalinTable"/>
            </w:pPr>
            <w:r>
              <w:rPr>
                <w:b/>
              </w:rPr>
              <w:t>2009893559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4F76A7" w14:textId="77777777" w:rsidR="00E77514" w:rsidRDefault="00E77514" w:rsidP="00FC0611">
            <w:pPr>
              <w:pStyle w:val="NormalinTable"/>
              <w:tabs>
                <w:tab w:val="left" w:pos="1250"/>
              </w:tabs>
            </w:pPr>
            <w:r>
              <w:t>0.00% + 20.600 € / 100 kg</w:t>
            </w:r>
          </w:p>
        </w:tc>
      </w:tr>
      <w:tr w:rsidR="00E77514" w14:paraId="556CDE12" w14:textId="77777777" w:rsidTr="00066BD6">
        <w:trPr>
          <w:cantSplit/>
        </w:trPr>
        <w:tc>
          <w:tcPr>
            <w:tcW w:w="0" w:type="auto"/>
            <w:tcBorders>
              <w:top w:val="single" w:sz="4" w:space="0" w:color="A6A6A6" w:themeColor="background1" w:themeShade="A6"/>
              <w:right w:val="single" w:sz="4" w:space="0" w:color="000000" w:themeColor="text1"/>
            </w:tcBorders>
          </w:tcPr>
          <w:p w14:paraId="4A3DB11B" w14:textId="77777777" w:rsidR="00E77514" w:rsidRDefault="00E77514" w:rsidP="00FC0611">
            <w:pPr>
              <w:pStyle w:val="NormalinTable"/>
            </w:pPr>
            <w:r>
              <w:rPr>
                <w:b/>
              </w:rPr>
              <w:t>2009893571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C02589" w14:textId="77777777" w:rsidR="00E77514" w:rsidRDefault="00E77514" w:rsidP="00FC0611">
            <w:pPr>
              <w:pStyle w:val="NormalinTable"/>
              <w:tabs>
                <w:tab w:val="left" w:pos="1250"/>
              </w:tabs>
            </w:pPr>
            <w:r>
              <w:t>0.00%</w:t>
            </w:r>
          </w:p>
        </w:tc>
      </w:tr>
      <w:tr w:rsidR="00E77514" w14:paraId="650727AB" w14:textId="77777777" w:rsidTr="00066BD6">
        <w:trPr>
          <w:cantSplit/>
        </w:trPr>
        <w:tc>
          <w:tcPr>
            <w:tcW w:w="0" w:type="auto"/>
            <w:tcBorders>
              <w:top w:val="single" w:sz="4" w:space="0" w:color="A6A6A6" w:themeColor="background1" w:themeShade="A6"/>
              <w:right w:val="single" w:sz="4" w:space="0" w:color="000000" w:themeColor="text1"/>
            </w:tcBorders>
          </w:tcPr>
          <w:p w14:paraId="4C90488E" w14:textId="77777777" w:rsidR="00E77514" w:rsidRDefault="00E77514" w:rsidP="00FC0611">
            <w:pPr>
              <w:pStyle w:val="NormalinTable"/>
            </w:pPr>
            <w:r>
              <w:rPr>
                <w:b/>
              </w:rPr>
              <w:t>2009893579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3C5EA1" w14:textId="77777777" w:rsidR="00E77514" w:rsidRDefault="00E77514" w:rsidP="00FC0611">
            <w:pPr>
              <w:pStyle w:val="NormalinTable"/>
              <w:tabs>
                <w:tab w:val="left" w:pos="1250"/>
              </w:tabs>
            </w:pPr>
            <w:r>
              <w:t>0.00% + 20.600 € / 100 kg</w:t>
            </w:r>
          </w:p>
        </w:tc>
      </w:tr>
      <w:tr w:rsidR="00E77514" w14:paraId="3905311D" w14:textId="77777777" w:rsidTr="00066BD6">
        <w:trPr>
          <w:cantSplit/>
        </w:trPr>
        <w:tc>
          <w:tcPr>
            <w:tcW w:w="0" w:type="auto"/>
            <w:tcBorders>
              <w:top w:val="single" w:sz="4" w:space="0" w:color="A6A6A6" w:themeColor="background1" w:themeShade="A6"/>
              <w:right w:val="single" w:sz="4" w:space="0" w:color="000000" w:themeColor="text1"/>
            </w:tcBorders>
          </w:tcPr>
          <w:p w14:paraId="5E89BB83" w14:textId="77777777" w:rsidR="00E77514" w:rsidRDefault="00E77514" w:rsidP="00FC0611">
            <w:pPr>
              <w:pStyle w:val="NormalinTable"/>
            </w:pPr>
            <w:r>
              <w:rPr>
                <w:b/>
              </w:rPr>
              <w:t>2009893600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EB7C1C" w14:textId="77777777" w:rsidR="00E77514" w:rsidRDefault="00E77514" w:rsidP="00FC0611">
            <w:pPr>
              <w:pStyle w:val="NormalinTable"/>
              <w:tabs>
                <w:tab w:val="left" w:pos="1250"/>
              </w:tabs>
            </w:pPr>
            <w:r>
              <w:t>0.00%</w:t>
            </w:r>
          </w:p>
        </w:tc>
      </w:tr>
      <w:tr w:rsidR="00E77514" w14:paraId="2D5EFF96" w14:textId="77777777" w:rsidTr="00066BD6">
        <w:trPr>
          <w:cantSplit/>
        </w:trPr>
        <w:tc>
          <w:tcPr>
            <w:tcW w:w="0" w:type="auto"/>
            <w:tcBorders>
              <w:top w:val="single" w:sz="4" w:space="0" w:color="A6A6A6" w:themeColor="background1" w:themeShade="A6"/>
              <w:right w:val="single" w:sz="4" w:space="0" w:color="000000" w:themeColor="text1"/>
            </w:tcBorders>
          </w:tcPr>
          <w:p w14:paraId="1739F171" w14:textId="77777777" w:rsidR="00E77514" w:rsidRDefault="00E77514" w:rsidP="00FC0611">
            <w:pPr>
              <w:pStyle w:val="NormalinTable"/>
            </w:pPr>
            <w:r>
              <w:rPr>
                <w:b/>
              </w:rPr>
              <w:t>2009893800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F02F9A" w14:textId="77777777" w:rsidR="00E77514" w:rsidRDefault="00E77514" w:rsidP="00FC0611">
            <w:pPr>
              <w:pStyle w:val="NormalinTable"/>
              <w:tabs>
                <w:tab w:val="left" w:pos="1250"/>
              </w:tabs>
            </w:pPr>
            <w:r>
              <w:t>0.00%</w:t>
            </w:r>
          </w:p>
        </w:tc>
      </w:tr>
      <w:tr w:rsidR="00E77514" w14:paraId="4E8B4448" w14:textId="77777777" w:rsidTr="00066BD6">
        <w:trPr>
          <w:cantSplit/>
        </w:trPr>
        <w:tc>
          <w:tcPr>
            <w:tcW w:w="0" w:type="auto"/>
            <w:tcBorders>
              <w:top w:val="single" w:sz="4" w:space="0" w:color="A6A6A6" w:themeColor="background1" w:themeShade="A6"/>
              <w:right w:val="single" w:sz="4" w:space="0" w:color="000000" w:themeColor="text1"/>
            </w:tcBorders>
          </w:tcPr>
          <w:p w14:paraId="307FF2C3" w14:textId="77777777" w:rsidR="00E77514" w:rsidRDefault="00E77514" w:rsidP="00FC0611">
            <w:pPr>
              <w:pStyle w:val="NormalinTable"/>
            </w:pPr>
            <w:r>
              <w:rPr>
                <w:b/>
              </w:rPr>
              <w:t>2009895000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90F171" w14:textId="77777777" w:rsidR="00E77514" w:rsidRDefault="00E77514" w:rsidP="00FC0611">
            <w:pPr>
              <w:pStyle w:val="NormalinTable"/>
              <w:tabs>
                <w:tab w:val="left" w:pos="1250"/>
              </w:tabs>
            </w:pPr>
            <w:r>
              <w:t>0.00%</w:t>
            </w:r>
          </w:p>
        </w:tc>
      </w:tr>
      <w:tr w:rsidR="00E77514" w14:paraId="2DDE6968" w14:textId="77777777" w:rsidTr="00066BD6">
        <w:trPr>
          <w:cantSplit/>
        </w:trPr>
        <w:tc>
          <w:tcPr>
            <w:tcW w:w="0" w:type="auto"/>
            <w:tcBorders>
              <w:top w:val="single" w:sz="4" w:space="0" w:color="A6A6A6" w:themeColor="background1" w:themeShade="A6"/>
              <w:right w:val="single" w:sz="4" w:space="0" w:color="000000" w:themeColor="text1"/>
            </w:tcBorders>
          </w:tcPr>
          <w:p w14:paraId="4FC75BE4" w14:textId="77777777" w:rsidR="00E77514" w:rsidRDefault="00E77514" w:rsidP="00FC0611">
            <w:pPr>
              <w:pStyle w:val="NormalinTable"/>
            </w:pPr>
            <w:r>
              <w:rPr>
                <w:b/>
              </w:rPr>
              <w:t>2009896100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1D1C96" w14:textId="77777777" w:rsidR="00E77514" w:rsidRDefault="00E77514" w:rsidP="00FC0611">
            <w:pPr>
              <w:pStyle w:val="NormalinTable"/>
              <w:tabs>
                <w:tab w:val="left" w:pos="1250"/>
              </w:tabs>
            </w:pPr>
            <w:r>
              <w:t>0.00% + 20.600 € / 100 kg</w:t>
            </w:r>
          </w:p>
        </w:tc>
      </w:tr>
      <w:tr w:rsidR="00E77514" w14:paraId="609F4736" w14:textId="77777777" w:rsidTr="00066BD6">
        <w:trPr>
          <w:cantSplit/>
        </w:trPr>
        <w:tc>
          <w:tcPr>
            <w:tcW w:w="0" w:type="auto"/>
            <w:tcBorders>
              <w:top w:val="single" w:sz="4" w:space="0" w:color="A6A6A6" w:themeColor="background1" w:themeShade="A6"/>
              <w:right w:val="single" w:sz="4" w:space="0" w:color="000000" w:themeColor="text1"/>
            </w:tcBorders>
          </w:tcPr>
          <w:p w14:paraId="487E7620" w14:textId="77777777" w:rsidR="00E77514" w:rsidRDefault="00E77514" w:rsidP="00FC0611">
            <w:pPr>
              <w:pStyle w:val="NormalinTable"/>
            </w:pPr>
            <w:r>
              <w:rPr>
                <w:b/>
              </w:rPr>
              <w:t>2009896300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867E12" w14:textId="77777777" w:rsidR="00E77514" w:rsidRDefault="00E77514" w:rsidP="00FC0611">
            <w:pPr>
              <w:pStyle w:val="NormalinTable"/>
              <w:tabs>
                <w:tab w:val="left" w:pos="1250"/>
              </w:tabs>
            </w:pPr>
            <w:r>
              <w:t>0.00%</w:t>
            </w:r>
          </w:p>
        </w:tc>
      </w:tr>
      <w:tr w:rsidR="00E77514" w14:paraId="382DF149" w14:textId="77777777" w:rsidTr="00066BD6">
        <w:trPr>
          <w:cantSplit/>
        </w:trPr>
        <w:tc>
          <w:tcPr>
            <w:tcW w:w="0" w:type="auto"/>
            <w:tcBorders>
              <w:top w:val="single" w:sz="4" w:space="0" w:color="A6A6A6" w:themeColor="background1" w:themeShade="A6"/>
              <w:right w:val="single" w:sz="4" w:space="0" w:color="000000" w:themeColor="text1"/>
            </w:tcBorders>
          </w:tcPr>
          <w:p w14:paraId="597BD82E" w14:textId="77777777" w:rsidR="00E77514" w:rsidRDefault="00E77514" w:rsidP="00FC0611">
            <w:pPr>
              <w:pStyle w:val="NormalinTable"/>
            </w:pPr>
            <w:r>
              <w:rPr>
                <w:b/>
              </w:rPr>
              <w:t>2009896900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213652" w14:textId="77777777" w:rsidR="00E77514" w:rsidRDefault="00E77514" w:rsidP="00FC0611">
            <w:pPr>
              <w:pStyle w:val="NormalinTable"/>
              <w:tabs>
                <w:tab w:val="left" w:pos="1250"/>
              </w:tabs>
            </w:pPr>
            <w:r>
              <w:t>0.00%</w:t>
            </w:r>
          </w:p>
        </w:tc>
      </w:tr>
      <w:tr w:rsidR="00E77514" w14:paraId="71E87698" w14:textId="77777777" w:rsidTr="00066BD6">
        <w:trPr>
          <w:cantSplit/>
        </w:trPr>
        <w:tc>
          <w:tcPr>
            <w:tcW w:w="0" w:type="auto"/>
            <w:tcBorders>
              <w:top w:val="single" w:sz="4" w:space="0" w:color="A6A6A6" w:themeColor="background1" w:themeShade="A6"/>
              <w:right w:val="single" w:sz="4" w:space="0" w:color="000000" w:themeColor="text1"/>
            </w:tcBorders>
          </w:tcPr>
          <w:p w14:paraId="558E3CFC" w14:textId="77777777" w:rsidR="00E77514" w:rsidRDefault="00E77514" w:rsidP="00FC0611">
            <w:pPr>
              <w:pStyle w:val="NormalinTable"/>
            </w:pPr>
            <w:r>
              <w:rPr>
                <w:b/>
              </w:rPr>
              <w:t>2009897100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C6639E" w14:textId="77777777" w:rsidR="00E77514" w:rsidRDefault="00E77514" w:rsidP="00FC0611">
            <w:pPr>
              <w:pStyle w:val="NormalinTable"/>
              <w:tabs>
                <w:tab w:val="left" w:pos="1250"/>
              </w:tabs>
            </w:pPr>
            <w:r>
              <w:t>0.00%</w:t>
            </w:r>
          </w:p>
        </w:tc>
      </w:tr>
      <w:tr w:rsidR="00E77514" w14:paraId="4A36662F" w14:textId="77777777" w:rsidTr="00066BD6">
        <w:trPr>
          <w:cantSplit/>
        </w:trPr>
        <w:tc>
          <w:tcPr>
            <w:tcW w:w="0" w:type="auto"/>
            <w:tcBorders>
              <w:top w:val="single" w:sz="4" w:space="0" w:color="A6A6A6" w:themeColor="background1" w:themeShade="A6"/>
              <w:right w:val="single" w:sz="4" w:space="0" w:color="000000" w:themeColor="text1"/>
            </w:tcBorders>
          </w:tcPr>
          <w:p w14:paraId="7E1A8905" w14:textId="77777777" w:rsidR="00E77514" w:rsidRDefault="00E77514" w:rsidP="00FC0611">
            <w:pPr>
              <w:pStyle w:val="NormalinTable"/>
            </w:pPr>
            <w:r>
              <w:rPr>
                <w:b/>
              </w:rPr>
              <w:t>2009897300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0782EB" w14:textId="77777777" w:rsidR="00E77514" w:rsidRDefault="00E77514" w:rsidP="00FC0611">
            <w:pPr>
              <w:pStyle w:val="NormalinTable"/>
              <w:tabs>
                <w:tab w:val="left" w:pos="1250"/>
              </w:tabs>
            </w:pPr>
            <w:r>
              <w:t>0.00%</w:t>
            </w:r>
          </w:p>
        </w:tc>
      </w:tr>
      <w:tr w:rsidR="00E77514" w14:paraId="5CD1ACA6" w14:textId="77777777" w:rsidTr="00066BD6">
        <w:trPr>
          <w:cantSplit/>
        </w:trPr>
        <w:tc>
          <w:tcPr>
            <w:tcW w:w="0" w:type="auto"/>
            <w:tcBorders>
              <w:top w:val="single" w:sz="4" w:space="0" w:color="A6A6A6" w:themeColor="background1" w:themeShade="A6"/>
              <w:right w:val="single" w:sz="4" w:space="0" w:color="000000" w:themeColor="text1"/>
            </w:tcBorders>
          </w:tcPr>
          <w:p w14:paraId="23FAF9BC" w14:textId="77777777" w:rsidR="00E77514" w:rsidRDefault="00E77514" w:rsidP="00FC0611">
            <w:pPr>
              <w:pStyle w:val="NormalinTable"/>
            </w:pPr>
            <w:r>
              <w:rPr>
                <w:b/>
              </w:rPr>
              <w:t>2009897900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4B60E9" w14:textId="77777777" w:rsidR="00E77514" w:rsidRDefault="00E77514" w:rsidP="00FC0611">
            <w:pPr>
              <w:pStyle w:val="NormalinTable"/>
              <w:tabs>
                <w:tab w:val="left" w:pos="1250"/>
              </w:tabs>
            </w:pPr>
            <w:r>
              <w:t>0.00%</w:t>
            </w:r>
          </w:p>
        </w:tc>
      </w:tr>
      <w:tr w:rsidR="00E77514" w14:paraId="38787846" w14:textId="77777777" w:rsidTr="00066BD6">
        <w:trPr>
          <w:cantSplit/>
        </w:trPr>
        <w:tc>
          <w:tcPr>
            <w:tcW w:w="0" w:type="auto"/>
            <w:tcBorders>
              <w:top w:val="single" w:sz="4" w:space="0" w:color="A6A6A6" w:themeColor="background1" w:themeShade="A6"/>
              <w:right w:val="single" w:sz="4" w:space="0" w:color="000000" w:themeColor="text1"/>
            </w:tcBorders>
          </w:tcPr>
          <w:p w14:paraId="72D94C9F" w14:textId="77777777" w:rsidR="00E77514" w:rsidRDefault="00E77514" w:rsidP="00FC0611">
            <w:pPr>
              <w:pStyle w:val="NormalinTable"/>
            </w:pPr>
            <w:r>
              <w:rPr>
                <w:b/>
              </w:rPr>
              <w:t>2009898500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5D5452" w14:textId="77777777" w:rsidR="00E77514" w:rsidRDefault="00E77514" w:rsidP="00FC0611">
            <w:pPr>
              <w:pStyle w:val="NormalinTable"/>
              <w:tabs>
                <w:tab w:val="left" w:pos="1250"/>
              </w:tabs>
            </w:pPr>
            <w:r>
              <w:t>0.00%</w:t>
            </w:r>
          </w:p>
        </w:tc>
      </w:tr>
      <w:tr w:rsidR="00E77514" w14:paraId="44CB4999" w14:textId="77777777" w:rsidTr="00066BD6">
        <w:trPr>
          <w:cantSplit/>
        </w:trPr>
        <w:tc>
          <w:tcPr>
            <w:tcW w:w="0" w:type="auto"/>
            <w:tcBorders>
              <w:top w:val="single" w:sz="4" w:space="0" w:color="A6A6A6" w:themeColor="background1" w:themeShade="A6"/>
              <w:right w:val="single" w:sz="4" w:space="0" w:color="000000" w:themeColor="text1"/>
            </w:tcBorders>
          </w:tcPr>
          <w:p w14:paraId="00AAEEE6" w14:textId="77777777" w:rsidR="00E77514" w:rsidRDefault="00E77514" w:rsidP="00FC0611">
            <w:pPr>
              <w:pStyle w:val="NormalinTable"/>
            </w:pPr>
            <w:r>
              <w:rPr>
                <w:b/>
              </w:rPr>
              <w:t>2009898600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9B9C63" w14:textId="77777777" w:rsidR="00E77514" w:rsidRDefault="00E77514" w:rsidP="00FC0611">
            <w:pPr>
              <w:pStyle w:val="NormalinTable"/>
              <w:tabs>
                <w:tab w:val="left" w:pos="1250"/>
              </w:tabs>
            </w:pPr>
            <w:r>
              <w:t>0.00% + 20.600 € / 100 kg</w:t>
            </w:r>
          </w:p>
        </w:tc>
      </w:tr>
      <w:tr w:rsidR="00E77514" w14:paraId="274E1EA0" w14:textId="77777777" w:rsidTr="00066BD6">
        <w:trPr>
          <w:cantSplit/>
        </w:trPr>
        <w:tc>
          <w:tcPr>
            <w:tcW w:w="0" w:type="auto"/>
            <w:tcBorders>
              <w:top w:val="single" w:sz="4" w:space="0" w:color="A6A6A6" w:themeColor="background1" w:themeShade="A6"/>
              <w:right w:val="single" w:sz="4" w:space="0" w:color="000000" w:themeColor="text1"/>
            </w:tcBorders>
          </w:tcPr>
          <w:p w14:paraId="45D34A66" w14:textId="77777777" w:rsidR="00E77514" w:rsidRDefault="00E77514" w:rsidP="00FC0611">
            <w:pPr>
              <w:pStyle w:val="NormalinTable"/>
            </w:pPr>
            <w:r>
              <w:rPr>
                <w:b/>
              </w:rPr>
              <w:lastRenderedPageBreak/>
              <w:t>2009898800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DA0066" w14:textId="77777777" w:rsidR="00E77514" w:rsidRDefault="00E77514" w:rsidP="00FC0611">
            <w:pPr>
              <w:pStyle w:val="NormalinTable"/>
              <w:tabs>
                <w:tab w:val="left" w:pos="1250"/>
              </w:tabs>
            </w:pPr>
            <w:r>
              <w:t>0.00%</w:t>
            </w:r>
          </w:p>
        </w:tc>
      </w:tr>
      <w:tr w:rsidR="00E77514" w14:paraId="68B7F683" w14:textId="77777777" w:rsidTr="00066BD6">
        <w:trPr>
          <w:cantSplit/>
        </w:trPr>
        <w:tc>
          <w:tcPr>
            <w:tcW w:w="0" w:type="auto"/>
            <w:tcBorders>
              <w:top w:val="single" w:sz="4" w:space="0" w:color="A6A6A6" w:themeColor="background1" w:themeShade="A6"/>
              <w:right w:val="single" w:sz="4" w:space="0" w:color="000000" w:themeColor="text1"/>
            </w:tcBorders>
          </w:tcPr>
          <w:p w14:paraId="7AF9A43B" w14:textId="77777777" w:rsidR="00E77514" w:rsidRDefault="00E77514" w:rsidP="00FC0611">
            <w:pPr>
              <w:pStyle w:val="NormalinTable"/>
            </w:pPr>
            <w:r>
              <w:rPr>
                <w:b/>
              </w:rPr>
              <w:t>2009898900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1E6FE8" w14:textId="77777777" w:rsidR="00E77514" w:rsidRDefault="00E77514" w:rsidP="00FC0611">
            <w:pPr>
              <w:pStyle w:val="NormalinTable"/>
              <w:tabs>
                <w:tab w:val="left" w:pos="1250"/>
              </w:tabs>
            </w:pPr>
            <w:r>
              <w:t>0.00%</w:t>
            </w:r>
          </w:p>
        </w:tc>
      </w:tr>
      <w:tr w:rsidR="00E77514" w14:paraId="3428B7E1" w14:textId="77777777" w:rsidTr="00066BD6">
        <w:trPr>
          <w:cantSplit/>
        </w:trPr>
        <w:tc>
          <w:tcPr>
            <w:tcW w:w="0" w:type="auto"/>
            <w:tcBorders>
              <w:top w:val="single" w:sz="4" w:space="0" w:color="A6A6A6" w:themeColor="background1" w:themeShade="A6"/>
              <w:right w:val="single" w:sz="4" w:space="0" w:color="000000" w:themeColor="text1"/>
            </w:tcBorders>
          </w:tcPr>
          <w:p w14:paraId="7478FA9F" w14:textId="77777777" w:rsidR="00E77514" w:rsidRDefault="00E77514" w:rsidP="00FC0611">
            <w:pPr>
              <w:pStyle w:val="NormalinTable"/>
            </w:pPr>
            <w:r>
              <w:rPr>
                <w:b/>
              </w:rPr>
              <w:t>2009899600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338957" w14:textId="77777777" w:rsidR="00E77514" w:rsidRDefault="00E77514" w:rsidP="00FC0611">
            <w:pPr>
              <w:pStyle w:val="NormalinTable"/>
              <w:tabs>
                <w:tab w:val="left" w:pos="1250"/>
              </w:tabs>
            </w:pPr>
            <w:r>
              <w:t>0.00%</w:t>
            </w:r>
          </w:p>
        </w:tc>
      </w:tr>
      <w:tr w:rsidR="00E77514" w14:paraId="73F01F98" w14:textId="77777777" w:rsidTr="00066BD6">
        <w:trPr>
          <w:cantSplit/>
        </w:trPr>
        <w:tc>
          <w:tcPr>
            <w:tcW w:w="0" w:type="auto"/>
            <w:tcBorders>
              <w:top w:val="single" w:sz="4" w:space="0" w:color="A6A6A6" w:themeColor="background1" w:themeShade="A6"/>
              <w:right w:val="single" w:sz="4" w:space="0" w:color="000000" w:themeColor="text1"/>
            </w:tcBorders>
          </w:tcPr>
          <w:p w14:paraId="19231473" w14:textId="77777777" w:rsidR="00E77514" w:rsidRDefault="00E77514" w:rsidP="00FC0611">
            <w:pPr>
              <w:pStyle w:val="NormalinTable"/>
            </w:pPr>
            <w:r>
              <w:rPr>
                <w:b/>
              </w:rPr>
              <w:t>2009899700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D42DDB" w14:textId="77777777" w:rsidR="00E77514" w:rsidRDefault="00E77514" w:rsidP="00FC0611">
            <w:pPr>
              <w:pStyle w:val="NormalinTable"/>
              <w:tabs>
                <w:tab w:val="left" w:pos="1250"/>
              </w:tabs>
            </w:pPr>
            <w:r>
              <w:t>0.00%</w:t>
            </w:r>
          </w:p>
        </w:tc>
      </w:tr>
      <w:tr w:rsidR="00E77514" w14:paraId="0F246EDA" w14:textId="77777777" w:rsidTr="00066BD6">
        <w:trPr>
          <w:cantSplit/>
        </w:trPr>
        <w:tc>
          <w:tcPr>
            <w:tcW w:w="0" w:type="auto"/>
            <w:tcBorders>
              <w:top w:val="single" w:sz="4" w:space="0" w:color="A6A6A6" w:themeColor="background1" w:themeShade="A6"/>
              <w:right w:val="single" w:sz="4" w:space="0" w:color="000000" w:themeColor="text1"/>
            </w:tcBorders>
          </w:tcPr>
          <w:p w14:paraId="5DF8FFEE" w14:textId="77777777" w:rsidR="00E77514" w:rsidRDefault="00E77514" w:rsidP="00FC0611">
            <w:pPr>
              <w:pStyle w:val="NormalinTable"/>
            </w:pPr>
            <w:r>
              <w:rPr>
                <w:b/>
              </w:rPr>
              <w:t>2009899900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7F3516" w14:textId="77777777" w:rsidR="00E77514" w:rsidRDefault="00E77514" w:rsidP="00FC0611">
            <w:pPr>
              <w:pStyle w:val="NormalinTable"/>
              <w:tabs>
                <w:tab w:val="left" w:pos="1250"/>
              </w:tabs>
            </w:pPr>
            <w:r>
              <w:t>0.00%</w:t>
            </w:r>
          </w:p>
        </w:tc>
      </w:tr>
      <w:tr w:rsidR="00E77514" w14:paraId="30AE2B75" w14:textId="77777777" w:rsidTr="00066BD6">
        <w:trPr>
          <w:cantSplit/>
        </w:trPr>
        <w:tc>
          <w:tcPr>
            <w:tcW w:w="0" w:type="auto"/>
            <w:tcBorders>
              <w:top w:val="single" w:sz="4" w:space="0" w:color="A6A6A6" w:themeColor="background1" w:themeShade="A6"/>
              <w:right w:val="single" w:sz="4" w:space="0" w:color="000000" w:themeColor="text1"/>
            </w:tcBorders>
          </w:tcPr>
          <w:p w14:paraId="03BD5D38" w14:textId="77777777" w:rsidR="00E77514" w:rsidRDefault="00E77514" w:rsidP="00FC0611">
            <w:pPr>
              <w:pStyle w:val="NormalinTable"/>
            </w:pPr>
            <w:r>
              <w:rPr>
                <w:b/>
              </w:rPr>
              <w:t>2009901110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ADCD6B" w14:textId="77777777" w:rsidR="00E77514" w:rsidRDefault="00E77514" w:rsidP="00FC0611">
            <w:pPr>
              <w:pStyle w:val="NormalinTable"/>
              <w:tabs>
                <w:tab w:val="left" w:pos="1250"/>
              </w:tabs>
            </w:pPr>
            <w:r>
              <w:t>0.00%</w:t>
            </w:r>
          </w:p>
        </w:tc>
      </w:tr>
      <w:tr w:rsidR="00E77514" w14:paraId="54437393" w14:textId="77777777" w:rsidTr="00066BD6">
        <w:trPr>
          <w:cantSplit/>
        </w:trPr>
        <w:tc>
          <w:tcPr>
            <w:tcW w:w="0" w:type="auto"/>
            <w:tcBorders>
              <w:top w:val="single" w:sz="4" w:space="0" w:color="A6A6A6" w:themeColor="background1" w:themeShade="A6"/>
              <w:right w:val="single" w:sz="4" w:space="0" w:color="000000" w:themeColor="text1"/>
            </w:tcBorders>
          </w:tcPr>
          <w:p w14:paraId="24C5FA14" w14:textId="77777777" w:rsidR="00E77514" w:rsidRDefault="00E77514" w:rsidP="00FC0611">
            <w:pPr>
              <w:pStyle w:val="NormalinTable"/>
            </w:pPr>
            <w:r>
              <w:rPr>
                <w:b/>
              </w:rPr>
              <w:t>2009901190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178B2F" w14:textId="77777777" w:rsidR="00E77514" w:rsidRDefault="00E77514" w:rsidP="00FC0611">
            <w:pPr>
              <w:pStyle w:val="NormalinTable"/>
              <w:tabs>
                <w:tab w:val="left" w:pos="1250"/>
              </w:tabs>
            </w:pPr>
            <w:r>
              <w:t>0.00% + 20.600 € / 100 kg</w:t>
            </w:r>
          </w:p>
        </w:tc>
      </w:tr>
      <w:tr w:rsidR="00E77514" w14:paraId="24B8798D" w14:textId="77777777" w:rsidTr="00066BD6">
        <w:trPr>
          <w:cantSplit/>
        </w:trPr>
        <w:tc>
          <w:tcPr>
            <w:tcW w:w="0" w:type="auto"/>
            <w:tcBorders>
              <w:top w:val="single" w:sz="4" w:space="0" w:color="A6A6A6" w:themeColor="background1" w:themeShade="A6"/>
              <w:right w:val="single" w:sz="4" w:space="0" w:color="000000" w:themeColor="text1"/>
            </w:tcBorders>
          </w:tcPr>
          <w:p w14:paraId="3AB59EA7" w14:textId="77777777" w:rsidR="00E77514" w:rsidRDefault="00E77514" w:rsidP="00FC0611">
            <w:pPr>
              <w:pStyle w:val="NormalinTable"/>
            </w:pPr>
            <w:r>
              <w:rPr>
                <w:b/>
              </w:rPr>
              <w:t>2009901900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9434BF" w14:textId="77777777" w:rsidR="00E77514" w:rsidRDefault="00E77514" w:rsidP="00FC0611">
            <w:pPr>
              <w:pStyle w:val="NormalinTable"/>
              <w:tabs>
                <w:tab w:val="left" w:pos="1250"/>
              </w:tabs>
            </w:pPr>
            <w:r>
              <w:t>0.00%</w:t>
            </w:r>
          </w:p>
        </w:tc>
      </w:tr>
      <w:tr w:rsidR="00E77514" w14:paraId="0418CA62" w14:textId="77777777" w:rsidTr="00066BD6">
        <w:trPr>
          <w:cantSplit/>
        </w:trPr>
        <w:tc>
          <w:tcPr>
            <w:tcW w:w="0" w:type="auto"/>
            <w:tcBorders>
              <w:top w:val="single" w:sz="4" w:space="0" w:color="A6A6A6" w:themeColor="background1" w:themeShade="A6"/>
              <w:right w:val="single" w:sz="4" w:space="0" w:color="000000" w:themeColor="text1"/>
            </w:tcBorders>
          </w:tcPr>
          <w:p w14:paraId="541BDADB" w14:textId="77777777" w:rsidR="00E77514" w:rsidRDefault="00E77514" w:rsidP="00FC0611">
            <w:pPr>
              <w:pStyle w:val="NormalinTable"/>
            </w:pPr>
            <w:r>
              <w:rPr>
                <w:b/>
              </w:rPr>
              <w:t>2009902111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A7EC15" w14:textId="77777777" w:rsidR="00E77514" w:rsidRDefault="00E77514" w:rsidP="00FC0611">
            <w:pPr>
              <w:pStyle w:val="NormalinTable"/>
              <w:tabs>
                <w:tab w:val="left" w:pos="1250"/>
              </w:tabs>
            </w:pPr>
            <w:r>
              <w:t>0.00%</w:t>
            </w:r>
          </w:p>
        </w:tc>
      </w:tr>
      <w:tr w:rsidR="00E77514" w14:paraId="7158FD4B" w14:textId="77777777" w:rsidTr="00066BD6">
        <w:trPr>
          <w:cantSplit/>
        </w:trPr>
        <w:tc>
          <w:tcPr>
            <w:tcW w:w="0" w:type="auto"/>
            <w:tcBorders>
              <w:top w:val="single" w:sz="4" w:space="0" w:color="A6A6A6" w:themeColor="background1" w:themeShade="A6"/>
              <w:right w:val="single" w:sz="4" w:space="0" w:color="000000" w:themeColor="text1"/>
            </w:tcBorders>
          </w:tcPr>
          <w:p w14:paraId="4618C288" w14:textId="77777777" w:rsidR="00E77514" w:rsidRDefault="00E77514" w:rsidP="00FC0611">
            <w:pPr>
              <w:pStyle w:val="NormalinTable"/>
            </w:pPr>
            <w:r>
              <w:rPr>
                <w:b/>
              </w:rPr>
              <w:t>2009902119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EBA656" w14:textId="77777777" w:rsidR="00E77514" w:rsidRDefault="00E77514" w:rsidP="00FC0611">
            <w:pPr>
              <w:pStyle w:val="NormalinTable"/>
              <w:tabs>
                <w:tab w:val="left" w:pos="1250"/>
              </w:tabs>
            </w:pPr>
            <w:r>
              <w:t>0.00% + 20.600 € / 100 kg</w:t>
            </w:r>
          </w:p>
        </w:tc>
      </w:tr>
      <w:tr w:rsidR="00E77514" w14:paraId="5D0DF584" w14:textId="77777777" w:rsidTr="00066BD6">
        <w:trPr>
          <w:cantSplit/>
        </w:trPr>
        <w:tc>
          <w:tcPr>
            <w:tcW w:w="0" w:type="auto"/>
            <w:tcBorders>
              <w:top w:val="single" w:sz="4" w:space="0" w:color="A6A6A6" w:themeColor="background1" w:themeShade="A6"/>
              <w:right w:val="single" w:sz="4" w:space="0" w:color="000000" w:themeColor="text1"/>
            </w:tcBorders>
          </w:tcPr>
          <w:p w14:paraId="7DFA0E18" w14:textId="77777777" w:rsidR="00E77514" w:rsidRDefault="00E77514" w:rsidP="00FC0611">
            <w:pPr>
              <w:pStyle w:val="NormalinTable"/>
            </w:pPr>
            <w:r>
              <w:rPr>
                <w:b/>
              </w:rPr>
              <w:t>2009902191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FBA5A0" w14:textId="77777777" w:rsidR="00E77514" w:rsidRDefault="00E77514" w:rsidP="00FC0611">
            <w:pPr>
              <w:pStyle w:val="NormalinTable"/>
              <w:tabs>
                <w:tab w:val="left" w:pos="1250"/>
              </w:tabs>
            </w:pPr>
            <w:r>
              <w:t>0.00%</w:t>
            </w:r>
          </w:p>
        </w:tc>
      </w:tr>
      <w:tr w:rsidR="00E77514" w14:paraId="1C5979DC" w14:textId="77777777" w:rsidTr="00066BD6">
        <w:trPr>
          <w:cantSplit/>
        </w:trPr>
        <w:tc>
          <w:tcPr>
            <w:tcW w:w="0" w:type="auto"/>
            <w:tcBorders>
              <w:top w:val="single" w:sz="4" w:space="0" w:color="A6A6A6" w:themeColor="background1" w:themeShade="A6"/>
              <w:right w:val="single" w:sz="4" w:space="0" w:color="000000" w:themeColor="text1"/>
            </w:tcBorders>
          </w:tcPr>
          <w:p w14:paraId="7B90B5AC" w14:textId="77777777" w:rsidR="00E77514" w:rsidRDefault="00E77514" w:rsidP="00FC0611">
            <w:pPr>
              <w:pStyle w:val="NormalinTable"/>
            </w:pPr>
            <w:r>
              <w:rPr>
                <w:b/>
              </w:rPr>
              <w:t>2009902199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9676D3" w14:textId="77777777" w:rsidR="00E77514" w:rsidRDefault="00E77514" w:rsidP="00FC0611">
            <w:pPr>
              <w:pStyle w:val="NormalinTable"/>
              <w:tabs>
                <w:tab w:val="left" w:pos="1250"/>
              </w:tabs>
            </w:pPr>
            <w:r>
              <w:t>0.00% + 20.600 € / 100 kg</w:t>
            </w:r>
          </w:p>
        </w:tc>
      </w:tr>
      <w:tr w:rsidR="00E77514" w14:paraId="6452A5A8" w14:textId="77777777" w:rsidTr="00066BD6">
        <w:trPr>
          <w:cantSplit/>
        </w:trPr>
        <w:tc>
          <w:tcPr>
            <w:tcW w:w="0" w:type="auto"/>
            <w:tcBorders>
              <w:top w:val="single" w:sz="4" w:space="0" w:color="A6A6A6" w:themeColor="background1" w:themeShade="A6"/>
              <w:right w:val="single" w:sz="4" w:space="0" w:color="000000" w:themeColor="text1"/>
            </w:tcBorders>
          </w:tcPr>
          <w:p w14:paraId="2FA4B47B" w14:textId="77777777" w:rsidR="00E77514" w:rsidRDefault="00E77514" w:rsidP="00FC0611">
            <w:pPr>
              <w:pStyle w:val="NormalinTable"/>
            </w:pPr>
            <w:r>
              <w:rPr>
                <w:b/>
              </w:rPr>
              <w:t>2009902900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AC9811" w14:textId="77777777" w:rsidR="00E77514" w:rsidRDefault="00E77514" w:rsidP="00FC0611">
            <w:pPr>
              <w:pStyle w:val="NormalinTable"/>
              <w:tabs>
                <w:tab w:val="left" w:pos="1250"/>
              </w:tabs>
            </w:pPr>
            <w:r>
              <w:t>0.00%</w:t>
            </w:r>
          </w:p>
        </w:tc>
      </w:tr>
      <w:tr w:rsidR="00E77514" w14:paraId="14F1665D" w14:textId="77777777" w:rsidTr="00066BD6">
        <w:trPr>
          <w:cantSplit/>
        </w:trPr>
        <w:tc>
          <w:tcPr>
            <w:tcW w:w="0" w:type="auto"/>
            <w:tcBorders>
              <w:top w:val="single" w:sz="4" w:space="0" w:color="A6A6A6" w:themeColor="background1" w:themeShade="A6"/>
              <w:right w:val="single" w:sz="4" w:space="0" w:color="000000" w:themeColor="text1"/>
            </w:tcBorders>
          </w:tcPr>
          <w:p w14:paraId="51AA03EF" w14:textId="77777777" w:rsidR="00E77514" w:rsidRDefault="00E77514" w:rsidP="00FC0611">
            <w:pPr>
              <w:pStyle w:val="NormalinTable"/>
            </w:pPr>
            <w:r>
              <w:rPr>
                <w:b/>
              </w:rPr>
              <w:t>2009903100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65C2DE" w14:textId="77777777" w:rsidR="00E77514" w:rsidRDefault="00E77514" w:rsidP="00FC0611">
            <w:pPr>
              <w:pStyle w:val="NormalinTable"/>
              <w:tabs>
                <w:tab w:val="left" w:pos="1250"/>
              </w:tabs>
            </w:pPr>
            <w:r>
              <w:t>0.00% + 20.600 € / 100 kg</w:t>
            </w:r>
          </w:p>
        </w:tc>
      </w:tr>
      <w:tr w:rsidR="00E77514" w14:paraId="6E12BEAF" w14:textId="77777777" w:rsidTr="00066BD6">
        <w:trPr>
          <w:cantSplit/>
        </w:trPr>
        <w:tc>
          <w:tcPr>
            <w:tcW w:w="0" w:type="auto"/>
            <w:tcBorders>
              <w:top w:val="single" w:sz="4" w:space="0" w:color="A6A6A6" w:themeColor="background1" w:themeShade="A6"/>
              <w:right w:val="single" w:sz="4" w:space="0" w:color="000000" w:themeColor="text1"/>
            </w:tcBorders>
          </w:tcPr>
          <w:p w14:paraId="0BF0BB9B" w14:textId="77777777" w:rsidR="00E77514" w:rsidRDefault="00E77514" w:rsidP="00FC0611">
            <w:pPr>
              <w:pStyle w:val="NormalinTable"/>
            </w:pPr>
            <w:r>
              <w:rPr>
                <w:b/>
              </w:rPr>
              <w:t>2009903900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59EE2B" w14:textId="77777777" w:rsidR="00E77514" w:rsidRDefault="00E77514" w:rsidP="00FC0611">
            <w:pPr>
              <w:pStyle w:val="NormalinTable"/>
              <w:tabs>
                <w:tab w:val="left" w:pos="1250"/>
              </w:tabs>
            </w:pPr>
            <w:r>
              <w:t>0.00%</w:t>
            </w:r>
          </w:p>
        </w:tc>
      </w:tr>
      <w:tr w:rsidR="00E77514" w14:paraId="25EC7B46" w14:textId="77777777" w:rsidTr="00066BD6">
        <w:trPr>
          <w:cantSplit/>
        </w:trPr>
        <w:tc>
          <w:tcPr>
            <w:tcW w:w="0" w:type="auto"/>
            <w:tcBorders>
              <w:top w:val="single" w:sz="4" w:space="0" w:color="A6A6A6" w:themeColor="background1" w:themeShade="A6"/>
              <w:right w:val="single" w:sz="4" w:space="0" w:color="000000" w:themeColor="text1"/>
            </w:tcBorders>
          </w:tcPr>
          <w:p w14:paraId="602A4253" w14:textId="77777777" w:rsidR="00E77514" w:rsidRDefault="00E77514" w:rsidP="00FC0611">
            <w:pPr>
              <w:pStyle w:val="NormalinTable"/>
            </w:pPr>
            <w:r>
              <w:rPr>
                <w:b/>
              </w:rPr>
              <w:t>2009904100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3F42A4" w14:textId="77777777" w:rsidR="00E77514" w:rsidRDefault="00E77514" w:rsidP="00FC0611">
            <w:pPr>
              <w:pStyle w:val="NormalinTable"/>
              <w:tabs>
                <w:tab w:val="left" w:pos="1250"/>
              </w:tabs>
            </w:pPr>
            <w:r>
              <w:t>0.00%</w:t>
            </w:r>
          </w:p>
        </w:tc>
      </w:tr>
      <w:tr w:rsidR="00E77514" w14:paraId="6FC6DE92" w14:textId="77777777" w:rsidTr="00066BD6">
        <w:trPr>
          <w:cantSplit/>
        </w:trPr>
        <w:tc>
          <w:tcPr>
            <w:tcW w:w="0" w:type="auto"/>
            <w:tcBorders>
              <w:top w:val="single" w:sz="4" w:space="0" w:color="A6A6A6" w:themeColor="background1" w:themeShade="A6"/>
              <w:right w:val="single" w:sz="4" w:space="0" w:color="000000" w:themeColor="text1"/>
            </w:tcBorders>
          </w:tcPr>
          <w:p w14:paraId="7C420345" w14:textId="77777777" w:rsidR="00E77514" w:rsidRDefault="00E77514" w:rsidP="00FC0611">
            <w:pPr>
              <w:pStyle w:val="NormalinTable"/>
            </w:pPr>
            <w:r>
              <w:rPr>
                <w:b/>
              </w:rPr>
              <w:t>2009904900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845BEA" w14:textId="77777777" w:rsidR="00E77514" w:rsidRDefault="00E77514" w:rsidP="00FC0611">
            <w:pPr>
              <w:pStyle w:val="NormalinTable"/>
              <w:tabs>
                <w:tab w:val="left" w:pos="1250"/>
              </w:tabs>
            </w:pPr>
            <w:r>
              <w:t>0.00%</w:t>
            </w:r>
          </w:p>
        </w:tc>
      </w:tr>
      <w:tr w:rsidR="00E77514" w14:paraId="61A05AC5" w14:textId="77777777" w:rsidTr="00066BD6">
        <w:trPr>
          <w:cantSplit/>
        </w:trPr>
        <w:tc>
          <w:tcPr>
            <w:tcW w:w="0" w:type="auto"/>
            <w:tcBorders>
              <w:top w:val="single" w:sz="4" w:space="0" w:color="A6A6A6" w:themeColor="background1" w:themeShade="A6"/>
              <w:right w:val="single" w:sz="4" w:space="0" w:color="000000" w:themeColor="text1"/>
            </w:tcBorders>
          </w:tcPr>
          <w:p w14:paraId="3B557A94" w14:textId="77777777" w:rsidR="00E77514" w:rsidRDefault="00E77514" w:rsidP="00FC0611">
            <w:pPr>
              <w:pStyle w:val="NormalinTable"/>
            </w:pPr>
            <w:r>
              <w:rPr>
                <w:b/>
              </w:rPr>
              <w:t>2009905100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4C5D33" w14:textId="77777777" w:rsidR="00E77514" w:rsidRDefault="00E77514" w:rsidP="00FC0611">
            <w:pPr>
              <w:pStyle w:val="NormalinTable"/>
              <w:tabs>
                <w:tab w:val="left" w:pos="1250"/>
              </w:tabs>
            </w:pPr>
            <w:r>
              <w:t>0.00%</w:t>
            </w:r>
          </w:p>
        </w:tc>
      </w:tr>
      <w:tr w:rsidR="00E77514" w14:paraId="06BF34F5" w14:textId="77777777" w:rsidTr="00066BD6">
        <w:trPr>
          <w:cantSplit/>
        </w:trPr>
        <w:tc>
          <w:tcPr>
            <w:tcW w:w="0" w:type="auto"/>
            <w:tcBorders>
              <w:top w:val="single" w:sz="4" w:space="0" w:color="A6A6A6" w:themeColor="background1" w:themeShade="A6"/>
              <w:right w:val="single" w:sz="4" w:space="0" w:color="000000" w:themeColor="text1"/>
            </w:tcBorders>
          </w:tcPr>
          <w:p w14:paraId="5FC73153" w14:textId="77777777" w:rsidR="00E77514" w:rsidRDefault="00E77514" w:rsidP="00FC0611">
            <w:pPr>
              <w:pStyle w:val="NormalinTable"/>
            </w:pPr>
            <w:r>
              <w:rPr>
                <w:b/>
              </w:rPr>
              <w:t>2009905900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BC1D5B" w14:textId="77777777" w:rsidR="00E77514" w:rsidRDefault="00E77514" w:rsidP="00FC0611">
            <w:pPr>
              <w:pStyle w:val="NormalinTable"/>
              <w:tabs>
                <w:tab w:val="left" w:pos="1250"/>
              </w:tabs>
            </w:pPr>
            <w:r>
              <w:t>0.00%</w:t>
            </w:r>
          </w:p>
        </w:tc>
      </w:tr>
      <w:tr w:rsidR="00E77514" w14:paraId="5E913278" w14:textId="77777777" w:rsidTr="00066BD6">
        <w:trPr>
          <w:cantSplit/>
        </w:trPr>
        <w:tc>
          <w:tcPr>
            <w:tcW w:w="0" w:type="auto"/>
            <w:tcBorders>
              <w:top w:val="single" w:sz="4" w:space="0" w:color="A6A6A6" w:themeColor="background1" w:themeShade="A6"/>
              <w:right w:val="single" w:sz="4" w:space="0" w:color="000000" w:themeColor="text1"/>
            </w:tcBorders>
          </w:tcPr>
          <w:p w14:paraId="705F4915" w14:textId="77777777" w:rsidR="00E77514" w:rsidRDefault="00E77514" w:rsidP="00FC0611">
            <w:pPr>
              <w:pStyle w:val="NormalinTable"/>
            </w:pPr>
            <w:r>
              <w:rPr>
                <w:b/>
              </w:rPr>
              <w:t>2009907100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839FAC" w14:textId="77777777" w:rsidR="00E77514" w:rsidRDefault="00E77514" w:rsidP="00FC0611">
            <w:pPr>
              <w:pStyle w:val="NormalinTable"/>
              <w:tabs>
                <w:tab w:val="left" w:pos="1250"/>
              </w:tabs>
            </w:pPr>
            <w:r>
              <w:t>0.00% + 20.600 € / 100 kg</w:t>
            </w:r>
          </w:p>
        </w:tc>
      </w:tr>
      <w:tr w:rsidR="00E77514" w14:paraId="1FA9C006" w14:textId="77777777" w:rsidTr="00066BD6">
        <w:trPr>
          <w:cantSplit/>
        </w:trPr>
        <w:tc>
          <w:tcPr>
            <w:tcW w:w="0" w:type="auto"/>
            <w:tcBorders>
              <w:top w:val="single" w:sz="4" w:space="0" w:color="A6A6A6" w:themeColor="background1" w:themeShade="A6"/>
              <w:right w:val="single" w:sz="4" w:space="0" w:color="000000" w:themeColor="text1"/>
            </w:tcBorders>
          </w:tcPr>
          <w:p w14:paraId="034A0D26" w14:textId="77777777" w:rsidR="00E77514" w:rsidRDefault="00E77514" w:rsidP="00FC0611">
            <w:pPr>
              <w:pStyle w:val="NormalinTable"/>
            </w:pPr>
            <w:r>
              <w:rPr>
                <w:b/>
              </w:rPr>
              <w:t>2009907300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E71F54" w14:textId="77777777" w:rsidR="00E77514" w:rsidRDefault="00E77514" w:rsidP="00FC0611">
            <w:pPr>
              <w:pStyle w:val="NormalinTable"/>
              <w:tabs>
                <w:tab w:val="left" w:pos="1250"/>
              </w:tabs>
            </w:pPr>
            <w:r>
              <w:t>0.00%</w:t>
            </w:r>
          </w:p>
        </w:tc>
      </w:tr>
      <w:tr w:rsidR="00E77514" w14:paraId="0C6FC315" w14:textId="77777777" w:rsidTr="00066BD6">
        <w:trPr>
          <w:cantSplit/>
        </w:trPr>
        <w:tc>
          <w:tcPr>
            <w:tcW w:w="0" w:type="auto"/>
            <w:tcBorders>
              <w:top w:val="single" w:sz="4" w:space="0" w:color="A6A6A6" w:themeColor="background1" w:themeShade="A6"/>
              <w:right w:val="single" w:sz="4" w:space="0" w:color="000000" w:themeColor="text1"/>
            </w:tcBorders>
          </w:tcPr>
          <w:p w14:paraId="4E385CE0" w14:textId="77777777" w:rsidR="00E77514" w:rsidRDefault="00E77514" w:rsidP="00FC0611">
            <w:pPr>
              <w:pStyle w:val="NormalinTable"/>
            </w:pPr>
            <w:r>
              <w:rPr>
                <w:b/>
              </w:rPr>
              <w:t>2009907900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4FEE24" w14:textId="77777777" w:rsidR="00E77514" w:rsidRDefault="00E77514" w:rsidP="00FC0611">
            <w:pPr>
              <w:pStyle w:val="NormalinTable"/>
              <w:tabs>
                <w:tab w:val="left" w:pos="1250"/>
              </w:tabs>
            </w:pPr>
            <w:r>
              <w:t>0.00%</w:t>
            </w:r>
          </w:p>
        </w:tc>
      </w:tr>
      <w:tr w:rsidR="00E77514" w14:paraId="6ABB9283" w14:textId="77777777" w:rsidTr="00066BD6">
        <w:trPr>
          <w:cantSplit/>
        </w:trPr>
        <w:tc>
          <w:tcPr>
            <w:tcW w:w="0" w:type="auto"/>
            <w:tcBorders>
              <w:top w:val="single" w:sz="4" w:space="0" w:color="A6A6A6" w:themeColor="background1" w:themeShade="A6"/>
              <w:right w:val="single" w:sz="4" w:space="0" w:color="000000" w:themeColor="text1"/>
            </w:tcBorders>
          </w:tcPr>
          <w:p w14:paraId="369BB49A" w14:textId="77777777" w:rsidR="00E77514" w:rsidRDefault="00E77514" w:rsidP="00FC0611">
            <w:pPr>
              <w:pStyle w:val="NormalinTable"/>
            </w:pPr>
            <w:r>
              <w:rPr>
                <w:b/>
              </w:rPr>
              <w:t>2009909200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6C45B9" w14:textId="77777777" w:rsidR="00E77514" w:rsidRDefault="00E77514" w:rsidP="00FC0611">
            <w:pPr>
              <w:pStyle w:val="NormalinTable"/>
              <w:tabs>
                <w:tab w:val="left" w:pos="1250"/>
              </w:tabs>
            </w:pPr>
            <w:r>
              <w:t>0.00%</w:t>
            </w:r>
          </w:p>
        </w:tc>
      </w:tr>
      <w:tr w:rsidR="00E77514" w14:paraId="46238063" w14:textId="77777777" w:rsidTr="00066BD6">
        <w:trPr>
          <w:cantSplit/>
        </w:trPr>
        <w:tc>
          <w:tcPr>
            <w:tcW w:w="0" w:type="auto"/>
            <w:tcBorders>
              <w:top w:val="single" w:sz="4" w:space="0" w:color="A6A6A6" w:themeColor="background1" w:themeShade="A6"/>
              <w:right w:val="single" w:sz="4" w:space="0" w:color="000000" w:themeColor="text1"/>
            </w:tcBorders>
          </w:tcPr>
          <w:p w14:paraId="38F0904B" w14:textId="77777777" w:rsidR="00E77514" w:rsidRDefault="00E77514" w:rsidP="00FC0611">
            <w:pPr>
              <w:pStyle w:val="NormalinTable"/>
            </w:pPr>
            <w:r>
              <w:rPr>
                <w:b/>
              </w:rPr>
              <w:t>2009909400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DC6BE1" w14:textId="77777777" w:rsidR="00E77514" w:rsidRDefault="00E77514" w:rsidP="00FC0611">
            <w:pPr>
              <w:pStyle w:val="NormalinTable"/>
              <w:tabs>
                <w:tab w:val="left" w:pos="1250"/>
              </w:tabs>
            </w:pPr>
            <w:r>
              <w:t>0.00% + 20.600 € / 100 kg</w:t>
            </w:r>
          </w:p>
        </w:tc>
      </w:tr>
      <w:tr w:rsidR="00E77514" w14:paraId="3340FD0F" w14:textId="77777777" w:rsidTr="00066BD6">
        <w:trPr>
          <w:cantSplit/>
        </w:trPr>
        <w:tc>
          <w:tcPr>
            <w:tcW w:w="0" w:type="auto"/>
            <w:tcBorders>
              <w:top w:val="single" w:sz="4" w:space="0" w:color="A6A6A6" w:themeColor="background1" w:themeShade="A6"/>
              <w:right w:val="single" w:sz="4" w:space="0" w:color="000000" w:themeColor="text1"/>
            </w:tcBorders>
          </w:tcPr>
          <w:p w14:paraId="5B01344C" w14:textId="77777777" w:rsidR="00E77514" w:rsidRDefault="00E77514" w:rsidP="00FC0611">
            <w:pPr>
              <w:pStyle w:val="NormalinTable"/>
            </w:pPr>
            <w:r>
              <w:rPr>
                <w:b/>
              </w:rPr>
              <w:t>2009909500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403BBF" w14:textId="77777777" w:rsidR="00E77514" w:rsidRDefault="00E77514" w:rsidP="00FC0611">
            <w:pPr>
              <w:pStyle w:val="NormalinTable"/>
              <w:tabs>
                <w:tab w:val="left" w:pos="1250"/>
              </w:tabs>
            </w:pPr>
            <w:r>
              <w:t>0.00%</w:t>
            </w:r>
          </w:p>
        </w:tc>
      </w:tr>
      <w:tr w:rsidR="00E77514" w14:paraId="408C2D1A" w14:textId="77777777" w:rsidTr="00066BD6">
        <w:trPr>
          <w:cantSplit/>
        </w:trPr>
        <w:tc>
          <w:tcPr>
            <w:tcW w:w="0" w:type="auto"/>
            <w:tcBorders>
              <w:top w:val="single" w:sz="4" w:space="0" w:color="A6A6A6" w:themeColor="background1" w:themeShade="A6"/>
              <w:right w:val="single" w:sz="4" w:space="0" w:color="000000" w:themeColor="text1"/>
            </w:tcBorders>
          </w:tcPr>
          <w:p w14:paraId="5F38E6CA" w14:textId="77777777" w:rsidR="00E77514" w:rsidRDefault="00E77514" w:rsidP="00FC0611">
            <w:pPr>
              <w:pStyle w:val="NormalinTable"/>
            </w:pPr>
            <w:r>
              <w:rPr>
                <w:b/>
              </w:rPr>
              <w:t>2009909600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FAB205" w14:textId="77777777" w:rsidR="00E77514" w:rsidRDefault="00E77514" w:rsidP="00FC0611">
            <w:pPr>
              <w:pStyle w:val="NormalinTable"/>
              <w:tabs>
                <w:tab w:val="left" w:pos="1250"/>
              </w:tabs>
            </w:pPr>
            <w:r>
              <w:t>0.00%</w:t>
            </w:r>
          </w:p>
        </w:tc>
      </w:tr>
      <w:tr w:rsidR="00E77514" w14:paraId="708380D9" w14:textId="77777777" w:rsidTr="00066BD6">
        <w:trPr>
          <w:cantSplit/>
        </w:trPr>
        <w:tc>
          <w:tcPr>
            <w:tcW w:w="0" w:type="auto"/>
            <w:tcBorders>
              <w:top w:val="single" w:sz="4" w:space="0" w:color="A6A6A6" w:themeColor="background1" w:themeShade="A6"/>
              <w:right w:val="single" w:sz="4" w:space="0" w:color="000000" w:themeColor="text1"/>
            </w:tcBorders>
          </w:tcPr>
          <w:p w14:paraId="5CAB1CA1" w14:textId="77777777" w:rsidR="00E77514" w:rsidRDefault="00E77514" w:rsidP="00FC0611">
            <w:pPr>
              <w:pStyle w:val="NormalinTable"/>
            </w:pPr>
            <w:r>
              <w:rPr>
                <w:b/>
              </w:rPr>
              <w:t>2009909700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7632B1" w14:textId="77777777" w:rsidR="00E77514" w:rsidRDefault="00E77514" w:rsidP="00FC0611">
            <w:pPr>
              <w:pStyle w:val="NormalinTable"/>
              <w:tabs>
                <w:tab w:val="left" w:pos="1250"/>
              </w:tabs>
            </w:pPr>
            <w:r>
              <w:t>0.00%</w:t>
            </w:r>
          </w:p>
        </w:tc>
      </w:tr>
      <w:tr w:rsidR="00E77514" w14:paraId="3F65F4FA" w14:textId="77777777" w:rsidTr="00066BD6">
        <w:trPr>
          <w:cantSplit/>
        </w:trPr>
        <w:tc>
          <w:tcPr>
            <w:tcW w:w="0" w:type="auto"/>
            <w:tcBorders>
              <w:top w:val="single" w:sz="4" w:space="0" w:color="A6A6A6" w:themeColor="background1" w:themeShade="A6"/>
              <w:right w:val="single" w:sz="4" w:space="0" w:color="000000" w:themeColor="text1"/>
            </w:tcBorders>
          </w:tcPr>
          <w:p w14:paraId="7FF2E8C8" w14:textId="77777777" w:rsidR="00E77514" w:rsidRDefault="00E77514" w:rsidP="00FC0611">
            <w:pPr>
              <w:pStyle w:val="NormalinTable"/>
            </w:pPr>
            <w:r>
              <w:rPr>
                <w:b/>
              </w:rPr>
              <w:t>2009909800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D94CD9" w14:textId="77777777" w:rsidR="00E77514" w:rsidRDefault="00E77514" w:rsidP="00FC0611">
            <w:pPr>
              <w:pStyle w:val="NormalinTable"/>
              <w:tabs>
                <w:tab w:val="left" w:pos="1250"/>
              </w:tabs>
            </w:pPr>
            <w:r>
              <w:t>0.00%</w:t>
            </w:r>
          </w:p>
        </w:tc>
      </w:tr>
      <w:tr w:rsidR="00E77514" w14:paraId="701DB18C" w14:textId="77777777" w:rsidTr="00066BD6">
        <w:trPr>
          <w:cantSplit/>
        </w:trPr>
        <w:tc>
          <w:tcPr>
            <w:tcW w:w="0" w:type="auto"/>
            <w:tcBorders>
              <w:top w:val="single" w:sz="4" w:space="0" w:color="A6A6A6" w:themeColor="background1" w:themeShade="A6"/>
              <w:right w:val="single" w:sz="4" w:space="0" w:color="000000" w:themeColor="text1"/>
            </w:tcBorders>
          </w:tcPr>
          <w:p w14:paraId="4573F3FC" w14:textId="77777777" w:rsidR="00E77514" w:rsidRDefault="00E77514" w:rsidP="00FC0611">
            <w:pPr>
              <w:pStyle w:val="NormalinTable"/>
            </w:pPr>
            <w:r>
              <w:rPr>
                <w:b/>
              </w:rPr>
              <w:t>2101110000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63EA3C" w14:textId="77777777" w:rsidR="00E77514" w:rsidRDefault="00E77514" w:rsidP="00FC0611">
            <w:pPr>
              <w:pStyle w:val="NormalinTable"/>
              <w:tabs>
                <w:tab w:val="left" w:pos="1250"/>
              </w:tabs>
            </w:pPr>
            <w:r>
              <w:t>0.00%</w:t>
            </w:r>
          </w:p>
        </w:tc>
      </w:tr>
      <w:tr w:rsidR="00E77514" w14:paraId="79AA172C" w14:textId="77777777" w:rsidTr="00066BD6">
        <w:trPr>
          <w:cantSplit/>
        </w:trPr>
        <w:tc>
          <w:tcPr>
            <w:tcW w:w="0" w:type="auto"/>
            <w:tcBorders>
              <w:top w:val="single" w:sz="4" w:space="0" w:color="A6A6A6" w:themeColor="background1" w:themeShade="A6"/>
              <w:right w:val="single" w:sz="4" w:space="0" w:color="000000" w:themeColor="text1"/>
            </w:tcBorders>
          </w:tcPr>
          <w:p w14:paraId="3E313914" w14:textId="77777777" w:rsidR="00E77514" w:rsidRDefault="00E77514" w:rsidP="00FC0611">
            <w:pPr>
              <w:pStyle w:val="NormalinTable"/>
            </w:pPr>
            <w:r>
              <w:rPr>
                <w:b/>
              </w:rPr>
              <w:t>2101129200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67796E" w14:textId="77777777" w:rsidR="00E77514" w:rsidRDefault="00E77514" w:rsidP="00FC0611">
            <w:pPr>
              <w:pStyle w:val="NormalinTable"/>
              <w:tabs>
                <w:tab w:val="left" w:pos="1250"/>
              </w:tabs>
            </w:pPr>
            <w:r>
              <w:t>0.00%</w:t>
            </w:r>
          </w:p>
        </w:tc>
      </w:tr>
      <w:tr w:rsidR="00E77514" w14:paraId="254189DB" w14:textId="77777777" w:rsidTr="00066BD6">
        <w:trPr>
          <w:cantSplit/>
        </w:trPr>
        <w:tc>
          <w:tcPr>
            <w:tcW w:w="0" w:type="auto"/>
            <w:tcBorders>
              <w:top w:val="single" w:sz="4" w:space="0" w:color="A6A6A6" w:themeColor="background1" w:themeShade="A6"/>
              <w:right w:val="single" w:sz="4" w:space="0" w:color="000000" w:themeColor="text1"/>
            </w:tcBorders>
          </w:tcPr>
          <w:p w14:paraId="0D47E541" w14:textId="77777777" w:rsidR="00E77514" w:rsidRDefault="00E77514" w:rsidP="00FC0611">
            <w:pPr>
              <w:pStyle w:val="NormalinTable"/>
            </w:pPr>
            <w:r>
              <w:rPr>
                <w:b/>
              </w:rPr>
              <w:t>2101129820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32ADC8" w14:textId="77777777" w:rsidR="00E77514" w:rsidRDefault="00E77514" w:rsidP="00FC0611">
            <w:pPr>
              <w:pStyle w:val="NormalinTable"/>
              <w:tabs>
                <w:tab w:val="left" w:pos="1250"/>
              </w:tabs>
            </w:pPr>
            <w:r>
              <w:t>0.00%</w:t>
            </w:r>
          </w:p>
        </w:tc>
      </w:tr>
      <w:tr w:rsidR="00E77514" w14:paraId="63452209" w14:textId="77777777" w:rsidTr="00066BD6">
        <w:trPr>
          <w:cantSplit/>
        </w:trPr>
        <w:tc>
          <w:tcPr>
            <w:tcW w:w="0" w:type="auto"/>
            <w:tcBorders>
              <w:top w:val="single" w:sz="4" w:space="0" w:color="A6A6A6" w:themeColor="background1" w:themeShade="A6"/>
              <w:right w:val="single" w:sz="4" w:space="0" w:color="000000" w:themeColor="text1"/>
            </w:tcBorders>
          </w:tcPr>
          <w:p w14:paraId="5E5252E0" w14:textId="77777777" w:rsidR="00E77514" w:rsidRDefault="00E77514" w:rsidP="00FC0611">
            <w:pPr>
              <w:pStyle w:val="NormalinTable"/>
            </w:pPr>
            <w:r>
              <w:rPr>
                <w:b/>
              </w:rPr>
              <w:t>2101129892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423DAF" w14:textId="77777777" w:rsidR="00E77514" w:rsidRDefault="00E77514" w:rsidP="00FC0611">
            <w:pPr>
              <w:pStyle w:val="NormalinTable"/>
              <w:tabs>
                <w:tab w:val="left" w:pos="1250"/>
              </w:tabs>
            </w:pPr>
            <w:r>
              <w:t>CAD - 0.00% + (AC) 100%</w:t>
            </w:r>
          </w:p>
        </w:tc>
      </w:tr>
      <w:tr w:rsidR="00E77514" w14:paraId="1829F260" w14:textId="77777777" w:rsidTr="00066BD6">
        <w:trPr>
          <w:cantSplit/>
        </w:trPr>
        <w:tc>
          <w:tcPr>
            <w:tcW w:w="0" w:type="auto"/>
            <w:tcBorders>
              <w:top w:val="single" w:sz="4" w:space="0" w:color="A6A6A6" w:themeColor="background1" w:themeShade="A6"/>
              <w:right w:val="single" w:sz="4" w:space="0" w:color="000000" w:themeColor="text1"/>
            </w:tcBorders>
          </w:tcPr>
          <w:p w14:paraId="6E37ADB3" w14:textId="77777777" w:rsidR="00E77514" w:rsidRDefault="00E77514" w:rsidP="00FC0611">
            <w:pPr>
              <w:pStyle w:val="NormalinTable"/>
            </w:pPr>
            <w:r>
              <w:rPr>
                <w:b/>
              </w:rPr>
              <w:t>2101129894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0FA496" w14:textId="77777777" w:rsidR="00E77514" w:rsidRDefault="00E77514" w:rsidP="00FC0611">
            <w:pPr>
              <w:pStyle w:val="NormalinTable"/>
              <w:tabs>
                <w:tab w:val="left" w:pos="1250"/>
              </w:tabs>
            </w:pPr>
            <w:r>
              <w:t>0.00%</w:t>
            </w:r>
          </w:p>
        </w:tc>
      </w:tr>
      <w:tr w:rsidR="00E77514" w14:paraId="4082286E" w14:textId="77777777" w:rsidTr="00066BD6">
        <w:trPr>
          <w:cantSplit/>
        </w:trPr>
        <w:tc>
          <w:tcPr>
            <w:tcW w:w="0" w:type="auto"/>
            <w:tcBorders>
              <w:top w:val="single" w:sz="4" w:space="0" w:color="A6A6A6" w:themeColor="background1" w:themeShade="A6"/>
              <w:right w:val="single" w:sz="4" w:space="0" w:color="000000" w:themeColor="text1"/>
            </w:tcBorders>
          </w:tcPr>
          <w:p w14:paraId="1C440539" w14:textId="77777777" w:rsidR="00E77514" w:rsidRDefault="00E77514" w:rsidP="00FC0611">
            <w:pPr>
              <w:pStyle w:val="NormalinTable"/>
            </w:pPr>
            <w:r>
              <w:rPr>
                <w:b/>
              </w:rPr>
              <w:t>2101129899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8925F5" w14:textId="77777777" w:rsidR="00E77514" w:rsidRDefault="00E77514" w:rsidP="00FC0611">
            <w:pPr>
              <w:pStyle w:val="NormalinTable"/>
              <w:tabs>
                <w:tab w:val="left" w:pos="1250"/>
              </w:tabs>
            </w:pPr>
            <w:r>
              <w:t>0.00%</w:t>
            </w:r>
          </w:p>
        </w:tc>
      </w:tr>
      <w:tr w:rsidR="00E77514" w14:paraId="4E423106" w14:textId="77777777" w:rsidTr="00066BD6">
        <w:trPr>
          <w:cantSplit/>
        </w:trPr>
        <w:tc>
          <w:tcPr>
            <w:tcW w:w="0" w:type="auto"/>
            <w:tcBorders>
              <w:top w:val="single" w:sz="4" w:space="0" w:color="A6A6A6" w:themeColor="background1" w:themeShade="A6"/>
              <w:right w:val="single" w:sz="4" w:space="0" w:color="000000" w:themeColor="text1"/>
            </w:tcBorders>
          </w:tcPr>
          <w:p w14:paraId="5C55EAB0" w14:textId="77777777" w:rsidR="00E77514" w:rsidRDefault="00E77514" w:rsidP="00FC0611">
            <w:pPr>
              <w:pStyle w:val="NormalinTable"/>
            </w:pPr>
            <w:r>
              <w:rPr>
                <w:b/>
              </w:rPr>
              <w:t>2101202000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193CE6" w14:textId="77777777" w:rsidR="00E77514" w:rsidRDefault="00E77514" w:rsidP="00FC0611">
            <w:pPr>
              <w:pStyle w:val="NormalinTable"/>
              <w:tabs>
                <w:tab w:val="left" w:pos="1250"/>
              </w:tabs>
            </w:pPr>
            <w:r>
              <w:t>0.00%</w:t>
            </w:r>
          </w:p>
        </w:tc>
      </w:tr>
      <w:tr w:rsidR="00E77514" w14:paraId="5AC7CBB2" w14:textId="77777777" w:rsidTr="00066BD6">
        <w:trPr>
          <w:cantSplit/>
        </w:trPr>
        <w:tc>
          <w:tcPr>
            <w:tcW w:w="0" w:type="auto"/>
            <w:tcBorders>
              <w:top w:val="single" w:sz="4" w:space="0" w:color="A6A6A6" w:themeColor="background1" w:themeShade="A6"/>
              <w:right w:val="single" w:sz="4" w:space="0" w:color="000000" w:themeColor="text1"/>
            </w:tcBorders>
          </w:tcPr>
          <w:p w14:paraId="5C5F9B7A" w14:textId="77777777" w:rsidR="00E77514" w:rsidRDefault="00E77514" w:rsidP="00FC0611">
            <w:pPr>
              <w:pStyle w:val="NormalinTable"/>
            </w:pPr>
            <w:r>
              <w:rPr>
                <w:b/>
              </w:rPr>
              <w:t>2101209200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DC9187" w14:textId="77777777" w:rsidR="00E77514" w:rsidRDefault="00E77514" w:rsidP="00FC0611">
            <w:pPr>
              <w:pStyle w:val="NormalinTable"/>
              <w:tabs>
                <w:tab w:val="left" w:pos="1250"/>
              </w:tabs>
            </w:pPr>
            <w:r>
              <w:t>0.00%</w:t>
            </w:r>
          </w:p>
        </w:tc>
      </w:tr>
      <w:tr w:rsidR="00E77514" w14:paraId="40DF9F94" w14:textId="77777777" w:rsidTr="00066BD6">
        <w:trPr>
          <w:cantSplit/>
        </w:trPr>
        <w:tc>
          <w:tcPr>
            <w:tcW w:w="0" w:type="auto"/>
            <w:tcBorders>
              <w:top w:val="single" w:sz="4" w:space="0" w:color="A6A6A6" w:themeColor="background1" w:themeShade="A6"/>
              <w:right w:val="single" w:sz="4" w:space="0" w:color="000000" w:themeColor="text1"/>
            </w:tcBorders>
          </w:tcPr>
          <w:p w14:paraId="3DDE5BD5" w14:textId="77777777" w:rsidR="00E77514" w:rsidRDefault="00E77514" w:rsidP="00FC0611">
            <w:pPr>
              <w:pStyle w:val="NormalinTable"/>
            </w:pPr>
            <w:r>
              <w:rPr>
                <w:b/>
              </w:rPr>
              <w:t>2101209810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75D100" w14:textId="77777777" w:rsidR="00E77514" w:rsidRDefault="00E77514" w:rsidP="00FC0611">
            <w:pPr>
              <w:pStyle w:val="NormalinTable"/>
              <w:tabs>
                <w:tab w:val="left" w:pos="1250"/>
              </w:tabs>
            </w:pPr>
            <w:r>
              <w:t>0.00%</w:t>
            </w:r>
          </w:p>
        </w:tc>
      </w:tr>
      <w:tr w:rsidR="00E77514" w14:paraId="24E4EB8D" w14:textId="77777777" w:rsidTr="00066BD6">
        <w:trPr>
          <w:cantSplit/>
        </w:trPr>
        <w:tc>
          <w:tcPr>
            <w:tcW w:w="0" w:type="auto"/>
            <w:tcBorders>
              <w:top w:val="single" w:sz="4" w:space="0" w:color="A6A6A6" w:themeColor="background1" w:themeShade="A6"/>
              <w:right w:val="single" w:sz="4" w:space="0" w:color="000000" w:themeColor="text1"/>
            </w:tcBorders>
          </w:tcPr>
          <w:p w14:paraId="5DF9BB8B" w14:textId="77777777" w:rsidR="00E77514" w:rsidRDefault="00E77514" w:rsidP="00FC0611">
            <w:pPr>
              <w:pStyle w:val="NormalinTable"/>
            </w:pPr>
            <w:r>
              <w:rPr>
                <w:b/>
              </w:rPr>
              <w:t>2101209885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9CA7F9" w14:textId="77777777" w:rsidR="00E77514" w:rsidRDefault="00E77514" w:rsidP="00FC0611">
            <w:pPr>
              <w:pStyle w:val="NormalinTable"/>
              <w:tabs>
                <w:tab w:val="left" w:pos="1250"/>
              </w:tabs>
            </w:pPr>
            <w:r>
              <w:t>CAD - 0.00% + (AC) 100%</w:t>
            </w:r>
          </w:p>
        </w:tc>
      </w:tr>
      <w:tr w:rsidR="00E77514" w14:paraId="0675D276" w14:textId="77777777" w:rsidTr="00066BD6">
        <w:trPr>
          <w:cantSplit/>
        </w:trPr>
        <w:tc>
          <w:tcPr>
            <w:tcW w:w="0" w:type="auto"/>
            <w:tcBorders>
              <w:top w:val="single" w:sz="4" w:space="0" w:color="A6A6A6" w:themeColor="background1" w:themeShade="A6"/>
              <w:right w:val="single" w:sz="4" w:space="0" w:color="000000" w:themeColor="text1"/>
            </w:tcBorders>
          </w:tcPr>
          <w:p w14:paraId="7D2D4FDE" w14:textId="77777777" w:rsidR="00E77514" w:rsidRDefault="00E77514" w:rsidP="00FC0611">
            <w:pPr>
              <w:pStyle w:val="NormalinTable"/>
            </w:pPr>
            <w:r>
              <w:rPr>
                <w:b/>
              </w:rPr>
              <w:t>2101209887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5DFB12" w14:textId="77777777" w:rsidR="00E77514" w:rsidRDefault="00E77514" w:rsidP="00FC0611">
            <w:pPr>
              <w:pStyle w:val="NormalinTable"/>
              <w:tabs>
                <w:tab w:val="left" w:pos="1250"/>
              </w:tabs>
            </w:pPr>
            <w:r>
              <w:t>0.00%</w:t>
            </w:r>
          </w:p>
        </w:tc>
      </w:tr>
      <w:tr w:rsidR="00E77514" w14:paraId="65A12B05" w14:textId="77777777" w:rsidTr="00066BD6">
        <w:trPr>
          <w:cantSplit/>
        </w:trPr>
        <w:tc>
          <w:tcPr>
            <w:tcW w:w="0" w:type="auto"/>
            <w:tcBorders>
              <w:top w:val="single" w:sz="4" w:space="0" w:color="A6A6A6" w:themeColor="background1" w:themeShade="A6"/>
              <w:right w:val="single" w:sz="4" w:space="0" w:color="000000" w:themeColor="text1"/>
            </w:tcBorders>
          </w:tcPr>
          <w:p w14:paraId="7117A213" w14:textId="77777777" w:rsidR="00E77514" w:rsidRDefault="00E77514" w:rsidP="00FC0611">
            <w:pPr>
              <w:pStyle w:val="NormalinTable"/>
            </w:pPr>
            <w:r>
              <w:rPr>
                <w:b/>
              </w:rPr>
              <w:t>2101209899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B1AF5C" w14:textId="77777777" w:rsidR="00E77514" w:rsidRDefault="00E77514" w:rsidP="00FC0611">
            <w:pPr>
              <w:pStyle w:val="NormalinTable"/>
              <w:tabs>
                <w:tab w:val="left" w:pos="1250"/>
              </w:tabs>
            </w:pPr>
            <w:r>
              <w:t>0.00%</w:t>
            </w:r>
          </w:p>
        </w:tc>
      </w:tr>
      <w:tr w:rsidR="00E77514" w14:paraId="3339A492" w14:textId="77777777" w:rsidTr="00066BD6">
        <w:trPr>
          <w:cantSplit/>
        </w:trPr>
        <w:tc>
          <w:tcPr>
            <w:tcW w:w="0" w:type="auto"/>
            <w:tcBorders>
              <w:top w:val="single" w:sz="4" w:space="0" w:color="A6A6A6" w:themeColor="background1" w:themeShade="A6"/>
              <w:right w:val="single" w:sz="4" w:space="0" w:color="000000" w:themeColor="text1"/>
            </w:tcBorders>
          </w:tcPr>
          <w:p w14:paraId="72FC4D68" w14:textId="77777777" w:rsidR="00E77514" w:rsidRDefault="00E77514" w:rsidP="00FC0611">
            <w:pPr>
              <w:pStyle w:val="NormalinTable"/>
            </w:pPr>
            <w:r>
              <w:rPr>
                <w:b/>
              </w:rPr>
              <w:t>2101300000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3292E1" w14:textId="77777777" w:rsidR="00E77514" w:rsidRDefault="00E77514" w:rsidP="00FC0611">
            <w:pPr>
              <w:pStyle w:val="NormalinTable"/>
              <w:tabs>
                <w:tab w:val="left" w:pos="1250"/>
              </w:tabs>
            </w:pPr>
            <w:r>
              <w:t>0.00%</w:t>
            </w:r>
          </w:p>
        </w:tc>
      </w:tr>
      <w:tr w:rsidR="00E77514" w14:paraId="0E9A7DD3" w14:textId="77777777" w:rsidTr="00066BD6">
        <w:trPr>
          <w:cantSplit/>
        </w:trPr>
        <w:tc>
          <w:tcPr>
            <w:tcW w:w="0" w:type="auto"/>
            <w:tcBorders>
              <w:top w:val="single" w:sz="4" w:space="0" w:color="A6A6A6" w:themeColor="background1" w:themeShade="A6"/>
              <w:right w:val="single" w:sz="4" w:space="0" w:color="000000" w:themeColor="text1"/>
            </w:tcBorders>
          </w:tcPr>
          <w:p w14:paraId="456B3EEB" w14:textId="77777777" w:rsidR="00E77514" w:rsidRDefault="00E77514" w:rsidP="00FC0611">
            <w:pPr>
              <w:pStyle w:val="NormalinTable"/>
            </w:pPr>
            <w:r>
              <w:rPr>
                <w:b/>
              </w:rPr>
              <w:t>2102000000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599AF5" w14:textId="77777777" w:rsidR="00E77514" w:rsidRDefault="00E77514" w:rsidP="00FC0611">
            <w:pPr>
              <w:pStyle w:val="NormalinTable"/>
              <w:tabs>
                <w:tab w:val="left" w:pos="1250"/>
              </w:tabs>
            </w:pPr>
            <w:r>
              <w:t>0.00%</w:t>
            </w:r>
          </w:p>
        </w:tc>
      </w:tr>
      <w:tr w:rsidR="00E77514" w14:paraId="70798C3B" w14:textId="77777777" w:rsidTr="00066BD6">
        <w:trPr>
          <w:cantSplit/>
        </w:trPr>
        <w:tc>
          <w:tcPr>
            <w:tcW w:w="0" w:type="auto"/>
            <w:tcBorders>
              <w:top w:val="single" w:sz="4" w:space="0" w:color="A6A6A6" w:themeColor="background1" w:themeShade="A6"/>
              <w:right w:val="single" w:sz="4" w:space="0" w:color="000000" w:themeColor="text1"/>
            </w:tcBorders>
          </w:tcPr>
          <w:p w14:paraId="57D9D2CE" w14:textId="77777777" w:rsidR="00E77514" w:rsidRDefault="00E77514" w:rsidP="00FC0611">
            <w:pPr>
              <w:pStyle w:val="NormalinTable"/>
            </w:pPr>
            <w:r>
              <w:rPr>
                <w:b/>
              </w:rPr>
              <w:t>2103000000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7909CB" w14:textId="77777777" w:rsidR="00E77514" w:rsidRDefault="00E77514" w:rsidP="00FC0611">
            <w:pPr>
              <w:pStyle w:val="NormalinTable"/>
              <w:tabs>
                <w:tab w:val="left" w:pos="1250"/>
              </w:tabs>
            </w:pPr>
            <w:r>
              <w:t>0.00%</w:t>
            </w:r>
          </w:p>
        </w:tc>
      </w:tr>
      <w:tr w:rsidR="00E77514" w14:paraId="070304FF" w14:textId="77777777" w:rsidTr="00066BD6">
        <w:trPr>
          <w:cantSplit/>
        </w:trPr>
        <w:tc>
          <w:tcPr>
            <w:tcW w:w="0" w:type="auto"/>
            <w:tcBorders>
              <w:top w:val="single" w:sz="4" w:space="0" w:color="A6A6A6" w:themeColor="background1" w:themeShade="A6"/>
              <w:right w:val="single" w:sz="4" w:space="0" w:color="000000" w:themeColor="text1"/>
            </w:tcBorders>
          </w:tcPr>
          <w:p w14:paraId="0205AB53" w14:textId="77777777" w:rsidR="00E77514" w:rsidRDefault="00E77514" w:rsidP="00FC0611">
            <w:pPr>
              <w:pStyle w:val="NormalinTable"/>
            </w:pPr>
            <w:r>
              <w:rPr>
                <w:b/>
              </w:rPr>
              <w:t>2104000000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8A343E" w14:textId="77777777" w:rsidR="00E77514" w:rsidRDefault="00E77514" w:rsidP="00FC0611">
            <w:pPr>
              <w:pStyle w:val="NormalinTable"/>
              <w:tabs>
                <w:tab w:val="left" w:pos="1250"/>
              </w:tabs>
            </w:pPr>
            <w:r>
              <w:t>0.00%</w:t>
            </w:r>
          </w:p>
        </w:tc>
      </w:tr>
      <w:tr w:rsidR="00FC0611" w14:paraId="4272F0BA" w14:textId="77777777" w:rsidTr="007A14D2">
        <w:tblPrEx>
          <w:tblW w:w="5000" w:type="pct"/>
          <w:tblLook w:val="0620" w:firstRow="1" w:lastRow="0" w:firstColumn="0" w:lastColumn="0" w:noHBand="1" w:noVBand="1"/>
          <w:tblPrExChange w:id="5515" w:author="David Owen" w:date="2019-07-24T15:54:00Z">
            <w:tblPrEx>
              <w:tblW w:w="5000" w:type="pct"/>
              <w:tblLook w:val="0620" w:firstRow="1" w:lastRow="0" w:firstColumn="0" w:lastColumn="0" w:noHBand="1" w:noVBand="1"/>
            </w:tblPrEx>
          </w:tblPrExChange>
        </w:tblPrEx>
        <w:trPr>
          <w:cantSplit/>
          <w:trPrChange w:id="5516" w:author="David Owen" w:date="2019-07-24T15:54:00Z">
            <w:trPr>
              <w:cantSplit/>
            </w:trPr>
          </w:trPrChange>
        </w:trPr>
        <w:tc>
          <w:tcPr>
            <w:tcW w:w="0" w:type="auto"/>
            <w:tcBorders>
              <w:top w:val="single" w:sz="4" w:space="0" w:color="A6A6A6" w:themeColor="background1" w:themeShade="A6"/>
              <w:right w:val="single" w:sz="4" w:space="0" w:color="000000" w:themeColor="text1"/>
            </w:tcBorders>
            <w:tcPrChange w:id="5517" w:author="David Owen" w:date="2019-07-24T15:54:00Z">
              <w:tcPr>
                <w:tcW w:w="0" w:type="auto"/>
                <w:tcBorders>
                  <w:top w:val="single" w:sz="4" w:space="0" w:color="A6A6A6" w:themeColor="background1" w:themeShade="A6"/>
                  <w:right w:val="single" w:sz="4" w:space="0" w:color="000000" w:themeColor="text1"/>
                </w:tcBorders>
              </w:tcPr>
            </w:tcPrChange>
          </w:tcPr>
          <w:p w14:paraId="19E36648" w14:textId="77777777" w:rsidR="00FC0611" w:rsidRDefault="00FC0611" w:rsidP="00FC0611">
            <w:pPr>
              <w:pStyle w:val="NormalinTable"/>
            </w:pPr>
            <w:r>
              <w:rPr>
                <w:b/>
              </w:rPr>
              <w:t>2105001000</w:t>
            </w:r>
          </w:p>
        </w:tc>
        <w:tc>
          <w:tcPr>
            <w:tcW w:w="0" w:type="auto"/>
            <w:tcBorders>
              <w:top w:val="nil"/>
              <w:left w:val="nil"/>
              <w:bottom w:val="nil"/>
              <w:right w:val="nil"/>
            </w:tcBorders>
            <w:shd w:val="clear" w:color="auto" w:fill="auto"/>
            <w:vAlign w:val="bottom"/>
            <w:tcPrChange w:id="5518" w:author="David Owen" w:date="2019-07-24T15:54: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3D7A21C" w14:textId="4B8846ED" w:rsidR="00FC0611" w:rsidRDefault="00FC0611" w:rsidP="00FC0611">
            <w:pPr>
              <w:pStyle w:val="NormalinTable"/>
              <w:tabs>
                <w:tab w:val="left" w:pos="1250"/>
              </w:tabs>
            </w:pPr>
            <w:ins w:id="5519" w:author="Owen, David (Trade)" w:date="2019-06-18T16:53:00Z">
              <w:r>
                <w:rPr>
                  <w:szCs w:val="16"/>
                </w:rPr>
                <w:t>To 31/12/19: 5.8 €/100 Kg/net</w:t>
              </w:r>
              <w:r>
                <w:rPr>
                  <w:szCs w:val="16"/>
                </w:rPr>
                <w:br/>
                <w:t>1/1/20 to 31/12/20: 4.7 €/100 Kg/net</w:t>
              </w:r>
              <w:r>
                <w:rPr>
                  <w:szCs w:val="16"/>
                </w:rPr>
                <w:br/>
                <w:t>1/1/21 to 31/12/21: 3.5 €/100 Kg/net</w:t>
              </w:r>
              <w:r>
                <w:rPr>
                  <w:szCs w:val="16"/>
                </w:rPr>
                <w:br/>
                <w:t>1/1/22 to 31/12/22: 2.3 €/100 Kg/net</w:t>
              </w:r>
              <w:r>
                <w:rPr>
                  <w:szCs w:val="16"/>
                </w:rPr>
                <w:br/>
                <w:t>1/1/23 to 31/12/23: 1.1 €/100 Kg/net</w:t>
              </w:r>
              <w:r>
                <w:rPr>
                  <w:szCs w:val="16"/>
                </w:rPr>
                <w:br/>
                <w:t>From 1/1/24: 0.00%</w:t>
              </w:r>
            </w:ins>
            <w:del w:id="5520" w:author="Owen, David (Trade)" w:date="2019-06-18T16:53:00Z">
              <w:r w:rsidDel="001E072D">
                <w:delText>5.800 € / 100 kg</w:delText>
              </w:r>
            </w:del>
          </w:p>
        </w:tc>
      </w:tr>
      <w:tr w:rsidR="00FC0611" w14:paraId="7637DEA7" w14:textId="77777777" w:rsidTr="007A14D2">
        <w:tblPrEx>
          <w:tblW w:w="5000" w:type="pct"/>
          <w:tblLook w:val="0620" w:firstRow="1" w:lastRow="0" w:firstColumn="0" w:lastColumn="0" w:noHBand="1" w:noVBand="1"/>
          <w:tblPrExChange w:id="5521" w:author="David Owen" w:date="2019-07-24T15:54:00Z">
            <w:tblPrEx>
              <w:tblW w:w="5000" w:type="pct"/>
              <w:tblLook w:val="0620" w:firstRow="1" w:lastRow="0" w:firstColumn="0" w:lastColumn="0" w:noHBand="1" w:noVBand="1"/>
            </w:tblPrEx>
          </w:tblPrExChange>
        </w:tblPrEx>
        <w:trPr>
          <w:cantSplit/>
          <w:trPrChange w:id="5522" w:author="David Owen" w:date="2019-07-24T15:54:00Z">
            <w:trPr>
              <w:cantSplit/>
            </w:trPr>
          </w:trPrChange>
        </w:trPr>
        <w:tc>
          <w:tcPr>
            <w:tcW w:w="0" w:type="auto"/>
            <w:tcBorders>
              <w:top w:val="single" w:sz="4" w:space="0" w:color="A6A6A6" w:themeColor="background1" w:themeShade="A6"/>
              <w:right w:val="single" w:sz="4" w:space="0" w:color="000000" w:themeColor="text1"/>
            </w:tcBorders>
            <w:tcPrChange w:id="5523" w:author="David Owen" w:date="2019-07-24T15:54:00Z">
              <w:tcPr>
                <w:tcW w:w="0" w:type="auto"/>
                <w:tcBorders>
                  <w:top w:val="single" w:sz="4" w:space="0" w:color="A6A6A6" w:themeColor="background1" w:themeShade="A6"/>
                  <w:right w:val="single" w:sz="4" w:space="0" w:color="000000" w:themeColor="text1"/>
                </w:tcBorders>
              </w:tcPr>
            </w:tcPrChange>
          </w:tcPr>
          <w:p w14:paraId="4E89E044" w14:textId="77777777" w:rsidR="00FC0611" w:rsidRDefault="00FC0611" w:rsidP="00FC0611">
            <w:pPr>
              <w:pStyle w:val="NormalinTable"/>
            </w:pPr>
            <w:r>
              <w:rPr>
                <w:b/>
              </w:rPr>
              <w:t>2105009100</w:t>
            </w:r>
          </w:p>
        </w:tc>
        <w:tc>
          <w:tcPr>
            <w:tcW w:w="0" w:type="auto"/>
            <w:tcBorders>
              <w:top w:val="nil"/>
              <w:left w:val="nil"/>
              <w:bottom w:val="nil"/>
              <w:right w:val="nil"/>
            </w:tcBorders>
            <w:shd w:val="clear" w:color="auto" w:fill="auto"/>
            <w:vAlign w:val="bottom"/>
            <w:tcPrChange w:id="5524" w:author="David Owen" w:date="2019-07-24T15:54: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A6D8299" w14:textId="2360A73E" w:rsidR="00FC0611" w:rsidRDefault="00FC0611" w:rsidP="00FC0611">
            <w:pPr>
              <w:pStyle w:val="NormalinTable"/>
              <w:tabs>
                <w:tab w:val="left" w:pos="1250"/>
              </w:tabs>
            </w:pPr>
            <w:ins w:id="5525" w:author="Owen, David (Trade)" w:date="2019-06-18T16:53:00Z">
              <w:r>
                <w:rPr>
                  <w:szCs w:val="16"/>
                </w:rPr>
                <w:t>To 31/12/19: 4.3 €/100 Kg/net</w:t>
              </w:r>
              <w:r>
                <w:rPr>
                  <w:szCs w:val="16"/>
                </w:rPr>
                <w:br/>
                <w:t>1/1/20 to 31/12/20: 3.5 €/100 Kg/net</w:t>
              </w:r>
              <w:r>
                <w:rPr>
                  <w:szCs w:val="16"/>
                </w:rPr>
                <w:br/>
                <w:t>1/1/21 to 31/12/21: 2.6 €/100 Kg/net</w:t>
              </w:r>
              <w:r>
                <w:rPr>
                  <w:szCs w:val="16"/>
                </w:rPr>
                <w:br/>
                <w:t>1/1/22 to 31/12/22: 1.7 €/100 Kg/net</w:t>
              </w:r>
              <w:r>
                <w:rPr>
                  <w:szCs w:val="16"/>
                </w:rPr>
                <w:br/>
                <w:t>1/1/23 to 31/12/23: 0.8 €/100 Kg/net</w:t>
              </w:r>
              <w:r>
                <w:rPr>
                  <w:szCs w:val="16"/>
                </w:rPr>
                <w:br/>
                <w:t>From 1/1/24: 0.00%</w:t>
              </w:r>
            </w:ins>
            <w:del w:id="5526" w:author="Owen, David (Trade)" w:date="2019-06-18T16:53:00Z">
              <w:r w:rsidDel="001E072D">
                <w:delText>4.300 € / 100 kg</w:delText>
              </w:r>
            </w:del>
          </w:p>
        </w:tc>
      </w:tr>
      <w:tr w:rsidR="00FC0611" w14:paraId="281A045E" w14:textId="77777777" w:rsidTr="007A14D2">
        <w:tblPrEx>
          <w:tblW w:w="5000" w:type="pct"/>
          <w:tblLook w:val="0620" w:firstRow="1" w:lastRow="0" w:firstColumn="0" w:lastColumn="0" w:noHBand="1" w:noVBand="1"/>
          <w:tblPrExChange w:id="5527" w:author="David Owen" w:date="2019-07-24T15:54:00Z">
            <w:tblPrEx>
              <w:tblW w:w="5000" w:type="pct"/>
              <w:tblLook w:val="0620" w:firstRow="1" w:lastRow="0" w:firstColumn="0" w:lastColumn="0" w:noHBand="1" w:noVBand="1"/>
            </w:tblPrEx>
          </w:tblPrExChange>
        </w:tblPrEx>
        <w:trPr>
          <w:cantSplit/>
          <w:trPrChange w:id="5528" w:author="David Owen" w:date="2019-07-24T15:54:00Z">
            <w:trPr>
              <w:cantSplit/>
            </w:trPr>
          </w:trPrChange>
        </w:trPr>
        <w:tc>
          <w:tcPr>
            <w:tcW w:w="0" w:type="auto"/>
            <w:tcBorders>
              <w:top w:val="single" w:sz="4" w:space="0" w:color="A6A6A6" w:themeColor="background1" w:themeShade="A6"/>
              <w:right w:val="single" w:sz="4" w:space="0" w:color="000000" w:themeColor="text1"/>
            </w:tcBorders>
            <w:tcPrChange w:id="5529" w:author="David Owen" w:date="2019-07-24T15:54:00Z">
              <w:tcPr>
                <w:tcW w:w="0" w:type="auto"/>
                <w:tcBorders>
                  <w:top w:val="single" w:sz="4" w:space="0" w:color="A6A6A6" w:themeColor="background1" w:themeShade="A6"/>
                  <w:right w:val="single" w:sz="4" w:space="0" w:color="000000" w:themeColor="text1"/>
                </w:tcBorders>
              </w:tcPr>
            </w:tcPrChange>
          </w:tcPr>
          <w:p w14:paraId="586599EA" w14:textId="77777777" w:rsidR="00FC0611" w:rsidRDefault="00FC0611" w:rsidP="00FC0611">
            <w:pPr>
              <w:pStyle w:val="NormalinTable"/>
            </w:pPr>
            <w:r>
              <w:rPr>
                <w:b/>
              </w:rPr>
              <w:t>2105009900</w:t>
            </w:r>
          </w:p>
        </w:tc>
        <w:tc>
          <w:tcPr>
            <w:tcW w:w="0" w:type="auto"/>
            <w:tcBorders>
              <w:top w:val="nil"/>
              <w:left w:val="nil"/>
              <w:bottom w:val="nil"/>
              <w:right w:val="nil"/>
            </w:tcBorders>
            <w:shd w:val="clear" w:color="auto" w:fill="auto"/>
            <w:vAlign w:val="bottom"/>
            <w:tcPrChange w:id="5530" w:author="David Owen" w:date="2019-07-24T15:54: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CCE798D" w14:textId="460527AF" w:rsidR="00FC0611" w:rsidRDefault="00FC0611" w:rsidP="00FC0611">
            <w:pPr>
              <w:pStyle w:val="NormalinTable"/>
              <w:tabs>
                <w:tab w:val="left" w:pos="1250"/>
              </w:tabs>
            </w:pPr>
            <w:ins w:id="5531" w:author="Owen, David (Trade)" w:date="2019-06-18T16:53:00Z">
              <w:r>
                <w:rPr>
                  <w:szCs w:val="16"/>
                </w:rPr>
                <w:t>To 31/12/19: 3.4 €/100 Kg/net</w:t>
              </w:r>
              <w:r>
                <w:rPr>
                  <w:szCs w:val="16"/>
                </w:rPr>
                <w:br/>
                <w:t>1/1/20 to 31/12/20: 2.3 €/100 Kg/net</w:t>
              </w:r>
              <w:r>
                <w:rPr>
                  <w:szCs w:val="16"/>
                </w:rPr>
                <w:br/>
                <w:t>1/1/21 to 31/12/21: 1.1 €/100 Kg/net</w:t>
              </w:r>
              <w:r>
                <w:rPr>
                  <w:szCs w:val="16"/>
                </w:rPr>
                <w:br/>
                <w:t>From 1/1/22: 0.00%</w:t>
              </w:r>
            </w:ins>
            <w:del w:id="5532" w:author="Owen, David (Trade)" w:date="2019-06-18T16:53:00Z">
              <w:r w:rsidDel="001E072D">
                <w:delText>3.400 € / 100 kg</w:delText>
              </w:r>
            </w:del>
          </w:p>
        </w:tc>
      </w:tr>
      <w:tr w:rsidR="00E77514" w14:paraId="7D3452DC" w14:textId="77777777" w:rsidTr="00066BD6">
        <w:trPr>
          <w:cantSplit/>
        </w:trPr>
        <w:tc>
          <w:tcPr>
            <w:tcW w:w="0" w:type="auto"/>
            <w:tcBorders>
              <w:top w:val="single" w:sz="4" w:space="0" w:color="A6A6A6" w:themeColor="background1" w:themeShade="A6"/>
              <w:right w:val="single" w:sz="4" w:space="0" w:color="000000" w:themeColor="text1"/>
            </w:tcBorders>
          </w:tcPr>
          <w:p w14:paraId="09266471" w14:textId="77777777" w:rsidR="00E77514" w:rsidRDefault="00E77514" w:rsidP="00FC0611">
            <w:pPr>
              <w:pStyle w:val="NormalinTable"/>
            </w:pPr>
            <w:r>
              <w:rPr>
                <w:b/>
              </w:rPr>
              <w:lastRenderedPageBreak/>
              <w:t>2106100000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E7F1CF" w14:textId="77777777" w:rsidR="00E77514" w:rsidRDefault="00E77514" w:rsidP="00FC0611">
            <w:pPr>
              <w:pStyle w:val="NormalinTable"/>
              <w:tabs>
                <w:tab w:val="left" w:pos="1250"/>
              </w:tabs>
            </w:pPr>
            <w:r>
              <w:t>0.00%</w:t>
            </w:r>
          </w:p>
        </w:tc>
      </w:tr>
      <w:tr w:rsidR="00E77514" w14:paraId="6CB5A368" w14:textId="77777777" w:rsidTr="00066BD6">
        <w:trPr>
          <w:cantSplit/>
        </w:trPr>
        <w:tc>
          <w:tcPr>
            <w:tcW w:w="0" w:type="auto"/>
            <w:tcBorders>
              <w:top w:val="single" w:sz="4" w:space="0" w:color="A6A6A6" w:themeColor="background1" w:themeShade="A6"/>
              <w:right w:val="single" w:sz="4" w:space="0" w:color="000000" w:themeColor="text1"/>
            </w:tcBorders>
          </w:tcPr>
          <w:p w14:paraId="5B5BB8C2" w14:textId="77777777" w:rsidR="00E77514" w:rsidRDefault="00E77514" w:rsidP="00FC0611">
            <w:pPr>
              <w:pStyle w:val="NormalinTable"/>
            </w:pPr>
            <w:r>
              <w:rPr>
                <w:b/>
              </w:rPr>
              <w:t>2106902000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CBC79C" w14:textId="77777777" w:rsidR="00E77514" w:rsidRDefault="00E77514" w:rsidP="00FC0611">
            <w:pPr>
              <w:pStyle w:val="NormalinTable"/>
              <w:tabs>
                <w:tab w:val="left" w:pos="1250"/>
              </w:tabs>
            </w:pPr>
            <w:r>
              <w:t>0.00%</w:t>
            </w:r>
          </w:p>
        </w:tc>
      </w:tr>
      <w:tr w:rsidR="00E77514" w14:paraId="18F40FF0" w14:textId="77777777" w:rsidTr="00066BD6">
        <w:trPr>
          <w:cantSplit/>
        </w:trPr>
        <w:tc>
          <w:tcPr>
            <w:tcW w:w="0" w:type="auto"/>
            <w:tcBorders>
              <w:top w:val="single" w:sz="4" w:space="0" w:color="A6A6A6" w:themeColor="background1" w:themeShade="A6"/>
              <w:right w:val="single" w:sz="4" w:space="0" w:color="000000" w:themeColor="text1"/>
            </w:tcBorders>
          </w:tcPr>
          <w:p w14:paraId="0F4AB0AA" w14:textId="77777777" w:rsidR="00E77514" w:rsidRDefault="00E77514" w:rsidP="00FC0611">
            <w:pPr>
              <w:pStyle w:val="NormalinTable"/>
            </w:pPr>
            <w:r>
              <w:rPr>
                <w:b/>
              </w:rPr>
              <w:t>2106903000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68222E" w14:textId="77777777" w:rsidR="00E77514" w:rsidRDefault="00E77514" w:rsidP="00FC0611">
            <w:pPr>
              <w:pStyle w:val="NormalinTable"/>
              <w:tabs>
                <w:tab w:val="left" w:pos="1250"/>
              </w:tabs>
            </w:pPr>
            <w:r>
              <w:t>0.00%</w:t>
            </w:r>
          </w:p>
        </w:tc>
      </w:tr>
      <w:tr w:rsidR="00E77514" w14:paraId="630ED709" w14:textId="77777777" w:rsidTr="00066BD6">
        <w:trPr>
          <w:cantSplit/>
        </w:trPr>
        <w:tc>
          <w:tcPr>
            <w:tcW w:w="0" w:type="auto"/>
            <w:tcBorders>
              <w:top w:val="single" w:sz="4" w:space="0" w:color="A6A6A6" w:themeColor="background1" w:themeShade="A6"/>
              <w:right w:val="single" w:sz="4" w:space="0" w:color="000000" w:themeColor="text1"/>
            </w:tcBorders>
          </w:tcPr>
          <w:p w14:paraId="661419C4" w14:textId="77777777" w:rsidR="00E77514" w:rsidRDefault="00E77514" w:rsidP="00FC0611">
            <w:pPr>
              <w:pStyle w:val="NormalinTable"/>
            </w:pPr>
            <w:r>
              <w:rPr>
                <w:b/>
              </w:rPr>
              <w:t>2106905100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2D5B28" w14:textId="77777777" w:rsidR="00E77514" w:rsidRDefault="00E77514" w:rsidP="00FC0611">
            <w:pPr>
              <w:pStyle w:val="NormalinTable"/>
              <w:tabs>
                <w:tab w:val="left" w:pos="1250"/>
              </w:tabs>
            </w:pPr>
            <w:r>
              <w:t>0.00%</w:t>
            </w:r>
          </w:p>
        </w:tc>
      </w:tr>
      <w:tr w:rsidR="00E77514" w14:paraId="428AAC41" w14:textId="77777777" w:rsidTr="00066BD6">
        <w:trPr>
          <w:cantSplit/>
        </w:trPr>
        <w:tc>
          <w:tcPr>
            <w:tcW w:w="0" w:type="auto"/>
            <w:tcBorders>
              <w:top w:val="single" w:sz="4" w:space="0" w:color="A6A6A6" w:themeColor="background1" w:themeShade="A6"/>
              <w:right w:val="single" w:sz="4" w:space="0" w:color="000000" w:themeColor="text1"/>
            </w:tcBorders>
          </w:tcPr>
          <w:p w14:paraId="4B5C5560" w14:textId="77777777" w:rsidR="00E77514" w:rsidRDefault="00E77514" w:rsidP="00FC0611">
            <w:pPr>
              <w:pStyle w:val="NormalinTable"/>
            </w:pPr>
            <w:r>
              <w:rPr>
                <w:b/>
              </w:rPr>
              <w:t>2106905500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442D4D" w14:textId="77777777" w:rsidR="00E77514" w:rsidRDefault="00E77514" w:rsidP="00FC0611">
            <w:pPr>
              <w:pStyle w:val="NormalinTable"/>
              <w:tabs>
                <w:tab w:val="left" w:pos="1250"/>
              </w:tabs>
            </w:pPr>
            <w:r>
              <w:t>0.00%</w:t>
            </w:r>
          </w:p>
        </w:tc>
      </w:tr>
      <w:tr w:rsidR="00E77514" w14:paraId="0CF42EDB" w14:textId="77777777" w:rsidTr="00066BD6">
        <w:trPr>
          <w:cantSplit/>
        </w:trPr>
        <w:tc>
          <w:tcPr>
            <w:tcW w:w="0" w:type="auto"/>
            <w:tcBorders>
              <w:top w:val="single" w:sz="4" w:space="0" w:color="A6A6A6" w:themeColor="background1" w:themeShade="A6"/>
              <w:right w:val="single" w:sz="4" w:space="0" w:color="000000" w:themeColor="text1"/>
            </w:tcBorders>
          </w:tcPr>
          <w:p w14:paraId="5CFF05D0" w14:textId="77777777" w:rsidR="00E77514" w:rsidRDefault="00E77514" w:rsidP="00FC0611">
            <w:pPr>
              <w:pStyle w:val="NormalinTable"/>
            </w:pPr>
            <w:r>
              <w:rPr>
                <w:b/>
              </w:rPr>
              <w:t>2106905900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8EF25A" w14:textId="77777777" w:rsidR="00E77514" w:rsidRDefault="00E77514" w:rsidP="00FC0611">
            <w:pPr>
              <w:pStyle w:val="NormalinTable"/>
              <w:tabs>
                <w:tab w:val="left" w:pos="1250"/>
              </w:tabs>
            </w:pPr>
            <w:r>
              <w:t>0.00%</w:t>
            </w:r>
          </w:p>
        </w:tc>
      </w:tr>
      <w:tr w:rsidR="00E77514" w14:paraId="7BEE966B" w14:textId="77777777" w:rsidTr="00066BD6">
        <w:trPr>
          <w:cantSplit/>
        </w:trPr>
        <w:tc>
          <w:tcPr>
            <w:tcW w:w="0" w:type="auto"/>
            <w:tcBorders>
              <w:top w:val="single" w:sz="4" w:space="0" w:color="A6A6A6" w:themeColor="background1" w:themeShade="A6"/>
              <w:right w:val="single" w:sz="4" w:space="0" w:color="000000" w:themeColor="text1"/>
            </w:tcBorders>
          </w:tcPr>
          <w:p w14:paraId="0EB637F7" w14:textId="77777777" w:rsidR="00E77514" w:rsidRDefault="00E77514" w:rsidP="00FC0611">
            <w:pPr>
              <w:pStyle w:val="NormalinTable"/>
            </w:pPr>
            <w:r>
              <w:rPr>
                <w:b/>
              </w:rPr>
              <w:t>2106909200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8DBF3D" w14:textId="77777777" w:rsidR="00E77514" w:rsidRDefault="00E77514" w:rsidP="00FC0611">
            <w:pPr>
              <w:pStyle w:val="NormalinTable"/>
              <w:tabs>
                <w:tab w:val="left" w:pos="1250"/>
              </w:tabs>
            </w:pPr>
            <w:r>
              <w:t>0.00%</w:t>
            </w:r>
          </w:p>
        </w:tc>
      </w:tr>
      <w:tr w:rsidR="00E77514" w14:paraId="202B610C" w14:textId="77777777" w:rsidTr="00066BD6">
        <w:trPr>
          <w:cantSplit/>
        </w:trPr>
        <w:tc>
          <w:tcPr>
            <w:tcW w:w="0" w:type="auto"/>
            <w:tcBorders>
              <w:top w:val="single" w:sz="4" w:space="0" w:color="A6A6A6" w:themeColor="background1" w:themeShade="A6"/>
              <w:right w:val="single" w:sz="4" w:space="0" w:color="000000" w:themeColor="text1"/>
            </w:tcBorders>
          </w:tcPr>
          <w:p w14:paraId="0B0D9277" w14:textId="77777777" w:rsidR="00E77514" w:rsidRDefault="00E77514" w:rsidP="00FC0611">
            <w:pPr>
              <w:pStyle w:val="NormalinTable"/>
            </w:pPr>
            <w:r>
              <w:rPr>
                <w:b/>
              </w:rPr>
              <w:t>2106909826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B8A1FE" w14:textId="77777777" w:rsidR="00E77514" w:rsidRDefault="00E77514" w:rsidP="00FC0611">
            <w:pPr>
              <w:pStyle w:val="NormalinTable"/>
              <w:tabs>
                <w:tab w:val="left" w:pos="1250"/>
              </w:tabs>
            </w:pPr>
            <w:r>
              <w:t>CAD - 0.00% + (AC) 100%</w:t>
            </w:r>
          </w:p>
        </w:tc>
      </w:tr>
      <w:tr w:rsidR="00E77514" w14:paraId="2D5686BE" w14:textId="77777777" w:rsidTr="00066BD6">
        <w:trPr>
          <w:cantSplit/>
        </w:trPr>
        <w:tc>
          <w:tcPr>
            <w:tcW w:w="0" w:type="auto"/>
            <w:tcBorders>
              <w:top w:val="single" w:sz="4" w:space="0" w:color="A6A6A6" w:themeColor="background1" w:themeShade="A6"/>
              <w:right w:val="single" w:sz="4" w:space="0" w:color="000000" w:themeColor="text1"/>
            </w:tcBorders>
          </w:tcPr>
          <w:p w14:paraId="3B36BFAF" w14:textId="77777777" w:rsidR="00E77514" w:rsidRDefault="00E77514" w:rsidP="00FC0611">
            <w:pPr>
              <w:pStyle w:val="NormalinTable"/>
            </w:pPr>
            <w:r>
              <w:rPr>
                <w:b/>
              </w:rPr>
              <w:t>2106909828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646A80" w14:textId="77777777" w:rsidR="00E77514" w:rsidRDefault="00E77514" w:rsidP="00FC0611">
            <w:pPr>
              <w:pStyle w:val="NormalinTable"/>
              <w:tabs>
                <w:tab w:val="left" w:pos="1250"/>
              </w:tabs>
            </w:pPr>
            <w:r>
              <w:t>0.00%</w:t>
            </w:r>
          </w:p>
        </w:tc>
      </w:tr>
      <w:tr w:rsidR="00E77514" w14:paraId="5057DDA4" w14:textId="77777777" w:rsidTr="00066BD6">
        <w:trPr>
          <w:cantSplit/>
        </w:trPr>
        <w:tc>
          <w:tcPr>
            <w:tcW w:w="0" w:type="auto"/>
            <w:tcBorders>
              <w:top w:val="single" w:sz="4" w:space="0" w:color="A6A6A6" w:themeColor="background1" w:themeShade="A6"/>
              <w:right w:val="single" w:sz="4" w:space="0" w:color="000000" w:themeColor="text1"/>
            </w:tcBorders>
          </w:tcPr>
          <w:p w14:paraId="6B7C037C" w14:textId="77777777" w:rsidR="00E77514" w:rsidRDefault="00E77514" w:rsidP="00FC0611">
            <w:pPr>
              <w:pStyle w:val="NormalinTable"/>
            </w:pPr>
            <w:r>
              <w:rPr>
                <w:b/>
              </w:rPr>
              <w:t>2106909830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9E8B6F" w14:textId="77777777" w:rsidR="00E77514" w:rsidRDefault="00E77514" w:rsidP="00FC0611">
            <w:pPr>
              <w:pStyle w:val="NormalinTable"/>
              <w:tabs>
                <w:tab w:val="left" w:pos="1250"/>
              </w:tabs>
            </w:pPr>
            <w:r>
              <w:t>0.00%</w:t>
            </w:r>
          </w:p>
        </w:tc>
      </w:tr>
      <w:tr w:rsidR="00E77514" w14:paraId="0C488389" w14:textId="77777777" w:rsidTr="00066BD6">
        <w:trPr>
          <w:cantSplit/>
        </w:trPr>
        <w:tc>
          <w:tcPr>
            <w:tcW w:w="0" w:type="auto"/>
            <w:tcBorders>
              <w:top w:val="single" w:sz="4" w:space="0" w:color="A6A6A6" w:themeColor="background1" w:themeShade="A6"/>
              <w:right w:val="single" w:sz="4" w:space="0" w:color="000000" w:themeColor="text1"/>
            </w:tcBorders>
          </w:tcPr>
          <w:p w14:paraId="55DEBEE2" w14:textId="77777777" w:rsidR="00E77514" w:rsidRDefault="00E77514" w:rsidP="00FC0611">
            <w:pPr>
              <w:pStyle w:val="NormalinTable"/>
            </w:pPr>
            <w:r>
              <w:rPr>
                <w:b/>
              </w:rPr>
              <w:t>2106909833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4DC9ED" w14:textId="77777777" w:rsidR="00E77514" w:rsidRDefault="00E77514" w:rsidP="00FC0611">
            <w:pPr>
              <w:pStyle w:val="NormalinTable"/>
              <w:tabs>
                <w:tab w:val="left" w:pos="1250"/>
              </w:tabs>
            </w:pPr>
            <w:r>
              <w:t>CAD - 0.00% + (AC) 100%</w:t>
            </w:r>
          </w:p>
        </w:tc>
      </w:tr>
      <w:tr w:rsidR="00E77514" w14:paraId="075EF27F" w14:textId="77777777" w:rsidTr="00066BD6">
        <w:trPr>
          <w:cantSplit/>
        </w:trPr>
        <w:tc>
          <w:tcPr>
            <w:tcW w:w="0" w:type="auto"/>
            <w:tcBorders>
              <w:top w:val="single" w:sz="4" w:space="0" w:color="A6A6A6" w:themeColor="background1" w:themeShade="A6"/>
              <w:right w:val="single" w:sz="4" w:space="0" w:color="000000" w:themeColor="text1"/>
            </w:tcBorders>
          </w:tcPr>
          <w:p w14:paraId="54EACA9A" w14:textId="77777777" w:rsidR="00E77514" w:rsidRDefault="00E77514" w:rsidP="00FC0611">
            <w:pPr>
              <w:pStyle w:val="NormalinTable"/>
            </w:pPr>
            <w:r>
              <w:rPr>
                <w:b/>
              </w:rPr>
              <w:t>2106909834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6B59C0" w14:textId="77777777" w:rsidR="00E77514" w:rsidRDefault="00E77514" w:rsidP="00FC0611">
            <w:pPr>
              <w:pStyle w:val="NormalinTable"/>
              <w:tabs>
                <w:tab w:val="left" w:pos="1250"/>
              </w:tabs>
            </w:pPr>
            <w:r>
              <w:t>CAD - 0.00% + (AC) 100%</w:t>
            </w:r>
          </w:p>
        </w:tc>
      </w:tr>
      <w:tr w:rsidR="00E77514" w14:paraId="7A3A34DE" w14:textId="77777777" w:rsidTr="00066BD6">
        <w:trPr>
          <w:cantSplit/>
        </w:trPr>
        <w:tc>
          <w:tcPr>
            <w:tcW w:w="0" w:type="auto"/>
            <w:tcBorders>
              <w:top w:val="single" w:sz="4" w:space="0" w:color="A6A6A6" w:themeColor="background1" w:themeShade="A6"/>
              <w:right w:val="single" w:sz="4" w:space="0" w:color="000000" w:themeColor="text1"/>
            </w:tcBorders>
          </w:tcPr>
          <w:p w14:paraId="60899A26" w14:textId="77777777" w:rsidR="00E77514" w:rsidRDefault="00E77514" w:rsidP="00FC0611">
            <w:pPr>
              <w:pStyle w:val="NormalinTable"/>
            </w:pPr>
            <w:r>
              <w:rPr>
                <w:b/>
              </w:rPr>
              <w:t>2106909835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EB7D7F" w14:textId="77777777" w:rsidR="00E77514" w:rsidRDefault="00E77514" w:rsidP="00FC0611">
            <w:pPr>
              <w:pStyle w:val="NormalinTable"/>
              <w:tabs>
                <w:tab w:val="left" w:pos="1250"/>
              </w:tabs>
            </w:pPr>
            <w:r>
              <w:t>0.00%</w:t>
            </w:r>
          </w:p>
        </w:tc>
      </w:tr>
      <w:tr w:rsidR="00E77514" w14:paraId="7B047689" w14:textId="77777777" w:rsidTr="00066BD6">
        <w:trPr>
          <w:cantSplit/>
        </w:trPr>
        <w:tc>
          <w:tcPr>
            <w:tcW w:w="0" w:type="auto"/>
            <w:tcBorders>
              <w:top w:val="single" w:sz="4" w:space="0" w:color="A6A6A6" w:themeColor="background1" w:themeShade="A6"/>
              <w:right w:val="single" w:sz="4" w:space="0" w:color="000000" w:themeColor="text1"/>
            </w:tcBorders>
          </w:tcPr>
          <w:p w14:paraId="260B30A5" w14:textId="77777777" w:rsidR="00E77514" w:rsidRDefault="00E77514" w:rsidP="00FC0611">
            <w:pPr>
              <w:pStyle w:val="NormalinTable"/>
            </w:pPr>
            <w:r>
              <w:rPr>
                <w:b/>
              </w:rPr>
              <w:t>2106909836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55F77F" w14:textId="77777777" w:rsidR="00E77514" w:rsidRDefault="00E77514" w:rsidP="00FC0611">
            <w:pPr>
              <w:pStyle w:val="NormalinTable"/>
              <w:tabs>
                <w:tab w:val="left" w:pos="1250"/>
              </w:tabs>
            </w:pPr>
            <w:r>
              <w:t>0.00%</w:t>
            </w:r>
          </w:p>
        </w:tc>
      </w:tr>
      <w:tr w:rsidR="00E77514" w14:paraId="560BC469" w14:textId="77777777" w:rsidTr="00066BD6">
        <w:trPr>
          <w:cantSplit/>
        </w:trPr>
        <w:tc>
          <w:tcPr>
            <w:tcW w:w="0" w:type="auto"/>
            <w:tcBorders>
              <w:top w:val="single" w:sz="4" w:space="0" w:color="A6A6A6" w:themeColor="background1" w:themeShade="A6"/>
              <w:right w:val="single" w:sz="4" w:space="0" w:color="000000" w:themeColor="text1"/>
            </w:tcBorders>
          </w:tcPr>
          <w:p w14:paraId="754456D5" w14:textId="77777777" w:rsidR="00E77514" w:rsidRDefault="00E77514" w:rsidP="00FC0611">
            <w:pPr>
              <w:pStyle w:val="NormalinTable"/>
            </w:pPr>
            <w:r>
              <w:rPr>
                <w:b/>
              </w:rPr>
              <w:t>2106909838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C42D54" w14:textId="77777777" w:rsidR="00E77514" w:rsidRDefault="00E77514" w:rsidP="00FC0611">
            <w:pPr>
              <w:pStyle w:val="NormalinTable"/>
              <w:tabs>
                <w:tab w:val="left" w:pos="1250"/>
              </w:tabs>
            </w:pPr>
            <w:r>
              <w:t>CAD - 0.00% + (AC) 100%</w:t>
            </w:r>
          </w:p>
        </w:tc>
      </w:tr>
      <w:tr w:rsidR="00E77514" w14:paraId="1A0B94FF" w14:textId="77777777" w:rsidTr="00066BD6">
        <w:trPr>
          <w:cantSplit/>
        </w:trPr>
        <w:tc>
          <w:tcPr>
            <w:tcW w:w="0" w:type="auto"/>
            <w:tcBorders>
              <w:top w:val="single" w:sz="4" w:space="0" w:color="A6A6A6" w:themeColor="background1" w:themeShade="A6"/>
              <w:right w:val="single" w:sz="4" w:space="0" w:color="000000" w:themeColor="text1"/>
            </w:tcBorders>
          </w:tcPr>
          <w:p w14:paraId="1C7AC245" w14:textId="77777777" w:rsidR="00E77514" w:rsidRDefault="00E77514" w:rsidP="00FC0611">
            <w:pPr>
              <w:pStyle w:val="NormalinTable"/>
            </w:pPr>
            <w:r>
              <w:rPr>
                <w:b/>
              </w:rPr>
              <w:t>2106909842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7B878A" w14:textId="77777777" w:rsidR="00E77514" w:rsidRDefault="00E77514" w:rsidP="00FC0611">
            <w:pPr>
              <w:pStyle w:val="NormalinTable"/>
              <w:tabs>
                <w:tab w:val="left" w:pos="1250"/>
              </w:tabs>
            </w:pPr>
            <w:r>
              <w:t>0.00%</w:t>
            </w:r>
          </w:p>
        </w:tc>
      </w:tr>
      <w:tr w:rsidR="00E77514" w14:paraId="0B8117F1" w14:textId="77777777" w:rsidTr="00066BD6">
        <w:trPr>
          <w:cantSplit/>
        </w:trPr>
        <w:tc>
          <w:tcPr>
            <w:tcW w:w="0" w:type="auto"/>
            <w:tcBorders>
              <w:top w:val="single" w:sz="4" w:space="0" w:color="A6A6A6" w:themeColor="background1" w:themeShade="A6"/>
              <w:right w:val="single" w:sz="4" w:space="0" w:color="000000" w:themeColor="text1"/>
            </w:tcBorders>
          </w:tcPr>
          <w:p w14:paraId="495FC8A3" w14:textId="77777777" w:rsidR="00E77514" w:rsidRDefault="00E77514" w:rsidP="00FC0611">
            <w:pPr>
              <w:pStyle w:val="NormalinTable"/>
            </w:pPr>
            <w:r>
              <w:rPr>
                <w:b/>
              </w:rPr>
              <w:t>2106909843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A0F26C" w14:textId="77777777" w:rsidR="00E77514" w:rsidRDefault="00E77514" w:rsidP="00FC0611">
            <w:pPr>
              <w:pStyle w:val="NormalinTable"/>
              <w:tabs>
                <w:tab w:val="left" w:pos="1250"/>
              </w:tabs>
            </w:pPr>
            <w:r>
              <w:t>0.00%</w:t>
            </w:r>
          </w:p>
        </w:tc>
      </w:tr>
      <w:tr w:rsidR="00E77514" w14:paraId="4F3260C6" w14:textId="77777777" w:rsidTr="00066BD6">
        <w:trPr>
          <w:cantSplit/>
        </w:trPr>
        <w:tc>
          <w:tcPr>
            <w:tcW w:w="0" w:type="auto"/>
            <w:tcBorders>
              <w:top w:val="single" w:sz="4" w:space="0" w:color="A6A6A6" w:themeColor="background1" w:themeShade="A6"/>
              <w:right w:val="single" w:sz="4" w:space="0" w:color="000000" w:themeColor="text1"/>
            </w:tcBorders>
          </w:tcPr>
          <w:p w14:paraId="72803205" w14:textId="77777777" w:rsidR="00E77514" w:rsidRDefault="00E77514" w:rsidP="00FC0611">
            <w:pPr>
              <w:pStyle w:val="NormalinTable"/>
            </w:pPr>
            <w:r>
              <w:rPr>
                <w:b/>
              </w:rPr>
              <w:t>2106909845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0BCFDF" w14:textId="77777777" w:rsidR="00E77514" w:rsidRDefault="00E77514" w:rsidP="00FC0611">
            <w:pPr>
              <w:pStyle w:val="NormalinTable"/>
              <w:tabs>
                <w:tab w:val="left" w:pos="1250"/>
              </w:tabs>
            </w:pPr>
            <w:r>
              <w:t>0.00%</w:t>
            </w:r>
          </w:p>
        </w:tc>
      </w:tr>
      <w:tr w:rsidR="00E77514" w14:paraId="58A96468" w14:textId="77777777" w:rsidTr="00066BD6">
        <w:trPr>
          <w:cantSplit/>
        </w:trPr>
        <w:tc>
          <w:tcPr>
            <w:tcW w:w="0" w:type="auto"/>
            <w:tcBorders>
              <w:top w:val="single" w:sz="4" w:space="0" w:color="A6A6A6" w:themeColor="background1" w:themeShade="A6"/>
              <w:right w:val="single" w:sz="4" w:space="0" w:color="000000" w:themeColor="text1"/>
            </w:tcBorders>
          </w:tcPr>
          <w:p w14:paraId="5AB75FB3" w14:textId="77777777" w:rsidR="00E77514" w:rsidRDefault="00E77514" w:rsidP="00FC0611">
            <w:pPr>
              <w:pStyle w:val="NormalinTable"/>
            </w:pPr>
            <w:r>
              <w:rPr>
                <w:b/>
              </w:rPr>
              <w:t>2106909847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DF32B7" w14:textId="77777777" w:rsidR="00E77514" w:rsidRDefault="00E77514" w:rsidP="00FC0611">
            <w:pPr>
              <w:pStyle w:val="NormalinTable"/>
              <w:tabs>
                <w:tab w:val="left" w:pos="1250"/>
              </w:tabs>
            </w:pPr>
            <w:r>
              <w:t>0.00%</w:t>
            </w:r>
          </w:p>
        </w:tc>
      </w:tr>
      <w:tr w:rsidR="00E77514" w14:paraId="506CAD1C" w14:textId="77777777" w:rsidTr="00066BD6">
        <w:trPr>
          <w:cantSplit/>
        </w:trPr>
        <w:tc>
          <w:tcPr>
            <w:tcW w:w="0" w:type="auto"/>
            <w:tcBorders>
              <w:top w:val="single" w:sz="4" w:space="0" w:color="A6A6A6" w:themeColor="background1" w:themeShade="A6"/>
              <w:right w:val="single" w:sz="4" w:space="0" w:color="000000" w:themeColor="text1"/>
            </w:tcBorders>
          </w:tcPr>
          <w:p w14:paraId="757DC005" w14:textId="77777777" w:rsidR="00E77514" w:rsidRDefault="00E77514" w:rsidP="00FC0611">
            <w:pPr>
              <w:pStyle w:val="NormalinTable"/>
            </w:pPr>
            <w:r>
              <w:rPr>
                <w:b/>
              </w:rPr>
              <w:t>2106909849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3C82A3" w14:textId="77777777" w:rsidR="00E77514" w:rsidRDefault="00E77514" w:rsidP="00FC0611">
            <w:pPr>
              <w:pStyle w:val="NormalinTable"/>
              <w:tabs>
                <w:tab w:val="left" w:pos="1250"/>
              </w:tabs>
            </w:pPr>
            <w:r>
              <w:t>0.00%</w:t>
            </w:r>
          </w:p>
        </w:tc>
      </w:tr>
      <w:tr w:rsidR="00E77514" w14:paraId="35375224" w14:textId="77777777" w:rsidTr="00066BD6">
        <w:trPr>
          <w:cantSplit/>
        </w:trPr>
        <w:tc>
          <w:tcPr>
            <w:tcW w:w="0" w:type="auto"/>
            <w:tcBorders>
              <w:top w:val="single" w:sz="4" w:space="0" w:color="A6A6A6" w:themeColor="background1" w:themeShade="A6"/>
              <w:right w:val="single" w:sz="4" w:space="0" w:color="000000" w:themeColor="text1"/>
            </w:tcBorders>
          </w:tcPr>
          <w:p w14:paraId="7439FBC9" w14:textId="77777777" w:rsidR="00E77514" w:rsidRDefault="00E77514" w:rsidP="00FC0611">
            <w:pPr>
              <w:pStyle w:val="NormalinTable"/>
            </w:pPr>
            <w:r>
              <w:rPr>
                <w:b/>
              </w:rPr>
              <w:t>2106909853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7D4E72" w14:textId="77777777" w:rsidR="00E77514" w:rsidRDefault="00E77514" w:rsidP="00FC0611">
            <w:pPr>
              <w:pStyle w:val="NormalinTable"/>
              <w:tabs>
                <w:tab w:val="left" w:pos="1250"/>
              </w:tabs>
            </w:pPr>
            <w:r>
              <w:t>CAD - 0.00% + (AC) 100%</w:t>
            </w:r>
          </w:p>
        </w:tc>
      </w:tr>
      <w:tr w:rsidR="00E77514" w14:paraId="547BAAA3" w14:textId="77777777" w:rsidTr="00066BD6">
        <w:trPr>
          <w:cantSplit/>
        </w:trPr>
        <w:tc>
          <w:tcPr>
            <w:tcW w:w="0" w:type="auto"/>
            <w:tcBorders>
              <w:top w:val="single" w:sz="4" w:space="0" w:color="A6A6A6" w:themeColor="background1" w:themeShade="A6"/>
              <w:right w:val="single" w:sz="4" w:space="0" w:color="000000" w:themeColor="text1"/>
            </w:tcBorders>
          </w:tcPr>
          <w:p w14:paraId="26570A1E" w14:textId="77777777" w:rsidR="00E77514" w:rsidRDefault="00E77514" w:rsidP="00FC0611">
            <w:pPr>
              <w:pStyle w:val="NormalinTable"/>
            </w:pPr>
            <w:r>
              <w:rPr>
                <w:b/>
              </w:rPr>
              <w:t>2106909855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2BEEF9" w14:textId="77777777" w:rsidR="00E77514" w:rsidRDefault="00E77514" w:rsidP="00FC0611">
            <w:pPr>
              <w:pStyle w:val="NormalinTable"/>
              <w:tabs>
                <w:tab w:val="left" w:pos="1250"/>
              </w:tabs>
            </w:pPr>
            <w:r>
              <w:t>CAD - 0.00% + (AC) 100%</w:t>
            </w:r>
          </w:p>
        </w:tc>
      </w:tr>
      <w:tr w:rsidR="00E77514" w14:paraId="75E062F4" w14:textId="77777777" w:rsidTr="00066BD6">
        <w:trPr>
          <w:cantSplit/>
        </w:trPr>
        <w:tc>
          <w:tcPr>
            <w:tcW w:w="0" w:type="auto"/>
            <w:tcBorders>
              <w:top w:val="single" w:sz="4" w:space="0" w:color="A6A6A6" w:themeColor="background1" w:themeShade="A6"/>
              <w:right w:val="single" w:sz="4" w:space="0" w:color="000000" w:themeColor="text1"/>
            </w:tcBorders>
          </w:tcPr>
          <w:p w14:paraId="274E0383" w14:textId="77777777" w:rsidR="00E77514" w:rsidRDefault="00E77514" w:rsidP="00FC0611">
            <w:pPr>
              <w:pStyle w:val="NormalinTable"/>
            </w:pPr>
            <w:r>
              <w:rPr>
                <w:b/>
              </w:rPr>
              <w:t>2202000000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E97953" w14:textId="77777777" w:rsidR="00E77514" w:rsidRDefault="00E77514" w:rsidP="00FC0611">
            <w:pPr>
              <w:pStyle w:val="NormalinTable"/>
              <w:tabs>
                <w:tab w:val="left" w:pos="1250"/>
              </w:tabs>
            </w:pPr>
            <w:r>
              <w:t>0.00%</w:t>
            </w:r>
          </w:p>
        </w:tc>
      </w:tr>
      <w:tr w:rsidR="00E77514" w14:paraId="457E91A6" w14:textId="77777777" w:rsidTr="00066BD6">
        <w:trPr>
          <w:cantSplit/>
        </w:trPr>
        <w:tc>
          <w:tcPr>
            <w:tcW w:w="0" w:type="auto"/>
            <w:tcBorders>
              <w:top w:val="single" w:sz="4" w:space="0" w:color="A6A6A6" w:themeColor="background1" w:themeShade="A6"/>
              <w:right w:val="single" w:sz="4" w:space="0" w:color="000000" w:themeColor="text1"/>
            </w:tcBorders>
          </w:tcPr>
          <w:p w14:paraId="3C4129F2" w14:textId="77777777" w:rsidR="00E77514" w:rsidRDefault="00E77514" w:rsidP="00FC0611">
            <w:pPr>
              <w:pStyle w:val="NormalinTable"/>
            </w:pPr>
            <w:r>
              <w:rPr>
                <w:b/>
              </w:rPr>
              <w:t>2204101300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F2F3C5" w14:textId="77777777" w:rsidR="00E77514" w:rsidRDefault="00E77514" w:rsidP="00FC0611">
            <w:pPr>
              <w:pStyle w:val="NormalinTable"/>
              <w:tabs>
                <w:tab w:val="left" w:pos="1250"/>
              </w:tabs>
            </w:pPr>
            <w:r>
              <w:t>0.00%</w:t>
            </w:r>
          </w:p>
        </w:tc>
      </w:tr>
      <w:tr w:rsidR="00E77514" w14:paraId="19CCF378" w14:textId="77777777" w:rsidTr="00066BD6">
        <w:trPr>
          <w:cantSplit/>
        </w:trPr>
        <w:tc>
          <w:tcPr>
            <w:tcW w:w="0" w:type="auto"/>
            <w:tcBorders>
              <w:top w:val="single" w:sz="4" w:space="0" w:color="A6A6A6" w:themeColor="background1" w:themeShade="A6"/>
              <w:right w:val="single" w:sz="4" w:space="0" w:color="000000" w:themeColor="text1"/>
            </w:tcBorders>
          </w:tcPr>
          <w:p w14:paraId="23A67947" w14:textId="77777777" w:rsidR="00E77514" w:rsidRDefault="00E77514" w:rsidP="00FC0611">
            <w:pPr>
              <w:pStyle w:val="NormalinTable"/>
            </w:pPr>
            <w:r>
              <w:rPr>
                <w:b/>
              </w:rPr>
              <w:t>2204101500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8768D1" w14:textId="77777777" w:rsidR="00E77514" w:rsidRDefault="00E77514" w:rsidP="00FC0611">
            <w:pPr>
              <w:pStyle w:val="NormalinTable"/>
              <w:tabs>
                <w:tab w:val="left" w:pos="1250"/>
              </w:tabs>
            </w:pPr>
            <w:r>
              <w:t>0.00%</w:t>
            </w:r>
          </w:p>
        </w:tc>
      </w:tr>
      <w:tr w:rsidR="00E77514" w14:paraId="02F9DD9F" w14:textId="77777777" w:rsidTr="00066BD6">
        <w:trPr>
          <w:cantSplit/>
        </w:trPr>
        <w:tc>
          <w:tcPr>
            <w:tcW w:w="0" w:type="auto"/>
            <w:tcBorders>
              <w:top w:val="single" w:sz="4" w:space="0" w:color="A6A6A6" w:themeColor="background1" w:themeShade="A6"/>
              <w:right w:val="single" w:sz="4" w:space="0" w:color="000000" w:themeColor="text1"/>
            </w:tcBorders>
          </w:tcPr>
          <w:p w14:paraId="66A4F864" w14:textId="77777777" w:rsidR="00E77514" w:rsidRDefault="00E77514" w:rsidP="00FC0611">
            <w:pPr>
              <w:pStyle w:val="NormalinTable"/>
            </w:pPr>
            <w:r>
              <w:rPr>
                <w:b/>
              </w:rPr>
              <w:t>2204109300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D9FE33" w14:textId="77777777" w:rsidR="00E77514" w:rsidRDefault="00E77514" w:rsidP="00FC0611">
            <w:pPr>
              <w:pStyle w:val="NormalinTable"/>
              <w:tabs>
                <w:tab w:val="left" w:pos="1250"/>
              </w:tabs>
            </w:pPr>
            <w:r>
              <w:t>0.00%</w:t>
            </w:r>
          </w:p>
        </w:tc>
      </w:tr>
      <w:tr w:rsidR="00E77514" w14:paraId="1F672CC6" w14:textId="77777777" w:rsidTr="00066BD6">
        <w:trPr>
          <w:cantSplit/>
        </w:trPr>
        <w:tc>
          <w:tcPr>
            <w:tcW w:w="0" w:type="auto"/>
            <w:tcBorders>
              <w:top w:val="single" w:sz="4" w:space="0" w:color="A6A6A6" w:themeColor="background1" w:themeShade="A6"/>
              <w:right w:val="single" w:sz="4" w:space="0" w:color="000000" w:themeColor="text1"/>
            </w:tcBorders>
          </w:tcPr>
          <w:p w14:paraId="46B7D03D" w14:textId="77777777" w:rsidR="00E77514" w:rsidRDefault="00E77514" w:rsidP="00FC0611">
            <w:pPr>
              <w:pStyle w:val="NormalinTable"/>
            </w:pPr>
            <w:r>
              <w:rPr>
                <w:b/>
              </w:rPr>
              <w:t>2204109400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BC85D6" w14:textId="77777777" w:rsidR="00E77514" w:rsidRDefault="00E77514" w:rsidP="00FC0611">
            <w:pPr>
              <w:pStyle w:val="NormalinTable"/>
              <w:tabs>
                <w:tab w:val="left" w:pos="1250"/>
              </w:tabs>
            </w:pPr>
            <w:r>
              <w:t>0.00%</w:t>
            </w:r>
          </w:p>
        </w:tc>
      </w:tr>
      <w:tr w:rsidR="00E77514" w14:paraId="4D6EB7BA" w14:textId="77777777" w:rsidTr="00066BD6">
        <w:trPr>
          <w:cantSplit/>
        </w:trPr>
        <w:tc>
          <w:tcPr>
            <w:tcW w:w="0" w:type="auto"/>
            <w:tcBorders>
              <w:top w:val="single" w:sz="4" w:space="0" w:color="A6A6A6" w:themeColor="background1" w:themeShade="A6"/>
              <w:right w:val="single" w:sz="4" w:space="0" w:color="000000" w:themeColor="text1"/>
            </w:tcBorders>
          </w:tcPr>
          <w:p w14:paraId="542D6D16" w14:textId="77777777" w:rsidR="00E77514" w:rsidRDefault="00E77514" w:rsidP="00FC0611">
            <w:pPr>
              <w:pStyle w:val="NormalinTable"/>
            </w:pPr>
            <w:r>
              <w:rPr>
                <w:b/>
              </w:rPr>
              <w:t>2204109600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BED7EE" w14:textId="77777777" w:rsidR="00E77514" w:rsidRDefault="00E77514" w:rsidP="00FC0611">
            <w:pPr>
              <w:pStyle w:val="NormalinTable"/>
              <w:tabs>
                <w:tab w:val="left" w:pos="1250"/>
              </w:tabs>
            </w:pPr>
            <w:r>
              <w:t>0.00%</w:t>
            </w:r>
          </w:p>
        </w:tc>
      </w:tr>
      <w:tr w:rsidR="00E77514" w14:paraId="4FB60C19" w14:textId="77777777" w:rsidTr="00066BD6">
        <w:trPr>
          <w:cantSplit/>
        </w:trPr>
        <w:tc>
          <w:tcPr>
            <w:tcW w:w="0" w:type="auto"/>
            <w:tcBorders>
              <w:top w:val="single" w:sz="4" w:space="0" w:color="A6A6A6" w:themeColor="background1" w:themeShade="A6"/>
              <w:right w:val="single" w:sz="4" w:space="0" w:color="000000" w:themeColor="text1"/>
            </w:tcBorders>
          </w:tcPr>
          <w:p w14:paraId="2B8B3490" w14:textId="77777777" w:rsidR="00E77514" w:rsidRDefault="00E77514" w:rsidP="00FC0611">
            <w:pPr>
              <w:pStyle w:val="NormalinTable"/>
            </w:pPr>
            <w:r>
              <w:rPr>
                <w:b/>
              </w:rPr>
              <w:t>2204109800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6C3190" w14:textId="77777777" w:rsidR="00E77514" w:rsidRDefault="00E77514" w:rsidP="00FC0611">
            <w:pPr>
              <w:pStyle w:val="NormalinTable"/>
              <w:tabs>
                <w:tab w:val="left" w:pos="1250"/>
              </w:tabs>
            </w:pPr>
            <w:r>
              <w:t>0.00%</w:t>
            </w:r>
          </w:p>
        </w:tc>
      </w:tr>
      <w:tr w:rsidR="00E77514" w14:paraId="40E31C06" w14:textId="77777777" w:rsidTr="00066BD6">
        <w:trPr>
          <w:cantSplit/>
        </w:trPr>
        <w:tc>
          <w:tcPr>
            <w:tcW w:w="0" w:type="auto"/>
            <w:tcBorders>
              <w:top w:val="single" w:sz="4" w:space="0" w:color="A6A6A6" w:themeColor="background1" w:themeShade="A6"/>
              <w:right w:val="single" w:sz="4" w:space="0" w:color="000000" w:themeColor="text1"/>
            </w:tcBorders>
          </w:tcPr>
          <w:p w14:paraId="15FAEA0F" w14:textId="77777777" w:rsidR="00E77514" w:rsidRDefault="00E77514" w:rsidP="00FC0611">
            <w:pPr>
              <w:pStyle w:val="NormalinTable"/>
            </w:pPr>
            <w:r>
              <w:rPr>
                <w:b/>
              </w:rPr>
              <w:t>2204210600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F20628" w14:textId="77777777" w:rsidR="00E77514" w:rsidRDefault="00E77514" w:rsidP="00FC0611">
            <w:pPr>
              <w:pStyle w:val="NormalinTable"/>
              <w:tabs>
                <w:tab w:val="left" w:pos="1250"/>
              </w:tabs>
            </w:pPr>
            <w:r>
              <w:t>0.00%</w:t>
            </w:r>
          </w:p>
        </w:tc>
      </w:tr>
      <w:tr w:rsidR="00E77514" w14:paraId="650A1E0E" w14:textId="77777777" w:rsidTr="00066BD6">
        <w:trPr>
          <w:cantSplit/>
        </w:trPr>
        <w:tc>
          <w:tcPr>
            <w:tcW w:w="0" w:type="auto"/>
            <w:tcBorders>
              <w:top w:val="single" w:sz="4" w:space="0" w:color="A6A6A6" w:themeColor="background1" w:themeShade="A6"/>
              <w:right w:val="single" w:sz="4" w:space="0" w:color="000000" w:themeColor="text1"/>
            </w:tcBorders>
          </w:tcPr>
          <w:p w14:paraId="63B6F6CE" w14:textId="77777777" w:rsidR="00E77514" w:rsidRDefault="00E77514" w:rsidP="00FC0611">
            <w:pPr>
              <w:pStyle w:val="NormalinTable"/>
            </w:pPr>
            <w:r>
              <w:rPr>
                <w:b/>
              </w:rPr>
              <w:t>2204210700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273ADD" w14:textId="77777777" w:rsidR="00E77514" w:rsidRDefault="00E77514" w:rsidP="00FC0611">
            <w:pPr>
              <w:pStyle w:val="NormalinTable"/>
              <w:tabs>
                <w:tab w:val="left" w:pos="1250"/>
              </w:tabs>
            </w:pPr>
            <w:r>
              <w:t>0.00%</w:t>
            </w:r>
          </w:p>
        </w:tc>
      </w:tr>
      <w:tr w:rsidR="00E77514" w14:paraId="5B3A2E0D" w14:textId="77777777" w:rsidTr="00066BD6">
        <w:trPr>
          <w:cantSplit/>
        </w:trPr>
        <w:tc>
          <w:tcPr>
            <w:tcW w:w="0" w:type="auto"/>
            <w:tcBorders>
              <w:top w:val="single" w:sz="4" w:space="0" w:color="A6A6A6" w:themeColor="background1" w:themeShade="A6"/>
              <w:right w:val="single" w:sz="4" w:space="0" w:color="000000" w:themeColor="text1"/>
            </w:tcBorders>
          </w:tcPr>
          <w:p w14:paraId="502FDCF8" w14:textId="77777777" w:rsidR="00E77514" w:rsidRDefault="00E77514" w:rsidP="00FC0611">
            <w:pPr>
              <w:pStyle w:val="NormalinTable"/>
            </w:pPr>
            <w:r>
              <w:rPr>
                <w:b/>
              </w:rPr>
              <w:t>2204210800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3D06C9" w14:textId="77777777" w:rsidR="00E77514" w:rsidRDefault="00E77514" w:rsidP="00FC0611">
            <w:pPr>
              <w:pStyle w:val="NormalinTable"/>
              <w:tabs>
                <w:tab w:val="left" w:pos="1250"/>
              </w:tabs>
            </w:pPr>
            <w:r>
              <w:t>0.00%</w:t>
            </w:r>
          </w:p>
        </w:tc>
      </w:tr>
      <w:tr w:rsidR="00E77514" w14:paraId="209DF15D" w14:textId="77777777" w:rsidTr="00066BD6">
        <w:trPr>
          <w:cantSplit/>
        </w:trPr>
        <w:tc>
          <w:tcPr>
            <w:tcW w:w="0" w:type="auto"/>
            <w:tcBorders>
              <w:top w:val="single" w:sz="4" w:space="0" w:color="A6A6A6" w:themeColor="background1" w:themeShade="A6"/>
              <w:right w:val="single" w:sz="4" w:space="0" w:color="000000" w:themeColor="text1"/>
            </w:tcBorders>
          </w:tcPr>
          <w:p w14:paraId="62058B2D" w14:textId="77777777" w:rsidR="00E77514" w:rsidRDefault="00E77514" w:rsidP="00FC0611">
            <w:pPr>
              <w:pStyle w:val="NormalinTable"/>
            </w:pPr>
            <w:r>
              <w:rPr>
                <w:b/>
              </w:rPr>
              <w:t>2204210900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B9311E" w14:textId="77777777" w:rsidR="00E77514" w:rsidRDefault="00E77514" w:rsidP="00FC0611">
            <w:pPr>
              <w:pStyle w:val="NormalinTable"/>
              <w:tabs>
                <w:tab w:val="left" w:pos="1250"/>
              </w:tabs>
            </w:pPr>
            <w:r>
              <w:t>0.00%</w:t>
            </w:r>
          </w:p>
        </w:tc>
      </w:tr>
      <w:tr w:rsidR="00E77514" w14:paraId="7C27A28E" w14:textId="77777777" w:rsidTr="00066BD6">
        <w:trPr>
          <w:cantSplit/>
        </w:trPr>
        <w:tc>
          <w:tcPr>
            <w:tcW w:w="0" w:type="auto"/>
            <w:tcBorders>
              <w:top w:val="single" w:sz="4" w:space="0" w:color="A6A6A6" w:themeColor="background1" w:themeShade="A6"/>
              <w:right w:val="single" w:sz="4" w:space="0" w:color="000000" w:themeColor="text1"/>
            </w:tcBorders>
          </w:tcPr>
          <w:p w14:paraId="66414FBB" w14:textId="77777777" w:rsidR="00E77514" w:rsidRDefault="00E77514" w:rsidP="00FC0611">
            <w:pPr>
              <w:pStyle w:val="NormalinTable"/>
            </w:pPr>
            <w:r>
              <w:rPr>
                <w:b/>
              </w:rPr>
              <w:t>2204219319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9C95B1" w14:textId="77777777" w:rsidR="00E77514" w:rsidRDefault="00E77514" w:rsidP="00FC0611">
            <w:pPr>
              <w:pStyle w:val="NormalinTable"/>
              <w:tabs>
                <w:tab w:val="left" w:pos="1250"/>
              </w:tabs>
            </w:pPr>
            <w:r>
              <w:t>0.00%</w:t>
            </w:r>
          </w:p>
        </w:tc>
      </w:tr>
      <w:tr w:rsidR="00E77514" w14:paraId="6DBFE57F" w14:textId="77777777" w:rsidTr="00066BD6">
        <w:trPr>
          <w:cantSplit/>
        </w:trPr>
        <w:tc>
          <w:tcPr>
            <w:tcW w:w="0" w:type="auto"/>
            <w:tcBorders>
              <w:top w:val="single" w:sz="4" w:space="0" w:color="A6A6A6" w:themeColor="background1" w:themeShade="A6"/>
              <w:right w:val="single" w:sz="4" w:space="0" w:color="000000" w:themeColor="text1"/>
            </w:tcBorders>
          </w:tcPr>
          <w:p w14:paraId="17941A26" w14:textId="77777777" w:rsidR="00E77514" w:rsidRDefault="00E77514" w:rsidP="00FC0611">
            <w:pPr>
              <w:pStyle w:val="NormalinTable"/>
            </w:pPr>
            <w:r>
              <w:rPr>
                <w:b/>
              </w:rPr>
              <w:t>2204219329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BBE153" w14:textId="77777777" w:rsidR="00E77514" w:rsidRDefault="00E77514" w:rsidP="00FC0611">
            <w:pPr>
              <w:pStyle w:val="NormalinTable"/>
              <w:tabs>
                <w:tab w:val="left" w:pos="1250"/>
              </w:tabs>
            </w:pPr>
            <w:r>
              <w:t>0.00%</w:t>
            </w:r>
          </w:p>
        </w:tc>
      </w:tr>
      <w:tr w:rsidR="00E77514" w14:paraId="6980A3DE" w14:textId="77777777" w:rsidTr="00066BD6">
        <w:trPr>
          <w:cantSplit/>
        </w:trPr>
        <w:tc>
          <w:tcPr>
            <w:tcW w:w="0" w:type="auto"/>
            <w:tcBorders>
              <w:top w:val="single" w:sz="4" w:space="0" w:color="A6A6A6" w:themeColor="background1" w:themeShade="A6"/>
              <w:right w:val="single" w:sz="4" w:space="0" w:color="000000" w:themeColor="text1"/>
            </w:tcBorders>
          </w:tcPr>
          <w:p w14:paraId="75D429C0" w14:textId="77777777" w:rsidR="00E77514" w:rsidRDefault="00E77514" w:rsidP="00FC0611">
            <w:pPr>
              <w:pStyle w:val="NormalinTable"/>
            </w:pPr>
            <w:r>
              <w:rPr>
                <w:b/>
              </w:rPr>
              <w:t>2204219331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52AB40" w14:textId="77777777" w:rsidR="00E77514" w:rsidRDefault="00E77514" w:rsidP="00FC0611">
            <w:pPr>
              <w:pStyle w:val="NormalinTable"/>
              <w:tabs>
                <w:tab w:val="left" w:pos="1250"/>
              </w:tabs>
            </w:pPr>
            <w:r>
              <w:t>0.00%</w:t>
            </w:r>
          </w:p>
        </w:tc>
      </w:tr>
      <w:tr w:rsidR="00E77514" w14:paraId="13E9B995" w14:textId="77777777" w:rsidTr="00066BD6">
        <w:trPr>
          <w:cantSplit/>
        </w:trPr>
        <w:tc>
          <w:tcPr>
            <w:tcW w:w="0" w:type="auto"/>
            <w:tcBorders>
              <w:top w:val="single" w:sz="4" w:space="0" w:color="A6A6A6" w:themeColor="background1" w:themeShade="A6"/>
              <w:right w:val="single" w:sz="4" w:space="0" w:color="000000" w:themeColor="text1"/>
            </w:tcBorders>
          </w:tcPr>
          <w:p w14:paraId="071B71E4" w14:textId="77777777" w:rsidR="00E77514" w:rsidRDefault="00E77514" w:rsidP="00FC0611">
            <w:pPr>
              <w:pStyle w:val="NormalinTable"/>
            </w:pPr>
            <w:r>
              <w:rPr>
                <w:b/>
              </w:rPr>
              <w:t>2204219341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ECDD11" w14:textId="77777777" w:rsidR="00E77514" w:rsidRDefault="00E77514" w:rsidP="00FC0611">
            <w:pPr>
              <w:pStyle w:val="NormalinTable"/>
              <w:tabs>
                <w:tab w:val="left" w:pos="1250"/>
              </w:tabs>
            </w:pPr>
            <w:r>
              <w:t>0.00%</w:t>
            </w:r>
          </w:p>
        </w:tc>
      </w:tr>
      <w:tr w:rsidR="00E77514" w14:paraId="0BCCF346" w14:textId="77777777" w:rsidTr="00066BD6">
        <w:trPr>
          <w:cantSplit/>
        </w:trPr>
        <w:tc>
          <w:tcPr>
            <w:tcW w:w="0" w:type="auto"/>
            <w:tcBorders>
              <w:top w:val="single" w:sz="4" w:space="0" w:color="A6A6A6" w:themeColor="background1" w:themeShade="A6"/>
              <w:right w:val="single" w:sz="4" w:space="0" w:color="000000" w:themeColor="text1"/>
            </w:tcBorders>
          </w:tcPr>
          <w:p w14:paraId="08814BE5" w14:textId="77777777" w:rsidR="00E77514" w:rsidRDefault="00E77514" w:rsidP="00FC0611">
            <w:pPr>
              <w:pStyle w:val="NormalinTable"/>
            </w:pPr>
            <w:r>
              <w:rPr>
                <w:b/>
              </w:rPr>
              <w:t>2204219351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493D99" w14:textId="77777777" w:rsidR="00E77514" w:rsidRDefault="00E77514" w:rsidP="00FC0611">
            <w:pPr>
              <w:pStyle w:val="NormalinTable"/>
              <w:tabs>
                <w:tab w:val="left" w:pos="1250"/>
              </w:tabs>
            </w:pPr>
            <w:r>
              <w:t>0.00%</w:t>
            </w:r>
          </w:p>
        </w:tc>
      </w:tr>
      <w:tr w:rsidR="00E77514" w14:paraId="635A356A" w14:textId="77777777" w:rsidTr="00066BD6">
        <w:trPr>
          <w:cantSplit/>
        </w:trPr>
        <w:tc>
          <w:tcPr>
            <w:tcW w:w="0" w:type="auto"/>
            <w:tcBorders>
              <w:top w:val="single" w:sz="4" w:space="0" w:color="A6A6A6" w:themeColor="background1" w:themeShade="A6"/>
              <w:right w:val="single" w:sz="4" w:space="0" w:color="000000" w:themeColor="text1"/>
            </w:tcBorders>
          </w:tcPr>
          <w:p w14:paraId="509D6BFE" w14:textId="77777777" w:rsidR="00E77514" w:rsidRDefault="00E77514" w:rsidP="00FC0611">
            <w:pPr>
              <w:pStyle w:val="NormalinTable"/>
            </w:pPr>
            <w:r>
              <w:rPr>
                <w:b/>
              </w:rPr>
              <w:t>2204219419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44C584" w14:textId="77777777" w:rsidR="00E77514" w:rsidRDefault="00E77514" w:rsidP="00FC0611">
            <w:pPr>
              <w:pStyle w:val="NormalinTable"/>
              <w:tabs>
                <w:tab w:val="left" w:pos="1250"/>
              </w:tabs>
            </w:pPr>
            <w:r>
              <w:t>0.00%</w:t>
            </w:r>
          </w:p>
        </w:tc>
      </w:tr>
      <w:tr w:rsidR="00E77514" w14:paraId="135EC8AA" w14:textId="77777777" w:rsidTr="00066BD6">
        <w:trPr>
          <w:cantSplit/>
        </w:trPr>
        <w:tc>
          <w:tcPr>
            <w:tcW w:w="0" w:type="auto"/>
            <w:tcBorders>
              <w:top w:val="single" w:sz="4" w:space="0" w:color="A6A6A6" w:themeColor="background1" w:themeShade="A6"/>
              <w:right w:val="single" w:sz="4" w:space="0" w:color="000000" w:themeColor="text1"/>
            </w:tcBorders>
          </w:tcPr>
          <w:p w14:paraId="16C002E5" w14:textId="77777777" w:rsidR="00E77514" w:rsidRDefault="00E77514" w:rsidP="00FC0611">
            <w:pPr>
              <w:pStyle w:val="NormalinTable"/>
            </w:pPr>
            <w:r>
              <w:rPr>
                <w:b/>
              </w:rPr>
              <w:t>2204219429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3BC76F" w14:textId="77777777" w:rsidR="00E77514" w:rsidRDefault="00E77514" w:rsidP="00FC0611">
            <w:pPr>
              <w:pStyle w:val="NormalinTable"/>
              <w:tabs>
                <w:tab w:val="left" w:pos="1250"/>
              </w:tabs>
            </w:pPr>
            <w:r>
              <w:t>0.00%</w:t>
            </w:r>
          </w:p>
        </w:tc>
      </w:tr>
      <w:tr w:rsidR="00E77514" w14:paraId="2434337A" w14:textId="77777777" w:rsidTr="00066BD6">
        <w:trPr>
          <w:cantSplit/>
        </w:trPr>
        <w:tc>
          <w:tcPr>
            <w:tcW w:w="0" w:type="auto"/>
            <w:tcBorders>
              <w:top w:val="single" w:sz="4" w:space="0" w:color="A6A6A6" w:themeColor="background1" w:themeShade="A6"/>
              <w:right w:val="single" w:sz="4" w:space="0" w:color="000000" w:themeColor="text1"/>
            </w:tcBorders>
          </w:tcPr>
          <w:p w14:paraId="3644E558" w14:textId="77777777" w:rsidR="00E77514" w:rsidRDefault="00E77514" w:rsidP="00FC0611">
            <w:pPr>
              <w:pStyle w:val="NormalinTable"/>
            </w:pPr>
            <w:r>
              <w:rPr>
                <w:b/>
              </w:rPr>
              <w:t>2204219431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1F34AB" w14:textId="77777777" w:rsidR="00E77514" w:rsidRDefault="00E77514" w:rsidP="00FC0611">
            <w:pPr>
              <w:pStyle w:val="NormalinTable"/>
              <w:tabs>
                <w:tab w:val="left" w:pos="1250"/>
              </w:tabs>
            </w:pPr>
            <w:r>
              <w:t>0.00%</w:t>
            </w:r>
          </w:p>
        </w:tc>
      </w:tr>
      <w:tr w:rsidR="00E77514" w14:paraId="20579E71" w14:textId="77777777" w:rsidTr="00066BD6">
        <w:trPr>
          <w:cantSplit/>
        </w:trPr>
        <w:tc>
          <w:tcPr>
            <w:tcW w:w="0" w:type="auto"/>
            <w:tcBorders>
              <w:top w:val="single" w:sz="4" w:space="0" w:color="A6A6A6" w:themeColor="background1" w:themeShade="A6"/>
              <w:right w:val="single" w:sz="4" w:space="0" w:color="000000" w:themeColor="text1"/>
            </w:tcBorders>
          </w:tcPr>
          <w:p w14:paraId="01A7A15F" w14:textId="77777777" w:rsidR="00E77514" w:rsidRDefault="00E77514" w:rsidP="00FC0611">
            <w:pPr>
              <w:pStyle w:val="NormalinTable"/>
            </w:pPr>
            <w:r>
              <w:rPr>
                <w:b/>
              </w:rPr>
              <w:t>2204219441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E66905" w14:textId="77777777" w:rsidR="00E77514" w:rsidRDefault="00E77514" w:rsidP="00FC0611">
            <w:pPr>
              <w:pStyle w:val="NormalinTable"/>
              <w:tabs>
                <w:tab w:val="left" w:pos="1250"/>
              </w:tabs>
            </w:pPr>
            <w:r>
              <w:t>0.00%</w:t>
            </w:r>
          </w:p>
        </w:tc>
      </w:tr>
      <w:tr w:rsidR="00E77514" w14:paraId="1E58FBF3" w14:textId="77777777" w:rsidTr="00066BD6">
        <w:trPr>
          <w:cantSplit/>
        </w:trPr>
        <w:tc>
          <w:tcPr>
            <w:tcW w:w="0" w:type="auto"/>
            <w:tcBorders>
              <w:top w:val="single" w:sz="4" w:space="0" w:color="A6A6A6" w:themeColor="background1" w:themeShade="A6"/>
              <w:right w:val="single" w:sz="4" w:space="0" w:color="000000" w:themeColor="text1"/>
            </w:tcBorders>
          </w:tcPr>
          <w:p w14:paraId="5C6607D0" w14:textId="77777777" w:rsidR="00E77514" w:rsidRDefault="00E77514" w:rsidP="00FC0611">
            <w:pPr>
              <w:pStyle w:val="NormalinTable"/>
            </w:pPr>
            <w:r>
              <w:rPr>
                <w:b/>
              </w:rPr>
              <w:t>2204219451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46A5F1" w14:textId="77777777" w:rsidR="00E77514" w:rsidRDefault="00E77514" w:rsidP="00FC0611">
            <w:pPr>
              <w:pStyle w:val="NormalinTable"/>
              <w:tabs>
                <w:tab w:val="left" w:pos="1250"/>
              </w:tabs>
            </w:pPr>
            <w:r>
              <w:t>0.00%</w:t>
            </w:r>
          </w:p>
        </w:tc>
      </w:tr>
      <w:tr w:rsidR="00E77514" w14:paraId="7AB1AA79" w14:textId="77777777" w:rsidTr="00066BD6">
        <w:trPr>
          <w:cantSplit/>
        </w:trPr>
        <w:tc>
          <w:tcPr>
            <w:tcW w:w="0" w:type="auto"/>
            <w:tcBorders>
              <w:top w:val="single" w:sz="4" w:space="0" w:color="A6A6A6" w:themeColor="background1" w:themeShade="A6"/>
              <w:right w:val="single" w:sz="4" w:space="0" w:color="000000" w:themeColor="text1"/>
            </w:tcBorders>
          </w:tcPr>
          <w:p w14:paraId="56C6543F" w14:textId="77777777" w:rsidR="00E77514" w:rsidRDefault="00E77514" w:rsidP="00FC0611">
            <w:pPr>
              <w:pStyle w:val="NormalinTable"/>
            </w:pPr>
            <w:r>
              <w:rPr>
                <w:b/>
              </w:rPr>
              <w:t>2204219461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9ACCDB" w14:textId="77777777" w:rsidR="00E77514" w:rsidRDefault="00E77514" w:rsidP="00FC0611">
            <w:pPr>
              <w:pStyle w:val="NormalinTable"/>
              <w:tabs>
                <w:tab w:val="left" w:pos="1250"/>
              </w:tabs>
            </w:pPr>
            <w:r>
              <w:t>0.00%</w:t>
            </w:r>
          </w:p>
        </w:tc>
      </w:tr>
      <w:tr w:rsidR="00E77514" w14:paraId="476EE253" w14:textId="77777777" w:rsidTr="00066BD6">
        <w:trPr>
          <w:cantSplit/>
        </w:trPr>
        <w:tc>
          <w:tcPr>
            <w:tcW w:w="0" w:type="auto"/>
            <w:tcBorders>
              <w:top w:val="single" w:sz="4" w:space="0" w:color="A6A6A6" w:themeColor="background1" w:themeShade="A6"/>
              <w:right w:val="single" w:sz="4" w:space="0" w:color="000000" w:themeColor="text1"/>
            </w:tcBorders>
          </w:tcPr>
          <w:p w14:paraId="0CE5D7A6" w14:textId="77777777" w:rsidR="00E77514" w:rsidRDefault="00E77514" w:rsidP="00FC0611">
            <w:pPr>
              <w:pStyle w:val="NormalinTable"/>
            </w:pPr>
            <w:r>
              <w:rPr>
                <w:b/>
              </w:rPr>
              <w:t>2204219471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8EC029" w14:textId="77777777" w:rsidR="00E77514" w:rsidRDefault="00E77514" w:rsidP="00FC0611">
            <w:pPr>
              <w:pStyle w:val="NormalinTable"/>
              <w:tabs>
                <w:tab w:val="left" w:pos="1250"/>
              </w:tabs>
            </w:pPr>
            <w:r>
              <w:t>0.00%</w:t>
            </w:r>
          </w:p>
        </w:tc>
      </w:tr>
      <w:tr w:rsidR="00E77514" w14:paraId="63E6A596" w14:textId="77777777" w:rsidTr="00066BD6">
        <w:trPr>
          <w:cantSplit/>
        </w:trPr>
        <w:tc>
          <w:tcPr>
            <w:tcW w:w="0" w:type="auto"/>
            <w:tcBorders>
              <w:top w:val="single" w:sz="4" w:space="0" w:color="A6A6A6" w:themeColor="background1" w:themeShade="A6"/>
              <w:right w:val="single" w:sz="4" w:space="0" w:color="000000" w:themeColor="text1"/>
            </w:tcBorders>
          </w:tcPr>
          <w:p w14:paraId="03ED668B" w14:textId="77777777" w:rsidR="00E77514" w:rsidRDefault="00E77514" w:rsidP="00FC0611">
            <w:pPr>
              <w:pStyle w:val="NormalinTable"/>
            </w:pPr>
            <w:r>
              <w:rPr>
                <w:b/>
              </w:rPr>
              <w:t>2204219481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83948C" w14:textId="77777777" w:rsidR="00E77514" w:rsidRDefault="00E77514" w:rsidP="00FC0611">
            <w:pPr>
              <w:pStyle w:val="NormalinTable"/>
              <w:tabs>
                <w:tab w:val="left" w:pos="1250"/>
              </w:tabs>
            </w:pPr>
            <w:r>
              <w:t>0.00%</w:t>
            </w:r>
          </w:p>
        </w:tc>
      </w:tr>
      <w:tr w:rsidR="00E77514" w14:paraId="67C8F1F8" w14:textId="77777777" w:rsidTr="00066BD6">
        <w:trPr>
          <w:cantSplit/>
        </w:trPr>
        <w:tc>
          <w:tcPr>
            <w:tcW w:w="0" w:type="auto"/>
            <w:tcBorders>
              <w:top w:val="single" w:sz="4" w:space="0" w:color="A6A6A6" w:themeColor="background1" w:themeShade="A6"/>
              <w:right w:val="single" w:sz="4" w:space="0" w:color="000000" w:themeColor="text1"/>
            </w:tcBorders>
          </w:tcPr>
          <w:p w14:paraId="226B4675" w14:textId="77777777" w:rsidR="00E77514" w:rsidRDefault="00E77514" w:rsidP="00FC0611">
            <w:pPr>
              <w:pStyle w:val="NormalinTable"/>
            </w:pPr>
            <w:r>
              <w:rPr>
                <w:b/>
              </w:rPr>
              <w:t>2204219491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7ABD9D" w14:textId="77777777" w:rsidR="00E77514" w:rsidRDefault="00E77514" w:rsidP="00FC0611">
            <w:pPr>
              <w:pStyle w:val="NormalinTable"/>
              <w:tabs>
                <w:tab w:val="left" w:pos="1250"/>
              </w:tabs>
            </w:pPr>
            <w:r>
              <w:t>0.00%</w:t>
            </w:r>
          </w:p>
        </w:tc>
      </w:tr>
      <w:tr w:rsidR="00E77514" w14:paraId="74597C4A" w14:textId="77777777" w:rsidTr="00066BD6">
        <w:trPr>
          <w:cantSplit/>
        </w:trPr>
        <w:tc>
          <w:tcPr>
            <w:tcW w:w="0" w:type="auto"/>
            <w:tcBorders>
              <w:top w:val="single" w:sz="4" w:space="0" w:color="A6A6A6" w:themeColor="background1" w:themeShade="A6"/>
              <w:right w:val="single" w:sz="4" w:space="0" w:color="000000" w:themeColor="text1"/>
            </w:tcBorders>
          </w:tcPr>
          <w:p w14:paraId="22F7B14E" w14:textId="77777777" w:rsidR="00E77514" w:rsidRDefault="00E77514" w:rsidP="00FC0611">
            <w:pPr>
              <w:pStyle w:val="NormalinTable"/>
            </w:pPr>
            <w:r>
              <w:rPr>
                <w:b/>
              </w:rPr>
              <w:t>2204219495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59BAA1" w14:textId="77777777" w:rsidR="00E77514" w:rsidRDefault="00E77514" w:rsidP="00FC0611">
            <w:pPr>
              <w:pStyle w:val="NormalinTable"/>
              <w:tabs>
                <w:tab w:val="left" w:pos="1250"/>
              </w:tabs>
            </w:pPr>
            <w:r>
              <w:t>0.00%</w:t>
            </w:r>
          </w:p>
        </w:tc>
      </w:tr>
      <w:tr w:rsidR="00E77514" w14:paraId="68FF8DD9" w14:textId="77777777" w:rsidTr="00066BD6">
        <w:trPr>
          <w:cantSplit/>
        </w:trPr>
        <w:tc>
          <w:tcPr>
            <w:tcW w:w="0" w:type="auto"/>
            <w:tcBorders>
              <w:top w:val="single" w:sz="4" w:space="0" w:color="A6A6A6" w:themeColor="background1" w:themeShade="A6"/>
              <w:right w:val="single" w:sz="4" w:space="0" w:color="000000" w:themeColor="text1"/>
            </w:tcBorders>
          </w:tcPr>
          <w:p w14:paraId="28021FDD" w14:textId="77777777" w:rsidR="00E77514" w:rsidRDefault="00E77514" w:rsidP="00FC0611">
            <w:pPr>
              <w:pStyle w:val="NormalinTable"/>
            </w:pPr>
            <w:r>
              <w:rPr>
                <w:b/>
              </w:rPr>
              <w:t>2204219500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8D3A39" w14:textId="77777777" w:rsidR="00E77514" w:rsidRDefault="00E77514" w:rsidP="00FC0611">
            <w:pPr>
              <w:pStyle w:val="NormalinTable"/>
              <w:tabs>
                <w:tab w:val="left" w:pos="1250"/>
              </w:tabs>
            </w:pPr>
            <w:r>
              <w:t>0.00%</w:t>
            </w:r>
          </w:p>
        </w:tc>
      </w:tr>
      <w:tr w:rsidR="00E77514" w14:paraId="1B6E2F2E" w14:textId="77777777" w:rsidTr="00066BD6">
        <w:trPr>
          <w:cantSplit/>
        </w:trPr>
        <w:tc>
          <w:tcPr>
            <w:tcW w:w="0" w:type="auto"/>
            <w:tcBorders>
              <w:top w:val="single" w:sz="4" w:space="0" w:color="A6A6A6" w:themeColor="background1" w:themeShade="A6"/>
              <w:right w:val="single" w:sz="4" w:space="0" w:color="000000" w:themeColor="text1"/>
            </w:tcBorders>
          </w:tcPr>
          <w:p w14:paraId="2EF1A276" w14:textId="77777777" w:rsidR="00E77514" w:rsidRDefault="00E77514" w:rsidP="00FC0611">
            <w:pPr>
              <w:pStyle w:val="NormalinTable"/>
            </w:pPr>
            <w:r>
              <w:rPr>
                <w:b/>
              </w:rPr>
              <w:t>2204219600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F26089" w14:textId="77777777" w:rsidR="00E77514" w:rsidRDefault="00E77514" w:rsidP="00FC0611">
            <w:pPr>
              <w:pStyle w:val="NormalinTable"/>
              <w:tabs>
                <w:tab w:val="left" w:pos="1250"/>
              </w:tabs>
            </w:pPr>
            <w:r>
              <w:t>0.00%</w:t>
            </w:r>
          </w:p>
        </w:tc>
      </w:tr>
      <w:tr w:rsidR="00E77514" w14:paraId="3AD551D8" w14:textId="77777777" w:rsidTr="00066BD6">
        <w:trPr>
          <w:cantSplit/>
        </w:trPr>
        <w:tc>
          <w:tcPr>
            <w:tcW w:w="0" w:type="auto"/>
            <w:tcBorders>
              <w:top w:val="single" w:sz="4" w:space="0" w:color="A6A6A6" w:themeColor="background1" w:themeShade="A6"/>
              <w:right w:val="single" w:sz="4" w:space="0" w:color="000000" w:themeColor="text1"/>
            </w:tcBorders>
          </w:tcPr>
          <w:p w14:paraId="6D14AF28" w14:textId="77777777" w:rsidR="00E77514" w:rsidRDefault="00E77514" w:rsidP="00FC0611">
            <w:pPr>
              <w:pStyle w:val="NormalinTable"/>
            </w:pPr>
            <w:r>
              <w:rPr>
                <w:b/>
              </w:rPr>
              <w:t>2204219700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907B41" w14:textId="77777777" w:rsidR="00E77514" w:rsidRDefault="00E77514" w:rsidP="00FC0611">
            <w:pPr>
              <w:pStyle w:val="NormalinTable"/>
              <w:tabs>
                <w:tab w:val="left" w:pos="1250"/>
              </w:tabs>
            </w:pPr>
            <w:r>
              <w:t>0.00%</w:t>
            </w:r>
          </w:p>
        </w:tc>
      </w:tr>
      <w:tr w:rsidR="00E77514" w14:paraId="124DDAB0" w14:textId="77777777" w:rsidTr="00066BD6">
        <w:trPr>
          <w:cantSplit/>
        </w:trPr>
        <w:tc>
          <w:tcPr>
            <w:tcW w:w="0" w:type="auto"/>
            <w:tcBorders>
              <w:top w:val="single" w:sz="4" w:space="0" w:color="A6A6A6" w:themeColor="background1" w:themeShade="A6"/>
              <w:right w:val="single" w:sz="4" w:space="0" w:color="000000" w:themeColor="text1"/>
            </w:tcBorders>
          </w:tcPr>
          <w:p w14:paraId="24B18E28" w14:textId="77777777" w:rsidR="00E77514" w:rsidRDefault="00E77514" w:rsidP="00FC0611">
            <w:pPr>
              <w:pStyle w:val="NormalinTable"/>
            </w:pPr>
            <w:r>
              <w:rPr>
                <w:b/>
              </w:rPr>
              <w:t>2204219800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A76155" w14:textId="77777777" w:rsidR="00E77514" w:rsidRDefault="00E77514" w:rsidP="00FC0611">
            <w:pPr>
              <w:pStyle w:val="NormalinTable"/>
              <w:tabs>
                <w:tab w:val="left" w:pos="1250"/>
              </w:tabs>
            </w:pPr>
            <w:r>
              <w:t>0.00%</w:t>
            </w:r>
          </w:p>
        </w:tc>
      </w:tr>
      <w:tr w:rsidR="00E77514" w14:paraId="527B410D" w14:textId="77777777" w:rsidTr="00066BD6">
        <w:trPr>
          <w:cantSplit/>
        </w:trPr>
        <w:tc>
          <w:tcPr>
            <w:tcW w:w="0" w:type="auto"/>
            <w:tcBorders>
              <w:top w:val="single" w:sz="4" w:space="0" w:color="A6A6A6" w:themeColor="background1" w:themeShade="A6"/>
              <w:right w:val="single" w:sz="4" w:space="0" w:color="000000" w:themeColor="text1"/>
            </w:tcBorders>
          </w:tcPr>
          <w:p w14:paraId="4FCB5F7D" w14:textId="77777777" w:rsidR="00E77514" w:rsidRDefault="00E77514" w:rsidP="00FC0611">
            <w:pPr>
              <w:pStyle w:val="NormalinTable"/>
            </w:pPr>
            <w:r>
              <w:rPr>
                <w:b/>
              </w:rPr>
              <w:t>2204221000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1B182D" w14:textId="77777777" w:rsidR="00E77514" w:rsidRDefault="00E77514" w:rsidP="00FC0611">
            <w:pPr>
              <w:pStyle w:val="NormalinTable"/>
              <w:tabs>
                <w:tab w:val="left" w:pos="1250"/>
              </w:tabs>
            </w:pPr>
            <w:r>
              <w:t>0.00%</w:t>
            </w:r>
          </w:p>
        </w:tc>
      </w:tr>
      <w:tr w:rsidR="00E77514" w14:paraId="06940395" w14:textId="77777777" w:rsidTr="00066BD6">
        <w:trPr>
          <w:cantSplit/>
        </w:trPr>
        <w:tc>
          <w:tcPr>
            <w:tcW w:w="0" w:type="auto"/>
            <w:tcBorders>
              <w:top w:val="single" w:sz="4" w:space="0" w:color="A6A6A6" w:themeColor="background1" w:themeShade="A6"/>
              <w:right w:val="single" w:sz="4" w:space="0" w:color="000000" w:themeColor="text1"/>
            </w:tcBorders>
          </w:tcPr>
          <w:p w14:paraId="5D7B6D3B" w14:textId="77777777" w:rsidR="00E77514" w:rsidRDefault="00E77514" w:rsidP="00FC0611">
            <w:pPr>
              <w:pStyle w:val="NormalinTable"/>
            </w:pPr>
            <w:r>
              <w:rPr>
                <w:b/>
              </w:rPr>
              <w:t>2204229300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1A64A5" w14:textId="77777777" w:rsidR="00E77514" w:rsidRDefault="00E77514" w:rsidP="00FC0611">
            <w:pPr>
              <w:pStyle w:val="NormalinTable"/>
              <w:tabs>
                <w:tab w:val="left" w:pos="1250"/>
              </w:tabs>
            </w:pPr>
            <w:r>
              <w:t>0.00%</w:t>
            </w:r>
          </w:p>
        </w:tc>
      </w:tr>
      <w:tr w:rsidR="00E77514" w14:paraId="35953DBC" w14:textId="77777777" w:rsidTr="00066BD6">
        <w:trPr>
          <w:cantSplit/>
        </w:trPr>
        <w:tc>
          <w:tcPr>
            <w:tcW w:w="0" w:type="auto"/>
            <w:tcBorders>
              <w:top w:val="single" w:sz="4" w:space="0" w:color="A6A6A6" w:themeColor="background1" w:themeShade="A6"/>
              <w:right w:val="single" w:sz="4" w:space="0" w:color="000000" w:themeColor="text1"/>
            </w:tcBorders>
          </w:tcPr>
          <w:p w14:paraId="775A2558" w14:textId="77777777" w:rsidR="00E77514" w:rsidRDefault="00E77514" w:rsidP="00FC0611">
            <w:pPr>
              <w:pStyle w:val="NormalinTable"/>
            </w:pPr>
            <w:r>
              <w:rPr>
                <w:b/>
              </w:rPr>
              <w:t>2204229400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57A657" w14:textId="77777777" w:rsidR="00E77514" w:rsidRDefault="00E77514" w:rsidP="00FC0611">
            <w:pPr>
              <w:pStyle w:val="NormalinTable"/>
              <w:tabs>
                <w:tab w:val="left" w:pos="1250"/>
              </w:tabs>
            </w:pPr>
            <w:r>
              <w:t>0.00%</w:t>
            </w:r>
          </w:p>
        </w:tc>
      </w:tr>
      <w:tr w:rsidR="00E77514" w14:paraId="2691A415" w14:textId="77777777" w:rsidTr="00066BD6">
        <w:trPr>
          <w:cantSplit/>
        </w:trPr>
        <w:tc>
          <w:tcPr>
            <w:tcW w:w="0" w:type="auto"/>
            <w:tcBorders>
              <w:top w:val="single" w:sz="4" w:space="0" w:color="A6A6A6" w:themeColor="background1" w:themeShade="A6"/>
              <w:right w:val="single" w:sz="4" w:space="0" w:color="000000" w:themeColor="text1"/>
            </w:tcBorders>
          </w:tcPr>
          <w:p w14:paraId="396E1EE1" w14:textId="77777777" w:rsidR="00E77514" w:rsidRDefault="00E77514" w:rsidP="00FC0611">
            <w:pPr>
              <w:pStyle w:val="NormalinTable"/>
            </w:pPr>
            <w:r>
              <w:rPr>
                <w:b/>
              </w:rPr>
              <w:t>2204229500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A35F73" w14:textId="77777777" w:rsidR="00E77514" w:rsidRDefault="00E77514" w:rsidP="00FC0611">
            <w:pPr>
              <w:pStyle w:val="NormalinTable"/>
              <w:tabs>
                <w:tab w:val="left" w:pos="1250"/>
              </w:tabs>
            </w:pPr>
            <w:r>
              <w:t>0.00%</w:t>
            </w:r>
          </w:p>
        </w:tc>
      </w:tr>
      <w:tr w:rsidR="00E77514" w14:paraId="011695B7" w14:textId="77777777" w:rsidTr="00066BD6">
        <w:trPr>
          <w:cantSplit/>
        </w:trPr>
        <w:tc>
          <w:tcPr>
            <w:tcW w:w="0" w:type="auto"/>
            <w:tcBorders>
              <w:top w:val="single" w:sz="4" w:space="0" w:color="A6A6A6" w:themeColor="background1" w:themeShade="A6"/>
              <w:right w:val="single" w:sz="4" w:space="0" w:color="000000" w:themeColor="text1"/>
            </w:tcBorders>
          </w:tcPr>
          <w:p w14:paraId="3C508349" w14:textId="77777777" w:rsidR="00E77514" w:rsidRDefault="00E77514" w:rsidP="00FC0611">
            <w:pPr>
              <w:pStyle w:val="NormalinTable"/>
            </w:pPr>
            <w:r>
              <w:rPr>
                <w:b/>
              </w:rPr>
              <w:t>2204229600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C95032" w14:textId="77777777" w:rsidR="00E77514" w:rsidRDefault="00E77514" w:rsidP="00FC0611">
            <w:pPr>
              <w:pStyle w:val="NormalinTable"/>
              <w:tabs>
                <w:tab w:val="left" w:pos="1250"/>
              </w:tabs>
            </w:pPr>
            <w:r>
              <w:t>0.00%</w:t>
            </w:r>
          </w:p>
        </w:tc>
      </w:tr>
      <w:tr w:rsidR="00E77514" w14:paraId="6BCE9CA9" w14:textId="77777777" w:rsidTr="00066BD6">
        <w:trPr>
          <w:cantSplit/>
        </w:trPr>
        <w:tc>
          <w:tcPr>
            <w:tcW w:w="0" w:type="auto"/>
            <w:tcBorders>
              <w:top w:val="single" w:sz="4" w:space="0" w:color="A6A6A6" w:themeColor="background1" w:themeShade="A6"/>
              <w:right w:val="single" w:sz="4" w:space="0" w:color="000000" w:themeColor="text1"/>
            </w:tcBorders>
          </w:tcPr>
          <w:p w14:paraId="5A7A3138" w14:textId="77777777" w:rsidR="00E77514" w:rsidRDefault="00E77514" w:rsidP="00FC0611">
            <w:pPr>
              <w:pStyle w:val="NormalinTable"/>
            </w:pPr>
            <w:r>
              <w:rPr>
                <w:b/>
              </w:rPr>
              <w:lastRenderedPageBreak/>
              <w:t>2204229700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BF23D6" w14:textId="77777777" w:rsidR="00E77514" w:rsidRDefault="00E77514" w:rsidP="00FC0611">
            <w:pPr>
              <w:pStyle w:val="NormalinTable"/>
              <w:tabs>
                <w:tab w:val="left" w:pos="1250"/>
              </w:tabs>
            </w:pPr>
            <w:r>
              <w:t>0.00%</w:t>
            </w:r>
          </w:p>
        </w:tc>
      </w:tr>
      <w:tr w:rsidR="00E77514" w14:paraId="587FF070" w14:textId="77777777" w:rsidTr="00066BD6">
        <w:trPr>
          <w:cantSplit/>
        </w:trPr>
        <w:tc>
          <w:tcPr>
            <w:tcW w:w="0" w:type="auto"/>
            <w:tcBorders>
              <w:top w:val="single" w:sz="4" w:space="0" w:color="A6A6A6" w:themeColor="background1" w:themeShade="A6"/>
              <w:right w:val="single" w:sz="4" w:space="0" w:color="000000" w:themeColor="text1"/>
            </w:tcBorders>
          </w:tcPr>
          <w:p w14:paraId="705CEA04" w14:textId="77777777" w:rsidR="00E77514" w:rsidRDefault="00E77514" w:rsidP="00FC0611">
            <w:pPr>
              <w:pStyle w:val="NormalinTable"/>
            </w:pPr>
            <w:r>
              <w:rPr>
                <w:b/>
              </w:rPr>
              <w:t>2204229800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8A8793" w14:textId="77777777" w:rsidR="00E77514" w:rsidRDefault="00E77514" w:rsidP="00FC0611">
            <w:pPr>
              <w:pStyle w:val="NormalinTable"/>
              <w:tabs>
                <w:tab w:val="left" w:pos="1250"/>
              </w:tabs>
            </w:pPr>
            <w:r>
              <w:t>0.00%</w:t>
            </w:r>
          </w:p>
        </w:tc>
      </w:tr>
      <w:tr w:rsidR="00E77514" w14:paraId="5908D42A" w14:textId="77777777" w:rsidTr="00066BD6">
        <w:trPr>
          <w:cantSplit/>
        </w:trPr>
        <w:tc>
          <w:tcPr>
            <w:tcW w:w="0" w:type="auto"/>
            <w:tcBorders>
              <w:top w:val="single" w:sz="4" w:space="0" w:color="A6A6A6" w:themeColor="background1" w:themeShade="A6"/>
              <w:right w:val="single" w:sz="4" w:space="0" w:color="000000" w:themeColor="text1"/>
            </w:tcBorders>
          </w:tcPr>
          <w:p w14:paraId="3F37D0F4" w14:textId="77777777" w:rsidR="00E77514" w:rsidRDefault="00E77514" w:rsidP="00FC0611">
            <w:pPr>
              <w:pStyle w:val="NormalinTable"/>
            </w:pPr>
            <w:r>
              <w:rPr>
                <w:b/>
              </w:rPr>
              <w:t>2204291000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57F96E" w14:textId="77777777" w:rsidR="00E77514" w:rsidRDefault="00E77514" w:rsidP="00FC0611">
            <w:pPr>
              <w:pStyle w:val="NormalinTable"/>
              <w:tabs>
                <w:tab w:val="left" w:pos="1250"/>
              </w:tabs>
            </w:pPr>
            <w:r>
              <w:t>0.00%</w:t>
            </w:r>
          </w:p>
        </w:tc>
      </w:tr>
      <w:tr w:rsidR="00E77514" w14:paraId="510382F3" w14:textId="77777777" w:rsidTr="00066BD6">
        <w:trPr>
          <w:cantSplit/>
        </w:trPr>
        <w:tc>
          <w:tcPr>
            <w:tcW w:w="0" w:type="auto"/>
            <w:tcBorders>
              <w:top w:val="single" w:sz="4" w:space="0" w:color="A6A6A6" w:themeColor="background1" w:themeShade="A6"/>
              <w:right w:val="single" w:sz="4" w:space="0" w:color="000000" w:themeColor="text1"/>
            </w:tcBorders>
          </w:tcPr>
          <w:p w14:paraId="42C03BFB" w14:textId="77777777" w:rsidR="00E77514" w:rsidRDefault="00E77514" w:rsidP="00FC0611">
            <w:pPr>
              <w:pStyle w:val="NormalinTable"/>
            </w:pPr>
            <w:r>
              <w:rPr>
                <w:b/>
              </w:rPr>
              <w:t>2204299300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C9D529" w14:textId="77777777" w:rsidR="00E77514" w:rsidRDefault="00E77514" w:rsidP="00FC0611">
            <w:pPr>
              <w:pStyle w:val="NormalinTable"/>
              <w:tabs>
                <w:tab w:val="left" w:pos="1250"/>
              </w:tabs>
            </w:pPr>
            <w:r>
              <w:t>0.00%</w:t>
            </w:r>
          </w:p>
        </w:tc>
      </w:tr>
      <w:tr w:rsidR="00E77514" w14:paraId="54183992" w14:textId="77777777" w:rsidTr="00066BD6">
        <w:trPr>
          <w:cantSplit/>
        </w:trPr>
        <w:tc>
          <w:tcPr>
            <w:tcW w:w="0" w:type="auto"/>
            <w:tcBorders>
              <w:top w:val="single" w:sz="4" w:space="0" w:color="A6A6A6" w:themeColor="background1" w:themeShade="A6"/>
              <w:right w:val="single" w:sz="4" w:space="0" w:color="000000" w:themeColor="text1"/>
            </w:tcBorders>
          </w:tcPr>
          <w:p w14:paraId="0EC38430" w14:textId="77777777" w:rsidR="00E77514" w:rsidRDefault="00E77514" w:rsidP="00FC0611">
            <w:pPr>
              <w:pStyle w:val="NormalinTable"/>
            </w:pPr>
            <w:r>
              <w:rPr>
                <w:b/>
              </w:rPr>
              <w:t>2204299400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B2EC17" w14:textId="77777777" w:rsidR="00E77514" w:rsidRDefault="00E77514" w:rsidP="00FC0611">
            <w:pPr>
              <w:pStyle w:val="NormalinTable"/>
              <w:tabs>
                <w:tab w:val="left" w:pos="1250"/>
              </w:tabs>
            </w:pPr>
            <w:r>
              <w:t>0.00%</w:t>
            </w:r>
          </w:p>
        </w:tc>
      </w:tr>
      <w:tr w:rsidR="00E77514" w14:paraId="3441BDFB" w14:textId="77777777" w:rsidTr="00066BD6">
        <w:trPr>
          <w:cantSplit/>
        </w:trPr>
        <w:tc>
          <w:tcPr>
            <w:tcW w:w="0" w:type="auto"/>
            <w:tcBorders>
              <w:top w:val="single" w:sz="4" w:space="0" w:color="A6A6A6" w:themeColor="background1" w:themeShade="A6"/>
              <w:right w:val="single" w:sz="4" w:space="0" w:color="000000" w:themeColor="text1"/>
            </w:tcBorders>
          </w:tcPr>
          <w:p w14:paraId="406582C3" w14:textId="77777777" w:rsidR="00E77514" w:rsidRDefault="00E77514" w:rsidP="00FC0611">
            <w:pPr>
              <w:pStyle w:val="NormalinTable"/>
            </w:pPr>
            <w:r>
              <w:rPr>
                <w:b/>
              </w:rPr>
              <w:t>2204299500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563BD3" w14:textId="77777777" w:rsidR="00E77514" w:rsidRDefault="00E77514" w:rsidP="00FC0611">
            <w:pPr>
              <w:pStyle w:val="NormalinTable"/>
              <w:tabs>
                <w:tab w:val="left" w:pos="1250"/>
              </w:tabs>
            </w:pPr>
            <w:r>
              <w:t>0.00%</w:t>
            </w:r>
          </w:p>
        </w:tc>
      </w:tr>
      <w:tr w:rsidR="00E77514" w14:paraId="6A05A0BA" w14:textId="77777777" w:rsidTr="00066BD6">
        <w:trPr>
          <w:cantSplit/>
        </w:trPr>
        <w:tc>
          <w:tcPr>
            <w:tcW w:w="0" w:type="auto"/>
            <w:tcBorders>
              <w:top w:val="single" w:sz="4" w:space="0" w:color="A6A6A6" w:themeColor="background1" w:themeShade="A6"/>
              <w:right w:val="single" w:sz="4" w:space="0" w:color="000000" w:themeColor="text1"/>
            </w:tcBorders>
          </w:tcPr>
          <w:p w14:paraId="59222617" w14:textId="77777777" w:rsidR="00E77514" w:rsidRDefault="00E77514" w:rsidP="00FC0611">
            <w:pPr>
              <w:pStyle w:val="NormalinTable"/>
            </w:pPr>
            <w:r>
              <w:rPr>
                <w:b/>
              </w:rPr>
              <w:t>2204299600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1C2D61" w14:textId="77777777" w:rsidR="00E77514" w:rsidRDefault="00E77514" w:rsidP="00FC0611">
            <w:pPr>
              <w:pStyle w:val="NormalinTable"/>
              <w:tabs>
                <w:tab w:val="left" w:pos="1250"/>
              </w:tabs>
            </w:pPr>
            <w:r>
              <w:t>0.00%</w:t>
            </w:r>
          </w:p>
        </w:tc>
      </w:tr>
      <w:tr w:rsidR="00E77514" w14:paraId="23E72DFC" w14:textId="77777777" w:rsidTr="00066BD6">
        <w:trPr>
          <w:cantSplit/>
        </w:trPr>
        <w:tc>
          <w:tcPr>
            <w:tcW w:w="0" w:type="auto"/>
            <w:tcBorders>
              <w:top w:val="single" w:sz="4" w:space="0" w:color="A6A6A6" w:themeColor="background1" w:themeShade="A6"/>
              <w:right w:val="single" w:sz="4" w:space="0" w:color="000000" w:themeColor="text1"/>
            </w:tcBorders>
          </w:tcPr>
          <w:p w14:paraId="74F3EC23" w14:textId="77777777" w:rsidR="00E77514" w:rsidRDefault="00E77514" w:rsidP="00FC0611">
            <w:pPr>
              <w:pStyle w:val="NormalinTable"/>
            </w:pPr>
            <w:r>
              <w:rPr>
                <w:b/>
              </w:rPr>
              <w:t>2204299700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B7027C" w14:textId="77777777" w:rsidR="00E77514" w:rsidRDefault="00E77514" w:rsidP="00FC0611">
            <w:pPr>
              <w:pStyle w:val="NormalinTable"/>
              <w:tabs>
                <w:tab w:val="left" w:pos="1250"/>
              </w:tabs>
            </w:pPr>
            <w:r>
              <w:t>0.00%</w:t>
            </w:r>
          </w:p>
        </w:tc>
      </w:tr>
      <w:tr w:rsidR="00E77514" w14:paraId="5900ADE5" w14:textId="77777777" w:rsidTr="00066BD6">
        <w:trPr>
          <w:cantSplit/>
        </w:trPr>
        <w:tc>
          <w:tcPr>
            <w:tcW w:w="0" w:type="auto"/>
            <w:tcBorders>
              <w:top w:val="single" w:sz="4" w:space="0" w:color="A6A6A6" w:themeColor="background1" w:themeShade="A6"/>
              <w:right w:val="single" w:sz="4" w:space="0" w:color="000000" w:themeColor="text1"/>
            </w:tcBorders>
          </w:tcPr>
          <w:p w14:paraId="76DBD557" w14:textId="77777777" w:rsidR="00E77514" w:rsidRDefault="00E77514" w:rsidP="00FC0611">
            <w:pPr>
              <w:pStyle w:val="NormalinTable"/>
            </w:pPr>
            <w:r>
              <w:rPr>
                <w:b/>
              </w:rPr>
              <w:t>2204299800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945EAB" w14:textId="77777777" w:rsidR="00E77514" w:rsidRDefault="00E77514" w:rsidP="00FC0611">
            <w:pPr>
              <w:pStyle w:val="NormalinTable"/>
              <w:tabs>
                <w:tab w:val="left" w:pos="1250"/>
              </w:tabs>
            </w:pPr>
            <w:r>
              <w:t>0.00%</w:t>
            </w:r>
          </w:p>
        </w:tc>
      </w:tr>
      <w:tr w:rsidR="00E77514" w14:paraId="555CD11E" w14:textId="77777777" w:rsidTr="00066BD6">
        <w:trPr>
          <w:cantSplit/>
        </w:trPr>
        <w:tc>
          <w:tcPr>
            <w:tcW w:w="0" w:type="auto"/>
            <w:tcBorders>
              <w:top w:val="single" w:sz="4" w:space="0" w:color="A6A6A6" w:themeColor="background1" w:themeShade="A6"/>
              <w:right w:val="single" w:sz="4" w:space="0" w:color="000000" w:themeColor="text1"/>
            </w:tcBorders>
          </w:tcPr>
          <w:p w14:paraId="0A1C19FD" w14:textId="77777777" w:rsidR="00E77514" w:rsidRDefault="00E77514" w:rsidP="00FC0611">
            <w:pPr>
              <w:pStyle w:val="NormalinTable"/>
            </w:pPr>
            <w:r>
              <w:rPr>
                <w:b/>
              </w:rPr>
              <w:t>2204301000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1DB2AF" w14:textId="77777777" w:rsidR="00E77514" w:rsidRDefault="00E77514" w:rsidP="00FC0611">
            <w:pPr>
              <w:pStyle w:val="NormalinTable"/>
              <w:tabs>
                <w:tab w:val="left" w:pos="1250"/>
              </w:tabs>
            </w:pPr>
            <w:r>
              <w:t>0.00%</w:t>
            </w:r>
          </w:p>
        </w:tc>
      </w:tr>
      <w:tr w:rsidR="00E77514" w14:paraId="4B48F7C7" w14:textId="77777777" w:rsidTr="00066BD6">
        <w:trPr>
          <w:cantSplit/>
        </w:trPr>
        <w:tc>
          <w:tcPr>
            <w:tcW w:w="0" w:type="auto"/>
            <w:tcBorders>
              <w:top w:val="single" w:sz="4" w:space="0" w:color="A6A6A6" w:themeColor="background1" w:themeShade="A6"/>
              <w:right w:val="single" w:sz="4" w:space="0" w:color="000000" w:themeColor="text1"/>
            </w:tcBorders>
          </w:tcPr>
          <w:p w14:paraId="64CF5B51" w14:textId="77777777" w:rsidR="00E77514" w:rsidRDefault="00E77514" w:rsidP="00FC0611">
            <w:pPr>
              <w:pStyle w:val="NormalinTable"/>
            </w:pPr>
            <w:r>
              <w:rPr>
                <w:b/>
              </w:rPr>
              <w:t>2204309200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EF1017" w14:textId="77777777" w:rsidR="00E77514" w:rsidRDefault="00E77514" w:rsidP="00FC0611">
            <w:pPr>
              <w:pStyle w:val="NormalinTable"/>
              <w:tabs>
                <w:tab w:val="left" w:pos="1250"/>
              </w:tabs>
            </w:pPr>
            <w:r>
              <w:t>Entry Price - 0.00% + Specific 100%</w:t>
            </w:r>
          </w:p>
        </w:tc>
      </w:tr>
      <w:tr w:rsidR="00E77514" w14:paraId="426A0E54" w14:textId="77777777" w:rsidTr="00066BD6">
        <w:trPr>
          <w:cantSplit/>
        </w:trPr>
        <w:tc>
          <w:tcPr>
            <w:tcW w:w="0" w:type="auto"/>
            <w:tcBorders>
              <w:top w:val="single" w:sz="4" w:space="0" w:color="A6A6A6" w:themeColor="background1" w:themeShade="A6"/>
              <w:right w:val="single" w:sz="4" w:space="0" w:color="000000" w:themeColor="text1"/>
            </w:tcBorders>
          </w:tcPr>
          <w:p w14:paraId="49567AB1" w14:textId="77777777" w:rsidR="00E77514" w:rsidRDefault="00E77514" w:rsidP="00FC0611">
            <w:pPr>
              <w:pStyle w:val="NormalinTable"/>
            </w:pPr>
            <w:r>
              <w:rPr>
                <w:b/>
              </w:rPr>
              <w:t>2204309400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ADAA46" w14:textId="77777777" w:rsidR="00E77514" w:rsidRDefault="00E77514" w:rsidP="00FC0611">
            <w:pPr>
              <w:pStyle w:val="NormalinTable"/>
              <w:tabs>
                <w:tab w:val="left" w:pos="1250"/>
              </w:tabs>
            </w:pPr>
            <w:r>
              <w:t>Entry Price - 0.00% + Specific 100%</w:t>
            </w:r>
          </w:p>
        </w:tc>
      </w:tr>
      <w:tr w:rsidR="00E77514" w14:paraId="3456E46B" w14:textId="77777777" w:rsidTr="00066BD6">
        <w:trPr>
          <w:cantSplit/>
        </w:trPr>
        <w:tc>
          <w:tcPr>
            <w:tcW w:w="0" w:type="auto"/>
            <w:tcBorders>
              <w:top w:val="single" w:sz="4" w:space="0" w:color="A6A6A6" w:themeColor="background1" w:themeShade="A6"/>
              <w:right w:val="single" w:sz="4" w:space="0" w:color="000000" w:themeColor="text1"/>
            </w:tcBorders>
          </w:tcPr>
          <w:p w14:paraId="79B4909E" w14:textId="77777777" w:rsidR="00E77514" w:rsidRDefault="00E77514" w:rsidP="00FC0611">
            <w:pPr>
              <w:pStyle w:val="NormalinTable"/>
            </w:pPr>
            <w:r>
              <w:rPr>
                <w:b/>
              </w:rPr>
              <w:t>2204309600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1CF104" w14:textId="77777777" w:rsidR="00E77514" w:rsidRDefault="00E77514" w:rsidP="00FC0611">
            <w:pPr>
              <w:pStyle w:val="NormalinTable"/>
              <w:tabs>
                <w:tab w:val="left" w:pos="1250"/>
              </w:tabs>
            </w:pPr>
            <w:r>
              <w:t>Entry Price - 0.00% + Specific 100%</w:t>
            </w:r>
          </w:p>
        </w:tc>
      </w:tr>
      <w:tr w:rsidR="00E77514" w14:paraId="4B0749A3" w14:textId="77777777" w:rsidTr="00066BD6">
        <w:trPr>
          <w:cantSplit/>
        </w:trPr>
        <w:tc>
          <w:tcPr>
            <w:tcW w:w="0" w:type="auto"/>
            <w:tcBorders>
              <w:top w:val="single" w:sz="4" w:space="0" w:color="A6A6A6" w:themeColor="background1" w:themeShade="A6"/>
              <w:right w:val="single" w:sz="4" w:space="0" w:color="000000" w:themeColor="text1"/>
            </w:tcBorders>
          </w:tcPr>
          <w:p w14:paraId="0485BF08" w14:textId="77777777" w:rsidR="00E77514" w:rsidRDefault="00E77514" w:rsidP="00FC0611">
            <w:pPr>
              <w:pStyle w:val="NormalinTable"/>
            </w:pPr>
            <w:r>
              <w:rPr>
                <w:b/>
              </w:rPr>
              <w:t>2204309800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FE4770" w14:textId="77777777" w:rsidR="00E77514" w:rsidRDefault="00E77514" w:rsidP="00FC0611">
            <w:pPr>
              <w:pStyle w:val="NormalinTable"/>
              <w:tabs>
                <w:tab w:val="left" w:pos="1250"/>
              </w:tabs>
            </w:pPr>
            <w:r>
              <w:t>Entry Price - 0.00% + Specific 100%</w:t>
            </w:r>
          </w:p>
        </w:tc>
      </w:tr>
      <w:tr w:rsidR="00E77514" w14:paraId="095EC644" w14:textId="77777777" w:rsidTr="00066BD6">
        <w:trPr>
          <w:cantSplit/>
        </w:trPr>
        <w:tc>
          <w:tcPr>
            <w:tcW w:w="0" w:type="auto"/>
            <w:tcBorders>
              <w:top w:val="single" w:sz="4" w:space="0" w:color="A6A6A6" w:themeColor="background1" w:themeShade="A6"/>
              <w:right w:val="single" w:sz="4" w:space="0" w:color="000000" w:themeColor="text1"/>
            </w:tcBorders>
          </w:tcPr>
          <w:p w14:paraId="71A0C3A9" w14:textId="77777777" w:rsidR="00E77514" w:rsidRDefault="00E77514" w:rsidP="00FC0611">
            <w:pPr>
              <w:pStyle w:val="NormalinTable"/>
            </w:pPr>
            <w:r>
              <w:rPr>
                <w:b/>
              </w:rPr>
              <w:t>2205000000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7F153E" w14:textId="77777777" w:rsidR="00E77514" w:rsidRDefault="00E77514" w:rsidP="00FC0611">
            <w:pPr>
              <w:pStyle w:val="NormalinTable"/>
              <w:tabs>
                <w:tab w:val="left" w:pos="1250"/>
              </w:tabs>
            </w:pPr>
            <w:r>
              <w:t>0.00%</w:t>
            </w:r>
          </w:p>
        </w:tc>
      </w:tr>
      <w:tr w:rsidR="00E77514" w14:paraId="3E7280DA" w14:textId="77777777" w:rsidTr="00066BD6">
        <w:trPr>
          <w:cantSplit/>
        </w:trPr>
        <w:tc>
          <w:tcPr>
            <w:tcW w:w="0" w:type="auto"/>
            <w:tcBorders>
              <w:top w:val="single" w:sz="4" w:space="0" w:color="A6A6A6" w:themeColor="background1" w:themeShade="A6"/>
              <w:right w:val="single" w:sz="4" w:space="0" w:color="000000" w:themeColor="text1"/>
            </w:tcBorders>
          </w:tcPr>
          <w:p w14:paraId="13E8D0E8" w14:textId="77777777" w:rsidR="00E77514" w:rsidRDefault="00E77514" w:rsidP="00FC0611">
            <w:pPr>
              <w:pStyle w:val="NormalinTable"/>
            </w:pPr>
            <w:r>
              <w:rPr>
                <w:b/>
              </w:rPr>
              <w:t>2206000000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A32294" w14:textId="77777777" w:rsidR="00E77514" w:rsidRDefault="00E77514" w:rsidP="00FC0611">
            <w:pPr>
              <w:pStyle w:val="NormalinTable"/>
              <w:tabs>
                <w:tab w:val="left" w:pos="1250"/>
              </w:tabs>
            </w:pPr>
            <w:r>
              <w:t>0.00%</w:t>
            </w:r>
          </w:p>
        </w:tc>
      </w:tr>
      <w:tr w:rsidR="00E77514" w14:paraId="00B9E02F" w14:textId="77777777" w:rsidTr="00066BD6">
        <w:trPr>
          <w:cantSplit/>
        </w:trPr>
        <w:tc>
          <w:tcPr>
            <w:tcW w:w="0" w:type="auto"/>
            <w:tcBorders>
              <w:top w:val="single" w:sz="4" w:space="0" w:color="A6A6A6" w:themeColor="background1" w:themeShade="A6"/>
              <w:right w:val="single" w:sz="4" w:space="0" w:color="000000" w:themeColor="text1"/>
            </w:tcBorders>
          </w:tcPr>
          <w:p w14:paraId="49C5F30D" w14:textId="77777777" w:rsidR="00E77514" w:rsidRDefault="00E77514" w:rsidP="00FC0611">
            <w:pPr>
              <w:pStyle w:val="NormalinTable"/>
            </w:pPr>
            <w:r>
              <w:rPr>
                <w:b/>
              </w:rPr>
              <w:t>2207000000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0A1AFB" w14:textId="77777777" w:rsidR="00E77514" w:rsidRDefault="00E77514" w:rsidP="00FC0611">
            <w:pPr>
              <w:pStyle w:val="NormalinTable"/>
              <w:tabs>
                <w:tab w:val="left" w:pos="1250"/>
              </w:tabs>
            </w:pPr>
            <w:r>
              <w:t>0.00%</w:t>
            </w:r>
          </w:p>
        </w:tc>
      </w:tr>
      <w:tr w:rsidR="00E77514" w14:paraId="6AA08C67" w14:textId="77777777" w:rsidTr="00066BD6">
        <w:trPr>
          <w:cantSplit/>
        </w:trPr>
        <w:tc>
          <w:tcPr>
            <w:tcW w:w="0" w:type="auto"/>
            <w:tcBorders>
              <w:top w:val="single" w:sz="4" w:space="0" w:color="A6A6A6" w:themeColor="background1" w:themeShade="A6"/>
              <w:right w:val="single" w:sz="4" w:space="0" w:color="000000" w:themeColor="text1"/>
            </w:tcBorders>
          </w:tcPr>
          <w:p w14:paraId="75DA2C1C" w14:textId="77777777" w:rsidR="00E77514" w:rsidRDefault="00E77514" w:rsidP="00FC0611">
            <w:pPr>
              <w:pStyle w:val="NormalinTable"/>
            </w:pPr>
            <w:r>
              <w:rPr>
                <w:b/>
              </w:rPr>
              <w:t>2208401100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544387" w14:textId="77777777" w:rsidR="00E77514" w:rsidRDefault="007B5F7E" w:rsidP="00FC0611">
            <w:pPr>
              <w:pStyle w:val="NormalinTable"/>
              <w:tabs>
                <w:tab w:val="left" w:pos="1250"/>
              </w:tabs>
              <w:rPr>
                <w:ins w:id="5533" w:author="David Owen" w:date="2019-06-18T17:31:00Z"/>
              </w:rPr>
            </w:pPr>
            <w:ins w:id="5534" w:author="David Owen" w:date="2019-06-18T17:31:00Z">
              <w:r>
                <w:t xml:space="preserve">To 31/12/19: </w:t>
              </w:r>
            </w:ins>
            <w:r w:rsidR="00E77514">
              <w:t>0.100 € / % vol / hl + 0.800 € / hl</w:t>
            </w:r>
          </w:p>
          <w:p w14:paraId="4DDB217D" w14:textId="1619C83A" w:rsidR="007B5F7E" w:rsidRDefault="007B5F7E" w:rsidP="00FC0611">
            <w:pPr>
              <w:pStyle w:val="NormalinTable"/>
              <w:tabs>
                <w:tab w:val="left" w:pos="1250"/>
              </w:tabs>
            </w:pPr>
            <w:ins w:id="5535" w:author="David Owen" w:date="2019-06-18T17:31:00Z">
              <w:r>
                <w:t>From 1/1/20: 0.00%</w:t>
              </w:r>
            </w:ins>
          </w:p>
        </w:tc>
      </w:tr>
      <w:tr w:rsidR="00E77514" w14:paraId="6711A708" w14:textId="77777777" w:rsidTr="00066BD6">
        <w:trPr>
          <w:cantSplit/>
        </w:trPr>
        <w:tc>
          <w:tcPr>
            <w:tcW w:w="0" w:type="auto"/>
            <w:tcBorders>
              <w:top w:val="single" w:sz="4" w:space="0" w:color="A6A6A6" w:themeColor="background1" w:themeShade="A6"/>
              <w:right w:val="single" w:sz="4" w:space="0" w:color="000000" w:themeColor="text1"/>
            </w:tcBorders>
          </w:tcPr>
          <w:p w14:paraId="2C373D03" w14:textId="77777777" w:rsidR="00E77514" w:rsidRDefault="00E77514" w:rsidP="00FC0611">
            <w:pPr>
              <w:pStyle w:val="NormalinTable"/>
            </w:pPr>
            <w:r>
              <w:rPr>
                <w:b/>
              </w:rPr>
              <w:t>2208403900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15AB96" w14:textId="669CE842" w:rsidR="00E77514" w:rsidRDefault="007B5F7E" w:rsidP="00FC0611">
            <w:pPr>
              <w:pStyle w:val="NormalinTable"/>
              <w:tabs>
                <w:tab w:val="left" w:pos="1250"/>
              </w:tabs>
              <w:rPr>
                <w:ins w:id="5536" w:author="David Owen" w:date="2019-06-18T17:31:00Z"/>
              </w:rPr>
            </w:pPr>
            <w:ins w:id="5537" w:author="David Owen" w:date="2019-06-18T17:31:00Z">
              <w:r>
                <w:t xml:space="preserve">To 31/12/19: </w:t>
              </w:r>
            </w:ins>
            <w:r w:rsidR="00E77514">
              <w:t>0.100 € / % vol / hl + 0.800 € / hl</w:t>
            </w:r>
          </w:p>
          <w:p w14:paraId="5E2C5DA7" w14:textId="11646313" w:rsidR="007B5F7E" w:rsidRDefault="007B5F7E" w:rsidP="00FC0611">
            <w:pPr>
              <w:pStyle w:val="NormalinTable"/>
              <w:tabs>
                <w:tab w:val="left" w:pos="1250"/>
              </w:tabs>
            </w:pPr>
            <w:ins w:id="5538" w:author="David Owen" w:date="2019-06-18T17:31:00Z">
              <w:r>
                <w:t>From 1/1/20: 0.00%</w:t>
              </w:r>
            </w:ins>
          </w:p>
        </w:tc>
      </w:tr>
      <w:tr w:rsidR="00E77514" w14:paraId="0742C474" w14:textId="77777777" w:rsidTr="00066BD6">
        <w:trPr>
          <w:cantSplit/>
        </w:trPr>
        <w:tc>
          <w:tcPr>
            <w:tcW w:w="0" w:type="auto"/>
            <w:tcBorders>
              <w:top w:val="single" w:sz="4" w:space="0" w:color="A6A6A6" w:themeColor="background1" w:themeShade="A6"/>
              <w:right w:val="single" w:sz="4" w:space="0" w:color="000000" w:themeColor="text1"/>
            </w:tcBorders>
          </w:tcPr>
          <w:p w14:paraId="2B41D62B" w14:textId="77777777" w:rsidR="00E77514" w:rsidRDefault="00E77514" w:rsidP="00FC0611">
            <w:pPr>
              <w:pStyle w:val="NormalinTable"/>
            </w:pPr>
            <w:r>
              <w:rPr>
                <w:b/>
              </w:rPr>
              <w:t>2208909100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C1F78E" w14:textId="77777777" w:rsidR="00E77514" w:rsidRDefault="00E77514" w:rsidP="00FC0611">
            <w:pPr>
              <w:pStyle w:val="NormalinTable"/>
              <w:tabs>
                <w:tab w:val="left" w:pos="1250"/>
              </w:tabs>
            </w:pPr>
            <w:r>
              <w:t>0.00%</w:t>
            </w:r>
          </w:p>
        </w:tc>
      </w:tr>
      <w:tr w:rsidR="00E77514" w14:paraId="612370D8" w14:textId="77777777" w:rsidTr="00066BD6">
        <w:trPr>
          <w:cantSplit/>
        </w:trPr>
        <w:tc>
          <w:tcPr>
            <w:tcW w:w="0" w:type="auto"/>
            <w:tcBorders>
              <w:top w:val="single" w:sz="4" w:space="0" w:color="A6A6A6" w:themeColor="background1" w:themeShade="A6"/>
              <w:right w:val="single" w:sz="4" w:space="0" w:color="000000" w:themeColor="text1"/>
            </w:tcBorders>
          </w:tcPr>
          <w:p w14:paraId="27773CA8" w14:textId="77777777" w:rsidR="00E77514" w:rsidRDefault="00E77514" w:rsidP="00FC0611">
            <w:pPr>
              <w:pStyle w:val="NormalinTable"/>
            </w:pPr>
            <w:r>
              <w:rPr>
                <w:b/>
              </w:rPr>
              <w:t>2208909900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5EBA72" w14:textId="77777777" w:rsidR="00E77514" w:rsidRDefault="00E77514" w:rsidP="00FC0611">
            <w:pPr>
              <w:pStyle w:val="NormalinTable"/>
              <w:tabs>
                <w:tab w:val="left" w:pos="1250"/>
              </w:tabs>
            </w:pPr>
            <w:r>
              <w:t>0.00%</w:t>
            </w:r>
          </w:p>
        </w:tc>
      </w:tr>
      <w:tr w:rsidR="00E77514" w14:paraId="3B23ED77" w14:textId="77777777" w:rsidTr="00066BD6">
        <w:trPr>
          <w:cantSplit/>
        </w:trPr>
        <w:tc>
          <w:tcPr>
            <w:tcW w:w="0" w:type="auto"/>
            <w:tcBorders>
              <w:top w:val="single" w:sz="4" w:space="0" w:color="A6A6A6" w:themeColor="background1" w:themeShade="A6"/>
              <w:right w:val="single" w:sz="4" w:space="0" w:color="000000" w:themeColor="text1"/>
            </w:tcBorders>
          </w:tcPr>
          <w:p w14:paraId="27ACE89C" w14:textId="77777777" w:rsidR="00E77514" w:rsidRDefault="00E77514" w:rsidP="00FC0611">
            <w:pPr>
              <w:pStyle w:val="NormalinTable"/>
            </w:pPr>
            <w:r>
              <w:rPr>
                <w:b/>
              </w:rPr>
              <w:t>2209000000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646FDB" w14:textId="77777777" w:rsidR="00E77514" w:rsidRDefault="00E77514" w:rsidP="00FC0611">
            <w:pPr>
              <w:pStyle w:val="NormalinTable"/>
              <w:tabs>
                <w:tab w:val="left" w:pos="1250"/>
              </w:tabs>
            </w:pPr>
            <w:r>
              <w:t>0.00%</w:t>
            </w:r>
          </w:p>
        </w:tc>
      </w:tr>
      <w:tr w:rsidR="00E77514" w14:paraId="295415D8" w14:textId="77777777" w:rsidTr="00066BD6">
        <w:trPr>
          <w:cantSplit/>
        </w:trPr>
        <w:tc>
          <w:tcPr>
            <w:tcW w:w="0" w:type="auto"/>
            <w:tcBorders>
              <w:top w:val="single" w:sz="4" w:space="0" w:color="A6A6A6" w:themeColor="background1" w:themeShade="A6"/>
              <w:right w:val="single" w:sz="4" w:space="0" w:color="000000" w:themeColor="text1"/>
            </w:tcBorders>
          </w:tcPr>
          <w:p w14:paraId="6C59BDF4" w14:textId="77777777" w:rsidR="00E77514" w:rsidRDefault="00E77514" w:rsidP="00FC0611">
            <w:pPr>
              <w:pStyle w:val="NormalinTable"/>
            </w:pPr>
            <w:r>
              <w:rPr>
                <w:b/>
              </w:rPr>
              <w:t>2302000000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D91DAB" w14:textId="77777777" w:rsidR="00E77514" w:rsidRDefault="00E77514" w:rsidP="00FC0611">
            <w:pPr>
              <w:pStyle w:val="NormalinTable"/>
              <w:tabs>
                <w:tab w:val="left" w:pos="1250"/>
              </w:tabs>
            </w:pPr>
            <w:r>
              <w:t>0.00%</w:t>
            </w:r>
          </w:p>
        </w:tc>
      </w:tr>
      <w:tr w:rsidR="00E77514" w14:paraId="7F026D80" w14:textId="77777777" w:rsidTr="00066BD6">
        <w:trPr>
          <w:cantSplit/>
        </w:trPr>
        <w:tc>
          <w:tcPr>
            <w:tcW w:w="0" w:type="auto"/>
            <w:tcBorders>
              <w:top w:val="single" w:sz="4" w:space="0" w:color="A6A6A6" w:themeColor="background1" w:themeShade="A6"/>
              <w:right w:val="single" w:sz="4" w:space="0" w:color="000000" w:themeColor="text1"/>
            </w:tcBorders>
          </w:tcPr>
          <w:p w14:paraId="19D6C874" w14:textId="77777777" w:rsidR="00E77514" w:rsidRDefault="00E77514" w:rsidP="00FC0611">
            <w:pPr>
              <w:pStyle w:val="NormalinTable"/>
            </w:pPr>
            <w:r>
              <w:rPr>
                <w:b/>
              </w:rPr>
              <w:t>2303101100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D4BA78" w14:textId="77777777" w:rsidR="00E77514" w:rsidRDefault="00E77514" w:rsidP="00FC0611">
            <w:pPr>
              <w:pStyle w:val="NormalinTable"/>
              <w:tabs>
                <w:tab w:val="left" w:pos="1250"/>
              </w:tabs>
            </w:pPr>
            <w:r>
              <w:t>0.00%</w:t>
            </w:r>
          </w:p>
        </w:tc>
      </w:tr>
      <w:tr w:rsidR="00E77514" w14:paraId="31AD3910" w14:textId="77777777" w:rsidTr="00066BD6">
        <w:trPr>
          <w:cantSplit/>
        </w:trPr>
        <w:tc>
          <w:tcPr>
            <w:tcW w:w="0" w:type="auto"/>
            <w:tcBorders>
              <w:top w:val="single" w:sz="4" w:space="0" w:color="A6A6A6" w:themeColor="background1" w:themeShade="A6"/>
              <w:right w:val="single" w:sz="4" w:space="0" w:color="000000" w:themeColor="text1"/>
            </w:tcBorders>
          </w:tcPr>
          <w:p w14:paraId="1B2FB486" w14:textId="77777777" w:rsidR="00E77514" w:rsidRDefault="00E77514" w:rsidP="00FC0611">
            <w:pPr>
              <w:pStyle w:val="NormalinTable"/>
            </w:pPr>
            <w:r>
              <w:rPr>
                <w:b/>
              </w:rPr>
              <w:t>2306901900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2D3740" w14:textId="77777777" w:rsidR="00E77514" w:rsidRDefault="00E77514" w:rsidP="00FC0611">
            <w:pPr>
              <w:pStyle w:val="NormalinTable"/>
              <w:tabs>
                <w:tab w:val="left" w:pos="1250"/>
              </w:tabs>
            </w:pPr>
            <w:r>
              <w:t>0.00%</w:t>
            </w:r>
          </w:p>
        </w:tc>
      </w:tr>
      <w:tr w:rsidR="00E77514" w14:paraId="2FF5F5F7" w14:textId="77777777" w:rsidTr="00066BD6">
        <w:trPr>
          <w:cantSplit/>
        </w:trPr>
        <w:tc>
          <w:tcPr>
            <w:tcW w:w="0" w:type="auto"/>
            <w:tcBorders>
              <w:top w:val="single" w:sz="4" w:space="0" w:color="A6A6A6" w:themeColor="background1" w:themeShade="A6"/>
              <w:right w:val="single" w:sz="4" w:space="0" w:color="000000" w:themeColor="text1"/>
            </w:tcBorders>
          </w:tcPr>
          <w:p w14:paraId="5D72F819" w14:textId="77777777" w:rsidR="00E77514" w:rsidRDefault="00E77514" w:rsidP="00FC0611">
            <w:pPr>
              <w:pStyle w:val="NormalinTable"/>
            </w:pPr>
            <w:r>
              <w:rPr>
                <w:b/>
              </w:rPr>
              <w:t>2307001900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A4B665" w14:textId="77777777" w:rsidR="00E77514" w:rsidRDefault="00E77514" w:rsidP="00FC0611">
            <w:pPr>
              <w:pStyle w:val="NormalinTable"/>
              <w:tabs>
                <w:tab w:val="left" w:pos="1250"/>
              </w:tabs>
            </w:pPr>
            <w:r>
              <w:t>0.00%</w:t>
            </w:r>
          </w:p>
        </w:tc>
      </w:tr>
      <w:tr w:rsidR="00E77514" w14:paraId="7F551D4E" w14:textId="77777777" w:rsidTr="00066BD6">
        <w:trPr>
          <w:cantSplit/>
        </w:trPr>
        <w:tc>
          <w:tcPr>
            <w:tcW w:w="0" w:type="auto"/>
            <w:tcBorders>
              <w:top w:val="single" w:sz="4" w:space="0" w:color="A6A6A6" w:themeColor="background1" w:themeShade="A6"/>
              <w:right w:val="single" w:sz="4" w:space="0" w:color="000000" w:themeColor="text1"/>
            </w:tcBorders>
          </w:tcPr>
          <w:p w14:paraId="09E9E431" w14:textId="77777777" w:rsidR="00E77514" w:rsidRDefault="00E77514" w:rsidP="00FC0611">
            <w:pPr>
              <w:pStyle w:val="NormalinTable"/>
            </w:pPr>
            <w:r>
              <w:rPr>
                <w:b/>
              </w:rPr>
              <w:t>2308001900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E3EF02" w14:textId="77777777" w:rsidR="00E77514" w:rsidRDefault="00E77514" w:rsidP="00FC0611">
            <w:pPr>
              <w:pStyle w:val="NormalinTable"/>
              <w:tabs>
                <w:tab w:val="left" w:pos="1250"/>
              </w:tabs>
            </w:pPr>
            <w:r>
              <w:t>0.00%</w:t>
            </w:r>
          </w:p>
        </w:tc>
      </w:tr>
      <w:tr w:rsidR="00E77514" w14:paraId="5986B419" w14:textId="77777777" w:rsidTr="00066BD6">
        <w:trPr>
          <w:cantSplit/>
        </w:trPr>
        <w:tc>
          <w:tcPr>
            <w:tcW w:w="0" w:type="auto"/>
            <w:tcBorders>
              <w:top w:val="single" w:sz="4" w:space="0" w:color="A6A6A6" w:themeColor="background1" w:themeShade="A6"/>
              <w:right w:val="single" w:sz="4" w:space="0" w:color="000000" w:themeColor="text1"/>
            </w:tcBorders>
          </w:tcPr>
          <w:p w14:paraId="7F5223A8" w14:textId="77777777" w:rsidR="00E77514" w:rsidRDefault="00E77514" w:rsidP="00FC0611">
            <w:pPr>
              <w:pStyle w:val="NormalinTable"/>
            </w:pPr>
            <w:r>
              <w:rPr>
                <w:b/>
              </w:rPr>
              <w:t>2308009000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2EDAA5" w14:textId="77777777" w:rsidR="00E77514" w:rsidRDefault="00E77514" w:rsidP="00FC0611">
            <w:pPr>
              <w:pStyle w:val="NormalinTable"/>
              <w:tabs>
                <w:tab w:val="left" w:pos="1250"/>
              </w:tabs>
            </w:pPr>
            <w:r>
              <w:t>0.00%</w:t>
            </w:r>
          </w:p>
        </w:tc>
      </w:tr>
      <w:tr w:rsidR="00E77514" w14:paraId="39D168A7" w14:textId="77777777" w:rsidTr="00066BD6">
        <w:trPr>
          <w:cantSplit/>
        </w:trPr>
        <w:tc>
          <w:tcPr>
            <w:tcW w:w="0" w:type="auto"/>
            <w:tcBorders>
              <w:top w:val="single" w:sz="4" w:space="0" w:color="A6A6A6" w:themeColor="background1" w:themeShade="A6"/>
              <w:right w:val="single" w:sz="4" w:space="0" w:color="000000" w:themeColor="text1"/>
            </w:tcBorders>
          </w:tcPr>
          <w:p w14:paraId="1FB7F9DA" w14:textId="77777777" w:rsidR="00E77514" w:rsidRDefault="00E77514" w:rsidP="00FC0611">
            <w:pPr>
              <w:pStyle w:val="NormalinTable"/>
            </w:pPr>
            <w:r>
              <w:rPr>
                <w:b/>
              </w:rPr>
              <w:t>2309000000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F8E0B5" w14:textId="77777777" w:rsidR="00E77514" w:rsidRDefault="00E77514" w:rsidP="00FC0611">
            <w:pPr>
              <w:pStyle w:val="NormalinTable"/>
              <w:tabs>
                <w:tab w:val="left" w:pos="1250"/>
              </w:tabs>
            </w:pPr>
            <w:r>
              <w:t>0.00%</w:t>
            </w:r>
          </w:p>
        </w:tc>
      </w:tr>
      <w:tr w:rsidR="00E77514" w14:paraId="1475B454" w14:textId="77777777" w:rsidTr="00066BD6">
        <w:trPr>
          <w:cantSplit/>
        </w:trPr>
        <w:tc>
          <w:tcPr>
            <w:tcW w:w="0" w:type="auto"/>
            <w:tcBorders>
              <w:top w:val="single" w:sz="4" w:space="0" w:color="A6A6A6" w:themeColor="background1" w:themeShade="A6"/>
              <w:right w:val="single" w:sz="4" w:space="0" w:color="000000" w:themeColor="text1"/>
            </w:tcBorders>
          </w:tcPr>
          <w:p w14:paraId="31A8B3E6" w14:textId="77777777" w:rsidR="00E77514" w:rsidRDefault="00E77514" w:rsidP="00FC0611">
            <w:pPr>
              <w:pStyle w:val="NormalinTable"/>
            </w:pPr>
            <w:r>
              <w:rPr>
                <w:b/>
              </w:rPr>
              <w:t>2400000000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0A413E" w14:textId="77777777" w:rsidR="00E77514" w:rsidRDefault="00E77514" w:rsidP="00FC0611">
            <w:pPr>
              <w:pStyle w:val="NormalinTable"/>
              <w:tabs>
                <w:tab w:val="left" w:pos="1250"/>
              </w:tabs>
            </w:pPr>
            <w:r>
              <w:t>0.00%</w:t>
            </w:r>
          </w:p>
        </w:tc>
      </w:tr>
      <w:tr w:rsidR="00E77514" w14:paraId="39532723" w14:textId="77777777" w:rsidTr="00066BD6">
        <w:trPr>
          <w:cantSplit/>
        </w:trPr>
        <w:tc>
          <w:tcPr>
            <w:tcW w:w="0" w:type="auto"/>
            <w:tcBorders>
              <w:top w:val="single" w:sz="4" w:space="0" w:color="A6A6A6" w:themeColor="background1" w:themeShade="A6"/>
              <w:right w:val="single" w:sz="4" w:space="0" w:color="000000" w:themeColor="text1"/>
            </w:tcBorders>
          </w:tcPr>
          <w:p w14:paraId="0293B4F7" w14:textId="77777777" w:rsidR="00E77514" w:rsidRDefault="00E77514" w:rsidP="00FC0611">
            <w:pPr>
              <w:pStyle w:val="NormalinTable"/>
            </w:pPr>
            <w:r>
              <w:rPr>
                <w:b/>
              </w:rPr>
              <w:t>2501005100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920EEA" w14:textId="77777777" w:rsidR="00E77514" w:rsidRDefault="00E77514" w:rsidP="00FC0611">
            <w:pPr>
              <w:pStyle w:val="NormalinTable"/>
              <w:tabs>
                <w:tab w:val="left" w:pos="1250"/>
              </w:tabs>
            </w:pPr>
            <w:r>
              <w:t>0.00%</w:t>
            </w:r>
          </w:p>
        </w:tc>
      </w:tr>
      <w:tr w:rsidR="00E77514" w14:paraId="6E5C45C6" w14:textId="77777777" w:rsidTr="00066BD6">
        <w:trPr>
          <w:cantSplit/>
        </w:trPr>
        <w:tc>
          <w:tcPr>
            <w:tcW w:w="0" w:type="auto"/>
            <w:tcBorders>
              <w:top w:val="single" w:sz="4" w:space="0" w:color="A6A6A6" w:themeColor="background1" w:themeShade="A6"/>
              <w:right w:val="single" w:sz="4" w:space="0" w:color="000000" w:themeColor="text1"/>
            </w:tcBorders>
          </w:tcPr>
          <w:p w14:paraId="46114B7F" w14:textId="77777777" w:rsidR="00E77514" w:rsidRDefault="00E77514" w:rsidP="00FC0611">
            <w:pPr>
              <w:pStyle w:val="NormalinTable"/>
            </w:pPr>
            <w:r>
              <w:rPr>
                <w:b/>
              </w:rPr>
              <w:t>2501009100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8A228D" w14:textId="77777777" w:rsidR="00E77514" w:rsidRDefault="00E77514" w:rsidP="00FC0611">
            <w:pPr>
              <w:pStyle w:val="NormalinTable"/>
              <w:tabs>
                <w:tab w:val="left" w:pos="1250"/>
              </w:tabs>
            </w:pPr>
            <w:r>
              <w:t>0.00%</w:t>
            </w:r>
          </w:p>
        </w:tc>
      </w:tr>
      <w:tr w:rsidR="00E77514" w14:paraId="5BD53B4A" w14:textId="77777777" w:rsidTr="00066BD6">
        <w:trPr>
          <w:cantSplit/>
        </w:trPr>
        <w:tc>
          <w:tcPr>
            <w:tcW w:w="0" w:type="auto"/>
            <w:tcBorders>
              <w:top w:val="single" w:sz="4" w:space="0" w:color="A6A6A6" w:themeColor="background1" w:themeShade="A6"/>
              <w:right w:val="single" w:sz="4" w:space="0" w:color="000000" w:themeColor="text1"/>
            </w:tcBorders>
          </w:tcPr>
          <w:p w14:paraId="64EDB2DD" w14:textId="77777777" w:rsidR="00E77514" w:rsidRDefault="00E77514" w:rsidP="00FC0611">
            <w:pPr>
              <w:pStyle w:val="NormalinTable"/>
            </w:pPr>
            <w:r>
              <w:rPr>
                <w:b/>
              </w:rPr>
              <w:t>2501009900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F3C4E5" w14:textId="77777777" w:rsidR="00E77514" w:rsidRDefault="00E77514" w:rsidP="00FC0611">
            <w:pPr>
              <w:pStyle w:val="NormalinTable"/>
              <w:tabs>
                <w:tab w:val="left" w:pos="1250"/>
              </w:tabs>
            </w:pPr>
            <w:r>
              <w:t>0.00%</w:t>
            </w:r>
          </w:p>
        </w:tc>
      </w:tr>
      <w:tr w:rsidR="00E77514" w14:paraId="61FCE609" w14:textId="77777777" w:rsidTr="00066BD6">
        <w:trPr>
          <w:cantSplit/>
        </w:trPr>
        <w:tc>
          <w:tcPr>
            <w:tcW w:w="0" w:type="auto"/>
            <w:tcBorders>
              <w:top w:val="single" w:sz="4" w:space="0" w:color="A6A6A6" w:themeColor="background1" w:themeShade="A6"/>
              <w:right w:val="single" w:sz="4" w:space="0" w:color="000000" w:themeColor="text1"/>
            </w:tcBorders>
          </w:tcPr>
          <w:p w14:paraId="1E506545" w14:textId="77777777" w:rsidR="00E77514" w:rsidRDefault="00E77514" w:rsidP="00FC0611">
            <w:pPr>
              <w:pStyle w:val="NormalinTable"/>
            </w:pPr>
            <w:r>
              <w:rPr>
                <w:b/>
              </w:rPr>
              <w:t>2503009000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49C450" w14:textId="77777777" w:rsidR="00E77514" w:rsidRDefault="00E77514" w:rsidP="00FC0611">
            <w:pPr>
              <w:pStyle w:val="NormalinTable"/>
              <w:tabs>
                <w:tab w:val="left" w:pos="1250"/>
              </w:tabs>
            </w:pPr>
            <w:r>
              <w:t>0.00%</w:t>
            </w:r>
          </w:p>
        </w:tc>
      </w:tr>
      <w:tr w:rsidR="00E77514" w14:paraId="6A5DC659" w14:textId="77777777" w:rsidTr="00066BD6">
        <w:trPr>
          <w:cantSplit/>
        </w:trPr>
        <w:tc>
          <w:tcPr>
            <w:tcW w:w="0" w:type="auto"/>
            <w:tcBorders>
              <w:top w:val="single" w:sz="4" w:space="0" w:color="A6A6A6" w:themeColor="background1" w:themeShade="A6"/>
              <w:right w:val="single" w:sz="4" w:space="0" w:color="000000" w:themeColor="text1"/>
            </w:tcBorders>
          </w:tcPr>
          <w:p w14:paraId="3E11D138" w14:textId="77777777" w:rsidR="00E77514" w:rsidRDefault="00E77514" w:rsidP="00FC0611">
            <w:pPr>
              <w:pStyle w:val="NormalinTable"/>
            </w:pPr>
            <w:r>
              <w:rPr>
                <w:b/>
              </w:rPr>
              <w:t>2519901000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94250A" w14:textId="77777777" w:rsidR="00E77514" w:rsidRDefault="00E77514" w:rsidP="00FC0611">
            <w:pPr>
              <w:pStyle w:val="NormalinTable"/>
              <w:tabs>
                <w:tab w:val="left" w:pos="1250"/>
              </w:tabs>
            </w:pPr>
            <w:r>
              <w:t>0.00%</w:t>
            </w:r>
          </w:p>
        </w:tc>
      </w:tr>
      <w:tr w:rsidR="00E77514" w14:paraId="08867CD1" w14:textId="77777777" w:rsidTr="00066BD6">
        <w:trPr>
          <w:cantSplit/>
        </w:trPr>
        <w:tc>
          <w:tcPr>
            <w:tcW w:w="0" w:type="auto"/>
            <w:tcBorders>
              <w:top w:val="single" w:sz="4" w:space="0" w:color="A6A6A6" w:themeColor="background1" w:themeShade="A6"/>
              <w:right w:val="single" w:sz="4" w:space="0" w:color="000000" w:themeColor="text1"/>
            </w:tcBorders>
          </w:tcPr>
          <w:p w14:paraId="2A8F3CBE" w14:textId="77777777" w:rsidR="00E77514" w:rsidRDefault="00E77514" w:rsidP="00FC0611">
            <w:pPr>
              <w:pStyle w:val="NormalinTable"/>
            </w:pPr>
            <w:r>
              <w:rPr>
                <w:b/>
              </w:rPr>
              <w:t>2522000000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1A1AE4" w14:textId="77777777" w:rsidR="00E77514" w:rsidRDefault="00E77514" w:rsidP="00FC0611">
            <w:pPr>
              <w:pStyle w:val="NormalinTable"/>
              <w:tabs>
                <w:tab w:val="left" w:pos="1250"/>
              </w:tabs>
            </w:pPr>
            <w:r>
              <w:t>0.00%</w:t>
            </w:r>
          </w:p>
        </w:tc>
      </w:tr>
      <w:tr w:rsidR="00E77514" w14:paraId="6EE5D590" w14:textId="77777777" w:rsidTr="00066BD6">
        <w:trPr>
          <w:cantSplit/>
        </w:trPr>
        <w:tc>
          <w:tcPr>
            <w:tcW w:w="0" w:type="auto"/>
            <w:tcBorders>
              <w:top w:val="single" w:sz="4" w:space="0" w:color="A6A6A6" w:themeColor="background1" w:themeShade="A6"/>
              <w:right w:val="single" w:sz="4" w:space="0" w:color="000000" w:themeColor="text1"/>
            </w:tcBorders>
          </w:tcPr>
          <w:p w14:paraId="2A6F0531" w14:textId="77777777" w:rsidR="00E77514" w:rsidRDefault="00E77514" w:rsidP="00FC0611">
            <w:pPr>
              <w:pStyle w:val="NormalinTable"/>
            </w:pPr>
            <w:r>
              <w:rPr>
                <w:b/>
              </w:rPr>
              <w:t>2523000000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26E32D" w14:textId="77777777" w:rsidR="00E77514" w:rsidRDefault="00E77514" w:rsidP="00FC0611">
            <w:pPr>
              <w:pStyle w:val="NormalinTable"/>
              <w:tabs>
                <w:tab w:val="left" w:pos="1250"/>
              </w:tabs>
            </w:pPr>
            <w:r>
              <w:t>0.00%</w:t>
            </w:r>
          </w:p>
        </w:tc>
      </w:tr>
      <w:tr w:rsidR="00E77514" w14:paraId="1B06E2A8" w14:textId="77777777" w:rsidTr="00066BD6">
        <w:trPr>
          <w:cantSplit/>
        </w:trPr>
        <w:tc>
          <w:tcPr>
            <w:tcW w:w="0" w:type="auto"/>
            <w:tcBorders>
              <w:top w:val="single" w:sz="4" w:space="0" w:color="A6A6A6" w:themeColor="background1" w:themeShade="A6"/>
              <w:right w:val="single" w:sz="4" w:space="0" w:color="000000" w:themeColor="text1"/>
            </w:tcBorders>
          </w:tcPr>
          <w:p w14:paraId="023EF991" w14:textId="77777777" w:rsidR="00E77514" w:rsidRDefault="00E77514" w:rsidP="00FC0611">
            <w:pPr>
              <w:pStyle w:val="NormalinTable"/>
            </w:pPr>
            <w:r>
              <w:rPr>
                <w:b/>
              </w:rPr>
              <w:t>2700000000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F8E21A" w14:textId="77777777" w:rsidR="00E77514" w:rsidRDefault="00E77514" w:rsidP="00FC0611">
            <w:pPr>
              <w:pStyle w:val="NormalinTable"/>
              <w:tabs>
                <w:tab w:val="left" w:pos="1250"/>
              </w:tabs>
            </w:pPr>
            <w:r>
              <w:t>0.00%</w:t>
            </w:r>
          </w:p>
        </w:tc>
      </w:tr>
      <w:tr w:rsidR="00E77514" w14:paraId="14EFA7E2" w14:textId="77777777" w:rsidTr="00066BD6">
        <w:trPr>
          <w:cantSplit/>
        </w:trPr>
        <w:tc>
          <w:tcPr>
            <w:tcW w:w="0" w:type="auto"/>
            <w:tcBorders>
              <w:top w:val="single" w:sz="4" w:space="0" w:color="A6A6A6" w:themeColor="background1" w:themeShade="A6"/>
              <w:right w:val="single" w:sz="4" w:space="0" w:color="000000" w:themeColor="text1"/>
            </w:tcBorders>
          </w:tcPr>
          <w:p w14:paraId="7231FE07" w14:textId="77777777" w:rsidR="00E77514" w:rsidRDefault="00E77514" w:rsidP="00FC0611">
            <w:pPr>
              <w:pStyle w:val="NormalinTable"/>
            </w:pPr>
            <w:r>
              <w:rPr>
                <w:b/>
              </w:rPr>
              <w:t>2800000000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EB38D3" w14:textId="77777777" w:rsidR="00E77514" w:rsidRDefault="00E77514" w:rsidP="00FC0611">
            <w:pPr>
              <w:pStyle w:val="NormalinTable"/>
              <w:tabs>
                <w:tab w:val="left" w:pos="1250"/>
              </w:tabs>
            </w:pPr>
            <w:r>
              <w:t>0.00%</w:t>
            </w:r>
          </w:p>
        </w:tc>
      </w:tr>
      <w:tr w:rsidR="00E77514" w14:paraId="61796875" w14:textId="77777777" w:rsidTr="00066BD6">
        <w:trPr>
          <w:cantSplit/>
        </w:trPr>
        <w:tc>
          <w:tcPr>
            <w:tcW w:w="0" w:type="auto"/>
            <w:tcBorders>
              <w:top w:val="single" w:sz="4" w:space="0" w:color="A6A6A6" w:themeColor="background1" w:themeShade="A6"/>
              <w:right w:val="single" w:sz="4" w:space="0" w:color="000000" w:themeColor="text1"/>
            </w:tcBorders>
          </w:tcPr>
          <w:p w14:paraId="4908498B" w14:textId="77777777" w:rsidR="00E77514" w:rsidRDefault="00E77514" w:rsidP="00FC0611">
            <w:pPr>
              <w:pStyle w:val="NormalinTable"/>
            </w:pPr>
            <w:r>
              <w:rPr>
                <w:b/>
              </w:rPr>
              <w:t>2903000000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FA2C11" w14:textId="77777777" w:rsidR="00E77514" w:rsidRDefault="00E77514" w:rsidP="00FC0611">
            <w:pPr>
              <w:pStyle w:val="NormalinTable"/>
              <w:tabs>
                <w:tab w:val="left" w:pos="1250"/>
              </w:tabs>
            </w:pPr>
            <w:r>
              <w:t>0.00%</w:t>
            </w:r>
          </w:p>
        </w:tc>
      </w:tr>
      <w:tr w:rsidR="00E77514" w14:paraId="270E371E" w14:textId="77777777" w:rsidTr="00066BD6">
        <w:trPr>
          <w:cantSplit/>
        </w:trPr>
        <w:tc>
          <w:tcPr>
            <w:tcW w:w="0" w:type="auto"/>
            <w:tcBorders>
              <w:top w:val="single" w:sz="4" w:space="0" w:color="A6A6A6" w:themeColor="background1" w:themeShade="A6"/>
              <w:right w:val="single" w:sz="4" w:space="0" w:color="000000" w:themeColor="text1"/>
            </w:tcBorders>
          </w:tcPr>
          <w:p w14:paraId="09A93A02" w14:textId="77777777" w:rsidR="00E77514" w:rsidRDefault="00E77514" w:rsidP="00FC0611">
            <w:pPr>
              <w:pStyle w:val="NormalinTable"/>
            </w:pPr>
            <w:r>
              <w:rPr>
                <w:b/>
              </w:rPr>
              <w:t>2904000000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23089D" w14:textId="77777777" w:rsidR="00E77514" w:rsidRDefault="00E77514" w:rsidP="00FC0611">
            <w:pPr>
              <w:pStyle w:val="NormalinTable"/>
              <w:tabs>
                <w:tab w:val="left" w:pos="1250"/>
              </w:tabs>
            </w:pPr>
            <w:r>
              <w:t>0.00%</w:t>
            </w:r>
          </w:p>
        </w:tc>
      </w:tr>
      <w:tr w:rsidR="00E77514" w14:paraId="455D67EB" w14:textId="77777777" w:rsidTr="00066BD6">
        <w:trPr>
          <w:cantSplit/>
        </w:trPr>
        <w:tc>
          <w:tcPr>
            <w:tcW w:w="0" w:type="auto"/>
            <w:tcBorders>
              <w:top w:val="single" w:sz="4" w:space="0" w:color="A6A6A6" w:themeColor="background1" w:themeShade="A6"/>
              <w:right w:val="single" w:sz="4" w:space="0" w:color="000000" w:themeColor="text1"/>
            </w:tcBorders>
          </w:tcPr>
          <w:p w14:paraId="676549B2" w14:textId="77777777" w:rsidR="00E77514" w:rsidRDefault="00E77514" w:rsidP="00FC0611">
            <w:pPr>
              <w:pStyle w:val="NormalinTable"/>
            </w:pPr>
            <w:r>
              <w:rPr>
                <w:b/>
              </w:rPr>
              <w:t>2905110000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C91CAA" w14:textId="77777777" w:rsidR="00E77514" w:rsidRDefault="00E77514" w:rsidP="00FC0611">
            <w:pPr>
              <w:pStyle w:val="NormalinTable"/>
              <w:tabs>
                <w:tab w:val="left" w:pos="1250"/>
              </w:tabs>
            </w:pPr>
            <w:r>
              <w:t>0.00%</w:t>
            </w:r>
          </w:p>
        </w:tc>
      </w:tr>
      <w:tr w:rsidR="00E77514" w14:paraId="01984185" w14:textId="77777777" w:rsidTr="00066BD6">
        <w:trPr>
          <w:cantSplit/>
        </w:trPr>
        <w:tc>
          <w:tcPr>
            <w:tcW w:w="0" w:type="auto"/>
            <w:tcBorders>
              <w:top w:val="single" w:sz="4" w:space="0" w:color="A6A6A6" w:themeColor="background1" w:themeShade="A6"/>
              <w:right w:val="single" w:sz="4" w:space="0" w:color="000000" w:themeColor="text1"/>
            </w:tcBorders>
          </w:tcPr>
          <w:p w14:paraId="2B688B1F" w14:textId="77777777" w:rsidR="00E77514" w:rsidRDefault="00E77514" w:rsidP="00FC0611">
            <w:pPr>
              <w:pStyle w:val="NormalinTable"/>
            </w:pPr>
            <w:r>
              <w:rPr>
                <w:b/>
              </w:rPr>
              <w:t>2905120000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ADFB8D" w14:textId="77777777" w:rsidR="00E77514" w:rsidRDefault="00E77514" w:rsidP="00FC0611">
            <w:pPr>
              <w:pStyle w:val="NormalinTable"/>
              <w:tabs>
                <w:tab w:val="left" w:pos="1250"/>
              </w:tabs>
            </w:pPr>
            <w:r>
              <w:t>0.00%</w:t>
            </w:r>
          </w:p>
        </w:tc>
      </w:tr>
      <w:tr w:rsidR="00E77514" w14:paraId="3280A8D8" w14:textId="77777777" w:rsidTr="00066BD6">
        <w:trPr>
          <w:cantSplit/>
        </w:trPr>
        <w:tc>
          <w:tcPr>
            <w:tcW w:w="0" w:type="auto"/>
            <w:tcBorders>
              <w:top w:val="single" w:sz="4" w:space="0" w:color="A6A6A6" w:themeColor="background1" w:themeShade="A6"/>
              <w:right w:val="single" w:sz="4" w:space="0" w:color="000000" w:themeColor="text1"/>
            </w:tcBorders>
          </w:tcPr>
          <w:p w14:paraId="49163101" w14:textId="77777777" w:rsidR="00E77514" w:rsidRDefault="00E77514" w:rsidP="00FC0611">
            <w:pPr>
              <w:pStyle w:val="NormalinTable"/>
            </w:pPr>
            <w:r>
              <w:rPr>
                <w:b/>
              </w:rPr>
              <w:t>2905130000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62DB36" w14:textId="77777777" w:rsidR="00E77514" w:rsidRDefault="00E77514" w:rsidP="00FC0611">
            <w:pPr>
              <w:pStyle w:val="NormalinTable"/>
              <w:tabs>
                <w:tab w:val="left" w:pos="1250"/>
              </w:tabs>
            </w:pPr>
            <w:r>
              <w:t>0.00%</w:t>
            </w:r>
          </w:p>
        </w:tc>
      </w:tr>
      <w:tr w:rsidR="00E77514" w14:paraId="61B3D6F5" w14:textId="77777777" w:rsidTr="00066BD6">
        <w:trPr>
          <w:cantSplit/>
        </w:trPr>
        <w:tc>
          <w:tcPr>
            <w:tcW w:w="0" w:type="auto"/>
            <w:tcBorders>
              <w:top w:val="single" w:sz="4" w:space="0" w:color="A6A6A6" w:themeColor="background1" w:themeShade="A6"/>
              <w:right w:val="single" w:sz="4" w:space="0" w:color="000000" w:themeColor="text1"/>
            </w:tcBorders>
          </w:tcPr>
          <w:p w14:paraId="0CDA349F" w14:textId="77777777" w:rsidR="00E77514" w:rsidRDefault="00E77514" w:rsidP="00FC0611">
            <w:pPr>
              <w:pStyle w:val="NormalinTable"/>
            </w:pPr>
            <w:r>
              <w:rPr>
                <w:b/>
              </w:rPr>
              <w:t>2905140000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217C8C" w14:textId="77777777" w:rsidR="00E77514" w:rsidRDefault="00E77514" w:rsidP="00FC0611">
            <w:pPr>
              <w:pStyle w:val="NormalinTable"/>
              <w:tabs>
                <w:tab w:val="left" w:pos="1250"/>
              </w:tabs>
            </w:pPr>
            <w:r>
              <w:t>0.00%</w:t>
            </w:r>
          </w:p>
        </w:tc>
      </w:tr>
      <w:tr w:rsidR="00E77514" w14:paraId="3104BCBD" w14:textId="77777777" w:rsidTr="00066BD6">
        <w:trPr>
          <w:cantSplit/>
        </w:trPr>
        <w:tc>
          <w:tcPr>
            <w:tcW w:w="0" w:type="auto"/>
            <w:tcBorders>
              <w:top w:val="single" w:sz="4" w:space="0" w:color="A6A6A6" w:themeColor="background1" w:themeShade="A6"/>
              <w:right w:val="single" w:sz="4" w:space="0" w:color="000000" w:themeColor="text1"/>
            </w:tcBorders>
          </w:tcPr>
          <w:p w14:paraId="4B4A5583" w14:textId="77777777" w:rsidR="00E77514" w:rsidRDefault="00E77514" w:rsidP="00FC0611">
            <w:pPr>
              <w:pStyle w:val="NormalinTable"/>
            </w:pPr>
            <w:r>
              <w:rPr>
                <w:b/>
              </w:rPr>
              <w:t>2905160000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BF5AA1" w14:textId="77777777" w:rsidR="00E77514" w:rsidRDefault="00E77514" w:rsidP="00FC0611">
            <w:pPr>
              <w:pStyle w:val="NormalinTable"/>
              <w:tabs>
                <w:tab w:val="left" w:pos="1250"/>
              </w:tabs>
            </w:pPr>
            <w:r>
              <w:t>0.00%</w:t>
            </w:r>
          </w:p>
        </w:tc>
      </w:tr>
      <w:tr w:rsidR="00E77514" w14:paraId="19F7A96E" w14:textId="77777777" w:rsidTr="00066BD6">
        <w:trPr>
          <w:cantSplit/>
        </w:trPr>
        <w:tc>
          <w:tcPr>
            <w:tcW w:w="0" w:type="auto"/>
            <w:tcBorders>
              <w:top w:val="single" w:sz="4" w:space="0" w:color="A6A6A6" w:themeColor="background1" w:themeShade="A6"/>
              <w:right w:val="single" w:sz="4" w:space="0" w:color="000000" w:themeColor="text1"/>
            </w:tcBorders>
          </w:tcPr>
          <w:p w14:paraId="1DC96804" w14:textId="77777777" w:rsidR="00E77514" w:rsidRDefault="00E77514" w:rsidP="00FC0611">
            <w:pPr>
              <w:pStyle w:val="NormalinTable"/>
            </w:pPr>
            <w:r>
              <w:rPr>
                <w:b/>
              </w:rPr>
              <w:t>2905170000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A8349F" w14:textId="77777777" w:rsidR="00E77514" w:rsidRDefault="00E77514" w:rsidP="00FC0611">
            <w:pPr>
              <w:pStyle w:val="NormalinTable"/>
              <w:tabs>
                <w:tab w:val="left" w:pos="1250"/>
              </w:tabs>
            </w:pPr>
            <w:r>
              <w:t>0.00%</w:t>
            </w:r>
          </w:p>
        </w:tc>
      </w:tr>
      <w:tr w:rsidR="00E77514" w14:paraId="147D0417" w14:textId="77777777" w:rsidTr="00066BD6">
        <w:trPr>
          <w:cantSplit/>
        </w:trPr>
        <w:tc>
          <w:tcPr>
            <w:tcW w:w="0" w:type="auto"/>
            <w:tcBorders>
              <w:top w:val="single" w:sz="4" w:space="0" w:color="A6A6A6" w:themeColor="background1" w:themeShade="A6"/>
              <w:right w:val="single" w:sz="4" w:space="0" w:color="000000" w:themeColor="text1"/>
            </w:tcBorders>
          </w:tcPr>
          <w:p w14:paraId="4D2BA97E" w14:textId="77777777" w:rsidR="00E77514" w:rsidRDefault="00E77514" w:rsidP="00FC0611">
            <w:pPr>
              <w:pStyle w:val="NormalinTable"/>
            </w:pPr>
            <w:r>
              <w:rPr>
                <w:b/>
              </w:rPr>
              <w:t>2905190000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121A05" w14:textId="77777777" w:rsidR="00E77514" w:rsidRDefault="00E77514" w:rsidP="00FC0611">
            <w:pPr>
              <w:pStyle w:val="NormalinTable"/>
              <w:tabs>
                <w:tab w:val="left" w:pos="1250"/>
              </w:tabs>
            </w:pPr>
            <w:r>
              <w:t>0.00%</w:t>
            </w:r>
          </w:p>
        </w:tc>
      </w:tr>
      <w:tr w:rsidR="00E77514" w14:paraId="1C161168" w14:textId="77777777" w:rsidTr="00066BD6">
        <w:trPr>
          <w:cantSplit/>
        </w:trPr>
        <w:tc>
          <w:tcPr>
            <w:tcW w:w="0" w:type="auto"/>
            <w:tcBorders>
              <w:top w:val="single" w:sz="4" w:space="0" w:color="A6A6A6" w:themeColor="background1" w:themeShade="A6"/>
              <w:right w:val="single" w:sz="4" w:space="0" w:color="000000" w:themeColor="text1"/>
            </w:tcBorders>
          </w:tcPr>
          <w:p w14:paraId="1B12AAC5" w14:textId="77777777" w:rsidR="00E77514" w:rsidRDefault="00E77514" w:rsidP="00FC0611">
            <w:pPr>
              <w:pStyle w:val="NormalinTable"/>
            </w:pPr>
            <w:r>
              <w:rPr>
                <w:b/>
              </w:rPr>
              <w:t>2905220000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2DF4D3" w14:textId="77777777" w:rsidR="00E77514" w:rsidRDefault="00E77514" w:rsidP="00FC0611">
            <w:pPr>
              <w:pStyle w:val="NormalinTable"/>
              <w:tabs>
                <w:tab w:val="left" w:pos="1250"/>
              </w:tabs>
            </w:pPr>
            <w:r>
              <w:t>0.00%</w:t>
            </w:r>
          </w:p>
        </w:tc>
      </w:tr>
      <w:tr w:rsidR="00E77514" w14:paraId="2499DC0E" w14:textId="77777777" w:rsidTr="00066BD6">
        <w:trPr>
          <w:cantSplit/>
        </w:trPr>
        <w:tc>
          <w:tcPr>
            <w:tcW w:w="0" w:type="auto"/>
            <w:tcBorders>
              <w:top w:val="single" w:sz="4" w:space="0" w:color="A6A6A6" w:themeColor="background1" w:themeShade="A6"/>
              <w:right w:val="single" w:sz="4" w:space="0" w:color="000000" w:themeColor="text1"/>
            </w:tcBorders>
          </w:tcPr>
          <w:p w14:paraId="15A67297" w14:textId="77777777" w:rsidR="00E77514" w:rsidRDefault="00E77514" w:rsidP="00FC0611">
            <w:pPr>
              <w:pStyle w:val="NormalinTable"/>
            </w:pPr>
            <w:r>
              <w:rPr>
                <w:b/>
              </w:rPr>
              <w:t>2905290000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86B9FD" w14:textId="77777777" w:rsidR="00E77514" w:rsidRDefault="00E77514" w:rsidP="00FC0611">
            <w:pPr>
              <w:pStyle w:val="NormalinTable"/>
              <w:tabs>
                <w:tab w:val="left" w:pos="1250"/>
              </w:tabs>
            </w:pPr>
            <w:r>
              <w:t>0.00%</w:t>
            </w:r>
          </w:p>
        </w:tc>
      </w:tr>
      <w:tr w:rsidR="00E77514" w14:paraId="6E9919B0" w14:textId="77777777" w:rsidTr="00066BD6">
        <w:trPr>
          <w:cantSplit/>
        </w:trPr>
        <w:tc>
          <w:tcPr>
            <w:tcW w:w="0" w:type="auto"/>
            <w:tcBorders>
              <w:top w:val="single" w:sz="4" w:space="0" w:color="A6A6A6" w:themeColor="background1" w:themeShade="A6"/>
              <w:right w:val="single" w:sz="4" w:space="0" w:color="000000" w:themeColor="text1"/>
            </w:tcBorders>
          </w:tcPr>
          <w:p w14:paraId="3D9BC0F4" w14:textId="77777777" w:rsidR="00E77514" w:rsidRDefault="00E77514" w:rsidP="00FC0611">
            <w:pPr>
              <w:pStyle w:val="NormalinTable"/>
            </w:pPr>
            <w:r>
              <w:rPr>
                <w:b/>
              </w:rPr>
              <w:t>2905310000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462F81" w14:textId="77777777" w:rsidR="00E77514" w:rsidRDefault="00E77514" w:rsidP="00FC0611">
            <w:pPr>
              <w:pStyle w:val="NormalinTable"/>
              <w:tabs>
                <w:tab w:val="left" w:pos="1250"/>
              </w:tabs>
            </w:pPr>
            <w:r>
              <w:t>0.00%</w:t>
            </w:r>
          </w:p>
        </w:tc>
      </w:tr>
      <w:tr w:rsidR="00E77514" w14:paraId="70ACD7D7" w14:textId="77777777" w:rsidTr="00066BD6">
        <w:trPr>
          <w:cantSplit/>
        </w:trPr>
        <w:tc>
          <w:tcPr>
            <w:tcW w:w="0" w:type="auto"/>
            <w:tcBorders>
              <w:top w:val="single" w:sz="4" w:space="0" w:color="A6A6A6" w:themeColor="background1" w:themeShade="A6"/>
              <w:right w:val="single" w:sz="4" w:space="0" w:color="000000" w:themeColor="text1"/>
            </w:tcBorders>
          </w:tcPr>
          <w:p w14:paraId="027B6D20" w14:textId="77777777" w:rsidR="00E77514" w:rsidRDefault="00E77514" w:rsidP="00FC0611">
            <w:pPr>
              <w:pStyle w:val="NormalinTable"/>
            </w:pPr>
            <w:r>
              <w:rPr>
                <w:b/>
              </w:rPr>
              <w:t>2905320000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162596" w14:textId="77777777" w:rsidR="00E77514" w:rsidRDefault="00E77514" w:rsidP="00FC0611">
            <w:pPr>
              <w:pStyle w:val="NormalinTable"/>
              <w:tabs>
                <w:tab w:val="left" w:pos="1250"/>
              </w:tabs>
            </w:pPr>
            <w:r>
              <w:t>0.00%</w:t>
            </w:r>
          </w:p>
        </w:tc>
      </w:tr>
      <w:tr w:rsidR="00E77514" w14:paraId="11D8DCC8" w14:textId="77777777" w:rsidTr="00066BD6">
        <w:trPr>
          <w:cantSplit/>
        </w:trPr>
        <w:tc>
          <w:tcPr>
            <w:tcW w:w="0" w:type="auto"/>
            <w:tcBorders>
              <w:top w:val="single" w:sz="4" w:space="0" w:color="A6A6A6" w:themeColor="background1" w:themeShade="A6"/>
              <w:right w:val="single" w:sz="4" w:space="0" w:color="000000" w:themeColor="text1"/>
            </w:tcBorders>
          </w:tcPr>
          <w:p w14:paraId="31E1369D" w14:textId="77777777" w:rsidR="00E77514" w:rsidRDefault="00E77514" w:rsidP="00FC0611">
            <w:pPr>
              <w:pStyle w:val="NormalinTable"/>
            </w:pPr>
            <w:r>
              <w:rPr>
                <w:b/>
              </w:rPr>
              <w:t>2905390000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F8E0E8" w14:textId="77777777" w:rsidR="00E77514" w:rsidRDefault="00E77514" w:rsidP="00FC0611">
            <w:pPr>
              <w:pStyle w:val="NormalinTable"/>
              <w:tabs>
                <w:tab w:val="left" w:pos="1250"/>
              </w:tabs>
            </w:pPr>
            <w:r>
              <w:t>0.00%</w:t>
            </w:r>
          </w:p>
        </w:tc>
      </w:tr>
      <w:tr w:rsidR="00E77514" w14:paraId="61D7FFF9" w14:textId="77777777" w:rsidTr="00066BD6">
        <w:trPr>
          <w:cantSplit/>
        </w:trPr>
        <w:tc>
          <w:tcPr>
            <w:tcW w:w="0" w:type="auto"/>
            <w:tcBorders>
              <w:top w:val="single" w:sz="4" w:space="0" w:color="A6A6A6" w:themeColor="background1" w:themeShade="A6"/>
              <w:right w:val="single" w:sz="4" w:space="0" w:color="000000" w:themeColor="text1"/>
            </w:tcBorders>
          </w:tcPr>
          <w:p w14:paraId="479A967C" w14:textId="77777777" w:rsidR="00E77514" w:rsidRDefault="00E77514" w:rsidP="00FC0611">
            <w:pPr>
              <w:pStyle w:val="NormalinTable"/>
            </w:pPr>
            <w:r>
              <w:rPr>
                <w:b/>
              </w:rPr>
              <w:t>2905410000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8BE4DF" w14:textId="77777777" w:rsidR="00E77514" w:rsidRDefault="00E77514" w:rsidP="00FC0611">
            <w:pPr>
              <w:pStyle w:val="NormalinTable"/>
              <w:tabs>
                <w:tab w:val="left" w:pos="1250"/>
              </w:tabs>
            </w:pPr>
            <w:r>
              <w:t>0.00%</w:t>
            </w:r>
          </w:p>
        </w:tc>
      </w:tr>
      <w:tr w:rsidR="00E77514" w14:paraId="7F860489" w14:textId="77777777" w:rsidTr="00066BD6">
        <w:trPr>
          <w:cantSplit/>
        </w:trPr>
        <w:tc>
          <w:tcPr>
            <w:tcW w:w="0" w:type="auto"/>
            <w:tcBorders>
              <w:top w:val="single" w:sz="4" w:space="0" w:color="A6A6A6" w:themeColor="background1" w:themeShade="A6"/>
              <w:right w:val="single" w:sz="4" w:space="0" w:color="000000" w:themeColor="text1"/>
            </w:tcBorders>
          </w:tcPr>
          <w:p w14:paraId="3683DFCE" w14:textId="77777777" w:rsidR="00E77514" w:rsidRDefault="00E77514" w:rsidP="00FC0611">
            <w:pPr>
              <w:pStyle w:val="NormalinTable"/>
            </w:pPr>
            <w:r>
              <w:rPr>
                <w:b/>
              </w:rPr>
              <w:t>2905420000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2DAE56" w14:textId="77777777" w:rsidR="00E77514" w:rsidRDefault="00E77514" w:rsidP="00FC0611">
            <w:pPr>
              <w:pStyle w:val="NormalinTable"/>
              <w:tabs>
                <w:tab w:val="left" w:pos="1250"/>
              </w:tabs>
            </w:pPr>
            <w:r>
              <w:t>0.00%</w:t>
            </w:r>
          </w:p>
        </w:tc>
      </w:tr>
      <w:tr w:rsidR="00E77514" w14:paraId="507A4220" w14:textId="77777777" w:rsidTr="00066BD6">
        <w:trPr>
          <w:cantSplit/>
        </w:trPr>
        <w:tc>
          <w:tcPr>
            <w:tcW w:w="0" w:type="auto"/>
            <w:tcBorders>
              <w:top w:val="single" w:sz="4" w:space="0" w:color="A6A6A6" w:themeColor="background1" w:themeShade="A6"/>
              <w:right w:val="single" w:sz="4" w:space="0" w:color="000000" w:themeColor="text1"/>
            </w:tcBorders>
          </w:tcPr>
          <w:p w14:paraId="5369002B" w14:textId="77777777" w:rsidR="00E77514" w:rsidRDefault="00E77514" w:rsidP="00FC0611">
            <w:pPr>
              <w:pStyle w:val="NormalinTable"/>
            </w:pPr>
            <w:r>
              <w:rPr>
                <w:b/>
              </w:rPr>
              <w:lastRenderedPageBreak/>
              <w:t>2905450000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3849F5" w14:textId="77777777" w:rsidR="00E77514" w:rsidRDefault="00E77514" w:rsidP="00FC0611">
            <w:pPr>
              <w:pStyle w:val="NormalinTable"/>
              <w:tabs>
                <w:tab w:val="left" w:pos="1250"/>
              </w:tabs>
            </w:pPr>
            <w:r>
              <w:t>0.00%</w:t>
            </w:r>
          </w:p>
        </w:tc>
      </w:tr>
      <w:tr w:rsidR="00E77514" w14:paraId="64626495" w14:textId="77777777" w:rsidTr="00066BD6">
        <w:trPr>
          <w:cantSplit/>
        </w:trPr>
        <w:tc>
          <w:tcPr>
            <w:tcW w:w="0" w:type="auto"/>
            <w:tcBorders>
              <w:top w:val="single" w:sz="4" w:space="0" w:color="A6A6A6" w:themeColor="background1" w:themeShade="A6"/>
              <w:right w:val="single" w:sz="4" w:space="0" w:color="000000" w:themeColor="text1"/>
            </w:tcBorders>
          </w:tcPr>
          <w:p w14:paraId="7D47A4DB" w14:textId="77777777" w:rsidR="00E77514" w:rsidRDefault="00E77514" w:rsidP="00FC0611">
            <w:pPr>
              <w:pStyle w:val="NormalinTable"/>
            </w:pPr>
            <w:r>
              <w:rPr>
                <w:b/>
              </w:rPr>
              <w:t>2905490000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8C6097" w14:textId="77777777" w:rsidR="00E77514" w:rsidRDefault="00E77514" w:rsidP="00FC0611">
            <w:pPr>
              <w:pStyle w:val="NormalinTable"/>
              <w:tabs>
                <w:tab w:val="left" w:pos="1250"/>
              </w:tabs>
            </w:pPr>
            <w:r>
              <w:t>0.00%</w:t>
            </w:r>
          </w:p>
        </w:tc>
      </w:tr>
      <w:tr w:rsidR="00E77514" w14:paraId="6F036BD7" w14:textId="77777777" w:rsidTr="00066BD6">
        <w:trPr>
          <w:cantSplit/>
        </w:trPr>
        <w:tc>
          <w:tcPr>
            <w:tcW w:w="0" w:type="auto"/>
            <w:tcBorders>
              <w:top w:val="single" w:sz="4" w:space="0" w:color="A6A6A6" w:themeColor="background1" w:themeShade="A6"/>
              <w:right w:val="single" w:sz="4" w:space="0" w:color="000000" w:themeColor="text1"/>
            </w:tcBorders>
          </w:tcPr>
          <w:p w14:paraId="2DB99F44" w14:textId="77777777" w:rsidR="00E77514" w:rsidRDefault="00E77514" w:rsidP="00FC0611">
            <w:pPr>
              <w:pStyle w:val="NormalinTable"/>
            </w:pPr>
            <w:r>
              <w:rPr>
                <w:b/>
              </w:rPr>
              <w:t>2905599800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1FC633" w14:textId="77777777" w:rsidR="00E77514" w:rsidRDefault="00E77514" w:rsidP="00FC0611">
            <w:pPr>
              <w:pStyle w:val="NormalinTable"/>
              <w:tabs>
                <w:tab w:val="left" w:pos="1250"/>
              </w:tabs>
            </w:pPr>
            <w:r>
              <w:t>0.00%</w:t>
            </w:r>
          </w:p>
        </w:tc>
      </w:tr>
      <w:tr w:rsidR="00E77514" w14:paraId="504E77F6" w14:textId="77777777" w:rsidTr="00066BD6">
        <w:trPr>
          <w:cantSplit/>
        </w:trPr>
        <w:tc>
          <w:tcPr>
            <w:tcW w:w="0" w:type="auto"/>
            <w:tcBorders>
              <w:top w:val="single" w:sz="4" w:space="0" w:color="A6A6A6" w:themeColor="background1" w:themeShade="A6"/>
              <w:right w:val="single" w:sz="4" w:space="0" w:color="000000" w:themeColor="text1"/>
            </w:tcBorders>
          </w:tcPr>
          <w:p w14:paraId="714D04B9" w14:textId="77777777" w:rsidR="00E77514" w:rsidRDefault="00E77514" w:rsidP="00FC0611">
            <w:pPr>
              <w:pStyle w:val="NormalinTable"/>
            </w:pPr>
            <w:r>
              <w:rPr>
                <w:b/>
              </w:rPr>
              <w:t>2906000000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BB2385" w14:textId="77777777" w:rsidR="00E77514" w:rsidRDefault="00E77514" w:rsidP="00FC0611">
            <w:pPr>
              <w:pStyle w:val="NormalinTable"/>
              <w:tabs>
                <w:tab w:val="left" w:pos="1250"/>
              </w:tabs>
            </w:pPr>
            <w:r>
              <w:t>0.00%</w:t>
            </w:r>
          </w:p>
        </w:tc>
      </w:tr>
      <w:tr w:rsidR="00E77514" w14:paraId="2C66E3FE" w14:textId="77777777" w:rsidTr="00066BD6">
        <w:trPr>
          <w:cantSplit/>
        </w:trPr>
        <w:tc>
          <w:tcPr>
            <w:tcW w:w="0" w:type="auto"/>
            <w:tcBorders>
              <w:top w:val="single" w:sz="4" w:space="0" w:color="A6A6A6" w:themeColor="background1" w:themeShade="A6"/>
              <w:right w:val="single" w:sz="4" w:space="0" w:color="000000" w:themeColor="text1"/>
            </w:tcBorders>
          </w:tcPr>
          <w:p w14:paraId="6D5CFF9E" w14:textId="77777777" w:rsidR="00E77514" w:rsidRDefault="00E77514" w:rsidP="00FC0611">
            <w:pPr>
              <w:pStyle w:val="NormalinTable"/>
            </w:pPr>
            <w:r>
              <w:rPr>
                <w:b/>
              </w:rPr>
              <w:t>2907000000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C735C7" w14:textId="77777777" w:rsidR="00E77514" w:rsidRDefault="00E77514" w:rsidP="00FC0611">
            <w:pPr>
              <w:pStyle w:val="NormalinTable"/>
              <w:tabs>
                <w:tab w:val="left" w:pos="1250"/>
              </w:tabs>
            </w:pPr>
            <w:r>
              <w:t>0.00%</w:t>
            </w:r>
          </w:p>
        </w:tc>
      </w:tr>
      <w:tr w:rsidR="00E77514" w14:paraId="161A3488" w14:textId="77777777" w:rsidTr="00066BD6">
        <w:trPr>
          <w:cantSplit/>
        </w:trPr>
        <w:tc>
          <w:tcPr>
            <w:tcW w:w="0" w:type="auto"/>
            <w:tcBorders>
              <w:top w:val="single" w:sz="4" w:space="0" w:color="A6A6A6" w:themeColor="background1" w:themeShade="A6"/>
              <w:right w:val="single" w:sz="4" w:space="0" w:color="000000" w:themeColor="text1"/>
            </w:tcBorders>
          </w:tcPr>
          <w:p w14:paraId="024552CE" w14:textId="77777777" w:rsidR="00E77514" w:rsidRDefault="00E77514" w:rsidP="00FC0611">
            <w:pPr>
              <w:pStyle w:val="NormalinTable"/>
            </w:pPr>
            <w:r>
              <w:rPr>
                <w:b/>
              </w:rPr>
              <w:t>2908000000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865FE9" w14:textId="77777777" w:rsidR="00E77514" w:rsidRDefault="00E77514" w:rsidP="00FC0611">
            <w:pPr>
              <w:pStyle w:val="NormalinTable"/>
              <w:tabs>
                <w:tab w:val="left" w:pos="1250"/>
              </w:tabs>
            </w:pPr>
            <w:r>
              <w:t>0.00%</w:t>
            </w:r>
          </w:p>
        </w:tc>
      </w:tr>
      <w:tr w:rsidR="00E77514" w14:paraId="03C33A29" w14:textId="77777777" w:rsidTr="00066BD6">
        <w:trPr>
          <w:cantSplit/>
        </w:trPr>
        <w:tc>
          <w:tcPr>
            <w:tcW w:w="0" w:type="auto"/>
            <w:tcBorders>
              <w:top w:val="single" w:sz="4" w:space="0" w:color="A6A6A6" w:themeColor="background1" w:themeShade="A6"/>
              <w:right w:val="single" w:sz="4" w:space="0" w:color="000000" w:themeColor="text1"/>
            </w:tcBorders>
          </w:tcPr>
          <w:p w14:paraId="065E0972" w14:textId="77777777" w:rsidR="00E77514" w:rsidRDefault="00E77514" w:rsidP="00FC0611">
            <w:pPr>
              <w:pStyle w:val="NormalinTable"/>
            </w:pPr>
            <w:r>
              <w:rPr>
                <w:b/>
              </w:rPr>
              <w:t>2909000000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9D0B31" w14:textId="77777777" w:rsidR="00E77514" w:rsidRDefault="00E77514" w:rsidP="00FC0611">
            <w:pPr>
              <w:pStyle w:val="NormalinTable"/>
              <w:tabs>
                <w:tab w:val="left" w:pos="1250"/>
              </w:tabs>
            </w:pPr>
            <w:r>
              <w:t>0.00%</w:t>
            </w:r>
          </w:p>
        </w:tc>
      </w:tr>
      <w:tr w:rsidR="00E77514" w14:paraId="5105188E" w14:textId="77777777" w:rsidTr="00066BD6">
        <w:trPr>
          <w:cantSplit/>
        </w:trPr>
        <w:tc>
          <w:tcPr>
            <w:tcW w:w="0" w:type="auto"/>
            <w:tcBorders>
              <w:top w:val="single" w:sz="4" w:space="0" w:color="A6A6A6" w:themeColor="background1" w:themeShade="A6"/>
              <w:right w:val="single" w:sz="4" w:space="0" w:color="000000" w:themeColor="text1"/>
            </w:tcBorders>
          </w:tcPr>
          <w:p w14:paraId="739AE4D3" w14:textId="77777777" w:rsidR="00E77514" w:rsidRDefault="00E77514" w:rsidP="00FC0611">
            <w:pPr>
              <w:pStyle w:val="NormalinTable"/>
            </w:pPr>
            <w:r>
              <w:rPr>
                <w:b/>
              </w:rPr>
              <w:t>2910000000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4959C2" w14:textId="77777777" w:rsidR="00E77514" w:rsidRDefault="00E77514" w:rsidP="00FC0611">
            <w:pPr>
              <w:pStyle w:val="NormalinTable"/>
              <w:tabs>
                <w:tab w:val="left" w:pos="1250"/>
              </w:tabs>
            </w:pPr>
            <w:r>
              <w:t>0.00%</w:t>
            </w:r>
          </w:p>
        </w:tc>
      </w:tr>
      <w:tr w:rsidR="00E77514" w14:paraId="25E75BE1" w14:textId="77777777" w:rsidTr="00066BD6">
        <w:trPr>
          <w:cantSplit/>
        </w:trPr>
        <w:tc>
          <w:tcPr>
            <w:tcW w:w="0" w:type="auto"/>
            <w:tcBorders>
              <w:top w:val="single" w:sz="4" w:space="0" w:color="A6A6A6" w:themeColor="background1" w:themeShade="A6"/>
              <w:right w:val="single" w:sz="4" w:space="0" w:color="000000" w:themeColor="text1"/>
            </w:tcBorders>
          </w:tcPr>
          <w:p w14:paraId="4B8BD873" w14:textId="77777777" w:rsidR="00E77514" w:rsidRDefault="00E77514" w:rsidP="00FC0611">
            <w:pPr>
              <w:pStyle w:val="NormalinTable"/>
            </w:pPr>
            <w:r>
              <w:rPr>
                <w:b/>
              </w:rPr>
              <w:t>2911000000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FB9DF3" w14:textId="77777777" w:rsidR="00E77514" w:rsidRDefault="00E77514" w:rsidP="00FC0611">
            <w:pPr>
              <w:pStyle w:val="NormalinTable"/>
              <w:tabs>
                <w:tab w:val="left" w:pos="1250"/>
              </w:tabs>
            </w:pPr>
            <w:r>
              <w:t>0.00%</w:t>
            </w:r>
          </w:p>
        </w:tc>
      </w:tr>
      <w:tr w:rsidR="00E77514" w14:paraId="4964E521" w14:textId="77777777" w:rsidTr="00066BD6">
        <w:trPr>
          <w:cantSplit/>
        </w:trPr>
        <w:tc>
          <w:tcPr>
            <w:tcW w:w="0" w:type="auto"/>
            <w:tcBorders>
              <w:top w:val="single" w:sz="4" w:space="0" w:color="A6A6A6" w:themeColor="background1" w:themeShade="A6"/>
              <w:right w:val="single" w:sz="4" w:space="0" w:color="000000" w:themeColor="text1"/>
            </w:tcBorders>
          </w:tcPr>
          <w:p w14:paraId="37BC9018" w14:textId="77777777" w:rsidR="00E77514" w:rsidRDefault="00E77514" w:rsidP="00FC0611">
            <w:pPr>
              <w:pStyle w:val="NormalinTable"/>
            </w:pPr>
            <w:r>
              <w:rPr>
                <w:b/>
              </w:rPr>
              <w:t>2912000000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F0BBE3" w14:textId="77777777" w:rsidR="00E77514" w:rsidRDefault="00E77514" w:rsidP="00FC0611">
            <w:pPr>
              <w:pStyle w:val="NormalinTable"/>
              <w:tabs>
                <w:tab w:val="left" w:pos="1250"/>
              </w:tabs>
            </w:pPr>
            <w:r>
              <w:t>0.00%</w:t>
            </w:r>
          </w:p>
        </w:tc>
      </w:tr>
      <w:tr w:rsidR="00E77514" w14:paraId="7D9FCE9A" w14:textId="77777777" w:rsidTr="00066BD6">
        <w:trPr>
          <w:cantSplit/>
        </w:trPr>
        <w:tc>
          <w:tcPr>
            <w:tcW w:w="0" w:type="auto"/>
            <w:tcBorders>
              <w:top w:val="single" w:sz="4" w:space="0" w:color="A6A6A6" w:themeColor="background1" w:themeShade="A6"/>
              <w:right w:val="single" w:sz="4" w:space="0" w:color="000000" w:themeColor="text1"/>
            </w:tcBorders>
          </w:tcPr>
          <w:p w14:paraId="3EB711E2" w14:textId="77777777" w:rsidR="00E77514" w:rsidRDefault="00E77514" w:rsidP="00FC0611">
            <w:pPr>
              <w:pStyle w:val="NormalinTable"/>
            </w:pPr>
            <w:r>
              <w:rPr>
                <w:b/>
              </w:rPr>
              <w:t>2913000000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35DE5A" w14:textId="77777777" w:rsidR="00E77514" w:rsidRDefault="00E77514" w:rsidP="00FC0611">
            <w:pPr>
              <w:pStyle w:val="NormalinTable"/>
              <w:tabs>
                <w:tab w:val="left" w:pos="1250"/>
              </w:tabs>
            </w:pPr>
            <w:r>
              <w:t>0.00%</w:t>
            </w:r>
          </w:p>
        </w:tc>
      </w:tr>
      <w:tr w:rsidR="00E77514" w14:paraId="72CA05EC" w14:textId="77777777" w:rsidTr="00066BD6">
        <w:trPr>
          <w:cantSplit/>
        </w:trPr>
        <w:tc>
          <w:tcPr>
            <w:tcW w:w="0" w:type="auto"/>
            <w:tcBorders>
              <w:top w:val="single" w:sz="4" w:space="0" w:color="A6A6A6" w:themeColor="background1" w:themeShade="A6"/>
              <w:right w:val="single" w:sz="4" w:space="0" w:color="000000" w:themeColor="text1"/>
            </w:tcBorders>
          </w:tcPr>
          <w:p w14:paraId="76C5D4B7" w14:textId="77777777" w:rsidR="00E77514" w:rsidRDefault="00E77514" w:rsidP="00FC0611">
            <w:pPr>
              <w:pStyle w:val="NormalinTable"/>
            </w:pPr>
            <w:r>
              <w:rPr>
                <w:b/>
              </w:rPr>
              <w:t>2914000000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7E6A8B" w14:textId="77777777" w:rsidR="00E77514" w:rsidRDefault="00E77514" w:rsidP="00FC0611">
            <w:pPr>
              <w:pStyle w:val="NormalinTable"/>
              <w:tabs>
                <w:tab w:val="left" w:pos="1250"/>
              </w:tabs>
            </w:pPr>
            <w:r>
              <w:t>0.00%</w:t>
            </w:r>
          </w:p>
        </w:tc>
      </w:tr>
      <w:tr w:rsidR="00E77514" w14:paraId="1E0C0A84" w14:textId="77777777" w:rsidTr="00066BD6">
        <w:trPr>
          <w:cantSplit/>
        </w:trPr>
        <w:tc>
          <w:tcPr>
            <w:tcW w:w="0" w:type="auto"/>
            <w:tcBorders>
              <w:top w:val="single" w:sz="4" w:space="0" w:color="A6A6A6" w:themeColor="background1" w:themeShade="A6"/>
              <w:right w:val="single" w:sz="4" w:space="0" w:color="000000" w:themeColor="text1"/>
            </w:tcBorders>
          </w:tcPr>
          <w:p w14:paraId="4B522E1D" w14:textId="77777777" w:rsidR="00E77514" w:rsidRDefault="00E77514" w:rsidP="00FC0611">
            <w:pPr>
              <w:pStyle w:val="NormalinTable"/>
            </w:pPr>
            <w:r>
              <w:rPr>
                <w:b/>
              </w:rPr>
              <w:t>2915000000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BFE049" w14:textId="77777777" w:rsidR="00E77514" w:rsidRDefault="00E77514" w:rsidP="00FC0611">
            <w:pPr>
              <w:pStyle w:val="NormalinTable"/>
              <w:tabs>
                <w:tab w:val="left" w:pos="1250"/>
              </w:tabs>
            </w:pPr>
            <w:r>
              <w:t>0.00%</w:t>
            </w:r>
          </w:p>
        </w:tc>
      </w:tr>
      <w:tr w:rsidR="00E77514" w14:paraId="2DA4C939" w14:textId="77777777" w:rsidTr="00066BD6">
        <w:trPr>
          <w:cantSplit/>
        </w:trPr>
        <w:tc>
          <w:tcPr>
            <w:tcW w:w="0" w:type="auto"/>
            <w:tcBorders>
              <w:top w:val="single" w:sz="4" w:space="0" w:color="A6A6A6" w:themeColor="background1" w:themeShade="A6"/>
              <w:right w:val="single" w:sz="4" w:space="0" w:color="000000" w:themeColor="text1"/>
            </w:tcBorders>
          </w:tcPr>
          <w:p w14:paraId="4EFC340E" w14:textId="77777777" w:rsidR="00E77514" w:rsidRDefault="00E77514" w:rsidP="00FC0611">
            <w:pPr>
              <w:pStyle w:val="NormalinTable"/>
            </w:pPr>
            <w:r>
              <w:rPr>
                <w:b/>
              </w:rPr>
              <w:t>2916000000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65EF94" w14:textId="77777777" w:rsidR="00E77514" w:rsidRDefault="00E77514" w:rsidP="00FC0611">
            <w:pPr>
              <w:pStyle w:val="NormalinTable"/>
              <w:tabs>
                <w:tab w:val="left" w:pos="1250"/>
              </w:tabs>
            </w:pPr>
            <w:r>
              <w:t>0.00%</w:t>
            </w:r>
          </w:p>
        </w:tc>
      </w:tr>
      <w:tr w:rsidR="00E77514" w14:paraId="79C6E995" w14:textId="77777777" w:rsidTr="00066BD6">
        <w:trPr>
          <w:cantSplit/>
        </w:trPr>
        <w:tc>
          <w:tcPr>
            <w:tcW w:w="0" w:type="auto"/>
            <w:tcBorders>
              <w:top w:val="single" w:sz="4" w:space="0" w:color="A6A6A6" w:themeColor="background1" w:themeShade="A6"/>
              <w:right w:val="single" w:sz="4" w:space="0" w:color="000000" w:themeColor="text1"/>
            </w:tcBorders>
          </w:tcPr>
          <w:p w14:paraId="25C85BFC" w14:textId="77777777" w:rsidR="00E77514" w:rsidRDefault="00E77514" w:rsidP="00FC0611">
            <w:pPr>
              <w:pStyle w:val="NormalinTable"/>
            </w:pPr>
            <w:r>
              <w:rPr>
                <w:b/>
              </w:rPr>
              <w:t>2917000000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7DA8F1" w14:textId="77777777" w:rsidR="00E77514" w:rsidRDefault="00E77514" w:rsidP="00FC0611">
            <w:pPr>
              <w:pStyle w:val="NormalinTable"/>
              <w:tabs>
                <w:tab w:val="left" w:pos="1250"/>
              </w:tabs>
            </w:pPr>
            <w:r>
              <w:t>0.00%</w:t>
            </w:r>
          </w:p>
        </w:tc>
      </w:tr>
      <w:tr w:rsidR="00E77514" w14:paraId="1E460D6C" w14:textId="77777777" w:rsidTr="00066BD6">
        <w:trPr>
          <w:cantSplit/>
        </w:trPr>
        <w:tc>
          <w:tcPr>
            <w:tcW w:w="0" w:type="auto"/>
            <w:tcBorders>
              <w:top w:val="single" w:sz="4" w:space="0" w:color="A6A6A6" w:themeColor="background1" w:themeShade="A6"/>
              <w:right w:val="single" w:sz="4" w:space="0" w:color="000000" w:themeColor="text1"/>
            </w:tcBorders>
          </w:tcPr>
          <w:p w14:paraId="5EFBF6A2" w14:textId="77777777" w:rsidR="00E77514" w:rsidRDefault="00E77514" w:rsidP="00FC0611">
            <w:pPr>
              <w:pStyle w:val="NormalinTable"/>
            </w:pPr>
            <w:r>
              <w:rPr>
                <w:b/>
              </w:rPr>
              <w:t>2918000000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318849" w14:textId="77777777" w:rsidR="00E77514" w:rsidRDefault="00E77514" w:rsidP="00FC0611">
            <w:pPr>
              <w:pStyle w:val="NormalinTable"/>
              <w:tabs>
                <w:tab w:val="left" w:pos="1250"/>
              </w:tabs>
            </w:pPr>
            <w:r>
              <w:t>0.00%</w:t>
            </w:r>
          </w:p>
        </w:tc>
      </w:tr>
      <w:tr w:rsidR="00E77514" w14:paraId="40341BBB" w14:textId="77777777" w:rsidTr="00066BD6">
        <w:trPr>
          <w:cantSplit/>
        </w:trPr>
        <w:tc>
          <w:tcPr>
            <w:tcW w:w="0" w:type="auto"/>
            <w:tcBorders>
              <w:top w:val="single" w:sz="4" w:space="0" w:color="A6A6A6" w:themeColor="background1" w:themeShade="A6"/>
              <w:right w:val="single" w:sz="4" w:space="0" w:color="000000" w:themeColor="text1"/>
            </w:tcBorders>
          </w:tcPr>
          <w:p w14:paraId="007DA4DC" w14:textId="77777777" w:rsidR="00E77514" w:rsidRDefault="00E77514" w:rsidP="00FC0611">
            <w:pPr>
              <w:pStyle w:val="NormalinTable"/>
            </w:pPr>
            <w:r>
              <w:rPr>
                <w:b/>
              </w:rPr>
              <w:t>2919000000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2A2E03" w14:textId="77777777" w:rsidR="00E77514" w:rsidRDefault="00E77514" w:rsidP="00FC0611">
            <w:pPr>
              <w:pStyle w:val="NormalinTable"/>
              <w:tabs>
                <w:tab w:val="left" w:pos="1250"/>
              </w:tabs>
            </w:pPr>
            <w:r>
              <w:t>0.00%</w:t>
            </w:r>
          </w:p>
        </w:tc>
      </w:tr>
      <w:tr w:rsidR="00E77514" w14:paraId="65ACA086" w14:textId="77777777" w:rsidTr="00066BD6">
        <w:trPr>
          <w:cantSplit/>
        </w:trPr>
        <w:tc>
          <w:tcPr>
            <w:tcW w:w="0" w:type="auto"/>
            <w:tcBorders>
              <w:top w:val="single" w:sz="4" w:space="0" w:color="A6A6A6" w:themeColor="background1" w:themeShade="A6"/>
              <w:right w:val="single" w:sz="4" w:space="0" w:color="000000" w:themeColor="text1"/>
            </w:tcBorders>
          </w:tcPr>
          <w:p w14:paraId="2A18B6DE" w14:textId="77777777" w:rsidR="00E77514" w:rsidRDefault="00E77514" w:rsidP="00FC0611">
            <w:pPr>
              <w:pStyle w:val="NormalinTable"/>
            </w:pPr>
            <w:r>
              <w:rPr>
                <w:b/>
              </w:rPr>
              <w:t>2920000000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2C25A3" w14:textId="77777777" w:rsidR="00E77514" w:rsidRDefault="00E77514" w:rsidP="00FC0611">
            <w:pPr>
              <w:pStyle w:val="NormalinTable"/>
              <w:tabs>
                <w:tab w:val="left" w:pos="1250"/>
              </w:tabs>
            </w:pPr>
            <w:r>
              <w:t>0.00%</w:t>
            </w:r>
          </w:p>
        </w:tc>
      </w:tr>
      <w:tr w:rsidR="00E77514" w14:paraId="12476435" w14:textId="77777777" w:rsidTr="00066BD6">
        <w:trPr>
          <w:cantSplit/>
        </w:trPr>
        <w:tc>
          <w:tcPr>
            <w:tcW w:w="0" w:type="auto"/>
            <w:tcBorders>
              <w:top w:val="single" w:sz="4" w:space="0" w:color="A6A6A6" w:themeColor="background1" w:themeShade="A6"/>
              <w:right w:val="single" w:sz="4" w:space="0" w:color="000000" w:themeColor="text1"/>
            </w:tcBorders>
          </w:tcPr>
          <w:p w14:paraId="2A972B5E" w14:textId="77777777" w:rsidR="00E77514" w:rsidRDefault="00E77514" w:rsidP="00FC0611">
            <w:pPr>
              <w:pStyle w:val="NormalinTable"/>
            </w:pPr>
            <w:r>
              <w:rPr>
                <w:b/>
              </w:rPr>
              <w:t>2921000000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678434" w14:textId="77777777" w:rsidR="00E77514" w:rsidRDefault="00E77514" w:rsidP="00FC0611">
            <w:pPr>
              <w:pStyle w:val="NormalinTable"/>
              <w:tabs>
                <w:tab w:val="left" w:pos="1250"/>
              </w:tabs>
            </w:pPr>
            <w:r>
              <w:t>0.00%</w:t>
            </w:r>
          </w:p>
        </w:tc>
      </w:tr>
      <w:tr w:rsidR="00E77514" w14:paraId="3F0EB11D" w14:textId="77777777" w:rsidTr="00066BD6">
        <w:trPr>
          <w:cantSplit/>
        </w:trPr>
        <w:tc>
          <w:tcPr>
            <w:tcW w:w="0" w:type="auto"/>
            <w:tcBorders>
              <w:top w:val="single" w:sz="4" w:space="0" w:color="A6A6A6" w:themeColor="background1" w:themeShade="A6"/>
              <w:right w:val="single" w:sz="4" w:space="0" w:color="000000" w:themeColor="text1"/>
            </w:tcBorders>
          </w:tcPr>
          <w:p w14:paraId="57DC0A43" w14:textId="77777777" w:rsidR="00E77514" w:rsidRDefault="00E77514" w:rsidP="00FC0611">
            <w:pPr>
              <w:pStyle w:val="NormalinTable"/>
            </w:pPr>
            <w:r>
              <w:rPr>
                <w:b/>
              </w:rPr>
              <w:t>2922000000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829158" w14:textId="77777777" w:rsidR="00E77514" w:rsidRDefault="00E77514" w:rsidP="00FC0611">
            <w:pPr>
              <w:pStyle w:val="NormalinTable"/>
              <w:tabs>
                <w:tab w:val="left" w:pos="1250"/>
              </w:tabs>
            </w:pPr>
            <w:r>
              <w:t>0.00%</w:t>
            </w:r>
          </w:p>
        </w:tc>
      </w:tr>
      <w:tr w:rsidR="00E77514" w14:paraId="763DB63B" w14:textId="77777777" w:rsidTr="00066BD6">
        <w:trPr>
          <w:cantSplit/>
        </w:trPr>
        <w:tc>
          <w:tcPr>
            <w:tcW w:w="0" w:type="auto"/>
            <w:tcBorders>
              <w:top w:val="single" w:sz="4" w:space="0" w:color="A6A6A6" w:themeColor="background1" w:themeShade="A6"/>
              <w:right w:val="single" w:sz="4" w:space="0" w:color="000000" w:themeColor="text1"/>
            </w:tcBorders>
          </w:tcPr>
          <w:p w14:paraId="31AD7EB3" w14:textId="77777777" w:rsidR="00E77514" w:rsidRDefault="00E77514" w:rsidP="00FC0611">
            <w:pPr>
              <w:pStyle w:val="NormalinTable"/>
            </w:pPr>
            <w:r>
              <w:rPr>
                <w:b/>
              </w:rPr>
              <w:t>2923000000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E278B5" w14:textId="77777777" w:rsidR="00E77514" w:rsidRDefault="00E77514" w:rsidP="00FC0611">
            <w:pPr>
              <w:pStyle w:val="NormalinTable"/>
              <w:tabs>
                <w:tab w:val="left" w:pos="1250"/>
              </w:tabs>
            </w:pPr>
            <w:r>
              <w:t>0.00%</w:t>
            </w:r>
          </w:p>
        </w:tc>
      </w:tr>
      <w:tr w:rsidR="00E77514" w14:paraId="2C2FE698" w14:textId="77777777" w:rsidTr="00066BD6">
        <w:trPr>
          <w:cantSplit/>
        </w:trPr>
        <w:tc>
          <w:tcPr>
            <w:tcW w:w="0" w:type="auto"/>
            <w:tcBorders>
              <w:top w:val="single" w:sz="4" w:space="0" w:color="A6A6A6" w:themeColor="background1" w:themeShade="A6"/>
              <w:right w:val="single" w:sz="4" w:space="0" w:color="000000" w:themeColor="text1"/>
            </w:tcBorders>
          </w:tcPr>
          <w:p w14:paraId="3884E6A7" w14:textId="77777777" w:rsidR="00E77514" w:rsidRDefault="00E77514" w:rsidP="00FC0611">
            <w:pPr>
              <w:pStyle w:val="NormalinTable"/>
            </w:pPr>
            <w:r>
              <w:rPr>
                <w:b/>
              </w:rPr>
              <w:t>2924000000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9159D3" w14:textId="77777777" w:rsidR="00E77514" w:rsidRDefault="00E77514" w:rsidP="00FC0611">
            <w:pPr>
              <w:pStyle w:val="NormalinTable"/>
              <w:tabs>
                <w:tab w:val="left" w:pos="1250"/>
              </w:tabs>
            </w:pPr>
            <w:r>
              <w:t>0.00%</w:t>
            </w:r>
          </w:p>
        </w:tc>
      </w:tr>
      <w:tr w:rsidR="00E77514" w14:paraId="235DA2FD" w14:textId="77777777" w:rsidTr="00066BD6">
        <w:trPr>
          <w:cantSplit/>
        </w:trPr>
        <w:tc>
          <w:tcPr>
            <w:tcW w:w="0" w:type="auto"/>
            <w:tcBorders>
              <w:top w:val="single" w:sz="4" w:space="0" w:color="A6A6A6" w:themeColor="background1" w:themeShade="A6"/>
              <w:right w:val="single" w:sz="4" w:space="0" w:color="000000" w:themeColor="text1"/>
            </w:tcBorders>
          </w:tcPr>
          <w:p w14:paraId="44AE211F" w14:textId="77777777" w:rsidR="00E77514" w:rsidRDefault="00E77514" w:rsidP="00FC0611">
            <w:pPr>
              <w:pStyle w:val="NormalinTable"/>
            </w:pPr>
            <w:r>
              <w:rPr>
                <w:b/>
              </w:rPr>
              <w:t>2925000000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397C2C" w14:textId="77777777" w:rsidR="00E77514" w:rsidRDefault="00E77514" w:rsidP="00FC0611">
            <w:pPr>
              <w:pStyle w:val="NormalinTable"/>
              <w:tabs>
                <w:tab w:val="left" w:pos="1250"/>
              </w:tabs>
            </w:pPr>
            <w:r>
              <w:t>0.00%</w:t>
            </w:r>
          </w:p>
        </w:tc>
      </w:tr>
      <w:tr w:rsidR="00E77514" w14:paraId="0E11ED4C" w14:textId="77777777" w:rsidTr="00066BD6">
        <w:trPr>
          <w:cantSplit/>
        </w:trPr>
        <w:tc>
          <w:tcPr>
            <w:tcW w:w="0" w:type="auto"/>
            <w:tcBorders>
              <w:top w:val="single" w:sz="4" w:space="0" w:color="A6A6A6" w:themeColor="background1" w:themeShade="A6"/>
              <w:right w:val="single" w:sz="4" w:space="0" w:color="000000" w:themeColor="text1"/>
            </w:tcBorders>
          </w:tcPr>
          <w:p w14:paraId="5A42992D" w14:textId="77777777" w:rsidR="00E77514" w:rsidRDefault="00E77514" w:rsidP="00FC0611">
            <w:pPr>
              <w:pStyle w:val="NormalinTable"/>
            </w:pPr>
            <w:r>
              <w:rPr>
                <w:b/>
              </w:rPr>
              <w:t>2926000000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FB4850" w14:textId="77777777" w:rsidR="00E77514" w:rsidRDefault="00E77514" w:rsidP="00FC0611">
            <w:pPr>
              <w:pStyle w:val="NormalinTable"/>
              <w:tabs>
                <w:tab w:val="left" w:pos="1250"/>
              </w:tabs>
            </w:pPr>
            <w:r>
              <w:t>0.00%</w:t>
            </w:r>
          </w:p>
        </w:tc>
      </w:tr>
      <w:tr w:rsidR="00E77514" w14:paraId="11030E77" w14:textId="77777777" w:rsidTr="00066BD6">
        <w:trPr>
          <w:cantSplit/>
        </w:trPr>
        <w:tc>
          <w:tcPr>
            <w:tcW w:w="0" w:type="auto"/>
            <w:tcBorders>
              <w:top w:val="single" w:sz="4" w:space="0" w:color="A6A6A6" w:themeColor="background1" w:themeShade="A6"/>
              <w:right w:val="single" w:sz="4" w:space="0" w:color="000000" w:themeColor="text1"/>
            </w:tcBorders>
          </w:tcPr>
          <w:p w14:paraId="60C933FB" w14:textId="77777777" w:rsidR="00E77514" w:rsidRDefault="00E77514" w:rsidP="00FC0611">
            <w:pPr>
              <w:pStyle w:val="NormalinTable"/>
            </w:pPr>
            <w:r>
              <w:rPr>
                <w:b/>
              </w:rPr>
              <w:t>2927000000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DC06F1" w14:textId="77777777" w:rsidR="00E77514" w:rsidRDefault="00E77514" w:rsidP="00FC0611">
            <w:pPr>
              <w:pStyle w:val="NormalinTable"/>
              <w:tabs>
                <w:tab w:val="left" w:pos="1250"/>
              </w:tabs>
            </w:pPr>
            <w:r>
              <w:t>0.00%</w:t>
            </w:r>
          </w:p>
        </w:tc>
      </w:tr>
      <w:tr w:rsidR="00E77514" w14:paraId="30A73882" w14:textId="77777777" w:rsidTr="00066BD6">
        <w:trPr>
          <w:cantSplit/>
        </w:trPr>
        <w:tc>
          <w:tcPr>
            <w:tcW w:w="0" w:type="auto"/>
            <w:tcBorders>
              <w:top w:val="single" w:sz="4" w:space="0" w:color="A6A6A6" w:themeColor="background1" w:themeShade="A6"/>
              <w:right w:val="single" w:sz="4" w:space="0" w:color="000000" w:themeColor="text1"/>
            </w:tcBorders>
          </w:tcPr>
          <w:p w14:paraId="3D4EA693" w14:textId="77777777" w:rsidR="00E77514" w:rsidRDefault="00E77514" w:rsidP="00FC0611">
            <w:pPr>
              <w:pStyle w:val="NormalinTable"/>
            </w:pPr>
            <w:r>
              <w:rPr>
                <w:b/>
              </w:rPr>
              <w:t>2928000000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5929DA" w14:textId="77777777" w:rsidR="00E77514" w:rsidRDefault="00E77514" w:rsidP="00FC0611">
            <w:pPr>
              <w:pStyle w:val="NormalinTable"/>
              <w:tabs>
                <w:tab w:val="left" w:pos="1250"/>
              </w:tabs>
            </w:pPr>
            <w:r>
              <w:t>0.00%</w:t>
            </w:r>
          </w:p>
        </w:tc>
      </w:tr>
      <w:tr w:rsidR="00E77514" w14:paraId="61A93FBF" w14:textId="77777777" w:rsidTr="00066BD6">
        <w:trPr>
          <w:cantSplit/>
        </w:trPr>
        <w:tc>
          <w:tcPr>
            <w:tcW w:w="0" w:type="auto"/>
            <w:tcBorders>
              <w:top w:val="single" w:sz="4" w:space="0" w:color="A6A6A6" w:themeColor="background1" w:themeShade="A6"/>
              <w:right w:val="single" w:sz="4" w:space="0" w:color="000000" w:themeColor="text1"/>
            </w:tcBorders>
          </w:tcPr>
          <w:p w14:paraId="1A2FA26E" w14:textId="77777777" w:rsidR="00E77514" w:rsidRDefault="00E77514" w:rsidP="00FC0611">
            <w:pPr>
              <w:pStyle w:val="NormalinTable"/>
            </w:pPr>
            <w:r>
              <w:rPr>
                <w:b/>
              </w:rPr>
              <w:t>2929000000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770937" w14:textId="77777777" w:rsidR="00E77514" w:rsidRDefault="00E77514" w:rsidP="00FC0611">
            <w:pPr>
              <w:pStyle w:val="NormalinTable"/>
              <w:tabs>
                <w:tab w:val="left" w:pos="1250"/>
              </w:tabs>
            </w:pPr>
            <w:r>
              <w:t>0.00%</w:t>
            </w:r>
          </w:p>
        </w:tc>
      </w:tr>
      <w:tr w:rsidR="00E77514" w14:paraId="686C8D07" w14:textId="77777777" w:rsidTr="00066BD6">
        <w:trPr>
          <w:cantSplit/>
        </w:trPr>
        <w:tc>
          <w:tcPr>
            <w:tcW w:w="0" w:type="auto"/>
            <w:tcBorders>
              <w:top w:val="single" w:sz="4" w:space="0" w:color="A6A6A6" w:themeColor="background1" w:themeShade="A6"/>
              <w:right w:val="single" w:sz="4" w:space="0" w:color="000000" w:themeColor="text1"/>
            </w:tcBorders>
          </w:tcPr>
          <w:p w14:paraId="34FF6824" w14:textId="77777777" w:rsidR="00E77514" w:rsidRDefault="00E77514" w:rsidP="00FC0611">
            <w:pPr>
              <w:pStyle w:val="NormalinTable"/>
            </w:pPr>
            <w:r>
              <w:rPr>
                <w:b/>
              </w:rPr>
              <w:t>2930000000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4AFA2E" w14:textId="77777777" w:rsidR="00E77514" w:rsidRDefault="00E77514" w:rsidP="00FC0611">
            <w:pPr>
              <w:pStyle w:val="NormalinTable"/>
              <w:tabs>
                <w:tab w:val="left" w:pos="1250"/>
              </w:tabs>
            </w:pPr>
            <w:r>
              <w:t>0.00%</w:t>
            </w:r>
          </w:p>
        </w:tc>
      </w:tr>
      <w:tr w:rsidR="00E77514" w14:paraId="566E7CD3" w14:textId="77777777" w:rsidTr="00066BD6">
        <w:trPr>
          <w:cantSplit/>
        </w:trPr>
        <w:tc>
          <w:tcPr>
            <w:tcW w:w="0" w:type="auto"/>
            <w:tcBorders>
              <w:top w:val="single" w:sz="4" w:space="0" w:color="A6A6A6" w:themeColor="background1" w:themeShade="A6"/>
              <w:right w:val="single" w:sz="4" w:space="0" w:color="000000" w:themeColor="text1"/>
            </w:tcBorders>
          </w:tcPr>
          <w:p w14:paraId="276B28FA" w14:textId="77777777" w:rsidR="00E77514" w:rsidRDefault="00E77514" w:rsidP="00FC0611">
            <w:pPr>
              <w:pStyle w:val="NormalinTable"/>
            </w:pPr>
            <w:r>
              <w:rPr>
                <w:b/>
              </w:rPr>
              <w:t>2931000000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0FB3B8" w14:textId="77777777" w:rsidR="00E77514" w:rsidRDefault="00E77514" w:rsidP="00FC0611">
            <w:pPr>
              <w:pStyle w:val="NormalinTable"/>
              <w:tabs>
                <w:tab w:val="left" w:pos="1250"/>
              </w:tabs>
            </w:pPr>
            <w:r>
              <w:t>0.00%</w:t>
            </w:r>
          </w:p>
        </w:tc>
      </w:tr>
      <w:tr w:rsidR="00E77514" w14:paraId="70516EC1" w14:textId="77777777" w:rsidTr="00066BD6">
        <w:trPr>
          <w:cantSplit/>
        </w:trPr>
        <w:tc>
          <w:tcPr>
            <w:tcW w:w="0" w:type="auto"/>
            <w:tcBorders>
              <w:top w:val="single" w:sz="4" w:space="0" w:color="A6A6A6" w:themeColor="background1" w:themeShade="A6"/>
              <w:right w:val="single" w:sz="4" w:space="0" w:color="000000" w:themeColor="text1"/>
            </w:tcBorders>
          </w:tcPr>
          <w:p w14:paraId="67B78277" w14:textId="77777777" w:rsidR="00E77514" w:rsidRDefault="00E77514" w:rsidP="00FC0611">
            <w:pPr>
              <w:pStyle w:val="NormalinTable"/>
            </w:pPr>
            <w:r>
              <w:rPr>
                <w:b/>
              </w:rPr>
              <w:t>2932000000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150AF1" w14:textId="77777777" w:rsidR="00E77514" w:rsidRDefault="00E77514" w:rsidP="00FC0611">
            <w:pPr>
              <w:pStyle w:val="NormalinTable"/>
              <w:tabs>
                <w:tab w:val="left" w:pos="1250"/>
              </w:tabs>
            </w:pPr>
            <w:r>
              <w:t>0.00%</w:t>
            </w:r>
          </w:p>
        </w:tc>
      </w:tr>
      <w:tr w:rsidR="00E77514" w14:paraId="106BF721" w14:textId="77777777" w:rsidTr="00066BD6">
        <w:trPr>
          <w:cantSplit/>
        </w:trPr>
        <w:tc>
          <w:tcPr>
            <w:tcW w:w="0" w:type="auto"/>
            <w:tcBorders>
              <w:top w:val="single" w:sz="4" w:space="0" w:color="A6A6A6" w:themeColor="background1" w:themeShade="A6"/>
              <w:right w:val="single" w:sz="4" w:space="0" w:color="000000" w:themeColor="text1"/>
            </w:tcBorders>
          </w:tcPr>
          <w:p w14:paraId="7F12CC95" w14:textId="77777777" w:rsidR="00E77514" w:rsidRDefault="00E77514" w:rsidP="00FC0611">
            <w:pPr>
              <w:pStyle w:val="NormalinTable"/>
            </w:pPr>
            <w:r>
              <w:rPr>
                <w:b/>
              </w:rPr>
              <w:t>2933000000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3F74AE" w14:textId="77777777" w:rsidR="00E77514" w:rsidRDefault="00E77514" w:rsidP="00FC0611">
            <w:pPr>
              <w:pStyle w:val="NormalinTable"/>
              <w:tabs>
                <w:tab w:val="left" w:pos="1250"/>
              </w:tabs>
            </w:pPr>
            <w:r>
              <w:t>0.00%</w:t>
            </w:r>
          </w:p>
        </w:tc>
      </w:tr>
      <w:tr w:rsidR="00E77514" w14:paraId="4A2E52B2" w14:textId="77777777" w:rsidTr="00066BD6">
        <w:trPr>
          <w:cantSplit/>
        </w:trPr>
        <w:tc>
          <w:tcPr>
            <w:tcW w:w="0" w:type="auto"/>
            <w:tcBorders>
              <w:top w:val="single" w:sz="4" w:space="0" w:color="A6A6A6" w:themeColor="background1" w:themeShade="A6"/>
              <w:right w:val="single" w:sz="4" w:space="0" w:color="000000" w:themeColor="text1"/>
            </w:tcBorders>
          </w:tcPr>
          <w:p w14:paraId="18F45E25" w14:textId="77777777" w:rsidR="00E77514" w:rsidRDefault="00E77514" w:rsidP="00FC0611">
            <w:pPr>
              <w:pStyle w:val="NormalinTable"/>
            </w:pPr>
            <w:r>
              <w:rPr>
                <w:b/>
              </w:rPr>
              <w:t>2934000000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CC6AE9" w14:textId="77777777" w:rsidR="00E77514" w:rsidRDefault="00E77514" w:rsidP="00FC0611">
            <w:pPr>
              <w:pStyle w:val="NormalinTable"/>
              <w:tabs>
                <w:tab w:val="left" w:pos="1250"/>
              </w:tabs>
            </w:pPr>
            <w:r>
              <w:t>0.00%</w:t>
            </w:r>
          </w:p>
        </w:tc>
      </w:tr>
      <w:tr w:rsidR="00E77514" w14:paraId="4E7D6101" w14:textId="77777777" w:rsidTr="00066BD6">
        <w:trPr>
          <w:cantSplit/>
        </w:trPr>
        <w:tc>
          <w:tcPr>
            <w:tcW w:w="0" w:type="auto"/>
            <w:tcBorders>
              <w:top w:val="single" w:sz="4" w:space="0" w:color="A6A6A6" w:themeColor="background1" w:themeShade="A6"/>
              <w:right w:val="single" w:sz="4" w:space="0" w:color="000000" w:themeColor="text1"/>
            </w:tcBorders>
          </w:tcPr>
          <w:p w14:paraId="6E275FC9" w14:textId="77777777" w:rsidR="00E77514" w:rsidRDefault="00E77514" w:rsidP="00FC0611">
            <w:pPr>
              <w:pStyle w:val="NormalinTable"/>
            </w:pPr>
            <w:r>
              <w:rPr>
                <w:b/>
              </w:rPr>
              <w:t>2935000000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929C26" w14:textId="77777777" w:rsidR="00E77514" w:rsidRDefault="00E77514" w:rsidP="00FC0611">
            <w:pPr>
              <w:pStyle w:val="NormalinTable"/>
              <w:tabs>
                <w:tab w:val="left" w:pos="1250"/>
              </w:tabs>
            </w:pPr>
            <w:r>
              <w:t>0.00%</w:t>
            </w:r>
          </w:p>
        </w:tc>
      </w:tr>
      <w:tr w:rsidR="00E77514" w14:paraId="55EA93A4" w14:textId="77777777" w:rsidTr="00066BD6">
        <w:trPr>
          <w:cantSplit/>
        </w:trPr>
        <w:tc>
          <w:tcPr>
            <w:tcW w:w="0" w:type="auto"/>
            <w:tcBorders>
              <w:top w:val="single" w:sz="4" w:space="0" w:color="A6A6A6" w:themeColor="background1" w:themeShade="A6"/>
              <w:right w:val="single" w:sz="4" w:space="0" w:color="000000" w:themeColor="text1"/>
            </w:tcBorders>
          </w:tcPr>
          <w:p w14:paraId="3AFF3F4D" w14:textId="77777777" w:rsidR="00E77514" w:rsidRDefault="00E77514" w:rsidP="00FC0611">
            <w:pPr>
              <w:pStyle w:val="NormalinTable"/>
            </w:pPr>
            <w:r>
              <w:rPr>
                <w:b/>
              </w:rPr>
              <w:t>2938000000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2C41F0" w14:textId="77777777" w:rsidR="00E77514" w:rsidRDefault="00E77514" w:rsidP="00FC0611">
            <w:pPr>
              <w:pStyle w:val="NormalinTable"/>
              <w:tabs>
                <w:tab w:val="left" w:pos="1250"/>
              </w:tabs>
            </w:pPr>
            <w:r>
              <w:t>0.00%</w:t>
            </w:r>
          </w:p>
        </w:tc>
      </w:tr>
      <w:tr w:rsidR="00E77514" w14:paraId="1367896B" w14:textId="77777777" w:rsidTr="00066BD6">
        <w:trPr>
          <w:cantSplit/>
        </w:trPr>
        <w:tc>
          <w:tcPr>
            <w:tcW w:w="0" w:type="auto"/>
            <w:tcBorders>
              <w:top w:val="single" w:sz="4" w:space="0" w:color="A6A6A6" w:themeColor="background1" w:themeShade="A6"/>
              <w:right w:val="single" w:sz="4" w:space="0" w:color="000000" w:themeColor="text1"/>
            </w:tcBorders>
          </w:tcPr>
          <w:p w14:paraId="232ED35F" w14:textId="77777777" w:rsidR="00E77514" w:rsidRDefault="00E77514" w:rsidP="00FC0611">
            <w:pPr>
              <w:pStyle w:val="NormalinTable"/>
            </w:pPr>
            <w:r>
              <w:rPr>
                <w:b/>
              </w:rPr>
              <w:t>2940000000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6FA05A" w14:textId="77777777" w:rsidR="00E77514" w:rsidRDefault="00E77514" w:rsidP="00FC0611">
            <w:pPr>
              <w:pStyle w:val="NormalinTable"/>
              <w:tabs>
                <w:tab w:val="left" w:pos="1250"/>
              </w:tabs>
            </w:pPr>
            <w:r>
              <w:t>0.00%</w:t>
            </w:r>
          </w:p>
        </w:tc>
      </w:tr>
      <w:tr w:rsidR="00E77514" w14:paraId="69D7875F" w14:textId="77777777" w:rsidTr="00066BD6">
        <w:trPr>
          <w:cantSplit/>
        </w:trPr>
        <w:tc>
          <w:tcPr>
            <w:tcW w:w="0" w:type="auto"/>
            <w:tcBorders>
              <w:top w:val="single" w:sz="4" w:space="0" w:color="A6A6A6" w:themeColor="background1" w:themeShade="A6"/>
              <w:right w:val="single" w:sz="4" w:space="0" w:color="000000" w:themeColor="text1"/>
            </w:tcBorders>
          </w:tcPr>
          <w:p w14:paraId="060F96DB" w14:textId="77777777" w:rsidR="00E77514" w:rsidRDefault="00E77514" w:rsidP="00FC0611">
            <w:pPr>
              <w:pStyle w:val="NormalinTable"/>
            </w:pPr>
            <w:r>
              <w:rPr>
                <w:b/>
              </w:rPr>
              <w:t>2941000000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1AFFE4" w14:textId="77777777" w:rsidR="00E77514" w:rsidRDefault="00E77514" w:rsidP="00FC0611">
            <w:pPr>
              <w:pStyle w:val="NormalinTable"/>
              <w:tabs>
                <w:tab w:val="left" w:pos="1250"/>
              </w:tabs>
            </w:pPr>
            <w:r>
              <w:t>0.00%</w:t>
            </w:r>
          </w:p>
        </w:tc>
      </w:tr>
      <w:tr w:rsidR="00E77514" w14:paraId="0AD7128D" w14:textId="77777777" w:rsidTr="00066BD6">
        <w:trPr>
          <w:cantSplit/>
        </w:trPr>
        <w:tc>
          <w:tcPr>
            <w:tcW w:w="0" w:type="auto"/>
            <w:tcBorders>
              <w:top w:val="single" w:sz="4" w:space="0" w:color="A6A6A6" w:themeColor="background1" w:themeShade="A6"/>
              <w:right w:val="single" w:sz="4" w:space="0" w:color="000000" w:themeColor="text1"/>
            </w:tcBorders>
          </w:tcPr>
          <w:p w14:paraId="0C713489" w14:textId="77777777" w:rsidR="00E77514" w:rsidRDefault="00E77514" w:rsidP="00FC0611">
            <w:pPr>
              <w:pStyle w:val="NormalinTable"/>
            </w:pPr>
            <w:r>
              <w:rPr>
                <w:b/>
              </w:rPr>
              <w:t>2942000000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F92A42" w14:textId="77777777" w:rsidR="00E77514" w:rsidRDefault="00E77514" w:rsidP="00FC0611">
            <w:pPr>
              <w:pStyle w:val="NormalinTable"/>
              <w:tabs>
                <w:tab w:val="left" w:pos="1250"/>
              </w:tabs>
            </w:pPr>
            <w:r>
              <w:t>0.00%</w:t>
            </w:r>
          </w:p>
        </w:tc>
      </w:tr>
      <w:tr w:rsidR="00E77514" w14:paraId="504B3F44" w14:textId="77777777" w:rsidTr="00066BD6">
        <w:trPr>
          <w:cantSplit/>
        </w:trPr>
        <w:tc>
          <w:tcPr>
            <w:tcW w:w="0" w:type="auto"/>
            <w:tcBorders>
              <w:top w:val="single" w:sz="4" w:space="0" w:color="A6A6A6" w:themeColor="background1" w:themeShade="A6"/>
              <w:right w:val="single" w:sz="4" w:space="0" w:color="000000" w:themeColor="text1"/>
            </w:tcBorders>
          </w:tcPr>
          <w:p w14:paraId="77EF6657" w14:textId="77777777" w:rsidR="00E77514" w:rsidRDefault="00E77514" w:rsidP="00FC0611">
            <w:pPr>
              <w:pStyle w:val="NormalinTable"/>
            </w:pPr>
            <w:r>
              <w:rPr>
                <w:b/>
              </w:rPr>
              <w:t>3100000000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35FD82" w14:textId="77777777" w:rsidR="00E77514" w:rsidRDefault="00E77514" w:rsidP="00FC0611">
            <w:pPr>
              <w:pStyle w:val="NormalinTable"/>
              <w:tabs>
                <w:tab w:val="left" w:pos="1250"/>
              </w:tabs>
            </w:pPr>
            <w:r>
              <w:t>0.00%</w:t>
            </w:r>
          </w:p>
        </w:tc>
      </w:tr>
      <w:tr w:rsidR="00E77514" w14:paraId="58EABD40" w14:textId="77777777" w:rsidTr="00066BD6">
        <w:trPr>
          <w:cantSplit/>
        </w:trPr>
        <w:tc>
          <w:tcPr>
            <w:tcW w:w="0" w:type="auto"/>
            <w:tcBorders>
              <w:top w:val="single" w:sz="4" w:space="0" w:color="A6A6A6" w:themeColor="background1" w:themeShade="A6"/>
              <w:right w:val="single" w:sz="4" w:space="0" w:color="000000" w:themeColor="text1"/>
            </w:tcBorders>
          </w:tcPr>
          <w:p w14:paraId="71C6E1C7" w14:textId="77777777" w:rsidR="00E77514" w:rsidRDefault="00E77514" w:rsidP="00FC0611">
            <w:pPr>
              <w:pStyle w:val="NormalinTable"/>
            </w:pPr>
            <w:r>
              <w:rPr>
                <w:b/>
              </w:rPr>
              <w:t>3200000000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D07378" w14:textId="77777777" w:rsidR="00E77514" w:rsidRDefault="00E77514" w:rsidP="00FC0611">
            <w:pPr>
              <w:pStyle w:val="NormalinTable"/>
              <w:tabs>
                <w:tab w:val="left" w:pos="1250"/>
              </w:tabs>
            </w:pPr>
            <w:r>
              <w:t>0.00%</w:t>
            </w:r>
          </w:p>
        </w:tc>
      </w:tr>
      <w:tr w:rsidR="00E77514" w14:paraId="134DA479" w14:textId="77777777" w:rsidTr="00066BD6">
        <w:trPr>
          <w:cantSplit/>
        </w:trPr>
        <w:tc>
          <w:tcPr>
            <w:tcW w:w="0" w:type="auto"/>
            <w:tcBorders>
              <w:top w:val="single" w:sz="4" w:space="0" w:color="A6A6A6" w:themeColor="background1" w:themeShade="A6"/>
              <w:right w:val="single" w:sz="4" w:space="0" w:color="000000" w:themeColor="text1"/>
            </w:tcBorders>
          </w:tcPr>
          <w:p w14:paraId="406B276D" w14:textId="77777777" w:rsidR="00E77514" w:rsidRDefault="00E77514" w:rsidP="00FC0611">
            <w:pPr>
              <w:pStyle w:val="NormalinTable"/>
            </w:pPr>
            <w:r>
              <w:rPr>
                <w:b/>
              </w:rPr>
              <w:t>3301000000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D45F01" w14:textId="77777777" w:rsidR="00E77514" w:rsidRDefault="00E77514" w:rsidP="00FC0611">
            <w:pPr>
              <w:pStyle w:val="NormalinTable"/>
              <w:tabs>
                <w:tab w:val="left" w:pos="1250"/>
              </w:tabs>
            </w:pPr>
            <w:r>
              <w:t>0.00%</w:t>
            </w:r>
          </w:p>
        </w:tc>
      </w:tr>
      <w:tr w:rsidR="00E77514" w14:paraId="116885A6" w14:textId="77777777" w:rsidTr="00066BD6">
        <w:trPr>
          <w:cantSplit/>
        </w:trPr>
        <w:tc>
          <w:tcPr>
            <w:tcW w:w="0" w:type="auto"/>
            <w:tcBorders>
              <w:top w:val="single" w:sz="4" w:space="0" w:color="A6A6A6" w:themeColor="background1" w:themeShade="A6"/>
              <w:right w:val="single" w:sz="4" w:space="0" w:color="000000" w:themeColor="text1"/>
            </w:tcBorders>
          </w:tcPr>
          <w:p w14:paraId="24AB7A25" w14:textId="77777777" w:rsidR="00E77514" w:rsidRDefault="00E77514" w:rsidP="00FC0611">
            <w:pPr>
              <w:pStyle w:val="NormalinTable"/>
            </w:pPr>
            <w:r>
              <w:rPr>
                <w:b/>
              </w:rPr>
              <w:t>3302101000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799C28" w14:textId="77777777" w:rsidR="00E77514" w:rsidRDefault="00E77514" w:rsidP="00FC0611">
            <w:pPr>
              <w:pStyle w:val="NormalinTable"/>
              <w:tabs>
                <w:tab w:val="left" w:pos="1250"/>
              </w:tabs>
            </w:pPr>
            <w:r>
              <w:t>0.00%</w:t>
            </w:r>
          </w:p>
        </w:tc>
      </w:tr>
      <w:tr w:rsidR="00E77514" w14:paraId="1B005D0E" w14:textId="77777777" w:rsidTr="00066BD6">
        <w:trPr>
          <w:cantSplit/>
        </w:trPr>
        <w:tc>
          <w:tcPr>
            <w:tcW w:w="0" w:type="auto"/>
            <w:tcBorders>
              <w:top w:val="single" w:sz="4" w:space="0" w:color="A6A6A6" w:themeColor="background1" w:themeShade="A6"/>
              <w:right w:val="single" w:sz="4" w:space="0" w:color="000000" w:themeColor="text1"/>
            </w:tcBorders>
          </w:tcPr>
          <w:p w14:paraId="71DBDFFB" w14:textId="77777777" w:rsidR="00E77514" w:rsidRDefault="00E77514" w:rsidP="00FC0611">
            <w:pPr>
              <w:pStyle w:val="NormalinTable"/>
            </w:pPr>
            <w:r>
              <w:rPr>
                <w:b/>
              </w:rPr>
              <w:t>3302102100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2CA69C" w14:textId="77777777" w:rsidR="00E77514" w:rsidRDefault="00E77514" w:rsidP="00FC0611">
            <w:pPr>
              <w:pStyle w:val="NormalinTable"/>
              <w:tabs>
                <w:tab w:val="left" w:pos="1250"/>
              </w:tabs>
            </w:pPr>
            <w:r>
              <w:t>0.00%</w:t>
            </w:r>
          </w:p>
        </w:tc>
      </w:tr>
      <w:tr w:rsidR="00E77514" w14:paraId="76E988A0" w14:textId="77777777" w:rsidTr="00066BD6">
        <w:trPr>
          <w:cantSplit/>
        </w:trPr>
        <w:tc>
          <w:tcPr>
            <w:tcW w:w="0" w:type="auto"/>
            <w:tcBorders>
              <w:top w:val="single" w:sz="4" w:space="0" w:color="A6A6A6" w:themeColor="background1" w:themeShade="A6"/>
              <w:right w:val="single" w:sz="4" w:space="0" w:color="000000" w:themeColor="text1"/>
            </w:tcBorders>
          </w:tcPr>
          <w:p w14:paraId="77FEA645" w14:textId="77777777" w:rsidR="00E77514" w:rsidRDefault="00E77514" w:rsidP="00FC0611">
            <w:pPr>
              <w:pStyle w:val="NormalinTable"/>
            </w:pPr>
            <w:r>
              <w:rPr>
                <w:b/>
              </w:rPr>
              <w:t>3302102910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3D8A24" w14:textId="77777777" w:rsidR="00E77514" w:rsidRDefault="00E77514" w:rsidP="00FC0611">
            <w:pPr>
              <w:pStyle w:val="NormalinTable"/>
              <w:tabs>
                <w:tab w:val="left" w:pos="1250"/>
              </w:tabs>
            </w:pPr>
            <w:r>
              <w:t>CAD - 0.00% + (AC) 100%</w:t>
            </w:r>
          </w:p>
        </w:tc>
      </w:tr>
      <w:tr w:rsidR="00E77514" w14:paraId="246C0D7F" w14:textId="77777777" w:rsidTr="00066BD6">
        <w:trPr>
          <w:cantSplit/>
        </w:trPr>
        <w:tc>
          <w:tcPr>
            <w:tcW w:w="0" w:type="auto"/>
            <w:tcBorders>
              <w:top w:val="single" w:sz="4" w:space="0" w:color="A6A6A6" w:themeColor="background1" w:themeShade="A6"/>
              <w:right w:val="single" w:sz="4" w:space="0" w:color="000000" w:themeColor="text1"/>
            </w:tcBorders>
          </w:tcPr>
          <w:p w14:paraId="782B6492" w14:textId="77777777" w:rsidR="00E77514" w:rsidRDefault="00E77514" w:rsidP="00FC0611">
            <w:pPr>
              <w:pStyle w:val="NormalinTable"/>
            </w:pPr>
            <w:r>
              <w:rPr>
                <w:b/>
              </w:rPr>
              <w:t>3302102990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BE3E62" w14:textId="77777777" w:rsidR="00E77514" w:rsidRDefault="00E77514" w:rsidP="00FC0611">
            <w:pPr>
              <w:pStyle w:val="NormalinTable"/>
              <w:tabs>
                <w:tab w:val="left" w:pos="1250"/>
              </w:tabs>
            </w:pPr>
            <w:r>
              <w:t>0.00%</w:t>
            </w:r>
          </w:p>
        </w:tc>
      </w:tr>
      <w:tr w:rsidR="00E77514" w14:paraId="28BCAB89" w14:textId="77777777" w:rsidTr="00066BD6">
        <w:trPr>
          <w:cantSplit/>
        </w:trPr>
        <w:tc>
          <w:tcPr>
            <w:tcW w:w="0" w:type="auto"/>
            <w:tcBorders>
              <w:top w:val="single" w:sz="4" w:space="0" w:color="A6A6A6" w:themeColor="background1" w:themeShade="A6"/>
              <w:right w:val="single" w:sz="4" w:space="0" w:color="000000" w:themeColor="text1"/>
            </w:tcBorders>
          </w:tcPr>
          <w:p w14:paraId="604E7715" w14:textId="77777777" w:rsidR="00E77514" w:rsidRDefault="00E77514" w:rsidP="00FC0611">
            <w:pPr>
              <w:pStyle w:val="NormalinTable"/>
            </w:pPr>
            <w:r>
              <w:rPr>
                <w:b/>
              </w:rPr>
              <w:t>3306200000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3B5871" w14:textId="77777777" w:rsidR="00E77514" w:rsidRDefault="00E77514" w:rsidP="00FC0611">
            <w:pPr>
              <w:pStyle w:val="NormalinTable"/>
              <w:tabs>
                <w:tab w:val="left" w:pos="1250"/>
              </w:tabs>
            </w:pPr>
            <w:r>
              <w:t>0.00%</w:t>
            </w:r>
          </w:p>
        </w:tc>
      </w:tr>
      <w:tr w:rsidR="00E77514" w14:paraId="1885D644" w14:textId="77777777" w:rsidTr="00066BD6">
        <w:trPr>
          <w:cantSplit/>
        </w:trPr>
        <w:tc>
          <w:tcPr>
            <w:tcW w:w="0" w:type="auto"/>
            <w:tcBorders>
              <w:top w:val="single" w:sz="4" w:space="0" w:color="A6A6A6" w:themeColor="background1" w:themeShade="A6"/>
              <w:right w:val="single" w:sz="4" w:space="0" w:color="000000" w:themeColor="text1"/>
            </w:tcBorders>
          </w:tcPr>
          <w:p w14:paraId="690D815B" w14:textId="77777777" w:rsidR="00E77514" w:rsidRDefault="00E77514" w:rsidP="00FC0611">
            <w:pPr>
              <w:pStyle w:val="NormalinTable"/>
            </w:pPr>
            <w:r>
              <w:rPr>
                <w:b/>
              </w:rPr>
              <w:t>3307000000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28710D" w14:textId="77777777" w:rsidR="00E77514" w:rsidRDefault="00E77514" w:rsidP="00FC0611">
            <w:pPr>
              <w:pStyle w:val="NormalinTable"/>
              <w:tabs>
                <w:tab w:val="left" w:pos="1250"/>
              </w:tabs>
            </w:pPr>
            <w:r>
              <w:t>0.00%</w:t>
            </w:r>
          </w:p>
        </w:tc>
      </w:tr>
      <w:tr w:rsidR="00E77514" w14:paraId="6355327D" w14:textId="77777777" w:rsidTr="00066BD6">
        <w:trPr>
          <w:cantSplit/>
        </w:trPr>
        <w:tc>
          <w:tcPr>
            <w:tcW w:w="0" w:type="auto"/>
            <w:tcBorders>
              <w:top w:val="single" w:sz="4" w:space="0" w:color="A6A6A6" w:themeColor="background1" w:themeShade="A6"/>
              <w:right w:val="single" w:sz="4" w:space="0" w:color="000000" w:themeColor="text1"/>
            </w:tcBorders>
          </w:tcPr>
          <w:p w14:paraId="6179C0AC" w14:textId="77777777" w:rsidR="00E77514" w:rsidRDefault="00E77514" w:rsidP="00FC0611">
            <w:pPr>
              <w:pStyle w:val="NormalinTable"/>
            </w:pPr>
            <w:r>
              <w:rPr>
                <w:b/>
              </w:rPr>
              <w:t>3401300000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E17BC0" w14:textId="77777777" w:rsidR="00E77514" w:rsidRDefault="00E77514" w:rsidP="00FC0611">
            <w:pPr>
              <w:pStyle w:val="NormalinTable"/>
              <w:tabs>
                <w:tab w:val="left" w:pos="1250"/>
              </w:tabs>
            </w:pPr>
            <w:r>
              <w:t>0.00%</w:t>
            </w:r>
          </w:p>
        </w:tc>
      </w:tr>
      <w:tr w:rsidR="00E77514" w14:paraId="71E94082" w14:textId="77777777" w:rsidTr="00066BD6">
        <w:trPr>
          <w:cantSplit/>
        </w:trPr>
        <w:tc>
          <w:tcPr>
            <w:tcW w:w="0" w:type="auto"/>
            <w:tcBorders>
              <w:top w:val="single" w:sz="4" w:space="0" w:color="A6A6A6" w:themeColor="background1" w:themeShade="A6"/>
              <w:right w:val="single" w:sz="4" w:space="0" w:color="000000" w:themeColor="text1"/>
            </w:tcBorders>
          </w:tcPr>
          <w:p w14:paraId="567ED906" w14:textId="77777777" w:rsidR="00E77514" w:rsidRDefault="00E77514" w:rsidP="00FC0611">
            <w:pPr>
              <w:pStyle w:val="NormalinTable"/>
            </w:pPr>
            <w:r>
              <w:rPr>
                <w:b/>
              </w:rPr>
              <w:t>3402000000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589F6F" w14:textId="77777777" w:rsidR="00E77514" w:rsidRDefault="00E77514" w:rsidP="00FC0611">
            <w:pPr>
              <w:pStyle w:val="NormalinTable"/>
              <w:tabs>
                <w:tab w:val="left" w:pos="1250"/>
              </w:tabs>
            </w:pPr>
            <w:r>
              <w:t>0.00%</w:t>
            </w:r>
          </w:p>
        </w:tc>
      </w:tr>
      <w:tr w:rsidR="00E77514" w14:paraId="0C0FEB13" w14:textId="77777777" w:rsidTr="00066BD6">
        <w:trPr>
          <w:cantSplit/>
        </w:trPr>
        <w:tc>
          <w:tcPr>
            <w:tcW w:w="0" w:type="auto"/>
            <w:tcBorders>
              <w:top w:val="single" w:sz="4" w:space="0" w:color="A6A6A6" w:themeColor="background1" w:themeShade="A6"/>
              <w:right w:val="single" w:sz="4" w:space="0" w:color="000000" w:themeColor="text1"/>
            </w:tcBorders>
          </w:tcPr>
          <w:p w14:paraId="1C5CBD9B" w14:textId="77777777" w:rsidR="00E77514" w:rsidRDefault="00E77514" w:rsidP="00FC0611">
            <w:pPr>
              <w:pStyle w:val="NormalinTable"/>
            </w:pPr>
            <w:r>
              <w:rPr>
                <w:b/>
              </w:rPr>
              <w:t>3403000000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E298E2" w14:textId="77777777" w:rsidR="00E77514" w:rsidRDefault="00E77514" w:rsidP="00FC0611">
            <w:pPr>
              <w:pStyle w:val="NormalinTable"/>
              <w:tabs>
                <w:tab w:val="left" w:pos="1250"/>
              </w:tabs>
            </w:pPr>
            <w:r>
              <w:t>0.00%</w:t>
            </w:r>
          </w:p>
        </w:tc>
      </w:tr>
      <w:tr w:rsidR="00E77514" w14:paraId="3F33D621" w14:textId="77777777" w:rsidTr="00066BD6">
        <w:trPr>
          <w:cantSplit/>
        </w:trPr>
        <w:tc>
          <w:tcPr>
            <w:tcW w:w="0" w:type="auto"/>
            <w:tcBorders>
              <w:top w:val="single" w:sz="4" w:space="0" w:color="A6A6A6" w:themeColor="background1" w:themeShade="A6"/>
              <w:right w:val="single" w:sz="4" w:space="0" w:color="000000" w:themeColor="text1"/>
            </w:tcBorders>
          </w:tcPr>
          <w:p w14:paraId="59B9EAA1" w14:textId="77777777" w:rsidR="00E77514" w:rsidRDefault="00E77514" w:rsidP="00FC0611">
            <w:pPr>
              <w:pStyle w:val="NormalinTable"/>
            </w:pPr>
            <w:r>
              <w:rPr>
                <w:b/>
              </w:rPr>
              <w:t>3501105000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6AFB34" w14:textId="77777777" w:rsidR="00E77514" w:rsidRDefault="00E77514" w:rsidP="00FC0611">
            <w:pPr>
              <w:pStyle w:val="NormalinTable"/>
              <w:tabs>
                <w:tab w:val="left" w:pos="1250"/>
              </w:tabs>
            </w:pPr>
            <w:r>
              <w:t>0.00%</w:t>
            </w:r>
          </w:p>
        </w:tc>
      </w:tr>
      <w:tr w:rsidR="00E77514" w14:paraId="40457CBE" w14:textId="77777777" w:rsidTr="00066BD6">
        <w:trPr>
          <w:cantSplit/>
        </w:trPr>
        <w:tc>
          <w:tcPr>
            <w:tcW w:w="0" w:type="auto"/>
            <w:tcBorders>
              <w:top w:val="single" w:sz="4" w:space="0" w:color="A6A6A6" w:themeColor="background1" w:themeShade="A6"/>
              <w:right w:val="single" w:sz="4" w:space="0" w:color="000000" w:themeColor="text1"/>
            </w:tcBorders>
          </w:tcPr>
          <w:p w14:paraId="42AA7A78" w14:textId="77777777" w:rsidR="00E77514" w:rsidRDefault="00E77514" w:rsidP="00FC0611">
            <w:pPr>
              <w:pStyle w:val="NormalinTable"/>
            </w:pPr>
            <w:r>
              <w:rPr>
                <w:b/>
              </w:rPr>
              <w:t>3501109000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291634" w14:textId="77777777" w:rsidR="00E77514" w:rsidRDefault="00E77514" w:rsidP="00FC0611">
            <w:pPr>
              <w:pStyle w:val="NormalinTable"/>
              <w:tabs>
                <w:tab w:val="left" w:pos="1250"/>
              </w:tabs>
            </w:pPr>
            <w:r>
              <w:t>0.00%</w:t>
            </w:r>
          </w:p>
        </w:tc>
      </w:tr>
      <w:tr w:rsidR="00E77514" w14:paraId="5AA9AA73" w14:textId="77777777" w:rsidTr="00066BD6">
        <w:trPr>
          <w:cantSplit/>
        </w:trPr>
        <w:tc>
          <w:tcPr>
            <w:tcW w:w="0" w:type="auto"/>
            <w:tcBorders>
              <w:top w:val="single" w:sz="4" w:space="0" w:color="A6A6A6" w:themeColor="background1" w:themeShade="A6"/>
              <w:right w:val="single" w:sz="4" w:space="0" w:color="000000" w:themeColor="text1"/>
            </w:tcBorders>
          </w:tcPr>
          <w:p w14:paraId="44CF532C" w14:textId="77777777" w:rsidR="00E77514" w:rsidRDefault="00E77514" w:rsidP="00FC0611">
            <w:pPr>
              <w:pStyle w:val="NormalinTable"/>
            </w:pPr>
            <w:r>
              <w:rPr>
                <w:b/>
              </w:rPr>
              <w:t>3501900000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B6AA21" w14:textId="77777777" w:rsidR="00E77514" w:rsidRDefault="00E77514" w:rsidP="00FC0611">
            <w:pPr>
              <w:pStyle w:val="NormalinTable"/>
              <w:tabs>
                <w:tab w:val="left" w:pos="1250"/>
              </w:tabs>
            </w:pPr>
            <w:r>
              <w:t>0.00%</w:t>
            </w:r>
          </w:p>
        </w:tc>
      </w:tr>
      <w:tr w:rsidR="00E77514" w14:paraId="53E64E32" w14:textId="77777777" w:rsidTr="00066BD6">
        <w:trPr>
          <w:cantSplit/>
        </w:trPr>
        <w:tc>
          <w:tcPr>
            <w:tcW w:w="0" w:type="auto"/>
            <w:tcBorders>
              <w:top w:val="single" w:sz="4" w:space="0" w:color="A6A6A6" w:themeColor="background1" w:themeShade="A6"/>
              <w:right w:val="single" w:sz="4" w:space="0" w:color="000000" w:themeColor="text1"/>
            </w:tcBorders>
          </w:tcPr>
          <w:p w14:paraId="39FCDE49" w14:textId="77777777" w:rsidR="00E77514" w:rsidRDefault="00E77514" w:rsidP="00FC0611">
            <w:pPr>
              <w:pStyle w:val="NormalinTable"/>
            </w:pPr>
            <w:r>
              <w:rPr>
                <w:b/>
              </w:rPr>
              <w:t>3502909000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E86E90" w14:textId="77777777" w:rsidR="00E77514" w:rsidRDefault="00E77514" w:rsidP="00FC0611">
            <w:pPr>
              <w:pStyle w:val="NormalinTable"/>
              <w:tabs>
                <w:tab w:val="left" w:pos="1250"/>
              </w:tabs>
            </w:pPr>
            <w:r>
              <w:t>0.00%</w:t>
            </w:r>
          </w:p>
        </w:tc>
      </w:tr>
      <w:tr w:rsidR="00E77514" w14:paraId="11B8DCF4" w14:textId="77777777" w:rsidTr="00066BD6">
        <w:trPr>
          <w:cantSplit/>
        </w:trPr>
        <w:tc>
          <w:tcPr>
            <w:tcW w:w="0" w:type="auto"/>
            <w:tcBorders>
              <w:top w:val="single" w:sz="4" w:space="0" w:color="A6A6A6" w:themeColor="background1" w:themeShade="A6"/>
              <w:right w:val="single" w:sz="4" w:space="0" w:color="000000" w:themeColor="text1"/>
            </w:tcBorders>
          </w:tcPr>
          <w:p w14:paraId="4552C3BB" w14:textId="77777777" w:rsidR="00E77514" w:rsidRDefault="00E77514" w:rsidP="00FC0611">
            <w:pPr>
              <w:pStyle w:val="NormalinTable"/>
            </w:pPr>
            <w:r>
              <w:rPr>
                <w:b/>
              </w:rPr>
              <w:t>3503000000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2BC889" w14:textId="77777777" w:rsidR="00E77514" w:rsidRDefault="00E77514" w:rsidP="00FC0611">
            <w:pPr>
              <w:pStyle w:val="NormalinTable"/>
              <w:tabs>
                <w:tab w:val="left" w:pos="1250"/>
              </w:tabs>
            </w:pPr>
            <w:r>
              <w:t>0.00%</w:t>
            </w:r>
          </w:p>
        </w:tc>
      </w:tr>
      <w:tr w:rsidR="00E77514" w14:paraId="4C3592DF" w14:textId="77777777" w:rsidTr="00066BD6">
        <w:trPr>
          <w:cantSplit/>
        </w:trPr>
        <w:tc>
          <w:tcPr>
            <w:tcW w:w="0" w:type="auto"/>
            <w:tcBorders>
              <w:top w:val="single" w:sz="4" w:space="0" w:color="A6A6A6" w:themeColor="background1" w:themeShade="A6"/>
              <w:right w:val="single" w:sz="4" w:space="0" w:color="000000" w:themeColor="text1"/>
            </w:tcBorders>
          </w:tcPr>
          <w:p w14:paraId="7C01446B" w14:textId="77777777" w:rsidR="00E77514" w:rsidRDefault="00E77514" w:rsidP="00FC0611">
            <w:pPr>
              <w:pStyle w:val="NormalinTable"/>
            </w:pPr>
            <w:r>
              <w:rPr>
                <w:b/>
              </w:rPr>
              <w:t>3504000000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AABD86" w14:textId="77777777" w:rsidR="00E77514" w:rsidRDefault="00E77514" w:rsidP="00FC0611">
            <w:pPr>
              <w:pStyle w:val="NormalinTable"/>
              <w:tabs>
                <w:tab w:val="left" w:pos="1250"/>
              </w:tabs>
            </w:pPr>
            <w:r>
              <w:t>0.00%</w:t>
            </w:r>
          </w:p>
        </w:tc>
      </w:tr>
      <w:tr w:rsidR="00E77514" w14:paraId="03BCACA1" w14:textId="77777777" w:rsidTr="00066BD6">
        <w:trPr>
          <w:cantSplit/>
        </w:trPr>
        <w:tc>
          <w:tcPr>
            <w:tcW w:w="0" w:type="auto"/>
            <w:tcBorders>
              <w:top w:val="single" w:sz="4" w:space="0" w:color="A6A6A6" w:themeColor="background1" w:themeShade="A6"/>
              <w:right w:val="single" w:sz="4" w:space="0" w:color="000000" w:themeColor="text1"/>
            </w:tcBorders>
          </w:tcPr>
          <w:p w14:paraId="3E506302" w14:textId="77777777" w:rsidR="00E77514" w:rsidRDefault="00E77514" w:rsidP="00FC0611">
            <w:pPr>
              <w:pStyle w:val="NormalinTable"/>
            </w:pPr>
            <w:r>
              <w:rPr>
                <w:b/>
              </w:rPr>
              <w:t>3505105000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F31014" w14:textId="77777777" w:rsidR="00E77514" w:rsidRDefault="00E77514" w:rsidP="00FC0611">
            <w:pPr>
              <w:pStyle w:val="NormalinTable"/>
              <w:tabs>
                <w:tab w:val="left" w:pos="1250"/>
              </w:tabs>
            </w:pPr>
            <w:r>
              <w:t>0.00%</w:t>
            </w:r>
          </w:p>
        </w:tc>
      </w:tr>
      <w:tr w:rsidR="00E77514" w14:paraId="0D3D5AA9" w14:textId="77777777" w:rsidTr="00066BD6">
        <w:trPr>
          <w:cantSplit/>
        </w:trPr>
        <w:tc>
          <w:tcPr>
            <w:tcW w:w="0" w:type="auto"/>
            <w:tcBorders>
              <w:top w:val="single" w:sz="4" w:space="0" w:color="A6A6A6" w:themeColor="background1" w:themeShade="A6"/>
              <w:right w:val="single" w:sz="4" w:space="0" w:color="000000" w:themeColor="text1"/>
            </w:tcBorders>
          </w:tcPr>
          <w:p w14:paraId="78375C66" w14:textId="77777777" w:rsidR="00E77514" w:rsidRDefault="00E77514" w:rsidP="00FC0611">
            <w:pPr>
              <w:pStyle w:val="NormalinTable"/>
            </w:pPr>
            <w:r>
              <w:rPr>
                <w:b/>
              </w:rPr>
              <w:t>3506000000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E0B2EE" w14:textId="77777777" w:rsidR="00E77514" w:rsidRDefault="00E77514" w:rsidP="00FC0611">
            <w:pPr>
              <w:pStyle w:val="NormalinTable"/>
              <w:tabs>
                <w:tab w:val="left" w:pos="1250"/>
              </w:tabs>
            </w:pPr>
            <w:r>
              <w:t>0.00%</w:t>
            </w:r>
          </w:p>
        </w:tc>
      </w:tr>
      <w:tr w:rsidR="00E77514" w14:paraId="38C22D08" w14:textId="77777777" w:rsidTr="00066BD6">
        <w:trPr>
          <w:cantSplit/>
        </w:trPr>
        <w:tc>
          <w:tcPr>
            <w:tcW w:w="0" w:type="auto"/>
            <w:tcBorders>
              <w:top w:val="single" w:sz="4" w:space="0" w:color="A6A6A6" w:themeColor="background1" w:themeShade="A6"/>
              <w:right w:val="single" w:sz="4" w:space="0" w:color="000000" w:themeColor="text1"/>
            </w:tcBorders>
          </w:tcPr>
          <w:p w14:paraId="05CBC52A" w14:textId="77777777" w:rsidR="00E77514" w:rsidRDefault="00E77514" w:rsidP="00FC0611">
            <w:pPr>
              <w:pStyle w:val="NormalinTable"/>
            </w:pPr>
            <w:r>
              <w:rPr>
                <w:b/>
              </w:rPr>
              <w:lastRenderedPageBreak/>
              <w:t>3507100000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577F79" w14:textId="77777777" w:rsidR="00E77514" w:rsidRDefault="00E77514" w:rsidP="00FC0611">
            <w:pPr>
              <w:pStyle w:val="NormalinTable"/>
              <w:tabs>
                <w:tab w:val="left" w:pos="1250"/>
              </w:tabs>
            </w:pPr>
            <w:r>
              <w:t>0.00%</w:t>
            </w:r>
          </w:p>
        </w:tc>
      </w:tr>
      <w:tr w:rsidR="00E77514" w14:paraId="6D152600" w14:textId="77777777" w:rsidTr="00066BD6">
        <w:trPr>
          <w:cantSplit/>
        </w:trPr>
        <w:tc>
          <w:tcPr>
            <w:tcW w:w="0" w:type="auto"/>
            <w:tcBorders>
              <w:top w:val="single" w:sz="4" w:space="0" w:color="A6A6A6" w:themeColor="background1" w:themeShade="A6"/>
              <w:right w:val="single" w:sz="4" w:space="0" w:color="000000" w:themeColor="text1"/>
            </w:tcBorders>
          </w:tcPr>
          <w:p w14:paraId="0C46714A" w14:textId="77777777" w:rsidR="00E77514" w:rsidRDefault="00E77514" w:rsidP="00FC0611">
            <w:pPr>
              <w:pStyle w:val="NormalinTable"/>
            </w:pPr>
            <w:r>
              <w:rPr>
                <w:b/>
              </w:rPr>
              <w:t>3507909000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74CE25" w14:textId="77777777" w:rsidR="00E77514" w:rsidRDefault="00E77514" w:rsidP="00FC0611">
            <w:pPr>
              <w:pStyle w:val="NormalinTable"/>
              <w:tabs>
                <w:tab w:val="left" w:pos="1250"/>
              </w:tabs>
            </w:pPr>
            <w:r>
              <w:t>0.00%</w:t>
            </w:r>
          </w:p>
        </w:tc>
      </w:tr>
      <w:tr w:rsidR="00E77514" w14:paraId="219C6A2A" w14:textId="77777777" w:rsidTr="00066BD6">
        <w:trPr>
          <w:cantSplit/>
        </w:trPr>
        <w:tc>
          <w:tcPr>
            <w:tcW w:w="0" w:type="auto"/>
            <w:tcBorders>
              <w:top w:val="single" w:sz="4" w:space="0" w:color="A6A6A6" w:themeColor="background1" w:themeShade="A6"/>
              <w:right w:val="single" w:sz="4" w:space="0" w:color="000000" w:themeColor="text1"/>
            </w:tcBorders>
          </w:tcPr>
          <w:p w14:paraId="5F5FAF8E" w14:textId="77777777" w:rsidR="00E77514" w:rsidRDefault="00E77514" w:rsidP="00FC0611">
            <w:pPr>
              <w:pStyle w:val="NormalinTable"/>
            </w:pPr>
            <w:r>
              <w:rPr>
                <w:b/>
              </w:rPr>
              <w:t>3600000000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DEC79B" w14:textId="77777777" w:rsidR="00E77514" w:rsidRDefault="00E77514" w:rsidP="00FC0611">
            <w:pPr>
              <w:pStyle w:val="NormalinTable"/>
              <w:tabs>
                <w:tab w:val="left" w:pos="1250"/>
              </w:tabs>
            </w:pPr>
            <w:r>
              <w:t>0.00%</w:t>
            </w:r>
          </w:p>
        </w:tc>
      </w:tr>
      <w:tr w:rsidR="00E77514" w14:paraId="1E41A8EF" w14:textId="77777777" w:rsidTr="00066BD6">
        <w:trPr>
          <w:cantSplit/>
        </w:trPr>
        <w:tc>
          <w:tcPr>
            <w:tcW w:w="0" w:type="auto"/>
            <w:tcBorders>
              <w:top w:val="single" w:sz="4" w:space="0" w:color="A6A6A6" w:themeColor="background1" w:themeShade="A6"/>
              <w:right w:val="single" w:sz="4" w:space="0" w:color="000000" w:themeColor="text1"/>
            </w:tcBorders>
          </w:tcPr>
          <w:p w14:paraId="08A1939F" w14:textId="77777777" w:rsidR="00E77514" w:rsidRDefault="00E77514" w:rsidP="00FC0611">
            <w:pPr>
              <w:pStyle w:val="NormalinTable"/>
            </w:pPr>
            <w:r>
              <w:rPr>
                <w:b/>
              </w:rPr>
              <w:t>3700000000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A8DD61" w14:textId="77777777" w:rsidR="00E77514" w:rsidRDefault="00E77514" w:rsidP="00FC0611">
            <w:pPr>
              <w:pStyle w:val="NormalinTable"/>
              <w:tabs>
                <w:tab w:val="left" w:pos="1250"/>
              </w:tabs>
            </w:pPr>
            <w:r>
              <w:t>0.00%</w:t>
            </w:r>
          </w:p>
        </w:tc>
      </w:tr>
      <w:tr w:rsidR="00E77514" w14:paraId="75DC0F79" w14:textId="77777777" w:rsidTr="00066BD6">
        <w:trPr>
          <w:cantSplit/>
        </w:trPr>
        <w:tc>
          <w:tcPr>
            <w:tcW w:w="0" w:type="auto"/>
            <w:tcBorders>
              <w:top w:val="single" w:sz="4" w:space="0" w:color="A6A6A6" w:themeColor="background1" w:themeShade="A6"/>
              <w:right w:val="single" w:sz="4" w:space="0" w:color="000000" w:themeColor="text1"/>
            </w:tcBorders>
          </w:tcPr>
          <w:p w14:paraId="57FA925E" w14:textId="77777777" w:rsidR="00E77514" w:rsidRDefault="00E77514" w:rsidP="00FC0611">
            <w:pPr>
              <w:pStyle w:val="NormalinTable"/>
            </w:pPr>
            <w:r>
              <w:rPr>
                <w:b/>
              </w:rPr>
              <w:t>3801000000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CE0D2B" w14:textId="77777777" w:rsidR="00E77514" w:rsidRDefault="00E77514" w:rsidP="00FC0611">
            <w:pPr>
              <w:pStyle w:val="NormalinTable"/>
              <w:tabs>
                <w:tab w:val="left" w:pos="1250"/>
              </w:tabs>
            </w:pPr>
            <w:r>
              <w:t>0.00%</w:t>
            </w:r>
          </w:p>
        </w:tc>
      </w:tr>
      <w:tr w:rsidR="00E77514" w14:paraId="210C6F96" w14:textId="77777777" w:rsidTr="00066BD6">
        <w:trPr>
          <w:cantSplit/>
        </w:trPr>
        <w:tc>
          <w:tcPr>
            <w:tcW w:w="0" w:type="auto"/>
            <w:tcBorders>
              <w:top w:val="single" w:sz="4" w:space="0" w:color="A6A6A6" w:themeColor="background1" w:themeShade="A6"/>
              <w:right w:val="single" w:sz="4" w:space="0" w:color="000000" w:themeColor="text1"/>
            </w:tcBorders>
          </w:tcPr>
          <w:p w14:paraId="164A8188" w14:textId="77777777" w:rsidR="00E77514" w:rsidRDefault="00E77514" w:rsidP="00FC0611">
            <w:pPr>
              <w:pStyle w:val="NormalinTable"/>
            </w:pPr>
            <w:r>
              <w:rPr>
                <w:b/>
              </w:rPr>
              <w:t>3802000000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57F986" w14:textId="77777777" w:rsidR="00E77514" w:rsidRDefault="00E77514" w:rsidP="00FC0611">
            <w:pPr>
              <w:pStyle w:val="NormalinTable"/>
              <w:tabs>
                <w:tab w:val="left" w:pos="1250"/>
              </w:tabs>
            </w:pPr>
            <w:r>
              <w:t>0.00%</w:t>
            </w:r>
          </w:p>
        </w:tc>
      </w:tr>
      <w:tr w:rsidR="00E77514" w14:paraId="7EC885FD" w14:textId="77777777" w:rsidTr="00066BD6">
        <w:trPr>
          <w:cantSplit/>
        </w:trPr>
        <w:tc>
          <w:tcPr>
            <w:tcW w:w="0" w:type="auto"/>
            <w:tcBorders>
              <w:top w:val="single" w:sz="4" w:space="0" w:color="A6A6A6" w:themeColor="background1" w:themeShade="A6"/>
              <w:right w:val="single" w:sz="4" w:space="0" w:color="000000" w:themeColor="text1"/>
            </w:tcBorders>
          </w:tcPr>
          <w:p w14:paraId="7521822A" w14:textId="77777777" w:rsidR="00E77514" w:rsidRDefault="00E77514" w:rsidP="00FC0611">
            <w:pPr>
              <w:pStyle w:val="NormalinTable"/>
            </w:pPr>
            <w:r>
              <w:rPr>
                <w:b/>
              </w:rPr>
              <w:t>3803000000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8B79B3" w14:textId="77777777" w:rsidR="00E77514" w:rsidRDefault="00E77514" w:rsidP="00FC0611">
            <w:pPr>
              <w:pStyle w:val="NormalinTable"/>
              <w:tabs>
                <w:tab w:val="left" w:pos="1250"/>
              </w:tabs>
            </w:pPr>
            <w:r>
              <w:t>0.00%</w:t>
            </w:r>
          </w:p>
        </w:tc>
      </w:tr>
      <w:tr w:rsidR="00E77514" w14:paraId="15A90953" w14:textId="77777777" w:rsidTr="00066BD6">
        <w:trPr>
          <w:cantSplit/>
        </w:trPr>
        <w:tc>
          <w:tcPr>
            <w:tcW w:w="0" w:type="auto"/>
            <w:tcBorders>
              <w:top w:val="single" w:sz="4" w:space="0" w:color="A6A6A6" w:themeColor="background1" w:themeShade="A6"/>
              <w:right w:val="single" w:sz="4" w:space="0" w:color="000000" w:themeColor="text1"/>
            </w:tcBorders>
          </w:tcPr>
          <w:p w14:paraId="6DC9436D" w14:textId="77777777" w:rsidR="00E77514" w:rsidRDefault="00E77514" w:rsidP="00FC0611">
            <w:pPr>
              <w:pStyle w:val="NormalinTable"/>
            </w:pPr>
            <w:r>
              <w:rPr>
                <w:b/>
              </w:rPr>
              <w:t>3804000000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2CAB00" w14:textId="77777777" w:rsidR="00E77514" w:rsidRDefault="00E77514" w:rsidP="00FC0611">
            <w:pPr>
              <w:pStyle w:val="NormalinTable"/>
              <w:tabs>
                <w:tab w:val="left" w:pos="1250"/>
              </w:tabs>
            </w:pPr>
            <w:r>
              <w:t>0.00%</w:t>
            </w:r>
          </w:p>
        </w:tc>
      </w:tr>
      <w:tr w:rsidR="00E77514" w14:paraId="47ABFC68" w14:textId="77777777" w:rsidTr="00066BD6">
        <w:trPr>
          <w:cantSplit/>
        </w:trPr>
        <w:tc>
          <w:tcPr>
            <w:tcW w:w="0" w:type="auto"/>
            <w:tcBorders>
              <w:top w:val="single" w:sz="4" w:space="0" w:color="A6A6A6" w:themeColor="background1" w:themeShade="A6"/>
              <w:right w:val="single" w:sz="4" w:space="0" w:color="000000" w:themeColor="text1"/>
            </w:tcBorders>
          </w:tcPr>
          <w:p w14:paraId="10D78554" w14:textId="77777777" w:rsidR="00E77514" w:rsidRDefault="00E77514" w:rsidP="00FC0611">
            <w:pPr>
              <w:pStyle w:val="NormalinTable"/>
            </w:pPr>
            <w:r>
              <w:rPr>
                <w:b/>
              </w:rPr>
              <w:t>3805000000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22A8A1" w14:textId="77777777" w:rsidR="00E77514" w:rsidRDefault="00E77514" w:rsidP="00FC0611">
            <w:pPr>
              <w:pStyle w:val="NormalinTable"/>
              <w:tabs>
                <w:tab w:val="left" w:pos="1250"/>
              </w:tabs>
            </w:pPr>
            <w:r>
              <w:t>0.00%</w:t>
            </w:r>
          </w:p>
        </w:tc>
      </w:tr>
      <w:tr w:rsidR="00E77514" w14:paraId="750A2738" w14:textId="77777777" w:rsidTr="00066BD6">
        <w:trPr>
          <w:cantSplit/>
        </w:trPr>
        <w:tc>
          <w:tcPr>
            <w:tcW w:w="0" w:type="auto"/>
            <w:tcBorders>
              <w:top w:val="single" w:sz="4" w:space="0" w:color="A6A6A6" w:themeColor="background1" w:themeShade="A6"/>
              <w:right w:val="single" w:sz="4" w:space="0" w:color="000000" w:themeColor="text1"/>
            </w:tcBorders>
          </w:tcPr>
          <w:p w14:paraId="2BFF0C68" w14:textId="77777777" w:rsidR="00E77514" w:rsidRDefault="00E77514" w:rsidP="00FC0611">
            <w:pPr>
              <w:pStyle w:val="NormalinTable"/>
            </w:pPr>
            <w:r>
              <w:rPr>
                <w:b/>
              </w:rPr>
              <w:t>3806000000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8BB776" w14:textId="77777777" w:rsidR="00E77514" w:rsidRDefault="00E77514" w:rsidP="00FC0611">
            <w:pPr>
              <w:pStyle w:val="NormalinTable"/>
              <w:tabs>
                <w:tab w:val="left" w:pos="1250"/>
              </w:tabs>
            </w:pPr>
            <w:r>
              <w:t>0.00%</w:t>
            </w:r>
          </w:p>
        </w:tc>
      </w:tr>
      <w:tr w:rsidR="00E77514" w14:paraId="06098003" w14:textId="77777777" w:rsidTr="00066BD6">
        <w:trPr>
          <w:cantSplit/>
        </w:trPr>
        <w:tc>
          <w:tcPr>
            <w:tcW w:w="0" w:type="auto"/>
            <w:tcBorders>
              <w:top w:val="single" w:sz="4" w:space="0" w:color="A6A6A6" w:themeColor="background1" w:themeShade="A6"/>
              <w:right w:val="single" w:sz="4" w:space="0" w:color="000000" w:themeColor="text1"/>
            </w:tcBorders>
          </w:tcPr>
          <w:p w14:paraId="218F8B34" w14:textId="77777777" w:rsidR="00E77514" w:rsidRDefault="00E77514" w:rsidP="00FC0611">
            <w:pPr>
              <w:pStyle w:val="NormalinTable"/>
            </w:pPr>
            <w:r>
              <w:rPr>
                <w:b/>
              </w:rPr>
              <w:t>3807000000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DC071C" w14:textId="77777777" w:rsidR="00E77514" w:rsidRDefault="00E77514" w:rsidP="00FC0611">
            <w:pPr>
              <w:pStyle w:val="NormalinTable"/>
              <w:tabs>
                <w:tab w:val="left" w:pos="1250"/>
              </w:tabs>
            </w:pPr>
            <w:r>
              <w:t>0.00%</w:t>
            </w:r>
          </w:p>
        </w:tc>
      </w:tr>
      <w:tr w:rsidR="00E77514" w14:paraId="194C586A" w14:textId="77777777" w:rsidTr="00066BD6">
        <w:trPr>
          <w:cantSplit/>
        </w:trPr>
        <w:tc>
          <w:tcPr>
            <w:tcW w:w="0" w:type="auto"/>
            <w:tcBorders>
              <w:top w:val="single" w:sz="4" w:space="0" w:color="A6A6A6" w:themeColor="background1" w:themeShade="A6"/>
              <w:right w:val="single" w:sz="4" w:space="0" w:color="000000" w:themeColor="text1"/>
            </w:tcBorders>
          </w:tcPr>
          <w:p w14:paraId="3580A777" w14:textId="77777777" w:rsidR="00E77514" w:rsidRDefault="00E77514" w:rsidP="00FC0611">
            <w:pPr>
              <w:pStyle w:val="NormalinTable"/>
            </w:pPr>
            <w:r>
              <w:rPr>
                <w:b/>
              </w:rPr>
              <w:t>3808000000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A558CC" w14:textId="77777777" w:rsidR="00E77514" w:rsidRDefault="00E77514" w:rsidP="00FC0611">
            <w:pPr>
              <w:pStyle w:val="NormalinTable"/>
              <w:tabs>
                <w:tab w:val="left" w:pos="1250"/>
              </w:tabs>
            </w:pPr>
            <w:r>
              <w:t>0.00%</w:t>
            </w:r>
          </w:p>
        </w:tc>
      </w:tr>
      <w:tr w:rsidR="00E77514" w14:paraId="4C21C81F" w14:textId="77777777" w:rsidTr="00066BD6">
        <w:trPr>
          <w:cantSplit/>
        </w:trPr>
        <w:tc>
          <w:tcPr>
            <w:tcW w:w="0" w:type="auto"/>
            <w:tcBorders>
              <w:top w:val="single" w:sz="4" w:space="0" w:color="A6A6A6" w:themeColor="background1" w:themeShade="A6"/>
              <w:right w:val="single" w:sz="4" w:space="0" w:color="000000" w:themeColor="text1"/>
            </w:tcBorders>
          </w:tcPr>
          <w:p w14:paraId="20E886DE" w14:textId="77777777" w:rsidR="00E77514" w:rsidRDefault="00E77514" w:rsidP="00FC0611">
            <w:pPr>
              <w:pStyle w:val="NormalinTable"/>
            </w:pPr>
            <w:r>
              <w:rPr>
                <w:b/>
              </w:rPr>
              <w:t>3809910000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8ABA82" w14:textId="77777777" w:rsidR="00E77514" w:rsidRDefault="00E77514" w:rsidP="00FC0611">
            <w:pPr>
              <w:pStyle w:val="NormalinTable"/>
              <w:tabs>
                <w:tab w:val="left" w:pos="1250"/>
              </w:tabs>
            </w:pPr>
            <w:r>
              <w:t>0.00%</w:t>
            </w:r>
          </w:p>
        </w:tc>
      </w:tr>
      <w:tr w:rsidR="00E77514" w14:paraId="3C41A331" w14:textId="77777777" w:rsidTr="00066BD6">
        <w:trPr>
          <w:cantSplit/>
        </w:trPr>
        <w:tc>
          <w:tcPr>
            <w:tcW w:w="0" w:type="auto"/>
            <w:tcBorders>
              <w:top w:val="single" w:sz="4" w:space="0" w:color="A6A6A6" w:themeColor="background1" w:themeShade="A6"/>
              <w:right w:val="single" w:sz="4" w:space="0" w:color="000000" w:themeColor="text1"/>
            </w:tcBorders>
          </w:tcPr>
          <w:p w14:paraId="47071E42" w14:textId="77777777" w:rsidR="00E77514" w:rsidRDefault="00E77514" w:rsidP="00FC0611">
            <w:pPr>
              <w:pStyle w:val="NormalinTable"/>
            </w:pPr>
            <w:r>
              <w:rPr>
                <w:b/>
              </w:rPr>
              <w:t>3809920000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20B160" w14:textId="77777777" w:rsidR="00E77514" w:rsidRDefault="00E77514" w:rsidP="00FC0611">
            <w:pPr>
              <w:pStyle w:val="NormalinTable"/>
              <w:tabs>
                <w:tab w:val="left" w:pos="1250"/>
              </w:tabs>
            </w:pPr>
            <w:r>
              <w:t>0.00%</w:t>
            </w:r>
          </w:p>
        </w:tc>
      </w:tr>
      <w:tr w:rsidR="00E77514" w14:paraId="1C81D302" w14:textId="77777777" w:rsidTr="00066BD6">
        <w:trPr>
          <w:cantSplit/>
        </w:trPr>
        <w:tc>
          <w:tcPr>
            <w:tcW w:w="0" w:type="auto"/>
            <w:tcBorders>
              <w:top w:val="single" w:sz="4" w:space="0" w:color="A6A6A6" w:themeColor="background1" w:themeShade="A6"/>
              <w:right w:val="single" w:sz="4" w:space="0" w:color="000000" w:themeColor="text1"/>
            </w:tcBorders>
          </w:tcPr>
          <w:p w14:paraId="3D1E5742" w14:textId="77777777" w:rsidR="00E77514" w:rsidRDefault="00E77514" w:rsidP="00FC0611">
            <w:pPr>
              <w:pStyle w:val="NormalinTable"/>
            </w:pPr>
            <w:r>
              <w:rPr>
                <w:b/>
              </w:rPr>
              <w:t>3809930000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064B41" w14:textId="77777777" w:rsidR="00E77514" w:rsidRDefault="00E77514" w:rsidP="00FC0611">
            <w:pPr>
              <w:pStyle w:val="NormalinTable"/>
              <w:tabs>
                <w:tab w:val="left" w:pos="1250"/>
              </w:tabs>
            </w:pPr>
            <w:r>
              <w:t>0.00%</w:t>
            </w:r>
          </w:p>
        </w:tc>
      </w:tr>
      <w:tr w:rsidR="00E77514" w14:paraId="6E26A289" w14:textId="77777777" w:rsidTr="00066BD6">
        <w:trPr>
          <w:cantSplit/>
        </w:trPr>
        <w:tc>
          <w:tcPr>
            <w:tcW w:w="0" w:type="auto"/>
            <w:tcBorders>
              <w:top w:val="single" w:sz="4" w:space="0" w:color="A6A6A6" w:themeColor="background1" w:themeShade="A6"/>
              <w:right w:val="single" w:sz="4" w:space="0" w:color="000000" w:themeColor="text1"/>
            </w:tcBorders>
          </w:tcPr>
          <w:p w14:paraId="3B88B7C3" w14:textId="77777777" w:rsidR="00E77514" w:rsidRDefault="00E77514" w:rsidP="00FC0611">
            <w:pPr>
              <w:pStyle w:val="NormalinTable"/>
            </w:pPr>
            <w:r>
              <w:rPr>
                <w:b/>
              </w:rPr>
              <w:t>3810000000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FE8AFC" w14:textId="77777777" w:rsidR="00E77514" w:rsidRDefault="00E77514" w:rsidP="00FC0611">
            <w:pPr>
              <w:pStyle w:val="NormalinTable"/>
              <w:tabs>
                <w:tab w:val="left" w:pos="1250"/>
              </w:tabs>
            </w:pPr>
            <w:r>
              <w:t>0.00%</w:t>
            </w:r>
          </w:p>
        </w:tc>
      </w:tr>
      <w:tr w:rsidR="00E77514" w14:paraId="2F4B9257" w14:textId="77777777" w:rsidTr="00066BD6">
        <w:trPr>
          <w:cantSplit/>
        </w:trPr>
        <w:tc>
          <w:tcPr>
            <w:tcW w:w="0" w:type="auto"/>
            <w:tcBorders>
              <w:top w:val="single" w:sz="4" w:space="0" w:color="A6A6A6" w:themeColor="background1" w:themeShade="A6"/>
              <w:right w:val="single" w:sz="4" w:space="0" w:color="000000" w:themeColor="text1"/>
            </w:tcBorders>
          </w:tcPr>
          <w:p w14:paraId="5B365C6D" w14:textId="77777777" w:rsidR="00E77514" w:rsidRDefault="00E77514" w:rsidP="00FC0611">
            <w:pPr>
              <w:pStyle w:val="NormalinTable"/>
            </w:pPr>
            <w:r>
              <w:rPr>
                <w:b/>
              </w:rPr>
              <w:t>3811000000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84A8C6" w14:textId="77777777" w:rsidR="00E77514" w:rsidRDefault="00E77514" w:rsidP="00FC0611">
            <w:pPr>
              <w:pStyle w:val="NormalinTable"/>
              <w:tabs>
                <w:tab w:val="left" w:pos="1250"/>
              </w:tabs>
            </w:pPr>
            <w:r>
              <w:t>0.00%</w:t>
            </w:r>
          </w:p>
        </w:tc>
      </w:tr>
      <w:tr w:rsidR="00E77514" w14:paraId="27F704D2" w14:textId="77777777" w:rsidTr="00066BD6">
        <w:trPr>
          <w:cantSplit/>
        </w:trPr>
        <w:tc>
          <w:tcPr>
            <w:tcW w:w="0" w:type="auto"/>
            <w:tcBorders>
              <w:top w:val="single" w:sz="4" w:space="0" w:color="A6A6A6" w:themeColor="background1" w:themeShade="A6"/>
              <w:right w:val="single" w:sz="4" w:space="0" w:color="000000" w:themeColor="text1"/>
            </w:tcBorders>
          </w:tcPr>
          <w:p w14:paraId="0139E85B" w14:textId="77777777" w:rsidR="00E77514" w:rsidRDefault="00E77514" w:rsidP="00FC0611">
            <w:pPr>
              <w:pStyle w:val="NormalinTable"/>
            </w:pPr>
            <w:r>
              <w:rPr>
                <w:b/>
              </w:rPr>
              <w:t>3812000000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9388E2" w14:textId="77777777" w:rsidR="00E77514" w:rsidRDefault="00E77514" w:rsidP="00FC0611">
            <w:pPr>
              <w:pStyle w:val="NormalinTable"/>
              <w:tabs>
                <w:tab w:val="left" w:pos="1250"/>
              </w:tabs>
            </w:pPr>
            <w:r>
              <w:t>0.00%</w:t>
            </w:r>
          </w:p>
        </w:tc>
      </w:tr>
      <w:tr w:rsidR="00E77514" w14:paraId="43E73829" w14:textId="77777777" w:rsidTr="00066BD6">
        <w:trPr>
          <w:cantSplit/>
        </w:trPr>
        <w:tc>
          <w:tcPr>
            <w:tcW w:w="0" w:type="auto"/>
            <w:tcBorders>
              <w:top w:val="single" w:sz="4" w:space="0" w:color="A6A6A6" w:themeColor="background1" w:themeShade="A6"/>
              <w:right w:val="single" w:sz="4" w:space="0" w:color="000000" w:themeColor="text1"/>
            </w:tcBorders>
          </w:tcPr>
          <w:p w14:paraId="4A80AC8A" w14:textId="77777777" w:rsidR="00E77514" w:rsidRDefault="00E77514" w:rsidP="00FC0611">
            <w:pPr>
              <w:pStyle w:val="NormalinTable"/>
            </w:pPr>
            <w:r>
              <w:rPr>
                <w:b/>
              </w:rPr>
              <w:t>3813000000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680DD3" w14:textId="77777777" w:rsidR="00E77514" w:rsidRDefault="00E77514" w:rsidP="00FC0611">
            <w:pPr>
              <w:pStyle w:val="NormalinTable"/>
              <w:tabs>
                <w:tab w:val="left" w:pos="1250"/>
              </w:tabs>
            </w:pPr>
            <w:r>
              <w:t>0.00%</w:t>
            </w:r>
          </w:p>
        </w:tc>
      </w:tr>
      <w:tr w:rsidR="00E77514" w14:paraId="20BD851C" w14:textId="77777777" w:rsidTr="00066BD6">
        <w:trPr>
          <w:cantSplit/>
        </w:trPr>
        <w:tc>
          <w:tcPr>
            <w:tcW w:w="0" w:type="auto"/>
            <w:tcBorders>
              <w:top w:val="single" w:sz="4" w:space="0" w:color="A6A6A6" w:themeColor="background1" w:themeShade="A6"/>
              <w:right w:val="single" w:sz="4" w:space="0" w:color="000000" w:themeColor="text1"/>
            </w:tcBorders>
          </w:tcPr>
          <w:p w14:paraId="186254F0" w14:textId="77777777" w:rsidR="00E77514" w:rsidRDefault="00E77514" w:rsidP="00FC0611">
            <w:pPr>
              <w:pStyle w:val="NormalinTable"/>
            </w:pPr>
            <w:r>
              <w:rPr>
                <w:b/>
              </w:rPr>
              <w:t>3814000000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613F13" w14:textId="77777777" w:rsidR="00E77514" w:rsidRDefault="00E77514" w:rsidP="00FC0611">
            <w:pPr>
              <w:pStyle w:val="NormalinTable"/>
              <w:tabs>
                <w:tab w:val="left" w:pos="1250"/>
              </w:tabs>
            </w:pPr>
            <w:r>
              <w:t>0.00%</w:t>
            </w:r>
          </w:p>
        </w:tc>
      </w:tr>
      <w:tr w:rsidR="00E77514" w14:paraId="0E4A0B4D" w14:textId="77777777" w:rsidTr="00066BD6">
        <w:trPr>
          <w:cantSplit/>
        </w:trPr>
        <w:tc>
          <w:tcPr>
            <w:tcW w:w="0" w:type="auto"/>
            <w:tcBorders>
              <w:top w:val="single" w:sz="4" w:space="0" w:color="A6A6A6" w:themeColor="background1" w:themeShade="A6"/>
              <w:right w:val="single" w:sz="4" w:space="0" w:color="000000" w:themeColor="text1"/>
            </w:tcBorders>
          </w:tcPr>
          <w:p w14:paraId="21A84868" w14:textId="77777777" w:rsidR="00E77514" w:rsidRDefault="00E77514" w:rsidP="00FC0611">
            <w:pPr>
              <w:pStyle w:val="NormalinTable"/>
            </w:pPr>
            <w:r>
              <w:rPr>
                <w:b/>
              </w:rPr>
              <w:t>3815000000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EE9153" w14:textId="77777777" w:rsidR="00E77514" w:rsidRDefault="00E77514" w:rsidP="00FC0611">
            <w:pPr>
              <w:pStyle w:val="NormalinTable"/>
              <w:tabs>
                <w:tab w:val="left" w:pos="1250"/>
              </w:tabs>
            </w:pPr>
            <w:r>
              <w:t>0.00%</w:t>
            </w:r>
          </w:p>
        </w:tc>
      </w:tr>
      <w:tr w:rsidR="00E77514" w14:paraId="5FB86582" w14:textId="77777777" w:rsidTr="00066BD6">
        <w:trPr>
          <w:cantSplit/>
        </w:trPr>
        <w:tc>
          <w:tcPr>
            <w:tcW w:w="0" w:type="auto"/>
            <w:tcBorders>
              <w:top w:val="single" w:sz="4" w:space="0" w:color="A6A6A6" w:themeColor="background1" w:themeShade="A6"/>
              <w:right w:val="single" w:sz="4" w:space="0" w:color="000000" w:themeColor="text1"/>
            </w:tcBorders>
          </w:tcPr>
          <w:p w14:paraId="49A03CE6" w14:textId="77777777" w:rsidR="00E77514" w:rsidRDefault="00E77514" w:rsidP="00FC0611">
            <w:pPr>
              <w:pStyle w:val="NormalinTable"/>
            </w:pPr>
            <w:r>
              <w:rPr>
                <w:b/>
              </w:rPr>
              <w:t>3816000000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4D18AD" w14:textId="77777777" w:rsidR="00E77514" w:rsidRDefault="00E77514" w:rsidP="00FC0611">
            <w:pPr>
              <w:pStyle w:val="NormalinTable"/>
              <w:tabs>
                <w:tab w:val="left" w:pos="1250"/>
              </w:tabs>
            </w:pPr>
            <w:r>
              <w:t>0.00%</w:t>
            </w:r>
          </w:p>
        </w:tc>
      </w:tr>
      <w:tr w:rsidR="00E77514" w14:paraId="2EA7F0E9" w14:textId="77777777" w:rsidTr="00066BD6">
        <w:trPr>
          <w:cantSplit/>
        </w:trPr>
        <w:tc>
          <w:tcPr>
            <w:tcW w:w="0" w:type="auto"/>
            <w:tcBorders>
              <w:top w:val="single" w:sz="4" w:space="0" w:color="A6A6A6" w:themeColor="background1" w:themeShade="A6"/>
              <w:right w:val="single" w:sz="4" w:space="0" w:color="000000" w:themeColor="text1"/>
            </w:tcBorders>
          </w:tcPr>
          <w:p w14:paraId="401B2310" w14:textId="77777777" w:rsidR="00E77514" w:rsidRDefault="00E77514" w:rsidP="00FC0611">
            <w:pPr>
              <w:pStyle w:val="NormalinTable"/>
            </w:pPr>
            <w:r>
              <w:rPr>
                <w:b/>
              </w:rPr>
              <w:t>3817000000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1CF9CC" w14:textId="77777777" w:rsidR="00E77514" w:rsidRDefault="00E77514" w:rsidP="00FC0611">
            <w:pPr>
              <w:pStyle w:val="NormalinTable"/>
              <w:tabs>
                <w:tab w:val="left" w:pos="1250"/>
              </w:tabs>
            </w:pPr>
            <w:r>
              <w:t>0.00%</w:t>
            </w:r>
          </w:p>
        </w:tc>
      </w:tr>
      <w:tr w:rsidR="00E77514" w14:paraId="71FA33AF" w14:textId="77777777" w:rsidTr="00066BD6">
        <w:trPr>
          <w:cantSplit/>
        </w:trPr>
        <w:tc>
          <w:tcPr>
            <w:tcW w:w="0" w:type="auto"/>
            <w:tcBorders>
              <w:top w:val="single" w:sz="4" w:space="0" w:color="A6A6A6" w:themeColor="background1" w:themeShade="A6"/>
              <w:right w:val="single" w:sz="4" w:space="0" w:color="000000" w:themeColor="text1"/>
            </w:tcBorders>
          </w:tcPr>
          <w:p w14:paraId="7BD1E066" w14:textId="77777777" w:rsidR="00E77514" w:rsidRDefault="00E77514" w:rsidP="00FC0611">
            <w:pPr>
              <w:pStyle w:val="NormalinTable"/>
            </w:pPr>
            <w:r>
              <w:rPr>
                <w:b/>
              </w:rPr>
              <w:t>3818000000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9AAD61" w14:textId="77777777" w:rsidR="00E77514" w:rsidRDefault="00E77514" w:rsidP="00FC0611">
            <w:pPr>
              <w:pStyle w:val="NormalinTable"/>
              <w:tabs>
                <w:tab w:val="left" w:pos="1250"/>
              </w:tabs>
            </w:pPr>
            <w:r>
              <w:t>0.00%</w:t>
            </w:r>
          </w:p>
        </w:tc>
      </w:tr>
      <w:tr w:rsidR="00E77514" w14:paraId="121EB107" w14:textId="77777777" w:rsidTr="00066BD6">
        <w:trPr>
          <w:cantSplit/>
        </w:trPr>
        <w:tc>
          <w:tcPr>
            <w:tcW w:w="0" w:type="auto"/>
            <w:tcBorders>
              <w:top w:val="single" w:sz="4" w:space="0" w:color="A6A6A6" w:themeColor="background1" w:themeShade="A6"/>
              <w:right w:val="single" w:sz="4" w:space="0" w:color="000000" w:themeColor="text1"/>
            </w:tcBorders>
          </w:tcPr>
          <w:p w14:paraId="269DAB6D" w14:textId="77777777" w:rsidR="00E77514" w:rsidRDefault="00E77514" w:rsidP="00FC0611">
            <w:pPr>
              <w:pStyle w:val="NormalinTable"/>
            </w:pPr>
            <w:r>
              <w:rPr>
                <w:b/>
              </w:rPr>
              <w:t>3819000000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C628FA" w14:textId="77777777" w:rsidR="00E77514" w:rsidRDefault="00E77514" w:rsidP="00FC0611">
            <w:pPr>
              <w:pStyle w:val="NormalinTable"/>
              <w:tabs>
                <w:tab w:val="left" w:pos="1250"/>
              </w:tabs>
            </w:pPr>
            <w:r>
              <w:t>0.00%</w:t>
            </w:r>
          </w:p>
        </w:tc>
      </w:tr>
      <w:tr w:rsidR="00E77514" w14:paraId="78A4C3A2" w14:textId="77777777" w:rsidTr="00066BD6">
        <w:trPr>
          <w:cantSplit/>
        </w:trPr>
        <w:tc>
          <w:tcPr>
            <w:tcW w:w="0" w:type="auto"/>
            <w:tcBorders>
              <w:top w:val="single" w:sz="4" w:space="0" w:color="A6A6A6" w:themeColor="background1" w:themeShade="A6"/>
              <w:right w:val="single" w:sz="4" w:space="0" w:color="000000" w:themeColor="text1"/>
            </w:tcBorders>
          </w:tcPr>
          <w:p w14:paraId="3E7A017B" w14:textId="77777777" w:rsidR="00E77514" w:rsidRDefault="00E77514" w:rsidP="00FC0611">
            <w:pPr>
              <w:pStyle w:val="NormalinTable"/>
            </w:pPr>
            <w:r>
              <w:rPr>
                <w:b/>
              </w:rPr>
              <w:t>3820000000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979E67" w14:textId="77777777" w:rsidR="00E77514" w:rsidRDefault="00E77514" w:rsidP="00FC0611">
            <w:pPr>
              <w:pStyle w:val="NormalinTable"/>
              <w:tabs>
                <w:tab w:val="left" w:pos="1250"/>
              </w:tabs>
            </w:pPr>
            <w:r>
              <w:t>0.00%</w:t>
            </w:r>
          </w:p>
        </w:tc>
      </w:tr>
      <w:tr w:rsidR="00E77514" w14:paraId="66D12EC8" w14:textId="77777777" w:rsidTr="00066BD6">
        <w:trPr>
          <w:cantSplit/>
        </w:trPr>
        <w:tc>
          <w:tcPr>
            <w:tcW w:w="0" w:type="auto"/>
            <w:tcBorders>
              <w:top w:val="single" w:sz="4" w:space="0" w:color="A6A6A6" w:themeColor="background1" w:themeShade="A6"/>
              <w:right w:val="single" w:sz="4" w:space="0" w:color="000000" w:themeColor="text1"/>
            </w:tcBorders>
          </w:tcPr>
          <w:p w14:paraId="63F22578" w14:textId="77777777" w:rsidR="00E77514" w:rsidRDefault="00E77514" w:rsidP="00FC0611">
            <w:pPr>
              <w:pStyle w:val="NormalinTable"/>
            </w:pPr>
            <w:r>
              <w:rPr>
                <w:b/>
              </w:rPr>
              <w:t>3821000000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94641A" w14:textId="77777777" w:rsidR="00E77514" w:rsidRDefault="00E77514" w:rsidP="00FC0611">
            <w:pPr>
              <w:pStyle w:val="NormalinTable"/>
              <w:tabs>
                <w:tab w:val="left" w:pos="1250"/>
              </w:tabs>
            </w:pPr>
            <w:r>
              <w:t>0.00%</w:t>
            </w:r>
          </w:p>
        </w:tc>
      </w:tr>
      <w:tr w:rsidR="00E77514" w14:paraId="3AE59E72" w14:textId="77777777" w:rsidTr="00066BD6">
        <w:trPr>
          <w:cantSplit/>
        </w:trPr>
        <w:tc>
          <w:tcPr>
            <w:tcW w:w="0" w:type="auto"/>
            <w:tcBorders>
              <w:top w:val="single" w:sz="4" w:space="0" w:color="A6A6A6" w:themeColor="background1" w:themeShade="A6"/>
              <w:right w:val="single" w:sz="4" w:space="0" w:color="000000" w:themeColor="text1"/>
            </w:tcBorders>
          </w:tcPr>
          <w:p w14:paraId="01FC99BC" w14:textId="77777777" w:rsidR="00E77514" w:rsidRDefault="00E77514" w:rsidP="00FC0611">
            <w:pPr>
              <w:pStyle w:val="NormalinTable"/>
            </w:pPr>
            <w:r>
              <w:rPr>
                <w:b/>
              </w:rPr>
              <w:t>3822000000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A26410" w14:textId="77777777" w:rsidR="00E77514" w:rsidRDefault="00E77514" w:rsidP="00FC0611">
            <w:pPr>
              <w:pStyle w:val="NormalinTable"/>
              <w:tabs>
                <w:tab w:val="left" w:pos="1250"/>
              </w:tabs>
            </w:pPr>
            <w:r>
              <w:t>0.00%</w:t>
            </w:r>
          </w:p>
        </w:tc>
      </w:tr>
      <w:tr w:rsidR="00E77514" w14:paraId="7806AF7E" w14:textId="77777777" w:rsidTr="00066BD6">
        <w:trPr>
          <w:cantSplit/>
        </w:trPr>
        <w:tc>
          <w:tcPr>
            <w:tcW w:w="0" w:type="auto"/>
            <w:tcBorders>
              <w:top w:val="single" w:sz="4" w:space="0" w:color="A6A6A6" w:themeColor="background1" w:themeShade="A6"/>
              <w:right w:val="single" w:sz="4" w:space="0" w:color="000000" w:themeColor="text1"/>
            </w:tcBorders>
          </w:tcPr>
          <w:p w14:paraId="15FC43B9" w14:textId="77777777" w:rsidR="00E77514" w:rsidRDefault="00E77514" w:rsidP="00FC0611">
            <w:pPr>
              <w:pStyle w:val="NormalinTable"/>
            </w:pPr>
            <w:r>
              <w:rPr>
                <w:b/>
              </w:rPr>
              <w:t>3823000000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BECE8D" w14:textId="77777777" w:rsidR="00E77514" w:rsidRDefault="00E77514" w:rsidP="00FC0611">
            <w:pPr>
              <w:pStyle w:val="NormalinTable"/>
              <w:tabs>
                <w:tab w:val="left" w:pos="1250"/>
              </w:tabs>
            </w:pPr>
            <w:r>
              <w:t>0.00%</w:t>
            </w:r>
          </w:p>
        </w:tc>
      </w:tr>
      <w:tr w:rsidR="00E77514" w14:paraId="4C4D35D0" w14:textId="77777777" w:rsidTr="00066BD6">
        <w:trPr>
          <w:cantSplit/>
        </w:trPr>
        <w:tc>
          <w:tcPr>
            <w:tcW w:w="0" w:type="auto"/>
            <w:tcBorders>
              <w:top w:val="single" w:sz="4" w:space="0" w:color="A6A6A6" w:themeColor="background1" w:themeShade="A6"/>
              <w:right w:val="single" w:sz="4" w:space="0" w:color="000000" w:themeColor="text1"/>
            </w:tcBorders>
          </w:tcPr>
          <w:p w14:paraId="33875E6C" w14:textId="77777777" w:rsidR="00E77514" w:rsidRDefault="00E77514" w:rsidP="00FC0611">
            <w:pPr>
              <w:pStyle w:val="NormalinTable"/>
            </w:pPr>
            <w:r>
              <w:rPr>
                <w:b/>
              </w:rPr>
              <w:t>3824100000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3E3391" w14:textId="77777777" w:rsidR="00E77514" w:rsidRDefault="00E77514" w:rsidP="00FC0611">
            <w:pPr>
              <w:pStyle w:val="NormalinTable"/>
              <w:tabs>
                <w:tab w:val="left" w:pos="1250"/>
              </w:tabs>
            </w:pPr>
            <w:r>
              <w:t>0.00%</w:t>
            </w:r>
          </w:p>
        </w:tc>
      </w:tr>
      <w:tr w:rsidR="00E77514" w14:paraId="5128B021" w14:textId="77777777" w:rsidTr="00066BD6">
        <w:trPr>
          <w:cantSplit/>
        </w:trPr>
        <w:tc>
          <w:tcPr>
            <w:tcW w:w="0" w:type="auto"/>
            <w:tcBorders>
              <w:top w:val="single" w:sz="4" w:space="0" w:color="A6A6A6" w:themeColor="background1" w:themeShade="A6"/>
              <w:right w:val="single" w:sz="4" w:space="0" w:color="000000" w:themeColor="text1"/>
            </w:tcBorders>
          </w:tcPr>
          <w:p w14:paraId="49165B62" w14:textId="77777777" w:rsidR="00E77514" w:rsidRDefault="00E77514" w:rsidP="00FC0611">
            <w:pPr>
              <w:pStyle w:val="NormalinTable"/>
            </w:pPr>
            <w:r>
              <w:rPr>
                <w:b/>
              </w:rPr>
              <w:t>3824300000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BC8AE0" w14:textId="77777777" w:rsidR="00E77514" w:rsidRDefault="00E77514" w:rsidP="00FC0611">
            <w:pPr>
              <w:pStyle w:val="NormalinTable"/>
              <w:tabs>
                <w:tab w:val="left" w:pos="1250"/>
              </w:tabs>
            </w:pPr>
            <w:r>
              <w:t>0.00%</w:t>
            </w:r>
          </w:p>
        </w:tc>
      </w:tr>
      <w:tr w:rsidR="00E77514" w14:paraId="01D05E0F" w14:textId="77777777" w:rsidTr="00066BD6">
        <w:trPr>
          <w:cantSplit/>
        </w:trPr>
        <w:tc>
          <w:tcPr>
            <w:tcW w:w="0" w:type="auto"/>
            <w:tcBorders>
              <w:top w:val="single" w:sz="4" w:space="0" w:color="A6A6A6" w:themeColor="background1" w:themeShade="A6"/>
              <w:right w:val="single" w:sz="4" w:space="0" w:color="000000" w:themeColor="text1"/>
            </w:tcBorders>
          </w:tcPr>
          <w:p w14:paraId="20F9CC77" w14:textId="77777777" w:rsidR="00E77514" w:rsidRDefault="00E77514" w:rsidP="00FC0611">
            <w:pPr>
              <w:pStyle w:val="NormalinTable"/>
            </w:pPr>
            <w:r>
              <w:rPr>
                <w:b/>
              </w:rPr>
              <w:t>3824400000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25A8FB" w14:textId="77777777" w:rsidR="00E77514" w:rsidRDefault="00E77514" w:rsidP="00FC0611">
            <w:pPr>
              <w:pStyle w:val="NormalinTable"/>
              <w:tabs>
                <w:tab w:val="left" w:pos="1250"/>
              </w:tabs>
            </w:pPr>
            <w:r>
              <w:t>0.00%</w:t>
            </w:r>
          </w:p>
        </w:tc>
      </w:tr>
      <w:tr w:rsidR="00E77514" w14:paraId="1144A482" w14:textId="77777777" w:rsidTr="00066BD6">
        <w:trPr>
          <w:cantSplit/>
        </w:trPr>
        <w:tc>
          <w:tcPr>
            <w:tcW w:w="0" w:type="auto"/>
            <w:tcBorders>
              <w:top w:val="single" w:sz="4" w:space="0" w:color="A6A6A6" w:themeColor="background1" w:themeShade="A6"/>
              <w:right w:val="single" w:sz="4" w:space="0" w:color="000000" w:themeColor="text1"/>
            </w:tcBorders>
          </w:tcPr>
          <w:p w14:paraId="31B513C2" w14:textId="77777777" w:rsidR="00E77514" w:rsidRDefault="00E77514" w:rsidP="00FC0611">
            <w:pPr>
              <w:pStyle w:val="NormalinTable"/>
            </w:pPr>
            <w:r>
              <w:rPr>
                <w:b/>
              </w:rPr>
              <w:t>3824500000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C3B6B3" w14:textId="77777777" w:rsidR="00E77514" w:rsidRDefault="00E77514" w:rsidP="00FC0611">
            <w:pPr>
              <w:pStyle w:val="NormalinTable"/>
              <w:tabs>
                <w:tab w:val="left" w:pos="1250"/>
              </w:tabs>
            </w:pPr>
            <w:r>
              <w:t>0.00%</w:t>
            </w:r>
          </w:p>
        </w:tc>
      </w:tr>
      <w:tr w:rsidR="00E77514" w14:paraId="6F5C3A1E" w14:textId="77777777" w:rsidTr="00066BD6">
        <w:trPr>
          <w:cantSplit/>
        </w:trPr>
        <w:tc>
          <w:tcPr>
            <w:tcW w:w="0" w:type="auto"/>
            <w:tcBorders>
              <w:top w:val="single" w:sz="4" w:space="0" w:color="A6A6A6" w:themeColor="background1" w:themeShade="A6"/>
              <w:right w:val="single" w:sz="4" w:space="0" w:color="000000" w:themeColor="text1"/>
            </w:tcBorders>
          </w:tcPr>
          <w:p w14:paraId="1167BA8A" w14:textId="77777777" w:rsidR="00E77514" w:rsidRDefault="00E77514" w:rsidP="00FC0611">
            <w:pPr>
              <w:pStyle w:val="NormalinTable"/>
            </w:pPr>
            <w:r>
              <w:rPr>
                <w:b/>
              </w:rPr>
              <w:t>3824710000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6BF328" w14:textId="77777777" w:rsidR="00E77514" w:rsidRDefault="00E77514" w:rsidP="00FC0611">
            <w:pPr>
              <w:pStyle w:val="NormalinTable"/>
              <w:tabs>
                <w:tab w:val="left" w:pos="1250"/>
              </w:tabs>
            </w:pPr>
            <w:r>
              <w:t>0.00%</w:t>
            </w:r>
          </w:p>
        </w:tc>
      </w:tr>
      <w:tr w:rsidR="00E77514" w14:paraId="6437C8B6" w14:textId="77777777" w:rsidTr="00066BD6">
        <w:trPr>
          <w:cantSplit/>
        </w:trPr>
        <w:tc>
          <w:tcPr>
            <w:tcW w:w="0" w:type="auto"/>
            <w:tcBorders>
              <w:top w:val="single" w:sz="4" w:space="0" w:color="A6A6A6" w:themeColor="background1" w:themeShade="A6"/>
              <w:right w:val="single" w:sz="4" w:space="0" w:color="000000" w:themeColor="text1"/>
            </w:tcBorders>
          </w:tcPr>
          <w:p w14:paraId="402E8304" w14:textId="77777777" w:rsidR="00E77514" w:rsidRDefault="00E77514" w:rsidP="00FC0611">
            <w:pPr>
              <w:pStyle w:val="NormalinTable"/>
            </w:pPr>
            <w:r>
              <w:rPr>
                <w:b/>
              </w:rPr>
              <w:t>3824720000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64FC81" w14:textId="77777777" w:rsidR="00E77514" w:rsidRDefault="00E77514" w:rsidP="00FC0611">
            <w:pPr>
              <w:pStyle w:val="NormalinTable"/>
              <w:tabs>
                <w:tab w:val="left" w:pos="1250"/>
              </w:tabs>
            </w:pPr>
            <w:r>
              <w:t>0.00%</w:t>
            </w:r>
          </w:p>
        </w:tc>
      </w:tr>
      <w:tr w:rsidR="00E77514" w14:paraId="103B1709" w14:textId="77777777" w:rsidTr="00066BD6">
        <w:trPr>
          <w:cantSplit/>
        </w:trPr>
        <w:tc>
          <w:tcPr>
            <w:tcW w:w="0" w:type="auto"/>
            <w:tcBorders>
              <w:top w:val="single" w:sz="4" w:space="0" w:color="A6A6A6" w:themeColor="background1" w:themeShade="A6"/>
              <w:right w:val="single" w:sz="4" w:space="0" w:color="000000" w:themeColor="text1"/>
            </w:tcBorders>
          </w:tcPr>
          <w:p w14:paraId="4B1BE4E1" w14:textId="77777777" w:rsidR="00E77514" w:rsidRDefault="00E77514" w:rsidP="00FC0611">
            <w:pPr>
              <w:pStyle w:val="NormalinTable"/>
            </w:pPr>
            <w:r>
              <w:rPr>
                <w:b/>
              </w:rPr>
              <w:t>3824730000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2861C2" w14:textId="77777777" w:rsidR="00E77514" w:rsidRDefault="00E77514" w:rsidP="00FC0611">
            <w:pPr>
              <w:pStyle w:val="NormalinTable"/>
              <w:tabs>
                <w:tab w:val="left" w:pos="1250"/>
              </w:tabs>
            </w:pPr>
            <w:r>
              <w:t>0.00%</w:t>
            </w:r>
          </w:p>
        </w:tc>
      </w:tr>
      <w:tr w:rsidR="00E77514" w14:paraId="14A2E0B6" w14:textId="77777777" w:rsidTr="00066BD6">
        <w:trPr>
          <w:cantSplit/>
        </w:trPr>
        <w:tc>
          <w:tcPr>
            <w:tcW w:w="0" w:type="auto"/>
            <w:tcBorders>
              <w:top w:val="single" w:sz="4" w:space="0" w:color="A6A6A6" w:themeColor="background1" w:themeShade="A6"/>
              <w:right w:val="single" w:sz="4" w:space="0" w:color="000000" w:themeColor="text1"/>
            </w:tcBorders>
          </w:tcPr>
          <w:p w14:paraId="45EF79A7" w14:textId="77777777" w:rsidR="00E77514" w:rsidRDefault="00E77514" w:rsidP="00FC0611">
            <w:pPr>
              <w:pStyle w:val="NormalinTable"/>
            </w:pPr>
            <w:r>
              <w:rPr>
                <w:b/>
              </w:rPr>
              <w:t>3824740000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1ADD27" w14:textId="77777777" w:rsidR="00E77514" w:rsidRDefault="00E77514" w:rsidP="00FC0611">
            <w:pPr>
              <w:pStyle w:val="NormalinTable"/>
              <w:tabs>
                <w:tab w:val="left" w:pos="1250"/>
              </w:tabs>
            </w:pPr>
            <w:r>
              <w:t>0.00%</w:t>
            </w:r>
          </w:p>
        </w:tc>
      </w:tr>
      <w:tr w:rsidR="00E77514" w14:paraId="0679BB79" w14:textId="77777777" w:rsidTr="00066BD6">
        <w:trPr>
          <w:cantSplit/>
        </w:trPr>
        <w:tc>
          <w:tcPr>
            <w:tcW w:w="0" w:type="auto"/>
            <w:tcBorders>
              <w:top w:val="single" w:sz="4" w:space="0" w:color="A6A6A6" w:themeColor="background1" w:themeShade="A6"/>
              <w:right w:val="single" w:sz="4" w:space="0" w:color="000000" w:themeColor="text1"/>
            </w:tcBorders>
          </w:tcPr>
          <w:p w14:paraId="47935ACB" w14:textId="77777777" w:rsidR="00E77514" w:rsidRDefault="00E77514" w:rsidP="00FC0611">
            <w:pPr>
              <w:pStyle w:val="NormalinTable"/>
            </w:pPr>
            <w:r>
              <w:rPr>
                <w:b/>
              </w:rPr>
              <w:t>3824750000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0EEBD1" w14:textId="77777777" w:rsidR="00E77514" w:rsidRDefault="00E77514" w:rsidP="00FC0611">
            <w:pPr>
              <w:pStyle w:val="NormalinTable"/>
              <w:tabs>
                <w:tab w:val="left" w:pos="1250"/>
              </w:tabs>
            </w:pPr>
            <w:r>
              <w:t>0.00%</w:t>
            </w:r>
          </w:p>
        </w:tc>
      </w:tr>
      <w:tr w:rsidR="00E77514" w14:paraId="488C1F1E" w14:textId="77777777" w:rsidTr="00066BD6">
        <w:trPr>
          <w:cantSplit/>
        </w:trPr>
        <w:tc>
          <w:tcPr>
            <w:tcW w:w="0" w:type="auto"/>
            <w:tcBorders>
              <w:top w:val="single" w:sz="4" w:space="0" w:color="A6A6A6" w:themeColor="background1" w:themeShade="A6"/>
              <w:right w:val="single" w:sz="4" w:space="0" w:color="000000" w:themeColor="text1"/>
            </w:tcBorders>
          </w:tcPr>
          <w:p w14:paraId="0719BEE4" w14:textId="77777777" w:rsidR="00E77514" w:rsidRDefault="00E77514" w:rsidP="00FC0611">
            <w:pPr>
              <w:pStyle w:val="NormalinTable"/>
            </w:pPr>
            <w:r>
              <w:rPr>
                <w:b/>
              </w:rPr>
              <w:t>3824760000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BCF192" w14:textId="77777777" w:rsidR="00E77514" w:rsidRDefault="00E77514" w:rsidP="00FC0611">
            <w:pPr>
              <w:pStyle w:val="NormalinTable"/>
              <w:tabs>
                <w:tab w:val="left" w:pos="1250"/>
              </w:tabs>
            </w:pPr>
            <w:r>
              <w:t>0.00%</w:t>
            </w:r>
          </w:p>
        </w:tc>
      </w:tr>
      <w:tr w:rsidR="00E77514" w14:paraId="24CD74FD" w14:textId="77777777" w:rsidTr="00066BD6">
        <w:trPr>
          <w:cantSplit/>
        </w:trPr>
        <w:tc>
          <w:tcPr>
            <w:tcW w:w="0" w:type="auto"/>
            <w:tcBorders>
              <w:top w:val="single" w:sz="4" w:space="0" w:color="A6A6A6" w:themeColor="background1" w:themeShade="A6"/>
              <w:right w:val="single" w:sz="4" w:space="0" w:color="000000" w:themeColor="text1"/>
            </w:tcBorders>
          </w:tcPr>
          <w:p w14:paraId="42929AC4" w14:textId="77777777" w:rsidR="00E77514" w:rsidRDefault="00E77514" w:rsidP="00FC0611">
            <w:pPr>
              <w:pStyle w:val="NormalinTable"/>
            </w:pPr>
            <w:r>
              <w:rPr>
                <w:b/>
              </w:rPr>
              <w:t>3824770000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482C05" w14:textId="77777777" w:rsidR="00E77514" w:rsidRDefault="00E77514" w:rsidP="00FC0611">
            <w:pPr>
              <w:pStyle w:val="NormalinTable"/>
              <w:tabs>
                <w:tab w:val="left" w:pos="1250"/>
              </w:tabs>
            </w:pPr>
            <w:r>
              <w:t>0.00%</w:t>
            </w:r>
          </w:p>
        </w:tc>
      </w:tr>
      <w:tr w:rsidR="00E77514" w14:paraId="469BCF8D" w14:textId="77777777" w:rsidTr="00066BD6">
        <w:trPr>
          <w:cantSplit/>
        </w:trPr>
        <w:tc>
          <w:tcPr>
            <w:tcW w:w="0" w:type="auto"/>
            <w:tcBorders>
              <w:top w:val="single" w:sz="4" w:space="0" w:color="A6A6A6" w:themeColor="background1" w:themeShade="A6"/>
              <w:right w:val="single" w:sz="4" w:space="0" w:color="000000" w:themeColor="text1"/>
            </w:tcBorders>
          </w:tcPr>
          <w:p w14:paraId="790DD816" w14:textId="77777777" w:rsidR="00E77514" w:rsidRDefault="00E77514" w:rsidP="00FC0611">
            <w:pPr>
              <w:pStyle w:val="NormalinTable"/>
            </w:pPr>
            <w:r>
              <w:rPr>
                <w:b/>
              </w:rPr>
              <w:t>3824780000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27BD74" w14:textId="77777777" w:rsidR="00E77514" w:rsidRDefault="00E77514" w:rsidP="00FC0611">
            <w:pPr>
              <w:pStyle w:val="NormalinTable"/>
              <w:tabs>
                <w:tab w:val="left" w:pos="1250"/>
              </w:tabs>
            </w:pPr>
            <w:r>
              <w:t>0.00%</w:t>
            </w:r>
          </w:p>
        </w:tc>
      </w:tr>
      <w:tr w:rsidR="00E77514" w14:paraId="51BC3283" w14:textId="77777777" w:rsidTr="00066BD6">
        <w:trPr>
          <w:cantSplit/>
        </w:trPr>
        <w:tc>
          <w:tcPr>
            <w:tcW w:w="0" w:type="auto"/>
            <w:tcBorders>
              <w:top w:val="single" w:sz="4" w:space="0" w:color="A6A6A6" w:themeColor="background1" w:themeShade="A6"/>
              <w:right w:val="single" w:sz="4" w:space="0" w:color="000000" w:themeColor="text1"/>
            </w:tcBorders>
          </w:tcPr>
          <w:p w14:paraId="627627D7" w14:textId="77777777" w:rsidR="00E77514" w:rsidRDefault="00E77514" w:rsidP="00FC0611">
            <w:pPr>
              <w:pStyle w:val="NormalinTable"/>
            </w:pPr>
            <w:r>
              <w:rPr>
                <w:b/>
              </w:rPr>
              <w:t>3824790000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E35837" w14:textId="77777777" w:rsidR="00E77514" w:rsidRDefault="00E77514" w:rsidP="00FC0611">
            <w:pPr>
              <w:pStyle w:val="NormalinTable"/>
              <w:tabs>
                <w:tab w:val="left" w:pos="1250"/>
              </w:tabs>
            </w:pPr>
            <w:r>
              <w:t>0.00%</w:t>
            </w:r>
          </w:p>
        </w:tc>
      </w:tr>
      <w:tr w:rsidR="00E77514" w14:paraId="3450A895" w14:textId="77777777" w:rsidTr="00066BD6">
        <w:trPr>
          <w:cantSplit/>
        </w:trPr>
        <w:tc>
          <w:tcPr>
            <w:tcW w:w="0" w:type="auto"/>
            <w:tcBorders>
              <w:top w:val="single" w:sz="4" w:space="0" w:color="A6A6A6" w:themeColor="background1" w:themeShade="A6"/>
              <w:right w:val="single" w:sz="4" w:space="0" w:color="000000" w:themeColor="text1"/>
            </w:tcBorders>
          </w:tcPr>
          <w:p w14:paraId="3BEAA115" w14:textId="77777777" w:rsidR="00E77514" w:rsidRDefault="00E77514" w:rsidP="00FC0611">
            <w:pPr>
              <w:pStyle w:val="NormalinTable"/>
            </w:pPr>
            <w:r>
              <w:rPr>
                <w:b/>
              </w:rPr>
              <w:t>3824810000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328623" w14:textId="77777777" w:rsidR="00E77514" w:rsidRDefault="00E77514" w:rsidP="00FC0611">
            <w:pPr>
              <w:pStyle w:val="NormalinTable"/>
              <w:tabs>
                <w:tab w:val="left" w:pos="1250"/>
              </w:tabs>
            </w:pPr>
            <w:r>
              <w:t>0.00%</w:t>
            </w:r>
          </w:p>
        </w:tc>
      </w:tr>
      <w:tr w:rsidR="00E77514" w14:paraId="1EACBB45" w14:textId="77777777" w:rsidTr="00066BD6">
        <w:trPr>
          <w:cantSplit/>
        </w:trPr>
        <w:tc>
          <w:tcPr>
            <w:tcW w:w="0" w:type="auto"/>
            <w:tcBorders>
              <w:top w:val="single" w:sz="4" w:space="0" w:color="A6A6A6" w:themeColor="background1" w:themeShade="A6"/>
              <w:right w:val="single" w:sz="4" w:space="0" w:color="000000" w:themeColor="text1"/>
            </w:tcBorders>
          </w:tcPr>
          <w:p w14:paraId="15603AFE" w14:textId="77777777" w:rsidR="00E77514" w:rsidRDefault="00E77514" w:rsidP="00FC0611">
            <w:pPr>
              <w:pStyle w:val="NormalinTable"/>
            </w:pPr>
            <w:r>
              <w:rPr>
                <w:b/>
              </w:rPr>
              <w:t>3824820000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C3D41A" w14:textId="77777777" w:rsidR="00E77514" w:rsidRDefault="00E77514" w:rsidP="00FC0611">
            <w:pPr>
              <w:pStyle w:val="NormalinTable"/>
              <w:tabs>
                <w:tab w:val="left" w:pos="1250"/>
              </w:tabs>
            </w:pPr>
            <w:r>
              <w:t>0.00%</w:t>
            </w:r>
          </w:p>
        </w:tc>
      </w:tr>
      <w:tr w:rsidR="00E77514" w14:paraId="68638E54" w14:textId="77777777" w:rsidTr="00066BD6">
        <w:trPr>
          <w:cantSplit/>
        </w:trPr>
        <w:tc>
          <w:tcPr>
            <w:tcW w:w="0" w:type="auto"/>
            <w:tcBorders>
              <w:top w:val="single" w:sz="4" w:space="0" w:color="A6A6A6" w:themeColor="background1" w:themeShade="A6"/>
              <w:right w:val="single" w:sz="4" w:space="0" w:color="000000" w:themeColor="text1"/>
            </w:tcBorders>
          </w:tcPr>
          <w:p w14:paraId="63990707" w14:textId="77777777" w:rsidR="00E77514" w:rsidRDefault="00E77514" w:rsidP="00FC0611">
            <w:pPr>
              <w:pStyle w:val="NormalinTable"/>
            </w:pPr>
            <w:r>
              <w:rPr>
                <w:b/>
              </w:rPr>
              <w:t>3824830000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AF83E5" w14:textId="77777777" w:rsidR="00E77514" w:rsidRDefault="00E77514" w:rsidP="00FC0611">
            <w:pPr>
              <w:pStyle w:val="NormalinTable"/>
              <w:tabs>
                <w:tab w:val="left" w:pos="1250"/>
              </w:tabs>
            </w:pPr>
            <w:r>
              <w:t>0.00%</w:t>
            </w:r>
          </w:p>
        </w:tc>
      </w:tr>
      <w:tr w:rsidR="00E77514" w14:paraId="3A55E610" w14:textId="77777777" w:rsidTr="00066BD6">
        <w:trPr>
          <w:cantSplit/>
        </w:trPr>
        <w:tc>
          <w:tcPr>
            <w:tcW w:w="0" w:type="auto"/>
            <w:tcBorders>
              <w:top w:val="single" w:sz="4" w:space="0" w:color="A6A6A6" w:themeColor="background1" w:themeShade="A6"/>
              <w:right w:val="single" w:sz="4" w:space="0" w:color="000000" w:themeColor="text1"/>
            </w:tcBorders>
          </w:tcPr>
          <w:p w14:paraId="4E5817D0" w14:textId="77777777" w:rsidR="00E77514" w:rsidRDefault="00E77514" w:rsidP="00FC0611">
            <w:pPr>
              <w:pStyle w:val="NormalinTable"/>
            </w:pPr>
            <w:r>
              <w:rPr>
                <w:b/>
              </w:rPr>
              <w:t>3824840000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967010" w14:textId="77777777" w:rsidR="00E77514" w:rsidRDefault="00E77514" w:rsidP="00FC0611">
            <w:pPr>
              <w:pStyle w:val="NormalinTable"/>
              <w:tabs>
                <w:tab w:val="left" w:pos="1250"/>
              </w:tabs>
            </w:pPr>
            <w:r>
              <w:t>0.00%</w:t>
            </w:r>
          </w:p>
        </w:tc>
      </w:tr>
      <w:tr w:rsidR="00E77514" w14:paraId="519247E8" w14:textId="77777777" w:rsidTr="00066BD6">
        <w:trPr>
          <w:cantSplit/>
        </w:trPr>
        <w:tc>
          <w:tcPr>
            <w:tcW w:w="0" w:type="auto"/>
            <w:tcBorders>
              <w:top w:val="single" w:sz="4" w:space="0" w:color="A6A6A6" w:themeColor="background1" w:themeShade="A6"/>
              <w:right w:val="single" w:sz="4" w:space="0" w:color="000000" w:themeColor="text1"/>
            </w:tcBorders>
          </w:tcPr>
          <w:p w14:paraId="0C67BBE6" w14:textId="77777777" w:rsidR="00E77514" w:rsidRDefault="00E77514" w:rsidP="00FC0611">
            <w:pPr>
              <w:pStyle w:val="NormalinTable"/>
            </w:pPr>
            <w:r>
              <w:rPr>
                <w:b/>
              </w:rPr>
              <w:t>3824850000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A00FFE" w14:textId="77777777" w:rsidR="00E77514" w:rsidRDefault="00E77514" w:rsidP="00FC0611">
            <w:pPr>
              <w:pStyle w:val="NormalinTable"/>
              <w:tabs>
                <w:tab w:val="left" w:pos="1250"/>
              </w:tabs>
            </w:pPr>
            <w:r>
              <w:t>0.00%</w:t>
            </w:r>
          </w:p>
        </w:tc>
      </w:tr>
      <w:tr w:rsidR="00E77514" w14:paraId="3FC48428" w14:textId="77777777" w:rsidTr="00066BD6">
        <w:trPr>
          <w:cantSplit/>
        </w:trPr>
        <w:tc>
          <w:tcPr>
            <w:tcW w:w="0" w:type="auto"/>
            <w:tcBorders>
              <w:top w:val="single" w:sz="4" w:space="0" w:color="A6A6A6" w:themeColor="background1" w:themeShade="A6"/>
              <w:right w:val="single" w:sz="4" w:space="0" w:color="000000" w:themeColor="text1"/>
            </w:tcBorders>
          </w:tcPr>
          <w:p w14:paraId="73DD77CE" w14:textId="77777777" w:rsidR="00E77514" w:rsidRDefault="00E77514" w:rsidP="00FC0611">
            <w:pPr>
              <w:pStyle w:val="NormalinTable"/>
            </w:pPr>
            <w:r>
              <w:rPr>
                <w:b/>
              </w:rPr>
              <w:t>3824860000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4A1997" w14:textId="77777777" w:rsidR="00E77514" w:rsidRDefault="00E77514" w:rsidP="00FC0611">
            <w:pPr>
              <w:pStyle w:val="NormalinTable"/>
              <w:tabs>
                <w:tab w:val="left" w:pos="1250"/>
              </w:tabs>
            </w:pPr>
            <w:r>
              <w:t>0.00%</w:t>
            </w:r>
          </w:p>
        </w:tc>
      </w:tr>
      <w:tr w:rsidR="00E77514" w14:paraId="7114DAEC" w14:textId="77777777" w:rsidTr="00066BD6">
        <w:trPr>
          <w:cantSplit/>
        </w:trPr>
        <w:tc>
          <w:tcPr>
            <w:tcW w:w="0" w:type="auto"/>
            <w:tcBorders>
              <w:top w:val="single" w:sz="4" w:space="0" w:color="A6A6A6" w:themeColor="background1" w:themeShade="A6"/>
              <w:right w:val="single" w:sz="4" w:space="0" w:color="000000" w:themeColor="text1"/>
            </w:tcBorders>
          </w:tcPr>
          <w:p w14:paraId="710EC540" w14:textId="77777777" w:rsidR="00E77514" w:rsidRDefault="00E77514" w:rsidP="00FC0611">
            <w:pPr>
              <w:pStyle w:val="NormalinTable"/>
            </w:pPr>
            <w:r>
              <w:rPr>
                <w:b/>
              </w:rPr>
              <w:t>3824870000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B21678" w14:textId="77777777" w:rsidR="00E77514" w:rsidRDefault="00E77514" w:rsidP="00FC0611">
            <w:pPr>
              <w:pStyle w:val="NormalinTable"/>
              <w:tabs>
                <w:tab w:val="left" w:pos="1250"/>
              </w:tabs>
            </w:pPr>
            <w:r>
              <w:t>0.00%</w:t>
            </w:r>
          </w:p>
        </w:tc>
      </w:tr>
      <w:tr w:rsidR="00E77514" w14:paraId="131628CA" w14:textId="77777777" w:rsidTr="00066BD6">
        <w:trPr>
          <w:cantSplit/>
        </w:trPr>
        <w:tc>
          <w:tcPr>
            <w:tcW w:w="0" w:type="auto"/>
            <w:tcBorders>
              <w:top w:val="single" w:sz="4" w:space="0" w:color="A6A6A6" w:themeColor="background1" w:themeShade="A6"/>
              <w:right w:val="single" w:sz="4" w:space="0" w:color="000000" w:themeColor="text1"/>
            </w:tcBorders>
          </w:tcPr>
          <w:p w14:paraId="481F8E10" w14:textId="77777777" w:rsidR="00E77514" w:rsidRDefault="00E77514" w:rsidP="00FC0611">
            <w:pPr>
              <w:pStyle w:val="NormalinTable"/>
            </w:pPr>
            <w:r>
              <w:rPr>
                <w:b/>
              </w:rPr>
              <w:t>3824880000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99DF3D" w14:textId="77777777" w:rsidR="00E77514" w:rsidRDefault="00E77514" w:rsidP="00FC0611">
            <w:pPr>
              <w:pStyle w:val="NormalinTable"/>
              <w:tabs>
                <w:tab w:val="left" w:pos="1250"/>
              </w:tabs>
            </w:pPr>
            <w:r>
              <w:t>0.00%</w:t>
            </w:r>
          </w:p>
        </w:tc>
      </w:tr>
      <w:tr w:rsidR="00E77514" w14:paraId="6D3A700C" w14:textId="77777777" w:rsidTr="00066BD6">
        <w:trPr>
          <w:cantSplit/>
        </w:trPr>
        <w:tc>
          <w:tcPr>
            <w:tcW w:w="0" w:type="auto"/>
            <w:tcBorders>
              <w:top w:val="single" w:sz="4" w:space="0" w:color="A6A6A6" w:themeColor="background1" w:themeShade="A6"/>
              <w:right w:val="single" w:sz="4" w:space="0" w:color="000000" w:themeColor="text1"/>
            </w:tcBorders>
          </w:tcPr>
          <w:p w14:paraId="54278A26" w14:textId="77777777" w:rsidR="00E77514" w:rsidRDefault="00E77514" w:rsidP="00FC0611">
            <w:pPr>
              <w:pStyle w:val="NormalinTable"/>
            </w:pPr>
            <w:r>
              <w:rPr>
                <w:b/>
              </w:rPr>
              <w:t>3824910000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EBB990" w14:textId="77777777" w:rsidR="00E77514" w:rsidRDefault="00E77514" w:rsidP="00FC0611">
            <w:pPr>
              <w:pStyle w:val="NormalinTable"/>
              <w:tabs>
                <w:tab w:val="left" w:pos="1250"/>
              </w:tabs>
            </w:pPr>
            <w:r>
              <w:t>0.00%</w:t>
            </w:r>
          </w:p>
        </w:tc>
      </w:tr>
      <w:tr w:rsidR="00E77514" w14:paraId="4BA03926" w14:textId="77777777" w:rsidTr="00066BD6">
        <w:trPr>
          <w:cantSplit/>
        </w:trPr>
        <w:tc>
          <w:tcPr>
            <w:tcW w:w="0" w:type="auto"/>
            <w:tcBorders>
              <w:top w:val="single" w:sz="4" w:space="0" w:color="A6A6A6" w:themeColor="background1" w:themeShade="A6"/>
              <w:right w:val="single" w:sz="4" w:space="0" w:color="000000" w:themeColor="text1"/>
            </w:tcBorders>
          </w:tcPr>
          <w:p w14:paraId="75E97909" w14:textId="77777777" w:rsidR="00E77514" w:rsidRDefault="00E77514" w:rsidP="00FC0611">
            <w:pPr>
              <w:pStyle w:val="NormalinTable"/>
            </w:pPr>
            <w:r>
              <w:rPr>
                <w:b/>
              </w:rPr>
              <w:t>3824990000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D55811" w14:textId="77777777" w:rsidR="00E77514" w:rsidRDefault="00E77514" w:rsidP="00FC0611">
            <w:pPr>
              <w:pStyle w:val="NormalinTable"/>
              <w:tabs>
                <w:tab w:val="left" w:pos="1250"/>
              </w:tabs>
            </w:pPr>
            <w:r>
              <w:t>0.00%</w:t>
            </w:r>
          </w:p>
        </w:tc>
      </w:tr>
      <w:tr w:rsidR="00E77514" w14:paraId="70640DEA" w14:textId="77777777" w:rsidTr="00066BD6">
        <w:trPr>
          <w:cantSplit/>
        </w:trPr>
        <w:tc>
          <w:tcPr>
            <w:tcW w:w="0" w:type="auto"/>
            <w:tcBorders>
              <w:top w:val="single" w:sz="4" w:space="0" w:color="A6A6A6" w:themeColor="background1" w:themeShade="A6"/>
              <w:right w:val="single" w:sz="4" w:space="0" w:color="000000" w:themeColor="text1"/>
            </w:tcBorders>
          </w:tcPr>
          <w:p w14:paraId="5CBD50C0" w14:textId="77777777" w:rsidR="00E77514" w:rsidRDefault="00E77514" w:rsidP="00FC0611">
            <w:pPr>
              <w:pStyle w:val="NormalinTable"/>
            </w:pPr>
            <w:r>
              <w:rPr>
                <w:b/>
              </w:rPr>
              <w:t>3900000000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CFCFCE" w14:textId="77777777" w:rsidR="00E77514" w:rsidRDefault="00E77514" w:rsidP="00FC0611">
            <w:pPr>
              <w:pStyle w:val="NormalinTable"/>
              <w:tabs>
                <w:tab w:val="left" w:pos="1250"/>
              </w:tabs>
            </w:pPr>
            <w:r>
              <w:t>0.00%</w:t>
            </w:r>
          </w:p>
        </w:tc>
      </w:tr>
      <w:tr w:rsidR="00E77514" w14:paraId="57150A83" w14:textId="77777777" w:rsidTr="00066BD6">
        <w:trPr>
          <w:cantSplit/>
        </w:trPr>
        <w:tc>
          <w:tcPr>
            <w:tcW w:w="0" w:type="auto"/>
            <w:tcBorders>
              <w:top w:val="single" w:sz="4" w:space="0" w:color="A6A6A6" w:themeColor="background1" w:themeShade="A6"/>
              <w:right w:val="single" w:sz="4" w:space="0" w:color="000000" w:themeColor="text1"/>
            </w:tcBorders>
          </w:tcPr>
          <w:p w14:paraId="4976C26B" w14:textId="77777777" w:rsidR="00E77514" w:rsidRDefault="00E77514" w:rsidP="00FC0611">
            <w:pPr>
              <w:pStyle w:val="NormalinTable"/>
            </w:pPr>
            <w:r>
              <w:rPr>
                <w:b/>
              </w:rPr>
              <w:t>4000000000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0D58D0" w14:textId="77777777" w:rsidR="00E77514" w:rsidRDefault="00E77514" w:rsidP="00FC0611">
            <w:pPr>
              <w:pStyle w:val="NormalinTable"/>
              <w:tabs>
                <w:tab w:val="left" w:pos="1250"/>
              </w:tabs>
            </w:pPr>
            <w:r>
              <w:t>0.00%</w:t>
            </w:r>
          </w:p>
        </w:tc>
      </w:tr>
      <w:tr w:rsidR="00E77514" w14:paraId="3D2B4DE1" w14:textId="77777777" w:rsidTr="00066BD6">
        <w:trPr>
          <w:cantSplit/>
        </w:trPr>
        <w:tc>
          <w:tcPr>
            <w:tcW w:w="0" w:type="auto"/>
            <w:tcBorders>
              <w:top w:val="single" w:sz="4" w:space="0" w:color="A6A6A6" w:themeColor="background1" w:themeShade="A6"/>
              <w:right w:val="single" w:sz="4" w:space="0" w:color="000000" w:themeColor="text1"/>
            </w:tcBorders>
          </w:tcPr>
          <w:p w14:paraId="5D41339B" w14:textId="77777777" w:rsidR="00E77514" w:rsidRDefault="00E77514" w:rsidP="00FC0611">
            <w:pPr>
              <w:pStyle w:val="NormalinTable"/>
            </w:pPr>
            <w:r>
              <w:rPr>
                <w:b/>
              </w:rPr>
              <w:t>4100000000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65B05B" w14:textId="77777777" w:rsidR="00E77514" w:rsidRDefault="00E77514" w:rsidP="00FC0611">
            <w:pPr>
              <w:pStyle w:val="NormalinTable"/>
              <w:tabs>
                <w:tab w:val="left" w:pos="1250"/>
              </w:tabs>
            </w:pPr>
            <w:r>
              <w:t>0.00%</w:t>
            </w:r>
          </w:p>
        </w:tc>
      </w:tr>
      <w:tr w:rsidR="00E77514" w14:paraId="29425826" w14:textId="77777777" w:rsidTr="00066BD6">
        <w:trPr>
          <w:cantSplit/>
        </w:trPr>
        <w:tc>
          <w:tcPr>
            <w:tcW w:w="0" w:type="auto"/>
            <w:tcBorders>
              <w:top w:val="single" w:sz="4" w:space="0" w:color="A6A6A6" w:themeColor="background1" w:themeShade="A6"/>
              <w:right w:val="single" w:sz="4" w:space="0" w:color="000000" w:themeColor="text1"/>
            </w:tcBorders>
          </w:tcPr>
          <w:p w14:paraId="41577AC5" w14:textId="77777777" w:rsidR="00E77514" w:rsidRDefault="00E77514" w:rsidP="00FC0611">
            <w:pPr>
              <w:pStyle w:val="NormalinTable"/>
            </w:pPr>
            <w:r>
              <w:rPr>
                <w:b/>
              </w:rPr>
              <w:t>4200000000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0D9CB9" w14:textId="77777777" w:rsidR="00E77514" w:rsidRDefault="00E77514" w:rsidP="00FC0611">
            <w:pPr>
              <w:pStyle w:val="NormalinTable"/>
              <w:tabs>
                <w:tab w:val="left" w:pos="1250"/>
              </w:tabs>
            </w:pPr>
            <w:r>
              <w:t>0.00%</w:t>
            </w:r>
          </w:p>
        </w:tc>
      </w:tr>
      <w:tr w:rsidR="00E77514" w14:paraId="3D7ACAC3" w14:textId="77777777" w:rsidTr="00066BD6">
        <w:trPr>
          <w:cantSplit/>
        </w:trPr>
        <w:tc>
          <w:tcPr>
            <w:tcW w:w="0" w:type="auto"/>
            <w:tcBorders>
              <w:top w:val="single" w:sz="4" w:space="0" w:color="A6A6A6" w:themeColor="background1" w:themeShade="A6"/>
              <w:right w:val="single" w:sz="4" w:space="0" w:color="000000" w:themeColor="text1"/>
            </w:tcBorders>
          </w:tcPr>
          <w:p w14:paraId="713C75B4" w14:textId="77777777" w:rsidR="00E77514" w:rsidRDefault="00E77514" w:rsidP="00FC0611">
            <w:pPr>
              <w:pStyle w:val="NormalinTable"/>
            </w:pPr>
            <w:r>
              <w:rPr>
                <w:b/>
              </w:rPr>
              <w:t>4302194100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7C7AAB" w14:textId="77777777" w:rsidR="00E77514" w:rsidRDefault="00E77514" w:rsidP="00FC0611">
            <w:pPr>
              <w:pStyle w:val="NormalinTable"/>
              <w:tabs>
                <w:tab w:val="left" w:pos="1250"/>
              </w:tabs>
            </w:pPr>
            <w:r>
              <w:t>0.00%</w:t>
            </w:r>
          </w:p>
        </w:tc>
      </w:tr>
      <w:tr w:rsidR="00E77514" w14:paraId="67E86429" w14:textId="77777777" w:rsidTr="00066BD6">
        <w:trPr>
          <w:cantSplit/>
        </w:trPr>
        <w:tc>
          <w:tcPr>
            <w:tcW w:w="0" w:type="auto"/>
            <w:tcBorders>
              <w:top w:val="single" w:sz="4" w:space="0" w:color="A6A6A6" w:themeColor="background1" w:themeShade="A6"/>
              <w:right w:val="single" w:sz="4" w:space="0" w:color="000000" w:themeColor="text1"/>
            </w:tcBorders>
          </w:tcPr>
          <w:p w14:paraId="2AC1701C" w14:textId="77777777" w:rsidR="00E77514" w:rsidRDefault="00E77514" w:rsidP="00FC0611">
            <w:pPr>
              <w:pStyle w:val="NormalinTable"/>
            </w:pPr>
            <w:r>
              <w:rPr>
                <w:b/>
              </w:rPr>
              <w:lastRenderedPageBreak/>
              <w:t>4302194900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F6B0C5" w14:textId="77777777" w:rsidR="00E77514" w:rsidRDefault="00E77514" w:rsidP="00FC0611">
            <w:pPr>
              <w:pStyle w:val="NormalinTable"/>
              <w:tabs>
                <w:tab w:val="left" w:pos="1250"/>
              </w:tabs>
            </w:pPr>
            <w:r>
              <w:t>0.00%</w:t>
            </w:r>
          </w:p>
        </w:tc>
      </w:tr>
      <w:tr w:rsidR="00E77514" w14:paraId="400AD0CC" w14:textId="77777777" w:rsidTr="00066BD6">
        <w:trPr>
          <w:cantSplit/>
        </w:trPr>
        <w:tc>
          <w:tcPr>
            <w:tcW w:w="0" w:type="auto"/>
            <w:tcBorders>
              <w:top w:val="single" w:sz="4" w:space="0" w:color="A6A6A6" w:themeColor="background1" w:themeShade="A6"/>
              <w:right w:val="single" w:sz="4" w:space="0" w:color="000000" w:themeColor="text1"/>
            </w:tcBorders>
          </w:tcPr>
          <w:p w14:paraId="595756A1" w14:textId="77777777" w:rsidR="00E77514" w:rsidRDefault="00E77514" w:rsidP="00FC0611">
            <w:pPr>
              <w:pStyle w:val="NormalinTable"/>
            </w:pPr>
            <w:r>
              <w:rPr>
                <w:b/>
              </w:rPr>
              <w:t>4302198000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A3413F" w14:textId="77777777" w:rsidR="00E77514" w:rsidRDefault="00E77514" w:rsidP="00FC0611">
            <w:pPr>
              <w:pStyle w:val="NormalinTable"/>
              <w:tabs>
                <w:tab w:val="left" w:pos="1250"/>
              </w:tabs>
            </w:pPr>
            <w:r>
              <w:t>0.00%</w:t>
            </w:r>
          </w:p>
        </w:tc>
      </w:tr>
      <w:tr w:rsidR="00E77514" w14:paraId="60833442" w14:textId="77777777" w:rsidTr="00066BD6">
        <w:trPr>
          <w:cantSplit/>
        </w:trPr>
        <w:tc>
          <w:tcPr>
            <w:tcW w:w="0" w:type="auto"/>
            <w:tcBorders>
              <w:top w:val="single" w:sz="4" w:space="0" w:color="A6A6A6" w:themeColor="background1" w:themeShade="A6"/>
              <w:right w:val="single" w:sz="4" w:space="0" w:color="000000" w:themeColor="text1"/>
            </w:tcBorders>
          </w:tcPr>
          <w:p w14:paraId="79F903D0" w14:textId="77777777" w:rsidR="00E77514" w:rsidRDefault="00E77514" w:rsidP="00FC0611">
            <w:pPr>
              <w:pStyle w:val="NormalinTable"/>
            </w:pPr>
            <w:r>
              <w:rPr>
                <w:b/>
              </w:rPr>
              <w:t>4302199900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143D5E" w14:textId="77777777" w:rsidR="00E77514" w:rsidRDefault="00E77514" w:rsidP="00FC0611">
            <w:pPr>
              <w:pStyle w:val="NormalinTable"/>
              <w:tabs>
                <w:tab w:val="left" w:pos="1250"/>
              </w:tabs>
            </w:pPr>
            <w:r>
              <w:t>0.00%</w:t>
            </w:r>
          </w:p>
        </w:tc>
      </w:tr>
      <w:tr w:rsidR="00E77514" w14:paraId="494B6A59" w14:textId="77777777" w:rsidTr="00066BD6">
        <w:trPr>
          <w:cantSplit/>
        </w:trPr>
        <w:tc>
          <w:tcPr>
            <w:tcW w:w="0" w:type="auto"/>
            <w:tcBorders>
              <w:top w:val="single" w:sz="4" w:space="0" w:color="A6A6A6" w:themeColor="background1" w:themeShade="A6"/>
              <w:right w:val="single" w:sz="4" w:space="0" w:color="000000" w:themeColor="text1"/>
            </w:tcBorders>
          </w:tcPr>
          <w:p w14:paraId="2478C482" w14:textId="77777777" w:rsidR="00E77514" w:rsidRDefault="00E77514" w:rsidP="00FC0611">
            <w:pPr>
              <w:pStyle w:val="NormalinTable"/>
            </w:pPr>
            <w:r>
              <w:rPr>
                <w:b/>
              </w:rPr>
              <w:t>4302300000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1784B8" w14:textId="77777777" w:rsidR="00E77514" w:rsidRDefault="00E77514" w:rsidP="00FC0611">
            <w:pPr>
              <w:pStyle w:val="NormalinTable"/>
              <w:tabs>
                <w:tab w:val="left" w:pos="1250"/>
              </w:tabs>
            </w:pPr>
            <w:r>
              <w:t>0.00%</w:t>
            </w:r>
          </w:p>
        </w:tc>
      </w:tr>
      <w:tr w:rsidR="00E77514" w14:paraId="35E04153" w14:textId="77777777" w:rsidTr="00066BD6">
        <w:trPr>
          <w:cantSplit/>
        </w:trPr>
        <w:tc>
          <w:tcPr>
            <w:tcW w:w="0" w:type="auto"/>
            <w:tcBorders>
              <w:top w:val="single" w:sz="4" w:space="0" w:color="A6A6A6" w:themeColor="background1" w:themeShade="A6"/>
              <w:right w:val="single" w:sz="4" w:space="0" w:color="000000" w:themeColor="text1"/>
            </w:tcBorders>
          </w:tcPr>
          <w:p w14:paraId="6D3BBA90" w14:textId="77777777" w:rsidR="00E77514" w:rsidRDefault="00E77514" w:rsidP="00FC0611">
            <w:pPr>
              <w:pStyle w:val="NormalinTable"/>
            </w:pPr>
            <w:r>
              <w:rPr>
                <w:b/>
              </w:rPr>
              <w:t>4303000000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71052C" w14:textId="77777777" w:rsidR="00E77514" w:rsidRDefault="00E77514" w:rsidP="00FC0611">
            <w:pPr>
              <w:pStyle w:val="NormalinTable"/>
              <w:tabs>
                <w:tab w:val="left" w:pos="1250"/>
              </w:tabs>
            </w:pPr>
            <w:r>
              <w:t>0.00%</w:t>
            </w:r>
          </w:p>
        </w:tc>
      </w:tr>
      <w:tr w:rsidR="00E77514" w14:paraId="4DB61DBE" w14:textId="77777777" w:rsidTr="00066BD6">
        <w:trPr>
          <w:cantSplit/>
        </w:trPr>
        <w:tc>
          <w:tcPr>
            <w:tcW w:w="0" w:type="auto"/>
            <w:tcBorders>
              <w:top w:val="single" w:sz="4" w:space="0" w:color="A6A6A6" w:themeColor="background1" w:themeShade="A6"/>
              <w:right w:val="single" w:sz="4" w:space="0" w:color="000000" w:themeColor="text1"/>
            </w:tcBorders>
          </w:tcPr>
          <w:p w14:paraId="7736ECE8" w14:textId="77777777" w:rsidR="00E77514" w:rsidRDefault="00E77514" w:rsidP="00FC0611">
            <w:pPr>
              <w:pStyle w:val="NormalinTable"/>
            </w:pPr>
            <w:r>
              <w:rPr>
                <w:b/>
              </w:rPr>
              <w:t>4304000000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2B85BB" w14:textId="77777777" w:rsidR="00E77514" w:rsidRDefault="00E77514" w:rsidP="00FC0611">
            <w:pPr>
              <w:pStyle w:val="NormalinTable"/>
              <w:tabs>
                <w:tab w:val="left" w:pos="1250"/>
              </w:tabs>
            </w:pPr>
            <w:r>
              <w:t>0.00%</w:t>
            </w:r>
          </w:p>
        </w:tc>
      </w:tr>
      <w:tr w:rsidR="00E77514" w14:paraId="66514BF6" w14:textId="77777777" w:rsidTr="00066BD6">
        <w:trPr>
          <w:cantSplit/>
        </w:trPr>
        <w:tc>
          <w:tcPr>
            <w:tcW w:w="0" w:type="auto"/>
            <w:tcBorders>
              <w:top w:val="single" w:sz="4" w:space="0" w:color="A6A6A6" w:themeColor="background1" w:themeShade="A6"/>
              <w:right w:val="single" w:sz="4" w:space="0" w:color="000000" w:themeColor="text1"/>
            </w:tcBorders>
          </w:tcPr>
          <w:p w14:paraId="5E9FCE73" w14:textId="77777777" w:rsidR="00E77514" w:rsidRDefault="00E77514" w:rsidP="00FC0611">
            <w:pPr>
              <w:pStyle w:val="NormalinTable"/>
            </w:pPr>
            <w:r>
              <w:rPr>
                <w:b/>
              </w:rPr>
              <w:t>4407000000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BFF61B" w14:textId="77777777" w:rsidR="00E77514" w:rsidRDefault="00E77514" w:rsidP="00FC0611">
            <w:pPr>
              <w:pStyle w:val="NormalinTable"/>
              <w:tabs>
                <w:tab w:val="left" w:pos="1250"/>
              </w:tabs>
            </w:pPr>
            <w:r>
              <w:t>0.00%</w:t>
            </w:r>
          </w:p>
        </w:tc>
      </w:tr>
      <w:tr w:rsidR="00E77514" w14:paraId="4A860459" w14:textId="77777777" w:rsidTr="00066BD6">
        <w:trPr>
          <w:cantSplit/>
        </w:trPr>
        <w:tc>
          <w:tcPr>
            <w:tcW w:w="0" w:type="auto"/>
            <w:tcBorders>
              <w:top w:val="single" w:sz="4" w:space="0" w:color="A6A6A6" w:themeColor="background1" w:themeShade="A6"/>
              <w:right w:val="single" w:sz="4" w:space="0" w:color="000000" w:themeColor="text1"/>
            </w:tcBorders>
          </w:tcPr>
          <w:p w14:paraId="57DC1A9F" w14:textId="77777777" w:rsidR="00E77514" w:rsidRDefault="00E77514" w:rsidP="00FC0611">
            <w:pPr>
              <w:pStyle w:val="NormalinTable"/>
            </w:pPr>
            <w:r>
              <w:rPr>
                <w:b/>
              </w:rPr>
              <w:t>4408000000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F62213" w14:textId="77777777" w:rsidR="00E77514" w:rsidRDefault="00E77514" w:rsidP="00FC0611">
            <w:pPr>
              <w:pStyle w:val="NormalinTable"/>
              <w:tabs>
                <w:tab w:val="left" w:pos="1250"/>
              </w:tabs>
            </w:pPr>
            <w:r>
              <w:t>0.00%</w:t>
            </w:r>
          </w:p>
        </w:tc>
      </w:tr>
      <w:tr w:rsidR="00E77514" w14:paraId="7BF6D499" w14:textId="77777777" w:rsidTr="00066BD6">
        <w:trPr>
          <w:cantSplit/>
        </w:trPr>
        <w:tc>
          <w:tcPr>
            <w:tcW w:w="0" w:type="auto"/>
            <w:tcBorders>
              <w:top w:val="single" w:sz="4" w:space="0" w:color="A6A6A6" w:themeColor="background1" w:themeShade="A6"/>
              <w:right w:val="single" w:sz="4" w:space="0" w:color="000000" w:themeColor="text1"/>
            </w:tcBorders>
          </w:tcPr>
          <w:p w14:paraId="1261B52F" w14:textId="77777777" w:rsidR="00E77514" w:rsidRDefault="00E77514" w:rsidP="00FC0611">
            <w:pPr>
              <w:pStyle w:val="NormalinTable"/>
            </w:pPr>
            <w:r>
              <w:rPr>
                <w:b/>
              </w:rPr>
              <w:t>4410000000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70804D" w14:textId="77777777" w:rsidR="00E77514" w:rsidRDefault="00E77514" w:rsidP="00FC0611">
            <w:pPr>
              <w:pStyle w:val="NormalinTable"/>
              <w:tabs>
                <w:tab w:val="left" w:pos="1250"/>
              </w:tabs>
            </w:pPr>
            <w:r>
              <w:t>0.00%</w:t>
            </w:r>
          </w:p>
        </w:tc>
      </w:tr>
      <w:tr w:rsidR="00E77514" w14:paraId="0AE97560" w14:textId="77777777" w:rsidTr="00066BD6">
        <w:trPr>
          <w:cantSplit/>
        </w:trPr>
        <w:tc>
          <w:tcPr>
            <w:tcW w:w="0" w:type="auto"/>
            <w:tcBorders>
              <w:top w:val="single" w:sz="4" w:space="0" w:color="A6A6A6" w:themeColor="background1" w:themeShade="A6"/>
              <w:right w:val="single" w:sz="4" w:space="0" w:color="000000" w:themeColor="text1"/>
            </w:tcBorders>
          </w:tcPr>
          <w:p w14:paraId="4746EE7D" w14:textId="77777777" w:rsidR="00E77514" w:rsidRDefault="00E77514" w:rsidP="00FC0611">
            <w:pPr>
              <w:pStyle w:val="NormalinTable"/>
            </w:pPr>
            <w:r>
              <w:rPr>
                <w:b/>
              </w:rPr>
              <w:t>4411000000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380376" w14:textId="77777777" w:rsidR="00E77514" w:rsidRDefault="00E77514" w:rsidP="00FC0611">
            <w:pPr>
              <w:pStyle w:val="NormalinTable"/>
              <w:tabs>
                <w:tab w:val="left" w:pos="1250"/>
              </w:tabs>
            </w:pPr>
            <w:r>
              <w:t>0.00%</w:t>
            </w:r>
          </w:p>
        </w:tc>
      </w:tr>
      <w:tr w:rsidR="00E77514" w14:paraId="6844BF92" w14:textId="77777777" w:rsidTr="00066BD6">
        <w:trPr>
          <w:cantSplit/>
        </w:trPr>
        <w:tc>
          <w:tcPr>
            <w:tcW w:w="0" w:type="auto"/>
            <w:tcBorders>
              <w:top w:val="single" w:sz="4" w:space="0" w:color="A6A6A6" w:themeColor="background1" w:themeShade="A6"/>
              <w:right w:val="single" w:sz="4" w:space="0" w:color="000000" w:themeColor="text1"/>
            </w:tcBorders>
          </w:tcPr>
          <w:p w14:paraId="39489D7F" w14:textId="77777777" w:rsidR="00E77514" w:rsidRDefault="00E77514" w:rsidP="00FC0611">
            <w:pPr>
              <w:pStyle w:val="NormalinTable"/>
            </w:pPr>
            <w:r>
              <w:rPr>
                <w:b/>
              </w:rPr>
              <w:t>4412000000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CEDEC3" w14:textId="77777777" w:rsidR="00E77514" w:rsidRDefault="00E77514" w:rsidP="00FC0611">
            <w:pPr>
              <w:pStyle w:val="NormalinTable"/>
              <w:tabs>
                <w:tab w:val="left" w:pos="1250"/>
              </w:tabs>
            </w:pPr>
            <w:r>
              <w:t>0.00%</w:t>
            </w:r>
          </w:p>
        </w:tc>
      </w:tr>
      <w:tr w:rsidR="00E77514" w14:paraId="1EA399A8" w14:textId="77777777" w:rsidTr="00066BD6">
        <w:trPr>
          <w:cantSplit/>
        </w:trPr>
        <w:tc>
          <w:tcPr>
            <w:tcW w:w="0" w:type="auto"/>
            <w:tcBorders>
              <w:top w:val="single" w:sz="4" w:space="0" w:color="A6A6A6" w:themeColor="background1" w:themeShade="A6"/>
              <w:right w:val="single" w:sz="4" w:space="0" w:color="000000" w:themeColor="text1"/>
            </w:tcBorders>
          </w:tcPr>
          <w:p w14:paraId="307630FC" w14:textId="77777777" w:rsidR="00E77514" w:rsidRDefault="00E77514" w:rsidP="00FC0611">
            <w:pPr>
              <w:pStyle w:val="NormalinTable"/>
            </w:pPr>
            <w:r>
              <w:rPr>
                <w:b/>
              </w:rPr>
              <w:t>4414001000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42116F" w14:textId="77777777" w:rsidR="00E77514" w:rsidRDefault="00E77514" w:rsidP="00FC0611">
            <w:pPr>
              <w:pStyle w:val="NormalinTable"/>
              <w:tabs>
                <w:tab w:val="left" w:pos="1250"/>
              </w:tabs>
            </w:pPr>
            <w:r>
              <w:t>0.00%</w:t>
            </w:r>
          </w:p>
        </w:tc>
      </w:tr>
      <w:tr w:rsidR="00E77514" w14:paraId="06717F74" w14:textId="77777777" w:rsidTr="00066BD6">
        <w:trPr>
          <w:cantSplit/>
        </w:trPr>
        <w:tc>
          <w:tcPr>
            <w:tcW w:w="0" w:type="auto"/>
            <w:tcBorders>
              <w:top w:val="single" w:sz="4" w:space="0" w:color="A6A6A6" w:themeColor="background1" w:themeShade="A6"/>
              <w:right w:val="single" w:sz="4" w:space="0" w:color="000000" w:themeColor="text1"/>
            </w:tcBorders>
          </w:tcPr>
          <w:p w14:paraId="054A7CB4" w14:textId="77777777" w:rsidR="00E77514" w:rsidRDefault="00E77514" w:rsidP="00FC0611">
            <w:pPr>
              <w:pStyle w:val="NormalinTable"/>
            </w:pPr>
            <w:r>
              <w:rPr>
                <w:b/>
              </w:rPr>
              <w:t>4415000000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9EC17C" w14:textId="77777777" w:rsidR="00E77514" w:rsidRDefault="00E77514" w:rsidP="00FC0611">
            <w:pPr>
              <w:pStyle w:val="NormalinTable"/>
              <w:tabs>
                <w:tab w:val="left" w:pos="1250"/>
              </w:tabs>
            </w:pPr>
            <w:r>
              <w:t>0.00%</w:t>
            </w:r>
          </w:p>
        </w:tc>
      </w:tr>
      <w:tr w:rsidR="00E77514" w14:paraId="784B4D5F" w14:textId="77777777" w:rsidTr="00066BD6">
        <w:trPr>
          <w:cantSplit/>
        </w:trPr>
        <w:tc>
          <w:tcPr>
            <w:tcW w:w="0" w:type="auto"/>
            <w:tcBorders>
              <w:top w:val="single" w:sz="4" w:space="0" w:color="A6A6A6" w:themeColor="background1" w:themeShade="A6"/>
              <w:right w:val="single" w:sz="4" w:space="0" w:color="000000" w:themeColor="text1"/>
            </w:tcBorders>
          </w:tcPr>
          <w:p w14:paraId="4B332A9B" w14:textId="77777777" w:rsidR="00E77514" w:rsidRDefault="00E77514" w:rsidP="00FC0611">
            <w:pPr>
              <w:pStyle w:val="NormalinTable"/>
            </w:pPr>
            <w:r>
              <w:rPr>
                <w:b/>
              </w:rPr>
              <w:t>4418000000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F64F42" w14:textId="77777777" w:rsidR="00E77514" w:rsidRDefault="00E77514" w:rsidP="00FC0611">
            <w:pPr>
              <w:pStyle w:val="NormalinTable"/>
              <w:tabs>
                <w:tab w:val="left" w:pos="1250"/>
              </w:tabs>
            </w:pPr>
            <w:r>
              <w:t>0.00%</w:t>
            </w:r>
          </w:p>
        </w:tc>
      </w:tr>
      <w:tr w:rsidR="00E77514" w14:paraId="500F67B8" w14:textId="77777777" w:rsidTr="00066BD6">
        <w:trPr>
          <w:cantSplit/>
        </w:trPr>
        <w:tc>
          <w:tcPr>
            <w:tcW w:w="0" w:type="auto"/>
            <w:tcBorders>
              <w:top w:val="single" w:sz="4" w:space="0" w:color="A6A6A6" w:themeColor="background1" w:themeShade="A6"/>
              <w:right w:val="single" w:sz="4" w:space="0" w:color="000000" w:themeColor="text1"/>
            </w:tcBorders>
          </w:tcPr>
          <w:p w14:paraId="7BE430C4" w14:textId="77777777" w:rsidR="00E77514" w:rsidRDefault="00E77514" w:rsidP="00FC0611">
            <w:pPr>
              <w:pStyle w:val="NormalinTable"/>
            </w:pPr>
            <w:r>
              <w:rPr>
                <w:b/>
              </w:rPr>
              <w:t>4420000000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2FC7C2" w14:textId="77777777" w:rsidR="00E77514" w:rsidRDefault="00E77514" w:rsidP="00FC0611">
            <w:pPr>
              <w:pStyle w:val="NormalinTable"/>
              <w:tabs>
                <w:tab w:val="left" w:pos="1250"/>
              </w:tabs>
            </w:pPr>
            <w:r>
              <w:t>0.00%</w:t>
            </w:r>
          </w:p>
        </w:tc>
      </w:tr>
      <w:tr w:rsidR="00E77514" w14:paraId="6E4C650F" w14:textId="77777777" w:rsidTr="00066BD6">
        <w:trPr>
          <w:cantSplit/>
        </w:trPr>
        <w:tc>
          <w:tcPr>
            <w:tcW w:w="0" w:type="auto"/>
            <w:tcBorders>
              <w:top w:val="single" w:sz="4" w:space="0" w:color="A6A6A6" w:themeColor="background1" w:themeShade="A6"/>
              <w:right w:val="single" w:sz="4" w:space="0" w:color="000000" w:themeColor="text1"/>
            </w:tcBorders>
          </w:tcPr>
          <w:p w14:paraId="7A0ADCA0" w14:textId="77777777" w:rsidR="00E77514" w:rsidRDefault="00E77514" w:rsidP="00FC0611">
            <w:pPr>
              <w:pStyle w:val="NormalinTable"/>
            </w:pPr>
            <w:r>
              <w:rPr>
                <w:b/>
              </w:rPr>
              <w:t>4421000000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BEDDB7" w14:textId="77777777" w:rsidR="00E77514" w:rsidRDefault="00E77514" w:rsidP="00FC0611">
            <w:pPr>
              <w:pStyle w:val="NormalinTable"/>
              <w:tabs>
                <w:tab w:val="left" w:pos="1250"/>
              </w:tabs>
            </w:pPr>
            <w:r>
              <w:t>0.00%</w:t>
            </w:r>
          </w:p>
        </w:tc>
      </w:tr>
      <w:tr w:rsidR="00E77514" w14:paraId="021F2596" w14:textId="77777777" w:rsidTr="00066BD6">
        <w:trPr>
          <w:cantSplit/>
        </w:trPr>
        <w:tc>
          <w:tcPr>
            <w:tcW w:w="0" w:type="auto"/>
            <w:tcBorders>
              <w:top w:val="single" w:sz="4" w:space="0" w:color="A6A6A6" w:themeColor="background1" w:themeShade="A6"/>
              <w:right w:val="single" w:sz="4" w:space="0" w:color="000000" w:themeColor="text1"/>
            </w:tcBorders>
          </w:tcPr>
          <w:p w14:paraId="03CDD768" w14:textId="77777777" w:rsidR="00E77514" w:rsidRDefault="00E77514" w:rsidP="00FC0611">
            <w:pPr>
              <w:pStyle w:val="NormalinTable"/>
            </w:pPr>
            <w:r>
              <w:rPr>
                <w:b/>
              </w:rPr>
              <w:t>4503000000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CD5413" w14:textId="77777777" w:rsidR="00E77514" w:rsidRDefault="00E77514" w:rsidP="00FC0611">
            <w:pPr>
              <w:pStyle w:val="NormalinTable"/>
              <w:tabs>
                <w:tab w:val="left" w:pos="1250"/>
              </w:tabs>
            </w:pPr>
            <w:r>
              <w:t>0.00%</w:t>
            </w:r>
          </w:p>
        </w:tc>
      </w:tr>
      <w:tr w:rsidR="00E77514" w14:paraId="56E415F4" w14:textId="77777777" w:rsidTr="00066BD6">
        <w:trPr>
          <w:cantSplit/>
        </w:trPr>
        <w:tc>
          <w:tcPr>
            <w:tcW w:w="0" w:type="auto"/>
            <w:tcBorders>
              <w:top w:val="single" w:sz="4" w:space="0" w:color="A6A6A6" w:themeColor="background1" w:themeShade="A6"/>
              <w:right w:val="single" w:sz="4" w:space="0" w:color="000000" w:themeColor="text1"/>
            </w:tcBorders>
          </w:tcPr>
          <w:p w14:paraId="7FF1A64F" w14:textId="77777777" w:rsidR="00E77514" w:rsidRDefault="00E77514" w:rsidP="00FC0611">
            <w:pPr>
              <w:pStyle w:val="NormalinTable"/>
            </w:pPr>
            <w:r>
              <w:rPr>
                <w:b/>
              </w:rPr>
              <w:t>4504000000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861517" w14:textId="77777777" w:rsidR="00E77514" w:rsidRDefault="00E77514" w:rsidP="00FC0611">
            <w:pPr>
              <w:pStyle w:val="NormalinTable"/>
              <w:tabs>
                <w:tab w:val="left" w:pos="1250"/>
              </w:tabs>
            </w:pPr>
            <w:r>
              <w:t>0.00%</w:t>
            </w:r>
          </w:p>
        </w:tc>
      </w:tr>
      <w:tr w:rsidR="00E77514" w14:paraId="6296C5C5" w14:textId="77777777" w:rsidTr="00066BD6">
        <w:trPr>
          <w:cantSplit/>
        </w:trPr>
        <w:tc>
          <w:tcPr>
            <w:tcW w:w="0" w:type="auto"/>
            <w:tcBorders>
              <w:top w:val="single" w:sz="4" w:space="0" w:color="A6A6A6" w:themeColor="background1" w:themeShade="A6"/>
              <w:right w:val="single" w:sz="4" w:space="0" w:color="000000" w:themeColor="text1"/>
            </w:tcBorders>
          </w:tcPr>
          <w:p w14:paraId="072B2290" w14:textId="77777777" w:rsidR="00E77514" w:rsidRDefault="00E77514" w:rsidP="00FC0611">
            <w:pPr>
              <w:pStyle w:val="NormalinTable"/>
            </w:pPr>
            <w:r>
              <w:rPr>
                <w:b/>
              </w:rPr>
              <w:t>4600000000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D99787" w14:textId="77777777" w:rsidR="00E77514" w:rsidRDefault="00E77514" w:rsidP="00FC0611">
            <w:pPr>
              <w:pStyle w:val="NormalinTable"/>
              <w:tabs>
                <w:tab w:val="left" w:pos="1250"/>
              </w:tabs>
            </w:pPr>
            <w:r>
              <w:t>0.00%</w:t>
            </w:r>
          </w:p>
        </w:tc>
      </w:tr>
      <w:tr w:rsidR="00E77514" w14:paraId="4046690F" w14:textId="77777777" w:rsidTr="00066BD6">
        <w:trPr>
          <w:cantSplit/>
        </w:trPr>
        <w:tc>
          <w:tcPr>
            <w:tcW w:w="0" w:type="auto"/>
            <w:tcBorders>
              <w:top w:val="single" w:sz="4" w:space="0" w:color="A6A6A6" w:themeColor="background1" w:themeShade="A6"/>
              <w:right w:val="single" w:sz="4" w:space="0" w:color="000000" w:themeColor="text1"/>
            </w:tcBorders>
          </w:tcPr>
          <w:p w14:paraId="4D2E0B74" w14:textId="77777777" w:rsidR="00E77514" w:rsidRDefault="00E77514" w:rsidP="00FC0611">
            <w:pPr>
              <w:pStyle w:val="NormalinTable"/>
            </w:pPr>
            <w:r>
              <w:rPr>
                <w:b/>
              </w:rPr>
              <w:t>5000000000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7A48C3" w14:textId="77777777" w:rsidR="00E77514" w:rsidRDefault="00E77514" w:rsidP="00FC0611">
            <w:pPr>
              <w:pStyle w:val="NormalinTable"/>
              <w:tabs>
                <w:tab w:val="left" w:pos="1250"/>
              </w:tabs>
            </w:pPr>
            <w:r>
              <w:t>0.00%</w:t>
            </w:r>
          </w:p>
        </w:tc>
      </w:tr>
      <w:tr w:rsidR="00E77514" w14:paraId="50E1124B" w14:textId="77777777" w:rsidTr="00066BD6">
        <w:trPr>
          <w:cantSplit/>
        </w:trPr>
        <w:tc>
          <w:tcPr>
            <w:tcW w:w="0" w:type="auto"/>
            <w:tcBorders>
              <w:top w:val="single" w:sz="4" w:space="0" w:color="A6A6A6" w:themeColor="background1" w:themeShade="A6"/>
              <w:right w:val="single" w:sz="4" w:space="0" w:color="000000" w:themeColor="text1"/>
            </w:tcBorders>
          </w:tcPr>
          <w:p w14:paraId="683946FA" w14:textId="77777777" w:rsidR="00E77514" w:rsidRDefault="00E77514" w:rsidP="00FC0611">
            <w:pPr>
              <w:pStyle w:val="NormalinTable"/>
            </w:pPr>
            <w:r>
              <w:rPr>
                <w:b/>
              </w:rPr>
              <w:t>5105000000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64DF8D" w14:textId="77777777" w:rsidR="00E77514" w:rsidRDefault="00E77514" w:rsidP="00FC0611">
            <w:pPr>
              <w:pStyle w:val="NormalinTable"/>
              <w:tabs>
                <w:tab w:val="left" w:pos="1250"/>
              </w:tabs>
            </w:pPr>
            <w:r>
              <w:t>0.00%</w:t>
            </w:r>
          </w:p>
        </w:tc>
      </w:tr>
      <w:tr w:rsidR="00E77514" w14:paraId="4101B28D" w14:textId="77777777" w:rsidTr="00066BD6">
        <w:trPr>
          <w:cantSplit/>
        </w:trPr>
        <w:tc>
          <w:tcPr>
            <w:tcW w:w="0" w:type="auto"/>
            <w:tcBorders>
              <w:top w:val="single" w:sz="4" w:space="0" w:color="A6A6A6" w:themeColor="background1" w:themeShade="A6"/>
              <w:right w:val="single" w:sz="4" w:space="0" w:color="000000" w:themeColor="text1"/>
            </w:tcBorders>
          </w:tcPr>
          <w:p w14:paraId="65879AA4" w14:textId="77777777" w:rsidR="00E77514" w:rsidRDefault="00E77514" w:rsidP="00FC0611">
            <w:pPr>
              <w:pStyle w:val="NormalinTable"/>
            </w:pPr>
            <w:r>
              <w:rPr>
                <w:b/>
              </w:rPr>
              <w:t>5106000000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4465CA" w14:textId="77777777" w:rsidR="00E77514" w:rsidRDefault="00E77514" w:rsidP="00FC0611">
            <w:pPr>
              <w:pStyle w:val="NormalinTable"/>
              <w:tabs>
                <w:tab w:val="left" w:pos="1250"/>
              </w:tabs>
            </w:pPr>
            <w:r>
              <w:t>0.00%</w:t>
            </w:r>
          </w:p>
        </w:tc>
      </w:tr>
      <w:tr w:rsidR="00E77514" w14:paraId="36D1C47E" w14:textId="77777777" w:rsidTr="00066BD6">
        <w:trPr>
          <w:cantSplit/>
        </w:trPr>
        <w:tc>
          <w:tcPr>
            <w:tcW w:w="0" w:type="auto"/>
            <w:tcBorders>
              <w:top w:val="single" w:sz="4" w:space="0" w:color="A6A6A6" w:themeColor="background1" w:themeShade="A6"/>
              <w:right w:val="single" w:sz="4" w:space="0" w:color="000000" w:themeColor="text1"/>
            </w:tcBorders>
          </w:tcPr>
          <w:p w14:paraId="792B9F97" w14:textId="77777777" w:rsidR="00E77514" w:rsidRDefault="00E77514" w:rsidP="00FC0611">
            <w:pPr>
              <w:pStyle w:val="NormalinTable"/>
            </w:pPr>
            <w:r>
              <w:rPr>
                <w:b/>
              </w:rPr>
              <w:t>5107000000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9651EE" w14:textId="77777777" w:rsidR="00E77514" w:rsidRDefault="00E77514" w:rsidP="00FC0611">
            <w:pPr>
              <w:pStyle w:val="NormalinTable"/>
              <w:tabs>
                <w:tab w:val="left" w:pos="1250"/>
              </w:tabs>
            </w:pPr>
            <w:r>
              <w:t>0.00%</w:t>
            </w:r>
          </w:p>
        </w:tc>
      </w:tr>
      <w:tr w:rsidR="00E77514" w14:paraId="36FEC0DA" w14:textId="77777777" w:rsidTr="00066BD6">
        <w:trPr>
          <w:cantSplit/>
        </w:trPr>
        <w:tc>
          <w:tcPr>
            <w:tcW w:w="0" w:type="auto"/>
            <w:tcBorders>
              <w:top w:val="single" w:sz="4" w:space="0" w:color="A6A6A6" w:themeColor="background1" w:themeShade="A6"/>
              <w:right w:val="single" w:sz="4" w:space="0" w:color="000000" w:themeColor="text1"/>
            </w:tcBorders>
          </w:tcPr>
          <w:p w14:paraId="286BF5FC" w14:textId="77777777" w:rsidR="00E77514" w:rsidRDefault="00E77514" w:rsidP="00FC0611">
            <w:pPr>
              <w:pStyle w:val="NormalinTable"/>
            </w:pPr>
            <w:r>
              <w:rPr>
                <w:b/>
              </w:rPr>
              <w:t>5108000000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C880B7" w14:textId="77777777" w:rsidR="00E77514" w:rsidRDefault="00E77514" w:rsidP="00FC0611">
            <w:pPr>
              <w:pStyle w:val="NormalinTable"/>
              <w:tabs>
                <w:tab w:val="left" w:pos="1250"/>
              </w:tabs>
            </w:pPr>
            <w:r>
              <w:t>0.00%</w:t>
            </w:r>
          </w:p>
        </w:tc>
      </w:tr>
      <w:tr w:rsidR="00E77514" w14:paraId="50EA4C66" w14:textId="77777777" w:rsidTr="00066BD6">
        <w:trPr>
          <w:cantSplit/>
        </w:trPr>
        <w:tc>
          <w:tcPr>
            <w:tcW w:w="0" w:type="auto"/>
            <w:tcBorders>
              <w:top w:val="single" w:sz="4" w:space="0" w:color="A6A6A6" w:themeColor="background1" w:themeShade="A6"/>
              <w:right w:val="single" w:sz="4" w:space="0" w:color="000000" w:themeColor="text1"/>
            </w:tcBorders>
          </w:tcPr>
          <w:p w14:paraId="663932E6" w14:textId="77777777" w:rsidR="00E77514" w:rsidRDefault="00E77514" w:rsidP="00FC0611">
            <w:pPr>
              <w:pStyle w:val="NormalinTable"/>
            </w:pPr>
            <w:r>
              <w:rPr>
                <w:b/>
              </w:rPr>
              <w:t>5109000000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629B3D" w14:textId="77777777" w:rsidR="00E77514" w:rsidRDefault="00E77514" w:rsidP="00FC0611">
            <w:pPr>
              <w:pStyle w:val="NormalinTable"/>
              <w:tabs>
                <w:tab w:val="left" w:pos="1250"/>
              </w:tabs>
            </w:pPr>
            <w:r>
              <w:t>0.00%</w:t>
            </w:r>
          </w:p>
        </w:tc>
      </w:tr>
      <w:tr w:rsidR="00E77514" w14:paraId="53863AFA" w14:textId="77777777" w:rsidTr="00066BD6">
        <w:trPr>
          <w:cantSplit/>
        </w:trPr>
        <w:tc>
          <w:tcPr>
            <w:tcW w:w="0" w:type="auto"/>
            <w:tcBorders>
              <w:top w:val="single" w:sz="4" w:space="0" w:color="A6A6A6" w:themeColor="background1" w:themeShade="A6"/>
              <w:right w:val="single" w:sz="4" w:space="0" w:color="000000" w:themeColor="text1"/>
            </w:tcBorders>
          </w:tcPr>
          <w:p w14:paraId="4781CBB5" w14:textId="77777777" w:rsidR="00E77514" w:rsidRDefault="00E77514" w:rsidP="00FC0611">
            <w:pPr>
              <w:pStyle w:val="NormalinTable"/>
            </w:pPr>
            <w:r>
              <w:rPr>
                <w:b/>
              </w:rPr>
              <w:t>5110000000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70B2BF" w14:textId="77777777" w:rsidR="00E77514" w:rsidRDefault="00E77514" w:rsidP="00FC0611">
            <w:pPr>
              <w:pStyle w:val="NormalinTable"/>
              <w:tabs>
                <w:tab w:val="left" w:pos="1250"/>
              </w:tabs>
            </w:pPr>
            <w:r>
              <w:t>0.00%</w:t>
            </w:r>
          </w:p>
        </w:tc>
      </w:tr>
      <w:tr w:rsidR="00E77514" w14:paraId="199E8C03" w14:textId="77777777" w:rsidTr="00066BD6">
        <w:trPr>
          <w:cantSplit/>
        </w:trPr>
        <w:tc>
          <w:tcPr>
            <w:tcW w:w="0" w:type="auto"/>
            <w:tcBorders>
              <w:top w:val="single" w:sz="4" w:space="0" w:color="A6A6A6" w:themeColor="background1" w:themeShade="A6"/>
              <w:right w:val="single" w:sz="4" w:space="0" w:color="000000" w:themeColor="text1"/>
            </w:tcBorders>
          </w:tcPr>
          <w:p w14:paraId="5F9170BF" w14:textId="77777777" w:rsidR="00E77514" w:rsidRDefault="00E77514" w:rsidP="00FC0611">
            <w:pPr>
              <w:pStyle w:val="NormalinTable"/>
            </w:pPr>
            <w:r>
              <w:rPr>
                <w:b/>
              </w:rPr>
              <w:t>5111000000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9F26C0" w14:textId="77777777" w:rsidR="00E77514" w:rsidRDefault="00E77514" w:rsidP="00FC0611">
            <w:pPr>
              <w:pStyle w:val="NormalinTable"/>
              <w:tabs>
                <w:tab w:val="left" w:pos="1250"/>
              </w:tabs>
            </w:pPr>
            <w:r>
              <w:t>0.00%</w:t>
            </w:r>
          </w:p>
        </w:tc>
      </w:tr>
      <w:tr w:rsidR="00E77514" w14:paraId="3E5F89F3" w14:textId="77777777" w:rsidTr="00066BD6">
        <w:trPr>
          <w:cantSplit/>
        </w:trPr>
        <w:tc>
          <w:tcPr>
            <w:tcW w:w="0" w:type="auto"/>
            <w:tcBorders>
              <w:top w:val="single" w:sz="4" w:space="0" w:color="A6A6A6" w:themeColor="background1" w:themeShade="A6"/>
              <w:right w:val="single" w:sz="4" w:space="0" w:color="000000" w:themeColor="text1"/>
            </w:tcBorders>
          </w:tcPr>
          <w:p w14:paraId="726E1705" w14:textId="77777777" w:rsidR="00E77514" w:rsidRDefault="00E77514" w:rsidP="00FC0611">
            <w:pPr>
              <w:pStyle w:val="NormalinTable"/>
            </w:pPr>
            <w:r>
              <w:rPr>
                <w:b/>
              </w:rPr>
              <w:t>5112000000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76030C" w14:textId="77777777" w:rsidR="00E77514" w:rsidRDefault="00E77514" w:rsidP="00FC0611">
            <w:pPr>
              <w:pStyle w:val="NormalinTable"/>
              <w:tabs>
                <w:tab w:val="left" w:pos="1250"/>
              </w:tabs>
            </w:pPr>
            <w:r>
              <w:t>0.00%</w:t>
            </w:r>
          </w:p>
        </w:tc>
      </w:tr>
      <w:tr w:rsidR="00E77514" w14:paraId="5EFE7AFA" w14:textId="77777777" w:rsidTr="00066BD6">
        <w:trPr>
          <w:cantSplit/>
        </w:trPr>
        <w:tc>
          <w:tcPr>
            <w:tcW w:w="0" w:type="auto"/>
            <w:tcBorders>
              <w:top w:val="single" w:sz="4" w:space="0" w:color="A6A6A6" w:themeColor="background1" w:themeShade="A6"/>
              <w:right w:val="single" w:sz="4" w:space="0" w:color="000000" w:themeColor="text1"/>
            </w:tcBorders>
          </w:tcPr>
          <w:p w14:paraId="723BF7A8" w14:textId="77777777" w:rsidR="00E77514" w:rsidRDefault="00E77514" w:rsidP="00FC0611">
            <w:pPr>
              <w:pStyle w:val="NormalinTable"/>
            </w:pPr>
            <w:r>
              <w:rPr>
                <w:b/>
              </w:rPr>
              <w:t>5113000000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98D3B5" w14:textId="77777777" w:rsidR="00E77514" w:rsidRDefault="00E77514" w:rsidP="00FC0611">
            <w:pPr>
              <w:pStyle w:val="NormalinTable"/>
              <w:tabs>
                <w:tab w:val="left" w:pos="1250"/>
              </w:tabs>
            </w:pPr>
            <w:r>
              <w:t>0.00%</w:t>
            </w:r>
          </w:p>
        </w:tc>
      </w:tr>
      <w:tr w:rsidR="00E77514" w14:paraId="25F7A4FF" w14:textId="77777777" w:rsidTr="00066BD6">
        <w:trPr>
          <w:cantSplit/>
        </w:trPr>
        <w:tc>
          <w:tcPr>
            <w:tcW w:w="0" w:type="auto"/>
            <w:tcBorders>
              <w:top w:val="single" w:sz="4" w:space="0" w:color="A6A6A6" w:themeColor="background1" w:themeShade="A6"/>
              <w:right w:val="single" w:sz="4" w:space="0" w:color="000000" w:themeColor="text1"/>
            </w:tcBorders>
          </w:tcPr>
          <w:p w14:paraId="63C0B9D0" w14:textId="77777777" w:rsidR="00E77514" w:rsidRDefault="00E77514" w:rsidP="00FC0611">
            <w:pPr>
              <w:pStyle w:val="NormalinTable"/>
            </w:pPr>
            <w:r>
              <w:rPr>
                <w:b/>
              </w:rPr>
              <w:t>5200000000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A54291" w14:textId="77777777" w:rsidR="00E77514" w:rsidRDefault="00E77514" w:rsidP="00FC0611">
            <w:pPr>
              <w:pStyle w:val="NormalinTable"/>
              <w:tabs>
                <w:tab w:val="left" w:pos="1250"/>
              </w:tabs>
            </w:pPr>
            <w:r>
              <w:t>0.00%</w:t>
            </w:r>
          </w:p>
        </w:tc>
      </w:tr>
      <w:tr w:rsidR="00E77514" w14:paraId="6DDA8AE5" w14:textId="77777777" w:rsidTr="00066BD6">
        <w:trPr>
          <w:cantSplit/>
        </w:trPr>
        <w:tc>
          <w:tcPr>
            <w:tcW w:w="0" w:type="auto"/>
            <w:tcBorders>
              <w:top w:val="single" w:sz="4" w:space="0" w:color="A6A6A6" w:themeColor="background1" w:themeShade="A6"/>
              <w:right w:val="single" w:sz="4" w:space="0" w:color="000000" w:themeColor="text1"/>
            </w:tcBorders>
          </w:tcPr>
          <w:p w14:paraId="288188E7" w14:textId="77777777" w:rsidR="00E77514" w:rsidRDefault="00E77514" w:rsidP="00FC0611">
            <w:pPr>
              <w:pStyle w:val="NormalinTable"/>
            </w:pPr>
            <w:r>
              <w:rPr>
                <w:b/>
              </w:rPr>
              <w:t>5306000000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6DDD96" w14:textId="77777777" w:rsidR="00E77514" w:rsidRDefault="00E77514" w:rsidP="00FC0611">
            <w:pPr>
              <w:pStyle w:val="NormalinTable"/>
              <w:tabs>
                <w:tab w:val="left" w:pos="1250"/>
              </w:tabs>
            </w:pPr>
            <w:r>
              <w:t>0.00%</w:t>
            </w:r>
          </w:p>
        </w:tc>
      </w:tr>
      <w:tr w:rsidR="00E77514" w14:paraId="4416A474" w14:textId="77777777" w:rsidTr="00066BD6">
        <w:trPr>
          <w:cantSplit/>
        </w:trPr>
        <w:tc>
          <w:tcPr>
            <w:tcW w:w="0" w:type="auto"/>
            <w:tcBorders>
              <w:top w:val="single" w:sz="4" w:space="0" w:color="A6A6A6" w:themeColor="background1" w:themeShade="A6"/>
              <w:right w:val="single" w:sz="4" w:space="0" w:color="000000" w:themeColor="text1"/>
            </w:tcBorders>
          </w:tcPr>
          <w:p w14:paraId="740F775D" w14:textId="77777777" w:rsidR="00E77514" w:rsidRDefault="00E77514" w:rsidP="00FC0611">
            <w:pPr>
              <w:pStyle w:val="NormalinTable"/>
            </w:pPr>
            <w:r>
              <w:rPr>
                <w:b/>
              </w:rPr>
              <w:t>5307000000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631483" w14:textId="77777777" w:rsidR="00E77514" w:rsidRDefault="00E77514" w:rsidP="00FC0611">
            <w:pPr>
              <w:pStyle w:val="NormalinTable"/>
              <w:tabs>
                <w:tab w:val="left" w:pos="1250"/>
              </w:tabs>
            </w:pPr>
            <w:r>
              <w:t>0.00%</w:t>
            </w:r>
          </w:p>
        </w:tc>
      </w:tr>
      <w:tr w:rsidR="00E77514" w14:paraId="3C861FC1" w14:textId="77777777" w:rsidTr="00066BD6">
        <w:trPr>
          <w:cantSplit/>
        </w:trPr>
        <w:tc>
          <w:tcPr>
            <w:tcW w:w="0" w:type="auto"/>
            <w:tcBorders>
              <w:top w:val="single" w:sz="4" w:space="0" w:color="A6A6A6" w:themeColor="background1" w:themeShade="A6"/>
              <w:right w:val="single" w:sz="4" w:space="0" w:color="000000" w:themeColor="text1"/>
            </w:tcBorders>
          </w:tcPr>
          <w:p w14:paraId="33AFDF31" w14:textId="77777777" w:rsidR="00E77514" w:rsidRDefault="00E77514" w:rsidP="00FC0611">
            <w:pPr>
              <w:pStyle w:val="NormalinTable"/>
            </w:pPr>
            <w:r>
              <w:rPr>
                <w:b/>
              </w:rPr>
              <w:t>5308000000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122799" w14:textId="77777777" w:rsidR="00E77514" w:rsidRDefault="00E77514" w:rsidP="00FC0611">
            <w:pPr>
              <w:pStyle w:val="NormalinTable"/>
              <w:tabs>
                <w:tab w:val="left" w:pos="1250"/>
              </w:tabs>
            </w:pPr>
            <w:r>
              <w:t>0.00%</w:t>
            </w:r>
          </w:p>
        </w:tc>
      </w:tr>
      <w:tr w:rsidR="00E77514" w14:paraId="548CE262" w14:textId="77777777" w:rsidTr="00066BD6">
        <w:trPr>
          <w:cantSplit/>
        </w:trPr>
        <w:tc>
          <w:tcPr>
            <w:tcW w:w="0" w:type="auto"/>
            <w:tcBorders>
              <w:top w:val="single" w:sz="4" w:space="0" w:color="A6A6A6" w:themeColor="background1" w:themeShade="A6"/>
              <w:right w:val="single" w:sz="4" w:space="0" w:color="000000" w:themeColor="text1"/>
            </w:tcBorders>
          </w:tcPr>
          <w:p w14:paraId="007CFCAB" w14:textId="77777777" w:rsidR="00E77514" w:rsidRDefault="00E77514" w:rsidP="00FC0611">
            <w:pPr>
              <w:pStyle w:val="NormalinTable"/>
            </w:pPr>
            <w:r>
              <w:rPr>
                <w:b/>
              </w:rPr>
              <w:t>5309000000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F5DF85" w14:textId="77777777" w:rsidR="00E77514" w:rsidRDefault="00E77514" w:rsidP="00FC0611">
            <w:pPr>
              <w:pStyle w:val="NormalinTable"/>
              <w:tabs>
                <w:tab w:val="left" w:pos="1250"/>
              </w:tabs>
            </w:pPr>
            <w:r>
              <w:t>0.00%</w:t>
            </w:r>
          </w:p>
        </w:tc>
      </w:tr>
      <w:tr w:rsidR="00E77514" w14:paraId="341ADB83" w14:textId="77777777" w:rsidTr="00066BD6">
        <w:trPr>
          <w:cantSplit/>
        </w:trPr>
        <w:tc>
          <w:tcPr>
            <w:tcW w:w="0" w:type="auto"/>
            <w:tcBorders>
              <w:top w:val="single" w:sz="4" w:space="0" w:color="A6A6A6" w:themeColor="background1" w:themeShade="A6"/>
              <w:right w:val="single" w:sz="4" w:space="0" w:color="000000" w:themeColor="text1"/>
            </w:tcBorders>
          </w:tcPr>
          <w:p w14:paraId="3BD5B294" w14:textId="77777777" w:rsidR="00E77514" w:rsidRDefault="00E77514" w:rsidP="00FC0611">
            <w:pPr>
              <w:pStyle w:val="NormalinTable"/>
            </w:pPr>
            <w:r>
              <w:rPr>
                <w:b/>
              </w:rPr>
              <w:t>5310000000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309D9A" w14:textId="77777777" w:rsidR="00E77514" w:rsidRDefault="00E77514" w:rsidP="00FC0611">
            <w:pPr>
              <w:pStyle w:val="NormalinTable"/>
              <w:tabs>
                <w:tab w:val="left" w:pos="1250"/>
              </w:tabs>
            </w:pPr>
            <w:r>
              <w:t>0.00%</w:t>
            </w:r>
          </w:p>
        </w:tc>
      </w:tr>
      <w:tr w:rsidR="00E77514" w14:paraId="0EAA0BB9" w14:textId="77777777" w:rsidTr="00066BD6">
        <w:trPr>
          <w:cantSplit/>
        </w:trPr>
        <w:tc>
          <w:tcPr>
            <w:tcW w:w="0" w:type="auto"/>
            <w:tcBorders>
              <w:top w:val="single" w:sz="4" w:space="0" w:color="A6A6A6" w:themeColor="background1" w:themeShade="A6"/>
              <w:right w:val="single" w:sz="4" w:space="0" w:color="000000" w:themeColor="text1"/>
            </w:tcBorders>
          </w:tcPr>
          <w:p w14:paraId="0563FDC5" w14:textId="77777777" w:rsidR="00E77514" w:rsidRDefault="00E77514" w:rsidP="00FC0611">
            <w:pPr>
              <w:pStyle w:val="NormalinTable"/>
            </w:pPr>
            <w:r>
              <w:rPr>
                <w:b/>
              </w:rPr>
              <w:t>5311000000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0B257D" w14:textId="77777777" w:rsidR="00E77514" w:rsidRDefault="00E77514" w:rsidP="00FC0611">
            <w:pPr>
              <w:pStyle w:val="NormalinTable"/>
              <w:tabs>
                <w:tab w:val="left" w:pos="1250"/>
              </w:tabs>
            </w:pPr>
            <w:r>
              <w:t>0.00%</w:t>
            </w:r>
          </w:p>
        </w:tc>
      </w:tr>
      <w:tr w:rsidR="00E77514" w14:paraId="0BE439A8" w14:textId="77777777" w:rsidTr="00066BD6">
        <w:trPr>
          <w:cantSplit/>
        </w:trPr>
        <w:tc>
          <w:tcPr>
            <w:tcW w:w="0" w:type="auto"/>
            <w:tcBorders>
              <w:top w:val="single" w:sz="4" w:space="0" w:color="A6A6A6" w:themeColor="background1" w:themeShade="A6"/>
              <w:right w:val="single" w:sz="4" w:space="0" w:color="000000" w:themeColor="text1"/>
            </w:tcBorders>
          </w:tcPr>
          <w:p w14:paraId="2C906D7C" w14:textId="77777777" w:rsidR="00E77514" w:rsidRDefault="00E77514" w:rsidP="00FC0611">
            <w:pPr>
              <w:pStyle w:val="NormalinTable"/>
            </w:pPr>
            <w:r>
              <w:rPr>
                <w:b/>
              </w:rPr>
              <w:t>5400000000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C4E725" w14:textId="77777777" w:rsidR="00E77514" w:rsidRDefault="00E77514" w:rsidP="00FC0611">
            <w:pPr>
              <w:pStyle w:val="NormalinTable"/>
              <w:tabs>
                <w:tab w:val="left" w:pos="1250"/>
              </w:tabs>
            </w:pPr>
            <w:r>
              <w:t>0.00%</w:t>
            </w:r>
          </w:p>
        </w:tc>
      </w:tr>
      <w:tr w:rsidR="00E77514" w14:paraId="17AC6FC6" w14:textId="77777777" w:rsidTr="00066BD6">
        <w:trPr>
          <w:cantSplit/>
        </w:trPr>
        <w:tc>
          <w:tcPr>
            <w:tcW w:w="0" w:type="auto"/>
            <w:tcBorders>
              <w:top w:val="single" w:sz="4" w:space="0" w:color="A6A6A6" w:themeColor="background1" w:themeShade="A6"/>
              <w:right w:val="single" w:sz="4" w:space="0" w:color="000000" w:themeColor="text1"/>
            </w:tcBorders>
          </w:tcPr>
          <w:p w14:paraId="4D8492E2" w14:textId="77777777" w:rsidR="00E77514" w:rsidRDefault="00E77514" w:rsidP="00FC0611">
            <w:pPr>
              <w:pStyle w:val="NormalinTable"/>
            </w:pPr>
            <w:r>
              <w:rPr>
                <w:b/>
              </w:rPr>
              <w:t>5500000000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03D26C" w14:textId="77777777" w:rsidR="00E77514" w:rsidRDefault="00E77514" w:rsidP="00FC0611">
            <w:pPr>
              <w:pStyle w:val="NormalinTable"/>
              <w:tabs>
                <w:tab w:val="left" w:pos="1250"/>
              </w:tabs>
            </w:pPr>
            <w:r>
              <w:t>0.00%</w:t>
            </w:r>
          </w:p>
        </w:tc>
      </w:tr>
      <w:tr w:rsidR="00E77514" w14:paraId="15D3846A" w14:textId="77777777" w:rsidTr="00066BD6">
        <w:trPr>
          <w:cantSplit/>
        </w:trPr>
        <w:tc>
          <w:tcPr>
            <w:tcW w:w="0" w:type="auto"/>
            <w:tcBorders>
              <w:top w:val="single" w:sz="4" w:space="0" w:color="A6A6A6" w:themeColor="background1" w:themeShade="A6"/>
              <w:right w:val="single" w:sz="4" w:space="0" w:color="000000" w:themeColor="text1"/>
            </w:tcBorders>
          </w:tcPr>
          <w:p w14:paraId="4D48C031" w14:textId="77777777" w:rsidR="00E77514" w:rsidRDefault="00E77514" w:rsidP="00FC0611">
            <w:pPr>
              <w:pStyle w:val="NormalinTable"/>
            </w:pPr>
            <w:r>
              <w:rPr>
                <w:b/>
              </w:rPr>
              <w:t>5600000000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01F9A7" w14:textId="77777777" w:rsidR="00E77514" w:rsidRDefault="00E77514" w:rsidP="00FC0611">
            <w:pPr>
              <w:pStyle w:val="NormalinTable"/>
              <w:tabs>
                <w:tab w:val="left" w:pos="1250"/>
              </w:tabs>
            </w:pPr>
            <w:r>
              <w:t>0.00%</w:t>
            </w:r>
          </w:p>
        </w:tc>
      </w:tr>
      <w:tr w:rsidR="00E77514" w14:paraId="6F23FFF6" w14:textId="77777777" w:rsidTr="00066BD6">
        <w:trPr>
          <w:cantSplit/>
        </w:trPr>
        <w:tc>
          <w:tcPr>
            <w:tcW w:w="0" w:type="auto"/>
            <w:tcBorders>
              <w:top w:val="single" w:sz="4" w:space="0" w:color="A6A6A6" w:themeColor="background1" w:themeShade="A6"/>
              <w:right w:val="single" w:sz="4" w:space="0" w:color="000000" w:themeColor="text1"/>
            </w:tcBorders>
          </w:tcPr>
          <w:p w14:paraId="6E8B9D03" w14:textId="77777777" w:rsidR="00E77514" w:rsidRDefault="00E77514" w:rsidP="00FC0611">
            <w:pPr>
              <w:pStyle w:val="NormalinTable"/>
            </w:pPr>
            <w:r>
              <w:rPr>
                <w:b/>
              </w:rPr>
              <w:t>5700000000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13795E" w14:textId="77777777" w:rsidR="00E77514" w:rsidRDefault="00E77514" w:rsidP="00FC0611">
            <w:pPr>
              <w:pStyle w:val="NormalinTable"/>
              <w:tabs>
                <w:tab w:val="left" w:pos="1250"/>
              </w:tabs>
            </w:pPr>
            <w:r>
              <w:t>0.00%</w:t>
            </w:r>
          </w:p>
        </w:tc>
      </w:tr>
      <w:tr w:rsidR="00E77514" w14:paraId="36E76F4D" w14:textId="77777777" w:rsidTr="00066BD6">
        <w:trPr>
          <w:cantSplit/>
        </w:trPr>
        <w:tc>
          <w:tcPr>
            <w:tcW w:w="0" w:type="auto"/>
            <w:tcBorders>
              <w:top w:val="single" w:sz="4" w:space="0" w:color="A6A6A6" w:themeColor="background1" w:themeShade="A6"/>
              <w:right w:val="single" w:sz="4" w:space="0" w:color="000000" w:themeColor="text1"/>
            </w:tcBorders>
          </w:tcPr>
          <w:p w14:paraId="531F6119" w14:textId="77777777" w:rsidR="00E77514" w:rsidRDefault="00E77514" w:rsidP="00FC0611">
            <w:pPr>
              <w:pStyle w:val="NormalinTable"/>
            </w:pPr>
            <w:r>
              <w:rPr>
                <w:b/>
              </w:rPr>
              <w:t>5800000000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DCE91A" w14:textId="77777777" w:rsidR="00E77514" w:rsidRDefault="00E77514" w:rsidP="00FC0611">
            <w:pPr>
              <w:pStyle w:val="NormalinTable"/>
              <w:tabs>
                <w:tab w:val="left" w:pos="1250"/>
              </w:tabs>
            </w:pPr>
            <w:r>
              <w:t>0.00%</w:t>
            </w:r>
          </w:p>
        </w:tc>
      </w:tr>
      <w:tr w:rsidR="00E77514" w14:paraId="04951A9E" w14:textId="77777777" w:rsidTr="00066BD6">
        <w:trPr>
          <w:cantSplit/>
        </w:trPr>
        <w:tc>
          <w:tcPr>
            <w:tcW w:w="0" w:type="auto"/>
            <w:tcBorders>
              <w:top w:val="single" w:sz="4" w:space="0" w:color="A6A6A6" w:themeColor="background1" w:themeShade="A6"/>
              <w:right w:val="single" w:sz="4" w:space="0" w:color="000000" w:themeColor="text1"/>
            </w:tcBorders>
          </w:tcPr>
          <w:p w14:paraId="67A5A354" w14:textId="77777777" w:rsidR="00E77514" w:rsidRDefault="00E77514" w:rsidP="00FC0611">
            <w:pPr>
              <w:pStyle w:val="NormalinTable"/>
            </w:pPr>
            <w:r>
              <w:rPr>
                <w:b/>
              </w:rPr>
              <w:t>5900000000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77BCDC" w14:textId="77777777" w:rsidR="00E77514" w:rsidRDefault="00E77514" w:rsidP="00FC0611">
            <w:pPr>
              <w:pStyle w:val="NormalinTable"/>
              <w:tabs>
                <w:tab w:val="left" w:pos="1250"/>
              </w:tabs>
            </w:pPr>
            <w:r>
              <w:t>0.00%</w:t>
            </w:r>
          </w:p>
        </w:tc>
      </w:tr>
      <w:tr w:rsidR="00E77514" w14:paraId="0D8AFFE5" w14:textId="77777777" w:rsidTr="00066BD6">
        <w:trPr>
          <w:cantSplit/>
        </w:trPr>
        <w:tc>
          <w:tcPr>
            <w:tcW w:w="0" w:type="auto"/>
            <w:tcBorders>
              <w:top w:val="single" w:sz="4" w:space="0" w:color="A6A6A6" w:themeColor="background1" w:themeShade="A6"/>
              <w:right w:val="single" w:sz="4" w:space="0" w:color="000000" w:themeColor="text1"/>
            </w:tcBorders>
          </w:tcPr>
          <w:p w14:paraId="672AD8F1" w14:textId="77777777" w:rsidR="00E77514" w:rsidRDefault="00E77514" w:rsidP="00FC0611">
            <w:pPr>
              <w:pStyle w:val="NormalinTable"/>
            </w:pPr>
            <w:r>
              <w:rPr>
                <w:b/>
              </w:rPr>
              <w:t>6000000000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D18292" w14:textId="77777777" w:rsidR="00E77514" w:rsidRDefault="00E77514" w:rsidP="00FC0611">
            <w:pPr>
              <w:pStyle w:val="NormalinTable"/>
              <w:tabs>
                <w:tab w:val="left" w:pos="1250"/>
              </w:tabs>
            </w:pPr>
            <w:r>
              <w:t>0.00%</w:t>
            </w:r>
          </w:p>
        </w:tc>
      </w:tr>
      <w:tr w:rsidR="00E77514" w14:paraId="4C05AD95" w14:textId="77777777" w:rsidTr="00066BD6">
        <w:trPr>
          <w:cantSplit/>
        </w:trPr>
        <w:tc>
          <w:tcPr>
            <w:tcW w:w="0" w:type="auto"/>
            <w:tcBorders>
              <w:top w:val="single" w:sz="4" w:space="0" w:color="A6A6A6" w:themeColor="background1" w:themeShade="A6"/>
              <w:right w:val="single" w:sz="4" w:space="0" w:color="000000" w:themeColor="text1"/>
            </w:tcBorders>
          </w:tcPr>
          <w:p w14:paraId="2887BA8D" w14:textId="77777777" w:rsidR="00E77514" w:rsidRDefault="00E77514" w:rsidP="00FC0611">
            <w:pPr>
              <w:pStyle w:val="NormalinTable"/>
            </w:pPr>
            <w:r>
              <w:rPr>
                <w:b/>
              </w:rPr>
              <w:t>6100000000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0C7C33" w14:textId="77777777" w:rsidR="00E77514" w:rsidRDefault="00E77514" w:rsidP="00FC0611">
            <w:pPr>
              <w:pStyle w:val="NormalinTable"/>
              <w:tabs>
                <w:tab w:val="left" w:pos="1250"/>
              </w:tabs>
            </w:pPr>
            <w:r>
              <w:t>0.00%</w:t>
            </w:r>
          </w:p>
        </w:tc>
      </w:tr>
      <w:tr w:rsidR="00E77514" w14:paraId="163E08A1" w14:textId="77777777" w:rsidTr="00066BD6">
        <w:trPr>
          <w:cantSplit/>
        </w:trPr>
        <w:tc>
          <w:tcPr>
            <w:tcW w:w="0" w:type="auto"/>
            <w:tcBorders>
              <w:top w:val="single" w:sz="4" w:space="0" w:color="A6A6A6" w:themeColor="background1" w:themeShade="A6"/>
              <w:right w:val="single" w:sz="4" w:space="0" w:color="000000" w:themeColor="text1"/>
            </w:tcBorders>
          </w:tcPr>
          <w:p w14:paraId="10E10D1E" w14:textId="77777777" w:rsidR="00E77514" w:rsidRDefault="00E77514" w:rsidP="00FC0611">
            <w:pPr>
              <w:pStyle w:val="NormalinTable"/>
            </w:pPr>
            <w:r>
              <w:rPr>
                <w:b/>
              </w:rPr>
              <w:t>6200000000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C0DF2A" w14:textId="77777777" w:rsidR="00E77514" w:rsidRDefault="00E77514" w:rsidP="00FC0611">
            <w:pPr>
              <w:pStyle w:val="NormalinTable"/>
              <w:tabs>
                <w:tab w:val="left" w:pos="1250"/>
              </w:tabs>
            </w:pPr>
            <w:r>
              <w:t>0.00%</w:t>
            </w:r>
          </w:p>
        </w:tc>
      </w:tr>
      <w:tr w:rsidR="00E77514" w14:paraId="241EF6EE" w14:textId="77777777" w:rsidTr="00066BD6">
        <w:trPr>
          <w:cantSplit/>
        </w:trPr>
        <w:tc>
          <w:tcPr>
            <w:tcW w:w="0" w:type="auto"/>
            <w:tcBorders>
              <w:top w:val="single" w:sz="4" w:space="0" w:color="A6A6A6" w:themeColor="background1" w:themeShade="A6"/>
              <w:right w:val="single" w:sz="4" w:space="0" w:color="000000" w:themeColor="text1"/>
            </w:tcBorders>
          </w:tcPr>
          <w:p w14:paraId="64DDCF12" w14:textId="77777777" w:rsidR="00E77514" w:rsidRDefault="00E77514" w:rsidP="00FC0611">
            <w:pPr>
              <w:pStyle w:val="NormalinTable"/>
            </w:pPr>
            <w:r>
              <w:rPr>
                <w:b/>
              </w:rPr>
              <w:t>6300000000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5DC36D" w14:textId="77777777" w:rsidR="00E77514" w:rsidRDefault="00E77514" w:rsidP="00FC0611">
            <w:pPr>
              <w:pStyle w:val="NormalinTable"/>
              <w:tabs>
                <w:tab w:val="left" w:pos="1250"/>
              </w:tabs>
            </w:pPr>
            <w:r>
              <w:t>0.00%</w:t>
            </w:r>
          </w:p>
        </w:tc>
      </w:tr>
      <w:tr w:rsidR="00E77514" w14:paraId="2B6B01D1" w14:textId="77777777" w:rsidTr="00066BD6">
        <w:trPr>
          <w:cantSplit/>
        </w:trPr>
        <w:tc>
          <w:tcPr>
            <w:tcW w:w="0" w:type="auto"/>
            <w:tcBorders>
              <w:top w:val="single" w:sz="4" w:space="0" w:color="A6A6A6" w:themeColor="background1" w:themeShade="A6"/>
              <w:right w:val="single" w:sz="4" w:space="0" w:color="000000" w:themeColor="text1"/>
            </w:tcBorders>
          </w:tcPr>
          <w:p w14:paraId="52F3C321" w14:textId="77777777" w:rsidR="00E77514" w:rsidRDefault="00E77514" w:rsidP="00FC0611">
            <w:pPr>
              <w:pStyle w:val="NormalinTable"/>
            </w:pPr>
            <w:r>
              <w:rPr>
                <w:b/>
              </w:rPr>
              <w:t>6400000000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91AB71" w14:textId="77777777" w:rsidR="00E77514" w:rsidRDefault="00E77514" w:rsidP="00FC0611">
            <w:pPr>
              <w:pStyle w:val="NormalinTable"/>
              <w:tabs>
                <w:tab w:val="left" w:pos="1250"/>
              </w:tabs>
            </w:pPr>
            <w:r>
              <w:t>0.00%</w:t>
            </w:r>
          </w:p>
        </w:tc>
      </w:tr>
      <w:tr w:rsidR="00E77514" w14:paraId="68C4B319" w14:textId="77777777" w:rsidTr="00066BD6">
        <w:trPr>
          <w:cantSplit/>
        </w:trPr>
        <w:tc>
          <w:tcPr>
            <w:tcW w:w="0" w:type="auto"/>
            <w:tcBorders>
              <w:top w:val="single" w:sz="4" w:space="0" w:color="A6A6A6" w:themeColor="background1" w:themeShade="A6"/>
              <w:right w:val="single" w:sz="4" w:space="0" w:color="000000" w:themeColor="text1"/>
            </w:tcBorders>
          </w:tcPr>
          <w:p w14:paraId="43317AD4" w14:textId="77777777" w:rsidR="00E77514" w:rsidRDefault="00E77514" w:rsidP="00FC0611">
            <w:pPr>
              <w:pStyle w:val="NormalinTable"/>
            </w:pPr>
            <w:r>
              <w:rPr>
                <w:b/>
              </w:rPr>
              <w:t>6500000000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41F0EE" w14:textId="77777777" w:rsidR="00E77514" w:rsidRDefault="00E77514" w:rsidP="00FC0611">
            <w:pPr>
              <w:pStyle w:val="NormalinTable"/>
              <w:tabs>
                <w:tab w:val="left" w:pos="1250"/>
              </w:tabs>
            </w:pPr>
            <w:r>
              <w:t>0.00%</w:t>
            </w:r>
          </w:p>
        </w:tc>
      </w:tr>
      <w:tr w:rsidR="00E77514" w14:paraId="1192E5DD" w14:textId="77777777" w:rsidTr="00066BD6">
        <w:trPr>
          <w:cantSplit/>
        </w:trPr>
        <w:tc>
          <w:tcPr>
            <w:tcW w:w="0" w:type="auto"/>
            <w:tcBorders>
              <w:top w:val="single" w:sz="4" w:space="0" w:color="A6A6A6" w:themeColor="background1" w:themeShade="A6"/>
              <w:right w:val="single" w:sz="4" w:space="0" w:color="000000" w:themeColor="text1"/>
            </w:tcBorders>
          </w:tcPr>
          <w:p w14:paraId="5D17C1B6" w14:textId="77777777" w:rsidR="00E77514" w:rsidRDefault="00E77514" w:rsidP="00FC0611">
            <w:pPr>
              <w:pStyle w:val="NormalinTable"/>
            </w:pPr>
            <w:r>
              <w:rPr>
                <w:b/>
              </w:rPr>
              <w:t>6600000000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6F5814" w14:textId="77777777" w:rsidR="00E77514" w:rsidRDefault="00E77514" w:rsidP="00FC0611">
            <w:pPr>
              <w:pStyle w:val="NormalinTable"/>
              <w:tabs>
                <w:tab w:val="left" w:pos="1250"/>
              </w:tabs>
            </w:pPr>
            <w:r>
              <w:t>0.00%</w:t>
            </w:r>
          </w:p>
        </w:tc>
      </w:tr>
      <w:tr w:rsidR="00E77514" w14:paraId="103C314C" w14:textId="77777777" w:rsidTr="00066BD6">
        <w:trPr>
          <w:cantSplit/>
        </w:trPr>
        <w:tc>
          <w:tcPr>
            <w:tcW w:w="0" w:type="auto"/>
            <w:tcBorders>
              <w:top w:val="single" w:sz="4" w:space="0" w:color="A6A6A6" w:themeColor="background1" w:themeShade="A6"/>
              <w:right w:val="single" w:sz="4" w:space="0" w:color="000000" w:themeColor="text1"/>
            </w:tcBorders>
          </w:tcPr>
          <w:p w14:paraId="4B8906A8" w14:textId="77777777" w:rsidR="00E77514" w:rsidRDefault="00E77514" w:rsidP="00FC0611">
            <w:pPr>
              <w:pStyle w:val="NormalinTable"/>
            </w:pPr>
            <w:r>
              <w:rPr>
                <w:b/>
              </w:rPr>
              <w:t>6700000000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D13DC9" w14:textId="77777777" w:rsidR="00E77514" w:rsidRDefault="00E77514" w:rsidP="00FC0611">
            <w:pPr>
              <w:pStyle w:val="NormalinTable"/>
              <w:tabs>
                <w:tab w:val="left" w:pos="1250"/>
              </w:tabs>
            </w:pPr>
            <w:r>
              <w:t>0.00%</w:t>
            </w:r>
          </w:p>
        </w:tc>
      </w:tr>
      <w:tr w:rsidR="00E77514" w14:paraId="018A4EBF" w14:textId="77777777" w:rsidTr="00066BD6">
        <w:trPr>
          <w:cantSplit/>
        </w:trPr>
        <w:tc>
          <w:tcPr>
            <w:tcW w:w="0" w:type="auto"/>
            <w:tcBorders>
              <w:top w:val="single" w:sz="4" w:space="0" w:color="A6A6A6" w:themeColor="background1" w:themeShade="A6"/>
              <w:right w:val="single" w:sz="4" w:space="0" w:color="000000" w:themeColor="text1"/>
            </w:tcBorders>
          </w:tcPr>
          <w:p w14:paraId="703BEBF3" w14:textId="77777777" w:rsidR="00E77514" w:rsidRDefault="00E77514" w:rsidP="00FC0611">
            <w:pPr>
              <w:pStyle w:val="NormalinTable"/>
            </w:pPr>
            <w:r>
              <w:rPr>
                <w:b/>
              </w:rPr>
              <w:t>6800000000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D7C416" w14:textId="77777777" w:rsidR="00E77514" w:rsidRDefault="00E77514" w:rsidP="00FC0611">
            <w:pPr>
              <w:pStyle w:val="NormalinTable"/>
              <w:tabs>
                <w:tab w:val="left" w:pos="1250"/>
              </w:tabs>
            </w:pPr>
            <w:r>
              <w:t>0.00%</w:t>
            </w:r>
          </w:p>
        </w:tc>
      </w:tr>
      <w:tr w:rsidR="00E77514" w14:paraId="12801241" w14:textId="77777777" w:rsidTr="00066BD6">
        <w:trPr>
          <w:cantSplit/>
        </w:trPr>
        <w:tc>
          <w:tcPr>
            <w:tcW w:w="0" w:type="auto"/>
            <w:tcBorders>
              <w:top w:val="single" w:sz="4" w:space="0" w:color="A6A6A6" w:themeColor="background1" w:themeShade="A6"/>
              <w:right w:val="single" w:sz="4" w:space="0" w:color="000000" w:themeColor="text1"/>
            </w:tcBorders>
          </w:tcPr>
          <w:p w14:paraId="31FBA531" w14:textId="77777777" w:rsidR="00E77514" w:rsidRDefault="00E77514" w:rsidP="00FC0611">
            <w:pPr>
              <w:pStyle w:val="NormalinTable"/>
            </w:pPr>
            <w:r>
              <w:rPr>
                <w:b/>
              </w:rPr>
              <w:t>6900000000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FD1E4C" w14:textId="77777777" w:rsidR="00E77514" w:rsidRDefault="00E77514" w:rsidP="00FC0611">
            <w:pPr>
              <w:pStyle w:val="NormalinTable"/>
              <w:tabs>
                <w:tab w:val="left" w:pos="1250"/>
              </w:tabs>
            </w:pPr>
            <w:r>
              <w:t>0.00%</w:t>
            </w:r>
          </w:p>
        </w:tc>
      </w:tr>
      <w:tr w:rsidR="00E77514" w14:paraId="353EDE46" w14:textId="77777777" w:rsidTr="00066BD6">
        <w:trPr>
          <w:cantSplit/>
        </w:trPr>
        <w:tc>
          <w:tcPr>
            <w:tcW w:w="0" w:type="auto"/>
            <w:tcBorders>
              <w:top w:val="single" w:sz="4" w:space="0" w:color="A6A6A6" w:themeColor="background1" w:themeShade="A6"/>
              <w:right w:val="single" w:sz="4" w:space="0" w:color="000000" w:themeColor="text1"/>
            </w:tcBorders>
          </w:tcPr>
          <w:p w14:paraId="56491221" w14:textId="77777777" w:rsidR="00E77514" w:rsidRDefault="00E77514" w:rsidP="00FC0611">
            <w:pPr>
              <w:pStyle w:val="NormalinTable"/>
            </w:pPr>
            <w:r>
              <w:rPr>
                <w:b/>
              </w:rPr>
              <w:t>7000000000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495B42" w14:textId="77777777" w:rsidR="00E77514" w:rsidRDefault="00E77514" w:rsidP="00FC0611">
            <w:pPr>
              <w:pStyle w:val="NormalinTable"/>
              <w:tabs>
                <w:tab w:val="left" w:pos="1250"/>
              </w:tabs>
            </w:pPr>
            <w:r>
              <w:t>0.00%</w:t>
            </w:r>
          </w:p>
        </w:tc>
      </w:tr>
      <w:tr w:rsidR="00E77514" w14:paraId="0D2282EE" w14:textId="77777777" w:rsidTr="00066BD6">
        <w:trPr>
          <w:cantSplit/>
        </w:trPr>
        <w:tc>
          <w:tcPr>
            <w:tcW w:w="0" w:type="auto"/>
            <w:tcBorders>
              <w:top w:val="single" w:sz="4" w:space="0" w:color="A6A6A6" w:themeColor="background1" w:themeShade="A6"/>
              <w:right w:val="single" w:sz="4" w:space="0" w:color="000000" w:themeColor="text1"/>
            </w:tcBorders>
          </w:tcPr>
          <w:p w14:paraId="47E20177" w14:textId="77777777" w:rsidR="00E77514" w:rsidRDefault="00E77514" w:rsidP="00FC0611">
            <w:pPr>
              <w:pStyle w:val="NormalinTable"/>
            </w:pPr>
            <w:r>
              <w:rPr>
                <w:b/>
              </w:rPr>
              <w:t>7113000000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5F0A7F" w14:textId="77777777" w:rsidR="00E77514" w:rsidRDefault="00E77514" w:rsidP="00FC0611">
            <w:pPr>
              <w:pStyle w:val="NormalinTable"/>
              <w:tabs>
                <w:tab w:val="left" w:pos="1250"/>
              </w:tabs>
            </w:pPr>
            <w:r>
              <w:t>0.00%</w:t>
            </w:r>
          </w:p>
        </w:tc>
      </w:tr>
      <w:tr w:rsidR="00E77514" w14:paraId="5FD6BCA5" w14:textId="77777777" w:rsidTr="00066BD6">
        <w:trPr>
          <w:cantSplit/>
        </w:trPr>
        <w:tc>
          <w:tcPr>
            <w:tcW w:w="0" w:type="auto"/>
            <w:tcBorders>
              <w:top w:val="single" w:sz="4" w:space="0" w:color="A6A6A6" w:themeColor="background1" w:themeShade="A6"/>
              <w:right w:val="single" w:sz="4" w:space="0" w:color="000000" w:themeColor="text1"/>
            </w:tcBorders>
          </w:tcPr>
          <w:p w14:paraId="0005A14F" w14:textId="77777777" w:rsidR="00E77514" w:rsidRDefault="00E77514" w:rsidP="00FC0611">
            <w:pPr>
              <w:pStyle w:val="NormalinTable"/>
            </w:pPr>
            <w:r>
              <w:rPr>
                <w:b/>
              </w:rPr>
              <w:t>7114000000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09F3B1" w14:textId="77777777" w:rsidR="00E77514" w:rsidRDefault="00E77514" w:rsidP="00FC0611">
            <w:pPr>
              <w:pStyle w:val="NormalinTable"/>
              <w:tabs>
                <w:tab w:val="left" w:pos="1250"/>
              </w:tabs>
            </w:pPr>
            <w:r>
              <w:t>0.00%</w:t>
            </w:r>
          </w:p>
        </w:tc>
      </w:tr>
      <w:tr w:rsidR="00E77514" w14:paraId="2C557929" w14:textId="77777777" w:rsidTr="00066BD6">
        <w:trPr>
          <w:cantSplit/>
        </w:trPr>
        <w:tc>
          <w:tcPr>
            <w:tcW w:w="0" w:type="auto"/>
            <w:tcBorders>
              <w:top w:val="single" w:sz="4" w:space="0" w:color="A6A6A6" w:themeColor="background1" w:themeShade="A6"/>
              <w:right w:val="single" w:sz="4" w:space="0" w:color="000000" w:themeColor="text1"/>
            </w:tcBorders>
          </w:tcPr>
          <w:p w14:paraId="4C0FEA92" w14:textId="77777777" w:rsidR="00E77514" w:rsidRDefault="00E77514" w:rsidP="00FC0611">
            <w:pPr>
              <w:pStyle w:val="NormalinTable"/>
            </w:pPr>
            <w:r>
              <w:rPr>
                <w:b/>
              </w:rPr>
              <w:t>7115900000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A6BAB5" w14:textId="77777777" w:rsidR="00E77514" w:rsidRDefault="00E77514" w:rsidP="00FC0611">
            <w:pPr>
              <w:pStyle w:val="NormalinTable"/>
              <w:tabs>
                <w:tab w:val="left" w:pos="1250"/>
              </w:tabs>
            </w:pPr>
            <w:r>
              <w:t>0.00%</w:t>
            </w:r>
          </w:p>
        </w:tc>
      </w:tr>
      <w:tr w:rsidR="00E77514" w14:paraId="0BDAA3B1" w14:textId="77777777" w:rsidTr="00066BD6">
        <w:trPr>
          <w:cantSplit/>
        </w:trPr>
        <w:tc>
          <w:tcPr>
            <w:tcW w:w="0" w:type="auto"/>
            <w:tcBorders>
              <w:top w:val="single" w:sz="4" w:space="0" w:color="A6A6A6" w:themeColor="background1" w:themeShade="A6"/>
              <w:right w:val="single" w:sz="4" w:space="0" w:color="000000" w:themeColor="text1"/>
            </w:tcBorders>
          </w:tcPr>
          <w:p w14:paraId="6615F7B4" w14:textId="77777777" w:rsidR="00E77514" w:rsidRDefault="00E77514" w:rsidP="00FC0611">
            <w:pPr>
              <w:pStyle w:val="NormalinTable"/>
            </w:pPr>
            <w:r>
              <w:rPr>
                <w:b/>
              </w:rPr>
              <w:t>7116208000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CC9E1D" w14:textId="77777777" w:rsidR="00E77514" w:rsidRDefault="00E77514" w:rsidP="00FC0611">
            <w:pPr>
              <w:pStyle w:val="NormalinTable"/>
              <w:tabs>
                <w:tab w:val="left" w:pos="1250"/>
              </w:tabs>
            </w:pPr>
            <w:r>
              <w:t>0.00%</w:t>
            </w:r>
          </w:p>
        </w:tc>
      </w:tr>
      <w:tr w:rsidR="00E77514" w14:paraId="3E2D57E0" w14:textId="77777777" w:rsidTr="00066BD6">
        <w:trPr>
          <w:cantSplit/>
        </w:trPr>
        <w:tc>
          <w:tcPr>
            <w:tcW w:w="0" w:type="auto"/>
            <w:tcBorders>
              <w:top w:val="single" w:sz="4" w:space="0" w:color="A6A6A6" w:themeColor="background1" w:themeShade="A6"/>
              <w:right w:val="single" w:sz="4" w:space="0" w:color="000000" w:themeColor="text1"/>
            </w:tcBorders>
          </w:tcPr>
          <w:p w14:paraId="5DC6792B" w14:textId="77777777" w:rsidR="00E77514" w:rsidRDefault="00E77514" w:rsidP="00FC0611">
            <w:pPr>
              <w:pStyle w:val="NormalinTable"/>
            </w:pPr>
            <w:r>
              <w:rPr>
                <w:b/>
              </w:rPr>
              <w:lastRenderedPageBreak/>
              <w:t>7117000000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23457C" w14:textId="77777777" w:rsidR="00E77514" w:rsidRDefault="00E77514" w:rsidP="00FC0611">
            <w:pPr>
              <w:pStyle w:val="NormalinTable"/>
              <w:tabs>
                <w:tab w:val="left" w:pos="1250"/>
              </w:tabs>
            </w:pPr>
            <w:r>
              <w:t>0.00%</w:t>
            </w:r>
          </w:p>
        </w:tc>
      </w:tr>
      <w:tr w:rsidR="00E77514" w14:paraId="43E3C6D5" w14:textId="77777777" w:rsidTr="00066BD6">
        <w:trPr>
          <w:cantSplit/>
        </w:trPr>
        <w:tc>
          <w:tcPr>
            <w:tcW w:w="0" w:type="auto"/>
            <w:tcBorders>
              <w:top w:val="single" w:sz="4" w:space="0" w:color="A6A6A6" w:themeColor="background1" w:themeShade="A6"/>
              <w:right w:val="single" w:sz="4" w:space="0" w:color="000000" w:themeColor="text1"/>
            </w:tcBorders>
          </w:tcPr>
          <w:p w14:paraId="6C90FE32" w14:textId="77777777" w:rsidR="00E77514" w:rsidRDefault="00E77514" w:rsidP="00FC0611">
            <w:pPr>
              <w:pStyle w:val="NormalinTable"/>
            </w:pPr>
            <w:r>
              <w:rPr>
                <w:b/>
              </w:rPr>
              <w:t>7201000000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74AB7E" w14:textId="77777777" w:rsidR="00E77514" w:rsidRDefault="00E77514" w:rsidP="00FC0611">
            <w:pPr>
              <w:pStyle w:val="NormalinTable"/>
              <w:tabs>
                <w:tab w:val="left" w:pos="1250"/>
              </w:tabs>
            </w:pPr>
            <w:r>
              <w:t>0.00%</w:t>
            </w:r>
          </w:p>
        </w:tc>
      </w:tr>
      <w:tr w:rsidR="00E77514" w14:paraId="511F7323" w14:textId="77777777" w:rsidTr="00066BD6">
        <w:trPr>
          <w:cantSplit/>
        </w:trPr>
        <w:tc>
          <w:tcPr>
            <w:tcW w:w="0" w:type="auto"/>
            <w:tcBorders>
              <w:top w:val="single" w:sz="4" w:space="0" w:color="A6A6A6" w:themeColor="background1" w:themeShade="A6"/>
              <w:right w:val="single" w:sz="4" w:space="0" w:color="000000" w:themeColor="text1"/>
            </w:tcBorders>
          </w:tcPr>
          <w:p w14:paraId="144FACDA" w14:textId="77777777" w:rsidR="00E77514" w:rsidRDefault="00E77514" w:rsidP="00FC0611">
            <w:pPr>
              <w:pStyle w:val="NormalinTable"/>
            </w:pPr>
            <w:r>
              <w:rPr>
                <w:b/>
              </w:rPr>
              <w:t>7202000000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A6E802" w14:textId="77777777" w:rsidR="00E77514" w:rsidRDefault="00E77514" w:rsidP="00FC0611">
            <w:pPr>
              <w:pStyle w:val="NormalinTable"/>
              <w:tabs>
                <w:tab w:val="left" w:pos="1250"/>
              </w:tabs>
            </w:pPr>
            <w:r>
              <w:t>0.00%</w:t>
            </w:r>
          </w:p>
        </w:tc>
      </w:tr>
      <w:tr w:rsidR="00E77514" w14:paraId="30DDC8CD" w14:textId="77777777" w:rsidTr="00066BD6">
        <w:trPr>
          <w:cantSplit/>
        </w:trPr>
        <w:tc>
          <w:tcPr>
            <w:tcW w:w="0" w:type="auto"/>
            <w:tcBorders>
              <w:top w:val="single" w:sz="4" w:space="0" w:color="A6A6A6" w:themeColor="background1" w:themeShade="A6"/>
              <w:right w:val="single" w:sz="4" w:space="0" w:color="000000" w:themeColor="text1"/>
            </w:tcBorders>
          </w:tcPr>
          <w:p w14:paraId="3E90DA76" w14:textId="77777777" w:rsidR="00E77514" w:rsidRDefault="00E77514" w:rsidP="00FC0611">
            <w:pPr>
              <w:pStyle w:val="NormalinTable"/>
            </w:pPr>
            <w:r>
              <w:rPr>
                <w:b/>
              </w:rPr>
              <w:t>7302300000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19A50D" w14:textId="77777777" w:rsidR="00E77514" w:rsidRDefault="00E77514" w:rsidP="00FC0611">
            <w:pPr>
              <w:pStyle w:val="NormalinTable"/>
              <w:tabs>
                <w:tab w:val="left" w:pos="1250"/>
              </w:tabs>
            </w:pPr>
            <w:r>
              <w:t>0.00%</w:t>
            </w:r>
          </w:p>
        </w:tc>
      </w:tr>
      <w:tr w:rsidR="00E77514" w14:paraId="73016DD3" w14:textId="77777777" w:rsidTr="00066BD6">
        <w:trPr>
          <w:cantSplit/>
        </w:trPr>
        <w:tc>
          <w:tcPr>
            <w:tcW w:w="0" w:type="auto"/>
            <w:tcBorders>
              <w:top w:val="single" w:sz="4" w:space="0" w:color="A6A6A6" w:themeColor="background1" w:themeShade="A6"/>
              <w:right w:val="single" w:sz="4" w:space="0" w:color="000000" w:themeColor="text1"/>
            </w:tcBorders>
          </w:tcPr>
          <w:p w14:paraId="476D3B96" w14:textId="77777777" w:rsidR="00E77514" w:rsidRDefault="00E77514" w:rsidP="00FC0611">
            <w:pPr>
              <w:pStyle w:val="NormalinTable"/>
            </w:pPr>
            <w:r>
              <w:rPr>
                <w:b/>
              </w:rPr>
              <w:t>7303000000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93BE89" w14:textId="77777777" w:rsidR="00E77514" w:rsidRDefault="00E77514" w:rsidP="00FC0611">
            <w:pPr>
              <w:pStyle w:val="NormalinTable"/>
              <w:tabs>
                <w:tab w:val="left" w:pos="1250"/>
              </w:tabs>
            </w:pPr>
            <w:r>
              <w:t>0.00%</w:t>
            </w:r>
          </w:p>
        </w:tc>
      </w:tr>
      <w:tr w:rsidR="00E77514" w14:paraId="757B0258" w14:textId="77777777" w:rsidTr="00066BD6">
        <w:trPr>
          <w:cantSplit/>
        </w:trPr>
        <w:tc>
          <w:tcPr>
            <w:tcW w:w="0" w:type="auto"/>
            <w:tcBorders>
              <w:top w:val="single" w:sz="4" w:space="0" w:color="A6A6A6" w:themeColor="background1" w:themeShade="A6"/>
              <w:right w:val="single" w:sz="4" w:space="0" w:color="000000" w:themeColor="text1"/>
            </w:tcBorders>
          </w:tcPr>
          <w:p w14:paraId="18DF329D" w14:textId="77777777" w:rsidR="00E77514" w:rsidRDefault="00E77514" w:rsidP="00FC0611">
            <w:pPr>
              <w:pStyle w:val="NormalinTable"/>
            </w:pPr>
            <w:r>
              <w:rPr>
                <w:b/>
              </w:rPr>
              <w:t>7307000000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A5675C" w14:textId="77777777" w:rsidR="00E77514" w:rsidRDefault="00E77514" w:rsidP="00FC0611">
            <w:pPr>
              <w:pStyle w:val="NormalinTable"/>
              <w:tabs>
                <w:tab w:val="left" w:pos="1250"/>
              </w:tabs>
            </w:pPr>
            <w:r>
              <w:t>0.00%</w:t>
            </w:r>
          </w:p>
        </w:tc>
      </w:tr>
      <w:tr w:rsidR="00E77514" w14:paraId="1D8EEA8B" w14:textId="77777777" w:rsidTr="00066BD6">
        <w:trPr>
          <w:cantSplit/>
        </w:trPr>
        <w:tc>
          <w:tcPr>
            <w:tcW w:w="0" w:type="auto"/>
            <w:tcBorders>
              <w:top w:val="single" w:sz="4" w:space="0" w:color="A6A6A6" w:themeColor="background1" w:themeShade="A6"/>
              <w:right w:val="single" w:sz="4" w:space="0" w:color="000000" w:themeColor="text1"/>
            </w:tcBorders>
          </w:tcPr>
          <w:p w14:paraId="0B15E694" w14:textId="77777777" w:rsidR="00E77514" w:rsidRDefault="00E77514" w:rsidP="00FC0611">
            <w:pPr>
              <w:pStyle w:val="NormalinTable"/>
            </w:pPr>
            <w:r>
              <w:rPr>
                <w:b/>
              </w:rPr>
              <w:t>7309000000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3B71F0" w14:textId="77777777" w:rsidR="00E77514" w:rsidRDefault="00E77514" w:rsidP="00FC0611">
            <w:pPr>
              <w:pStyle w:val="NormalinTable"/>
              <w:tabs>
                <w:tab w:val="left" w:pos="1250"/>
              </w:tabs>
            </w:pPr>
            <w:r>
              <w:t>0.00%</w:t>
            </w:r>
          </w:p>
        </w:tc>
      </w:tr>
      <w:tr w:rsidR="00E77514" w14:paraId="01FA5B9A" w14:textId="77777777" w:rsidTr="00066BD6">
        <w:trPr>
          <w:cantSplit/>
        </w:trPr>
        <w:tc>
          <w:tcPr>
            <w:tcW w:w="0" w:type="auto"/>
            <w:tcBorders>
              <w:top w:val="single" w:sz="4" w:space="0" w:color="A6A6A6" w:themeColor="background1" w:themeShade="A6"/>
              <w:right w:val="single" w:sz="4" w:space="0" w:color="000000" w:themeColor="text1"/>
            </w:tcBorders>
          </w:tcPr>
          <w:p w14:paraId="0EC88E9F" w14:textId="77777777" w:rsidR="00E77514" w:rsidRDefault="00E77514" w:rsidP="00FC0611">
            <w:pPr>
              <w:pStyle w:val="NormalinTable"/>
            </w:pPr>
            <w:r>
              <w:rPr>
                <w:b/>
              </w:rPr>
              <w:t>7310000000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141F1C" w14:textId="77777777" w:rsidR="00E77514" w:rsidRDefault="00E77514" w:rsidP="00FC0611">
            <w:pPr>
              <w:pStyle w:val="NormalinTable"/>
              <w:tabs>
                <w:tab w:val="left" w:pos="1250"/>
              </w:tabs>
            </w:pPr>
            <w:r>
              <w:t>0.00%</w:t>
            </w:r>
          </w:p>
        </w:tc>
      </w:tr>
      <w:tr w:rsidR="00E77514" w14:paraId="5B58D7BA" w14:textId="77777777" w:rsidTr="00066BD6">
        <w:trPr>
          <w:cantSplit/>
        </w:trPr>
        <w:tc>
          <w:tcPr>
            <w:tcW w:w="0" w:type="auto"/>
            <w:tcBorders>
              <w:top w:val="single" w:sz="4" w:space="0" w:color="A6A6A6" w:themeColor="background1" w:themeShade="A6"/>
              <w:right w:val="single" w:sz="4" w:space="0" w:color="000000" w:themeColor="text1"/>
            </w:tcBorders>
          </w:tcPr>
          <w:p w14:paraId="7C98E208" w14:textId="77777777" w:rsidR="00E77514" w:rsidRDefault="00E77514" w:rsidP="00FC0611">
            <w:pPr>
              <w:pStyle w:val="NormalinTable"/>
            </w:pPr>
            <w:r>
              <w:rPr>
                <w:b/>
              </w:rPr>
              <w:t>7311000000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244ADE" w14:textId="77777777" w:rsidR="00E77514" w:rsidRDefault="00E77514" w:rsidP="00FC0611">
            <w:pPr>
              <w:pStyle w:val="NormalinTable"/>
              <w:tabs>
                <w:tab w:val="left" w:pos="1250"/>
              </w:tabs>
            </w:pPr>
            <w:r>
              <w:t>0.00%</w:t>
            </w:r>
          </w:p>
        </w:tc>
      </w:tr>
      <w:tr w:rsidR="00E77514" w14:paraId="682877CF" w14:textId="77777777" w:rsidTr="00066BD6">
        <w:trPr>
          <w:cantSplit/>
        </w:trPr>
        <w:tc>
          <w:tcPr>
            <w:tcW w:w="0" w:type="auto"/>
            <w:tcBorders>
              <w:top w:val="single" w:sz="4" w:space="0" w:color="A6A6A6" w:themeColor="background1" w:themeShade="A6"/>
              <w:right w:val="single" w:sz="4" w:space="0" w:color="000000" w:themeColor="text1"/>
            </w:tcBorders>
          </w:tcPr>
          <w:p w14:paraId="7A58D36F" w14:textId="77777777" w:rsidR="00E77514" w:rsidRDefault="00E77514" w:rsidP="00FC0611">
            <w:pPr>
              <w:pStyle w:val="NormalinTable"/>
            </w:pPr>
            <w:r>
              <w:rPr>
                <w:b/>
              </w:rPr>
              <w:t>7315000000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B43380" w14:textId="77777777" w:rsidR="00E77514" w:rsidRDefault="00E77514" w:rsidP="00FC0611">
            <w:pPr>
              <w:pStyle w:val="NormalinTable"/>
              <w:tabs>
                <w:tab w:val="left" w:pos="1250"/>
              </w:tabs>
            </w:pPr>
            <w:r>
              <w:t>0.00%</w:t>
            </w:r>
          </w:p>
        </w:tc>
      </w:tr>
      <w:tr w:rsidR="00E77514" w14:paraId="3C0EA0B5" w14:textId="77777777" w:rsidTr="00066BD6">
        <w:trPr>
          <w:cantSplit/>
        </w:trPr>
        <w:tc>
          <w:tcPr>
            <w:tcW w:w="0" w:type="auto"/>
            <w:tcBorders>
              <w:top w:val="single" w:sz="4" w:space="0" w:color="A6A6A6" w:themeColor="background1" w:themeShade="A6"/>
              <w:right w:val="single" w:sz="4" w:space="0" w:color="000000" w:themeColor="text1"/>
            </w:tcBorders>
          </w:tcPr>
          <w:p w14:paraId="738936E2" w14:textId="77777777" w:rsidR="00E77514" w:rsidRDefault="00E77514" w:rsidP="00FC0611">
            <w:pPr>
              <w:pStyle w:val="NormalinTable"/>
            </w:pPr>
            <w:r>
              <w:rPr>
                <w:b/>
              </w:rPr>
              <w:t>7316000000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0B7183" w14:textId="77777777" w:rsidR="00E77514" w:rsidRDefault="00E77514" w:rsidP="00FC0611">
            <w:pPr>
              <w:pStyle w:val="NormalinTable"/>
              <w:tabs>
                <w:tab w:val="left" w:pos="1250"/>
              </w:tabs>
            </w:pPr>
            <w:r>
              <w:t>0.00%</w:t>
            </w:r>
          </w:p>
        </w:tc>
      </w:tr>
      <w:tr w:rsidR="00E77514" w14:paraId="1291C157" w14:textId="77777777" w:rsidTr="00066BD6">
        <w:trPr>
          <w:cantSplit/>
        </w:trPr>
        <w:tc>
          <w:tcPr>
            <w:tcW w:w="0" w:type="auto"/>
            <w:tcBorders>
              <w:top w:val="single" w:sz="4" w:space="0" w:color="A6A6A6" w:themeColor="background1" w:themeShade="A6"/>
              <w:right w:val="single" w:sz="4" w:space="0" w:color="000000" w:themeColor="text1"/>
            </w:tcBorders>
          </w:tcPr>
          <w:p w14:paraId="18380BCF" w14:textId="77777777" w:rsidR="00E77514" w:rsidRDefault="00E77514" w:rsidP="00FC0611">
            <w:pPr>
              <w:pStyle w:val="NormalinTable"/>
            </w:pPr>
            <w:r>
              <w:rPr>
                <w:b/>
              </w:rPr>
              <w:t>7318000000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9C5B0" w14:textId="77777777" w:rsidR="00E77514" w:rsidRDefault="00E77514" w:rsidP="00FC0611">
            <w:pPr>
              <w:pStyle w:val="NormalinTable"/>
              <w:tabs>
                <w:tab w:val="left" w:pos="1250"/>
              </w:tabs>
            </w:pPr>
            <w:r>
              <w:t>0.00%</w:t>
            </w:r>
          </w:p>
        </w:tc>
      </w:tr>
      <w:tr w:rsidR="00E77514" w14:paraId="6FE73003" w14:textId="77777777" w:rsidTr="00066BD6">
        <w:trPr>
          <w:cantSplit/>
        </w:trPr>
        <w:tc>
          <w:tcPr>
            <w:tcW w:w="0" w:type="auto"/>
            <w:tcBorders>
              <w:top w:val="single" w:sz="4" w:space="0" w:color="A6A6A6" w:themeColor="background1" w:themeShade="A6"/>
              <w:right w:val="single" w:sz="4" w:space="0" w:color="000000" w:themeColor="text1"/>
            </w:tcBorders>
          </w:tcPr>
          <w:p w14:paraId="7CB2D642" w14:textId="77777777" w:rsidR="00E77514" w:rsidRDefault="00E77514" w:rsidP="00FC0611">
            <w:pPr>
              <w:pStyle w:val="NormalinTable"/>
            </w:pPr>
            <w:r>
              <w:rPr>
                <w:b/>
              </w:rPr>
              <w:t>7319000000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D28FE5" w14:textId="77777777" w:rsidR="00E77514" w:rsidRDefault="00E77514" w:rsidP="00FC0611">
            <w:pPr>
              <w:pStyle w:val="NormalinTable"/>
              <w:tabs>
                <w:tab w:val="left" w:pos="1250"/>
              </w:tabs>
            </w:pPr>
            <w:r>
              <w:t>0.00%</w:t>
            </w:r>
          </w:p>
        </w:tc>
      </w:tr>
      <w:tr w:rsidR="00E77514" w14:paraId="3B938C2F" w14:textId="77777777" w:rsidTr="00066BD6">
        <w:trPr>
          <w:cantSplit/>
        </w:trPr>
        <w:tc>
          <w:tcPr>
            <w:tcW w:w="0" w:type="auto"/>
            <w:tcBorders>
              <w:top w:val="single" w:sz="4" w:space="0" w:color="A6A6A6" w:themeColor="background1" w:themeShade="A6"/>
              <w:right w:val="single" w:sz="4" w:space="0" w:color="000000" w:themeColor="text1"/>
            </w:tcBorders>
          </w:tcPr>
          <w:p w14:paraId="1329CB9E" w14:textId="77777777" w:rsidR="00E77514" w:rsidRDefault="00E77514" w:rsidP="00FC0611">
            <w:pPr>
              <w:pStyle w:val="NormalinTable"/>
            </w:pPr>
            <w:r>
              <w:rPr>
                <w:b/>
              </w:rPr>
              <w:t>7320000000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752EDC" w14:textId="77777777" w:rsidR="00E77514" w:rsidRDefault="00E77514" w:rsidP="00FC0611">
            <w:pPr>
              <w:pStyle w:val="NormalinTable"/>
              <w:tabs>
                <w:tab w:val="left" w:pos="1250"/>
              </w:tabs>
            </w:pPr>
            <w:r>
              <w:t>0.00%</w:t>
            </w:r>
          </w:p>
        </w:tc>
      </w:tr>
      <w:tr w:rsidR="00E77514" w14:paraId="0E6EB660" w14:textId="77777777" w:rsidTr="00066BD6">
        <w:trPr>
          <w:cantSplit/>
        </w:trPr>
        <w:tc>
          <w:tcPr>
            <w:tcW w:w="0" w:type="auto"/>
            <w:tcBorders>
              <w:top w:val="single" w:sz="4" w:space="0" w:color="A6A6A6" w:themeColor="background1" w:themeShade="A6"/>
              <w:right w:val="single" w:sz="4" w:space="0" w:color="000000" w:themeColor="text1"/>
            </w:tcBorders>
          </w:tcPr>
          <w:p w14:paraId="2675ADE2" w14:textId="77777777" w:rsidR="00E77514" w:rsidRDefault="00E77514" w:rsidP="00FC0611">
            <w:pPr>
              <w:pStyle w:val="NormalinTable"/>
            </w:pPr>
            <w:r>
              <w:rPr>
                <w:b/>
              </w:rPr>
              <w:t>7321000000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9C8388" w14:textId="77777777" w:rsidR="00E77514" w:rsidRDefault="00E77514" w:rsidP="00FC0611">
            <w:pPr>
              <w:pStyle w:val="NormalinTable"/>
              <w:tabs>
                <w:tab w:val="left" w:pos="1250"/>
              </w:tabs>
            </w:pPr>
            <w:r>
              <w:t>0.00%</w:t>
            </w:r>
          </w:p>
        </w:tc>
      </w:tr>
      <w:tr w:rsidR="00E77514" w14:paraId="25A10367" w14:textId="77777777" w:rsidTr="00066BD6">
        <w:trPr>
          <w:cantSplit/>
        </w:trPr>
        <w:tc>
          <w:tcPr>
            <w:tcW w:w="0" w:type="auto"/>
            <w:tcBorders>
              <w:top w:val="single" w:sz="4" w:space="0" w:color="A6A6A6" w:themeColor="background1" w:themeShade="A6"/>
              <w:right w:val="single" w:sz="4" w:space="0" w:color="000000" w:themeColor="text1"/>
            </w:tcBorders>
          </w:tcPr>
          <w:p w14:paraId="48573CAB" w14:textId="77777777" w:rsidR="00E77514" w:rsidRDefault="00E77514" w:rsidP="00FC0611">
            <w:pPr>
              <w:pStyle w:val="NormalinTable"/>
            </w:pPr>
            <w:r>
              <w:rPr>
                <w:b/>
              </w:rPr>
              <w:t>7322000000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BF4403" w14:textId="77777777" w:rsidR="00E77514" w:rsidRDefault="00E77514" w:rsidP="00FC0611">
            <w:pPr>
              <w:pStyle w:val="NormalinTable"/>
              <w:tabs>
                <w:tab w:val="left" w:pos="1250"/>
              </w:tabs>
            </w:pPr>
            <w:r>
              <w:t>0.00%</w:t>
            </w:r>
          </w:p>
        </w:tc>
      </w:tr>
      <w:tr w:rsidR="00E77514" w14:paraId="340C86F1" w14:textId="77777777" w:rsidTr="00066BD6">
        <w:trPr>
          <w:cantSplit/>
        </w:trPr>
        <w:tc>
          <w:tcPr>
            <w:tcW w:w="0" w:type="auto"/>
            <w:tcBorders>
              <w:top w:val="single" w:sz="4" w:space="0" w:color="A6A6A6" w:themeColor="background1" w:themeShade="A6"/>
              <w:right w:val="single" w:sz="4" w:space="0" w:color="000000" w:themeColor="text1"/>
            </w:tcBorders>
          </w:tcPr>
          <w:p w14:paraId="2D0C57DE" w14:textId="77777777" w:rsidR="00E77514" w:rsidRDefault="00E77514" w:rsidP="00FC0611">
            <w:pPr>
              <w:pStyle w:val="NormalinTable"/>
            </w:pPr>
            <w:r>
              <w:rPr>
                <w:b/>
              </w:rPr>
              <w:t>7323000000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93A422" w14:textId="77777777" w:rsidR="00E77514" w:rsidRDefault="00E77514" w:rsidP="00FC0611">
            <w:pPr>
              <w:pStyle w:val="NormalinTable"/>
              <w:tabs>
                <w:tab w:val="left" w:pos="1250"/>
              </w:tabs>
            </w:pPr>
            <w:r>
              <w:t>0.00%</w:t>
            </w:r>
          </w:p>
        </w:tc>
      </w:tr>
      <w:tr w:rsidR="00E77514" w14:paraId="2AA04496" w14:textId="77777777" w:rsidTr="00066BD6">
        <w:trPr>
          <w:cantSplit/>
        </w:trPr>
        <w:tc>
          <w:tcPr>
            <w:tcW w:w="0" w:type="auto"/>
            <w:tcBorders>
              <w:top w:val="single" w:sz="4" w:space="0" w:color="A6A6A6" w:themeColor="background1" w:themeShade="A6"/>
              <w:right w:val="single" w:sz="4" w:space="0" w:color="000000" w:themeColor="text1"/>
            </w:tcBorders>
          </w:tcPr>
          <w:p w14:paraId="5FA1962E" w14:textId="77777777" w:rsidR="00E77514" w:rsidRDefault="00E77514" w:rsidP="00FC0611">
            <w:pPr>
              <w:pStyle w:val="NormalinTable"/>
            </w:pPr>
            <w:r>
              <w:rPr>
                <w:b/>
              </w:rPr>
              <w:t>7324000000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0B3941" w14:textId="77777777" w:rsidR="00E77514" w:rsidRDefault="00E77514" w:rsidP="00FC0611">
            <w:pPr>
              <w:pStyle w:val="NormalinTable"/>
              <w:tabs>
                <w:tab w:val="left" w:pos="1250"/>
              </w:tabs>
            </w:pPr>
            <w:r>
              <w:t>0.00%</w:t>
            </w:r>
          </w:p>
        </w:tc>
      </w:tr>
      <w:tr w:rsidR="00E77514" w14:paraId="00587494" w14:textId="77777777" w:rsidTr="00066BD6">
        <w:trPr>
          <w:cantSplit/>
        </w:trPr>
        <w:tc>
          <w:tcPr>
            <w:tcW w:w="0" w:type="auto"/>
            <w:tcBorders>
              <w:top w:val="single" w:sz="4" w:space="0" w:color="A6A6A6" w:themeColor="background1" w:themeShade="A6"/>
              <w:right w:val="single" w:sz="4" w:space="0" w:color="000000" w:themeColor="text1"/>
            </w:tcBorders>
          </w:tcPr>
          <w:p w14:paraId="6173FD64" w14:textId="77777777" w:rsidR="00E77514" w:rsidRDefault="00E77514" w:rsidP="00FC0611">
            <w:pPr>
              <w:pStyle w:val="NormalinTable"/>
            </w:pPr>
            <w:r>
              <w:rPr>
                <w:b/>
              </w:rPr>
              <w:t>7325000000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CCC96F" w14:textId="77777777" w:rsidR="00E77514" w:rsidRDefault="00E77514" w:rsidP="00FC0611">
            <w:pPr>
              <w:pStyle w:val="NormalinTable"/>
              <w:tabs>
                <w:tab w:val="left" w:pos="1250"/>
              </w:tabs>
            </w:pPr>
            <w:r>
              <w:t>0.00%</w:t>
            </w:r>
          </w:p>
        </w:tc>
      </w:tr>
      <w:tr w:rsidR="00E77514" w14:paraId="4059FDBE" w14:textId="77777777" w:rsidTr="00066BD6">
        <w:trPr>
          <w:cantSplit/>
        </w:trPr>
        <w:tc>
          <w:tcPr>
            <w:tcW w:w="0" w:type="auto"/>
            <w:tcBorders>
              <w:top w:val="single" w:sz="4" w:space="0" w:color="A6A6A6" w:themeColor="background1" w:themeShade="A6"/>
              <w:right w:val="single" w:sz="4" w:space="0" w:color="000000" w:themeColor="text1"/>
            </w:tcBorders>
          </w:tcPr>
          <w:p w14:paraId="5C7D0FA8" w14:textId="77777777" w:rsidR="00E77514" w:rsidRDefault="00E77514" w:rsidP="00FC0611">
            <w:pPr>
              <w:pStyle w:val="NormalinTable"/>
            </w:pPr>
            <w:r>
              <w:rPr>
                <w:b/>
              </w:rPr>
              <w:t>7326000000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CE7B38" w14:textId="77777777" w:rsidR="00E77514" w:rsidRDefault="00E77514" w:rsidP="00FC0611">
            <w:pPr>
              <w:pStyle w:val="NormalinTable"/>
              <w:tabs>
                <w:tab w:val="left" w:pos="1250"/>
              </w:tabs>
            </w:pPr>
            <w:r>
              <w:t>0.00%</w:t>
            </w:r>
          </w:p>
        </w:tc>
      </w:tr>
      <w:tr w:rsidR="00E77514" w14:paraId="63D9D254" w14:textId="77777777" w:rsidTr="00066BD6">
        <w:trPr>
          <w:cantSplit/>
        </w:trPr>
        <w:tc>
          <w:tcPr>
            <w:tcW w:w="0" w:type="auto"/>
            <w:tcBorders>
              <w:top w:val="single" w:sz="4" w:space="0" w:color="A6A6A6" w:themeColor="background1" w:themeShade="A6"/>
              <w:right w:val="single" w:sz="4" w:space="0" w:color="000000" w:themeColor="text1"/>
            </w:tcBorders>
          </w:tcPr>
          <w:p w14:paraId="5768392A" w14:textId="77777777" w:rsidR="00E77514" w:rsidRDefault="00E77514" w:rsidP="00FC0611">
            <w:pPr>
              <w:pStyle w:val="NormalinTable"/>
            </w:pPr>
            <w:r>
              <w:rPr>
                <w:b/>
              </w:rPr>
              <w:t>7407000000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65E39D" w14:textId="77777777" w:rsidR="00E77514" w:rsidRDefault="00E77514" w:rsidP="00FC0611">
            <w:pPr>
              <w:pStyle w:val="NormalinTable"/>
              <w:tabs>
                <w:tab w:val="left" w:pos="1250"/>
              </w:tabs>
            </w:pPr>
            <w:r>
              <w:t>0.00%</w:t>
            </w:r>
          </w:p>
        </w:tc>
      </w:tr>
      <w:tr w:rsidR="00E77514" w14:paraId="73A643F8" w14:textId="77777777" w:rsidTr="00066BD6">
        <w:trPr>
          <w:cantSplit/>
        </w:trPr>
        <w:tc>
          <w:tcPr>
            <w:tcW w:w="0" w:type="auto"/>
            <w:tcBorders>
              <w:top w:val="single" w:sz="4" w:space="0" w:color="A6A6A6" w:themeColor="background1" w:themeShade="A6"/>
              <w:right w:val="single" w:sz="4" w:space="0" w:color="000000" w:themeColor="text1"/>
            </w:tcBorders>
          </w:tcPr>
          <w:p w14:paraId="3666C79E" w14:textId="77777777" w:rsidR="00E77514" w:rsidRDefault="00E77514" w:rsidP="00FC0611">
            <w:pPr>
              <w:pStyle w:val="NormalinTable"/>
            </w:pPr>
            <w:r>
              <w:rPr>
                <w:b/>
              </w:rPr>
              <w:t>7408000000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04CFD8" w14:textId="77777777" w:rsidR="00E77514" w:rsidRDefault="00E77514" w:rsidP="00FC0611">
            <w:pPr>
              <w:pStyle w:val="NormalinTable"/>
              <w:tabs>
                <w:tab w:val="left" w:pos="1250"/>
              </w:tabs>
            </w:pPr>
            <w:r>
              <w:t>0.00%</w:t>
            </w:r>
          </w:p>
        </w:tc>
      </w:tr>
      <w:tr w:rsidR="00E77514" w14:paraId="7EE2718F" w14:textId="77777777" w:rsidTr="00066BD6">
        <w:trPr>
          <w:cantSplit/>
        </w:trPr>
        <w:tc>
          <w:tcPr>
            <w:tcW w:w="0" w:type="auto"/>
            <w:tcBorders>
              <w:top w:val="single" w:sz="4" w:space="0" w:color="A6A6A6" w:themeColor="background1" w:themeShade="A6"/>
              <w:right w:val="single" w:sz="4" w:space="0" w:color="000000" w:themeColor="text1"/>
            </w:tcBorders>
          </w:tcPr>
          <w:p w14:paraId="4C8A6B44" w14:textId="77777777" w:rsidR="00E77514" w:rsidRDefault="00E77514" w:rsidP="00FC0611">
            <w:pPr>
              <w:pStyle w:val="NormalinTable"/>
            </w:pPr>
            <w:r>
              <w:rPr>
                <w:b/>
              </w:rPr>
              <w:t>7409000000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41F860" w14:textId="77777777" w:rsidR="00E77514" w:rsidRDefault="00E77514" w:rsidP="00FC0611">
            <w:pPr>
              <w:pStyle w:val="NormalinTable"/>
              <w:tabs>
                <w:tab w:val="left" w:pos="1250"/>
              </w:tabs>
            </w:pPr>
            <w:r>
              <w:t>0.00%</w:t>
            </w:r>
          </w:p>
        </w:tc>
      </w:tr>
      <w:tr w:rsidR="00E77514" w14:paraId="7F64591B" w14:textId="77777777" w:rsidTr="00066BD6">
        <w:trPr>
          <w:cantSplit/>
        </w:trPr>
        <w:tc>
          <w:tcPr>
            <w:tcW w:w="0" w:type="auto"/>
            <w:tcBorders>
              <w:top w:val="single" w:sz="4" w:space="0" w:color="A6A6A6" w:themeColor="background1" w:themeShade="A6"/>
              <w:right w:val="single" w:sz="4" w:space="0" w:color="000000" w:themeColor="text1"/>
            </w:tcBorders>
          </w:tcPr>
          <w:p w14:paraId="502B705C" w14:textId="77777777" w:rsidR="00E77514" w:rsidRDefault="00E77514" w:rsidP="00FC0611">
            <w:pPr>
              <w:pStyle w:val="NormalinTable"/>
            </w:pPr>
            <w:r>
              <w:rPr>
                <w:b/>
              </w:rPr>
              <w:t>7410000000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826B8A" w14:textId="77777777" w:rsidR="00E77514" w:rsidRDefault="00E77514" w:rsidP="00FC0611">
            <w:pPr>
              <w:pStyle w:val="NormalinTable"/>
              <w:tabs>
                <w:tab w:val="left" w:pos="1250"/>
              </w:tabs>
            </w:pPr>
            <w:r>
              <w:t>0.00%</w:t>
            </w:r>
          </w:p>
        </w:tc>
      </w:tr>
      <w:tr w:rsidR="00E77514" w14:paraId="6CADB0D2" w14:textId="77777777" w:rsidTr="00066BD6">
        <w:trPr>
          <w:cantSplit/>
        </w:trPr>
        <w:tc>
          <w:tcPr>
            <w:tcW w:w="0" w:type="auto"/>
            <w:tcBorders>
              <w:top w:val="single" w:sz="4" w:space="0" w:color="A6A6A6" w:themeColor="background1" w:themeShade="A6"/>
              <w:right w:val="single" w:sz="4" w:space="0" w:color="000000" w:themeColor="text1"/>
            </w:tcBorders>
          </w:tcPr>
          <w:p w14:paraId="47BB680E" w14:textId="77777777" w:rsidR="00E77514" w:rsidRDefault="00E77514" w:rsidP="00FC0611">
            <w:pPr>
              <w:pStyle w:val="NormalinTable"/>
            </w:pPr>
            <w:r>
              <w:rPr>
                <w:b/>
              </w:rPr>
              <w:t>7411000000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93B5AD" w14:textId="77777777" w:rsidR="00E77514" w:rsidRDefault="00E77514" w:rsidP="00FC0611">
            <w:pPr>
              <w:pStyle w:val="NormalinTable"/>
              <w:tabs>
                <w:tab w:val="left" w:pos="1250"/>
              </w:tabs>
            </w:pPr>
            <w:r>
              <w:t>0.00%</w:t>
            </w:r>
          </w:p>
        </w:tc>
      </w:tr>
      <w:tr w:rsidR="00E77514" w14:paraId="304D413A" w14:textId="77777777" w:rsidTr="00066BD6">
        <w:trPr>
          <w:cantSplit/>
        </w:trPr>
        <w:tc>
          <w:tcPr>
            <w:tcW w:w="0" w:type="auto"/>
            <w:tcBorders>
              <w:top w:val="single" w:sz="4" w:space="0" w:color="A6A6A6" w:themeColor="background1" w:themeShade="A6"/>
              <w:right w:val="single" w:sz="4" w:space="0" w:color="000000" w:themeColor="text1"/>
            </w:tcBorders>
          </w:tcPr>
          <w:p w14:paraId="5E65559C" w14:textId="77777777" w:rsidR="00E77514" w:rsidRDefault="00E77514" w:rsidP="00FC0611">
            <w:pPr>
              <w:pStyle w:val="NormalinTable"/>
            </w:pPr>
            <w:r>
              <w:rPr>
                <w:b/>
              </w:rPr>
              <w:t>7412000000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921C1C" w14:textId="77777777" w:rsidR="00E77514" w:rsidRDefault="00E77514" w:rsidP="00FC0611">
            <w:pPr>
              <w:pStyle w:val="NormalinTable"/>
              <w:tabs>
                <w:tab w:val="left" w:pos="1250"/>
              </w:tabs>
            </w:pPr>
            <w:r>
              <w:t>0.00%</w:t>
            </w:r>
          </w:p>
        </w:tc>
      </w:tr>
      <w:tr w:rsidR="00E77514" w14:paraId="5C220861" w14:textId="77777777" w:rsidTr="00066BD6">
        <w:trPr>
          <w:cantSplit/>
        </w:trPr>
        <w:tc>
          <w:tcPr>
            <w:tcW w:w="0" w:type="auto"/>
            <w:tcBorders>
              <w:top w:val="single" w:sz="4" w:space="0" w:color="A6A6A6" w:themeColor="background1" w:themeShade="A6"/>
              <w:right w:val="single" w:sz="4" w:space="0" w:color="000000" w:themeColor="text1"/>
            </w:tcBorders>
          </w:tcPr>
          <w:p w14:paraId="1ECC2D02" w14:textId="77777777" w:rsidR="00E77514" w:rsidRDefault="00E77514" w:rsidP="00FC0611">
            <w:pPr>
              <w:pStyle w:val="NormalinTable"/>
            </w:pPr>
            <w:r>
              <w:rPr>
                <w:b/>
              </w:rPr>
              <w:t>7413000000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E75E86" w14:textId="77777777" w:rsidR="00E77514" w:rsidRDefault="00E77514" w:rsidP="00FC0611">
            <w:pPr>
              <w:pStyle w:val="NormalinTable"/>
              <w:tabs>
                <w:tab w:val="left" w:pos="1250"/>
              </w:tabs>
            </w:pPr>
            <w:r>
              <w:t>0.00%</w:t>
            </w:r>
          </w:p>
        </w:tc>
      </w:tr>
      <w:tr w:rsidR="00E77514" w14:paraId="5233C959" w14:textId="77777777" w:rsidTr="00066BD6">
        <w:trPr>
          <w:cantSplit/>
        </w:trPr>
        <w:tc>
          <w:tcPr>
            <w:tcW w:w="0" w:type="auto"/>
            <w:tcBorders>
              <w:top w:val="single" w:sz="4" w:space="0" w:color="A6A6A6" w:themeColor="background1" w:themeShade="A6"/>
              <w:right w:val="single" w:sz="4" w:space="0" w:color="000000" w:themeColor="text1"/>
            </w:tcBorders>
          </w:tcPr>
          <w:p w14:paraId="20A858F1" w14:textId="77777777" w:rsidR="00E77514" w:rsidRDefault="00E77514" w:rsidP="00FC0611">
            <w:pPr>
              <w:pStyle w:val="NormalinTable"/>
            </w:pPr>
            <w:r>
              <w:rPr>
                <w:b/>
              </w:rPr>
              <w:t>7415000000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68D802" w14:textId="77777777" w:rsidR="00E77514" w:rsidRDefault="00E77514" w:rsidP="00FC0611">
            <w:pPr>
              <w:pStyle w:val="NormalinTable"/>
              <w:tabs>
                <w:tab w:val="left" w:pos="1250"/>
              </w:tabs>
            </w:pPr>
            <w:r>
              <w:t>0.00%</w:t>
            </w:r>
          </w:p>
        </w:tc>
      </w:tr>
      <w:tr w:rsidR="00E77514" w14:paraId="7A5753FD" w14:textId="77777777" w:rsidTr="00066BD6">
        <w:trPr>
          <w:cantSplit/>
        </w:trPr>
        <w:tc>
          <w:tcPr>
            <w:tcW w:w="0" w:type="auto"/>
            <w:tcBorders>
              <w:top w:val="single" w:sz="4" w:space="0" w:color="A6A6A6" w:themeColor="background1" w:themeShade="A6"/>
              <w:right w:val="single" w:sz="4" w:space="0" w:color="000000" w:themeColor="text1"/>
            </w:tcBorders>
          </w:tcPr>
          <w:p w14:paraId="27C048A7" w14:textId="77777777" w:rsidR="00E77514" w:rsidRDefault="00E77514" w:rsidP="00FC0611">
            <w:pPr>
              <w:pStyle w:val="NormalinTable"/>
            </w:pPr>
            <w:r>
              <w:rPr>
                <w:b/>
              </w:rPr>
              <w:t>7418000000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B00909" w14:textId="77777777" w:rsidR="00E77514" w:rsidRDefault="00E77514" w:rsidP="00FC0611">
            <w:pPr>
              <w:pStyle w:val="NormalinTable"/>
              <w:tabs>
                <w:tab w:val="left" w:pos="1250"/>
              </w:tabs>
            </w:pPr>
            <w:r>
              <w:t>0.00%</w:t>
            </w:r>
          </w:p>
        </w:tc>
      </w:tr>
      <w:tr w:rsidR="00E77514" w14:paraId="291D726B" w14:textId="77777777" w:rsidTr="00066BD6">
        <w:trPr>
          <w:cantSplit/>
        </w:trPr>
        <w:tc>
          <w:tcPr>
            <w:tcW w:w="0" w:type="auto"/>
            <w:tcBorders>
              <w:top w:val="single" w:sz="4" w:space="0" w:color="A6A6A6" w:themeColor="background1" w:themeShade="A6"/>
              <w:right w:val="single" w:sz="4" w:space="0" w:color="000000" w:themeColor="text1"/>
            </w:tcBorders>
          </w:tcPr>
          <w:p w14:paraId="033E1A2F" w14:textId="77777777" w:rsidR="00E77514" w:rsidRDefault="00E77514" w:rsidP="00FC0611">
            <w:pPr>
              <w:pStyle w:val="NormalinTable"/>
            </w:pPr>
            <w:r>
              <w:rPr>
                <w:b/>
              </w:rPr>
              <w:t>7419000000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7F2790" w14:textId="77777777" w:rsidR="00E77514" w:rsidRDefault="00E77514" w:rsidP="00FC0611">
            <w:pPr>
              <w:pStyle w:val="NormalinTable"/>
              <w:tabs>
                <w:tab w:val="left" w:pos="1250"/>
              </w:tabs>
            </w:pPr>
            <w:r>
              <w:t>0.00%</w:t>
            </w:r>
          </w:p>
        </w:tc>
      </w:tr>
      <w:tr w:rsidR="00E77514" w14:paraId="5F41882F" w14:textId="77777777" w:rsidTr="00066BD6">
        <w:trPr>
          <w:cantSplit/>
        </w:trPr>
        <w:tc>
          <w:tcPr>
            <w:tcW w:w="0" w:type="auto"/>
            <w:tcBorders>
              <w:top w:val="single" w:sz="4" w:space="0" w:color="A6A6A6" w:themeColor="background1" w:themeShade="A6"/>
              <w:right w:val="single" w:sz="4" w:space="0" w:color="000000" w:themeColor="text1"/>
            </w:tcBorders>
          </w:tcPr>
          <w:p w14:paraId="69BB38B2" w14:textId="77777777" w:rsidR="00E77514" w:rsidRDefault="00E77514" w:rsidP="00FC0611">
            <w:pPr>
              <w:pStyle w:val="NormalinTable"/>
            </w:pPr>
            <w:r>
              <w:rPr>
                <w:b/>
              </w:rPr>
              <w:t>7505120000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7AFCD0" w14:textId="77777777" w:rsidR="00E77514" w:rsidRDefault="00E77514" w:rsidP="00FC0611">
            <w:pPr>
              <w:pStyle w:val="NormalinTable"/>
              <w:tabs>
                <w:tab w:val="left" w:pos="1250"/>
              </w:tabs>
            </w:pPr>
            <w:r>
              <w:t>0.00%</w:t>
            </w:r>
          </w:p>
        </w:tc>
      </w:tr>
      <w:tr w:rsidR="00E77514" w14:paraId="024801D3" w14:textId="77777777" w:rsidTr="00066BD6">
        <w:trPr>
          <w:cantSplit/>
        </w:trPr>
        <w:tc>
          <w:tcPr>
            <w:tcW w:w="0" w:type="auto"/>
            <w:tcBorders>
              <w:top w:val="single" w:sz="4" w:space="0" w:color="A6A6A6" w:themeColor="background1" w:themeShade="A6"/>
              <w:right w:val="single" w:sz="4" w:space="0" w:color="000000" w:themeColor="text1"/>
            </w:tcBorders>
          </w:tcPr>
          <w:p w14:paraId="70125DFF" w14:textId="77777777" w:rsidR="00E77514" w:rsidRDefault="00E77514" w:rsidP="00FC0611">
            <w:pPr>
              <w:pStyle w:val="NormalinTable"/>
            </w:pPr>
            <w:r>
              <w:rPr>
                <w:b/>
              </w:rPr>
              <w:t>7505220000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ACE132" w14:textId="77777777" w:rsidR="00E77514" w:rsidRDefault="00E77514" w:rsidP="00FC0611">
            <w:pPr>
              <w:pStyle w:val="NormalinTable"/>
              <w:tabs>
                <w:tab w:val="left" w:pos="1250"/>
              </w:tabs>
            </w:pPr>
            <w:r>
              <w:t>0.00%</w:t>
            </w:r>
          </w:p>
        </w:tc>
      </w:tr>
      <w:tr w:rsidR="00E77514" w14:paraId="41814FB7" w14:textId="77777777" w:rsidTr="00066BD6">
        <w:trPr>
          <w:cantSplit/>
        </w:trPr>
        <w:tc>
          <w:tcPr>
            <w:tcW w:w="0" w:type="auto"/>
            <w:tcBorders>
              <w:top w:val="single" w:sz="4" w:space="0" w:color="A6A6A6" w:themeColor="background1" w:themeShade="A6"/>
              <w:right w:val="single" w:sz="4" w:space="0" w:color="000000" w:themeColor="text1"/>
            </w:tcBorders>
          </w:tcPr>
          <w:p w14:paraId="1F7ABA25" w14:textId="77777777" w:rsidR="00E77514" w:rsidRDefault="00E77514" w:rsidP="00FC0611">
            <w:pPr>
              <w:pStyle w:val="NormalinTable"/>
            </w:pPr>
            <w:r>
              <w:rPr>
                <w:b/>
              </w:rPr>
              <w:t>7506200000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43E3A7" w14:textId="77777777" w:rsidR="00E77514" w:rsidRDefault="00E77514" w:rsidP="00FC0611">
            <w:pPr>
              <w:pStyle w:val="NormalinTable"/>
              <w:tabs>
                <w:tab w:val="left" w:pos="1250"/>
              </w:tabs>
            </w:pPr>
            <w:r>
              <w:t>0.00%</w:t>
            </w:r>
          </w:p>
        </w:tc>
      </w:tr>
      <w:tr w:rsidR="00E77514" w14:paraId="0B36EC0E" w14:textId="77777777" w:rsidTr="00066BD6">
        <w:trPr>
          <w:cantSplit/>
        </w:trPr>
        <w:tc>
          <w:tcPr>
            <w:tcW w:w="0" w:type="auto"/>
            <w:tcBorders>
              <w:top w:val="single" w:sz="4" w:space="0" w:color="A6A6A6" w:themeColor="background1" w:themeShade="A6"/>
              <w:right w:val="single" w:sz="4" w:space="0" w:color="000000" w:themeColor="text1"/>
            </w:tcBorders>
          </w:tcPr>
          <w:p w14:paraId="18DBF55A" w14:textId="77777777" w:rsidR="00E77514" w:rsidRDefault="00E77514" w:rsidP="00FC0611">
            <w:pPr>
              <w:pStyle w:val="NormalinTable"/>
            </w:pPr>
            <w:r>
              <w:rPr>
                <w:b/>
              </w:rPr>
              <w:t>7507200000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603751" w14:textId="77777777" w:rsidR="00E77514" w:rsidRDefault="00E77514" w:rsidP="00FC0611">
            <w:pPr>
              <w:pStyle w:val="NormalinTable"/>
              <w:tabs>
                <w:tab w:val="left" w:pos="1250"/>
              </w:tabs>
            </w:pPr>
            <w:r>
              <w:t>0.00%</w:t>
            </w:r>
          </w:p>
        </w:tc>
      </w:tr>
      <w:tr w:rsidR="007B5F7E" w14:paraId="36AA23E1" w14:textId="77777777" w:rsidTr="007A14D2">
        <w:tblPrEx>
          <w:tblW w:w="5000" w:type="pct"/>
          <w:tblLook w:val="0620" w:firstRow="1" w:lastRow="0" w:firstColumn="0" w:lastColumn="0" w:noHBand="1" w:noVBand="1"/>
          <w:tblPrExChange w:id="5539" w:author="David Owen" w:date="2019-07-24T15:54:00Z">
            <w:tblPrEx>
              <w:tblW w:w="5000" w:type="pct"/>
              <w:tblLook w:val="0620" w:firstRow="1" w:lastRow="0" w:firstColumn="0" w:lastColumn="0" w:noHBand="1" w:noVBand="1"/>
            </w:tblPrEx>
          </w:tblPrExChange>
        </w:tblPrEx>
        <w:trPr>
          <w:cantSplit/>
          <w:trPrChange w:id="5540" w:author="David Owen" w:date="2019-07-24T15:54:00Z">
            <w:trPr>
              <w:cantSplit/>
            </w:trPr>
          </w:trPrChange>
        </w:trPr>
        <w:tc>
          <w:tcPr>
            <w:tcW w:w="0" w:type="auto"/>
            <w:tcBorders>
              <w:top w:val="single" w:sz="4" w:space="0" w:color="A6A6A6" w:themeColor="background1" w:themeShade="A6"/>
              <w:right w:val="single" w:sz="4" w:space="0" w:color="000000" w:themeColor="text1"/>
            </w:tcBorders>
            <w:tcPrChange w:id="5541" w:author="David Owen" w:date="2019-07-24T15:54:00Z">
              <w:tcPr>
                <w:tcW w:w="0" w:type="auto"/>
                <w:tcBorders>
                  <w:top w:val="single" w:sz="4" w:space="0" w:color="A6A6A6" w:themeColor="background1" w:themeShade="A6"/>
                  <w:right w:val="single" w:sz="4" w:space="0" w:color="000000" w:themeColor="text1"/>
                </w:tcBorders>
              </w:tcPr>
            </w:tcPrChange>
          </w:tcPr>
          <w:p w14:paraId="550A8F74" w14:textId="77777777" w:rsidR="007B5F7E" w:rsidRDefault="007B5F7E" w:rsidP="007B5F7E">
            <w:pPr>
              <w:pStyle w:val="NormalinTable"/>
            </w:pPr>
            <w:r>
              <w:rPr>
                <w:b/>
              </w:rPr>
              <w:t>7601100000</w:t>
            </w:r>
          </w:p>
        </w:tc>
        <w:tc>
          <w:tcPr>
            <w:tcW w:w="0" w:type="auto"/>
            <w:tcBorders>
              <w:top w:val="nil"/>
              <w:left w:val="nil"/>
              <w:bottom w:val="nil"/>
              <w:right w:val="nil"/>
            </w:tcBorders>
            <w:shd w:val="clear" w:color="auto" w:fill="auto"/>
            <w:vAlign w:val="bottom"/>
            <w:tcPrChange w:id="5542" w:author="David Owen" w:date="2019-07-24T15:54: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12E4217" w14:textId="01F59976" w:rsidR="007B5F7E" w:rsidRDefault="007B5F7E" w:rsidP="007B5F7E">
            <w:pPr>
              <w:pStyle w:val="NormalinTable"/>
              <w:tabs>
                <w:tab w:val="left" w:pos="1250"/>
              </w:tabs>
            </w:pPr>
            <w:ins w:id="5543" w:author="Owen, David (Trade)" w:date="2019-06-18T17:35:00Z">
              <w:r>
                <w:rPr>
                  <w:szCs w:val="16"/>
                </w:rPr>
                <w:t>To 31/12/19: 3%</w:t>
              </w:r>
              <w:r>
                <w:rPr>
                  <w:szCs w:val="16"/>
                </w:rPr>
                <w:br/>
                <w:t>1/1/20 to 31/12/20: 2%</w:t>
              </w:r>
              <w:r>
                <w:rPr>
                  <w:szCs w:val="16"/>
                </w:rPr>
                <w:br/>
                <w:t>1/1/21 to 31/12/21: 1%</w:t>
              </w:r>
              <w:r>
                <w:rPr>
                  <w:szCs w:val="16"/>
                </w:rPr>
                <w:br/>
                <w:t>From 1/1/22: 0.00%</w:t>
              </w:r>
            </w:ins>
            <w:del w:id="5544" w:author="Owen, David (Trade)" w:date="2019-06-18T17:35:00Z">
              <w:r w:rsidDel="00FE012F">
                <w:delText>3.00%</w:delText>
              </w:r>
            </w:del>
          </w:p>
        </w:tc>
      </w:tr>
      <w:tr w:rsidR="007B5F7E" w14:paraId="3B062DB6" w14:textId="77777777" w:rsidTr="007A14D2">
        <w:tblPrEx>
          <w:tblW w:w="5000" w:type="pct"/>
          <w:tblLook w:val="0620" w:firstRow="1" w:lastRow="0" w:firstColumn="0" w:lastColumn="0" w:noHBand="1" w:noVBand="1"/>
          <w:tblPrExChange w:id="5545" w:author="David Owen" w:date="2019-07-24T15:54:00Z">
            <w:tblPrEx>
              <w:tblW w:w="5000" w:type="pct"/>
              <w:tblLook w:val="0620" w:firstRow="1" w:lastRow="0" w:firstColumn="0" w:lastColumn="0" w:noHBand="1" w:noVBand="1"/>
            </w:tblPrEx>
          </w:tblPrExChange>
        </w:tblPrEx>
        <w:trPr>
          <w:cantSplit/>
          <w:trPrChange w:id="5546" w:author="David Owen" w:date="2019-07-24T15:54:00Z">
            <w:trPr>
              <w:cantSplit/>
            </w:trPr>
          </w:trPrChange>
        </w:trPr>
        <w:tc>
          <w:tcPr>
            <w:tcW w:w="0" w:type="auto"/>
            <w:tcBorders>
              <w:top w:val="single" w:sz="4" w:space="0" w:color="A6A6A6" w:themeColor="background1" w:themeShade="A6"/>
              <w:right w:val="single" w:sz="4" w:space="0" w:color="000000" w:themeColor="text1"/>
            </w:tcBorders>
            <w:tcPrChange w:id="5547" w:author="David Owen" w:date="2019-07-24T15:54:00Z">
              <w:tcPr>
                <w:tcW w:w="0" w:type="auto"/>
                <w:tcBorders>
                  <w:top w:val="single" w:sz="4" w:space="0" w:color="A6A6A6" w:themeColor="background1" w:themeShade="A6"/>
                  <w:right w:val="single" w:sz="4" w:space="0" w:color="000000" w:themeColor="text1"/>
                </w:tcBorders>
              </w:tcPr>
            </w:tcPrChange>
          </w:tcPr>
          <w:p w14:paraId="382F3911" w14:textId="77777777" w:rsidR="007B5F7E" w:rsidRDefault="007B5F7E" w:rsidP="007B5F7E">
            <w:pPr>
              <w:pStyle w:val="NormalinTable"/>
            </w:pPr>
            <w:r>
              <w:rPr>
                <w:b/>
              </w:rPr>
              <w:t>7601200000</w:t>
            </w:r>
          </w:p>
        </w:tc>
        <w:tc>
          <w:tcPr>
            <w:tcW w:w="0" w:type="auto"/>
            <w:tcBorders>
              <w:top w:val="nil"/>
              <w:left w:val="nil"/>
              <w:bottom w:val="nil"/>
              <w:right w:val="nil"/>
            </w:tcBorders>
            <w:shd w:val="clear" w:color="auto" w:fill="auto"/>
            <w:vAlign w:val="bottom"/>
            <w:tcPrChange w:id="5548" w:author="David Owen" w:date="2019-07-24T15:54: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6AD2236" w14:textId="7CA5C5A0" w:rsidR="007B5F7E" w:rsidRDefault="007B5F7E" w:rsidP="007B5F7E">
            <w:pPr>
              <w:pStyle w:val="NormalinTable"/>
              <w:tabs>
                <w:tab w:val="left" w:pos="1250"/>
              </w:tabs>
            </w:pPr>
            <w:ins w:id="5549" w:author="Owen, David (Trade)" w:date="2019-06-18T17:35:00Z">
              <w:r>
                <w:rPr>
                  <w:szCs w:val="16"/>
                </w:rPr>
                <w:t>To 31/12/19: 3%</w:t>
              </w:r>
              <w:r>
                <w:rPr>
                  <w:szCs w:val="16"/>
                </w:rPr>
                <w:br/>
                <w:t>1/1/20 to 31/12/20: 2%</w:t>
              </w:r>
              <w:r>
                <w:rPr>
                  <w:szCs w:val="16"/>
                </w:rPr>
                <w:br/>
                <w:t>1/1/21 to 31/12/21: 1%</w:t>
              </w:r>
              <w:r>
                <w:rPr>
                  <w:szCs w:val="16"/>
                </w:rPr>
                <w:br/>
                <w:t>From 1/1/22: 0.00%</w:t>
              </w:r>
            </w:ins>
            <w:del w:id="5550" w:author="Owen, David (Trade)" w:date="2019-06-18T17:35:00Z">
              <w:r w:rsidDel="00FE012F">
                <w:delText>3.00%</w:delText>
              </w:r>
            </w:del>
          </w:p>
        </w:tc>
      </w:tr>
      <w:tr w:rsidR="00E77514" w14:paraId="7856BC62" w14:textId="77777777" w:rsidTr="00066BD6">
        <w:trPr>
          <w:cantSplit/>
        </w:trPr>
        <w:tc>
          <w:tcPr>
            <w:tcW w:w="0" w:type="auto"/>
            <w:tcBorders>
              <w:top w:val="single" w:sz="4" w:space="0" w:color="A6A6A6" w:themeColor="background1" w:themeShade="A6"/>
              <w:right w:val="single" w:sz="4" w:space="0" w:color="000000" w:themeColor="text1"/>
            </w:tcBorders>
          </w:tcPr>
          <w:p w14:paraId="77146C84" w14:textId="77777777" w:rsidR="00E77514" w:rsidRDefault="00E77514" w:rsidP="00FC0611">
            <w:pPr>
              <w:pStyle w:val="NormalinTable"/>
            </w:pPr>
            <w:r>
              <w:rPr>
                <w:b/>
              </w:rPr>
              <w:t>7603000000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93F624" w14:textId="77777777" w:rsidR="00E77514" w:rsidRDefault="00E77514" w:rsidP="00FC0611">
            <w:pPr>
              <w:pStyle w:val="NormalinTable"/>
              <w:tabs>
                <w:tab w:val="left" w:pos="1250"/>
              </w:tabs>
            </w:pPr>
            <w:r>
              <w:t>0.00%</w:t>
            </w:r>
          </w:p>
        </w:tc>
      </w:tr>
      <w:tr w:rsidR="00E77514" w14:paraId="1D603918" w14:textId="77777777" w:rsidTr="00066BD6">
        <w:trPr>
          <w:cantSplit/>
        </w:trPr>
        <w:tc>
          <w:tcPr>
            <w:tcW w:w="0" w:type="auto"/>
            <w:tcBorders>
              <w:top w:val="single" w:sz="4" w:space="0" w:color="A6A6A6" w:themeColor="background1" w:themeShade="A6"/>
              <w:right w:val="single" w:sz="4" w:space="0" w:color="000000" w:themeColor="text1"/>
            </w:tcBorders>
          </w:tcPr>
          <w:p w14:paraId="3285FEBA" w14:textId="77777777" w:rsidR="00E77514" w:rsidRDefault="00E77514" w:rsidP="00FC0611">
            <w:pPr>
              <w:pStyle w:val="NormalinTable"/>
            </w:pPr>
            <w:r>
              <w:rPr>
                <w:b/>
              </w:rPr>
              <w:t>7604000000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89FA9D" w14:textId="77777777" w:rsidR="00E77514" w:rsidRDefault="00E77514" w:rsidP="00FC0611">
            <w:pPr>
              <w:pStyle w:val="NormalinTable"/>
              <w:tabs>
                <w:tab w:val="left" w:pos="1250"/>
              </w:tabs>
            </w:pPr>
            <w:r>
              <w:t>0.00%</w:t>
            </w:r>
          </w:p>
        </w:tc>
      </w:tr>
      <w:tr w:rsidR="00E77514" w14:paraId="112B3ACF" w14:textId="77777777" w:rsidTr="00066BD6">
        <w:trPr>
          <w:cantSplit/>
        </w:trPr>
        <w:tc>
          <w:tcPr>
            <w:tcW w:w="0" w:type="auto"/>
            <w:tcBorders>
              <w:top w:val="single" w:sz="4" w:space="0" w:color="A6A6A6" w:themeColor="background1" w:themeShade="A6"/>
              <w:right w:val="single" w:sz="4" w:space="0" w:color="000000" w:themeColor="text1"/>
            </w:tcBorders>
          </w:tcPr>
          <w:p w14:paraId="0F7B2251" w14:textId="77777777" w:rsidR="00E77514" w:rsidRDefault="00E77514" w:rsidP="00FC0611">
            <w:pPr>
              <w:pStyle w:val="NormalinTable"/>
            </w:pPr>
            <w:r>
              <w:rPr>
                <w:b/>
              </w:rPr>
              <w:t>7605000000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E033AE" w14:textId="77777777" w:rsidR="00E77514" w:rsidRDefault="00E77514" w:rsidP="00FC0611">
            <w:pPr>
              <w:pStyle w:val="NormalinTable"/>
              <w:tabs>
                <w:tab w:val="left" w:pos="1250"/>
              </w:tabs>
            </w:pPr>
            <w:r>
              <w:t>0.00%</w:t>
            </w:r>
          </w:p>
        </w:tc>
      </w:tr>
      <w:tr w:rsidR="00E77514" w14:paraId="0D1AC53E" w14:textId="77777777" w:rsidTr="00066BD6">
        <w:trPr>
          <w:cantSplit/>
        </w:trPr>
        <w:tc>
          <w:tcPr>
            <w:tcW w:w="0" w:type="auto"/>
            <w:tcBorders>
              <w:top w:val="single" w:sz="4" w:space="0" w:color="A6A6A6" w:themeColor="background1" w:themeShade="A6"/>
              <w:right w:val="single" w:sz="4" w:space="0" w:color="000000" w:themeColor="text1"/>
            </w:tcBorders>
          </w:tcPr>
          <w:p w14:paraId="427BCB34" w14:textId="77777777" w:rsidR="00E77514" w:rsidRDefault="00E77514" w:rsidP="00FC0611">
            <w:pPr>
              <w:pStyle w:val="NormalinTable"/>
            </w:pPr>
            <w:r>
              <w:rPr>
                <w:b/>
              </w:rPr>
              <w:t>7606000000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2F569F" w14:textId="77777777" w:rsidR="00E77514" w:rsidRDefault="00E77514" w:rsidP="00FC0611">
            <w:pPr>
              <w:pStyle w:val="NormalinTable"/>
              <w:tabs>
                <w:tab w:val="left" w:pos="1250"/>
              </w:tabs>
            </w:pPr>
            <w:r>
              <w:t>0.00%</w:t>
            </w:r>
          </w:p>
        </w:tc>
      </w:tr>
      <w:tr w:rsidR="00E77514" w14:paraId="6F11BDCA" w14:textId="77777777" w:rsidTr="00066BD6">
        <w:trPr>
          <w:cantSplit/>
        </w:trPr>
        <w:tc>
          <w:tcPr>
            <w:tcW w:w="0" w:type="auto"/>
            <w:tcBorders>
              <w:top w:val="single" w:sz="4" w:space="0" w:color="A6A6A6" w:themeColor="background1" w:themeShade="A6"/>
              <w:right w:val="single" w:sz="4" w:space="0" w:color="000000" w:themeColor="text1"/>
            </w:tcBorders>
          </w:tcPr>
          <w:p w14:paraId="570D86D5" w14:textId="77777777" w:rsidR="00E77514" w:rsidRDefault="00E77514" w:rsidP="00FC0611">
            <w:pPr>
              <w:pStyle w:val="NormalinTable"/>
            </w:pPr>
            <w:r>
              <w:rPr>
                <w:b/>
              </w:rPr>
              <w:t>7607000000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FA72C5" w14:textId="77777777" w:rsidR="00E77514" w:rsidRDefault="00E77514" w:rsidP="00FC0611">
            <w:pPr>
              <w:pStyle w:val="NormalinTable"/>
              <w:tabs>
                <w:tab w:val="left" w:pos="1250"/>
              </w:tabs>
            </w:pPr>
            <w:r>
              <w:t>0.00%</w:t>
            </w:r>
          </w:p>
        </w:tc>
      </w:tr>
      <w:tr w:rsidR="00E77514" w14:paraId="4865BB13" w14:textId="77777777" w:rsidTr="00066BD6">
        <w:trPr>
          <w:cantSplit/>
        </w:trPr>
        <w:tc>
          <w:tcPr>
            <w:tcW w:w="0" w:type="auto"/>
            <w:tcBorders>
              <w:top w:val="single" w:sz="4" w:space="0" w:color="A6A6A6" w:themeColor="background1" w:themeShade="A6"/>
              <w:right w:val="single" w:sz="4" w:space="0" w:color="000000" w:themeColor="text1"/>
            </w:tcBorders>
          </w:tcPr>
          <w:p w14:paraId="16AAE080" w14:textId="77777777" w:rsidR="00E77514" w:rsidRDefault="00E77514" w:rsidP="00FC0611">
            <w:pPr>
              <w:pStyle w:val="NormalinTable"/>
            </w:pPr>
            <w:r>
              <w:rPr>
                <w:b/>
              </w:rPr>
              <w:t>7608000000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735A8E" w14:textId="77777777" w:rsidR="00E77514" w:rsidRDefault="00E77514" w:rsidP="00FC0611">
            <w:pPr>
              <w:pStyle w:val="NormalinTable"/>
              <w:tabs>
                <w:tab w:val="left" w:pos="1250"/>
              </w:tabs>
            </w:pPr>
            <w:r>
              <w:t>0.00%</w:t>
            </w:r>
          </w:p>
        </w:tc>
      </w:tr>
      <w:tr w:rsidR="00E77514" w14:paraId="7C4CB2D4" w14:textId="77777777" w:rsidTr="00066BD6">
        <w:trPr>
          <w:cantSplit/>
        </w:trPr>
        <w:tc>
          <w:tcPr>
            <w:tcW w:w="0" w:type="auto"/>
            <w:tcBorders>
              <w:top w:val="single" w:sz="4" w:space="0" w:color="A6A6A6" w:themeColor="background1" w:themeShade="A6"/>
              <w:right w:val="single" w:sz="4" w:space="0" w:color="000000" w:themeColor="text1"/>
            </w:tcBorders>
          </w:tcPr>
          <w:p w14:paraId="01C6984E" w14:textId="77777777" w:rsidR="00E77514" w:rsidRDefault="00E77514" w:rsidP="00FC0611">
            <w:pPr>
              <w:pStyle w:val="NormalinTable"/>
            </w:pPr>
            <w:r>
              <w:rPr>
                <w:b/>
              </w:rPr>
              <w:t>7609000000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CD97FE" w14:textId="77777777" w:rsidR="00E77514" w:rsidRDefault="00E77514" w:rsidP="00FC0611">
            <w:pPr>
              <w:pStyle w:val="NormalinTable"/>
              <w:tabs>
                <w:tab w:val="left" w:pos="1250"/>
              </w:tabs>
            </w:pPr>
            <w:r>
              <w:t>0.00%</w:t>
            </w:r>
          </w:p>
        </w:tc>
      </w:tr>
      <w:tr w:rsidR="00E77514" w14:paraId="2A4A27FF" w14:textId="77777777" w:rsidTr="00066BD6">
        <w:trPr>
          <w:cantSplit/>
        </w:trPr>
        <w:tc>
          <w:tcPr>
            <w:tcW w:w="0" w:type="auto"/>
            <w:tcBorders>
              <w:top w:val="single" w:sz="4" w:space="0" w:color="A6A6A6" w:themeColor="background1" w:themeShade="A6"/>
              <w:right w:val="single" w:sz="4" w:space="0" w:color="000000" w:themeColor="text1"/>
            </w:tcBorders>
          </w:tcPr>
          <w:p w14:paraId="257571C4" w14:textId="77777777" w:rsidR="00E77514" w:rsidRDefault="00E77514" w:rsidP="00FC0611">
            <w:pPr>
              <w:pStyle w:val="NormalinTable"/>
            </w:pPr>
            <w:r>
              <w:rPr>
                <w:b/>
              </w:rPr>
              <w:t>7610000000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9A44B2" w14:textId="77777777" w:rsidR="00E77514" w:rsidRDefault="00E77514" w:rsidP="00FC0611">
            <w:pPr>
              <w:pStyle w:val="NormalinTable"/>
              <w:tabs>
                <w:tab w:val="left" w:pos="1250"/>
              </w:tabs>
            </w:pPr>
            <w:r>
              <w:t>0.00%</w:t>
            </w:r>
          </w:p>
        </w:tc>
      </w:tr>
      <w:tr w:rsidR="00E77514" w14:paraId="3D06C630" w14:textId="77777777" w:rsidTr="00066BD6">
        <w:trPr>
          <w:cantSplit/>
        </w:trPr>
        <w:tc>
          <w:tcPr>
            <w:tcW w:w="0" w:type="auto"/>
            <w:tcBorders>
              <w:top w:val="single" w:sz="4" w:space="0" w:color="A6A6A6" w:themeColor="background1" w:themeShade="A6"/>
              <w:right w:val="single" w:sz="4" w:space="0" w:color="000000" w:themeColor="text1"/>
            </w:tcBorders>
          </w:tcPr>
          <w:p w14:paraId="79ED387A" w14:textId="77777777" w:rsidR="00E77514" w:rsidRDefault="00E77514" w:rsidP="00FC0611">
            <w:pPr>
              <w:pStyle w:val="NormalinTable"/>
            </w:pPr>
            <w:r>
              <w:rPr>
                <w:b/>
              </w:rPr>
              <w:t>7611000000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9C8E2B" w14:textId="77777777" w:rsidR="00E77514" w:rsidRDefault="00E77514" w:rsidP="00FC0611">
            <w:pPr>
              <w:pStyle w:val="NormalinTable"/>
              <w:tabs>
                <w:tab w:val="left" w:pos="1250"/>
              </w:tabs>
            </w:pPr>
            <w:r>
              <w:t>0.00%</w:t>
            </w:r>
          </w:p>
        </w:tc>
      </w:tr>
      <w:tr w:rsidR="00E77514" w14:paraId="1333C91A" w14:textId="77777777" w:rsidTr="00066BD6">
        <w:trPr>
          <w:cantSplit/>
        </w:trPr>
        <w:tc>
          <w:tcPr>
            <w:tcW w:w="0" w:type="auto"/>
            <w:tcBorders>
              <w:top w:val="single" w:sz="4" w:space="0" w:color="A6A6A6" w:themeColor="background1" w:themeShade="A6"/>
              <w:right w:val="single" w:sz="4" w:space="0" w:color="000000" w:themeColor="text1"/>
            </w:tcBorders>
          </w:tcPr>
          <w:p w14:paraId="47EDEC9D" w14:textId="77777777" w:rsidR="00E77514" w:rsidRDefault="00E77514" w:rsidP="00FC0611">
            <w:pPr>
              <w:pStyle w:val="NormalinTable"/>
            </w:pPr>
            <w:r>
              <w:rPr>
                <w:b/>
              </w:rPr>
              <w:t>7612000000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9B2053" w14:textId="77777777" w:rsidR="00E77514" w:rsidRDefault="00E77514" w:rsidP="00FC0611">
            <w:pPr>
              <w:pStyle w:val="NormalinTable"/>
              <w:tabs>
                <w:tab w:val="left" w:pos="1250"/>
              </w:tabs>
            </w:pPr>
            <w:r>
              <w:t>0.00%</w:t>
            </w:r>
          </w:p>
        </w:tc>
      </w:tr>
      <w:tr w:rsidR="00E77514" w14:paraId="617BB48B" w14:textId="77777777" w:rsidTr="00066BD6">
        <w:trPr>
          <w:cantSplit/>
        </w:trPr>
        <w:tc>
          <w:tcPr>
            <w:tcW w:w="0" w:type="auto"/>
            <w:tcBorders>
              <w:top w:val="single" w:sz="4" w:space="0" w:color="A6A6A6" w:themeColor="background1" w:themeShade="A6"/>
              <w:right w:val="single" w:sz="4" w:space="0" w:color="000000" w:themeColor="text1"/>
            </w:tcBorders>
          </w:tcPr>
          <w:p w14:paraId="44B69FB8" w14:textId="77777777" w:rsidR="00E77514" w:rsidRDefault="00E77514" w:rsidP="00FC0611">
            <w:pPr>
              <w:pStyle w:val="NormalinTable"/>
            </w:pPr>
            <w:r>
              <w:rPr>
                <w:b/>
              </w:rPr>
              <w:t>7613000000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1A354E" w14:textId="77777777" w:rsidR="00E77514" w:rsidRDefault="00E77514" w:rsidP="00FC0611">
            <w:pPr>
              <w:pStyle w:val="NormalinTable"/>
              <w:tabs>
                <w:tab w:val="left" w:pos="1250"/>
              </w:tabs>
            </w:pPr>
            <w:r>
              <w:t>0.00%</w:t>
            </w:r>
          </w:p>
        </w:tc>
      </w:tr>
      <w:tr w:rsidR="00E77514" w14:paraId="2263BE3F" w14:textId="77777777" w:rsidTr="00066BD6">
        <w:trPr>
          <w:cantSplit/>
        </w:trPr>
        <w:tc>
          <w:tcPr>
            <w:tcW w:w="0" w:type="auto"/>
            <w:tcBorders>
              <w:top w:val="single" w:sz="4" w:space="0" w:color="A6A6A6" w:themeColor="background1" w:themeShade="A6"/>
              <w:right w:val="single" w:sz="4" w:space="0" w:color="000000" w:themeColor="text1"/>
            </w:tcBorders>
          </w:tcPr>
          <w:p w14:paraId="61CA3613" w14:textId="77777777" w:rsidR="00E77514" w:rsidRDefault="00E77514" w:rsidP="00FC0611">
            <w:pPr>
              <w:pStyle w:val="NormalinTable"/>
            </w:pPr>
            <w:r>
              <w:rPr>
                <w:b/>
              </w:rPr>
              <w:t>7614000000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89613A" w14:textId="77777777" w:rsidR="00E77514" w:rsidRDefault="00E77514" w:rsidP="00FC0611">
            <w:pPr>
              <w:pStyle w:val="NormalinTable"/>
              <w:tabs>
                <w:tab w:val="left" w:pos="1250"/>
              </w:tabs>
            </w:pPr>
            <w:r>
              <w:t>0.00%</w:t>
            </w:r>
          </w:p>
        </w:tc>
      </w:tr>
      <w:tr w:rsidR="00E77514" w14:paraId="7DE4C0FE" w14:textId="77777777" w:rsidTr="00066BD6">
        <w:trPr>
          <w:cantSplit/>
        </w:trPr>
        <w:tc>
          <w:tcPr>
            <w:tcW w:w="0" w:type="auto"/>
            <w:tcBorders>
              <w:top w:val="single" w:sz="4" w:space="0" w:color="A6A6A6" w:themeColor="background1" w:themeShade="A6"/>
              <w:right w:val="single" w:sz="4" w:space="0" w:color="000000" w:themeColor="text1"/>
            </w:tcBorders>
          </w:tcPr>
          <w:p w14:paraId="678637FF" w14:textId="77777777" w:rsidR="00E77514" w:rsidRDefault="00E77514" w:rsidP="00FC0611">
            <w:pPr>
              <w:pStyle w:val="NormalinTable"/>
            </w:pPr>
            <w:r>
              <w:rPr>
                <w:b/>
              </w:rPr>
              <w:t>7615000000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1F2BEC" w14:textId="77777777" w:rsidR="00E77514" w:rsidRDefault="00E77514" w:rsidP="00FC0611">
            <w:pPr>
              <w:pStyle w:val="NormalinTable"/>
              <w:tabs>
                <w:tab w:val="left" w:pos="1250"/>
              </w:tabs>
            </w:pPr>
            <w:r>
              <w:t>0.00%</w:t>
            </w:r>
          </w:p>
        </w:tc>
      </w:tr>
      <w:tr w:rsidR="00E77514" w14:paraId="1C9CC9D1" w14:textId="77777777" w:rsidTr="00066BD6">
        <w:trPr>
          <w:cantSplit/>
        </w:trPr>
        <w:tc>
          <w:tcPr>
            <w:tcW w:w="0" w:type="auto"/>
            <w:tcBorders>
              <w:top w:val="single" w:sz="4" w:space="0" w:color="A6A6A6" w:themeColor="background1" w:themeShade="A6"/>
              <w:right w:val="single" w:sz="4" w:space="0" w:color="000000" w:themeColor="text1"/>
            </w:tcBorders>
          </w:tcPr>
          <w:p w14:paraId="4BCCBC52" w14:textId="77777777" w:rsidR="00E77514" w:rsidRDefault="00E77514" w:rsidP="00FC0611">
            <w:pPr>
              <w:pStyle w:val="NormalinTable"/>
            </w:pPr>
            <w:r>
              <w:rPr>
                <w:b/>
              </w:rPr>
              <w:t>7616000000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616CEF" w14:textId="77777777" w:rsidR="00E77514" w:rsidRDefault="00E77514" w:rsidP="00FC0611">
            <w:pPr>
              <w:pStyle w:val="NormalinTable"/>
              <w:tabs>
                <w:tab w:val="left" w:pos="1250"/>
              </w:tabs>
            </w:pPr>
            <w:r>
              <w:t>0.00%</w:t>
            </w:r>
          </w:p>
        </w:tc>
      </w:tr>
      <w:tr w:rsidR="00E77514" w14:paraId="19CBEEDC" w14:textId="77777777" w:rsidTr="00066BD6">
        <w:trPr>
          <w:cantSplit/>
        </w:trPr>
        <w:tc>
          <w:tcPr>
            <w:tcW w:w="0" w:type="auto"/>
            <w:tcBorders>
              <w:top w:val="single" w:sz="4" w:space="0" w:color="A6A6A6" w:themeColor="background1" w:themeShade="A6"/>
              <w:right w:val="single" w:sz="4" w:space="0" w:color="000000" w:themeColor="text1"/>
            </w:tcBorders>
          </w:tcPr>
          <w:p w14:paraId="45F72B38" w14:textId="77777777" w:rsidR="00E77514" w:rsidRDefault="00E77514" w:rsidP="00FC0611">
            <w:pPr>
              <w:pStyle w:val="NormalinTable"/>
            </w:pPr>
            <w:r>
              <w:rPr>
                <w:b/>
              </w:rPr>
              <w:t>7800000000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41EA72" w14:textId="77777777" w:rsidR="00E77514" w:rsidRDefault="00E77514" w:rsidP="00FC0611">
            <w:pPr>
              <w:pStyle w:val="NormalinTable"/>
              <w:tabs>
                <w:tab w:val="left" w:pos="1250"/>
              </w:tabs>
            </w:pPr>
            <w:r>
              <w:t>0.00%</w:t>
            </w:r>
          </w:p>
        </w:tc>
      </w:tr>
      <w:tr w:rsidR="00E77514" w14:paraId="26ACB362" w14:textId="77777777" w:rsidTr="00066BD6">
        <w:trPr>
          <w:cantSplit/>
        </w:trPr>
        <w:tc>
          <w:tcPr>
            <w:tcW w:w="0" w:type="auto"/>
            <w:tcBorders>
              <w:top w:val="single" w:sz="4" w:space="0" w:color="A6A6A6" w:themeColor="background1" w:themeShade="A6"/>
              <w:right w:val="single" w:sz="4" w:space="0" w:color="000000" w:themeColor="text1"/>
            </w:tcBorders>
          </w:tcPr>
          <w:p w14:paraId="3F97206D" w14:textId="77777777" w:rsidR="00E77514" w:rsidRDefault="00E77514" w:rsidP="00FC0611">
            <w:pPr>
              <w:pStyle w:val="NormalinTable"/>
            </w:pPr>
            <w:r>
              <w:rPr>
                <w:b/>
              </w:rPr>
              <w:t>7900000000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C3B969" w14:textId="77777777" w:rsidR="00E77514" w:rsidRDefault="00E77514" w:rsidP="00FC0611">
            <w:pPr>
              <w:pStyle w:val="NormalinTable"/>
              <w:tabs>
                <w:tab w:val="left" w:pos="1250"/>
              </w:tabs>
            </w:pPr>
            <w:r>
              <w:t>0.00%</w:t>
            </w:r>
          </w:p>
        </w:tc>
      </w:tr>
      <w:tr w:rsidR="00E77514" w14:paraId="24EF62A7" w14:textId="77777777" w:rsidTr="00066BD6">
        <w:trPr>
          <w:cantSplit/>
        </w:trPr>
        <w:tc>
          <w:tcPr>
            <w:tcW w:w="0" w:type="auto"/>
            <w:tcBorders>
              <w:top w:val="single" w:sz="4" w:space="0" w:color="A6A6A6" w:themeColor="background1" w:themeShade="A6"/>
              <w:right w:val="single" w:sz="4" w:space="0" w:color="000000" w:themeColor="text1"/>
            </w:tcBorders>
          </w:tcPr>
          <w:p w14:paraId="4A6A7FF5" w14:textId="77777777" w:rsidR="00E77514" w:rsidRDefault="00E77514" w:rsidP="00FC0611">
            <w:pPr>
              <w:pStyle w:val="NormalinTable"/>
            </w:pPr>
            <w:r>
              <w:rPr>
                <w:b/>
              </w:rPr>
              <w:lastRenderedPageBreak/>
              <w:t>8101000000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BBAD2C" w14:textId="77777777" w:rsidR="00E77514" w:rsidRDefault="00E77514" w:rsidP="00FC0611">
            <w:pPr>
              <w:pStyle w:val="NormalinTable"/>
              <w:tabs>
                <w:tab w:val="left" w:pos="1250"/>
              </w:tabs>
            </w:pPr>
            <w:r>
              <w:t>0.00%</w:t>
            </w:r>
          </w:p>
        </w:tc>
      </w:tr>
      <w:tr w:rsidR="00E77514" w14:paraId="18499418" w14:textId="77777777" w:rsidTr="00066BD6">
        <w:trPr>
          <w:cantSplit/>
        </w:trPr>
        <w:tc>
          <w:tcPr>
            <w:tcW w:w="0" w:type="auto"/>
            <w:tcBorders>
              <w:top w:val="single" w:sz="4" w:space="0" w:color="A6A6A6" w:themeColor="background1" w:themeShade="A6"/>
              <w:right w:val="single" w:sz="4" w:space="0" w:color="000000" w:themeColor="text1"/>
            </w:tcBorders>
          </w:tcPr>
          <w:p w14:paraId="0EA86947" w14:textId="77777777" w:rsidR="00E77514" w:rsidRDefault="00E77514" w:rsidP="00FC0611">
            <w:pPr>
              <w:pStyle w:val="NormalinTable"/>
            </w:pPr>
            <w:r>
              <w:rPr>
                <w:b/>
              </w:rPr>
              <w:t>8102000000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DB7CA4" w14:textId="77777777" w:rsidR="00E77514" w:rsidRDefault="00E77514" w:rsidP="00FC0611">
            <w:pPr>
              <w:pStyle w:val="NormalinTable"/>
              <w:tabs>
                <w:tab w:val="left" w:pos="1250"/>
              </w:tabs>
            </w:pPr>
            <w:r>
              <w:t>0.00%</w:t>
            </w:r>
          </w:p>
        </w:tc>
      </w:tr>
      <w:tr w:rsidR="00E77514" w14:paraId="520F24C4" w14:textId="77777777" w:rsidTr="00066BD6">
        <w:trPr>
          <w:cantSplit/>
        </w:trPr>
        <w:tc>
          <w:tcPr>
            <w:tcW w:w="0" w:type="auto"/>
            <w:tcBorders>
              <w:top w:val="single" w:sz="4" w:space="0" w:color="A6A6A6" w:themeColor="background1" w:themeShade="A6"/>
              <w:right w:val="single" w:sz="4" w:space="0" w:color="000000" w:themeColor="text1"/>
            </w:tcBorders>
          </w:tcPr>
          <w:p w14:paraId="59C32194" w14:textId="77777777" w:rsidR="00E77514" w:rsidRDefault="00E77514" w:rsidP="00FC0611">
            <w:pPr>
              <w:pStyle w:val="NormalinTable"/>
            </w:pPr>
            <w:r>
              <w:rPr>
                <w:b/>
              </w:rPr>
              <w:t>8103000000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EC01D5" w14:textId="77777777" w:rsidR="00E77514" w:rsidRDefault="00E77514" w:rsidP="00FC0611">
            <w:pPr>
              <w:pStyle w:val="NormalinTable"/>
              <w:tabs>
                <w:tab w:val="left" w:pos="1250"/>
              </w:tabs>
            </w:pPr>
            <w:r>
              <w:t>0.00%</w:t>
            </w:r>
          </w:p>
        </w:tc>
      </w:tr>
      <w:tr w:rsidR="00E77514" w14:paraId="077F4D97" w14:textId="77777777" w:rsidTr="00066BD6">
        <w:trPr>
          <w:cantSplit/>
        </w:trPr>
        <w:tc>
          <w:tcPr>
            <w:tcW w:w="0" w:type="auto"/>
            <w:tcBorders>
              <w:top w:val="single" w:sz="4" w:space="0" w:color="A6A6A6" w:themeColor="background1" w:themeShade="A6"/>
              <w:right w:val="single" w:sz="4" w:space="0" w:color="000000" w:themeColor="text1"/>
            </w:tcBorders>
          </w:tcPr>
          <w:p w14:paraId="2A024B9F" w14:textId="77777777" w:rsidR="00E77514" w:rsidRDefault="00E77514" w:rsidP="00FC0611">
            <w:pPr>
              <w:pStyle w:val="NormalinTable"/>
            </w:pPr>
            <w:r>
              <w:rPr>
                <w:b/>
              </w:rPr>
              <w:t>8104000000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1BD320" w14:textId="77777777" w:rsidR="00E77514" w:rsidRDefault="00E77514" w:rsidP="00FC0611">
            <w:pPr>
              <w:pStyle w:val="NormalinTable"/>
              <w:tabs>
                <w:tab w:val="left" w:pos="1250"/>
              </w:tabs>
            </w:pPr>
            <w:r>
              <w:t>0.00%</w:t>
            </w:r>
          </w:p>
        </w:tc>
      </w:tr>
      <w:tr w:rsidR="00E77514" w14:paraId="3AF464F7" w14:textId="77777777" w:rsidTr="00066BD6">
        <w:trPr>
          <w:cantSplit/>
        </w:trPr>
        <w:tc>
          <w:tcPr>
            <w:tcW w:w="0" w:type="auto"/>
            <w:tcBorders>
              <w:top w:val="single" w:sz="4" w:space="0" w:color="A6A6A6" w:themeColor="background1" w:themeShade="A6"/>
              <w:right w:val="single" w:sz="4" w:space="0" w:color="000000" w:themeColor="text1"/>
            </w:tcBorders>
          </w:tcPr>
          <w:p w14:paraId="39D060F7" w14:textId="77777777" w:rsidR="00E77514" w:rsidRDefault="00E77514" w:rsidP="00FC0611">
            <w:pPr>
              <w:pStyle w:val="NormalinTable"/>
            </w:pPr>
            <w:r>
              <w:rPr>
                <w:b/>
              </w:rPr>
              <w:t>8105900000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24A5AC" w14:textId="77777777" w:rsidR="00E77514" w:rsidRDefault="00E77514" w:rsidP="00FC0611">
            <w:pPr>
              <w:pStyle w:val="NormalinTable"/>
              <w:tabs>
                <w:tab w:val="left" w:pos="1250"/>
              </w:tabs>
            </w:pPr>
            <w:r>
              <w:t>0.00%</w:t>
            </w:r>
          </w:p>
        </w:tc>
      </w:tr>
      <w:tr w:rsidR="00E77514" w14:paraId="196C7230" w14:textId="77777777" w:rsidTr="00066BD6">
        <w:trPr>
          <w:cantSplit/>
        </w:trPr>
        <w:tc>
          <w:tcPr>
            <w:tcW w:w="0" w:type="auto"/>
            <w:tcBorders>
              <w:top w:val="single" w:sz="4" w:space="0" w:color="A6A6A6" w:themeColor="background1" w:themeShade="A6"/>
              <w:right w:val="single" w:sz="4" w:space="0" w:color="000000" w:themeColor="text1"/>
            </w:tcBorders>
          </w:tcPr>
          <w:p w14:paraId="4CD23B62" w14:textId="77777777" w:rsidR="00E77514" w:rsidRDefault="00E77514" w:rsidP="00FC0611">
            <w:pPr>
              <w:pStyle w:val="NormalinTable"/>
            </w:pPr>
            <w:r>
              <w:rPr>
                <w:b/>
              </w:rPr>
              <w:t>8106009000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3D0EC5" w14:textId="77777777" w:rsidR="00E77514" w:rsidRDefault="00E77514" w:rsidP="00FC0611">
            <w:pPr>
              <w:pStyle w:val="NormalinTable"/>
              <w:tabs>
                <w:tab w:val="left" w:pos="1250"/>
              </w:tabs>
            </w:pPr>
            <w:r>
              <w:t>0.00%</w:t>
            </w:r>
          </w:p>
        </w:tc>
      </w:tr>
      <w:tr w:rsidR="00E77514" w14:paraId="27EB4E10" w14:textId="77777777" w:rsidTr="00066BD6">
        <w:trPr>
          <w:cantSplit/>
        </w:trPr>
        <w:tc>
          <w:tcPr>
            <w:tcW w:w="0" w:type="auto"/>
            <w:tcBorders>
              <w:top w:val="single" w:sz="4" w:space="0" w:color="A6A6A6" w:themeColor="background1" w:themeShade="A6"/>
              <w:right w:val="single" w:sz="4" w:space="0" w:color="000000" w:themeColor="text1"/>
            </w:tcBorders>
          </w:tcPr>
          <w:p w14:paraId="70654E03" w14:textId="77777777" w:rsidR="00E77514" w:rsidRDefault="00E77514" w:rsidP="00FC0611">
            <w:pPr>
              <w:pStyle w:val="NormalinTable"/>
            </w:pPr>
            <w:r>
              <w:rPr>
                <w:b/>
              </w:rPr>
              <w:t>8107000000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6EBA3A" w14:textId="77777777" w:rsidR="00E77514" w:rsidRDefault="00E77514" w:rsidP="00FC0611">
            <w:pPr>
              <w:pStyle w:val="NormalinTable"/>
              <w:tabs>
                <w:tab w:val="left" w:pos="1250"/>
              </w:tabs>
            </w:pPr>
            <w:r>
              <w:t>0.00%</w:t>
            </w:r>
          </w:p>
        </w:tc>
      </w:tr>
      <w:tr w:rsidR="00E77514" w14:paraId="6E39C30E" w14:textId="77777777" w:rsidTr="00066BD6">
        <w:trPr>
          <w:cantSplit/>
        </w:trPr>
        <w:tc>
          <w:tcPr>
            <w:tcW w:w="0" w:type="auto"/>
            <w:tcBorders>
              <w:top w:val="single" w:sz="4" w:space="0" w:color="A6A6A6" w:themeColor="background1" w:themeShade="A6"/>
              <w:right w:val="single" w:sz="4" w:space="0" w:color="000000" w:themeColor="text1"/>
            </w:tcBorders>
          </w:tcPr>
          <w:p w14:paraId="091E938F" w14:textId="77777777" w:rsidR="00E77514" w:rsidRDefault="00E77514" w:rsidP="00FC0611">
            <w:pPr>
              <w:pStyle w:val="NormalinTable"/>
            </w:pPr>
            <w:r>
              <w:rPr>
                <w:b/>
              </w:rPr>
              <w:t>8108000000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0F7CF5" w14:textId="77777777" w:rsidR="00E77514" w:rsidRDefault="00E77514" w:rsidP="00FC0611">
            <w:pPr>
              <w:pStyle w:val="NormalinTable"/>
              <w:tabs>
                <w:tab w:val="left" w:pos="1250"/>
              </w:tabs>
            </w:pPr>
            <w:r>
              <w:t>0.00%</w:t>
            </w:r>
          </w:p>
        </w:tc>
      </w:tr>
      <w:tr w:rsidR="00E77514" w14:paraId="662F1CFD" w14:textId="77777777" w:rsidTr="00066BD6">
        <w:trPr>
          <w:cantSplit/>
        </w:trPr>
        <w:tc>
          <w:tcPr>
            <w:tcW w:w="0" w:type="auto"/>
            <w:tcBorders>
              <w:top w:val="single" w:sz="4" w:space="0" w:color="A6A6A6" w:themeColor="background1" w:themeShade="A6"/>
              <w:right w:val="single" w:sz="4" w:space="0" w:color="000000" w:themeColor="text1"/>
            </w:tcBorders>
          </w:tcPr>
          <w:p w14:paraId="38FCDA43" w14:textId="77777777" w:rsidR="00E77514" w:rsidRDefault="00E77514" w:rsidP="00FC0611">
            <w:pPr>
              <w:pStyle w:val="NormalinTable"/>
            </w:pPr>
            <w:r>
              <w:rPr>
                <w:b/>
              </w:rPr>
              <w:t>8109000000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4DFEA6" w14:textId="77777777" w:rsidR="00E77514" w:rsidRDefault="00E77514" w:rsidP="00FC0611">
            <w:pPr>
              <w:pStyle w:val="NormalinTable"/>
              <w:tabs>
                <w:tab w:val="left" w:pos="1250"/>
              </w:tabs>
            </w:pPr>
            <w:r>
              <w:t>0.00%</w:t>
            </w:r>
          </w:p>
        </w:tc>
      </w:tr>
      <w:tr w:rsidR="00E77514" w14:paraId="5D78C263" w14:textId="77777777" w:rsidTr="00066BD6">
        <w:trPr>
          <w:cantSplit/>
        </w:trPr>
        <w:tc>
          <w:tcPr>
            <w:tcW w:w="0" w:type="auto"/>
            <w:tcBorders>
              <w:top w:val="single" w:sz="4" w:space="0" w:color="A6A6A6" w:themeColor="background1" w:themeShade="A6"/>
              <w:right w:val="single" w:sz="4" w:space="0" w:color="000000" w:themeColor="text1"/>
            </w:tcBorders>
          </w:tcPr>
          <w:p w14:paraId="38780B53" w14:textId="77777777" w:rsidR="00E77514" w:rsidRDefault="00E77514" w:rsidP="00FC0611">
            <w:pPr>
              <w:pStyle w:val="NormalinTable"/>
            </w:pPr>
            <w:r>
              <w:rPr>
                <w:b/>
              </w:rPr>
              <w:t>8110100000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97FFE2" w14:textId="77777777" w:rsidR="00E77514" w:rsidRDefault="007B5F7E" w:rsidP="00FC0611">
            <w:pPr>
              <w:pStyle w:val="NormalinTable"/>
              <w:tabs>
                <w:tab w:val="left" w:pos="1250"/>
              </w:tabs>
              <w:rPr>
                <w:ins w:id="5551" w:author="David Owen" w:date="2019-06-18T17:36:00Z"/>
              </w:rPr>
            </w:pPr>
            <w:ins w:id="5552" w:author="David Owen" w:date="2019-06-18T17:36:00Z">
              <w:r>
                <w:t xml:space="preserve">To 31/12/19: </w:t>
              </w:r>
            </w:ins>
            <w:r w:rsidR="00E77514">
              <w:t>1.70%</w:t>
            </w:r>
          </w:p>
          <w:p w14:paraId="70573AD4" w14:textId="0C22FD85" w:rsidR="007B5F7E" w:rsidRDefault="007B5F7E" w:rsidP="00FC0611">
            <w:pPr>
              <w:pStyle w:val="NormalinTable"/>
              <w:tabs>
                <w:tab w:val="left" w:pos="1250"/>
              </w:tabs>
            </w:pPr>
            <w:ins w:id="5553" w:author="David Owen" w:date="2019-06-18T17:36:00Z">
              <w:r>
                <w:t>From 1/1/20: 0.00%</w:t>
              </w:r>
            </w:ins>
          </w:p>
        </w:tc>
      </w:tr>
      <w:tr w:rsidR="00E77514" w14:paraId="6E3C8137" w14:textId="77777777" w:rsidTr="00066BD6">
        <w:trPr>
          <w:cantSplit/>
        </w:trPr>
        <w:tc>
          <w:tcPr>
            <w:tcW w:w="0" w:type="auto"/>
            <w:tcBorders>
              <w:top w:val="single" w:sz="4" w:space="0" w:color="A6A6A6" w:themeColor="background1" w:themeShade="A6"/>
              <w:right w:val="single" w:sz="4" w:space="0" w:color="000000" w:themeColor="text1"/>
            </w:tcBorders>
          </w:tcPr>
          <w:p w14:paraId="7CC6350A" w14:textId="77777777" w:rsidR="00E77514" w:rsidRDefault="00E77514" w:rsidP="00FC0611">
            <w:pPr>
              <w:pStyle w:val="NormalinTable"/>
            </w:pPr>
            <w:r>
              <w:rPr>
                <w:b/>
              </w:rPr>
              <w:t>8110900000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EDC21C" w14:textId="77777777" w:rsidR="00E77514" w:rsidRDefault="00E77514" w:rsidP="00FC0611">
            <w:pPr>
              <w:pStyle w:val="NormalinTable"/>
              <w:tabs>
                <w:tab w:val="left" w:pos="1250"/>
              </w:tabs>
            </w:pPr>
            <w:r>
              <w:t>0.00%</w:t>
            </w:r>
          </w:p>
        </w:tc>
      </w:tr>
      <w:tr w:rsidR="00E77514" w14:paraId="0B78E46D" w14:textId="77777777" w:rsidTr="00066BD6">
        <w:trPr>
          <w:cantSplit/>
        </w:trPr>
        <w:tc>
          <w:tcPr>
            <w:tcW w:w="0" w:type="auto"/>
            <w:tcBorders>
              <w:top w:val="single" w:sz="4" w:space="0" w:color="A6A6A6" w:themeColor="background1" w:themeShade="A6"/>
              <w:right w:val="single" w:sz="4" w:space="0" w:color="000000" w:themeColor="text1"/>
            </w:tcBorders>
          </w:tcPr>
          <w:p w14:paraId="2235FB0A" w14:textId="77777777" w:rsidR="00E77514" w:rsidRDefault="00E77514" w:rsidP="00FC0611">
            <w:pPr>
              <w:pStyle w:val="NormalinTable"/>
            </w:pPr>
            <w:r>
              <w:rPr>
                <w:b/>
              </w:rPr>
              <w:t>8111009000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EC8361" w14:textId="77777777" w:rsidR="00E77514" w:rsidRDefault="00E77514" w:rsidP="00FC0611">
            <w:pPr>
              <w:pStyle w:val="NormalinTable"/>
              <w:tabs>
                <w:tab w:val="left" w:pos="1250"/>
              </w:tabs>
            </w:pPr>
            <w:r>
              <w:t>0.00%</w:t>
            </w:r>
          </w:p>
        </w:tc>
      </w:tr>
      <w:tr w:rsidR="00E77514" w14:paraId="683F3364" w14:textId="77777777" w:rsidTr="00066BD6">
        <w:trPr>
          <w:cantSplit/>
        </w:trPr>
        <w:tc>
          <w:tcPr>
            <w:tcW w:w="0" w:type="auto"/>
            <w:tcBorders>
              <w:top w:val="single" w:sz="4" w:space="0" w:color="A6A6A6" w:themeColor="background1" w:themeShade="A6"/>
              <w:right w:val="single" w:sz="4" w:space="0" w:color="000000" w:themeColor="text1"/>
            </w:tcBorders>
          </w:tcPr>
          <w:p w14:paraId="37DFE850" w14:textId="77777777" w:rsidR="00E77514" w:rsidRDefault="00E77514" w:rsidP="00FC0611">
            <w:pPr>
              <w:pStyle w:val="NormalinTable"/>
            </w:pPr>
            <w:r>
              <w:rPr>
                <w:b/>
              </w:rPr>
              <w:t>8112000000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E0202D" w14:textId="77777777" w:rsidR="00E77514" w:rsidRDefault="00E77514" w:rsidP="00FC0611">
            <w:pPr>
              <w:pStyle w:val="NormalinTable"/>
              <w:tabs>
                <w:tab w:val="left" w:pos="1250"/>
              </w:tabs>
            </w:pPr>
            <w:r>
              <w:t>0.00%</w:t>
            </w:r>
          </w:p>
        </w:tc>
      </w:tr>
      <w:tr w:rsidR="00E77514" w14:paraId="7FCAC78F" w14:textId="77777777" w:rsidTr="00066BD6">
        <w:trPr>
          <w:cantSplit/>
        </w:trPr>
        <w:tc>
          <w:tcPr>
            <w:tcW w:w="0" w:type="auto"/>
            <w:tcBorders>
              <w:top w:val="single" w:sz="4" w:space="0" w:color="A6A6A6" w:themeColor="background1" w:themeShade="A6"/>
              <w:right w:val="single" w:sz="4" w:space="0" w:color="000000" w:themeColor="text1"/>
            </w:tcBorders>
          </w:tcPr>
          <w:p w14:paraId="5BA36363" w14:textId="77777777" w:rsidR="00E77514" w:rsidRDefault="00E77514" w:rsidP="00FC0611">
            <w:pPr>
              <w:pStyle w:val="NormalinTable"/>
            </w:pPr>
            <w:r>
              <w:rPr>
                <w:b/>
              </w:rPr>
              <w:t>8113000000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28A190" w14:textId="77777777" w:rsidR="00E77514" w:rsidRDefault="00E77514" w:rsidP="00FC0611">
            <w:pPr>
              <w:pStyle w:val="NormalinTable"/>
              <w:tabs>
                <w:tab w:val="left" w:pos="1250"/>
              </w:tabs>
            </w:pPr>
            <w:r>
              <w:t>0.00%</w:t>
            </w:r>
          </w:p>
        </w:tc>
      </w:tr>
      <w:tr w:rsidR="00E77514" w14:paraId="63695AEB" w14:textId="77777777" w:rsidTr="00066BD6">
        <w:trPr>
          <w:cantSplit/>
        </w:trPr>
        <w:tc>
          <w:tcPr>
            <w:tcW w:w="0" w:type="auto"/>
            <w:tcBorders>
              <w:top w:val="single" w:sz="4" w:space="0" w:color="A6A6A6" w:themeColor="background1" w:themeShade="A6"/>
              <w:right w:val="single" w:sz="4" w:space="0" w:color="000000" w:themeColor="text1"/>
            </w:tcBorders>
          </w:tcPr>
          <w:p w14:paraId="2156A646" w14:textId="77777777" w:rsidR="00E77514" w:rsidRDefault="00E77514" w:rsidP="00FC0611">
            <w:pPr>
              <w:pStyle w:val="NormalinTable"/>
            </w:pPr>
            <w:r>
              <w:rPr>
                <w:b/>
              </w:rPr>
              <w:t>8200000000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357F82" w14:textId="77777777" w:rsidR="00E77514" w:rsidRDefault="00E77514" w:rsidP="00FC0611">
            <w:pPr>
              <w:pStyle w:val="NormalinTable"/>
              <w:tabs>
                <w:tab w:val="left" w:pos="1250"/>
              </w:tabs>
            </w:pPr>
            <w:r>
              <w:t>0.00%</w:t>
            </w:r>
          </w:p>
        </w:tc>
      </w:tr>
      <w:tr w:rsidR="00E77514" w14:paraId="6C16FD0E" w14:textId="77777777" w:rsidTr="00066BD6">
        <w:trPr>
          <w:cantSplit/>
        </w:trPr>
        <w:tc>
          <w:tcPr>
            <w:tcW w:w="0" w:type="auto"/>
            <w:tcBorders>
              <w:top w:val="single" w:sz="4" w:space="0" w:color="A6A6A6" w:themeColor="background1" w:themeShade="A6"/>
              <w:right w:val="single" w:sz="4" w:space="0" w:color="000000" w:themeColor="text1"/>
            </w:tcBorders>
          </w:tcPr>
          <w:p w14:paraId="5BD1C827" w14:textId="77777777" w:rsidR="00E77514" w:rsidRDefault="00E77514" w:rsidP="00FC0611">
            <w:pPr>
              <w:pStyle w:val="NormalinTable"/>
            </w:pPr>
            <w:r>
              <w:rPr>
                <w:b/>
              </w:rPr>
              <w:t>8300000000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F877C2" w14:textId="77777777" w:rsidR="00E77514" w:rsidRDefault="00E77514" w:rsidP="00FC0611">
            <w:pPr>
              <w:pStyle w:val="NormalinTable"/>
              <w:tabs>
                <w:tab w:val="left" w:pos="1250"/>
              </w:tabs>
            </w:pPr>
            <w:r>
              <w:t>0.00%</w:t>
            </w:r>
          </w:p>
        </w:tc>
      </w:tr>
      <w:tr w:rsidR="00E77514" w14:paraId="7900558F" w14:textId="77777777" w:rsidTr="00066BD6">
        <w:trPr>
          <w:cantSplit/>
        </w:trPr>
        <w:tc>
          <w:tcPr>
            <w:tcW w:w="0" w:type="auto"/>
            <w:tcBorders>
              <w:top w:val="single" w:sz="4" w:space="0" w:color="A6A6A6" w:themeColor="background1" w:themeShade="A6"/>
              <w:right w:val="single" w:sz="4" w:space="0" w:color="000000" w:themeColor="text1"/>
            </w:tcBorders>
          </w:tcPr>
          <w:p w14:paraId="48F6E90A" w14:textId="77777777" w:rsidR="00E77514" w:rsidRDefault="00E77514" w:rsidP="00FC0611">
            <w:pPr>
              <w:pStyle w:val="NormalinTable"/>
            </w:pPr>
            <w:r>
              <w:rPr>
                <w:b/>
              </w:rPr>
              <w:t>8400000000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56EE4A" w14:textId="77777777" w:rsidR="00E77514" w:rsidRDefault="00E77514" w:rsidP="00FC0611">
            <w:pPr>
              <w:pStyle w:val="NormalinTable"/>
              <w:tabs>
                <w:tab w:val="left" w:pos="1250"/>
              </w:tabs>
            </w:pPr>
            <w:r>
              <w:t>0.00%</w:t>
            </w:r>
          </w:p>
        </w:tc>
      </w:tr>
      <w:tr w:rsidR="00E77514" w14:paraId="66A9E6A6" w14:textId="77777777" w:rsidTr="00066BD6">
        <w:trPr>
          <w:cantSplit/>
        </w:trPr>
        <w:tc>
          <w:tcPr>
            <w:tcW w:w="0" w:type="auto"/>
            <w:tcBorders>
              <w:top w:val="single" w:sz="4" w:space="0" w:color="A6A6A6" w:themeColor="background1" w:themeShade="A6"/>
              <w:right w:val="single" w:sz="4" w:space="0" w:color="000000" w:themeColor="text1"/>
            </w:tcBorders>
          </w:tcPr>
          <w:p w14:paraId="1CDF567F" w14:textId="77777777" w:rsidR="00E77514" w:rsidRDefault="00E77514" w:rsidP="00FC0611">
            <w:pPr>
              <w:pStyle w:val="NormalinTable"/>
            </w:pPr>
            <w:r>
              <w:rPr>
                <w:b/>
              </w:rPr>
              <w:t>8500000000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06103E" w14:textId="77777777" w:rsidR="00E77514" w:rsidRDefault="00E77514" w:rsidP="00FC0611">
            <w:pPr>
              <w:pStyle w:val="NormalinTable"/>
              <w:tabs>
                <w:tab w:val="left" w:pos="1250"/>
              </w:tabs>
            </w:pPr>
            <w:r>
              <w:t>0.00%</w:t>
            </w:r>
          </w:p>
        </w:tc>
      </w:tr>
      <w:tr w:rsidR="00E77514" w14:paraId="07815450" w14:textId="77777777" w:rsidTr="00066BD6">
        <w:trPr>
          <w:cantSplit/>
        </w:trPr>
        <w:tc>
          <w:tcPr>
            <w:tcW w:w="0" w:type="auto"/>
            <w:tcBorders>
              <w:top w:val="single" w:sz="4" w:space="0" w:color="A6A6A6" w:themeColor="background1" w:themeShade="A6"/>
              <w:right w:val="single" w:sz="4" w:space="0" w:color="000000" w:themeColor="text1"/>
            </w:tcBorders>
          </w:tcPr>
          <w:p w14:paraId="1F025D20" w14:textId="77777777" w:rsidR="00E77514" w:rsidRDefault="00E77514" w:rsidP="00FC0611">
            <w:pPr>
              <w:pStyle w:val="NormalinTable"/>
            </w:pPr>
            <w:r>
              <w:rPr>
                <w:b/>
              </w:rPr>
              <w:t>8600000000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BB60E7" w14:textId="77777777" w:rsidR="00E77514" w:rsidRDefault="00E77514" w:rsidP="00FC0611">
            <w:pPr>
              <w:pStyle w:val="NormalinTable"/>
              <w:tabs>
                <w:tab w:val="left" w:pos="1250"/>
              </w:tabs>
            </w:pPr>
            <w:r>
              <w:t>0.00%</w:t>
            </w:r>
          </w:p>
        </w:tc>
      </w:tr>
      <w:tr w:rsidR="00E77514" w14:paraId="5D73190F" w14:textId="77777777" w:rsidTr="00066BD6">
        <w:trPr>
          <w:cantSplit/>
        </w:trPr>
        <w:tc>
          <w:tcPr>
            <w:tcW w:w="0" w:type="auto"/>
            <w:tcBorders>
              <w:top w:val="single" w:sz="4" w:space="0" w:color="A6A6A6" w:themeColor="background1" w:themeShade="A6"/>
              <w:right w:val="single" w:sz="4" w:space="0" w:color="000000" w:themeColor="text1"/>
            </w:tcBorders>
          </w:tcPr>
          <w:p w14:paraId="078C451A" w14:textId="77777777" w:rsidR="00E77514" w:rsidRDefault="00E77514" w:rsidP="00FC0611">
            <w:pPr>
              <w:pStyle w:val="NormalinTable"/>
            </w:pPr>
            <w:r>
              <w:rPr>
                <w:b/>
              </w:rPr>
              <w:t>8700000000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43A73A" w14:textId="77777777" w:rsidR="00E77514" w:rsidRDefault="00E77514" w:rsidP="00FC0611">
            <w:pPr>
              <w:pStyle w:val="NormalinTable"/>
              <w:tabs>
                <w:tab w:val="left" w:pos="1250"/>
              </w:tabs>
            </w:pPr>
            <w:r>
              <w:t>0.00%</w:t>
            </w:r>
          </w:p>
        </w:tc>
      </w:tr>
      <w:tr w:rsidR="00E77514" w14:paraId="10D1B317" w14:textId="77777777" w:rsidTr="00066BD6">
        <w:trPr>
          <w:cantSplit/>
        </w:trPr>
        <w:tc>
          <w:tcPr>
            <w:tcW w:w="0" w:type="auto"/>
            <w:tcBorders>
              <w:top w:val="single" w:sz="4" w:space="0" w:color="A6A6A6" w:themeColor="background1" w:themeShade="A6"/>
              <w:right w:val="single" w:sz="4" w:space="0" w:color="000000" w:themeColor="text1"/>
            </w:tcBorders>
          </w:tcPr>
          <w:p w14:paraId="23954F1C" w14:textId="77777777" w:rsidR="00E77514" w:rsidRDefault="00E77514" w:rsidP="00FC0611">
            <w:pPr>
              <w:pStyle w:val="NormalinTable"/>
            </w:pPr>
            <w:r>
              <w:rPr>
                <w:b/>
              </w:rPr>
              <w:t>8800000000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08A5E9" w14:textId="77777777" w:rsidR="00E77514" w:rsidRDefault="00E77514" w:rsidP="00FC0611">
            <w:pPr>
              <w:pStyle w:val="NormalinTable"/>
              <w:tabs>
                <w:tab w:val="left" w:pos="1250"/>
              </w:tabs>
            </w:pPr>
            <w:r>
              <w:t>0.00%</w:t>
            </w:r>
          </w:p>
        </w:tc>
      </w:tr>
      <w:tr w:rsidR="00E77514" w14:paraId="7BB8A088" w14:textId="77777777" w:rsidTr="00066BD6">
        <w:trPr>
          <w:cantSplit/>
        </w:trPr>
        <w:tc>
          <w:tcPr>
            <w:tcW w:w="0" w:type="auto"/>
            <w:tcBorders>
              <w:top w:val="single" w:sz="4" w:space="0" w:color="A6A6A6" w:themeColor="background1" w:themeShade="A6"/>
              <w:right w:val="single" w:sz="4" w:space="0" w:color="000000" w:themeColor="text1"/>
            </w:tcBorders>
          </w:tcPr>
          <w:p w14:paraId="57D02BDB" w14:textId="77777777" w:rsidR="00E77514" w:rsidRDefault="00E77514" w:rsidP="00FC0611">
            <w:pPr>
              <w:pStyle w:val="NormalinTable"/>
            </w:pPr>
            <w:r>
              <w:rPr>
                <w:b/>
              </w:rPr>
              <w:t>8900000000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2F5ABB" w14:textId="77777777" w:rsidR="00E77514" w:rsidRDefault="00E77514" w:rsidP="00FC0611">
            <w:pPr>
              <w:pStyle w:val="NormalinTable"/>
              <w:tabs>
                <w:tab w:val="left" w:pos="1250"/>
              </w:tabs>
            </w:pPr>
            <w:r>
              <w:t>0.00%</w:t>
            </w:r>
          </w:p>
        </w:tc>
      </w:tr>
      <w:tr w:rsidR="00E77514" w14:paraId="6A995C5B" w14:textId="77777777" w:rsidTr="00066BD6">
        <w:trPr>
          <w:cantSplit/>
        </w:trPr>
        <w:tc>
          <w:tcPr>
            <w:tcW w:w="0" w:type="auto"/>
            <w:tcBorders>
              <w:top w:val="single" w:sz="4" w:space="0" w:color="A6A6A6" w:themeColor="background1" w:themeShade="A6"/>
              <w:right w:val="single" w:sz="4" w:space="0" w:color="000000" w:themeColor="text1"/>
            </w:tcBorders>
          </w:tcPr>
          <w:p w14:paraId="74F3711F" w14:textId="77777777" w:rsidR="00E77514" w:rsidRDefault="00E77514" w:rsidP="00FC0611">
            <w:pPr>
              <w:pStyle w:val="NormalinTable"/>
            </w:pPr>
            <w:r>
              <w:rPr>
                <w:b/>
              </w:rPr>
              <w:t>9000000000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47ABDF" w14:textId="77777777" w:rsidR="00E77514" w:rsidRDefault="00E77514" w:rsidP="00FC0611">
            <w:pPr>
              <w:pStyle w:val="NormalinTable"/>
              <w:tabs>
                <w:tab w:val="left" w:pos="1250"/>
              </w:tabs>
            </w:pPr>
            <w:r>
              <w:t>0.00%</w:t>
            </w:r>
          </w:p>
        </w:tc>
      </w:tr>
      <w:tr w:rsidR="00E77514" w14:paraId="7C0D2A94" w14:textId="77777777" w:rsidTr="00066BD6">
        <w:trPr>
          <w:cantSplit/>
        </w:trPr>
        <w:tc>
          <w:tcPr>
            <w:tcW w:w="0" w:type="auto"/>
            <w:tcBorders>
              <w:top w:val="single" w:sz="4" w:space="0" w:color="A6A6A6" w:themeColor="background1" w:themeShade="A6"/>
              <w:right w:val="single" w:sz="4" w:space="0" w:color="000000" w:themeColor="text1"/>
            </w:tcBorders>
          </w:tcPr>
          <w:p w14:paraId="187900CD" w14:textId="77777777" w:rsidR="00E77514" w:rsidRDefault="00E77514" w:rsidP="00FC0611">
            <w:pPr>
              <w:pStyle w:val="NormalinTable"/>
            </w:pPr>
            <w:r>
              <w:rPr>
                <w:b/>
              </w:rPr>
              <w:t>9100000000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2087F8" w14:textId="77777777" w:rsidR="00E77514" w:rsidRDefault="00E77514" w:rsidP="00FC0611">
            <w:pPr>
              <w:pStyle w:val="NormalinTable"/>
              <w:tabs>
                <w:tab w:val="left" w:pos="1250"/>
              </w:tabs>
            </w:pPr>
            <w:r>
              <w:t>0.00%</w:t>
            </w:r>
          </w:p>
        </w:tc>
      </w:tr>
      <w:tr w:rsidR="00E77514" w14:paraId="3A18B8F6" w14:textId="77777777" w:rsidTr="00066BD6">
        <w:trPr>
          <w:cantSplit/>
        </w:trPr>
        <w:tc>
          <w:tcPr>
            <w:tcW w:w="0" w:type="auto"/>
            <w:tcBorders>
              <w:top w:val="single" w:sz="4" w:space="0" w:color="A6A6A6" w:themeColor="background1" w:themeShade="A6"/>
              <w:right w:val="single" w:sz="4" w:space="0" w:color="000000" w:themeColor="text1"/>
            </w:tcBorders>
          </w:tcPr>
          <w:p w14:paraId="202768C7" w14:textId="77777777" w:rsidR="00E77514" w:rsidRDefault="00E77514" w:rsidP="00FC0611">
            <w:pPr>
              <w:pStyle w:val="NormalinTable"/>
            </w:pPr>
            <w:r>
              <w:rPr>
                <w:b/>
              </w:rPr>
              <w:t>9200000000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EB5B42" w14:textId="77777777" w:rsidR="00E77514" w:rsidRDefault="00E77514" w:rsidP="00FC0611">
            <w:pPr>
              <w:pStyle w:val="NormalinTable"/>
              <w:tabs>
                <w:tab w:val="left" w:pos="1250"/>
              </w:tabs>
            </w:pPr>
            <w:r>
              <w:t>0.00%</w:t>
            </w:r>
          </w:p>
        </w:tc>
      </w:tr>
      <w:tr w:rsidR="00E77514" w14:paraId="0AF07DF4" w14:textId="77777777" w:rsidTr="00066BD6">
        <w:trPr>
          <w:cantSplit/>
        </w:trPr>
        <w:tc>
          <w:tcPr>
            <w:tcW w:w="0" w:type="auto"/>
            <w:tcBorders>
              <w:top w:val="single" w:sz="4" w:space="0" w:color="A6A6A6" w:themeColor="background1" w:themeShade="A6"/>
              <w:right w:val="single" w:sz="4" w:space="0" w:color="000000" w:themeColor="text1"/>
            </w:tcBorders>
          </w:tcPr>
          <w:p w14:paraId="617C81DE" w14:textId="77777777" w:rsidR="00E77514" w:rsidRDefault="00E77514" w:rsidP="00FC0611">
            <w:pPr>
              <w:pStyle w:val="NormalinTable"/>
            </w:pPr>
            <w:r>
              <w:rPr>
                <w:b/>
              </w:rPr>
              <w:t>9300000000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8F0CF3" w14:textId="77777777" w:rsidR="00E77514" w:rsidRDefault="00E77514" w:rsidP="00FC0611">
            <w:pPr>
              <w:pStyle w:val="NormalinTable"/>
              <w:tabs>
                <w:tab w:val="left" w:pos="1250"/>
              </w:tabs>
            </w:pPr>
            <w:r>
              <w:t>0.00%</w:t>
            </w:r>
          </w:p>
        </w:tc>
      </w:tr>
      <w:tr w:rsidR="00E77514" w14:paraId="0C7C2BEA" w14:textId="77777777" w:rsidTr="00066BD6">
        <w:trPr>
          <w:cantSplit/>
        </w:trPr>
        <w:tc>
          <w:tcPr>
            <w:tcW w:w="0" w:type="auto"/>
            <w:tcBorders>
              <w:top w:val="single" w:sz="4" w:space="0" w:color="A6A6A6" w:themeColor="background1" w:themeShade="A6"/>
              <w:right w:val="single" w:sz="4" w:space="0" w:color="000000" w:themeColor="text1"/>
            </w:tcBorders>
          </w:tcPr>
          <w:p w14:paraId="471CAB8B" w14:textId="77777777" w:rsidR="00E77514" w:rsidRDefault="00E77514" w:rsidP="00FC0611">
            <w:pPr>
              <w:pStyle w:val="NormalinTable"/>
            </w:pPr>
            <w:r>
              <w:rPr>
                <w:b/>
              </w:rPr>
              <w:t>9400000000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EDD7CA" w14:textId="77777777" w:rsidR="00E77514" w:rsidRDefault="00E77514" w:rsidP="00FC0611">
            <w:pPr>
              <w:pStyle w:val="NormalinTable"/>
              <w:tabs>
                <w:tab w:val="left" w:pos="1250"/>
              </w:tabs>
            </w:pPr>
            <w:r>
              <w:t>0.00%</w:t>
            </w:r>
          </w:p>
        </w:tc>
      </w:tr>
      <w:tr w:rsidR="00E77514" w14:paraId="55220FFC" w14:textId="77777777" w:rsidTr="00066BD6">
        <w:trPr>
          <w:cantSplit/>
        </w:trPr>
        <w:tc>
          <w:tcPr>
            <w:tcW w:w="0" w:type="auto"/>
            <w:tcBorders>
              <w:top w:val="single" w:sz="4" w:space="0" w:color="A6A6A6" w:themeColor="background1" w:themeShade="A6"/>
              <w:right w:val="single" w:sz="4" w:space="0" w:color="000000" w:themeColor="text1"/>
            </w:tcBorders>
          </w:tcPr>
          <w:p w14:paraId="12AD6715" w14:textId="77777777" w:rsidR="00E77514" w:rsidRDefault="00E77514" w:rsidP="00FC0611">
            <w:pPr>
              <w:pStyle w:val="NormalinTable"/>
            </w:pPr>
            <w:r>
              <w:rPr>
                <w:b/>
              </w:rPr>
              <w:t>9500000000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585783" w14:textId="77777777" w:rsidR="00E77514" w:rsidRDefault="00E77514" w:rsidP="00FC0611">
            <w:pPr>
              <w:pStyle w:val="NormalinTable"/>
              <w:tabs>
                <w:tab w:val="left" w:pos="1250"/>
              </w:tabs>
            </w:pPr>
            <w:r>
              <w:t>0.00%</w:t>
            </w:r>
          </w:p>
        </w:tc>
      </w:tr>
      <w:tr w:rsidR="00E77514" w14:paraId="2A64AA50" w14:textId="77777777" w:rsidTr="00066BD6">
        <w:trPr>
          <w:cantSplit/>
        </w:trPr>
        <w:tc>
          <w:tcPr>
            <w:tcW w:w="0" w:type="auto"/>
            <w:tcBorders>
              <w:top w:val="single" w:sz="4" w:space="0" w:color="A6A6A6" w:themeColor="background1" w:themeShade="A6"/>
              <w:right w:val="single" w:sz="4" w:space="0" w:color="000000" w:themeColor="text1"/>
            </w:tcBorders>
          </w:tcPr>
          <w:p w14:paraId="16CC16C2" w14:textId="77777777" w:rsidR="00E77514" w:rsidRDefault="00E77514" w:rsidP="00FC0611">
            <w:pPr>
              <w:pStyle w:val="NormalinTable"/>
            </w:pPr>
            <w:r>
              <w:rPr>
                <w:b/>
              </w:rPr>
              <w:t>9600000000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91CCA5" w14:textId="77777777" w:rsidR="00E77514" w:rsidRDefault="00E77514" w:rsidP="00FC0611">
            <w:pPr>
              <w:pStyle w:val="NormalinTable"/>
              <w:tabs>
                <w:tab w:val="left" w:pos="1250"/>
              </w:tabs>
            </w:pPr>
            <w:r>
              <w:t>0.00%</w:t>
            </w:r>
          </w:p>
        </w:tc>
      </w:tr>
    </w:tbl>
    <w:p w14:paraId="72E686C4" w14:textId="77777777" w:rsidR="00E77514" w:rsidRDefault="00E77514" w:rsidP="00E77514">
      <w:pPr>
        <w:pStyle w:val="Heading3"/>
      </w:pPr>
    </w:p>
    <w:p w14:paraId="10CD06E4" w14:textId="77777777" w:rsidR="00E77514" w:rsidRDefault="00E77514" w:rsidP="00E77514">
      <w:pPr>
        <w:rPr>
          <w:b/>
        </w:rPr>
      </w:pPr>
      <w:r>
        <w:rPr>
          <w:b/>
        </w:rPr>
        <w:t>PREFERENTIAL DUTY TARIFF TABLE C - PERU</w:t>
      </w:r>
    </w:p>
    <w:tbl>
      <w:tblPr>
        <w:tblStyle w:val="ListTable3"/>
        <w:tblW w:w="5000" w:type="pct"/>
        <w:tblLook w:val="0620" w:firstRow="1" w:lastRow="0" w:firstColumn="0" w:lastColumn="0" w:noHBand="1" w:noVBand="1"/>
      </w:tblPr>
      <w:tblGrid>
        <w:gridCol w:w="1947"/>
        <w:gridCol w:w="7059"/>
      </w:tblGrid>
      <w:tr w:rsidR="00E77514" w14:paraId="2A707CFE" w14:textId="77777777" w:rsidTr="00FC0611">
        <w:trPr>
          <w:cnfStyle w:val="100000000000" w:firstRow="1" w:lastRow="0" w:firstColumn="0" w:lastColumn="0" w:oddVBand="0" w:evenVBand="0" w:oddHBand="0" w:evenHBand="0" w:firstRowFirstColumn="0" w:firstRowLastColumn="0" w:lastRowFirstColumn="0" w:lastRowLastColumn="0"/>
          <w:cantSplit/>
          <w:tblHeader/>
        </w:trPr>
        <w:tc>
          <w:tcPr>
            <w:tcW w:w="1081" w:type="pct"/>
          </w:tcPr>
          <w:p w14:paraId="248E0BB5" w14:textId="77777777" w:rsidR="00E77514" w:rsidRDefault="00E77514" w:rsidP="00FC0611">
            <w:pPr>
              <w:pStyle w:val="NormalinTable"/>
            </w:pPr>
            <w:r>
              <w:t>1</w:t>
            </w:r>
          </w:p>
        </w:tc>
        <w:tc>
          <w:tcPr>
            <w:tcW w:w="3919" w:type="pct"/>
            <w:tcBorders>
              <w:left w:val="single" w:sz="12" w:space="0" w:color="000000" w:themeColor="text1"/>
              <w:right w:val="single" w:sz="12" w:space="0" w:color="000000" w:themeColor="text1"/>
            </w:tcBorders>
          </w:tcPr>
          <w:p w14:paraId="7863DF0A" w14:textId="77777777" w:rsidR="00E77514" w:rsidRDefault="00E77514" w:rsidP="00FC0611">
            <w:pPr>
              <w:pStyle w:val="NormalinTable"/>
            </w:pPr>
            <w:r>
              <w:t>2</w:t>
            </w:r>
          </w:p>
        </w:tc>
      </w:tr>
      <w:tr w:rsidR="00E77514" w14:paraId="5BFEF3DA" w14:textId="77777777" w:rsidTr="00FC0611">
        <w:trPr>
          <w:cnfStyle w:val="100000000000" w:firstRow="1" w:lastRow="0" w:firstColumn="0" w:lastColumn="0" w:oddVBand="0" w:evenVBand="0" w:oddHBand="0" w:evenHBand="0" w:firstRowFirstColumn="0" w:firstRowLastColumn="0" w:lastRowFirstColumn="0" w:lastRowLastColumn="0"/>
          <w:cantSplit/>
          <w:tblHeader/>
        </w:trPr>
        <w:tc>
          <w:tcPr>
            <w:tcW w:w="1081" w:type="pct"/>
          </w:tcPr>
          <w:p w14:paraId="3877E794" w14:textId="77777777" w:rsidR="00E77514" w:rsidRDefault="00E77514" w:rsidP="00FC0611">
            <w:pPr>
              <w:pStyle w:val="NormalinTable"/>
            </w:pPr>
            <w:r>
              <w:t>Commodity code</w:t>
            </w:r>
          </w:p>
        </w:tc>
        <w:tc>
          <w:tcPr>
            <w:tcW w:w="3919" w:type="pct"/>
            <w:tcBorders>
              <w:left w:val="single" w:sz="12" w:space="0" w:color="000000" w:themeColor="text1"/>
              <w:right w:val="single" w:sz="12" w:space="0" w:color="000000" w:themeColor="text1"/>
            </w:tcBorders>
          </w:tcPr>
          <w:p w14:paraId="6AFBE14B" w14:textId="77777777" w:rsidR="00E77514" w:rsidRDefault="00E77514" w:rsidP="00FC0611">
            <w:pPr>
              <w:pStyle w:val="NormalinTable"/>
            </w:pPr>
            <w:r>
              <w:t>Preferential Duty Rate</w:t>
            </w:r>
          </w:p>
        </w:tc>
      </w:tr>
      <w:tr w:rsidR="00E77514" w14:paraId="72A5CFE4" w14:textId="77777777" w:rsidTr="00FC0611">
        <w:trPr>
          <w:cantSplit/>
        </w:trPr>
        <w:tc>
          <w:tcPr>
            <w:tcW w:w="0" w:type="auto"/>
            <w:tcBorders>
              <w:top w:val="single" w:sz="4" w:space="0" w:color="A6A6A6" w:themeColor="background1" w:themeShade="A6"/>
              <w:right w:val="single" w:sz="4" w:space="0" w:color="000000" w:themeColor="text1"/>
            </w:tcBorders>
          </w:tcPr>
          <w:p w14:paraId="5EDDEAE7" w14:textId="77777777" w:rsidR="00E77514" w:rsidRDefault="00E77514" w:rsidP="00FC0611">
            <w:pPr>
              <w:pStyle w:val="NormalinTable"/>
            </w:pPr>
            <w:r>
              <w:rPr>
                <w:b/>
              </w:rPr>
              <w:t>0101 29 00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8991AA" w14:textId="77777777" w:rsidR="00E77514" w:rsidRDefault="00E77514" w:rsidP="00FC0611">
            <w:pPr>
              <w:pStyle w:val="NormalinTable"/>
              <w:tabs>
                <w:tab w:val="left" w:pos="1250"/>
              </w:tabs>
            </w:pPr>
            <w:r>
              <w:t>0.00%</w:t>
            </w:r>
          </w:p>
        </w:tc>
      </w:tr>
      <w:tr w:rsidR="00E77514" w14:paraId="11AF7AF6" w14:textId="77777777" w:rsidTr="00FC0611">
        <w:trPr>
          <w:cantSplit/>
        </w:trPr>
        <w:tc>
          <w:tcPr>
            <w:tcW w:w="0" w:type="auto"/>
            <w:tcBorders>
              <w:top w:val="single" w:sz="4" w:space="0" w:color="A6A6A6" w:themeColor="background1" w:themeShade="A6"/>
              <w:right w:val="single" w:sz="4" w:space="0" w:color="000000" w:themeColor="text1"/>
            </w:tcBorders>
          </w:tcPr>
          <w:p w14:paraId="5E255351" w14:textId="77777777" w:rsidR="00E77514" w:rsidRDefault="00E77514" w:rsidP="00FC0611">
            <w:pPr>
              <w:pStyle w:val="NormalinTable"/>
            </w:pPr>
            <w:r>
              <w:rPr>
                <w:b/>
              </w:rPr>
              <w:t>0101 30 00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FA3426" w14:textId="77777777" w:rsidR="00E77514" w:rsidRDefault="00E77514" w:rsidP="00FC0611">
            <w:pPr>
              <w:pStyle w:val="NormalinTable"/>
              <w:tabs>
                <w:tab w:val="left" w:pos="1250"/>
              </w:tabs>
            </w:pPr>
            <w:r>
              <w:t>0.00%</w:t>
            </w:r>
          </w:p>
        </w:tc>
      </w:tr>
      <w:tr w:rsidR="00E77514" w14:paraId="70D5A070" w14:textId="77777777" w:rsidTr="00FC0611">
        <w:trPr>
          <w:cantSplit/>
        </w:trPr>
        <w:tc>
          <w:tcPr>
            <w:tcW w:w="0" w:type="auto"/>
            <w:tcBorders>
              <w:top w:val="single" w:sz="4" w:space="0" w:color="A6A6A6" w:themeColor="background1" w:themeShade="A6"/>
              <w:right w:val="single" w:sz="4" w:space="0" w:color="000000" w:themeColor="text1"/>
            </w:tcBorders>
          </w:tcPr>
          <w:p w14:paraId="140CEB17" w14:textId="77777777" w:rsidR="00E77514" w:rsidRDefault="00E77514" w:rsidP="00FC0611">
            <w:pPr>
              <w:pStyle w:val="NormalinTable"/>
            </w:pPr>
            <w:r>
              <w:rPr>
                <w:b/>
              </w:rPr>
              <w:t>0101 90 00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A37BEA" w14:textId="77777777" w:rsidR="00E77514" w:rsidRDefault="00E77514" w:rsidP="00FC0611">
            <w:pPr>
              <w:pStyle w:val="NormalinTable"/>
              <w:tabs>
                <w:tab w:val="left" w:pos="1250"/>
              </w:tabs>
            </w:pPr>
            <w:r>
              <w:t>0.00%</w:t>
            </w:r>
          </w:p>
        </w:tc>
      </w:tr>
      <w:tr w:rsidR="00E77514" w14:paraId="06A7166D" w14:textId="77777777" w:rsidTr="00FC0611">
        <w:trPr>
          <w:cantSplit/>
        </w:trPr>
        <w:tc>
          <w:tcPr>
            <w:tcW w:w="0" w:type="auto"/>
            <w:tcBorders>
              <w:top w:val="single" w:sz="4" w:space="0" w:color="A6A6A6" w:themeColor="background1" w:themeShade="A6"/>
              <w:right w:val="single" w:sz="4" w:space="0" w:color="000000" w:themeColor="text1"/>
            </w:tcBorders>
          </w:tcPr>
          <w:p w14:paraId="4E78E01F" w14:textId="77777777" w:rsidR="00E77514" w:rsidRDefault="00E77514" w:rsidP="00FC0611">
            <w:pPr>
              <w:pStyle w:val="NormalinTable"/>
            </w:pPr>
            <w:r>
              <w:rPr>
                <w:b/>
              </w:rPr>
              <w:t>0102 29 10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3AF3C9" w14:textId="77777777" w:rsidR="00E77514" w:rsidRDefault="00E77514" w:rsidP="00FC0611">
            <w:pPr>
              <w:pStyle w:val="NormalinTable"/>
              <w:tabs>
                <w:tab w:val="left" w:pos="1250"/>
              </w:tabs>
            </w:pPr>
            <w:r>
              <w:t>0.00%</w:t>
            </w:r>
          </w:p>
        </w:tc>
      </w:tr>
      <w:tr w:rsidR="00E77514" w14:paraId="73D01AC4" w14:textId="77777777" w:rsidTr="00FC0611">
        <w:trPr>
          <w:cantSplit/>
        </w:trPr>
        <w:tc>
          <w:tcPr>
            <w:tcW w:w="0" w:type="auto"/>
            <w:tcBorders>
              <w:top w:val="single" w:sz="4" w:space="0" w:color="A6A6A6" w:themeColor="background1" w:themeShade="A6"/>
              <w:right w:val="single" w:sz="4" w:space="0" w:color="000000" w:themeColor="text1"/>
            </w:tcBorders>
          </w:tcPr>
          <w:p w14:paraId="5314141C" w14:textId="77777777" w:rsidR="00E77514" w:rsidRDefault="00E77514" w:rsidP="00FC0611">
            <w:pPr>
              <w:pStyle w:val="NormalinTable"/>
            </w:pPr>
            <w:r>
              <w:rPr>
                <w:b/>
              </w:rPr>
              <w:t>0102 29 21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545F12" w14:textId="77777777" w:rsidR="00E77514" w:rsidRDefault="00E77514" w:rsidP="00FC0611">
            <w:pPr>
              <w:pStyle w:val="NormalinTable"/>
              <w:tabs>
                <w:tab w:val="left" w:pos="1250"/>
              </w:tabs>
            </w:pPr>
            <w:r>
              <w:t>0.00%</w:t>
            </w:r>
          </w:p>
        </w:tc>
      </w:tr>
      <w:tr w:rsidR="00E77514" w14:paraId="5389AF0E" w14:textId="77777777" w:rsidTr="00FC0611">
        <w:trPr>
          <w:cantSplit/>
        </w:trPr>
        <w:tc>
          <w:tcPr>
            <w:tcW w:w="0" w:type="auto"/>
            <w:tcBorders>
              <w:top w:val="single" w:sz="4" w:space="0" w:color="A6A6A6" w:themeColor="background1" w:themeShade="A6"/>
              <w:right w:val="single" w:sz="4" w:space="0" w:color="000000" w:themeColor="text1"/>
            </w:tcBorders>
          </w:tcPr>
          <w:p w14:paraId="119FBA41" w14:textId="77777777" w:rsidR="00E77514" w:rsidRDefault="00E77514" w:rsidP="00FC0611">
            <w:pPr>
              <w:pStyle w:val="NormalinTable"/>
            </w:pPr>
            <w:r>
              <w:rPr>
                <w:b/>
              </w:rPr>
              <w:t>0102 29 29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B91C91" w14:textId="77777777" w:rsidR="00E77514" w:rsidRDefault="00E77514" w:rsidP="00FC0611">
            <w:pPr>
              <w:pStyle w:val="NormalinTable"/>
              <w:tabs>
                <w:tab w:val="left" w:pos="1250"/>
              </w:tabs>
            </w:pPr>
            <w:r>
              <w:t>0.00%</w:t>
            </w:r>
          </w:p>
        </w:tc>
      </w:tr>
      <w:tr w:rsidR="00E77514" w14:paraId="729C1EEE" w14:textId="77777777" w:rsidTr="00FC0611">
        <w:trPr>
          <w:cantSplit/>
        </w:trPr>
        <w:tc>
          <w:tcPr>
            <w:tcW w:w="0" w:type="auto"/>
            <w:tcBorders>
              <w:top w:val="single" w:sz="4" w:space="0" w:color="A6A6A6" w:themeColor="background1" w:themeShade="A6"/>
              <w:right w:val="single" w:sz="4" w:space="0" w:color="000000" w:themeColor="text1"/>
            </w:tcBorders>
          </w:tcPr>
          <w:p w14:paraId="640D97C2" w14:textId="77777777" w:rsidR="00E77514" w:rsidRDefault="00E77514" w:rsidP="00FC0611">
            <w:pPr>
              <w:pStyle w:val="NormalinTable"/>
            </w:pPr>
            <w:r>
              <w:rPr>
                <w:b/>
              </w:rPr>
              <w:t>0102 29 41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83C7FD" w14:textId="77777777" w:rsidR="00E77514" w:rsidRDefault="00E77514" w:rsidP="00FC0611">
            <w:pPr>
              <w:pStyle w:val="NormalinTable"/>
              <w:tabs>
                <w:tab w:val="left" w:pos="1250"/>
              </w:tabs>
            </w:pPr>
            <w:r>
              <w:t>0.00%</w:t>
            </w:r>
          </w:p>
        </w:tc>
      </w:tr>
      <w:tr w:rsidR="00E77514" w14:paraId="5DAC7AE8" w14:textId="77777777" w:rsidTr="00FC0611">
        <w:trPr>
          <w:cantSplit/>
        </w:trPr>
        <w:tc>
          <w:tcPr>
            <w:tcW w:w="0" w:type="auto"/>
            <w:tcBorders>
              <w:top w:val="single" w:sz="4" w:space="0" w:color="A6A6A6" w:themeColor="background1" w:themeShade="A6"/>
              <w:right w:val="single" w:sz="4" w:space="0" w:color="000000" w:themeColor="text1"/>
            </w:tcBorders>
          </w:tcPr>
          <w:p w14:paraId="6A5B918F" w14:textId="77777777" w:rsidR="00E77514" w:rsidRDefault="00E77514" w:rsidP="00FC0611">
            <w:pPr>
              <w:pStyle w:val="NormalinTable"/>
            </w:pPr>
            <w:r>
              <w:rPr>
                <w:b/>
              </w:rPr>
              <w:t>0102 29 49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EC19F4" w14:textId="77777777" w:rsidR="00E77514" w:rsidRDefault="00E77514" w:rsidP="00FC0611">
            <w:pPr>
              <w:pStyle w:val="NormalinTable"/>
              <w:tabs>
                <w:tab w:val="left" w:pos="1250"/>
              </w:tabs>
            </w:pPr>
            <w:r>
              <w:t>0.00%</w:t>
            </w:r>
          </w:p>
        </w:tc>
      </w:tr>
      <w:tr w:rsidR="00E77514" w14:paraId="7B55B4A1" w14:textId="77777777" w:rsidTr="00FC0611">
        <w:trPr>
          <w:cantSplit/>
        </w:trPr>
        <w:tc>
          <w:tcPr>
            <w:tcW w:w="0" w:type="auto"/>
            <w:tcBorders>
              <w:top w:val="single" w:sz="4" w:space="0" w:color="A6A6A6" w:themeColor="background1" w:themeShade="A6"/>
              <w:right w:val="single" w:sz="4" w:space="0" w:color="000000" w:themeColor="text1"/>
            </w:tcBorders>
          </w:tcPr>
          <w:p w14:paraId="3CF40B3F" w14:textId="77777777" w:rsidR="00E77514" w:rsidRDefault="00E77514" w:rsidP="00FC0611">
            <w:pPr>
              <w:pStyle w:val="NormalinTable"/>
            </w:pPr>
            <w:r>
              <w:rPr>
                <w:b/>
              </w:rPr>
              <w:t>0102 29 51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60381D" w14:textId="77777777" w:rsidR="00E77514" w:rsidRDefault="00E77514" w:rsidP="00FC0611">
            <w:pPr>
              <w:pStyle w:val="NormalinTable"/>
              <w:tabs>
                <w:tab w:val="left" w:pos="1250"/>
              </w:tabs>
            </w:pPr>
            <w:r>
              <w:t>0.00%</w:t>
            </w:r>
          </w:p>
        </w:tc>
      </w:tr>
      <w:tr w:rsidR="00E77514" w14:paraId="527DEB99" w14:textId="77777777" w:rsidTr="00FC0611">
        <w:trPr>
          <w:cantSplit/>
        </w:trPr>
        <w:tc>
          <w:tcPr>
            <w:tcW w:w="0" w:type="auto"/>
            <w:tcBorders>
              <w:top w:val="single" w:sz="4" w:space="0" w:color="A6A6A6" w:themeColor="background1" w:themeShade="A6"/>
              <w:right w:val="single" w:sz="4" w:space="0" w:color="000000" w:themeColor="text1"/>
            </w:tcBorders>
          </w:tcPr>
          <w:p w14:paraId="21FF8DAF" w14:textId="77777777" w:rsidR="00E77514" w:rsidRDefault="00E77514" w:rsidP="00FC0611">
            <w:pPr>
              <w:pStyle w:val="NormalinTable"/>
            </w:pPr>
            <w:r>
              <w:rPr>
                <w:b/>
              </w:rPr>
              <w:t>0102 29 59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EB3C87" w14:textId="77777777" w:rsidR="00E77514" w:rsidRDefault="00E77514" w:rsidP="00FC0611">
            <w:pPr>
              <w:pStyle w:val="NormalinTable"/>
              <w:tabs>
                <w:tab w:val="left" w:pos="1250"/>
              </w:tabs>
            </w:pPr>
            <w:r>
              <w:t>0.00%</w:t>
            </w:r>
          </w:p>
        </w:tc>
      </w:tr>
      <w:tr w:rsidR="00E77514" w14:paraId="1439FD03" w14:textId="77777777" w:rsidTr="00FC0611">
        <w:trPr>
          <w:cantSplit/>
        </w:trPr>
        <w:tc>
          <w:tcPr>
            <w:tcW w:w="0" w:type="auto"/>
            <w:tcBorders>
              <w:top w:val="single" w:sz="4" w:space="0" w:color="A6A6A6" w:themeColor="background1" w:themeShade="A6"/>
              <w:right w:val="single" w:sz="4" w:space="0" w:color="000000" w:themeColor="text1"/>
            </w:tcBorders>
          </w:tcPr>
          <w:p w14:paraId="43C41D48" w14:textId="77777777" w:rsidR="00E77514" w:rsidRDefault="00E77514" w:rsidP="00FC0611">
            <w:pPr>
              <w:pStyle w:val="NormalinTable"/>
            </w:pPr>
            <w:r>
              <w:rPr>
                <w:b/>
              </w:rPr>
              <w:t>0102 29 61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A41EAF" w14:textId="77777777" w:rsidR="00E77514" w:rsidRDefault="00E77514" w:rsidP="00FC0611">
            <w:pPr>
              <w:pStyle w:val="NormalinTable"/>
              <w:tabs>
                <w:tab w:val="left" w:pos="1250"/>
              </w:tabs>
            </w:pPr>
            <w:r>
              <w:t>0.00%</w:t>
            </w:r>
          </w:p>
        </w:tc>
      </w:tr>
      <w:tr w:rsidR="00E77514" w14:paraId="2ED6F468" w14:textId="77777777" w:rsidTr="00FC0611">
        <w:trPr>
          <w:cantSplit/>
        </w:trPr>
        <w:tc>
          <w:tcPr>
            <w:tcW w:w="0" w:type="auto"/>
            <w:tcBorders>
              <w:top w:val="single" w:sz="4" w:space="0" w:color="A6A6A6" w:themeColor="background1" w:themeShade="A6"/>
              <w:right w:val="single" w:sz="4" w:space="0" w:color="000000" w:themeColor="text1"/>
            </w:tcBorders>
          </w:tcPr>
          <w:p w14:paraId="0FAC22FA" w14:textId="77777777" w:rsidR="00E77514" w:rsidRDefault="00E77514" w:rsidP="00FC0611">
            <w:pPr>
              <w:pStyle w:val="NormalinTable"/>
            </w:pPr>
            <w:r>
              <w:rPr>
                <w:b/>
              </w:rPr>
              <w:t>0102 29 69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C67DDA" w14:textId="77777777" w:rsidR="00E77514" w:rsidRDefault="00E77514" w:rsidP="00FC0611">
            <w:pPr>
              <w:pStyle w:val="NormalinTable"/>
              <w:tabs>
                <w:tab w:val="left" w:pos="1250"/>
              </w:tabs>
            </w:pPr>
            <w:r>
              <w:t>0.00%</w:t>
            </w:r>
          </w:p>
        </w:tc>
      </w:tr>
      <w:tr w:rsidR="00E77514" w14:paraId="60188B02" w14:textId="77777777" w:rsidTr="00FC0611">
        <w:trPr>
          <w:cantSplit/>
        </w:trPr>
        <w:tc>
          <w:tcPr>
            <w:tcW w:w="0" w:type="auto"/>
            <w:tcBorders>
              <w:top w:val="single" w:sz="4" w:space="0" w:color="A6A6A6" w:themeColor="background1" w:themeShade="A6"/>
              <w:right w:val="single" w:sz="4" w:space="0" w:color="000000" w:themeColor="text1"/>
            </w:tcBorders>
          </w:tcPr>
          <w:p w14:paraId="076AF5F4" w14:textId="77777777" w:rsidR="00E77514" w:rsidRDefault="00E77514" w:rsidP="00FC0611">
            <w:pPr>
              <w:pStyle w:val="NormalinTable"/>
            </w:pPr>
            <w:r>
              <w:rPr>
                <w:b/>
              </w:rPr>
              <w:t>0102 29 91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6A3FA6" w14:textId="77777777" w:rsidR="00E77514" w:rsidRDefault="00E77514" w:rsidP="00FC0611">
            <w:pPr>
              <w:pStyle w:val="NormalinTable"/>
              <w:tabs>
                <w:tab w:val="left" w:pos="1250"/>
              </w:tabs>
            </w:pPr>
            <w:r>
              <w:t>0.00%</w:t>
            </w:r>
          </w:p>
        </w:tc>
      </w:tr>
      <w:tr w:rsidR="00E77514" w14:paraId="14C86442" w14:textId="77777777" w:rsidTr="00FC0611">
        <w:trPr>
          <w:cantSplit/>
        </w:trPr>
        <w:tc>
          <w:tcPr>
            <w:tcW w:w="0" w:type="auto"/>
            <w:tcBorders>
              <w:top w:val="single" w:sz="4" w:space="0" w:color="A6A6A6" w:themeColor="background1" w:themeShade="A6"/>
              <w:right w:val="single" w:sz="4" w:space="0" w:color="000000" w:themeColor="text1"/>
            </w:tcBorders>
          </w:tcPr>
          <w:p w14:paraId="2899C569" w14:textId="77777777" w:rsidR="00E77514" w:rsidRDefault="00E77514" w:rsidP="00FC0611">
            <w:pPr>
              <w:pStyle w:val="NormalinTable"/>
            </w:pPr>
            <w:r>
              <w:rPr>
                <w:b/>
              </w:rPr>
              <w:t>0102 29 99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372663" w14:textId="77777777" w:rsidR="00E77514" w:rsidRDefault="00E77514" w:rsidP="00FC0611">
            <w:pPr>
              <w:pStyle w:val="NormalinTable"/>
              <w:tabs>
                <w:tab w:val="left" w:pos="1250"/>
              </w:tabs>
            </w:pPr>
            <w:r>
              <w:t>0.00%</w:t>
            </w:r>
          </w:p>
        </w:tc>
      </w:tr>
      <w:tr w:rsidR="00E77514" w14:paraId="5483CB7B" w14:textId="77777777" w:rsidTr="00FC0611">
        <w:trPr>
          <w:cantSplit/>
        </w:trPr>
        <w:tc>
          <w:tcPr>
            <w:tcW w:w="0" w:type="auto"/>
            <w:tcBorders>
              <w:top w:val="single" w:sz="4" w:space="0" w:color="A6A6A6" w:themeColor="background1" w:themeShade="A6"/>
              <w:right w:val="single" w:sz="4" w:space="0" w:color="000000" w:themeColor="text1"/>
            </w:tcBorders>
          </w:tcPr>
          <w:p w14:paraId="66BAE59B" w14:textId="77777777" w:rsidR="00E77514" w:rsidRDefault="00E77514" w:rsidP="00FC0611">
            <w:pPr>
              <w:pStyle w:val="NormalinTable"/>
            </w:pPr>
            <w:r>
              <w:rPr>
                <w:b/>
              </w:rPr>
              <w:t>0102 39 10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075CE7" w14:textId="77777777" w:rsidR="00E77514" w:rsidRDefault="00E77514" w:rsidP="00FC0611">
            <w:pPr>
              <w:pStyle w:val="NormalinTable"/>
              <w:tabs>
                <w:tab w:val="left" w:pos="1250"/>
              </w:tabs>
            </w:pPr>
            <w:r>
              <w:t>0.00%</w:t>
            </w:r>
          </w:p>
        </w:tc>
      </w:tr>
      <w:tr w:rsidR="00E77514" w14:paraId="2B00BCB2" w14:textId="77777777" w:rsidTr="00FC0611">
        <w:trPr>
          <w:cantSplit/>
        </w:trPr>
        <w:tc>
          <w:tcPr>
            <w:tcW w:w="0" w:type="auto"/>
            <w:tcBorders>
              <w:top w:val="single" w:sz="4" w:space="0" w:color="A6A6A6" w:themeColor="background1" w:themeShade="A6"/>
              <w:right w:val="single" w:sz="4" w:space="0" w:color="000000" w:themeColor="text1"/>
            </w:tcBorders>
          </w:tcPr>
          <w:p w14:paraId="5F22050C" w14:textId="77777777" w:rsidR="00E77514" w:rsidRDefault="00E77514" w:rsidP="00FC0611">
            <w:pPr>
              <w:pStyle w:val="NormalinTable"/>
            </w:pPr>
            <w:r>
              <w:rPr>
                <w:b/>
              </w:rPr>
              <w:t>0102 90 91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28959F" w14:textId="77777777" w:rsidR="00E77514" w:rsidRDefault="00E77514" w:rsidP="00FC0611">
            <w:pPr>
              <w:pStyle w:val="NormalinTable"/>
              <w:tabs>
                <w:tab w:val="left" w:pos="1250"/>
              </w:tabs>
            </w:pPr>
            <w:r>
              <w:t>0.00%</w:t>
            </w:r>
          </w:p>
        </w:tc>
      </w:tr>
      <w:tr w:rsidR="00E77514" w14:paraId="3B48B426" w14:textId="77777777" w:rsidTr="00FC0611">
        <w:trPr>
          <w:cantSplit/>
        </w:trPr>
        <w:tc>
          <w:tcPr>
            <w:tcW w:w="0" w:type="auto"/>
            <w:tcBorders>
              <w:top w:val="single" w:sz="4" w:space="0" w:color="A6A6A6" w:themeColor="background1" w:themeShade="A6"/>
              <w:right w:val="single" w:sz="4" w:space="0" w:color="000000" w:themeColor="text1"/>
            </w:tcBorders>
          </w:tcPr>
          <w:p w14:paraId="5653BA86" w14:textId="77777777" w:rsidR="00E77514" w:rsidRDefault="00E77514" w:rsidP="00FC0611">
            <w:pPr>
              <w:pStyle w:val="NormalinTable"/>
            </w:pPr>
            <w:r>
              <w:rPr>
                <w:b/>
              </w:rPr>
              <w:t>0103 91 10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2799EB" w14:textId="77777777" w:rsidR="00E77514" w:rsidRDefault="00E77514" w:rsidP="00FC0611">
            <w:pPr>
              <w:pStyle w:val="NormalinTable"/>
              <w:tabs>
                <w:tab w:val="left" w:pos="1250"/>
              </w:tabs>
            </w:pPr>
            <w:r>
              <w:t>0.00%</w:t>
            </w:r>
          </w:p>
        </w:tc>
      </w:tr>
      <w:tr w:rsidR="00E77514" w14:paraId="2C66F072" w14:textId="77777777" w:rsidTr="00FC0611">
        <w:trPr>
          <w:cantSplit/>
        </w:trPr>
        <w:tc>
          <w:tcPr>
            <w:tcW w:w="0" w:type="auto"/>
            <w:tcBorders>
              <w:top w:val="single" w:sz="4" w:space="0" w:color="A6A6A6" w:themeColor="background1" w:themeShade="A6"/>
              <w:right w:val="single" w:sz="4" w:space="0" w:color="000000" w:themeColor="text1"/>
            </w:tcBorders>
          </w:tcPr>
          <w:p w14:paraId="6F33DF3B" w14:textId="77777777" w:rsidR="00E77514" w:rsidRDefault="00E77514" w:rsidP="00FC0611">
            <w:pPr>
              <w:pStyle w:val="NormalinTable"/>
            </w:pPr>
            <w:r>
              <w:rPr>
                <w:b/>
              </w:rPr>
              <w:t>0103 92 11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07DAF0" w14:textId="77777777" w:rsidR="00E77514" w:rsidRDefault="00E77514" w:rsidP="00FC0611">
            <w:pPr>
              <w:pStyle w:val="NormalinTable"/>
              <w:tabs>
                <w:tab w:val="left" w:pos="1250"/>
              </w:tabs>
            </w:pPr>
            <w:r>
              <w:t>0.00%</w:t>
            </w:r>
          </w:p>
        </w:tc>
      </w:tr>
      <w:tr w:rsidR="00E77514" w14:paraId="4F651073" w14:textId="77777777" w:rsidTr="00FC0611">
        <w:trPr>
          <w:cantSplit/>
        </w:trPr>
        <w:tc>
          <w:tcPr>
            <w:tcW w:w="0" w:type="auto"/>
            <w:tcBorders>
              <w:top w:val="single" w:sz="4" w:space="0" w:color="A6A6A6" w:themeColor="background1" w:themeShade="A6"/>
              <w:right w:val="single" w:sz="4" w:space="0" w:color="000000" w:themeColor="text1"/>
            </w:tcBorders>
          </w:tcPr>
          <w:p w14:paraId="0423154B" w14:textId="77777777" w:rsidR="00E77514" w:rsidRDefault="00E77514" w:rsidP="00FC0611">
            <w:pPr>
              <w:pStyle w:val="NormalinTable"/>
            </w:pPr>
            <w:r>
              <w:rPr>
                <w:b/>
              </w:rPr>
              <w:t>0103 92 19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F4837C" w14:textId="77777777" w:rsidR="00E77514" w:rsidRDefault="00E77514" w:rsidP="00FC0611">
            <w:pPr>
              <w:pStyle w:val="NormalinTable"/>
              <w:tabs>
                <w:tab w:val="left" w:pos="1250"/>
              </w:tabs>
            </w:pPr>
            <w:r>
              <w:t>0.00%</w:t>
            </w:r>
          </w:p>
        </w:tc>
      </w:tr>
      <w:tr w:rsidR="00E77514" w14:paraId="1EE0DDC7" w14:textId="77777777" w:rsidTr="00FC0611">
        <w:trPr>
          <w:cantSplit/>
        </w:trPr>
        <w:tc>
          <w:tcPr>
            <w:tcW w:w="0" w:type="auto"/>
            <w:tcBorders>
              <w:top w:val="single" w:sz="4" w:space="0" w:color="A6A6A6" w:themeColor="background1" w:themeShade="A6"/>
              <w:right w:val="single" w:sz="4" w:space="0" w:color="000000" w:themeColor="text1"/>
            </w:tcBorders>
          </w:tcPr>
          <w:p w14:paraId="7334F4E6" w14:textId="77777777" w:rsidR="00E77514" w:rsidRDefault="00E77514" w:rsidP="00FC0611">
            <w:pPr>
              <w:pStyle w:val="NormalinTable"/>
            </w:pPr>
            <w:r>
              <w:rPr>
                <w:b/>
              </w:rPr>
              <w:t>0104 10 30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A415B0" w14:textId="77777777" w:rsidR="00E77514" w:rsidRDefault="00E77514" w:rsidP="00FC0611">
            <w:pPr>
              <w:pStyle w:val="NormalinTable"/>
              <w:tabs>
                <w:tab w:val="left" w:pos="1250"/>
              </w:tabs>
            </w:pPr>
            <w:r>
              <w:t>0.00%</w:t>
            </w:r>
          </w:p>
        </w:tc>
      </w:tr>
      <w:tr w:rsidR="00E77514" w14:paraId="456E8199" w14:textId="77777777" w:rsidTr="00FC0611">
        <w:trPr>
          <w:cantSplit/>
        </w:trPr>
        <w:tc>
          <w:tcPr>
            <w:tcW w:w="0" w:type="auto"/>
            <w:tcBorders>
              <w:top w:val="single" w:sz="4" w:space="0" w:color="A6A6A6" w:themeColor="background1" w:themeShade="A6"/>
              <w:right w:val="single" w:sz="4" w:space="0" w:color="000000" w:themeColor="text1"/>
            </w:tcBorders>
          </w:tcPr>
          <w:p w14:paraId="33A8D0CB" w14:textId="77777777" w:rsidR="00E77514" w:rsidRDefault="00E77514" w:rsidP="00FC0611">
            <w:pPr>
              <w:pStyle w:val="NormalinTable"/>
            </w:pPr>
            <w:r>
              <w:rPr>
                <w:b/>
              </w:rPr>
              <w:t>0104 10 80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5EC9BE" w14:textId="77777777" w:rsidR="00E77514" w:rsidRDefault="00E77514" w:rsidP="00FC0611">
            <w:pPr>
              <w:pStyle w:val="NormalinTable"/>
              <w:tabs>
                <w:tab w:val="left" w:pos="1250"/>
              </w:tabs>
            </w:pPr>
            <w:r>
              <w:t>0.00%</w:t>
            </w:r>
          </w:p>
        </w:tc>
      </w:tr>
      <w:tr w:rsidR="00E77514" w14:paraId="5A2B1BDB" w14:textId="77777777" w:rsidTr="00FC0611">
        <w:trPr>
          <w:cantSplit/>
        </w:trPr>
        <w:tc>
          <w:tcPr>
            <w:tcW w:w="0" w:type="auto"/>
            <w:tcBorders>
              <w:top w:val="single" w:sz="4" w:space="0" w:color="A6A6A6" w:themeColor="background1" w:themeShade="A6"/>
              <w:right w:val="single" w:sz="4" w:space="0" w:color="000000" w:themeColor="text1"/>
            </w:tcBorders>
          </w:tcPr>
          <w:p w14:paraId="3B6EA2EC" w14:textId="77777777" w:rsidR="00E77514" w:rsidRDefault="00E77514" w:rsidP="00FC0611">
            <w:pPr>
              <w:pStyle w:val="NormalinTable"/>
            </w:pPr>
            <w:r>
              <w:rPr>
                <w:b/>
              </w:rPr>
              <w:t>0104 20 00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6D177F" w14:textId="77777777" w:rsidR="00E77514" w:rsidRDefault="00E77514" w:rsidP="00FC0611">
            <w:pPr>
              <w:pStyle w:val="NormalinTable"/>
              <w:tabs>
                <w:tab w:val="left" w:pos="1250"/>
              </w:tabs>
            </w:pPr>
            <w:r>
              <w:t>0.00%</w:t>
            </w:r>
          </w:p>
        </w:tc>
      </w:tr>
      <w:tr w:rsidR="00E77514" w14:paraId="28F442DD" w14:textId="77777777" w:rsidTr="00FC0611">
        <w:trPr>
          <w:cantSplit/>
        </w:trPr>
        <w:tc>
          <w:tcPr>
            <w:tcW w:w="0" w:type="auto"/>
            <w:tcBorders>
              <w:top w:val="single" w:sz="4" w:space="0" w:color="A6A6A6" w:themeColor="background1" w:themeShade="A6"/>
              <w:right w:val="single" w:sz="4" w:space="0" w:color="000000" w:themeColor="text1"/>
            </w:tcBorders>
          </w:tcPr>
          <w:p w14:paraId="42D88DA8" w14:textId="77777777" w:rsidR="00E77514" w:rsidRDefault="00E77514" w:rsidP="00FC0611">
            <w:pPr>
              <w:pStyle w:val="NormalinTable"/>
            </w:pPr>
            <w:r>
              <w:rPr>
                <w:b/>
              </w:rPr>
              <w:lastRenderedPageBreak/>
              <w:t>0105 00 00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BF2B7E" w14:textId="77777777" w:rsidR="00E77514" w:rsidRDefault="00E77514" w:rsidP="00FC0611">
            <w:pPr>
              <w:pStyle w:val="NormalinTable"/>
              <w:tabs>
                <w:tab w:val="left" w:pos="1250"/>
              </w:tabs>
            </w:pPr>
            <w:r>
              <w:t>0.00%</w:t>
            </w:r>
          </w:p>
        </w:tc>
      </w:tr>
      <w:tr w:rsidR="00E77514" w14:paraId="7FA55863" w14:textId="77777777" w:rsidTr="00FC0611">
        <w:trPr>
          <w:cantSplit/>
        </w:trPr>
        <w:tc>
          <w:tcPr>
            <w:tcW w:w="0" w:type="auto"/>
            <w:tcBorders>
              <w:top w:val="single" w:sz="4" w:space="0" w:color="A6A6A6" w:themeColor="background1" w:themeShade="A6"/>
              <w:right w:val="single" w:sz="4" w:space="0" w:color="000000" w:themeColor="text1"/>
            </w:tcBorders>
          </w:tcPr>
          <w:p w14:paraId="3DB5D3B4" w14:textId="77777777" w:rsidR="00E77514" w:rsidRDefault="00E77514" w:rsidP="00FC0611">
            <w:pPr>
              <w:pStyle w:val="NormalinTable"/>
            </w:pPr>
            <w:r>
              <w:rPr>
                <w:b/>
              </w:rPr>
              <w:t>0106 14 10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877BCF" w14:textId="77777777" w:rsidR="00E77514" w:rsidRDefault="00E77514" w:rsidP="00FC0611">
            <w:pPr>
              <w:pStyle w:val="NormalinTable"/>
              <w:tabs>
                <w:tab w:val="left" w:pos="1250"/>
              </w:tabs>
            </w:pPr>
            <w:r>
              <w:t>0.00%</w:t>
            </w:r>
          </w:p>
        </w:tc>
      </w:tr>
      <w:tr w:rsidR="00E77514" w14:paraId="7C34405A" w14:textId="77777777" w:rsidTr="00FC0611">
        <w:trPr>
          <w:cantSplit/>
        </w:trPr>
        <w:tc>
          <w:tcPr>
            <w:tcW w:w="0" w:type="auto"/>
            <w:tcBorders>
              <w:top w:val="single" w:sz="4" w:space="0" w:color="A6A6A6" w:themeColor="background1" w:themeShade="A6"/>
              <w:right w:val="single" w:sz="4" w:space="0" w:color="000000" w:themeColor="text1"/>
            </w:tcBorders>
          </w:tcPr>
          <w:p w14:paraId="053CC3E8" w14:textId="77777777" w:rsidR="00E77514" w:rsidRDefault="00E77514" w:rsidP="00FC0611">
            <w:pPr>
              <w:pStyle w:val="NormalinTable"/>
            </w:pPr>
            <w:r>
              <w:rPr>
                <w:b/>
              </w:rPr>
              <w:t>0106 39 10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344B2A" w14:textId="77777777" w:rsidR="00E77514" w:rsidRDefault="00E77514" w:rsidP="00FC0611">
            <w:pPr>
              <w:pStyle w:val="NormalinTable"/>
              <w:tabs>
                <w:tab w:val="left" w:pos="1250"/>
              </w:tabs>
            </w:pPr>
            <w:r>
              <w:t>0.00%</w:t>
            </w:r>
          </w:p>
        </w:tc>
      </w:tr>
      <w:tr w:rsidR="00E77514" w14:paraId="38D32751" w14:textId="77777777" w:rsidTr="00FC0611">
        <w:trPr>
          <w:cantSplit/>
        </w:trPr>
        <w:tc>
          <w:tcPr>
            <w:tcW w:w="0" w:type="auto"/>
            <w:tcBorders>
              <w:top w:val="single" w:sz="4" w:space="0" w:color="A6A6A6" w:themeColor="background1" w:themeShade="A6"/>
              <w:right w:val="single" w:sz="4" w:space="0" w:color="000000" w:themeColor="text1"/>
            </w:tcBorders>
          </w:tcPr>
          <w:p w14:paraId="7B95C270" w14:textId="77777777" w:rsidR="00E77514" w:rsidRDefault="00E77514" w:rsidP="00FC0611">
            <w:pPr>
              <w:pStyle w:val="NormalinTable"/>
            </w:pPr>
            <w:r>
              <w:rPr>
                <w:b/>
              </w:rPr>
              <w:t>0203 11 10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049123" w14:textId="77777777" w:rsidR="00E77514" w:rsidRDefault="00B0751C" w:rsidP="00FC0611">
            <w:pPr>
              <w:pStyle w:val="NormalinTable"/>
              <w:tabs>
                <w:tab w:val="left" w:pos="1250"/>
              </w:tabs>
              <w:rPr>
                <w:ins w:id="5554" w:author="David Owen" w:date="2019-06-13T16:33:00Z"/>
              </w:rPr>
            </w:pPr>
            <w:ins w:id="5555" w:author="David Owen" w:date="2019-06-13T16:33:00Z">
              <w:r>
                <w:t xml:space="preserve">To 31/12/19: </w:t>
              </w:r>
            </w:ins>
            <w:r w:rsidR="00E77514">
              <w:t>6.700 € / 100 kg</w:t>
            </w:r>
          </w:p>
          <w:p w14:paraId="3B514BBB" w14:textId="1CA76326" w:rsidR="00B0751C" w:rsidRDefault="00B0751C" w:rsidP="00FC0611">
            <w:pPr>
              <w:pStyle w:val="NormalinTable"/>
              <w:tabs>
                <w:tab w:val="left" w:pos="1250"/>
              </w:tabs>
            </w:pPr>
            <w:ins w:id="5556" w:author="David Owen" w:date="2019-06-13T16:33:00Z">
              <w:r>
                <w:t>From 1/1/20:</w:t>
              </w:r>
              <w:r w:rsidR="008D693D">
                <w:t xml:space="preserve"> 0.00%</w:t>
              </w:r>
            </w:ins>
          </w:p>
        </w:tc>
      </w:tr>
      <w:tr w:rsidR="00E77514" w14:paraId="7F853C94" w14:textId="77777777" w:rsidTr="00FC0611">
        <w:trPr>
          <w:cantSplit/>
        </w:trPr>
        <w:tc>
          <w:tcPr>
            <w:tcW w:w="0" w:type="auto"/>
            <w:tcBorders>
              <w:top w:val="single" w:sz="4" w:space="0" w:color="A6A6A6" w:themeColor="background1" w:themeShade="A6"/>
              <w:right w:val="single" w:sz="4" w:space="0" w:color="000000" w:themeColor="text1"/>
            </w:tcBorders>
          </w:tcPr>
          <w:p w14:paraId="179814DC" w14:textId="77777777" w:rsidR="00E77514" w:rsidRDefault="00E77514" w:rsidP="00FC0611">
            <w:pPr>
              <w:pStyle w:val="NormalinTable"/>
            </w:pPr>
            <w:r>
              <w:rPr>
                <w:b/>
              </w:rPr>
              <w:t>0203 12 11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AE33D1" w14:textId="77777777" w:rsidR="00E77514" w:rsidRDefault="005701A1" w:rsidP="00FC0611">
            <w:pPr>
              <w:pStyle w:val="NormalinTable"/>
              <w:tabs>
                <w:tab w:val="left" w:pos="1250"/>
              </w:tabs>
              <w:rPr>
                <w:ins w:id="5557" w:author="David Owen" w:date="2019-06-13T16:39:00Z"/>
              </w:rPr>
            </w:pPr>
            <w:ins w:id="5558" w:author="David Owen" w:date="2019-06-13T16:34:00Z">
              <w:r>
                <w:t xml:space="preserve">To 31/12/19: </w:t>
              </w:r>
            </w:ins>
            <w:r w:rsidR="00E77514">
              <w:t>9.700 € / 100 kg</w:t>
            </w:r>
          </w:p>
          <w:p w14:paraId="40650BDF" w14:textId="6506D5C1" w:rsidR="0071170F" w:rsidRDefault="0071170F" w:rsidP="00FC0611">
            <w:pPr>
              <w:pStyle w:val="NormalinTable"/>
              <w:tabs>
                <w:tab w:val="left" w:pos="1250"/>
              </w:tabs>
            </w:pPr>
            <w:ins w:id="5559" w:author="David Owen" w:date="2019-06-13T16:39:00Z">
              <w:r>
                <w:t>From 1/1/20: 0.00%</w:t>
              </w:r>
            </w:ins>
          </w:p>
        </w:tc>
      </w:tr>
      <w:tr w:rsidR="00E77514" w14:paraId="55905B0F" w14:textId="77777777" w:rsidTr="00FC0611">
        <w:trPr>
          <w:cantSplit/>
        </w:trPr>
        <w:tc>
          <w:tcPr>
            <w:tcW w:w="0" w:type="auto"/>
            <w:tcBorders>
              <w:top w:val="single" w:sz="4" w:space="0" w:color="A6A6A6" w:themeColor="background1" w:themeShade="A6"/>
              <w:right w:val="single" w:sz="4" w:space="0" w:color="000000" w:themeColor="text1"/>
            </w:tcBorders>
          </w:tcPr>
          <w:p w14:paraId="3572006A" w14:textId="77777777" w:rsidR="00E77514" w:rsidRDefault="00E77514" w:rsidP="00FC0611">
            <w:pPr>
              <w:pStyle w:val="NormalinTable"/>
            </w:pPr>
            <w:r>
              <w:rPr>
                <w:b/>
              </w:rPr>
              <w:t>0203 12 19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C68771" w14:textId="77777777" w:rsidR="00E77514" w:rsidRDefault="005701A1" w:rsidP="00FC0611">
            <w:pPr>
              <w:pStyle w:val="NormalinTable"/>
              <w:tabs>
                <w:tab w:val="left" w:pos="1250"/>
              </w:tabs>
              <w:rPr>
                <w:ins w:id="5560" w:author="David Owen" w:date="2019-06-13T16:39:00Z"/>
              </w:rPr>
            </w:pPr>
            <w:ins w:id="5561" w:author="David Owen" w:date="2019-06-13T16:34:00Z">
              <w:r>
                <w:t xml:space="preserve">To 31/12/19: </w:t>
              </w:r>
            </w:ins>
            <w:r w:rsidR="00E77514">
              <w:t>7.500 € / 100 kg</w:t>
            </w:r>
          </w:p>
          <w:p w14:paraId="7186A5B7" w14:textId="7346FBE6" w:rsidR="0071170F" w:rsidRDefault="0071170F" w:rsidP="00FC0611">
            <w:pPr>
              <w:pStyle w:val="NormalinTable"/>
              <w:tabs>
                <w:tab w:val="left" w:pos="1250"/>
              </w:tabs>
            </w:pPr>
            <w:ins w:id="5562" w:author="David Owen" w:date="2019-06-13T16:39:00Z">
              <w:r>
                <w:t>From 1/1/20: 0.00%</w:t>
              </w:r>
            </w:ins>
          </w:p>
        </w:tc>
      </w:tr>
      <w:tr w:rsidR="00E77514" w14:paraId="42FDD0EC" w14:textId="77777777" w:rsidTr="00FC0611">
        <w:trPr>
          <w:cantSplit/>
        </w:trPr>
        <w:tc>
          <w:tcPr>
            <w:tcW w:w="0" w:type="auto"/>
            <w:tcBorders>
              <w:top w:val="single" w:sz="4" w:space="0" w:color="A6A6A6" w:themeColor="background1" w:themeShade="A6"/>
              <w:right w:val="single" w:sz="4" w:space="0" w:color="000000" w:themeColor="text1"/>
            </w:tcBorders>
          </w:tcPr>
          <w:p w14:paraId="1E0238C6" w14:textId="77777777" w:rsidR="00E77514" w:rsidRDefault="00E77514" w:rsidP="00FC0611">
            <w:pPr>
              <w:pStyle w:val="NormalinTable"/>
            </w:pPr>
            <w:r>
              <w:rPr>
                <w:b/>
              </w:rPr>
              <w:t>0203 19 11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E00073" w14:textId="77777777" w:rsidR="00E77514" w:rsidRDefault="00545207" w:rsidP="00FC0611">
            <w:pPr>
              <w:pStyle w:val="NormalinTable"/>
              <w:tabs>
                <w:tab w:val="left" w:pos="1250"/>
              </w:tabs>
              <w:rPr>
                <w:ins w:id="5563" w:author="David Owen" w:date="2019-06-13T16:39:00Z"/>
              </w:rPr>
            </w:pPr>
            <w:ins w:id="5564" w:author="David Owen" w:date="2019-06-13T16:35:00Z">
              <w:r>
                <w:t xml:space="preserve">To 31/12/19: </w:t>
              </w:r>
            </w:ins>
            <w:r w:rsidR="00E77514">
              <w:t>7.500 € / 100 kg</w:t>
            </w:r>
          </w:p>
          <w:p w14:paraId="5648D41A" w14:textId="107E1518" w:rsidR="0071170F" w:rsidRDefault="0071170F" w:rsidP="00FC0611">
            <w:pPr>
              <w:pStyle w:val="NormalinTable"/>
              <w:tabs>
                <w:tab w:val="left" w:pos="1250"/>
              </w:tabs>
            </w:pPr>
            <w:ins w:id="5565" w:author="David Owen" w:date="2019-06-13T16:39:00Z">
              <w:r>
                <w:t>From 1/1/20: 0.00%</w:t>
              </w:r>
            </w:ins>
          </w:p>
        </w:tc>
      </w:tr>
      <w:tr w:rsidR="00E77514" w14:paraId="1F1F18EF" w14:textId="77777777" w:rsidTr="00FC0611">
        <w:trPr>
          <w:cantSplit/>
        </w:trPr>
        <w:tc>
          <w:tcPr>
            <w:tcW w:w="0" w:type="auto"/>
            <w:tcBorders>
              <w:top w:val="single" w:sz="4" w:space="0" w:color="A6A6A6" w:themeColor="background1" w:themeShade="A6"/>
              <w:right w:val="single" w:sz="4" w:space="0" w:color="000000" w:themeColor="text1"/>
            </w:tcBorders>
          </w:tcPr>
          <w:p w14:paraId="1E44C1A8" w14:textId="77777777" w:rsidR="00E77514" w:rsidRDefault="00E77514" w:rsidP="00FC0611">
            <w:pPr>
              <w:pStyle w:val="NormalinTable"/>
            </w:pPr>
            <w:r>
              <w:rPr>
                <w:b/>
              </w:rPr>
              <w:t>0203 19 13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88DAC7" w14:textId="77777777" w:rsidR="00E77514" w:rsidRDefault="00545207" w:rsidP="00FC0611">
            <w:pPr>
              <w:pStyle w:val="NormalinTable"/>
              <w:tabs>
                <w:tab w:val="left" w:pos="1250"/>
              </w:tabs>
              <w:rPr>
                <w:ins w:id="5566" w:author="David Owen" w:date="2019-06-13T16:39:00Z"/>
              </w:rPr>
            </w:pPr>
            <w:ins w:id="5567" w:author="David Owen" w:date="2019-06-13T16:35:00Z">
              <w:r>
                <w:t xml:space="preserve">To 31/12/19: </w:t>
              </w:r>
            </w:ins>
            <w:r w:rsidR="00E77514">
              <w:t>10.800 € / 100 kg</w:t>
            </w:r>
          </w:p>
          <w:p w14:paraId="4EC60E4A" w14:textId="193DCE40" w:rsidR="0071170F" w:rsidRDefault="0071170F" w:rsidP="00FC0611">
            <w:pPr>
              <w:pStyle w:val="NormalinTable"/>
              <w:tabs>
                <w:tab w:val="left" w:pos="1250"/>
              </w:tabs>
            </w:pPr>
            <w:ins w:id="5568" w:author="David Owen" w:date="2019-06-13T16:39:00Z">
              <w:r>
                <w:t>From 1/1/20: 0.00%</w:t>
              </w:r>
            </w:ins>
          </w:p>
        </w:tc>
      </w:tr>
      <w:tr w:rsidR="00E77514" w14:paraId="06F4067D" w14:textId="77777777" w:rsidTr="00FC0611">
        <w:trPr>
          <w:cantSplit/>
        </w:trPr>
        <w:tc>
          <w:tcPr>
            <w:tcW w:w="0" w:type="auto"/>
            <w:tcBorders>
              <w:top w:val="single" w:sz="4" w:space="0" w:color="A6A6A6" w:themeColor="background1" w:themeShade="A6"/>
              <w:right w:val="single" w:sz="4" w:space="0" w:color="000000" w:themeColor="text1"/>
            </w:tcBorders>
          </w:tcPr>
          <w:p w14:paraId="070C3975" w14:textId="77777777" w:rsidR="00E77514" w:rsidRDefault="00E77514" w:rsidP="00FC0611">
            <w:pPr>
              <w:pStyle w:val="NormalinTable"/>
            </w:pPr>
            <w:r>
              <w:rPr>
                <w:b/>
              </w:rPr>
              <w:t>0203 19 15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755EBF" w14:textId="77777777" w:rsidR="00E77514" w:rsidRDefault="00545207" w:rsidP="00FC0611">
            <w:pPr>
              <w:pStyle w:val="NormalinTable"/>
              <w:tabs>
                <w:tab w:val="left" w:pos="1250"/>
              </w:tabs>
              <w:rPr>
                <w:ins w:id="5569" w:author="David Owen" w:date="2019-06-13T16:39:00Z"/>
              </w:rPr>
            </w:pPr>
            <w:ins w:id="5570" w:author="David Owen" w:date="2019-06-13T16:35:00Z">
              <w:r>
                <w:t xml:space="preserve">To 31/12/19: </w:t>
              </w:r>
            </w:ins>
            <w:r w:rsidR="00E77514">
              <w:t>5.800 € / 100 kg</w:t>
            </w:r>
          </w:p>
          <w:p w14:paraId="7B04EC8E" w14:textId="1CC0B75B" w:rsidR="0071170F" w:rsidRDefault="0071170F" w:rsidP="00FC0611">
            <w:pPr>
              <w:pStyle w:val="NormalinTable"/>
              <w:tabs>
                <w:tab w:val="left" w:pos="1250"/>
              </w:tabs>
            </w:pPr>
            <w:ins w:id="5571" w:author="David Owen" w:date="2019-06-13T16:39:00Z">
              <w:r>
                <w:t>From 1/1/20: 0.00%</w:t>
              </w:r>
            </w:ins>
          </w:p>
        </w:tc>
      </w:tr>
      <w:tr w:rsidR="00E77514" w14:paraId="1866CFBD" w14:textId="77777777" w:rsidTr="00FC0611">
        <w:trPr>
          <w:cantSplit/>
        </w:trPr>
        <w:tc>
          <w:tcPr>
            <w:tcW w:w="0" w:type="auto"/>
            <w:tcBorders>
              <w:top w:val="single" w:sz="4" w:space="0" w:color="A6A6A6" w:themeColor="background1" w:themeShade="A6"/>
              <w:right w:val="single" w:sz="4" w:space="0" w:color="000000" w:themeColor="text1"/>
            </w:tcBorders>
          </w:tcPr>
          <w:p w14:paraId="5AA9A979" w14:textId="77777777" w:rsidR="00E77514" w:rsidRDefault="00E77514" w:rsidP="00FC0611">
            <w:pPr>
              <w:pStyle w:val="NormalinTable"/>
            </w:pPr>
            <w:r>
              <w:rPr>
                <w:b/>
              </w:rPr>
              <w:t>0203 19 55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769435" w14:textId="77777777" w:rsidR="00E77514" w:rsidRDefault="009D1FA4" w:rsidP="00FC0611">
            <w:pPr>
              <w:pStyle w:val="NormalinTable"/>
              <w:tabs>
                <w:tab w:val="left" w:pos="1250"/>
              </w:tabs>
              <w:rPr>
                <w:ins w:id="5572" w:author="David Owen" w:date="2019-06-13T16:39:00Z"/>
              </w:rPr>
            </w:pPr>
            <w:ins w:id="5573" w:author="David Owen" w:date="2019-06-13T16:36:00Z">
              <w:r>
                <w:t xml:space="preserve">To 31/12/19: </w:t>
              </w:r>
            </w:ins>
            <w:r w:rsidR="00E77514">
              <w:t>10.800 € / 100 kg</w:t>
            </w:r>
          </w:p>
          <w:p w14:paraId="39D76C69" w14:textId="7D208905" w:rsidR="0071170F" w:rsidRDefault="0071170F" w:rsidP="00FC0611">
            <w:pPr>
              <w:pStyle w:val="NormalinTable"/>
              <w:tabs>
                <w:tab w:val="left" w:pos="1250"/>
              </w:tabs>
            </w:pPr>
            <w:ins w:id="5574" w:author="David Owen" w:date="2019-06-13T16:39:00Z">
              <w:r>
                <w:t>From 1/1/20: 0.00%</w:t>
              </w:r>
            </w:ins>
          </w:p>
        </w:tc>
      </w:tr>
      <w:tr w:rsidR="00E77514" w14:paraId="23FECF71" w14:textId="77777777" w:rsidTr="00FC0611">
        <w:trPr>
          <w:cantSplit/>
        </w:trPr>
        <w:tc>
          <w:tcPr>
            <w:tcW w:w="0" w:type="auto"/>
            <w:tcBorders>
              <w:top w:val="single" w:sz="4" w:space="0" w:color="A6A6A6" w:themeColor="background1" w:themeShade="A6"/>
              <w:right w:val="single" w:sz="4" w:space="0" w:color="000000" w:themeColor="text1"/>
            </w:tcBorders>
          </w:tcPr>
          <w:p w14:paraId="3B3C4619" w14:textId="77777777" w:rsidR="00E77514" w:rsidRDefault="00E77514" w:rsidP="00FC0611">
            <w:pPr>
              <w:pStyle w:val="NormalinTable"/>
            </w:pPr>
            <w:r>
              <w:rPr>
                <w:b/>
              </w:rPr>
              <w:t>0203 19 59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AA1DA5" w14:textId="77777777" w:rsidR="00E77514" w:rsidRDefault="009D1FA4" w:rsidP="00FC0611">
            <w:pPr>
              <w:pStyle w:val="NormalinTable"/>
              <w:tabs>
                <w:tab w:val="left" w:pos="1250"/>
              </w:tabs>
              <w:rPr>
                <w:ins w:id="5575" w:author="David Owen" w:date="2019-06-13T16:39:00Z"/>
              </w:rPr>
            </w:pPr>
            <w:ins w:id="5576" w:author="David Owen" w:date="2019-06-13T16:36:00Z">
              <w:r>
                <w:t xml:space="preserve">To 31/12/19: </w:t>
              </w:r>
            </w:ins>
            <w:r w:rsidR="00E77514">
              <w:t>10.800 € / 100 kg</w:t>
            </w:r>
          </w:p>
          <w:p w14:paraId="125A0F04" w14:textId="3D404684" w:rsidR="0071170F" w:rsidRDefault="0071170F" w:rsidP="00FC0611">
            <w:pPr>
              <w:pStyle w:val="NormalinTable"/>
              <w:tabs>
                <w:tab w:val="left" w:pos="1250"/>
              </w:tabs>
            </w:pPr>
            <w:ins w:id="5577" w:author="David Owen" w:date="2019-06-13T16:39:00Z">
              <w:r>
                <w:t>From 1/1/20: 0.00%</w:t>
              </w:r>
            </w:ins>
          </w:p>
        </w:tc>
      </w:tr>
      <w:tr w:rsidR="00E77514" w14:paraId="13F7C53A" w14:textId="77777777" w:rsidTr="00FC0611">
        <w:trPr>
          <w:cantSplit/>
        </w:trPr>
        <w:tc>
          <w:tcPr>
            <w:tcW w:w="0" w:type="auto"/>
            <w:tcBorders>
              <w:top w:val="single" w:sz="4" w:space="0" w:color="A6A6A6" w:themeColor="background1" w:themeShade="A6"/>
              <w:right w:val="single" w:sz="4" w:space="0" w:color="000000" w:themeColor="text1"/>
            </w:tcBorders>
          </w:tcPr>
          <w:p w14:paraId="0168E45E" w14:textId="77777777" w:rsidR="00E77514" w:rsidRDefault="00E77514" w:rsidP="00FC0611">
            <w:pPr>
              <w:pStyle w:val="NormalinTable"/>
            </w:pPr>
            <w:r>
              <w:rPr>
                <w:b/>
              </w:rPr>
              <w:t>0203 21 10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D73302" w14:textId="77777777" w:rsidR="00E77514" w:rsidRDefault="00545357" w:rsidP="00FC0611">
            <w:pPr>
              <w:pStyle w:val="NormalinTable"/>
              <w:tabs>
                <w:tab w:val="left" w:pos="1250"/>
              </w:tabs>
              <w:rPr>
                <w:ins w:id="5578" w:author="David Owen" w:date="2019-06-13T16:39:00Z"/>
              </w:rPr>
            </w:pPr>
            <w:ins w:id="5579" w:author="David Owen" w:date="2019-06-13T16:37:00Z">
              <w:r>
                <w:t xml:space="preserve">To 31/12/19: </w:t>
              </w:r>
            </w:ins>
            <w:r w:rsidR="00E77514">
              <w:t>6.700 € / 100 kg</w:t>
            </w:r>
          </w:p>
          <w:p w14:paraId="300D941C" w14:textId="64CC8C72" w:rsidR="0071170F" w:rsidRDefault="0071170F" w:rsidP="00FC0611">
            <w:pPr>
              <w:pStyle w:val="NormalinTable"/>
              <w:tabs>
                <w:tab w:val="left" w:pos="1250"/>
              </w:tabs>
            </w:pPr>
            <w:ins w:id="5580" w:author="David Owen" w:date="2019-06-13T16:39:00Z">
              <w:r>
                <w:t>From 1/1/20: 0.00%</w:t>
              </w:r>
            </w:ins>
          </w:p>
        </w:tc>
      </w:tr>
      <w:tr w:rsidR="00E77514" w14:paraId="2F4B04AE" w14:textId="77777777" w:rsidTr="00FC0611">
        <w:trPr>
          <w:cantSplit/>
        </w:trPr>
        <w:tc>
          <w:tcPr>
            <w:tcW w:w="0" w:type="auto"/>
            <w:tcBorders>
              <w:top w:val="single" w:sz="4" w:space="0" w:color="A6A6A6" w:themeColor="background1" w:themeShade="A6"/>
              <w:right w:val="single" w:sz="4" w:space="0" w:color="000000" w:themeColor="text1"/>
            </w:tcBorders>
          </w:tcPr>
          <w:p w14:paraId="2355F2E3" w14:textId="77777777" w:rsidR="00E77514" w:rsidRDefault="00E77514" w:rsidP="00FC0611">
            <w:pPr>
              <w:pStyle w:val="NormalinTable"/>
            </w:pPr>
            <w:r>
              <w:rPr>
                <w:b/>
              </w:rPr>
              <w:t>0203 22 11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490D0D" w14:textId="77777777" w:rsidR="00E77514" w:rsidRDefault="00545357" w:rsidP="00FC0611">
            <w:pPr>
              <w:pStyle w:val="NormalinTable"/>
              <w:tabs>
                <w:tab w:val="left" w:pos="1250"/>
              </w:tabs>
              <w:rPr>
                <w:ins w:id="5581" w:author="David Owen" w:date="2019-06-13T16:39:00Z"/>
              </w:rPr>
            </w:pPr>
            <w:ins w:id="5582" w:author="David Owen" w:date="2019-06-13T16:37:00Z">
              <w:r>
                <w:t xml:space="preserve">To 31/12/19: </w:t>
              </w:r>
            </w:ins>
            <w:r w:rsidR="00E77514">
              <w:t>9.700 € / 100 kg</w:t>
            </w:r>
          </w:p>
          <w:p w14:paraId="3353C220" w14:textId="5E866DCF" w:rsidR="0071170F" w:rsidRDefault="0071170F" w:rsidP="00FC0611">
            <w:pPr>
              <w:pStyle w:val="NormalinTable"/>
              <w:tabs>
                <w:tab w:val="left" w:pos="1250"/>
              </w:tabs>
            </w:pPr>
            <w:ins w:id="5583" w:author="David Owen" w:date="2019-06-13T16:39:00Z">
              <w:r>
                <w:t>From 1/1/20: 0.00%</w:t>
              </w:r>
            </w:ins>
          </w:p>
        </w:tc>
      </w:tr>
      <w:tr w:rsidR="00E77514" w14:paraId="1B3CD07A" w14:textId="77777777" w:rsidTr="00FC0611">
        <w:trPr>
          <w:cantSplit/>
        </w:trPr>
        <w:tc>
          <w:tcPr>
            <w:tcW w:w="0" w:type="auto"/>
            <w:tcBorders>
              <w:top w:val="single" w:sz="4" w:space="0" w:color="A6A6A6" w:themeColor="background1" w:themeShade="A6"/>
              <w:right w:val="single" w:sz="4" w:space="0" w:color="000000" w:themeColor="text1"/>
            </w:tcBorders>
          </w:tcPr>
          <w:p w14:paraId="6BFF4822" w14:textId="77777777" w:rsidR="00E77514" w:rsidRDefault="00E77514" w:rsidP="00FC0611">
            <w:pPr>
              <w:pStyle w:val="NormalinTable"/>
            </w:pPr>
            <w:r>
              <w:rPr>
                <w:b/>
              </w:rPr>
              <w:t>0203 22 19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4D9B99" w14:textId="77777777" w:rsidR="00E77514" w:rsidRDefault="00545357" w:rsidP="00FC0611">
            <w:pPr>
              <w:pStyle w:val="NormalinTable"/>
              <w:tabs>
                <w:tab w:val="left" w:pos="1250"/>
              </w:tabs>
              <w:rPr>
                <w:ins w:id="5584" w:author="David Owen" w:date="2019-06-13T16:39:00Z"/>
              </w:rPr>
            </w:pPr>
            <w:ins w:id="5585" w:author="David Owen" w:date="2019-06-13T16:37:00Z">
              <w:r>
                <w:t xml:space="preserve">To 31/12/19: </w:t>
              </w:r>
            </w:ins>
            <w:r w:rsidR="00E77514">
              <w:t>7.500 € / 100 kg</w:t>
            </w:r>
          </w:p>
          <w:p w14:paraId="3B7F3C65" w14:textId="07570724" w:rsidR="0071170F" w:rsidRDefault="0071170F" w:rsidP="00FC0611">
            <w:pPr>
              <w:pStyle w:val="NormalinTable"/>
              <w:tabs>
                <w:tab w:val="left" w:pos="1250"/>
              </w:tabs>
            </w:pPr>
            <w:ins w:id="5586" w:author="David Owen" w:date="2019-06-13T16:39:00Z">
              <w:r>
                <w:t>From 1/1/20: 0.00%</w:t>
              </w:r>
            </w:ins>
          </w:p>
        </w:tc>
      </w:tr>
      <w:tr w:rsidR="00E77514" w14:paraId="60B89BBF" w14:textId="77777777" w:rsidTr="00FC0611">
        <w:trPr>
          <w:cantSplit/>
        </w:trPr>
        <w:tc>
          <w:tcPr>
            <w:tcW w:w="0" w:type="auto"/>
            <w:tcBorders>
              <w:top w:val="single" w:sz="4" w:space="0" w:color="A6A6A6" w:themeColor="background1" w:themeShade="A6"/>
              <w:right w:val="single" w:sz="4" w:space="0" w:color="000000" w:themeColor="text1"/>
            </w:tcBorders>
          </w:tcPr>
          <w:p w14:paraId="07168D60" w14:textId="77777777" w:rsidR="00E77514" w:rsidRDefault="00E77514" w:rsidP="00FC0611">
            <w:pPr>
              <w:pStyle w:val="NormalinTable"/>
            </w:pPr>
            <w:r>
              <w:rPr>
                <w:b/>
              </w:rPr>
              <w:t>0203 29 11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3A81F9" w14:textId="77777777" w:rsidR="00E77514" w:rsidRDefault="005D25F7" w:rsidP="00FC0611">
            <w:pPr>
              <w:pStyle w:val="NormalinTable"/>
              <w:tabs>
                <w:tab w:val="left" w:pos="1250"/>
              </w:tabs>
              <w:rPr>
                <w:ins w:id="5587" w:author="David Owen" w:date="2019-06-13T16:39:00Z"/>
              </w:rPr>
            </w:pPr>
            <w:ins w:id="5588" w:author="David Owen" w:date="2019-06-13T16:37:00Z">
              <w:r>
                <w:t xml:space="preserve">To 31/12/19: </w:t>
              </w:r>
            </w:ins>
            <w:r w:rsidR="00E77514">
              <w:t>7.500 € / 100 kg</w:t>
            </w:r>
          </w:p>
          <w:p w14:paraId="073A4012" w14:textId="6E992258" w:rsidR="0071170F" w:rsidRDefault="0071170F" w:rsidP="00FC0611">
            <w:pPr>
              <w:pStyle w:val="NormalinTable"/>
              <w:tabs>
                <w:tab w:val="left" w:pos="1250"/>
              </w:tabs>
            </w:pPr>
            <w:ins w:id="5589" w:author="David Owen" w:date="2019-06-13T16:39:00Z">
              <w:r>
                <w:t>From 1/1/20: 0.00%</w:t>
              </w:r>
            </w:ins>
          </w:p>
        </w:tc>
      </w:tr>
      <w:tr w:rsidR="00E77514" w14:paraId="3CF0ADE6" w14:textId="77777777" w:rsidTr="00FC0611">
        <w:trPr>
          <w:cantSplit/>
        </w:trPr>
        <w:tc>
          <w:tcPr>
            <w:tcW w:w="0" w:type="auto"/>
            <w:tcBorders>
              <w:top w:val="single" w:sz="4" w:space="0" w:color="A6A6A6" w:themeColor="background1" w:themeShade="A6"/>
              <w:right w:val="single" w:sz="4" w:space="0" w:color="000000" w:themeColor="text1"/>
            </w:tcBorders>
          </w:tcPr>
          <w:p w14:paraId="253BEAD8" w14:textId="77777777" w:rsidR="00E77514" w:rsidRDefault="00E77514" w:rsidP="00FC0611">
            <w:pPr>
              <w:pStyle w:val="NormalinTable"/>
            </w:pPr>
            <w:r>
              <w:rPr>
                <w:b/>
              </w:rPr>
              <w:t>0203 29 13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5DB627" w14:textId="77777777" w:rsidR="00E77514" w:rsidRDefault="005D25F7" w:rsidP="00FC0611">
            <w:pPr>
              <w:pStyle w:val="NormalinTable"/>
              <w:tabs>
                <w:tab w:val="left" w:pos="1250"/>
              </w:tabs>
              <w:rPr>
                <w:ins w:id="5590" w:author="David Owen" w:date="2019-06-13T16:39:00Z"/>
              </w:rPr>
            </w:pPr>
            <w:ins w:id="5591" w:author="David Owen" w:date="2019-06-13T16:37:00Z">
              <w:r>
                <w:t xml:space="preserve">To 31/12/19: </w:t>
              </w:r>
            </w:ins>
            <w:r w:rsidR="00E77514">
              <w:t>10.800 € / 100 kg</w:t>
            </w:r>
          </w:p>
          <w:p w14:paraId="06AD2EFF" w14:textId="4721B927" w:rsidR="0071170F" w:rsidRDefault="0071170F" w:rsidP="00FC0611">
            <w:pPr>
              <w:pStyle w:val="NormalinTable"/>
              <w:tabs>
                <w:tab w:val="left" w:pos="1250"/>
              </w:tabs>
            </w:pPr>
            <w:ins w:id="5592" w:author="David Owen" w:date="2019-06-13T16:39:00Z">
              <w:r>
                <w:t>From 1/1/20: 0.00%</w:t>
              </w:r>
            </w:ins>
          </w:p>
        </w:tc>
      </w:tr>
      <w:tr w:rsidR="00E77514" w14:paraId="36B7A98D" w14:textId="77777777" w:rsidTr="00FC0611">
        <w:trPr>
          <w:cantSplit/>
        </w:trPr>
        <w:tc>
          <w:tcPr>
            <w:tcW w:w="0" w:type="auto"/>
            <w:tcBorders>
              <w:top w:val="single" w:sz="4" w:space="0" w:color="A6A6A6" w:themeColor="background1" w:themeShade="A6"/>
              <w:right w:val="single" w:sz="4" w:space="0" w:color="000000" w:themeColor="text1"/>
            </w:tcBorders>
          </w:tcPr>
          <w:p w14:paraId="784C3268" w14:textId="77777777" w:rsidR="00E77514" w:rsidRDefault="00E77514" w:rsidP="00FC0611">
            <w:pPr>
              <w:pStyle w:val="NormalinTable"/>
            </w:pPr>
            <w:r>
              <w:rPr>
                <w:b/>
              </w:rPr>
              <w:t>0203 29 15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8C2FCA" w14:textId="77777777" w:rsidR="00E77514" w:rsidRDefault="005D25F7" w:rsidP="00FC0611">
            <w:pPr>
              <w:pStyle w:val="NormalinTable"/>
              <w:tabs>
                <w:tab w:val="left" w:pos="1250"/>
              </w:tabs>
              <w:rPr>
                <w:ins w:id="5593" w:author="David Owen" w:date="2019-06-13T16:39:00Z"/>
              </w:rPr>
            </w:pPr>
            <w:ins w:id="5594" w:author="David Owen" w:date="2019-06-13T16:38:00Z">
              <w:r>
                <w:t xml:space="preserve">To 31/12/19: </w:t>
              </w:r>
            </w:ins>
            <w:r w:rsidR="00E77514">
              <w:t>5.800 € / 100 kg</w:t>
            </w:r>
          </w:p>
          <w:p w14:paraId="1E36C887" w14:textId="40124DCC" w:rsidR="0071170F" w:rsidRDefault="0071170F" w:rsidP="00FC0611">
            <w:pPr>
              <w:pStyle w:val="NormalinTable"/>
              <w:tabs>
                <w:tab w:val="left" w:pos="1250"/>
              </w:tabs>
            </w:pPr>
            <w:ins w:id="5595" w:author="David Owen" w:date="2019-06-13T16:39:00Z">
              <w:r>
                <w:t>From 1/1/20: 0.00%</w:t>
              </w:r>
            </w:ins>
          </w:p>
        </w:tc>
      </w:tr>
      <w:tr w:rsidR="00E77514" w14:paraId="66B1A7B3" w14:textId="77777777" w:rsidTr="00FC0611">
        <w:trPr>
          <w:cantSplit/>
        </w:trPr>
        <w:tc>
          <w:tcPr>
            <w:tcW w:w="0" w:type="auto"/>
            <w:tcBorders>
              <w:top w:val="single" w:sz="4" w:space="0" w:color="A6A6A6" w:themeColor="background1" w:themeShade="A6"/>
              <w:right w:val="single" w:sz="4" w:space="0" w:color="000000" w:themeColor="text1"/>
            </w:tcBorders>
          </w:tcPr>
          <w:p w14:paraId="3EF05D24" w14:textId="77777777" w:rsidR="00E77514" w:rsidRDefault="00E77514" w:rsidP="00FC0611">
            <w:pPr>
              <w:pStyle w:val="NormalinTable"/>
            </w:pPr>
            <w:r>
              <w:rPr>
                <w:b/>
              </w:rPr>
              <w:t>0203 29 55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F42844" w14:textId="77777777" w:rsidR="00E77514" w:rsidRDefault="0071170F" w:rsidP="00FC0611">
            <w:pPr>
              <w:pStyle w:val="NormalinTable"/>
              <w:tabs>
                <w:tab w:val="left" w:pos="1250"/>
              </w:tabs>
              <w:rPr>
                <w:ins w:id="5596" w:author="David Owen" w:date="2019-06-13T16:39:00Z"/>
              </w:rPr>
            </w:pPr>
            <w:ins w:id="5597" w:author="David Owen" w:date="2019-06-13T16:38:00Z">
              <w:r>
                <w:t xml:space="preserve">To 31/12/19: </w:t>
              </w:r>
            </w:ins>
            <w:r w:rsidR="00E77514">
              <w:t>10.800 € / 100 kg</w:t>
            </w:r>
          </w:p>
          <w:p w14:paraId="2631FC88" w14:textId="0AB9733A" w:rsidR="0071170F" w:rsidRDefault="0071170F" w:rsidP="00FC0611">
            <w:pPr>
              <w:pStyle w:val="NormalinTable"/>
              <w:tabs>
                <w:tab w:val="left" w:pos="1250"/>
              </w:tabs>
            </w:pPr>
            <w:ins w:id="5598" w:author="David Owen" w:date="2019-06-13T16:39:00Z">
              <w:r>
                <w:t>From 1/1/20: 0.00%</w:t>
              </w:r>
            </w:ins>
          </w:p>
        </w:tc>
      </w:tr>
      <w:tr w:rsidR="00E77514" w14:paraId="7BBC7276" w14:textId="77777777" w:rsidTr="00FC0611">
        <w:trPr>
          <w:cantSplit/>
        </w:trPr>
        <w:tc>
          <w:tcPr>
            <w:tcW w:w="0" w:type="auto"/>
            <w:tcBorders>
              <w:top w:val="single" w:sz="4" w:space="0" w:color="A6A6A6" w:themeColor="background1" w:themeShade="A6"/>
              <w:right w:val="single" w:sz="4" w:space="0" w:color="000000" w:themeColor="text1"/>
            </w:tcBorders>
          </w:tcPr>
          <w:p w14:paraId="487B6401" w14:textId="77777777" w:rsidR="00E77514" w:rsidRDefault="00E77514" w:rsidP="00FC0611">
            <w:pPr>
              <w:pStyle w:val="NormalinTable"/>
            </w:pPr>
            <w:r>
              <w:rPr>
                <w:b/>
              </w:rPr>
              <w:t>0203 29 59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7554B7" w14:textId="77777777" w:rsidR="00E77514" w:rsidRDefault="0071170F" w:rsidP="00FC0611">
            <w:pPr>
              <w:pStyle w:val="NormalinTable"/>
              <w:tabs>
                <w:tab w:val="left" w:pos="1250"/>
              </w:tabs>
              <w:rPr>
                <w:ins w:id="5599" w:author="David Owen" w:date="2019-06-13T16:39:00Z"/>
              </w:rPr>
            </w:pPr>
            <w:ins w:id="5600" w:author="David Owen" w:date="2019-06-13T16:38:00Z">
              <w:r>
                <w:t xml:space="preserve">To 31/12/19: </w:t>
              </w:r>
            </w:ins>
            <w:r w:rsidR="00E77514">
              <w:t>10.800 € / 100 kg</w:t>
            </w:r>
          </w:p>
          <w:p w14:paraId="40B85C5F" w14:textId="703FBB8E" w:rsidR="0071170F" w:rsidRDefault="0071170F" w:rsidP="00FC0611">
            <w:pPr>
              <w:pStyle w:val="NormalinTable"/>
              <w:tabs>
                <w:tab w:val="left" w:pos="1250"/>
              </w:tabs>
            </w:pPr>
            <w:ins w:id="5601" w:author="David Owen" w:date="2019-06-13T16:39:00Z">
              <w:r>
                <w:t>From 1/1/20: 0.00%</w:t>
              </w:r>
            </w:ins>
          </w:p>
        </w:tc>
      </w:tr>
      <w:tr w:rsidR="00756439" w14:paraId="73B36C1C" w14:textId="77777777" w:rsidTr="00FC0611">
        <w:trPr>
          <w:cantSplit/>
        </w:trPr>
        <w:tc>
          <w:tcPr>
            <w:tcW w:w="0" w:type="auto"/>
            <w:tcBorders>
              <w:top w:val="single" w:sz="4" w:space="0" w:color="A6A6A6" w:themeColor="background1" w:themeShade="A6"/>
              <w:right w:val="single" w:sz="4" w:space="0" w:color="000000" w:themeColor="text1"/>
            </w:tcBorders>
          </w:tcPr>
          <w:p w14:paraId="078023CA" w14:textId="77777777" w:rsidR="00756439" w:rsidRDefault="00756439" w:rsidP="00756439">
            <w:pPr>
              <w:pStyle w:val="NormalinTable"/>
            </w:pPr>
            <w:r>
              <w:rPr>
                <w:b/>
              </w:rPr>
              <w:t>0204 10 00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C990FF" w14:textId="77777777" w:rsidR="00756439" w:rsidRDefault="00756439" w:rsidP="00756439">
            <w:pPr>
              <w:pStyle w:val="NormalinTable"/>
              <w:tabs>
                <w:tab w:val="left" w:pos="1250"/>
              </w:tabs>
              <w:rPr>
                <w:ins w:id="5602" w:author="Owen, David (Trade)" w:date="2019-06-13T16:41:00Z"/>
              </w:rPr>
            </w:pPr>
            <w:ins w:id="5603" w:author="Owen, David (Trade)" w:date="2019-06-13T16:41:00Z">
              <w:r>
                <w:t xml:space="preserve">To 31/12/19: </w:t>
              </w:r>
            </w:ins>
            <w:r>
              <w:t>4.60% + 62.200 € / 100 kg</w:t>
            </w:r>
          </w:p>
          <w:p w14:paraId="44CC81F8" w14:textId="77777777" w:rsidR="00756439" w:rsidRDefault="00756439" w:rsidP="00756439">
            <w:pPr>
              <w:pStyle w:val="NormalinTable"/>
              <w:tabs>
                <w:tab w:val="left" w:pos="1250"/>
              </w:tabs>
              <w:rPr>
                <w:ins w:id="5604" w:author="Owen, David (Trade)" w:date="2019-06-13T16:41:00Z"/>
              </w:rPr>
            </w:pPr>
            <w:ins w:id="5605" w:author="Owen, David (Trade)" w:date="2019-06-13T16:41:00Z">
              <w:r>
                <w:t xml:space="preserve">1/1/20 to 31/12/20: </w:t>
              </w:r>
              <w:r w:rsidRPr="00CE52C2">
                <w:t>3.4</w:t>
              </w:r>
              <w:r>
                <w:t>0</w:t>
              </w:r>
              <w:r w:rsidRPr="00CE52C2">
                <w:t>% + 46.7</w:t>
              </w:r>
              <w:r>
                <w:t>00</w:t>
              </w:r>
              <w:r w:rsidRPr="00CE52C2">
                <w:t xml:space="preserve"> €/</w:t>
              </w:r>
              <w:r>
                <w:t xml:space="preserve"> </w:t>
              </w:r>
              <w:r w:rsidRPr="00CE52C2">
                <w:t xml:space="preserve">100 </w:t>
              </w:r>
              <w:r>
                <w:t>k</w:t>
              </w:r>
              <w:r w:rsidRPr="00CE52C2">
                <w:t>g</w:t>
              </w:r>
            </w:ins>
          </w:p>
          <w:p w14:paraId="74A2E055" w14:textId="77777777" w:rsidR="00756439" w:rsidRDefault="00756439" w:rsidP="00756439">
            <w:pPr>
              <w:pStyle w:val="NormalinTable"/>
              <w:tabs>
                <w:tab w:val="left" w:pos="1250"/>
              </w:tabs>
              <w:rPr>
                <w:ins w:id="5606" w:author="Owen, David (Trade)" w:date="2019-06-13T16:41:00Z"/>
              </w:rPr>
            </w:pPr>
            <w:ins w:id="5607" w:author="Owen, David (Trade)" w:date="2019-06-13T16:41:00Z">
              <w:r>
                <w:t>1/1/21 to 31/12/21: 2.30% + 31.100 € / 100 kg</w:t>
              </w:r>
            </w:ins>
          </w:p>
          <w:p w14:paraId="27850388" w14:textId="0C18E0AB" w:rsidR="00756439" w:rsidRDefault="00756439" w:rsidP="00756439">
            <w:pPr>
              <w:pStyle w:val="NormalinTable"/>
              <w:tabs>
                <w:tab w:val="left" w:pos="1250"/>
              </w:tabs>
              <w:rPr>
                <w:ins w:id="5608" w:author="Owen, David (Trade)" w:date="2019-06-13T16:41:00Z"/>
              </w:rPr>
            </w:pPr>
            <w:ins w:id="5609" w:author="Owen, David (Trade)" w:date="2019-06-13T16:41:00Z">
              <w:r>
                <w:t xml:space="preserve">1/1/22 to </w:t>
              </w:r>
              <w:del w:id="5610" w:author="David Owen" w:date="2019-06-14T16:13:00Z">
                <w:r w:rsidDel="00A23332">
                  <w:delText xml:space="preserve">31/12/22 </w:delText>
                </w:r>
              </w:del>
            </w:ins>
            <w:ins w:id="5611" w:author="David Owen" w:date="2019-06-14T16:13:00Z">
              <w:r w:rsidR="00A23332">
                <w:t xml:space="preserve">31/12/22: </w:t>
              </w:r>
            </w:ins>
            <w:ins w:id="5612" w:author="Owen, David (Trade)" w:date="2019-06-13T16:41:00Z">
              <w:r>
                <w:t>1.10% + 15.500 € / 100 kg</w:t>
              </w:r>
            </w:ins>
          </w:p>
          <w:p w14:paraId="59E9A6DE" w14:textId="0EBB11D3" w:rsidR="00756439" w:rsidRDefault="00756439" w:rsidP="00756439">
            <w:pPr>
              <w:pStyle w:val="NormalinTable"/>
              <w:tabs>
                <w:tab w:val="left" w:pos="1250"/>
              </w:tabs>
            </w:pPr>
            <w:ins w:id="5613" w:author="Owen, David (Trade)" w:date="2019-06-13T16:41:00Z">
              <w:r>
                <w:t>From 1/1/23: 0.00%</w:t>
              </w:r>
            </w:ins>
          </w:p>
        </w:tc>
      </w:tr>
      <w:tr w:rsidR="00756439" w14:paraId="7BFC50E5" w14:textId="77777777" w:rsidTr="00FC0611">
        <w:trPr>
          <w:cantSplit/>
        </w:trPr>
        <w:tc>
          <w:tcPr>
            <w:tcW w:w="0" w:type="auto"/>
            <w:tcBorders>
              <w:top w:val="single" w:sz="4" w:space="0" w:color="A6A6A6" w:themeColor="background1" w:themeShade="A6"/>
              <w:right w:val="single" w:sz="4" w:space="0" w:color="000000" w:themeColor="text1"/>
            </w:tcBorders>
          </w:tcPr>
          <w:p w14:paraId="454769BB" w14:textId="77777777" w:rsidR="00756439" w:rsidRDefault="00756439" w:rsidP="00756439">
            <w:pPr>
              <w:pStyle w:val="NormalinTable"/>
            </w:pPr>
            <w:r>
              <w:rPr>
                <w:b/>
              </w:rPr>
              <w:t>0204 21 00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B433A7" w14:textId="77777777" w:rsidR="00756439" w:rsidRDefault="00756439" w:rsidP="00756439">
            <w:pPr>
              <w:pStyle w:val="NormalinTable"/>
              <w:tabs>
                <w:tab w:val="left" w:pos="1250"/>
              </w:tabs>
              <w:rPr>
                <w:ins w:id="5614" w:author="Owen, David (Trade)" w:date="2019-06-13T16:41:00Z"/>
              </w:rPr>
            </w:pPr>
            <w:ins w:id="5615" w:author="Owen, David (Trade)" w:date="2019-06-13T16:41:00Z">
              <w:r>
                <w:t xml:space="preserve">To 31/12/19: </w:t>
              </w:r>
            </w:ins>
            <w:r>
              <w:t>4.60% + 62.200 € / 100 kg</w:t>
            </w:r>
          </w:p>
          <w:p w14:paraId="4A2E3F6C" w14:textId="77777777" w:rsidR="00756439" w:rsidRDefault="00756439" w:rsidP="00756439">
            <w:pPr>
              <w:pStyle w:val="NormalinTable"/>
              <w:tabs>
                <w:tab w:val="left" w:pos="1250"/>
              </w:tabs>
              <w:rPr>
                <w:ins w:id="5616" w:author="Owen, David (Trade)" w:date="2019-06-13T16:41:00Z"/>
              </w:rPr>
            </w:pPr>
            <w:ins w:id="5617" w:author="Owen, David (Trade)" w:date="2019-06-13T16:41:00Z">
              <w:r>
                <w:t xml:space="preserve">1/1/20 to 31/12/20: </w:t>
              </w:r>
              <w:r w:rsidRPr="00CE52C2">
                <w:t>3.4</w:t>
              </w:r>
              <w:r>
                <w:t>0</w:t>
              </w:r>
              <w:r w:rsidRPr="00CE52C2">
                <w:t>% + 46.7</w:t>
              </w:r>
              <w:r>
                <w:t>00</w:t>
              </w:r>
              <w:r w:rsidRPr="00CE52C2">
                <w:t xml:space="preserve"> €/</w:t>
              </w:r>
              <w:r>
                <w:t xml:space="preserve"> </w:t>
              </w:r>
              <w:r w:rsidRPr="00CE52C2">
                <w:t xml:space="preserve">100 </w:t>
              </w:r>
              <w:r>
                <w:t>k</w:t>
              </w:r>
              <w:r w:rsidRPr="00CE52C2">
                <w:t>g</w:t>
              </w:r>
            </w:ins>
          </w:p>
          <w:p w14:paraId="6B43DD16" w14:textId="77777777" w:rsidR="00756439" w:rsidRDefault="00756439" w:rsidP="00756439">
            <w:pPr>
              <w:pStyle w:val="NormalinTable"/>
              <w:tabs>
                <w:tab w:val="left" w:pos="1250"/>
              </w:tabs>
              <w:rPr>
                <w:ins w:id="5618" w:author="Owen, David (Trade)" w:date="2019-06-13T16:41:00Z"/>
              </w:rPr>
            </w:pPr>
            <w:ins w:id="5619" w:author="Owen, David (Trade)" w:date="2019-06-13T16:41:00Z">
              <w:r>
                <w:t>1/1/21 to 31/12/21: 2.30% + 31.100 € / 100 kg</w:t>
              </w:r>
            </w:ins>
          </w:p>
          <w:p w14:paraId="25858071" w14:textId="276ECD8E" w:rsidR="00756439" w:rsidRDefault="00756439" w:rsidP="00756439">
            <w:pPr>
              <w:pStyle w:val="NormalinTable"/>
              <w:tabs>
                <w:tab w:val="left" w:pos="1250"/>
              </w:tabs>
              <w:rPr>
                <w:ins w:id="5620" w:author="Owen, David (Trade)" w:date="2019-06-13T16:41:00Z"/>
              </w:rPr>
            </w:pPr>
            <w:ins w:id="5621" w:author="Owen, David (Trade)" w:date="2019-06-13T16:41:00Z">
              <w:r>
                <w:t xml:space="preserve">1/1/22 to </w:t>
              </w:r>
              <w:del w:id="5622" w:author="David Owen" w:date="2019-06-14T16:13:00Z">
                <w:r w:rsidDel="00A23332">
                  <w:delText xml:space="preserve">31/12/22 </w:delText>
                </w:r>
              </w:del>
            </w:ins>
            <w:ins w:id="5623" w:author="David Owen" w:date="2019-06-14T16:13:00Z">
              <w:r w:rsidR="00A23332">
                <w:t xml:space="preserve">31/12/22: </w:t>
              </w:r>
            </w:ins>
            <w:ins w:id="5624" w:author="Owen, David (Trade)" w:date="2019-06-13T16:41:00Z">
              <w:r>
                <w:t>1.10% + 15.500 € / 100 kg</w:t>
              </w:r>
            </w:ins>
          </w:p>
          <w:p w14:paraId="5FAFF2A3" w14:textId="6A104F32" w:rsidR="00756439" w:rsidRDefault="00756439" w:rsidP="00756439">
            <w:pPr>
              <w:pStyle w:val="NormalinTable"/>
              <w:tabs>
                <w:tab w:val="left" w:pos="1250"/>
              </w:tabs>
            </w:pPr>
            <w:ins w:id="5625" w:author="Owen, David (Trade)" w:date="2019-06-13T16:41:00Z">
              <w:r>
                <w:t>From 1/1/23: 0.00%</w:t>
              </w:r>
            </w:ins>
          </w:p>
        </w:tc>
      </w:tr>
      <w:tr w:rsidR="00756439" w14:paraId="58AB26EB" w14:textId="77777777" w:rsidTr="00FC0611">
        <w:trPr>
          <w:cantSplit/>
        </w:trPr>
        <w:tc>
          <w:tcPr>
            <w:tcW w:w="0" w:type="auto"/>
            <w:tcBorders>
              <w:top w:val="single" w:sz="4" w:space="0" w:color="A6A6A6" w:themeColor="background1" w:themeShade="A6"/>
              <w:right w:val="single" w:sz="4" w:space="0" w:color="000000" w:themeColor="text1"/>
            </w:tcBorders>
          </w:tcPr>
          <w:p w14:paraId="19B860CC" w14:textId="77777777" w:rsidR="00756439" w:rsidRDefault="00756439" w:rsidP="00756439">
            <w:pPr>
              <w:pStyle w:val="NormalinTable"/>
            </w:pPr>
            <w:r>
              <w:rPr>
                <w:b/>
              </w:rPr>
              <w:t>0204 22 10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884132" w14:textId="77777777" w:rsidR="00756439" w:rsidRDefault="00756439" w:rsidP="00756439">
            <w:pPr>
              <w:pStyle w:val="NormalinTable"/>
              <w:tabs>
                <w:tab w:val="left" w:pos="1250"/>
              </w:tabs>
              <w:rPr>
                <w:ins w:id="5626" w:author="Owen, David (Trade)" w:date="2019-06-13T16:41:00Z"/>
              </w:rPr>
            </w:pPr>
            <w:ins w:id="5627" w:author="Owen, David (Trade)" w:date="2019-06-13T16:41:00Z">
              <w:r>
                <w:t xml:space="preserve">To 31/12/19: </w:t>
              </w:r>
            </w:ins>
            <w:r>
              <w:t>4.60% + 43.600 € / 100 kg</w:t>
            </w:r>
          </w:p>
          <w:p w14:paraId="4B39D1B6" w14:textId="77777777" w:rsidR="00756439" w:rsidRDefault="00756439" w:rsidP="00756439">
            <w:pPr>
              <w:pStyle w:val="NormalinTable"/>
              <w:tabs>
                <w:tab w:val="left" w:pos="1250"/>
              </w:tabs>
              <w:rPr>
                <w:ins w:id="5628" w:author="Owen, David (Trade)" w:date="2019-06-13T16:41:00Z"/>
              </w:rPr>
            </w:pPr>
            <w:ins w:id="5629" w:author="Owen, David (Trade)" w:date="2019-06-13T16:41:00Z">
              <w:r>
                <w:t>1/1/20 to 31/12/20: 3.40% + 32.700 € / 100 kg</w:t>
              </w:r>
            </w:ins>
          </w:p>
          <w:p w14:paraId="042F15F4" w14:textId="77777777" w:rsidR="00756439" w:rsidRDefault="00756439" w:rsidP="00756439">
            <w:pPr>
              <w:pStyle w:val="NormalinTable"/>
              <w:tabs>
                <w:tab w:val="left" w:pos="1250"/>
              </w:tabs>
              <w:rPr>
                <w:ins w:id="5630" w:author="Owen, David (Trade)" w:date="2019-06-13T16:41:00Z"/>
              </w:rPr>
            </w:pPr>
            <w:ins w:id="5631" w:author="Owen, David (Trade)" w:date="2019-06-13T16:41:00Z">
              <w:r>
                <w:t>1/1/21 to 31/12/21: 2.30% + 21.800 € / 100 kg</w:t>
              </w:r>
            </w:ins>
          </w:p>
          <w:p w14:paraId="1D69D529" w14:textId="3AB61C51" w:rsidR="00756439" w:rsidRDefault="00756439" w:rsidP="00756439">
            <w:pPr>
              <w:pStyle w:val="NormalinTable"/>
              <w:tabs>
                <w:tab w:val="left" w:pos="1250"/>
              </w:tabs>
              <w:rPr>
                <w:ins w:id="5632" w:author="Owen, David (Trade)" w:date="2019-06-13T16:41:00Z"/>
              </w:rPr>
            </w:pPr>
            <w:ins w:id="5633" w:author="Owen, David (Trade)" w:date="2019-06-13T16:41:00Z">
              <w:r>
                <w:t xml:space="preserve">1/1/22 to </w:t>
              </w:r>
              <w:del w:id="5634" w:author="David Owen" w:date="2019-06-14T16:13:00Z">
                <w:r w:rsidDel="00A23332">
                  <w:delText xml:space="preserve">31/12/22 </w:delText>
                </w:r>
              </w:del>
            </w:ins>
            <w:ins w:id="5635" w:author="David Owen" w:date="2019-06-14T16:13:00Z">
              <w:r w:rsidR="00A23332">
                <w:t xml:space="preserve">31/12/22: </w:t>
              </w:r>
            </w:ins>
            <w:ins w:id="5636" w:author="Owen, David (Trade)" w:date="2019-06-13T16:41:00Z">
              <w:r>
                <w:t>1.10% + 10.900 € / 100 kg</w:t>
              </w:r>
            </w:ins>
          </w:p>
          <w:p w14:paraId="51663279" w14:textId="395E19CB" w:rsidR="00756439" w:rsidRDefault="00756439" w:rsidP="00756439">
            <w:pPr>
              <w:pStyle w:val="NormalinTable"/>
              <w:tabs>
                <w:tab w:val="left" w:pos="1250"/>
              </w:tabs>
            </w:pPr>
            <w:ins w:id="5637" w:author="Owen, David (Trade)" w:date="2019-06-13T16:41:00Z">
              <w:r>
                <w:t>From 1/1/23: 0.00%</w:t>
              </w:r>
            </w:ins>
          </w:p>
        </w:tc>
      </w:tr>
      <w:tr w:rsidR="00756439" w14:paraId="2FA90BA1" w14:textId="77777777" w:rsidTr="00FC0611">
        <w:trPr>
          <w:cantSplit/>
        </w:trPr>
        <w:tc>
          <w:tcPr>
            <w:tcW w:w="0" w:type="auto"/>
            <w:tcBorders>
              <w:top w:val="single" w:sz="4" w:space="0" w:color="A6A6A6" w:themeColor="background1" w:themeShade="A6"/>
              <w:right w:val="single" w:sz="4" w:space="0" w:color="000000" w:themeColor="text1"/>
            </w:tcBorders>
          </w:tcPr>
          <w:p w14:paraId="3900F2D8" w14:textId="77777777" w:rsidR="00756439" w:rsidRDefault="00756439" w:rsidP="00756439">
            <w:pPr>
              <w:pStyle w:val="NormalinTable"/>
            </w:pPr>
            <w:r>
              <w:rPr>
                <w:b/>
              </w:rPr>
              <w:t>0204 22 30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796A00" w14:textId="77777777" w:rsidR="00756439" w:rsidRDefault="00756439" w:rsidP="00756439">
            <w:pPr>
              <w:pStyle w:val="NormalinTable"/>
              <w:tabs>
                <w:tab w:val="left" w:pos="1250"/>
              </w:tabs>
              <w:rPr>
                <w:ins w:id="5638" w:author="Owen, David (Trade)" w:date="2019-06-13T16:41:00Z"/>
              </w:rPr>
            </w:pPr>
            <w:ins w:id="5639" w:author="Owen, David (Trade)" w:date="2019-06-13T16:41:00Z">
              <w:r>
                <w:t xml:space="preserve">To 31/12/19: </w:t>
              </w:r>
            </w:ins>
            <w:r>
              <w:t>4.60% + 68.500 € / 100 kg</w:t>
            </w:r>
          </w:p>
          <w:p w14:paraId="3DE44AFB" w14:textId="77777777" w:rsidR="00756439" w:rsidRDefault="00756439" w:rsidP="00756439">
            <w:pPr>
              <w:pStyle w:val="NormalinTable"/>
              <w:tabs>
                <w:tab w:val="left" w:pos="1250"/>
              </w:tabs>
              <w:rPr>
                <w:ins w:id="5640" w:author="Owen, David (Trade)" w:date="2019-06-13T16:41:00Z"/>
              </w:rPr>
            </w:pPr>
            <w:ins w:id="5641" w:author="Owen, David (Trade)" w:date="2019-06-13T16:41:00Z">
              <w:r>
                <w:t>1/1/20 to 31/12/20: 3.40% + 51.400 € / 100 kg</w:t>
              </w:r>
            </w:ins>
          </w:p>
          <w:p w14:paraId="7A1D55DF" w14:textId="77777777" w:rsidR="00756439" w:rsidRDefault="00756439" w:rsidP="00756439">
            <w:pPr>
              <w:pStyle w:val="NormalinTable"/>
              <w:tabs>
                <w:tab w:val="left" w:pos="1250"/>
              </w:tabs>
              <w:rPr>
                <w:ins w:id="5642" w:author="Owen, David (Trade)" w:date="2019-06-13T16:41:00Z"/>
              </w:rPr>
            </w:pPr>
            <w:ins w:id="5643" w:author="Owen, David (Trade)" w:date="2019-06-13T16:41:00Z">
              <w:r>
                <w:t>1/1/21 to 31/12/21: 2.30% + 34.200 € / 100 kg</w:t>
              </w:r>
            </w:ins>
          </w:p>
          <w:p w14:paraId="52745248" w14:textId="18F380C8" w:rsidR="00756439" w:rsidRDefault="00756439" w:rsidP="00756439">
            <w:pPr>
              <w:pStyle w:val="NormalinTable"/>
              <w:tabs>
                <w:tab w:val="left" w:pos="1250"/>
              </w:tabs>
              <w:rPr>
                <w:ins w:id="5644" w:author="Owen, David (Trade)" w:date="2019-06-13T16:41:00Z"/>
              </w:rPr>
            </w:pPr>
            <w:ins w:id="5645" w:author="Owen, David (Trade)" w:date="2019-06-13T16:41:00Z">
              <w:r>
                <w:t xml:space="preserve">1/1/22 to </w:t>
              </w:r>
              <w:del w:id="5646" w:author="David Owen" w:date="2019-06-14T16:13:00Z">
                <w:r w:rsidDel="00A23332">
                  <w:delText xml:space="preserve">31/12/22 </w:delText>
                </w:r>
              </w:del>
            </w:ins>
            <w:ins w:id="5647" w:author="David Owen" w:date="2019-06-14T16:13:00Z">
              <w:r w:rsidR="00A23332">
                <w:t xml:space="preserve">31/12/22: </w:t>
              </w:r>
            </w:ins>
            <w:ins w:id="5648" w:author="Owen, David (Trade)" w:date="2019-06-13T16:41:00Z">
              <w:r>
                <w:t>1.10% + 17.100 € / 100 kg</w:t>
              </w:r>
            </w:ins>
          </w:p>
          <w:p w14:paraId="74710A67" w14:textId="11606061" w:rsidR="00756439" w:rsidRDefault="00756439" w:rsidP="00756439">
            <w:pPr>
              <w:pStyle w:val="NormalinTable"/>
              <w:tabs>
                <w:tab w:val="left" w:pos="1250"/>
              </w:tabs>
            </w:pPr>
            <w:ins w:id="5649" w:author="Owen, David (Trade)" w:date="2019-06-13T16:41:00Z">
              <w:r>
                <w:t>From 1/1/23: 0.00%</w:t>
              </w:r>
            </w:ins>
          </w:p>
        </w:tc>
      </w:tr>
      <w:tr w:rsidR="00756439" w14:paraId="3AB92561" w14:textId="77777777" w:rsidTr="00FC0611">
        <w:trPr>
          <w:cantSplit/>
        </w:trPr>
        <w:tc>
          <w:tcPr>
            <w:tcW w:w="0" w:type="auto"/>
            <w:tcBorders>
              <w:top w:val="single" w:sz="4" w:space="0" w:color="A6A6A6" w:themeColor="background1" w:themeShade="A6"/>
              <w:right w:val="single" w:sz="4" w:space="0" w:color="000000" w:themeColor="text1"/>
            </w:tcBorders>
          </w:tcPr>
          <w:p w14:paraId="032FDCDC" w14:textId="77777777" w:rsidR="00756439" w:rsidRDefault="00756439" w:rsidP="00756439">
            <w:pPr>
              <w:pStyle w:val="NormalinTable"/>
            </w:pPr>
            <w:r>
              <w:rPr>
                <w:b/>
              </w:rPr>
              <w:t>0204 22 50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781119" w14:textId="77777777" w:rsidR="00756439" w:rsidRDefault="00756439" w:rsidP="00756439">
            <w:pPr>
              <w:pStyle w:val="NormalinTable"/>
              <w:tabs>
                <w:tab w:val="left" w:pos="1250"/>
              </w:tabs>
              <w:rPr>
                <w:ins w:id="5650" w:author="Owen, David (Trade)" w:date="2019-06-13T16:41:00Z"/>
              </w:rPr>
            </w:pPr>
            <w:ins w:id="5651" w:author="Owen, David (Trade)" w:date="2019-06-13T16:41:00Z">
              <w:r>
                <w:t>To 31/12/19:</w:t>
              </w:r>
            </w:ins>
            <w:r>
              <w:t xml:space="preserve"> 4.60% + 80.900 € / 100 kg</w:t>
            </w:r>
          </w:p>
          <w:p w14:paraId="1F34CD7E" w14:textId="77777777" w:rsidR="00756439" w:rsidRDefault="00756439" w:rsidP="00756439">
            <w:pPr>
              <w:pStyle w:val="NormalinTable"/>
              <w:tabs>
                <w:tab w:val="left" w:pos="1250"/>
              </w:tabs>
              <w:rPr>
                <w:ins w:id="5652" w:author="Owen, David (Trade)" w:date="2019-06-13T16:41:00Z"/>
              </w:rPr>
            </w:pPr>
            <w:ins w:id="5653" w:author="Owen, David (Trade)" w:date="2019-06-13T16:41:00Z">
              <w:r>
                <w:t>1/1/20 to 31/12/20: 3.40% + 60.700 € / 100 kg</w:t>
              </w:r>
            </w:ins>
          </w:p>
          <w:p w14:paraId="47BC1358" w14:textId="77777777" w:rsidR="00756439" w:rsidRDefault="00756439" w:rsidP="00756439">
            <w:pPr>
              <w:pStyle w:val="NormalinTable"/>
              <w:tabs>
                <w:tab w:val="left" w:pos="1250"/>
              </w:tabs>
              <w:rPr>
                <w:ins w:id="5654" w:author="Owen, David (Trade)" w:date="2019-06-13T16:41:00Z"/>
              </w:rPr>
            </w:pPr>
            <w:ins w:id="5655" w:author="Owen, David (Trade)" w:date="2019-06-13T16:41:00Z">
              <w:r>
                <w:t>1/1/21 to 31/12/21: 2.30% + 40.400 € / 100 kg</w:t>
              </w:r>
            </w:ins>
          </w:p>
          <w:p w14:paraId="153EF621" w14:textId="2EBB0424" w:rsidR="00756439" w:rsidRDefault="00756439" w:rsidP="00756439">
            <w:pPr>
              <w:pStyle w:val="NormalinTable"/>
              <w:tabs>
                <w:tab w:val="left" w:pos="1250"/>
              </w:tabs>
              <w:rPr>
                <w:ins w:id="5656" w:author="Owen, David (Trade)" w:date="2019-06-13T16:41:00Z"/>
              </w:rPr>
            </w:pPr>
            <w:ins w:id="5657" w:author="Owen, David (Trade)" w:date="2019-06-13T16:41:00Z">
              <w:r>
                <w:t xml:space="preserve">1/1/22 to </w:t>
              </w:r>
              <w:del w:id="5658" w:author="David Owen" w:date="2019-06-14T16:13:00Z">
                <w:r w:rsidDel="00A23332">
                  <w:delText xml:space="preserve">31/12/22 </w:delText>
                </w:r>
              </w:del>
            </w:ins>
            <w:ins w:id="5659" w:author="David Owen" w:date="2019-06-14T16:13:00Z">
              <w:r w:rsidR="00A23332">
                <w:t xml:space="preserve">31/12/22: </w:t>
              </w:r>
            </w:ins>
            <w:ins w:id="5660" w:author="Owen, David (Trade)" w:date="2019-06-13T16:41:00Z">
              <w:r>
                <w:t>1.10% + 20.200 € / 100 kg</w:t>
              </w:r>
            </w:ins>
          </w:p>
          <w:p w14:paraId="5E388E54" w14:textId="1FF4E776" w:rsidR="00756439" w:rsidRDefault="00756439" w:rsidP="00756439">
            <w:pPr>
              <w:pStyle w:val="NormalinTable"/>
              <w:tabs>
                <w:tab w:val="left" w:pos="1250"/>
              </w:tabs>
            </w:pPr>
            <w:ins w:id="5661" w:author="Owen, David (Trade)" w:date="2019-06-13T16:41:00Z">
              <w:r>
                <w:t>From 1/1/23: 0.00%</w:t>
              </w:r>
            </w:ins>
          </w:p>
        </w:tc>
      </w:tr>
      <w:tr w:rsidR="00756439" w14:paraId="1D9D23E9" w14:textId="77777777" w:rsidTr="00FC0611">
        <w:trPr>
          <w:cantSplit/>
        </w:trPr>
        <w:tc>
          <w:tcPr>
            <w:tcW w:w="0" w:type="auto"/>
            <w:tcBorders>
              <w:top w:val="single" w:sz="4" w:space="0" w:color="A6A6A6" w:themeColor="background1" w:themeShade="A6"/>
              <w:right w:val="single" w:sz="4" w:space="0" w:color="000000" w:themeColor="text1"/>
            </w:tcBorders>
          </w:tcPr>
          <w:p w14:paraId="6BDBC431" w14:textId="77777777" w:rsidR="00756439" w:rsidRDefault="00756439" w:rsidP="00756439">
            <w:pPr>
              <w:pStyle w:val="NormalinTable"/>
            </w:pPr>
            <w:r>
              <w:rPr>
                <w:b/>
              </w:rPr>
              <w:lastRenderedPageBreak/>
              <w:t>0204 22 90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50E60B" w14:textId="77777777" w:rsidR="00756439" w:rsidRDefault="00756439" w:rsidP="00756439">
            <w:pPr>
              <w:pStyle w:val="NormalinTable"/>
              <w:tabs>
                <w:tab w:val="left" w:pos="1250"/>
              </w:tabs>
              <w:rPr>
                <w:ins w:id="5662" w:author="Owen, David (Trade)" w:date="2019-06-13T16:41:00Z"/>
              </w:rPr>
            </w:pPr>
            <w:ins w:id="5663" w:author="Owen, David (Trade)" w:date="2019-06-13T16:41:00Z">
              <w:r>
                <w:t xml:space="preserve">To 31/12/19: </w:t>
              </w:r>
            </w:ins>
            <w:r>
              <w:t>4.60% + 80.900 € / 100 kg</w:t>
            </w:r>
          </w:p>
          <w:p w14:paraId="0B95EBE5" w14:textId="77777777" w:rsidR="00756439" w:rsidRDefault="00756439" w:rsidP="00756439">
            <w:pPr>
              <w:pStyle w:val="NormalinTable"/>
              <w:tabs>
                <w:tab w:val="left" w:pos="1250"/>
              </w:tabs>
              <w:rPr>
                <w:ins w:id="5664" w:author="Owen, David (Trade)" w:date="2019-06-13T16:41:00Z"/>
              </w:rPr>
            </w:pPr>
            <w:ins w:id="5665" w:author="Owen, David (Trade)" w:date="2019-06-13T16:41:00Z">
              <w:r>
                <w:t>1/1/20 to 31/12/20: 3.40% + 60.700 € / 100 kg</w:t>
              </w:r>
            </w:ins>
          </w:p>
          <w:p w14:paraId="11877700" w14:textId="77777777" w:rsidR="00756439" w:rsidRDefault="00756439" w:rsidP="00756439">
            <w:pPr>
              <w:pStyle w:val="NormalinTable"/>
              <w:tabs>
                <w:tab w:val="left" w:pos="1250"/>
              </w:tabs>
              <w:rPr>
                <w:ins w:id="5666" w:author="Owen, David (Trade)" w:date="2019-06-13T16:41:00Z"/>
              </w:rPr>
            </w:pPr>
            <w:ins w:id="5667" w:author="Owen, David (Trade)" w:date="2019-06-13T16:41:00Z">
              <w:r>
                <w:t>1/1/21 to 31/12/21: 2.30% + 40.400 € / 100 kg</w:t>
              </w:r>
            </w:ins>
          </w:p>
          <w:p w14:paraId="14ED076E" w14:textId="63E8BD63" w:rsidR="00756439" w:rsidRDefault="00756439" w:rsidP="00756439">
            <w:pPr>
              <w:pStyle w:val="NormalinTable"/>
              <w:tabs>
                <w:tab w:val="left" w:pos="1250"/>
              </w:tabs>
              <w:rPr>
                <w:ins w:id="5668" w:author="Owen, David (Trade)" w:date="2019-06-13T16:41:00Z"/>
              </w:rPr>
            </w:pPr>
            <w:ins w:id="5669" w:author="Owen, David (Trade)" w:date="2019-06-13T16:41:00Z">
              <w:r>
                <w:t xml:space="preserve">1/1/22 to </w:t>
              </w:r>
              <w:del w:id="5670" w:author="David Owen" w:date="2019-06-14T16:13:00Z">
                <w:r w:rsidDel="00A23332">
                  <w:delText xml:space="preserve">31/12/22 </w:delText>
                </w:r>
              </w:del>
            </w:ins>
            <w:ins w:id="5671" w:author="David Owen" w:date="2019-06-14T16:13:00Z">
              <w:r w:rsidR="00A23332">
                <w:t xml:space="preserve">31/12/22: </w:t>
              </w:r>
            </w:ins>
            <w:ins w:id="5672" w:author="Owen, David (Trade)" w:date="2019-06-13T16:41:00Z">
              <w:r>
                <w:t>1.10% + 20.200 € / 100 kg</w:t>
              </w:r>
            </w:ins>
          </w:p>
          <w:p w14:paraId="6902705A" w14:textId="71032024" w:rsidR="00756439" w:rsidRDefault="00756439" w:rsidP="00756439">
            <w:pPr>
              <w:pStyle w:val="NormalinTable"/>
              <w:tabs>
                <w:tab w:val="left" w:pos="1250"/>
              </w:tabs>
            </w:pPr>
            <w:ins w:id="5673" w:author="Owen, David (Trade)" w:date="2019-06-13T16:41:00Z">
              <w:r>
                <w:t>From 1/1/23: 0.00%</w:t>
              </w:r>
            </w:ins>
          </w:p>
        </w:tc>
      </w:tr>
      <w:tr w:rsidR="00756439" w14:paraId="731F33C2" w14:textId="77777777" w:rsidTr="00FC0611">
        <w:trPr>
          <w:cantSplit/>
        </w:trPr>
        <w:tc>
          <w:tcPr>
            <w:tcW w:w="0" w:type="auto"/>
            <w:tcBorders>
              <w:top w:val="single" w:sz="4" w:space="0" w:color="A6A6A6" w:themeColor="background1" w:themeShade="A6"/>
              <w:right w:val="single" w:sz="4" w:space="0" w:color="000000" w:themeColor="text1"/>
            </w:tcBorders>
          </w:tcPr>
          <w:p w14:paraId="307754BF" w14:textId="77777777" w:rsidR="00756439" w:rsidRDefault="00756439" w:rsidP="00756439">
            <w:pPr>
              <w:pStyle w:val="NormalinTable"/>
            </w:pPr>
            <w:r>
              <w:rPr>
                <w:b/>
              </w:rPr>
              <w:t>0204 23 00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EF8780" w14:textId="77777777" w:rsidR="00756439" w:rsidRDefault="00756439" w:rsidP="00756439">
            <w:pPr>
              <w:pStyle w:val="NormalinTable"/>
              <w:tabs>
                <w:tab w:val="left" w:pos="1250"/>
              </w:tabs>
              <w:rPr>
                <w:ins w:id="5674" w:author="Owen, David (Trade)" w:date="2019-06-13T16:41:00Z"/>
              </w:rPr>
            </w:pPr>
            <w:ins w:id="5675" w:author="Owen, David (Trade)" w:date="2019-06-13T16:41:00Z">
              <w:r>
                <w:t xml:space="preserve">To 31/12/19: </w:t>
              </w:r>
            </w:ins>
            <w:r>
              <w:t>4.60% + 113.300 € / 100 kg</w:t>
            </w:r>
          </w:p>
          <w:p w14:paraId="252E3C40" w14:textId="77777777" w:rsidR="00756439" w:rsidRDefault="00756439" w:rsidP="00756439">
            <w:pPr>
              <w:pStyle w:val="NormalinTable"/>
              <w:tabs>
                <w:tab w:val="left" w:pos="1250"/>
              </w:tabs>
              <w:rPr>
                <w:ins w:id="5676" w:author="Owen, David (Trade)" w:date="2019-06-13T16:41:00Z"/>
              </w:rPr>
            </w:pPr>
            <w:ins w:id="5677" w:author="Owen, David (Trade)" w:date="2019-06-13T16:41:00Z">
              <w:r>
                <w:t>1/1/20 to 31/12/20: 3.40% + 85.000 € / 100 kg</w:t>
              </w:r>
            </w:ins>
          </w:p>
          <w:p w14:paraId="79CA3BAA" w14:textId="77777777" w:rsidR="00756439" w:rsidRDefault="00756439" w:rsidP="00756439">
            <w:pPr>
              <w:pStyle w:val="NormalinTable"/>
              <w:tabs>
                <w:tab w:val="left" w:pos="1250"/>
              </w:tabs>
              <w:rPr>
                <w:ins w:id="5678" w:author="Owen, David (Trade)" w:date="2019-06-13T16:41:00Z"/>
              </w:rPr>
            </w:pPr>
            <w:ins w:id="5679" w:author="Owen, David (Trade)" w:date="2019-06-13T16:41:00Z">
              <w:r>
                <w:t>1/1/21 to 31/12/21: 2.30% + 56.600 € / 100 kg</w:t>
              </w:r>
            </w:ins>
          </w:p>
          <w:p w14:paraId="5E5FCF7C" w14:textId="5BD241F8" w:rsidR="00756439" w:rsidRDefault="00756439" w:rsidP="00756439">
            <w:pPr>
              <w:pStyle w:val="NormalinTable"/>
              <w:tabs>
                <w:tab w:val="left" w:pos="1250"/>
              </w:tabs>
              <w:rPr>
                <w:ins w:id="5680" w:author="Owen, David (Trade)" w:date="2019-06-13T16:41:00Z"/>
              </w:rPr>
            </w:pPr>
            <w:ins w:id="5681" w:author="Owen, David (Trade)" w:date="2019-06-13T16:41:00Z">
              <w:r>
                <w:t xml:space="preserve">1/1/22 to </w:t>
              </w:r>
              <w:del w:id="5682" w:author="David Owen" w:date="2019-06-14T16:13:00Z">
                <w:r w:rsidDel="00A23332">
                  <w:delText xml:space="preserve">31/12/22 </w:delText>
                </w:r>
              </w:del>
            </w:ins>
            <w:ins w:id="5683" w:author="David Owen" w:date="2019-06-14T16:13:00Z">
              <w:r w:rsidR="00A23332">
                <w:t xml:space="preserve">31/12/22: </w:t>
              </w:r>
            </w:ins>
            <w:ins w:id="5684" w:author="Owen, David (Trade)" w:date="2019-06-13T16:41:00Z">
              <w:r>
                <w:t>1.10% + 28.300 € / 100 kg</w:t>
              </w:r>
            </w:ins>
          </w:p>
          <w:p w14:paraId="6CFAF894" w14:textId="4197A0DD" w:rsidR="00756439" w:rsidRDefault="00756439" w:rsidP="00756439">
            <w:pPr>
              <w:pStyle w:val="NormalinTable"/>
              <w:tabs>
                <w:tab w:val="left" w:pos="1250"/>
              </w:tabs>
            </w:pPr>
            <w:ins w:id="5685" w:author="Owen, David (Trade)" w:date="2019-06-13T16:41:00Z">
              <w:r>
                <w:t>From 1/1/23: 0.00%</w:t>
              </w:r>
            </w:ins>
          </w:p>
        </w:tc>
      </w:tr>
      <w:tr w:rsidR="00756439" w14:paraId="2E6E180B" w14:textId="77777777" w:rsidTr="00FC0611">
        <w:trPr>
          <w:cantSplit/>
        </w:trPr>
        <w:tc>
          <w:tcPr>
            <w:tcW w:w="0" w:type="auto"/>
            <w:tcBorders>
              <w:top w:val="single" w:sz="4" w:space="0" w:color="A6A6A6" w:themeColor="background1" w:themeShade="A6"/>
              <w:right w:val="single" w:sz="4" w:space="0" w:color="000000" w:themeColor="text1"/>
            </w:tcBorders>
          </w:tcPr>
          <w:p w14:paraId="0F118C32" w14:textId="77777777" w:rsidR="00756439" w:rsidRDefault="00756439" w:rsidP="00756439">
            <w:pPr>
              <w:pStyle w:val="NormalinTable"/>
            </w:pPr>
            <w:r>
              <w:rPr>
                <w:b/>
              </w:rPr>
              <w:t>0204 30 00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BADD5B" w14:textId="77777777" w:rsidR="00756439" w:rsidRDefault="00756439" w:rsidP="00756439">
            <w:pPr>
              <w:pStyle w:val="NormalinTable"/>
              <w:tabs>
                <w:tab w:val="left" w:pos="1250"/>
              </w:tabs>
              <w:rPr>
                <w:ins w:id="5686" w:author="Owen, David (Trade)" w:date="2019-06-13T16:41:00Z"/>
              </w:rPr>
            </w:pPr>
            <w:ins w:id="5687" w:author="Owen, David (Trade)" w:date="2019-06-13T16:41:00Z">
              <w:r>
                <w:t xml:space="preserve">To 31/12/19: </w:t>
              </w:r>
            </w:ins>
            <w:r>
              <w:t>4.60% + 46.800 € / 100 kg</w:t>
            </w:r>
          </w:p>
          <w:p w14:paraId="22CAC048" w14:textId="77777777" w:rsidR="00756439" w:rsidRDefault="00756439" w:rsidP="00756439">
            <w:pPr>
              <w:pStyle w:val="NormalinTable"/>
              <w:tabs>
                <w:tab w:val="left" w:pos="1250"/>
              </w:tabs>
              <w:rPr>
                <w:ins w:id="5688" w:author="Owen, David (Trade)" w:date="2019-06-13T16:41:00Z"/>
              </w:rPr>
            </w:pPr>
            <w:ins w:id="5689" w:author="Owen, David (Trade)" w:date="2019-06-13T16:41:00Z">
              <w:r>
                <w:t>1/1/20 to 31/12/20: 3.40% + 35.100 € / 100 kg</w:t>
              </w:r>
            </w:ins>
          </w:p>
          <w:p w14:paraId="573F43ED" w14:textId="77777777" w:rsidR="00756439" w:rsidRDefault="00756439" w:rsidP="00756439">
            <w:pPr>
              <w:pStyle w:val="NormalinTable"/>
              <w:tabs>
                <w:tab w:val="left" w:pos="1250"/>
              </w:tabs>
              <w:rPr>
                <w:ins w:id="5690" w:author="Owen, David (Trade)" w:date="2019-06-13T16:41:00Z"/>
              </w:rPr>
            </w:pPr>
            <w:ins w:id="5691" w:author="Owen, David (Trade)" w:date="2019-06-13T16:41:00Z">
              <w:r>
                <w:t>1/1/21 to 31/12/21: 2.30% + 23.400 € / 100 kg</w:t>
              </w:r>
            </w:ins>
          </w:p>
          <w:p w14:paraId="311DB6A9" w14:textId="39BD440C" w:rsidR="00756439" w:rsidRDefault="00756439" w:rsidP="00756439">
            <w:pPr>
              <w:pStyle w:val="NormalinTable"/>
              <w:tabs>
                <w:tab w:val="left" w:pos="1250"/>
              </w:tabs>
              <w:rPr>
                <w:ins w:id="5692" w:author="Owen, David (Trade)" w:date="2019-06-13T16:41:00Z"/>
              </w:rPr>
            </w:pPr>
            <w:ins w:id="5693" w:author="Owen, David (Trade)" w:date="2019-06-13T16:41:00Z">
              <w:r>
                <w:t xml:space="preserve">1/1/22 to </w:t>
              </w:r>
              <w:del w:id="5694" w:author="David Owen" w:date="2019-06-14T16:13:00Z">
                <w:r w:rsidDel="00A23332">
                  <w:delText xml:space="preserve">31/12/22 </w:delText>
                </w:r>
              </w:del>
            </w:ins>
            <w:ins w:id="5695" w:author="David Owen" w:date="2019-06-14T16:13:00Z">
              <w:r w:rsidR="00A23332">
                <w:t xml:space="preserve">31/12/22: </w:t>
              </w:r>
            </w:ins>
            <w:ins w:id="5696" w:author="Owen, David (Trade)" w:date="2019-06-13T16:41:00Z">
              <w:r>
                <w:t>1.10% + 11.700 € / 100 kg</w:t>
              </w:r>
            </w:ins>
          </w:p>
          <w:p w14:paraId="2F3C113D" w14:textId="3A49F062" w:rsidR="00756439" w:rsidRDefault="00756439" w:rsidP="00756439">
            <w:pPr>
              <w:pStyle w:val="NormalinTable"/>
              <w:tabs>
                <w:tab w:val="left" w:pos="1250"/>
              </w:tabs>
            </w:pPr>
            <w:ins w:id="5697" w:author="Owen, David (Trade)" w:date="2019-06-13T16:41:00Z">
              <w:r>
                <w:t>From 1/1/23: 0.00%</w:t>
              </w:r>
            </w:ins>
          </w:p>
        </w:tc>
      </w:tr>
      <w:tr w:rsidR="00756439" w14:paraId="7E80CF4C" w14:textId="77777777" w:rsidTr="00FC0611">
        <w:trPr>
          <w:cantSplit/>
        </w:trPr>
        <w:tc>
          <w:tcPr>
            <w:tcW w:w="0" w:type="auto"/>
            <w:tcBorders>
              <w:top w:val="single" w:sz="4" w:space="0" w:color="A6A6A6" w:themeColor="background1" w:themeShade="A6"/>
              <w:right w:val="single" w:sz="4" w:space="0" w:color="000000" w:themeColor="text1"/>
            </w:tcBorders>
          </w:tcPr>
          <w:p w14:paraId="509D3164" w14:textId="77777777" w:rsidR="00756439" w:rsidRDefault="00756439" w:rsidP="00756439">
            <w:pPr>
              <w:pStyle w:val="NormalinTable"/>
            </w:pPr>
            <w:r>
              <w:rPr>
                <w:b/>
              </w:rPr>
              <w:t>0204 41 00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C878F4" w14:textId="77777777" w:rsidR="00756439" w:rsidRDefault="00756439" w:rsidP="00756439">
            <w:pPr>
              <w:pStyle w:val="NormalinTable"/>
              <w:tabs>
                <w:tab w:val="left" w:pos="1250"/>
              </w:tabs>
              <w:rPr>
                <w:ins w:id="5698" w:author="Owen, David (Trade)" w:date="2019-06-13T16:41:00Z"/>
              </w:rPr>
            </w:pPr>
            <w:ins w:id="5699" w:author="Owen, David (Trade)" w:date="2019-06-13T16:41:00Z">
              <w:r>
                <w:t xml:space="preserve">To 31/12/19: </w:t>
              </w:r>
            </w:ins>
            <w:r>
              <w:t>4.60% + 46.800 € / 100 kg</w:t>
            </w:r>
          </w:p>
          <w:p w14:paraId="5BD4F032" w14:textId="77777777" w:rsidR="00756439" w:rsidRDefault="00756439" w:rsidP="00756439">
            <w:pPr>
              <w:pStyle w:val="NormalinTable"/>
              <w:tabs>
                <w:tab w:val="left" w:pos="1250"/>
              </w:tabs>
              <w:rPr>
                <w:ins w:id="5700" w:author="Owen, David (Trade)" w:date="2019-06-13T16:41:00Z"/>
              </w:rPr>
            </w:pPr>
            <w:ins w:id="5701" w:author="Owen, David (Trade)" w:date="2019-06-13T16:41:00Z">
              <w:r>
                <w:t>1/1/20 to 31/12/20: 3.40% + 35.100 € / 100 kg</w:t>
              </w:r>
            </w:ins>
          </w:p>
          <w:p w14:paraId="130F99EA" w14:textId="77777777" w:rsidR="00756439" w:rsidRDefault="00756439" w:rsidP="00756439">
            <w:pPr>
              <w:pStyle w:val="NormalinTable"/>
              <w:tabs>
                <w:tab w:val="left" w:pos="1250"/>
              </w:tabs>
              <w:rPr>
                <w:ins w:id="5702" w:author="Owen, David (Trade)" w:date="2019-06-13T16:41:00Z"/>
              </w:rPr>
            </w:pPr>
            <w:ins w:id="5703" w:author="Owen, David (Trade)" w:date="2019-06-13T16:41:00Z">
              <w:r>
                <w:t>1/1/21 to 31/12/21: 2.30% + 23.400 € / 100 kg</w:t>
              </w:r>
            </w:ins>
          </w:p>
          <w:p w14:paraId="58906120" w14:textId="6A7155D5" w:rsidR="00756439" w:rsidRDefault="00756439" w:rsidP="00756439">
            <w:pPr>
              <w:pStyle w:val="NormalinTable"/>
              <w:tabs>
                <w:tab w:val="left" w:pos="1250"/>
              </w:tabs>
              <w:rPr>
                <w:ins w:id="5704" w:author="Owen, David (Trade)" w:date="2019-06-13T16:41:00Z"/>
              </w:rPr>
            </w:pPr>
            <w:ins w:id="5705" w:author="Owen, David (Trade)" w:date="2019-06-13T16:41:00Z">
              <w:r>
                <w:t xml:space="preserve">1/1/22 to </w:t>
              </w:r>
              <w:del w:id="5706" w:author="David Owen" w:date="2019-06-14T16:13:00Z">
                <w:r w:rsidDel="00A23332">
                  <w:delText xml:space="preserve">31/12/22 </w:delText>
                </w:r>
              </w:del>
            </w:ins>
            <w:ins w:id="5707" w:author="David Owen" w:date="2019-06-14T16:13:00Z">
              <w:r w:rsidR="00A23332">
                <w:t xml:space="preserve">31/12/22: </w:t>
              </w:r>
            </w:ins>
            <w:ins w:id="5708" w:author="Owen, David (Trade)" w:date="2019-06-13T16:41:00Z">
              <w:r>
                <w:t>1.10% + 11.700 € / 100 kg</w:t>
              </w:r>
            </w:ins>
          </w:p>
          <w:p w14:paraId="397CA989" w14:textId="6E367596" w:rsidR="00756439" w:rsidRDefault="00756439" w:rsidP="00756439">
            <w:pPr>
              <w:pStyle w:val="NormalinTable"/>
              <w:tabs>
                <w:tab w:val="left" w:pos="1250"/>
              </w:tabs>
            </w:pPr>
            <w:ins w:id="5709" w:author="Owen, David (Trade)" w:date="2019-06-13T16:41:00Z">
              <w:r>
                <w:t>From 1/1/23: 0.00%</w:t>
              </w:r>
            </w:ins>
          </w:p>
        </w:tc>
      </w:tr>
      <w:tr w:rsidR="00756439" w14:paraId="6B0913E8" w14:textId="77777777" w:rsidTr="00FC0611">
        <w:trPr>
          <w:cantSplit/>
        </w:trPr>
        <w:tc>
          <w:tcPr>
            <w:tcW w:w="0" w:type="auto"/>
            <w:tcBorders>
              <w:top w:val="single" w:sz="4" w:space="0" w:color="A6A6A6" w:themeColor="background1" w:themeShade="A6"/>
              <w:right w:val="single" w:sz="4" w:space="0" w:color="000000" w:themeColor="text1"/>
            </w:tcBorders>
          </w:tcPr>
          <w:p w14:paraId="2E9D9158" w14:textId="77777777" w:rsidR="00756439" w:rsidRDefault="00756439" w:rsidP="00756439">
            <w:pPr>
              <w:pStyle w:val="NormalinTable"/>
            </w:pPr>
            <w:r>
              <w:rPr>
                <w:b/>
              </w:rPr>
              <w:t>0204 42 10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83CFB4" w14:textId="77777777" w:rsidR="00756439" w:rsidRDefault="00756439" w:rsidP="00756439">
            <w:pPr>
              <w:pStyle w:val="NormalinTable"/>
              <w:tabs>
                <w:tab w:val="left" w:pos="1250"/>
              </w:tabs>
              <w:rPr>
                <w:ins w:id="5710" w:author="Owen, David (Trade)" w:date="2019-06-13T16:41:00Z"/>
              </w:rPr>
            </w:pPr>
            <w:ins w:id="5711" w:author="Owen, David (Trade)" w:date="2019-06-13T16:41:00Z">
              <w:r>
                <w:t xml:space="preserve">To 31/12/19: </w:t>
              </w:r>
            </w:ins>
            <w:r>
              <w:t>4.60% + 32.800 € / 100 kg</w:t>
            </w:r>
          </w:p>
          <w:p w14:paraId="33C41092" w14:textId="77777777" w:rsidR="00756439" w:rsidRDefault="00756439" w:rsidP="00756439">
            <w:pPr>
              <w:pStyle w:val="NormalinTable"/>
              <w:tabs>
                <w:tab w:val="left" w:pos="1250"/>
              </w:tabs>
              <w:rPr>
                <w:ins w:id="5712" w:author="Owen, David (Trade)" w:date="2019-06-13T16:41:00Z"/>
              </w:rPr>
            </w:pPr>
            <w:ins w:id="5713" w:author="Owen, David (Trade)" w:date="2019-06-13T16:41:00Z">
              <w:r>
                <w:t>1/1/20 to 31/12/20: 3.40% + 24.600 € / 100 kg</w:t>
              </w:r>
            </w:ins>
          </w:p>
          <w:p w14:paraId="03BC8543" w14:textId="77777777" w:rsidR="00756439" w:rsidRDefault="00756439" w:rsidP="00756439">
            <w:pPr>
              <w:pStyle w:val="NormalinTable"/>
              <w:tabs>
                <w:tab w:val="left" w:pos="1250"/>
              </w:tabs>
              <w:rPr>
                <w:ins w:id="5714" w:author="Owen, David (Trade)" w:date="2019-06-13T16:41:00Z"/>
              </w:rPr>
            </w:pPr>
            <w:ins w:id="5715" w:author="Owen, David (Trade)" w:date="2019-06-13T16:41:00Z">
              <w:r>
                <w:t>1/1/21 to 31/12/21: 2.30% + 16.400 € / 100 kg</w:t>
              </w:r>
            </w:ins>
          </w:p>
          <w:p w14:paraId="7251151B" w14:textId="4D8C5363" w:rsidR="00756439" w:rsidRDefault="00756439" w:rsidP="00756439">
            <w:pPr>
              <w:pStyle w:val="NormalinTable"/>
              <w:tabs>
                <w:tab w:val="left" w:pos="1250"/>
              </w:tabs>
              <w:rPr>
                <w:ins w:id="5716" w:author="Owen, David (Trade)" w:date="2019-06-13T16:41:00Z"/>
              </w:rPr>
            </w:pPr>
            <w:ins w:id="5717" w:author="Owen, David (Trade)" w:date="2019-06-13T16:41:00Z">
              <w:r>
                <w:t xml:space="preserve">1/1/22 to </w:t>
              </w:r>
              <w:del w:id="5718" w:author="David Owen" w:date="2019-06-14T16:13:00Z">
                <w:r w:rsidDel="00A23332">
                  <w:delText xml:space="preserve">31/12/22 </w:delText>
                </w:r>
              </w:del>
            </w:ins>
            <w:ins w:id="5719" w:author="David Owen" w:date="2019-06-14T16:13:00Z">
              <w:r w:rsidR="00A23332">
                <w:t xml:space="preserve">31/12/22: </w:t>
              </w:r>
            </w:ins>
            <w:ins w:id="5720" w:author="Owen, David (Trade)" w:date="2019-06-13T16:41:00Z">
              <w:r>
                <w:t>1.10% + 8.200 € / 100 kg</w:t>
              </w:r>
            </w:ins>
          </w:p>
          <w:p w14:paraId="6DDDA4D3" w14:textId="6125478A" w:rsidR="00756439" w:rsidRDefault="00756439" w:rsidP="00756439">
            <w:pPr>
              <w:pStyle w:val="NormalinTable"/>
              <w:tabs>
                <w:tab w:val="left" w:pos="1250"/>
              </w:tabs>
            </w:pPr>
            <w:ins w:id="5721" w:author="Owen, David (Trade)" w:date="2019-06-13T16:41:00Z">
              <w:r>
                <w:t>From 1/1/23: 0.00%</w:t>
              </w:r>
            </w:ins>
          </w:p>
        </w:tc>
      </w:tr>
      <w:tr w:rsidR="00756439" w14:paraId="5609A1C9" w14:textId="77777777" w:rsidTr="00FC0611">
        <w:trPr>
          <w:cantSplit/>
        </w:trPr>
        <w:tc>
          <w:tcPr>
            <w:tcW w:w="0" w:type="auto"/>
            <w:tcBorders>
              <w:top w:val="single" w:sz="4" w:space="0" w:color="A6A6A6" w:themeColor="background1" w:themeShade="A6"/>
              <w:right w:val="single" w:sz="4" w:space="0" w:color="000000" w:themeColor="text1"/>
            </w:tcBorders>
          </w:tcPr>
          <w:p w14:paraId="564DA2CA" w14:textId="77777777" w:rsidR="00756439" w:rsidRDefault="00756439" w:rsidP="00756439">
            <w:pPr>
              <w:pStyle w:val="NormalinTable"/>
            </w:pPr>
            <w:r>
              <w:rPr>
                <w:b/>
              </w:rPr>
              <w:t>0204 42 30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A8DE74" w14:textId="77777777" w:rsidR="00756439" w:rsidRDefault="00756439" w:rsidP="00756439">
            <w:pPr>
              <w:pStyle w:val="NormalinTable"/>
              <w:tabs>
                <w:tab w:val="left" w:pos="1250"/>
              </w:tabs>
              <w:rPr>
                <w:ins w:id="5722" w:author="Owen, David (Trade)" w:date="2019-06-13T16:41:00Z"/>
              </w:rPr>
            </w:pPr>
            <w:ins w:id="5723" w:author="Owen, David (Trade)" w:date="2019-06-13T16:41:00Z">
              <w:r>
                <w:t xml:space="preserve">To 31/12/19: </w:t>
              </w:r>
            </w:ins>
            <w:r>
              <w:t>4.60% + 51.500 € / 100 kg</w:t>
            </w:r>
          </w:p>
          <w:p w14:paraId="756AFD1A" w14:textId="77777777" w:rsidR="00756439" w:rsidRDefault="00756439" w:rsidP="00756439">
            <w:pPr>
              <w:pStyle w:val="NormalinTable"/>
              <w:tabs>
                <w:tab w:val="left" w:pos="1250"/>
              </w:tabs>
              <w:rPr>
                <w:ins w:id="5724" w:author="Owen, David (Trade)" w:date="2019-06-13T16:41:00Z"/>
              </w:rPr>
            </w:pPr>
            <w:ins w:id="5725" w:author="Owen, David (Trade)" w:date="2019-06-13T16:41:00Z">
              <w:r>
                <w:t>1/1/20 to 31/12/20: 3.40% + 38.600 € / 100 kg</w:t>
              </w:r>
            </w:ins>
          </w:p>
          <w:p w14:paraId="247CBD1E" w14:textId="77777777" w:rsidR="00756439" w:rsidRDefault="00756439" w:rsidP="00756439">
            <w:pPr>
              <w:pStyle w:val="NormalinTable"/>
              <w:tabs>
                <w:tab w:val="left" w:pos="1250"/>
              </w:tabs>
              <w:rPr>
                <w:ins w:id="5726" w:author="Owen, David (Trade)" w:date="2019-06-13T16:41:00Z"/>
              </w:rPr>
            </w:pPr>
            <w:ins w:id="5727" w:author="Owen, David (Trade)" w:date="2019-06-13T16:41:00Z">
              <w:r>
                <w:t>1/1/21 to 31/12/21: 2.30% + 25.700 € / 100 kg</w:t>
              </w:r>
            </w:ins>
          </w:p>
          <w:p w14:paraId="606FE650" w14:textId="1DCEDD29" w:rsidR="00756439" w:rsidRDefault="00756439" w:rsidP="00756439">
            <w:pPr>
              <w:pStyle w:val="NormalinTable"/>
              <w:tabs>
                <w:tab w:val="left" w:pos="1250"/>
              </w:tabs>
              <w:rPr>
                <w:ins w:id="5728" w:author="Owen, David (Trade)" w:date="2019-06-13T16:41:00Z"/>
              </w:rPr>
            </w:pPr>
            <w:ins w:id="5729" w:author="Owen, David (Trade)" w:date="2019-06-13T16:41:00Z">
              <w:r>
                <w:t xml:space="preserve">1/1/22 to </w:t>
              </w:r>
              <w:del w:id="5730" w:author="David Owen" w:date="2019-06-14T16:13:00Z">
                <w:r w:rsidDel="00A23332">
                  <w:delText xml:space="preserve">31/12/22 </w:delText>
                </w:r>
              </w:del>
            </w:ins>
            <w:ins w:id="5731" w:author="David Owen" w:date="2019-06-14T16:13:00Z">
              <w:r w:rsidR="00A23332">
                <w:t xml:space="preserve">31/12/22: </w:t>
              </w:r>
            </w:ins>
            <w:ins w:id="5732" w:author="Owen, David (Trade)" w:date="2019-06-13T16:41:00Z">
              <w:r>
                <w:t>1.10% + 12.800 € / 100 kg</w:t>
              </w:r>
            </w:ins>
          </w:p>
          <w:p w14:paraId="7B6B14CB" w14:textId="6AC9F768" w:rsidR="00756439" w:rsidRDefault="00756439" w:rsidP="00756439">
            <w:pPr>
              <w:pStyle w:val="NormalinTable"/>
              <w:tabs>
                <w:tab w:val="left" w:pos="1250"/>
              </w:tabs>
            </w:pPr>
            <w:ins w:id="5733" w:author="Owen, David (Trade)" w:date="2019-06-13T16:41:00Z">
              <w:r>
                <w:t>From 1/1/23: 0.00%</w:t>
              </w:r>
            </w:ins>
          </w:p>
        </w:tc>
      </w:tr>
      <w:tr w:rsidR="00756439" w14:paraId="6C5220CD" w14:textId="77777777" w:rsidTr="00FC0611">
        <w:trPr>
          <w:cantSplit/>
        </w:trPr>
        <w:tc>
          <w:tcPr>
            <w:tcW w:w="0" w:type="auto"/>
            <w:tcBorders>
              <w:top w:val="single" w:sz="4" w:space="0" w:color="A6A6A6" w:themeColor="background1" w:themeShade="A6"/>
              <w:right w:val="single" w:sz="4" w:space="0" w:color="000000" w:themeColor="text1"/>
            </w:tcBorders>
          </w:tcPr>
          <w:p w14:paraId="4A90878B" w14:textId="77777777" w:rsidR="00756439" w:rsidRDefault="00756439" w:rsidP="00756439">
            <w:pPr>
              <w:pStyle w:val="NormalinTable"/>
            </w:pPr>
            <w:r>
              <w:rPr>
                <w:b/>
              </w:rPr>
              <w:t>0204 42 50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654214" w14:textId="77777777" w:rsidR="00756439" w:rsidRDefault="00756439" w:rsidP="00756439">
            <w:pPr>
              <w:pStyle w:val="NormalinTable"/>
              <w:tabs>
                <w:tab w:val="left" w:pos="1250"/>
              </w:tabs>
              <w:rPr>
                <w:ins w:id="5734" w:author="Owen, David (Trade)" w:date="2019-06-13T16:41:00Z"/>
              </w:rPr>
            </w:pPr>
            <w:ins w:id="5735" w:author="Owen, David (Trade)" w:date="2019-06-13T16:41:00Z">
              <w:r>
                <w:t xml:space="preserve">To 31/12/19: </w:t>
              </w:r>
            </w:ins>
            <w:r>
              <w:t>4.60% + 60.900 € / 100 kg</w:t>
            </w:r>
          </w:p>
          <w:p w14:paraId="40A4DBF2" w14:textId="77777777" w:rsidR="00756439" w:rsidRDefault="00756439" w:rsidP="00756439">
            <w:pPr>
              <w:pStyle w:val="NormalinTable"/>
              <w:tabs>
                <w:tab w:val="left" w:pos="1250"/>
              </w:tabs>
              <w:rPr>
                <w:ins w:id="5736" w:author="Owen, David (Trade)" w:date="2019-06-13T16:41:00Z"/>
              </w:rPr>
            </w:pPr>
            <w:ins w:id="5737" w:author="Owen, David (Trade)" w:date="2019-06-13T16:41:00Z">
              <w:r>
                <w:t>1/1/20 to 31/12/20: 3.40% + 45.600 € / 100 kg</w:t>
              </w:r>
            </w:ins>
          </w:p>
          <w:p w14:paraId="0F96B539" w14:textId="77777777" w:rsidR="00756439" w:rsidRDefault="00756439" w:rsidP="00756439">
            <w:pPr>
              <w:pStyle w:val="NormalinTable"/>
              <w:tabs>
                <w:tab w:val="left" w:pos="1250"/>
              </w:tabs>
              <w:rPr>
                <w:ins w:id="5738" w:author="Owen, David (Trade)" w:date="2019-06-13T16:41:00Z"/>
              </w:rPr>
            </w:pPr>
            <w:ins w:id="5739" w:author="Owen, David (Trade)" w:date="2019-06-13T16:41:00Z">
              <w:r>
                <w:t>1/1/21 to 31/12/21: 2.30% + 30.400 € / 100 kg</w:t>
              </w:r>
            </w:ins>
          </w:p>
          <w:p w14:paraId="23B30B2C" w14:textId="448BDDA9" w:rsidR="00756439" w:rsidRDefault="00756439" w:rsidP="00756439">
            <w:pPr>
              <w:pStyle w:val="NormalinTable"/>
              <w:tabs>
                <w:tab w:val="left" w:pos="1250"/>
              </w:tabs>
              <w:rPr>
                <w:ins w:id="5740" w:author="Owen, David (Trade)" w:date="2019-06-13T16:41:00Z"/>
              </w:rPr>
            </w:pPr>
            <w:ins w:id="5741" w:author="Owen, David (Trade)" w:date="2019-06-13T16:41:00Z">
              <w:r>
                <w:t xml:space="preserve">1/1/22 to </w:t>
              </w:r>
              <w:del w:id="5742" w:author="David Owen" w:date="2019-06-14T16:13:00Z">
                <w:r w:rsidDel="00A23332">
                  <w:delText xml:space="preserve">31/12/22 </w:delText>
                </w:r>
              </w:del>
            </w:ins>
            <w:ins w:id="5743" w:author="David Owen" w:date="2019-06-14T16:13:00Z">
              <w:r w:rsidR="00A23332">
                <w:t xml:space="preserve">31/12/22: </w:t>
              </w:r>
            </w:ins>
            <w:ins w:id="5744" w:author="Owen, David (Trade)" w:date="2019-06-13T16:41:00Z">
              <w:r>
                <w:t>1.10% + 15.200 € / 100 kg</w:t>
              </w:r>
            </w:ins>
          </w:p>
          <w:p w14:paraId="25ACAC13" w14:textId="100D56DC" w:rsidR="00756439" w:rsidRDefault="00756439" w:rsidP="00756439">
            <w:pPr>
              <w:pStyle w:val="NormalinTable"/>
              <w:tabs>
                <w:tab w:val="left" w:pos="1250"/>
              </w:tabs>
            </w:pPr>
            <w:ins w:id="5745" w:author="Owen, David (Trade)" w:date="2019-06-13T16:41:00Z">
              <w:r>
                <w:t>From 1/1/23: 0.00%</w:t>
              </w:r>
            </w:ins>
          </w:p>
        </w:tc>
      </w:tr>
      <w:tr w:rsidR="00756439" w14:paraId="31744F99" w14:textId="77777777" w:rsidTr="00FC0611">
        <w:trPr>
          <w:cantSplit/>
        </w:trPr>
        <w:tc>
          <w:tcPr>
            <w:tcW w:w="0" w:type="auto"/>
            <w:tcBorders>
              <w:top w:val="single" w:sz="4" w:space="0" w:color="A6A6A6" w:themeColor="background1" w:themeShade="A6"/>
              <w:right w:val="single" w:sz="4" w:space="0" w:color="000000" w:themeColor="text1"/>
            </w:tcBorders>
          </w:tcPr>
          <w:p w14:paraId="25C158C0" w14:textId="77777777" w:rsidR="00756439" w:rsidRDefault="00756439" w:rsidP="00756439">
            <w:pPr>
              <w:pStyle w:val="NormalinTable"/>
            </w:pPr>
            <w:r>
              <w:rPr>
                <w:b/>
              </w:rPr>
              <w:t>0204 42 90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780FF5" w14:textId="77777777" w:rsidR="00756439" w:rsidRDefault="00756439" w:rsidP="00756439">
            <w:pPr>
              <w:pStyle w:val="NormalinTable"/>
              <w:tabs>
                <w:tab w:val="left" w:pos="1250"/>
              </w:tabs>
              <w:rPr>
                <w:ins w:id="5746" w:author="Owen, David (Trade)" w:date="2019-06-13T16:41:00Z"/>
              </w:rPr>
            </w:pPr>
            <w:ins w:id="5747" w:author="Owen, David (Trade)" w:date="2019-06-13T16:41:00Z">
              <w:r>
                <w:t xml:space="preserve">To 31/12/19: </w:t>
              </w:r>
            </w:ins>
            <w:r>
              <w:t>4.60% + 60.900 € / 100 kg</w:t>
            </w:r>
          </w:p>
          <w:p w14:paraId="5409281B" w14:textId="77777777" w:rsidR="00756439" w:rsidRDefault="00756439" w:rsidP="00756439">
            <w:pPr>
              <w:pStyle w:val="NormalinTable"/>
              <w:tabs>
                <w:tab w:val="left" w:pos="1250"/>
              </w:tabs>
              <w:rPr>
                <w:ins w:id="5748" w:author="Owen, David (Trade)" w:date="2019-06-13T16:41:00Z"/>
              </w:rPr>
            </w:pPr>
            <w:ins w:id="5749" w:author="Owen, David (Trade)" w:date="2019-06-13T16:41:00Z">
              <w:r>
                <w:t>1/1/20 to 31/12/20: 3.40% + 45.600 € / 100 kg</w:t>
              </w:r>
            </w:ins>
          </w:p>
          <w:p w14:paraId="7E54889E" w14:textId="77777777" w:rsidR="00756439" w:rsidRDefault="00756439" w:rsidP="00756439">
            <w:pPr>
              <w:pStyle w:val="NormalinTable"/>
              <w:tabs>
                <w:tab w:val="left" w:pos="1250"/>
              </w:tabs>
              <w:rPr>
                <w:ins w:id="5750" w:author="Owen, David (Trade)" w:date="2019-06-13T16:41:00Z"/>
              </w:rPr>
            </w:pPr>
            <w:ins w:id="5751" w:author="Owen, David (Trade)" w:date="2019-06-13T16:41:00Z">
              <w:r>
                <w:t>1/1/21 to 31/12/21: 2.30% + 30.400 € / 100 kg</w:t>
              </w:r>
            </w:ins>
          </w:p>
          <w:p w14:paraId="0C0A1C6C" w14:textId="1A9E61D5" w:rsidR="00756439" w:rsidRDefault="00756439" w:rsidP="00756439">
            <w:pPr>
              <w:pStyle w:val="NormalinTable"/>
              <w:tabs>
                <w:tab w:val="left" w:pos="1250"/>
              </w:tabs>
              <w:rPr>
                <w:ins w:id="5752" w:author="Owen, David (Trade)" w:date="2019-06-13T16:41:00Z"/>
              </w:rPr>
            </w:pPr>
            <w:ins w:id="5753" w:author="Owen, David (Trade)" w:date="2019-06-13T16:41:00Z">
              <w:r>
                <w:t xml:space="preserve">1/1/22 to </w:t>
              </w:r>
              <w:del w:id="5754" w:author="David Owen" w:date="2019-06-14T16:13:00Z">
                <w:r w:rsidDel="00A23332">
                  <w:delText xml:space="preserve">31/12/22 </w:delText>
                </w:r>
              </w:del>
            </w:ins>
            <w:ins w:id="5755" w:author="David Owen" w:date="2019-06-14T16:13:00Z">
              <w:r w:rsidR="00A23332">
                <w:t xml:space="preserve">31/12/22: </w:t>
              </w:r>
            </w:ins>
            <w:ins w:id="5756" w:author="Owen, David (Trade)" w:date="2019-06-13T16:41:00Z">
              <w:r>
                <w:t>1.10% + 15.200 € / 100 kg</w:t>
              </w:r>
            </w:ins>
          </w:p>
          <w:p w14:paraId="05769665" w14:textId="3A66AD26" w:rsidR="00756439" w:rsidRDefault="00756439" w:rsidP="00756439">
            <w:pPr>
              <w:pStyle w:val="NormalinTable"/>
              <w:tabs>
                <w:tab w:val="left" w:pos="1250"/>
              </w:tabs>
            </w:pPr>
            <w:ins w:id="5757" w:author="Owen, David (Trade)" w:date="2019-06-13T16:41:00Z">
              <w:r>
                <w:t>From 1/1/23: 0.00%</w:t>
              </w:r>
            </w:ins>
          </w:p>
        </w:tc>
      </w:tr>
      <w:tr w:rsidR="00756439" w14:paraId="49765C12" w14:textId="77777777" w:rsidTr="00FC0611">
        <w:trPr>
          <w:cantSplit/>
        </w:trPr>
        <w:tc>
          <w:tcPr>
            <w:tcW w:w="0" w:type="auto"/>
            <w:tcBorders>
              <w:top w:val="single" w:sz="4" w:space="0" w:color="A6A6A6" w:themeColor="background1" w:themeShade="A6"/>
              <w:right w:val="single" w:sz="4" w:space="0" w:color="000000" w:themeColor="text1"/>
            </w:tcBorders>
          </w:tcPr>
          <w:p w14:paraId="561E6F2E" w14:textId="77777777" w:rsidR="00756439" w:rsidRDefault="00756439" w:rsidP="00756439">
            <w:pPr>
              <w:pStyle w:val="NormalinTable"/>
            </w:pPr>
            <w:r>
              <w:rPr>
                <w:b/>
              </w:rPr>
              <w:t>0204 43 00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4BD626" w14:textId="77777777" w:rsidR="00756439" w:rsidRDefault="00756439" w:rsidP="00756439">
            <w:pPr>
              <w:pStyle w:val="NormalinTable"/>
              <w:tabs>
                <w:tab w:val="left" w:pos="1250"/>
              </w:tabs>
              <w:rPr>
                <w:ins w:id="5758" w:author="Owen, David (Trade)" w:date="2019-06-13T16:41:00Z"/>
              </w:rPr>
            </w:pPr>
            <w:ins w:id="5759" w:author="Owen, David (Trade)" w:date="2019-06-13T16:41:00Z">
              <w:r>
                <w:t xml:space="preserve">To 31/12/19: </w:t>
              </w:r>
            </w:ins>
            <w:r>
              <w:t>4.60% + 85.200 € / 100 kg</w:t>
            </w:r>
          </w:p>
          <w:p w14:paraId="59635795" w14:textId="77777777" w:rsidR="00756439" w:rsidRDefault="00756439" w:rsidP="00756439">
            <w:pPr>
              <w:pStyle w:val="NormalinTable"/>
              <w:tabs>
                <w:tab w:val="left" w:pos="1250"/>
              </w:tabs>
              <w:rPr>
                <w:ins w:id="5760" w:author="Owen, David (Trade)" w:date="2019-06-13T16:41:00Z"/>
              </w:rPr>
            </w:pPr>
            <w:ins w:id="5761" w:author="Owen, David (Trade)" w:date="2019-06-13T16:41:00Z">
              <w:r>
                <w:t>1/1/20 to 31/12/20: 3.40% + 63.900 € / 100 kg</w:t>
              </w:r>
            </w:ins>
          </w:p>
          <w:p w14:paraId="5323CF90" w14:textId="77777777" w:rsidR="00756439" w:rsidRDefault="00756439" w:rsidP="00756439">
            <w:pPr>
              <w:pStyle w:val="NormalinTable"/>
              <w:tabs>
                <w:tab w:val="left" w:pos="1250"/>
              </w:tabs>
              <w:rPr>
                <w:ins w:id="5762" w:author="Owen, David (Trade)" w:date="2019-06-13T16:41:00Z"/>
              </w:rPr>
            </w:pPr>
            <w:ins w:id="5763" w:author="Owen, David (Trade)" w:date="2019-06-13T16:41:00Z">
              <w:r>
                <w:t>1/1/21 to 31/12/21: 2.30% + 42.600 € / 100 kg</w:t>
              </w:r>
            </w:ins>
          </w:p>
          <w:p w14:paraId="1FDE9863" w14:textId="4EA59D05" w:rsidR="00756439" w:rsidRDefault="00756439" w:rsidP="00756439">
            <w:pPr>
              <w:pStyle w:val="NormalinTable"/>
              <w:tabs>
                <w:tab w:val="left" w:pos="1250"/>
              </w:tabs>
              <w:rPr>
                <w:ins w:id="5764" w:author="Owen, David (Trade)" w:date="2019-06-13T16:41:00Z"/>
              </w:rPr>
            </w:pPr>
            <w:ins w:id="5765" w:author="Owen, David (Trade)" w:date="2019-06-13T16:41:00Z">
              <w:r>
                <w:t xml:space="preserve">1/1/22 to </w:t>
              </w:r>
              <w:del w:id="5766" w:author="David Owen" w:date="2019-06-14T16:13:00Z">
                <w:r w:rsidDel="00A23332">
                  <w:delText xml:space="preserve">31/12/22 </w:delText>
                </w:r>
              </w:del>
            </w:ins>
            <w:ins w:id="5767" w:author="David Owen" w:date="2019-06-14T16:13:00Z">
              <w:r w:rsidR="00A23332">
                <w:t xml:space="preserve">31/12/22: </w:t>
              </w:r>
            </w:ins>
            <w:ins w:id="5768" w:author="Owen, David (Trade)" w:date="2019-06-13T16:41:00Z">
              <w:r>
                <w:t>1.10% + 21.300 € / 100 kg</w:t>
              </w:r>
            </w:ins>
          </w:p>
          <w:p w14:paraId="689C264E" w14:textId="1487D798" w:rsidR="00756439" w:rsidRDefault="00756439" w:rsidP="00756439">
            <w:pPr>
              <w:pStyle w:val="NormalinTable"/>
              <w:tabs>
                <w:tab w:val="left" w:pos="1250"/>
              </w:tabs>
            </w:pPr>
            <w:ins w:id="5769" w:author="Owen, David (Trade)" w:date="2019-06-13T16:41:00Z">
              <w:r>
                <w:t>From 1/1/23: 0.00%</w:t>
              </w:r>
            </w:ins>
          </w:p>
        </w:tc>
      </w:tr>
      <w:tr w:rsidR="00756439" w14:paraId="2EF76706" w14:textId="77777777" w:rsidTr="00FC0611">
        <w:trPr>
          <w:cantSplit/>
        </w:trPr>
        <w:tc>
          <w:tcPr>
            <w:tcW w:w="0" w:type="auto"/>
            <w:tcBorders>
              <w:top w:val="single" w:sz="4" w:space="0" w:color="A6A6A6" w:themeColor="background1" w:themeShade="A6"/>
              <w:right w:val="single" w:sz="4" w:space="0" w:color="000000" w:themeColor="text1"/>
            </w:tcBorders>
          </w:tcPr>
          <w:p w14:paraId="5CB7014B" w14:textId="77777777" w:rsidR="00756439" w:rsidRDefault="00756439" w:rsidP="00756439">
            <w:pPr>
              <w:pStyle w:val="NormalinTable"/>
            </w:pPr>
            <w:r>
              <w:rPr>
                <w:b/>
              </w:rPr>
              <w:t>0204 50 00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B98384" w14:textId="77777777" w:rsidR="00756439" w:rsidRDefault="00756439" w:rsidP="00756439">
            <w:pPr>
              <w:pStyle w:val="NormalinTable"/>
              <w:tabs>
                <w:tab w:val="left" w:pos="1250"/>
              </w:tabs>
            </w:pPr>
            <w:r>
              <w:t>0.00%</w:t>
            </w:r>
          </w:p>
        </w:tc>
      </w:tr>
      <w:tr w:rsidR="00756439" w14:paraId="2B9E3CAC" w14:textId="77777777" w:rsidTr="00FC0611">
        <w:trPr>
          <w:cantSplit/>
        </w:trPr>
        <w:tc>
          <w:tcPr>
            <w:tcW w:w="0" w:type="auto"/>
            <w:tcBorders>
              <w:top w:val="single" w:sz="4" w:space="0" w:color="A6A6A6" w:themeColor="background1" w:themeShade="A6"/>
              <w:right w:val="single" w:sz="4" w:space="0" w:color="000000" w:themeColor="text1"/>
            </w:tcBorders>
          </w:tcPr>
          <w:p w14:paraId="6438259F" w14:textId="77777777" w:rsidR="00756439" w:rsidRDefault="00756439" w:rsidP="00756439">
            <w:pPr>
              <w:pStyle w:val="NormalinTable"/>
            </w:pPr>
            <w:r>
              <w:rPr>
                <w:b/>
              </w:rPr>
              <w:t>0205 00 00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0839CC" w14:textId="77777777" w:rsidR="00756439" w:rsidRDefault="00756439" w:rsidP="00756439">
            <w:pPr>
              <w:pStyle w:val="NormalinTable"/>
              <w:tabs>
                <w:tab w:val="left" w:pos="1250"/>
              </w:tabs>
            </w:pPr>
            <w:r>
              <w:t>0.00%</w:t>
            </w:r>
          </w:p>
        </w:tc>
      </w:tr>
      <w:tr w:rsidR="00756439" w14:paraId="0A96A373" w14:textId="77777777" w:rsidTr="00FC0611">
        <w:trPr>
          <w:cantSplit/>
        </w:trPr>
        <w:tc>
          <w:tcPr>
            <w:tcW w:w="0" w:type="auto"/>
            <w:tcBorders>
              <w:top w:val="single" w:sz="4" w:space="0" w:color="A6A6A6" w:themeColor="background1" w:themeShade="A6"/>
              <w:right w:val="single" w:sz="4" w:space="0" w:color="000000" w:themeColor="text1"/>
            </w:tcBorders>
          </w:tcPr>
          <w:p w14:paraId="708A6C19" w14:textId="77777777" w:rsidR="00756439" w:rsidRDefault="00756439" w:rsidP="00756439">
            <w:pPr>
              <w:pStyle w:val="NormalinTable"/>
            </w:pPr>
            <w:r>
              <w:rPr>
                <w:b/>
              </w:rPr>
              <w:t>0206 10 10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61DE37" w14:textId="77777777" w:rsidR="00756439" w:rsidRDefault="00756439" w:rsidP="00756439">
            <w:pPr>
              <w:pStyle w:val="NormalinTable"/>
              <w:tabs>
                <w:tab w:val="left" w:pos="1250"/>
              </w:tabs>
            </w:pPr>
            <w:r>
              <w:t>0.00%</w:t>
            </w:r>
          </w:p>
        </w:tc>
      </w:tr>
      <w:tr w:rsidR="00756439" w14:paraId="1292B955" w14:textId="77777777" w:rsidTr="00FC0611">
        <w:trPr>
          <w:cantSplit/>
        </w:trPr>
        <w:tc>
          <w:tcPr>
            <w:tcW w:w="0" w:type="auto"/>
            <w:tcBorders>
              <w:top w:val="single" w:sz="4" w:space="0" w:color="A6A6A6" w:themeColor="background1" w:themeShade="A6"/>
              <w:right w:val="single" w:sz="4" w:space="0" w:color="000000" w:themeColor="text1"/>
            </w:tcBorders>
          </w:tcPr>
          <w:p w14:paraId="5009207C" w14:textId="77777777" w:rsidR="00756439" w:rsidRDefault="00756439" w:rsidP="00756439">
            <w:pPr>
              <w:pStyle w:val="NormalinTable"/>
            </w:pPr>
            <w:r>
              <w:rPr>
                <w:b/>
              </w:rPr>
              <w:t>0206 29 10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30073F" w14:textId="77777777" w:rsidR="00756439" w:rsidRDefault="00756439" w:rsidP="00756439">
            <w:pPr>
              <w:pStyle w:val="NormalinTable"/>
              <w:tabs>
                <w:tab w:val="left" w:pos="1250"/>
              </w:tabs>
            </w:pPr>
            <w:r>
              <w:t>0.00%</w:t>
            </w:r>
          </w:p>
        </w:tc>
      </w:tr>
      <w:tr w:rsidR="00756439" w14:paraId="6857FB62" w14:textId="77777777" w:rsidTr="00FC0611">
        <w:trPr>
          <w:cantSplit/>
        </w:trPr>
        <w:tc>
          <w:tcPr>
            <w:tcW w:w="0" w:type="auto"/>
            <w:tcBorders>
              <w:top w:val="single" w:sz="4" w:space="0" w:color="A6A6A6" w:themeColor="background1" w:themeShade="A6"/>
              <w:right w:val="single" w:sz="4" w:space="0" w:color="000000" w:themeColor="text1"/>
            </w:tcBorders>
          </w:tcPr>
          <w:p w14:paraId="21DCA342" w14:textId="77777777" w:rsidR="00756439" w:rsidRDefault="00756439" w:rsidP="00756439">
            <w:pPr>
              <w:pStyle w:val="NormalinTable"/>
            </w:pPr>
            <w:r>
              <w:rPr>
                <w:b/>
              </w:rPr>
              <w:t>0206 80 10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6FE95A" w14:textId="77777777" w:rsidR="00756439" w:rsidRDefault="00756439" w:rsidP="00756439">
            <w:pPr>
              <w:pStyle w:val="NormalinTable"/>
              <w:tabs>
                <w:tab w:val="left" w:pos="1250"/>
              </w:tabs>
            </w:pPr>
            <w:r>
              <w:t>0.00%</w:t>
            </w:r>
          </w:p>
        </w:tc>
      </w:tr>
      <w:tr w:rsidR="00756439" w14:paraId="53BA8CDF" w14:textId="77777777" w:rsidTr="00FC0611">
        <w:trPr>
          <w:cantSplit/>
        </w:trPr>
        <w:tc>
          <w:tcPr>
            <w:tcW w:w="0" w:type="auto"/>
            <w:tcBorders>
              <w:top w:val="single" w:sz="4" w:space="0" w:color="A6A6A6" w:themeColor="background1" w:themeShade="A6"/>
              <w:right w:val="single" w:sz="4" w:space="0" w:color="000000" w:themeColor="text1"/>
            </w:tcBorders>
          </w:tcPr>
          <w:p w14:paraId="1253C8B4" w14:textId="77777777" w:rsidR="00756439" w:rsidRDefault="00756439" w:rsidP="00756439">
            <w:pPr>
              <w:pStyle w:val="NormalinTable"/>
            </w:pPr>
            <w:r>
              <w:rPr>
                <w:b/>
              </w:rPr>
              <w:t>0206 80 91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475CA9" w14:textId="77777777" w:rsidR="00756439" w:rsidRDefault="00756439" w:rsidP="00756439">
            <w:pPr>
              <w:pStyle w:val="NormalinTable"/>
              <w:tabs>
                <w:tab w:val="left" w:pos="1250"/>
              </w:tabs>
            </w:pPr>
            <w:r>
              <w:t>0.00%</w:t>
            </w:r>
          </w:p>
        </w:tc>
      </w:tr>
      <w:tr w:rsidR="00756439" w14:paraId="3CCD6851" w14:textId="77777777" w:rsidTr="00FC0611">
        <w:trPr>
          <w:cantSplit/>
        </w:trPr>
        <w:tc>
          <w:tcPr>
            <w:tcW w:w="0" w:type="auto"/>
            <w:tcBorders>
              <w:top w:val="single" w:sz="4" w:space="0" w:color="A6A6A6" w:themeColor="background1" w:themeShade="A6"/>
              <w:right w:val="single" w:sz="4" w:space="0" w:color="000000" w:themeColor="text1"/>
            </w:tcBorders>
          </w:tcPr>
          <w:p w14:paraId="36BB19CF" w14:textId="77777777" w:rsidR="00756439" w:rsidRDefault="00756439" w:rsidP="00756439">
            <w:pPr>
              <w:pStyle w:val="NormalinTable"/>
            </w:pPr>
            <w:r>
              <w:rPr>
                <w:b/>
              </w:rPr>
              <w:t>0206 90 10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D9E906" w14:textId="77777777" w:rsidR="00756439" w:rsidRDefault="00756439" w:rsidP="00756439">
            <w:pPr>
              <w:pStyle w:val="NormalinTable"/>
              <w:tabs>
                <w:tab w:val="left" w:pos="1250"/>
              </w:tabs>
            </w:pPr>
            <w:r>
              <w:t>0.00%</w:t>
            </w:r>
          </w:p>
        </w:tc>
      </w:tr>
      <w:tr w:rsidR="00756439" w14:paraId="0D58E59F" w14:textId="77777777" w:rsidTr="00FC0611">
        <w:trPr>
          <w:cantSplit/>
        </w:trPr>
        <w:tc>
          <w:tcPr>
            <w:tcW w:w="0" w:type="auto"/>
            <w:tcBorders>
              <w:top w:val="single" w:sz="4" w:space="0" w:color="A6A6A6" w:themeColor="background1" w:themeShade="A6"/>
              <w:right w:val="single" w:sz="4" w:space="0" w:color="000000" w:themeColor="text1"/>
            </w:tcBorders>
          </w:tcPr>
          <w:p w14:paraId="2F27BCCD" w14:textId="77777777" w:rsidR="00756439" w:rsidRDefault="00756439" w:rsidP="00756439">
            <w:pPr>
              <w:pStyle w:val="NormalinTable"/>
            </w:pPr>
            <w:r>
              <w:rPr>
                <w:b/>
              </w:rPr>
              <w:t>0206 90 91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82C1FE" w14:textId="77777777" w:rsidR="00756439" w:rsidRDefault="00756439" w:rsidP="00756439">
            <w:pPr>
              <w:pStyle w:val="NormalinTable"/>
              <w:tabs>
                <w:tab w:val="left" w:pos="1250"/>
              </w:tabs>
            </w:pPr>
            <w:r>
              <w:t>0.00%</w:t>
            </w:r>
          </w:p>
        </w:tc>
      </w:tr>
      <w:tr w:rsidR="00756439" w14:paraId="1D1FFC88" w14:textId="77777777" w:rsidTr="00FC0611">
        <w:trPr>
          <w:cantSplit/>
        </w:trPr>
        <w:tc>
          <w:tcPr>
            <w:tcW w:w="0" w:type="auto"/>
            <w:tcBorders>
              <w:top w:val="single" w:sz="4" w:space="0" w:color="A6A6A6" w:themeColor="background1" w:themeShade="A6"/>
              <w:right w:val="single" w:sz="4" w:space="0" w:color="000000" w:themeColor="text1"/>
            </w:tcBorders>
          </w:tcPr>
          <w:p w14:paraId="266DCF04" w14:textId="77777777" w:rsidR="00756439" w:rsidRDefault="00756439" w:rsidP="00756439">
            <w:pPr>
              <w:pStyle w:val="NormalinTable"/>
            </w:pPr>
            <w:r>
              <w:rPr>
                <w:b/>
              </w:rPr>
              <w:t>0207 13 91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ABA684" w14:textId="77777777" w:rsidR="00756439" w:rsidRDefault="00756439" w:rsidP="00756439">
            <w:pPr>
              <w:pStyle w:val="NormalinTable"/>
              <w:tabs>
                <w:tab w:val="left" w:pos="1250"/>
              </w:tabs>
            </w:pPr>
            <w:r>
              <w:t>0.00%</w:t>
            </w:r>
          </w:p>
        </w:tc>
      </w:tr>
      <w:tr w:rsidR="00756439" w14:paraId="3421C51C" w14:textId="77777777" w:rsidTr="00FC0611">
        <w:trPr>
          <w:cantSplit/>
        </w:trPr>
        <w:tc>
          <w:tcPr>
            <w:tcW w:w="0" w:type="auto"/>
            <w:tcBorders>
              <w:top w:val="single" w:sz="4" w:space="0" w:color="A6A6A6" w:themeColor="background1" w:themeShade="A6"/>
              <w:right w:val="single" w:sz="4" w:space="0" w:color="000000" w:themeColor="text1"/>
            </w:tcBorders>
          </w:tcPr>
          <w:p w14:paraId="6F27BA6E" w14:textId="77777777" w:rsidR="00756439" w:rsidRDefault="00756439" w:rsidP="00756439">
            <w:pPr>
              <w:pStyle w:val="NormalinTable"/>
            </w:pPr>
            <w:r>
              <w:rPr>
                <w:b/>
              </w:rPr>
              <w:t>0207 14 91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2803AC" w14:textId="77777777" w:rsidR="00756439" w:rsidRDefault="00756439" w:rsidP="00756439">
            <w:pPr>
              <w:pStyle w:val="NormalinTable"/>
              <w:tabs>
                <w:tab w:val="left" w:pos="1250"/>
              </w:tabs>
            </w:pPr>
            <w:r>
              <w:t>0.00%</w:t>
            </w:r>
          </w:p>
        </w:tc>
      </w:tr>
      <w:tr w:rsidR="00756439" w14:paraId="0E514D89" w14:textId="77777777" w:rsidTr="00FC0611">
        <w:trPr>
          <w:cantSplit/>
        </w:trPr>
        <w:tc>
          <w:tcPr>
            <w:tcW w:w="0" w:type="auto"/>
            <w:tcBorders>
              <w:top w:val="single" w:sz="4" w:space="0" w:color="A6A6A6" w:themeColor="background1" w:themeShade="A6"/>
              <w:right w:val="single" w:sz="4" w:space="0" w:color="000000" w:themeColor="text1"/>
            </w:tcBorders>
          </w:tcPr>
          <w:p w14:paraId="0E93A508" w14:textId="77777777" w:rsidR="00756439" w:rsidRDefault="00756439" w:rsidP="00756439">
            <w:pPr>
              <w:pStyle w:val="NormalinTable"/>
            </w:pPr>
            <w:r>
              <w:rPr>
                <w:b/>
              </w:rPr>
              <w:t>0207 26 91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2EDFEC" w14:textId="77777777" w:rsidR="00756439" w:rsidRDefault="00756439" w:rsidP="00756439">
            <w:pPr>
              <w:pStyle w:val="NormalinTable"/>
              <w:tabs>
                <w:tab w:val="left" w:pos="1250"/>
              </w:tabs>
            </w:pPr>
            <w:r>
              <w:t>0.00%</w:t>
            </w:r>
          </w:p>
        </w:tc>
      </w:tr>
      <w:tr w:rsidR="00756439" w14:paraId="011A7BC6" w14:textId="77777777" w:rsidTr="00FC0611">
        <w:trPr>
          <w:cantSplit/>
        </w:trPr>
        <w:tc>
          <w:tcPr>
            <w:tcW w:w="0" w:type="auto"/>
            <w:tcBorders>
              <w:top w:val="single" w:sz="4" w:space="0" w:color="A6A6A6" w:themeColor="background1" w:themeShade="A6"/>
              <w:right w:val="single" w:sz="4" w:space="0" w:color="000000" w:themeColor="text1"/>
            </w:tcBorders>
          </w:tcPr>
          <w:p w14:paraId="60182A5A" w14:textId="77777777" w:rsidR="00756439" w:rsidRDefault="00756439" w:rsidP="00756439">
            <w:pPr>
              <w:pStyle w:val="NormalinTable"/>
            </w:pPr>
            <w:r>
              <w:rPr>
                <w:b/>
              </w:rPr>
              <w:t>0207 27 91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1DB7A2" w14:textId="77777777" w:rsidR="00756439" w:rsidRDefault="00756439" w:rsidP="00756439">
            <w:pPr>
              <w:pStyle w:val="NormalinTable"/>
              <w:tabs>
                <w:tab w:val="left" w:pos="1250"/>
              </w:tabs>
            </w:pPr>
            <w:r>
              <w:t>0.00%</w:t>
            </w:r>
          </w:p>
        </w:tc>
      </w:tr>
      <w:tr w:rsidR="00756439" w14:paraId="473A234B" w14:textId="77777777" w:rsidTr="00FC0611">
        <w:trPr>
          <w:cantSplit/>
        </w:trPr>
        <w:tc>
          <w:tcPr>
            <w:tcW w:w="0" w:type="auto"/>
            <w:tcBorders>
              <w:top w:val="single" w:sz="4" w:space="0" w:color="A6A6A6" w:themeColor="background1" w:themeShade="A6"/>
              <w:right w:val="single" w:sz="4" w:space="0" w:color="000000" w:themeColor="text1"/>
            </w:tcBorders>
          </w:tcPr>
          <w:p w14:paraId="700B1E10" w14:textId="77777777" w:rsidR="00756439" w:rsidRDefault="00756439" w:rsidP="00756439">
            <w:pPr>
              <w:pStyle w:val="NormalinTable"/>
            </w:pPr>
            <w:r>
              <w:rPr>
                <w:b/>
              </w:rPr>
              <w:t>0207 44 91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8D426C" w14:textId="77777777" w:rsidR="00756439" w:rsidRDefault="00756439" w:rsidP="00756439">
            <w:pPr>
              <w:pStyle w:val="NormalinTable"/>
              <w:tabs>
                <w:tab w:val="left" w:pos="1250"/>
              </w:tabs>
            </w:pPr>
            <w:r>
              <w:t>0.00%</w:t>
            </w:r>
          </w:p>
        </w:tc>
      </w:tr>
      <w:tr w:rsidR="00756439" w14:paraId="71D4440C" w14:textId="77777777" w:rsidTr="00FC0611">
        <w:trPr>
          <w:cantSplit/>
        </w:trPr>
        <w:tc>
          <w:tcPr>
            <w:tcW w:w="0" w:type="auto"/>
            <w:tcBorders>
              <w:top w:val="single" w:sz="4" w:space="0" w:color="A6A6A6" w:themeColor="background1" w:themeShade="A6"/>
              <w:right w:val="single" w:sz="4" w:space="0" w:color="000000" w:themeColor="text1"/>
            </w:tcBorders>
          </w:tcPr>
          <w:p w14:paraId="1C68CA0B" w14:textId="77777777" w:rsidR="00756439" w:rsidRDefault="00756439" w:rsidP="00756439">
            <w:pPr>
              <w:pStyle w:val="NormalinTable"/>
            </w:pPr>
            <w:r>
              <w:rPr>
                <w:b/>
              </w:rPr>
              <w:t>0207 45 95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1BBAA5" w14:textId="77777777" w:rsidR="00756439" w:rsidRDefault="00756439" w:rsidP="00756439">
            <w:pPr>
              <w:pStyle w:val="NormalinTable"/>
              <w:tabs>
                <w:tab w:val="left" w:pos="1250"/>
              </w:tabs>
            </w:pPr>
            <w:r>
              <w:t>0.00%</w:t>
            </w:r>
          </w:p>
        </w:tc>
      </w:tr>
      <w:tr w:rsidR="00756439" w14:paraId="73661442" w14:textId="77777777" w:rsidTr="00FC0611">
        <w:trPr>
          <w:cantSplit/>
        </w:trPr>
        <w:tc>
          <w:tcPr>
            <w:tcW w:w="0" w:type="auto"/>
            <w:tcBorders>
              <w:top w:val="single" w:sz="4" w:space="0" w:color="A6A6A6" w:themeColor="background1" w:themeShade="A6"/>
              <w:right w:val="single" w:sz="4" w:space="0" w:color="000000" w:themeColor="text1"/>
            </w:tcBorders>
          </w:tcPr>
          <w:p w14:paraId="77438727" w14:textId="77777777" w:rsidR="00756439" w:rsidRDefault="00756439" w:rsidP="00756439">
            <w:pPr>
              <w:pStyle w:val="NormalinTable"/>
            </w:pPr>
            <w:r>
              <w:rPr>
                <w:b/>
              </w:rPr>
              <w:t>0207 54 91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A4DAAD" w14:textId="77777777" w:rsidR="00756439" w:rsidRDefault="00756439" w:rsidP="00756439">
            <w:pPr>
              <w:pStyle w:val="NormalinTable"/>
              <w:tabs>
                <w:tab w:val="left" w:pos="1250"/>
              </w:tabs>
            </w:pPr>
            <w:r>
              <w:t>0.00%</w:t>
            </w:r>
          </w:p>
        </w:tc>
      </w:tr>
      <w:tr w:rsidR="00756439" w14:paraId="26812B6B" w14:textId="77777777" w:rsidTr="00FC0611">
        <w:trPr>
          <w:cantSplit/>
        </w:trPr>
        <w:tc>
          <w:tcPr>
            <w:tcW w:w="0" w:type="auto"/>
            <w:tcBorders>
              <w:top w:val="single" w:sz="4" w:space="0" w:color="A6A6A6" w:themeColor="background1" w:themeShade="A6"/>
              <w:right w:val="single" w:sz="4" w:space="0" w:color="000000" w:themeColor="text1"/>
            </w:tcBorders>
          </w:tcPr>
          <w:p w14:paraId="2E241A18" w14:textId="77777777" w:rsidR="00756439" w:rsidRDefault="00756439" w:rsidP="00756439">
            <w:pPr>
              <w:pStyle w:val="NormalinTable"/>
            </w:pPr>
            <w:r>
              <w:rPr>
                <w:b/>
              </w:rPr>
              <w:t>0207 55 95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09D6C6" w14:textId="77777777" w:rsidR="00756439" w:rsidRDefault="00756439" w:rsidP="00756439">
            <w:pPr>
              <w:pStyle w:val="NormalinTable"/>
              <w:tabs>
                <w:tab w:val="left" w:pos="1250"/>
              </w:tabs>
            </w:pPr>
            <w:r>
              <w:t>0.00%</w:t>
            </w:r>
          </w:p>
        </w:tc>
      </w:tr>
      <w:tr w:rsidR="00756439" w14:paraId="7B22A48C" w14:textId="77777777" w:rsidTr="00FC0611">
        <w:trPr>
          <w:cantSplit/>
        </w:trPr>
        <w:tc>
          <w:tcPr>
            <w:tcW w:w="0" w:type="auto"/>
            <w:tcBorders>
              <w:top w:val="single" w:sz="4" w:space="0" w:color="A6A6A6" w:themeColor="background1" w:themeShade="A6"/>
              <w:right w:val="single" w:sz="4" w:space="0" w:color="000000" w:themeColor="text1"/>
            </w:tcBorders>
          </w:tcPr>
          <w:p w14:paraId="446B7845" w14:textId="77777777" w:rsidR="00756439" w:rsidRDefault="00756439" w:rsidP="00756439">
            <w:pPr>
              <w:pStyle w:val="NormalinTable"/>
            </w:pPr>
            <w:r>
              <w:rPr>
                <w:b/>
              </w:rPr>
              <w:t>0207 60 91 10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F1C515" w14:textId="77777777" w:rsidR="00756439" w:rsidRDefault="00756439" w:rsidP="00756439">
            <w:pPr>
              <w:pStyle w:val="NormalinTable"/>
              <w:tabs>
                <w:tab w:val="left" w:pos="1250"/>
              </w:tabs>
            </w:pPr>
            <w:r>
              <w:t>0.00%</w:t>
            </w:r>
          </w:p>
        </w:tc>
      </w:tr>
      <w:tr w:rsidR="00756439" w14:paraId="65898419" w14:textId="77777777" w:rsidTr="00FC0611">
        <w:trPr>
          <w:cantSplit/>
        </w:trPr>
        <w:tc>
          <w:tcPr>
            <w:tcW w:w="0" w:type="auto"/>
            <w:tcBorders>
              <w:top w:val="single" w:sz="4" w:space="0" w:color="A6A6A6" w:themeColor="background1" w:themeShade="A6"/>
              <w:right w:val="single" w:sz="4" w:space="0" w:color="000000" w:themeColor="text1"/>
            </w:tcBorders>
          </w:tcPr>
          <w:p w14:paraId="7B0F7A9A" w14:textId="77777777" w:rsidR="00756439" w:rsidRDefault="00756439" w:rsidP="00756439">
            <w:pPr>
              <w:pStyle w:val="NormalinTable"/>
            </w:pPr>
            <w:r>
              <w:rPr>
                <w:b/>
              </w:rPr>
              <w:lastRenderedPageBreak/>
              <w:t>0207 60 91 90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DF6DF1" w14:textId="77777777" w:rsidR="00756439" w:rsidRDefault="00756439" w:rsidP="00756439">
            <w:pPr>
              <w:pStyle w:val="NormalinTable"/>
              <w:tabs>
                <w:tab w:val="left" w:pos="1250"/>
              </w:tabs>
            </w:pPr>
            <w:r>
              <w:t>0.00%</w:t>
            </w:r>
          </w:p>
        </w:tc>
      </w:tr>
      <w:tr w:rsidR="00756439" w14:paraId="6033CC4C" w14:textId="77777777" w:rsidTr="00FC0611">
        <w:trPr>
          <w:cantSplit/>
        </w:trPr>
        <w:tc>
          <w:tcPr>
            <w:tcW w:w="0" w:type="auto"/>
            <w:tcBorders>
              <w:top w:val="single" w:sz="4" w:space="0" w:color="A6A6A6" w:themeColor="background1" w:themeShade="A6"/>
              <w:right w:val="single" w:sz="4" w:space="0" w:color="000000" w:themeColor="text1"/>
            </w:tcBorders>
          </w:tcPr>
          <w:p w14:paraId="679DB335" w14:textId="77777777" w:rsidR="00756439" w:rsidRDefault="00756439" w:rsidP="00756439">
            <w:pPr>
              <w:pStyle w:val="NormalinTable"/>
            </w:pPr>
            <w:r>
              <w:rPr>
                <w:b/>
              </w:rPr>
              <w:t>0208 10 10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F0E953" w14:textId="77777777" w:rsidR="00756439" w:rsidRDefault="00756439" w:rsidP="00756439">
            <w:pPr>
              <w:pStyle w:val="NormalinTable"/>
              <w:tabs>
                <w:tab w:val="left" w:pos="1250"/>
              </w:tabs>
            </w:pPr>
            <w:r>
              <w:t>0.00%</w:t>
            </w:r>
          </w:p>
        </w:tc>
      </w:tr>
      <w:tr w:rsidR="00756439" w14:paraId="363C48AE" w14:textId="77777777" w:rsidTr="00FC0611">
        <w:trPr>
          <w:cantSplit/>
        </w:trPr>
        <w:tc>
          <w:tcPr>
            <w:tcW w:w="0" w:type="auto"/>
            <w:tcBorders>
              <w:top w:val="single" w:sz="4" w:space="0" w:color="A6A6A6" w:themeColor="background1" w:themeShade="A6"/>
              <w:right w:val="single" w:sz="4" w:space="0" w:color="000000" w:themeColor="text1"/>
            </w:tcBorders>
          </w:tcPr>
          <w:p w14:paraId="3E3173D3" w14:textId="77777777" w:rsidR="00756439" w:rsidRDefault="00756439" w:rsidP="00756439">
            <w:pPr>
              <w:pStyle w:val="NormalinTable"/>
            </w:pPr>
            <w:r>
              <w:rPr>
                <w:b/>
              </w:rPr>
              <w:t>0208 30 00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3534EE" w14:textId="77777777" w:rsidR="00756439" w:rsidRDefault="00756439" w:rsidP="00756439">
            <w:pPr>
              <w:pStyle w:val="NormalinTable"/>
              <w:tabs>
                <w:tab w:val="left" w:pos="1250"/>
              </w:tabs>
            </w:pPr>
            <w:r>
              <w:t>0.00%</w:t>
            </w:r>
          </w:p>
        </w:tc>
      </w:tr>
      <w:tr w:rsidR="00756439" w14:paraId="3A82378A" w14:textId="77777777" w:rsidTr="00FC0611">
        <w:trPr>
          <w:cantSplit/>
        </w:trPr>
        <w:tc>
          <w:tcPr>
            <w:tcW w:w="0" w:type="auto"/>
            <w:tcBorders>
              <w:top w:val="single" w:sz="4" w:space="0" w:color="A6A6A6" w:themeColor="background1" w:themeShade="A6"/>
              <w:right w:val="single" w:sz="4" w:space="0" w:color="000000" w:themeColor="text1"/>
            </w:tcBorders>
          </w:tcPr>
          <w:p w14:paraId="41BD1A38" w14:textId="77777777" w:rsidR="00756439" w:rsidRDefault="00756439" w:rsidP="00756439">
            <w:pPr>
              <w:pStyle w:val="NormalinTable"/>
            </w:pPr>
            <w:r>
              <w:rPr>
                <w:b/>
              </w:rPr>
              <w:t>0208 40 00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A3BC79" w14:textId="77777777" w:rsidR="00756439" w:rsidRDefault="00756439" w:rsidP="00756439">
            <w:pPr>
              <w:pStyle w:val="NormalinTable"/>
              <w:tabs>
                <w:tab w:val="left" w:pos="1250"/>
              </w:tabs>
            </w:pPr>
            <w:r>
              <w:t>0.00%</w:t>
            </w:r>
          </w:p>
        </w:tc>
      </w:tr>
      <w:tr w:rsidR="00756439" w14:paraId="34440696" w14:textId="77777777" w:rsidTr="00FC0611">
        <w:trPr>
          <w:cantSplit/>
        </w:trPr>
        <w:tc>
          <w:tcPr>
            <w:tcW w:w="0" w:type="auto"/>
            <w:tcBorders>
              <w:top w:val="single" w:sz="4" w:space="0" w:color="A6A6A6" w:themeColor="background1" w:themeShade="A6"/>
              <w:right w:val="single" w:sz="4" w:space="0" w:color="000000" w:themeColor="text1"/>
            </w:tcBorders>
          </w:tcPr>
          <w:p w14:paraId="30996AD9" w14:textId="77777777" w:rsidR="00756439" w:rsidRDefault="00756439" w:rsidP="00756439">
            <w:pPr>
              <w:pStyle w:val="NormalinTable"/>
            </w:pPr>
            <w:r>
              <w:rPr>
                <w:b/>
              </w:rPr>
              <w:t>0208 50 00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A4C5C7" w14:textId="77777777" w:rsidR="00756439" w:rsidRDefault="00756439" w:rsidP="00756439">
            <w:pPr>
              <w:pStyle w:val="NormalinTable"/>
              <w:tabs>
                <w:tab w:val="left" w:pos="1250"/>
              </w:tabs>
            </w:pPr>
            <w:r>
              <w:t>0.00%</w:t>
            </w:r>
          </w:p>
        </w:tc>
      </w:tr>
      <w:tr w:rsidR="00756439" w14:paraId="4546E9A6" w14:textId="77777777" w:rsidTr="00FC0611">
        <w:trPr>
          <w:cantSplit/>
        </w:trPr>
        <w:tc>
          <w:tcPr>
            <w:tcW w:w="0" w:type="auto"/>
            <w:tcBorders>
              <w:top w:val="single" w:sz="4" w:space="0" w:color="A6A6A6" w:themeColor="background1" w:themeShade="A6"/>
              <w:right w:val="single" w:sz="4" w:space="0" w:color="000000" w:themeColor="text1"/>
            </w:tcBorders>
          </w:tcPr>
          <w:p w14:paraId="30BD712D" w14:textId="77777777" w:rsidR="00756439" w:rsidRDefault="00756439" w:rsidP="00756439">
            <w:pPr>
              <w:pStyle w:val="NormalinTable"/>
            </w:pPr>
            <w:r>
              <w:rPr>
                <w:b/>
              </w:rPr>
              <w:t>0208 60 00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AB862A" w14:textId="77777777" w:rsidR="00756439" w:rsidRDefault="00756439" w:rsidP="00756439">
            <w:pPr>
              <w:pStyle w:val="NormalinTable"/>
              <w:tabs>
                <w:tab w:val="left" w:pos="1250"/>
              </w:tabs>
            </w:pPr>
            <w:r>
              <w:t>0.00%</w:t>
            </w:r>
          </w:p>
        </w:tc>
      </w:tr>
      <w:tr w:rsidR="00756439" w14:paraId="0FD03020" w14:textId="77777777" w:rsidTr="00FC0611">
        <w:trPr>
          <w:cantSplit/>
        </w:trPr>
        <w:tc>
          <w:tcPr>
            <w:tcW w:w="0" w:type="auto"/>
            <w:tcBorders>
              <w:top w:val="single" w:sz="4" w:space="0" w:color="A6A6A6" w:themeColor="background1" w:themeShade="A6"/>
              <w:right w:val="single" w:sz="4" w:space="0" w:color="000000" w:themeColor="text1"/>
            </w:tcBorders>
          </w:tcPr>
          <w:p w14:paraId="4C7E70D4" w14:textId="77777777" w:rsidR="00756439" w:rsidRDefault="00756439" w:rsidP="00756439">
            <w:pPr>
              <w:pStyle w:val="NormalinTable"/>
            </w:pPr>
            <w:r>
              <w:rPr>
                <w:b/>
              </w:rPr>
              <w:t>0208 90 10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BB4198" w14:textId="77777777" w:rsidR="00756439" w:rsidRDefault="00756439" w:rsidP="00756439">
            <w:pPr>
              <w:pStyle w:val="NormalinTable"/>
              <w:tabs>
                <w:tab w:val="left" w:pos="1250"/>
              </w:tabs>
            </w:pPr>
            <w:r>
              <w:t>0.00%</w:t>
            </w:r>
          </w:p>
        </w:tc>
      </w:tr>
      <w:tr w:rsidR="00756439" w14:paraId="4AA4E42E" w14:textId="77777777" w:rsidTr="00FC0611">
        <w:trPr>
          <w:cantSplit/>
        </w:trPr>
        <w:tc>
          <w:tcPr>
            <w:tcW w:w="0" w:type="auto"/>
            <w:tcBorders>
              <w:top w:val="single" w:sz="4" w:space="0" w:color="A6A6A6" w:themeColor="background1" w:themeShade="A6"/>
              <w:right w:val="single" w:sz="4" w:space="0" w:color="000000" w:themeColor="text1"/>
            </w:tcBorders>
          </w:tcPr>
          <w:p w14:paraId="40D2EF2D" w14:textId="77777777" w:rsidR="00756439" w:rsidRDefault="00756439" w:rsidP="00756439">
            <w:pPr>
              <w:pStyle w:val="NormalinTable"/>
            </w:pPr>
            <w:r>
              <w:rPr>
                <w:b/>
              </w:rPr>
              <w:t>0208 90 60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2E69FC" w14:textId="77777777" w:rsidR="00756439" w:rsidRDefault="00756439" w:rsidP="00756439">
            <w:pPr>
              <w:pStyle w:val="NormalinTable"/>
              <w:tabs>
                <w:tab w:val="left" w:pos="1250"/>
              </w:tabs>
            </w:pPr>
            <w:r>
              <w:t>0.00%</w:t>
            </w:r>
          </w:p>
        </w:tc>
      </w:tr>
      <w:tr w:rsidR="00756439" w14:paraId="0AD97EC4" w14:textId="77777777" w:rsidTr="00FC0611">
        <w:trPr>
          <w:cantSplit/>
        </w:trPr>
        <w:tc>
          <w:tcPr>
            <w:tcW w:w="0" w:type="auto"/>
            <w:tcBorders>
              <w:top w:val="single" w:sz="4" w:space="0" w:color="A6A6A6" w:themeColor="background1" w:themeShade="A6"/>
              <w:right w:val="single" w:sz="4" w:space="0" w:color="000000" w:themeColor="text1"/>
            </w:tcBorders>
          </w:tcPr>
          <w:p w14:paraId="32D28776" w14:textId="77777777" w:rsidR="00756439" w:rsidRDefault="00756439" w:rsidP="00756439">
            <w:pPr>
              <w:pStyle w:val="NormalinTable"/>
            </w:pPr>
            <w:r>
              <w:rPr>
                <w:b/>
              </w:rPr>
              <w:t>0208 90 70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A39009" w14:textId="77777777" w:rsidR="00756439" w:rsidRDefault="00756439" w:rsidP="00756439">
            <w:pPr>
              <w:pStyle w:val="NormalinTable"/>
              <w:tabs>
                <w:tab w:val="left" w:pos="1250"/>
              </w:tabs>
            </w:pPr>
            <w:r>
              <w:t>0.00%</w:t>
            </w:r>
          </w:p>
        </w:tc>
      </w:tr>
      <w:tr w:rsidR="00756439" w14:paraId="1BA47F64" w14:textId="77777777" w:rsidTr="00FC0611">
        <w:trPr>
          <w:cantSplit/>
        </w:trPr>
        <w:tc>
          <w:tcPr>
            <w:tcW w:w="0" w:type="auto"/>
            <w:tcBorders>
              <w:top w:val="single" w:sz="4" w:space="0" w:color="A6A6A6" w:themeColor="background1" w:themeShade="A6"/>
              <w:right w:val="single" w:sz="4" w:space="0" w:color="000000" w:themeColor="text1"/>
            </w:tcBorders>
          </w:tcPr>
          <w:p w14:paraId="54E0E258" w14:textId="77777777" w:rsidR="00756439" w:rsidRDefault="00756439" w:rsidP="00756439">
            <w:pPr>
              <w:pStyle w:val="NormalinTable"/>
            </w:pPr>
            <w:r>
              <w:rPr>
                <w:b/>
              </w:rPr>
              <w:t>0208 90 98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582C33" w14:textId="77777777" w:rsidR="00756439" w:rsidRDefault="00756439" w:rsidP="00756439">
            <w:pPr>
              <w:pStyle w:val="NormalinTable"/>
              <w:tabs>
                <w:tab w:val="left" w:pos="1250"/>
              </w:tabs>
            </w:pPr>
            <w:r>
              <w:t>0.00%</w:t>
            </w:r>
          </w:p>
        </w:tc>
      </w:tr>
      <w:tr w:rsidR="00756439" w14:paraId="00700D07" w14:textId="77777777" w:rsidTr="00FC0611">
        <w:trPr>
          <w:cantSplit/>
        </w:trPr>
        <w:tc>
          <w:tcPr>
            <w:tcW w:w="0" w:type="auto"/>
            <w:tcBorders>
              <w:top w:val="single" w:sz="4" w:space="0" w:color="A6A6A6" w:themeColor="background1" w:themeShade="A6"/>
              <w:right w:val="single" w:sz="4" w:space="0" w:color="000000" w:themeColor="text1"/>
            </w:tcBorders>
          </w:tcPr>
          <w:p w14:paraId="10B7D129" w14:textId="77777777" w:rsidR="00756439" w:rsidRDefault="00756439" w:rsidP="00756439">
            <w:pPr>
              <w:pStyle w:val="NormalinTable"/>
            </w:pPr>
            <w:r>
              <w:rPr>
                <w:b/>
              </w:rPr>
              <w:t>0209 00 00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DFBD5A" w14:textId="77777777" w:rsidR="00756439" w:rsidRDefault="00756439" w:rsidP="00756439">
            <w:pPr>
              <w:pStyle w:val="NormalinTable"/>
              <w:tabs>
                <w:tab w:val="left" w:pos="1250"/>
              </w:tabs>
            </w:pPr>
            <w:r>
              <w:t>0.00%</w:t>
            </w:r>
          </w:p>
        </w:tc>
      </w:tr>
      <w:tr w:rsidR="00756439" w14:paraId="21DA1B21" w14:textId="77777777" w:rsidTr="00FC0611">
        <w:trPr>
          <w:cantSplit/>
        </w:trPr>
        <w:tc>
          <w:tcPr>
            <w:tcW w:w="0" w:type="auto"/>
            <w:tcBorders>
              <w:top w:val="single" w:sz="4" w:space="0" w:color="A6A6A6" w:themeColor="background1" w:themeShade="A6"/>
              <w:right w:val="single" w:sz="4" w:space="0" w:color="000000" w:themeColor="text1"/>
            </w:tcBorders>
          </w:tcPr>
          <w:p w14:paraId="65B0653C" w14:textId="77777777" w:rsidR="00756439" w:rsidRDefault="00756439" w:rsidP="00756439">
            <w:pPr>
              <w:pStyle w:val="NormalinTable"/>
            </w:pPr>
            <w:r>
              <w:rPr>
                <w:b/>
              </w:rPr>
              <w:t>0210 11 00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28A8A2" w14:textId="77777777" w:rsidR="00756439" w:rsidRDefault="00756439" w:rsidP="00756439">
            <w:pPr>
              <w:pStyle w:val="NormalinTable"/>
              <w:tabs>
                <w:tab w:val="left" w:pos="1250"/>
              </w:tabs>
            </w:pPr>
            <w:r>
              <w:t>0.00%</w:t>
            </w:r>
          </w:p>
        </w:tc>
      </w:tr>
      <w:tr w:rsidR="00756439" w14:paraId="70289A5B" w14:textId="77777777" w:rsidTr="00FC0611">
        <w:trPr>
          <w:cantSplit/>
        </w:trPr>
        <w:tc>
          <w:tcPr>
            <w:tcW w:w="0" w:type="auto"/>
            <w:tcBorders>
              <w:top w:val="single" w:sz="4" w:space="0" w:color="A6A6A6" w:themeColor="background1" w:themeShade="A6"/>
              <w:right w:val="single" w:sz="4" w:space="0" w:color="000000" w:themeColor="text1"/>
            </w:tcBorders>
          </w:tcPr>
          <w:p w14:paraId="474F9761" w14:textId="77777777" w:rsidR="00756439" w:rsidRDefault="00756439" w:rsidP="00756439">
            <w:pPr>
              <w:pStyle w:val="NormalinTable"/>
            </w:pPr>
            <w:r>
              <w:rPr>
                <w:b/>
              </w:rPr>
              <w:t>0210 12 00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6F4EA3" w14:textId="77777777" w:rsidR="00756439" w:rsidRDefault="00756439" w:rsidP="00756439">
            <w:pPr>
              <w:pStyle w:val="NormalinTable"/>
              <w:tabs>
                <w:tab w:val="left" w:pos="1250"/>
              </w:tabs>
            </w:pPr>
            <w:r>
              <w:t>0.00%</w:t>
            </w:r>
          </w:p>
        </w:tc>
      </w:tr>
      <w:tr w:rsidR="00756439" w14:paraId="657FB550" w14:textId="77777777" w:rsidTr="00FC0611">
        <w:trPr>
          <w:cantSplit/>
        </w:trPr>
        <w:tc>
          <w:tcPr>
            <w:tcW w:w="0" w:type="auto"/>
            <w:tcBorders>
              <w:top w:val="single" w:sz="4" w:space="0" w:color="A6A6A6" w:themeColor="background1" w:themeShade="A6"/>
              <w:right w:val="single" w:sz="4" w:space="0" w:color="000000" w:themeColor="text1"/>
            </w:tcBorders>
          </w:tcPr>
          <w:p w14:paraId="60B67869" w14:textId="77777777" w:rsidR="00756439" w:rsidRDefault="00756439" w:rsidP="00756439">
            <w:pPr>
              <w:pStyle w:val="NormalinTable"/>
            </w:pPr>
            <w:r>
              <w:rPr>
                <w:b/>
              </w:rPr>
              <w:t>0210 19 00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364EF3" w14:textId="77777777" w:rsidR="00756439" w:rsidRDefault="00756439" w:rsidP="00756439">
            <w:pPr>
              <w:pStyle w:val="NormalinTable"/>
              <w:tabs>
                <w:tab w:val="left" w:pos="1250"/>
              </w:tabs>
            </w:pPr>
            <w:r>
              <w:t>0.00%</w:t>
            </w:r>
          </w:p>
        </w:tc>
      </w:tr>
      <w:tr w:rsidR="00756439" w14:paraId="1E0267CB" w14:textId="77777777" w:rsidTr="00FC0611">
        <w:trPr>
          <w:cantSplit/>
        </w:trPr>
        <w:tc>
          <w:tcPr>
            <w:tcW w:w="0" w:type="auto"/>
            <w:tcBorders>
              <w:top w:val="single" w:sz="4" w:space="0" w:color="A6A6A6" w:themeColor="background1" w:themeShade="A6"/>
              <w:right w:val="single" w:sz="4" w:space="0" w:color="000000" w:themeColor="text1"/>
            </w:tcBorders>
          </w:tcPr>
          <w:p w14:paraId="6F5BB39F" w14:textId="77777777" w:rsidR="00756439" w:rsidRDefault="00756439" w:rsidP="00756439">
            <w:pPr>
              <w:pStyle w:val="NormalinTable"/>
            </w:pPr>
            <w:r>
              <w:rPr>
                <w:b/>
              </w:rPr>
              <w:t>0210 91 00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06DABE" w14:textId="77777777" w:rsidR="00756439" w:rsidRDefault="00756439" w:rsidP="00756439">
            <w:pPr>
              <w:pStyle w:val="NormalinTable"/>
              <w:tabs>
                <w:tab w:val="left" w:pos="1250"/>
              </w:tabs>
            </w:pPr>
            <w:r>
              <w:t>0.00%</w:t>
            </w:r>
          </w:p>
        </w:tc>
      </w:tr>
      <w:tr w:rsidR="00756439" w14:paraId="4283ED3E" w14:textId="77777777" w:rsidTr="00FC0611">
        <w:trPr>
          <w:cantSplit/>
        </w:trPr>
        <w:tc>
          <w:tcPr>
            <w:tcW w:w="0" w:type="auto"/>
            <w:tcBorders>
              <w:top w:val="single" w:sz="4" w:space="0" w:color="A6A6A6" w:themeColor="background1" w:themeShade="A6"/>
              <w:right w:val="single" w:sz="4" w:space="0" w:color="000000" w:themeColor="text1"/>
            </w:tcBorders>
          </w:tcPr>
          <w:p w14:paraId="5D549622" w14:textId="77777777" w:rsidR="00756439" w:rsidRDefault="00756439" w:rsidP="00756439">
            <w:pPr>
              <w:pStyle w:val="NormalinTable"/>
            </w:pPr>
            <w:r>
              <w:rPr>
                <w:b/>
              </w:rPr>
              <w:t>0210 92 10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1089D2" w14:textId="77777777" w:rsidR="00756439" w:rsidRDefault="00756439" w:rsidP="00756439">
            <w:pPr>
              <w:pStyle w:val="NormalinTable"/>
              <w:tabs>
                <w:tab w:val="left" w:pos="1250"/>
              </w:tabs>
            </w:pPr>
            <w:r>
              <w:t>0.00%</w:t>
            </w:r>
          </w:p>
        </w:tc>
      </w:tr>
      <w:tr w:rsidR="00756439" w14:paraId="3D6355E6" w14:textId="77777777" w:rsidTr="00FC0611">
        <w:trPr>
          <w:cantSplit/>
        </w:trPr>
        <w:tc>
          <w:tcPr>
            <w:tcW w:w="0" w:type="auto"/>
            <w:tcBorders>
              <w:top w:val="single" w:sz="4" w:space="0" w:color="A6A6A6" w:themeColor="background1" w:themeShade="A6"/>
              <w:right w:val="single" w:sz="4" w:space="0" w:color="000000" w:themeColor="text1"/>
            </w:tcBorders>
          </w:tcPr>
          <w:p w14:paraId="5A3146F4" w14:textId="77777777" w:rsidR="00756439" w:rsidRDefault="00756439" w:rsidP="00756439">
            <w:pPr>
              <w:pStyle w:val="NormalinTable"/>
            </w:pPr>
            <w:r>
              <w:rPr>
                <w:b/>
              </w:rPr>
              <w:t>0210 92 92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7BD9E8" w14:textId="77777777" w:rsidR="00756439" w:rsidRDefault="00756439" w:rsidP="00756439">
            <w:pPr>
              <w:pStyle w:val="NormalinTable"/>
              <w:tabs>
                <w:tab w:val="left" w:pos="1250"/>
              </w:tabs>
            </w:pPr>
            <w:r>
              <w:t>0.00%</w:t>
            </w:r>
          </w:p>
        </w:tc>
      </w:tr>
      <w:tr w:rsidR="00756439" w14:paraId="0B598421" w14:textId="77777777" w:rsidTr="00FC0611">
        <w:trPr>
          <w:cantSplit/>
        </w:trPr>
        <w:tc>
          <w:tcPr>
            <w:tcW w:w="0" w:type="auto"/>
            <w:tcBorders>
              <w:top w:val="single" w:sz="4" w:space="0" w:color="A6A6A6" w:themeColor="background1" w:themeShade="A6"/>
              <w:right w:val="single" w:sz="4" w:space="0" w:color="000000" w:themeColor="text1"/>
            </w:tcBorders>
          </w:tcPr>
          <w:p w14:paraId="26E3305F" w14:textId="77777777" w:rsidR="00756439" w:rsidRDefault="00756439" w:rsidP="00756439">
            <w:pPr>
              <w:pStyle w:val="NormalinTable"/>
            </w:pPr>
            <w:r>
              <w:rPr>
                <w:b/>
              </w:rPr>
              <w:t>0210 93 00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C381DA" w14:textId="77777777" w:rsidR="00756439" w:rsidRDefault="00756439" w:rsidP="00756439">
            <w:pPr>
              <w:pStyle w:val="NormalinTable"/>
              <w:tabs>
                <w:tab w:val="left" w:pos="1250"/>
              </w:tabs>
            </w:pPr>
            <w:r>
              <w:t>0.00%</w:t>
            </w:r>
          </w:p>
        </w:tc>
      </w:tr>
      <w:tr w:rsidR="00756439" w14:paraId="561D8DD1" w14:textId="77777777" w:rsidTr="00FC0611">
        <w:trPr>
          <w:cantSplit/>
        </w:trPr>
        <w:tc>
          <w:tcPr>
            <w:tcW w:w="0" w:type="auto"/>
            <w:tcBorders>
              <w:top w:val="single" w:sz="4" w:space="0" w:color="A6A6A6" w:themeColor="background1" w:themeShade="A6"/>
              <w:right w:val="single" w:sz="4" w:space="0" w:color="000000" w:themeColor="text1"/>
            </w:tcBorders>
          </w:tcPr>
          <w:p w14:paraId="042EAA40" w14:textId="77777777" w:rsidR="00756439" w:rsidRDefault="00756439" w:rsidP="00756439">
            <w:pPr>
              <w:pStyle w:val="NormalinTable"/>
            </w:pPr>
            <w:r>
              <w:rPr>
                <w:b/>
              </w:rPr>
              <w:t>0210 99 10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461EF0" w14:textId="77777777" w:rsidR="00756439" w:rsidRDefault="00756439" w:rsidP="00756439">
            <w:pPr>
              <w:pStyle w:val="NormalinTable"/>
              <w:tabs>
                <w:tab w:val="left" w:pos="1250"/>
              </w:tabs>
            </w:pPr>
            <w:r>
              <w:t>0.00%</w:t>
            </w:r>
          </w:p>
        </w:tc>
      </w:tr>
      <w:tr w:rsidR="00756439" w14:paraId="548FF737" w14:textId="77777777" w:rsidTr="00FC0611">
        <w:trPr>
          <w:cantSplit/>
        </w:trPr>
        <w:tc>
          <w:tcPr>
            <w:tcW w:w="0" w:type="auto"/>
            <w:tcBorders>
              <w:top w:val="single" w:sz="4" w:space="0" w:color="A6A6A6" w:themeColor="background1" w:themeShade="A6"/>
              <w:right w:val="single" w:sz="4" w:space="0" w:color="000000" w:themeColor="text1"/>
            </w:tcBorders>
          </w:tcPr>
          <w:p w14:paraId="46D66058" w14:textId="77777777" w:rsidR="00756439" w:rsidRDefault="00756439" w:rsidP="00756439">
            <w:pPr>
              <w:pStyle w:val="NormalinTable"/>
            </w:pPr>
            <w:r>
              <w:rPr>
                <w:b/>
              </w:rPr>
              <w:t>0210 99 21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CF1560" w14:textId="77777777" w:rsidR="00756439" w:rsidRDefault="00F07BBF" w:rsidP="00756439">
            <w:pPr>
              <w:pStyle w:val="NormalinTable"/>
              <w:tabs>
                <w:tab w:val="left" w:pos="1250"/>
              </w:tabs>
              <w:rPr>
                <w:ins w:id="5770" w:author="David Owen" w:date="2019-06-13T16:49:00Z"/>
              </w:rPr>
            </w:pPr>
            <w:ins w:id="5771" w:author="David Owen" w:date="2019-06-13T16:48:00Z">
              <w:r>
                <w:t xml:space="preserve">To 31/12/19: </w:t>
              </w:r>
            </w:ins>
            <w:r w:rsidR="00756439">
              <w:t>80.900 € / 100 kg</w:t>
            </w:r>
          </w:p>
          <w:p w14:paraId="2973CB2C" w14:textId="6556788D" w:rsidR="00C766CD" w:rsidRDefault="00C766CD" w:rsidP="00C766CD">
            <w:pPr>
              <w:pStyle w:val="NormalinTable"/>
              <w:tabs>
                <w:tab w:val="left" w:pos="1250"/>
              </w:tabs>
              <w:rPr>
                <w:ins w:id="5772" w:author="David Owen" w:date="2019-06-13T16:49:00Z"/>
              </w:rPr>
            </w:pPr>
            <w:ins w:id="5773" w:author="David Owen" w:date="2019-06-13T16:49:00Z">
              <w:r>
                <w:t>1/1/20 to 31/12/20: 60.700 € / 100 kg</w:t>
              </w:r>
            </w:ins>
          </w:p>
          <w:p w14:paraId="5A46171F" w14:textId="739B2C6B" w:rsidR="00C766CD" w:rsidRDefault="00C766CD" w:rsidP="00C766CD">
            <w:pPr>
              <w:pStyle w:val="NormalinTable"/>
              <w:tabs>
                <w:tab w:val="left" w:pos="1250"/>
              </w:tabs>
              <w:rPr>
                <w:ins w:id="5774" w:author="David Owen" w:date="2019-06-13T16:49:00Z"/>
              </w:rPr>
            </w:pPr>
            <w:ins w:id="5775" w:author="David Owen" w:date="2019-06-13T16:49:00Z">
              <w:r>
                <w:t xml:space="preserve">1/1/21 to 31/12/21: </w:t>
              </w:r>
            </w:ins>
            <w:ins w:id="5776" w:author="David Owen" w:date="2019-06-13T16:50:00Z">
              <w:r>
                <w:t>4</w:t>
              </w:r>
            </w:ins>
            <w:ins w:id="5777" w:author="David Owen" w:date="2019-06-13T16:49:00Z">
              <w:r>
                <w:t>0.400 € / 100 kg</w:t>
              </w:r>
            </w:ins>
          </w:p>
          <w:p w14:paraId="4DF1ECAF" w14:textId="1DE00022" w:rsidR="00C766CD" w:rsidRDefault="00C766CD" w:rsidP="00C766CD">
            <w:pPr>
              <w:pStyle w:val="NormalinTable"/>
              <w:tabs>
                <w:tab w:val="left" w:pos="1250"/>
              </w:tabs>
              <w:rPr>
                <w:ins w:id="5778" w:author="David Owen" w:date="2019-06-13T16:49:00Z"/>
              </w:rPr>
            </w:pPr>
            <w:ins w:id="5779" w:author="David Owen" w:date="2019-06-13T16:49:00Z">
              <w:r>
                <w:t xml:space="preserve">1/1/22 to </w:t>
              </w:r>
            </w:ins>
            <w:ins w:id="5780" w:author="David Owen" w:date="2019-06-14T16:13:00Z">
              <w:r w:rsidR="00A23332">
                <w:t xml:space="preserve">31/12/22: </w:t>
              </w:r>
            </w:ins>
            <w:ins w:id="5781" w:author="David Owen" w:date="2019-06-13T16:49:00Z">
              <w:r>
                <w:t>20</w:t>
              </w:r>
            </w:ins>
            <w:ins w:id="5782" w:author="David Owen" w:date="2019-06-13T16:50:00Z">
              <w:r>
                <w:t>.2</w:t>
              </w:r>
            </w:ins>
            <w:ins w:id="5783" w:author="David Owen" w:date="2019-06-13T16:49:00Z">
              <w:r>
                <w:t>00 € / 100 kg</w:t>
              </w:r>
            </w:ins>
          </w:p>
          <w:p w14:paraId="293AEC82" w14:textId="5511C90B" w:rsidR="00C766CD" w:rsidRDefault="00C766CD" w:rsidP="00C766CD">
            <w:pPr>
              <w:pStyle w:val="NormalinTable"/>
              <w:tabs>
                <w:tab w:val="left" w:pos="1250"/>
              </w:tabs>
            </w:pPr>
            <w:ins w:id="5784" w:author="David Owen" w:date="2019-06-13T16:49:00Z">
              <w:r>
                <w:t>From 1/1/23: 0.00%</w:t>
              </w:r>
            </w:ins>
          </w:p>
        </w:tc>
      </w:tr>
      <w:tr w:rsidR="00756439" w14:paraId="757DC2FA" w14:textId="77777777" w:rsidTr="00FC0611">
        <w:trPr>
          <w:cantSplit/>
        </w:trPr>
        <w:tc>
          <w:tcPr>
            <w:tcW w:w="0" w:type="auto"/>
            <w:tcBorders>
              <w:top w:val="single" w:sz="4" w:space="0" w:color="A6A6A6" w:themeColor="background1" w:themeShade="A6"/>
              <w:right w:val="single" w:sz="4" w:space="0" w:color="000000" w:themeColor="text1"/>
            </w:tcBorders>
          </w:tcPr>
          <w:p w14:paraId="320BD777" w14:textId="77777777" w:rsidR="00756439" w:rsidRDefault="00756439" w:rsidP="00756439">
            <w:pPr>
              <w:pStyle w:val="NormalinTable"/>
            </w:pPr>
            <w:r>
              <w:rPr>
                <w:b/>
              </w:rPr>
              <w:t>0210 99 29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9E80DD" w14:textId="77777777" w:rsidR="00756439" w:rsidRDefault="00F07BBF" w:rsidP="00756439">
            <w:pPr>
              <w:pStyle w:val="NormalinTable"/>
              <w:tabs>
                <w:tab w:val="left" w:pos="1250"/>
              </w:tabs>
              <w:rPr>
                <w:ins w:id="5785" w:author="David Owen" w:date="2019-06-13T16:50:00Z"/>
              </w:rPr>
            </w:pPr>
            <w:ins w:id="5786" w:author="David Owen" w:date="2019-06-13T16:49:00Z">
              <w:r>
                <w:t xml:space="preserve">To 31/12/19: </w:t>
              </w:r>
            </w:ins>
            <w:r w:rsidR="00756439">
              <w:t>113.300 € / 100 kg</w:t>
            </w:r>
          </w:p>
          <w:p w14:paraId="09C24793" w14:textId="3D694759" w:rsidR="00C766CD" w:rsidRDefault="00C766CD" w:rsidP="00C766CD">
            <w:pPr>
              <w:pStyle w:val="NormalinTable"/>
              <w:tabs>
                <w:tab w:val="left" w:pos="1250"/>
              </w:tabs>
              <w:rPr>
                <w:ins w:id="5787" w:author="David Owen" w:date="2019-06-13T16:50:00Z"/>
              </w:rPr>
            </w:pPr>
            <w:ins w:id="5788" w:author="David Owen" w:date="2019-06-13T16:50:00Z">
              <w:r>
                <w:t xml:space="preserve">1/1/20 to 31/12/20: </w:t>
              </w:r>
              <w:r w:rsidR="0012089F">
                <w:t>85.0</w:t>
              </w:r>
              <w:r>
                <w:t>00 € / 100 kg</w:t>
              </w:r>
            </w:ins>
          </w:p>
          <w:p w14:paraId="7D408919" w14:textId="6BA67238" w:rsidR="00C766CD" w:rsidRDefault="00C766CD" w:rsidP="00C766CD">
            <w:pPr>
              <w:pStyle w:val="NormalinTable"/>
              <w:tabs>
                <w:tab w:val="left" w:pos="1250"/>
              </w:tabs>
              <w:rPr>
                <w:ins w:id="5789" w:author="David Owen" w:date="2019-06-13T16:50:00Z"/>
              </w:rPr>
            </w:pPr>
            <w:ins w:id="5790" w:author="David Owen" w:date="2019-06-13T16:50:00Z">
              <w:r>
                <w:t xml:space="preserve">1/1/21 to 31/12/21: </w:t>
              </w:r>
              <w:r w:rsidR="0012089F">
                <w:t>56.6</w:t>
              </w:r>
              <w:r>
                <w:t>00 € / 100 kg</w:t>
              </w:r>
            </w:ins>
          </w:p>
          <w:p w14:paraId="2FD874DA" w14:textId="6CF82F68" w:rsidR="00C766CD" w:rsidRDefault="00C766CD" w:rsidP="00C766CD">
            <w:pPr>
              <w:pStyle w:val="NormalinTable"/>
              <w:tabs>
                <w:tab w:val="left" w:pos="1250"/>
              </w:tabs>
              <w:rPr>
                <w:ins w:id="5791" w:author="David Owen" w:date="2019-06-13T16:50:00Z"/>
              </w:rPr>
            </w:pPr>
            <w:ins w:id="5792" w:author="David Owen" w:date="2019-06-13T16:50:00Z">
              <w:r>
                <w:t xml:space="preserve">1/1/22 to </w:t>
              </w:r>
            </w:ins>
            <w:ins w:id="5793" w:author="David Owen" w:date="2019-06-14T16:13:00Z">
              <w:r w:rsidR="00A23332">
                <w:t xml:space="preserve">31/12/22: </w:t>
              </w:r>
            </w:ins>
            <w:ins w:id="5794" w:author="David Owen" w:date="2019-06-13T16:50:00Z">
              <w:r w:rsidR="0012089F">
                <w:t>28.3</w:t>
              </w:r>
              <w:r>
                <w:t>00 € / 100 kg</w:t>
              </w:r>
            </w:ins>
          </w:p>
          <w:p w14:paraId="0B55CBF2" w14:textId="1E0790E9" w:rsidR="00C766CD" w:rsidRDefault="00C766CD" w:rsidP="00C766CD">
            <w:pPr>
              <w:pStyle w:val="NormalinTable"/>
              <w:tabs>
                <w:tab w:val="left" w:pos="1250"/>
              </w:tabs>
            </w:pPr>
            <w:ins w:id="5795" w:author="David Owen" w:date="2019-06-13T16:50:00Z">
              <w:r>
                <w:t>From 1/1/23: 0.00%</w:t>
              </w:r>
            </w:ins>
          </w:p>
        </w:tc>
      </w:tr>
      <w:tr w:rsidR="00756439" w14:paraId="06A64D70" w14:textId="77777777" w:rsidTr="00FC0611">
        <w:trPr>
          <w:cantSplit/>
        </w:trPr>
        <w:tc>
          <w:tcPr>
            <w:tcW w:w="0" w:type="auto"/>
            <w:tcBorders>
              <w:top w:val="single" w:sz="4" w:space="0" w:color="A6A6A6" w:themeColor="background1" w:themeShade="A6"/>
              <w:right w:val="single" w:sz="4" w:space="0" w:color="000000" w:themeColor="text1"/>
            </w:tcBorders>
          </w:tcPr>
          <w:p w14:paraId="74ADD645" w14:textId="77777777" w:rsidR="00756439" w:rsidRDefault="00756439" w:rsidP="00756439">
            <w:pPr>
              <w:pStyle w:val="NormalinTable"/>
            </w:pPr>
            <w:r>
              <w:rPr>
                <w:b/>
              </w:rPr>
              <w:t>0210 99 31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82036D" w14:textId="77777777" w:rsidR="00756439" w:rsidRDefault="007F2E61" w:rsidP="00756439">
            <w:pPr>
              <w:pStyle w:val="NormalinTable"/>
              <w:tabs>
                <w:tab w:val="left" w:pos="1250"/>
              </w:tabs>
              <w:rPr>
                <w:ins w:id="5796" w:author="David Owen" w:date="2019-06-13T16:51:00Z"/>
              </w:rPr>
            </w:pPr>
            <w:ins w:id="5797" w:author="David Owen" w:date="2019-06-13T16:51:00Z">
              <w:r>
                <w:t xml:space="preserve">To 31/12/19: </w:t>
              </w:r>
            </w:ins>
            <w:r w:rsidR="00756439">
              <w:t>1.90%</w:t>
            </w:r>
          </w:p>
          <w:p w14:paraId="4C02132C" w14:textId="061F9D63" w:rsidR="007F2E61" w:rsidRDefault="007F2E61" w:rsidP="00756439">
            <w:pPr>
              <w:pStyle w:val="NormalinTable"/>
              <w:tabs>
                <w:tab w:val="left" w:pos="1250"/>
              </w:tabs>
            </w:pPr>
            <w:ins w:id="5798" w:author="David Owen" w:date="2019-06-13T16:51:00Z">
              <w:r>
                <w:t>From 1/1/20: 0.00%</w:t>
              </w:r>
            </w:ins>
          </w:p>
        </w:tc>
      </w:tr>
      <w:tr w:rsidR="00756439" w14:paraId="116B30E7" w14:textId="77777777" w:rsidTr="00FC0611">
        <w:trPr>
          <w:cantSplit/>
        </w:trPr>
        <w:tc>
          <w:tcPr>
            <w:tcW w:w="0" w:type="auto"/>
            <w:tcBorders>
              <w:top w:val="single" w:sz="4" w:space="0" w:color="A6A6A6" w:themeColor="background1" w:themeShade="A6"/>
              <w:right w:val="single" w:sz="4" w:space="0" w:color="000000" w:themeColor="text1"/>
            </w:tcBorders>
          </w:tcPr>
          <w:p w14:paraId="34F57BFC" w14:textId="77777777" w:rsidR="00756439" w:rsidRDefault="00756439" w:rsidP="00756439">
            <w:pPr>
              <w:pStyle w:val="NormalinTable"/>
            </w:pPr>
            <w:r>
              <w:rPr>
                <w:b/>
              </w:rPr>
              <w:t>0210 99 41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E20775" w14:textId="77777777" w:rsidR="00756439" w:rsidRDefault="007F2E61" w:rsidP="00756439">
            <w:pPr>
              <w:pStyle w:val="NormalinTable"/>
              <w:tabs>
                <w:tab w:val="left" w:pos="1250"/>
              </w:tabs>
              <w:rPr>
                <w:ins w:id="5799" w:author="David Owen" w:date="2019-06-13T16:51:00Z"/>
              </w:rPr>
            </w:pPr>
            <w:ins w:id="5800" w:author="David Owen" w:date="2019-06-13T16:51:00Z">
              <w:r>
                <w:t xml:space="preserve">To 31/12/19: </w:t>
              </w:r>
            </w:ins>
            <w:r w:rsidR="00756439">
              <w:t>8.100 € / 100 kg</w:t>
            </w:r>
          </w:p>
          <w:p w14:paraId="48A23229" w14:textId="4644E986" w:rsidR="007F2E61" w:rsidRDefault="007F2E61" w:rsidP="00756439">
            <w:pPr>
              <w:pStyle w:val="NormalinTable"/>
              <w:tabs>
                <w:tab w:val="left" w:pos="1250"/>
              </w:tabs>
            </w:pPr>
            <w:ins w:id="5801" w:author="David Owen" w:date="2019-06-13T16:51:00Z">
              <w:r>
                <w:t>From 1/1/20: 0.00%</w:t>
              </w:r>
            </w:ins>
          </w:p>
        </w:tc>
      </w:tr>
      <w:tr w:rsidR="00756439" w14:paraId="2F8A0D60" w14:textId="77777777" w:rsidTr="00FC0611">
        <w:trPr>
          <w:cantSplit/>
        </w:trPr>
        <w:tc>
          <w:tcPr>
            <w:tcW w:w="0" w:type="auto"/>
            <w:tcBorders>
              <w:top w:val="single" w:sz="4" w:space="0" w:color="A6A6A6" w:themeColor="background1" w:themeShade="A6"/>
              <w:right w:val="single" w:sz="4" w:space="0" w:color="000000" w:themeColor="text1"/>
            </w:tcBorders>
          </w:tcPr>
          <w:p w14:paraId="583FD7DF" w14:textId="77777777" w:rsidR="00756439" w:rsidRDefault="00756439" w:rsidP="00756439">
            <w:pPr>
              <w:pStyle w:val="NormalinTable"/>
            </w:pPr>
            <w:r>
              <w:rPr>
                <w:b/>
              </w:rPr>
              <w:t>0210 99 49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CDC68B" w14:textId="77777777" w:rsidR="00756439" w:rsidRDefault="007F2E61" w:rsidP="00756439">
            <w:pPr>
              <w:pStyle w:val="NormalinTable"/>
              <w:tabs>
                <w:tab w:val="left" w:pos="1250"/>
              </w:tabs>
              <w:rPr>
                <w:ins w:id="5802" w:author="David Owen" w:date="2019-06-13T16:51:00Z"/>
              </w:rPr>
            </w:pPr>
            <w:ins w:id="5803" w:author="David Owen" w:date="2019-06-13T16:51:00Z">
              <w:r>
                <w:t xml:space="preserve">To 31/12/19: </w:t>
              </w:r>
            </w:ins>
            <w:r w:rsidR="00756439">
              <w:t>5.900 € / 100 kg</w:t>
            </w:r>
          </w:p>
          <w:p w14:paraId="24496A91" w14:textId="2646A3FB" w:rsidR="007F2E61" w:rsidRDefault="007F2E61" w:rsidP="00756439">
            <w:pPr>
              <w:pStyle w:val="NormalinTable"/>
              <w:tabs>
                <w:tab w:val="left" w:pos="1250"/>
              </w:tabs>
            </w:pPr>
            <w:ins w:id="5804" w:author="David Owen" w:date="2019-06-13T16:51:00Z">
              <w:r>
                <w:t>From 1/1/20: 0.00%</w:t>
              </w:r>
            </w:ins>
          </w:p>
        </w:tc>
      </w:tr>
      <w:tr w:rsidR="00756439" w14:paraId="51E49371" w14:textId="77777777" w:rsidTr="00FC0611">
        <w:trPr>
          <w:cantSplit/>
        </w:trPr>
        <w:tc>
          <w:tcPr>
            <w:tcW w:w="0" w:type="auto"/>
            <w:tcBorders>
              <w:top w:val="single" w:sz="4" w:space="0" w:color="A6A6A6" w:themeColor="background1" w:themeShade="A6"/>
              <w:right w:val="single" w:sz="4" w:space="0" w:color="000000" w:themeColor="text1"/>
            </w:tcBorders>
          </w:tcPr>
          <w:p w14:paraId="5E2FE767" w14:textId="77777777" w:rsidR="00756439" w:rsidRDefault="00756439" w:rsidP="00756439">
            <w:pPr>
              <w:pStyle w:val="NormalinTable"/>
            </w:pPr>
            <w:r>
              <w:rPr>
                <w:b/>
              </w:rPr>
              <w:t>0210 99 59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CD37DA" w14:textId="77777777" w:rsidR="00756439" w:rsidRDefault="00756439" w:rsidP="00756439">
            <w:pPr>
              <w:pStyle w:val="NormalinTable"/>
              <w:tabs>
                <w:tab w:val="left" w:pos="1250"/>
              </w:tabs>
            </w:pPr>
            <w:r>
              <w:t>0.00%</w:t>
            </w:r>
          </w:p>
        </w:tc>
      </w:tr>
      <w:tr w:rsidR="00756439" w14:paraId="19D7BC14" w14:textId="77777777" w:rsidTr="00FC0611">
        <w:trPr>
          <w:cantSplit/>
        </w:trPr>
        <w:tc>
          <w:tcPr>
            <w:tcW w:w="0" w:type="auto"/>
            <w:tcBorders>
              <w:top w:val="single" w:sz="4" w:space="0" w:color="A6A6A6" w:themeColor="background1" w:themeShade="A6"/>
              <w:right w:val="single" w:sz="4" w:space="0" w:color="000000" w:themeColor="text1"/>
            </w:tcBorders>
          </w:tcPr>
          <w:p w14:paraId="48F92998" w14:textId="77777777" w:rsidR="00756439" w:rsidRDefault="00756439" w:rsidP="00756439">
            <w:pPr>
              <w:pStyle w:val="NormalinTable"/>
            </w:pPr>
            <w:r>
              <w:rPr>
                <w:b/>
              </w:rPr>
              <w:t>0210 99 79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BD9A5E" w14:textId="77777777" w:rsidR="00756439" w:rsidRDefault="00756439" w:rsidP="00756439">
            <w:pPr>
              <w:pStyle w:val="NormalinTable"/>
              <w:tabs>
                <w:tab w:val="left" w:pos="1250"/>
              </w:tabs>
            </w:pPr>
            <w:r>
              <w:t>0.00%</w:t>
            </w:r>
          </w:p>
        </w:tc>
      </w:tr>
      <w:tr w:rsidR="00756439" w14:paraId="1AA2C6F2" w14:textId="77777777" w:rsidTr="00FC0611">
        <w:trPr>
          <w:cantSplit/>
        </w:trPr>
        <w:tc>
          <w:tcPr>
            <w:tcW w:w="0" w:type="auto"/>
            <w:tcBorders>
              <w:top w:val="single" w:sz="4" w:space="0" w:color="A6A6A6" w:themeColor="background1" w:themeShade="A6"/>
              <w:right w:val="single" w:sz="4" w:space="0" w:color="000000" w:themeColor="text1"/>
            </w:tcBorders>
          </w:tcPr>
          <w:p w14:paraId="0456FA06" w14:textId="77777777" w:rsidR="00756439" w:rsidRDefault="00756439" w:rsidP="00756439">
            <w:pPr>
              <w:pStyle w:val="NormalinTable"/>
            </w:pPr>
            <w:r>
              <w:rPr>
                <w:b/>
              </w:rPr>
              <w:t>0210 99 85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C278D8" w14:textId="77777777" w:rsidR="00756439" w:rsidRDefault="00756439" w:rsidP="00756439">
            <w:pPr>
              <w:pStyle w:val="NormalinTable"/>
              <w:tabs>
                <w:tab w:val="left" w:pos="1250"/>
              </w:tabs>
            </w:pPr>
            <w:r>
              <w:t>0.00%</w:t>
            </w:r>
          </w:p>
        </w:tc>
      </w:tr>
      <w:tr w:rsidR="00756439" w14:paraId="56F2DBCC" w14:textId="77777777" w:rsidTr="00FC0611">
        <w:trPr>
          <w:cantSplit/>
        </w:trPr>
        <w:tc>
          <w:tcPr>
            <w:tcW w:w="0" w:type="auto"/>
            <w:tcBorders>
              <w:top w:val="single" w:sz="4" w:space="0" w:color="A6A6A6" w:themeColor="background1" w:themeShade="A6"/>
              <w:right w:val="single" w:sz="4" w:space="0" w:color="000000" w:themeColor="text1"/>
            </w:tcBorders>
          </w:tcPr>
          <w:p w14:paraId="71B6E889" w14:textId="77777777" w:rsidR="00756439" w:rsidRDefault="00756439" w:rsidP="00756439">
            <w:pPr>
              <w:pStyle w:val="NormalinTable"/>
            </w:pPr>
            <w:r>
              <w:rPr>
                <w:b/>
              </w:rPr>
              <w:t>0301 19 00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03B992" w14:textId="77777777" w:rsidR="00756439" w:rsidRDefault="00756439" w:rsidP="00756439">
            <w:pPr>
              <w:pStyle w:val="NormalinTable"/>
              <w:tabs>
                <w:tab w:val="left" w:pos="1250"/>
              </w:tabs>
            </w:pPr>
            <w:r>
              <w:t>0.00%</w:t>
            </w:r>
          </w:p>
        </w:tc>
      </w:tr>
      <w:tr w:rsidR="00756439" w14:paraId="22E2BCA8" w14:textId="77777777" w:rsidTr="00FC0611">
        <w:trPr>
          <w:cantSplit/>
        </w:trPr>
        <w:tc>
          <w:tcPr>
            <w:tcW w:w="0" w:type="auto"/>
            <w:tcBorders>
              <w:top w:val="single" w:sz="4" w:space="0" w:color="A6A6A6" w:themeColor="background1" w:themeShade="A6"/>
              <w:right w:val="single" w:sz="4" w:space="0" w:color="000000" w:themeColor="text1"/>
            </w:tcBorders>
          </w:tcPr>
          <w:p w14:paraId="3DE6FF12" w14:textId="77777777" w:rsidR="00756439" w:rsidRDefault="00756439" w:rsidP="00756439">
            <w:pPr>
              <w:pStyle w:val="NormalinTable"/>
            </w:pPr>
            <w:r>
              <w:rPr>
                <w:b/>
              </w:rPr>
              <w:t>0301 91 00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D426D6" w14:textId="77777777" w:rsidR="00756439" w:rsidRDefault="00756439" w:rsidP="00756439">
            <w:pPr>
              <w:pStyle w:val="NormalinTable"/>
              <w:tabs>
                <w:tab w:val="left" w:pos="1250"/>
              </w:tabs>
            </w:pPr>
            <w:r>
              <w:t>0.00%</w:t>
            </w:r>
          </w:p>
        </w:tc>
      </w:tr>
      <w:tr w:rsidR="00756439" w14:paraId="1E9F1BFA" w14:textId="77777777" w:rsidTr="00FC0611">
        <w:trPr>
          <w:cantSplit/>
        </w:trPr>
        <w:tc>
          <w:tcPr>
            <w:tcW w:w="0" w:type="auto"/>
            <w:tcBorders>
              <w:top w:val="single" w:sz="4" w:space="0" w:color="A6A6A6" w:themeColor="background1" w:themeShade="A6"/>
              <w:right w:val="single" w:sz="4" w:space="0" w:color="000000" w:themeColor="text1"/>
            </w:tcBorders>
          </w:tcPr>
          <w:p w14:paraId="6F6C357F" w14:textId="77777777" w:rsidR="00756439" w:rsidRDefault="00756439" w:rsidP="00756439">
            <w:pPr>
              <w:pStyle w:val="NormalinTable"/>
            </w:pPr>
            <w:r>
              <w:rPr>
                <w:b/>
              </w:rPr>
              <w:t>0301 93 00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4D3962" w14:textId="77777777" w:rsidR="00756439" w:rsidRDefault="00756439" w:rsidP="00756439">
            <w:pPr>
              <w:pStyle w:val="NormalinTable"/>
              <w:tabs>
                <w:tab w:val="left" w:pos="1250"/>
              </w:tabs>
            </w:pPr>
            <w:r>
              <w:t>0.00%</w:t>
            </w:r>
          </w:p>
        </w:tc>
      </w:tr>
      <w:tr w:rsidR="00756439" w14:paraId="2E149E89" w14:textId="77777777" w:rsidTr="00FC0611">
        <w:trPr>
          <w:cantSplit/>
        </w:trPr>
        <w:tc>
          <w:tcPr>
            <w:tcW w:w="0" w:type="auto"/>
            <w:tcBorders>
              <w:top w:val="single" w:sz="4" w:space="0" w:color="A6A6A6" w:themeColor="background1" w:themeShade="A6"/>
              <w:right w:val="single" w:sz="4" w:space="0" w:color="000000" w:themeColor="text1"/>
            </w:tcBorders>
          </w:tcPr>
          <w:p w14:paraId="59010236" w14:textId="77777777" w:rsidR="00756439" w:rsidRDefault="00756439" w:rsidP="00756439">
            <w:pPr>
              <w:pStyle w:val="NormalinTable"/>
            </w:pPr>
            <w:r>
              <w:rPr>
                <w:b/>
              </w:rPr>
              <w:t>0301 94 00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BEBAE5" w14:textId="77777777" w:rsidR="00756439" w:rsidRDefault="00756439" w:rsidP="00756439">
            <w:pPr>
              <w:pStyle w:val="NormalinTable"/>
              <w:tabs>
                <w:tab w:val="left" w:pos="1250"/>
              </w:tabs>
            </w:pPr>
            <w:r>
              <w:t>0.00%</w:t>
            </w:r>
          </w:p>
        </w:tc>
      </w:tr>
      <w:tr w:rsidR="00756439" w14:paraId="5F87AA3B" w14:textId="77777777" w:rsidTr="00FC0611">
        <w:trPr>
          <w:cantSplit/>
        </w:trPr>
        <w:tc>
          <w:tcPr>
            <w:tcW w:w="0" w:type="auto"/>
            <w:tcBorders>
              <w:top w:val="single" w:sz="4" w:space="0" w:color="A6A6A6" w:themeColor="background1" w:themeShade="A6"/>
              <w:right w:val="single" w:sz="4" w:space="0" w:color="000000" w:themeColor="text1"/>
            </w:tcBorders>
          </w:tcPr>
          <w:p w14:paraId="6812C236" w14:textId="77777777" w:rsidR="00756439" w:rsidRDefault="00756439" w:rsidP="00756439">
            <w:pPr>
              <w:pStyle w:val="NormalinTable"/>
            </w:pPr>
            <w:r>
              <w:rPr>
                <w:b/>
              </w:rPr>
              <w:t>0301 95 00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B186A8" w14:textId="77777777" w:rsidR="00756439" w:rsidRDefault="00756439" w:rsidP="00756439">
            <w:pPr>
              <w:pStyle w:val="NormalinTable"/>
              <w:tabs>
                <w:tab w:val="left" w:pos="1250"/>
              </w:tabs>
            </w:pPr>
            <w:r>
              <w:t>0.00%</w:t>
            </w:r>
          </w:p>
        </w:tc>
      </w:tr>
      <w:tr w:rsidR="00756439" w14:paraId="6C9A7F3C" w14:textId="77777777" w:rsidTr="00FC0611">
        <w:trPr>
          <w:cantSplit/>
        </w:trPr>
        <w:tc>
          <w:tcPr>
            <w:tcW w:w="0" w:type="auto"/>
            <w:tcBorders>
              <w:top w:val="single" w:sz="4" w:space="0" w:color="A6A6A6" w:themeColor="background1" w:themeShade="A6"/>
              <w:right w:val="single" w:sz="4" w:space="0" w:color="000000" w:themeColor="text1"/>
            </w:tcBorders>
          </w:tcPr>
          <w:p w14:paraId="729A730C" w14:textId="77777777" w:rsidR="00756439" w:rsidRDefault="00756439" w:rsidP="00756439">
            <w:pPr>
              <w:pStyle w:val="NormalinTable"/>
            </w:pPr>
            <w:r>
              <w:rPr>
                <w:b/>
              </w:rPr>
              <w:t>0301 99 00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3C767E" w14:textId="77777777" w:rsidR="00756439" w:rsidRDefault="00756439" w:rsidP="00756439">
            <w:pPr>
              <w:pStyle w:val="NormalinTable"/>
              <w:tabs>
                <w:tab w:val="left" w:pos="1250"/>
              </w:tabs>
            </w:pPr>
            <w:r>
              <w:t>0.00%</w:t>
            </w:r>
          </w:p>
        </w:tc>
      </w:tr>
      <w:tr w:rsidR="00756439" w14:paraId="2CB35C1C" w14:textId="77777777" w:rsidTr="00FC0611">
        <w:trPr>
          <w:cantSplit/>
        </w:trPr>
        <w:tc>
          <w:tcPr>
            <w:tcW w:w="0" w:type="auto"/>
            <w:tcBorders>
              <w:top w:val="single" w:sz="4" w:space="0" w:color="A6A6A6" w:themeColor="background1" w:themeShade="A6"/>
              <w:right w:val="single" w:sz="4" w:space="0" w:color="000000" w:themeColor="text1"/>
            </w:tcBorders>
          </w:tcPr>
          <w:p w14:paraId="7E101B3A" w14:textId="77777777" w:rsidR="00756439" w:rsidRDefault="00756439" w:rsidP="00756439">
            <w:pPr>
              <w:pStyle w:val="NormalinTable"/>
            </w:pPr>
            <w:r>
              <w:rPr>
                <w:b/>
              </w:rPr>
              <w:t>0302 11 00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F178C8" w14:textId="77777777" w:rsidR="00756439" w:rsidRDefault="00756439" w:rsidP="00756439">
            <w:pPr>
              <w:pStyle w:val="NormalinTable"/>
              <w:tabs>
                <w:tab w:val="left" w:pos="1250"/>
              </w:tabs>
            </w:pPr>
            <w:r>
              <w:t>0.00%</w:t>
            </w:r>
          </w:p>
        </w:tc>
      </w:tr>
      <w:tr w:rsidR="00756439" w14:paraId="2252613A" w14:textId="77777777" w:rsidTr="00FC0611">
        <w:trPr>
          <w:cantSplit/>
        </w:trPr>
        <w:tc>
          <w:tcPr>
            <w:tcW w:w="0" w:type="auto"/>
            <w:tcBorders>
              <w:top w:val="single" w:sz="4" w:space="0" w:color="A6A6A6" w:themeColor="background1" w:themeShade="A6"/>
              <w:right w:val="single" w:sz="4" w:space="0" w:color="000000" w:themeColor="text1"/>
            </w:tcBorders>
          </w:tcPr>
          <w:p w14:paraId="77E174A3" w14:textId="77777777" w:rsidR="00756439" w:rsidRDefault="00756439" w:rsidP="00756439">
            <w:pPr>
              <w:pStyle w:val="NormalinTable"/>
            </w:pPr>
            <w:r>
              <w:rPr>
                <w:b/>
              </w:rPr>
              <w:t>0302 13 00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448295" w14:textId="77777777" w:rsidR="00756439" w:rsidRDefault="00756439" w:rsidP="00756439">
            <w:pPr>
              <w:pStyle w:val="NormalinTable"/>
              <w:tabs>
                <w:tab w:val="left" w:pos="1250"/>
              </w:tabs>
            </w:pPr>
            <w:r>
              <w:t>0.00%</w:t>
            </w:r>
          </w:p>
        </w:tc>
      </w:tr>
      <w:tr w:rsidR="00756439" w14:paraId="0B96D133" w14:textId="77777777" w:rsidTr="00FC0611">
        <w:trPr>
          <w:cantSplit/>
        </w:trPr>
        <w:tc>
          <w:tcPr>
            <w:tcW w:w="0" w:type="auto"/>
            <w:tcBorders>
              <w:top w:val="single" w:sz="4" w:space="0" w:color="A6A6A6" w:themeColor="background1" w:themeShade="A6"/>
              <w:right w:val="single" w:sz="4" w:space="0" w:color="000000" w:themeColor="text1"/>
            </w:tcBorders>
          </w:tcPr>
          <w:p w14:paraId="4D68B268" w14:textId="77777777" w:rsidR="00756439" w:rsidRDefault="00756439" w:rsidP="00756439">
            <w:pPr>
              <w:pStyle w:val="NormalinTable"/>
            </w:pPr>
            <w:r>
              <w:rPr>
                <w:b/>
              </w:rPr>
              <w:t>0302 14 00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910C6F" w14:textId="77777777" w:rsidR="00756439" w:rsidRDefault="00756439" w:rsidP="00756439">
            <w:pPr>
              <w:pStyle w:val="NormalinTable"/>
              <w:tabs>
                <w:tab w:val="left" w:pos="1250"/>
              </w:tabs>
            </w:pPr>
            <w:r>
              <w:t>0.00%</w:t>
            </w:r>
          </w:p>
        </w:tc>
      </w:tr>
      <w:tr w:rsidR="00756439" w14:paraId="58E52190" w14:textId="77777777" w:rsidTr="00FC0611">
        <w:trPr>
          <w:cantSplit/>
        </w:trPr>
        <w:tc>
          <w:tcPr>
            <w:tcW w:w="0" w:type="auto"/>
            <w:tcBorders>
              <w:top w:val="single" w:sz="4" w:space="0" w:color="A6A6A6" w:themeColor="background1" w:themeShade="A6"/>
              <w:right w:val="single" w:sz="4" w:space="0" w:color="000000" w:themeColor="text1"/>
            </w:tcBorders>
          </w:tcPr>
          <w:p w14:paraId="33E440F5" w14:textId="77777777" w:rsidR="00756439" w:rsidRDefault="00756439" w:rsidP="00756439">
            <w:pPr>
              <w:pStyle w:val="NormalinTable"/>
            </w:pPr>
            <w:r>
              <w:rPr>
                <w:b/>
              </w:rPr>
              <w:t>0302 19 00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9CD005" w14:textId="77777777" w:rsidR="00756439" w:rsidRDefault="00756439" w:rsidP="00756439">
            <w:pPr>
              <w:pStyle w:val="NormalinTable"/>
              <w:tabs>
                <w:tab w:val="left" w:pos="1250"/>
              </w:tabs>
            </w:pPr>
            <w:r>
              <w:t>0.00%</w:t>
            </w:r>
          </w:p>
        </w:tc>
      </w:tr>
      <w:tr w:rsidR="00756439" w14:paraId="6C7875FB" w14:textId="77777777" w:rsidTr="00FC0611">
        <w:trPr>
          <w:cantSplit/>
        </w:trPr>
        <w:tc>
          <w:tcPr>
            <w:tcW w:w="0" w:type="auto"/>
            <w:tcBorders>
              <w:top w:val="single" w:sz="4" w:space="0" w:color="A6A6A6" w:themeColor="background1" w:themeShade="A6"/>
              <w:right w:val="single" w:sz="4" w:space="0" w:color="000000" w:themeColor="text1"/>
            </w:tcBorders>
          </w:tcPr>
          <w:p w14:paraId="694571AB" w14:textId="77777777" w:rsidR="00756439" w:rsidRDefault="00756439" w:rsidP="00756439">
            <w:pPr>
              <w:pStyle w:val="NormalinTable"/>
            </w:pPr>
            <w:r>
              <w:rPr>
                <w:b/>
              </w:rPr>
              <w:t>0302 21 00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269D97" w14:textId="77777777" w:rsidR="00756439" w:rsidRDefault="00756439" w:rsidP="00756439">
            <w:pPr>
              <w:pStyle w:val="NormalinTable"/>
              <w:tabs>
                <w:tab w:val="left" w:pos="1250"/>
              </w:tabs>
            </w:pPr>
            <w:r>
              <w:t>0.00%</w:t>
            </w:r>
          </w:p>
        </w:tc>
      </w:tr>
      <w:tr w:rsidR="00756439" w14:paraId="239668D8" w14:textId="77777777" w:rsidTr="00FC0611">
        <w:trPr>
          <w:cantSplit/>
        </w:trPr>
        <w:tc>
          <w:tcPr>
            <w:tcW w:w="0" w:type="auto"/>
            <w:tcBorders>
              <w:top w:val="single" w:sz="4" w:space="0" w:color="A6A6A6" w:themeColor="background1" w:themeShade="A6"/>
              <w:right w:val="single" w:sz="4" w:space="0" w:color="000000" w:themeColor="text1"/>
            </w:tcBorders>
          </w:tcPr>
          <w:p w14:paraId="64530D00" w14:textId="77777777" w:rsidR="00756439" w:rsidRDefault="00756439" w:rsidP="00756439">
            <w:pPr>
              <w:pStyle w:val="NormalinTable"/>
            </w:pPr>
            <w:r>
              <w:rPr>
                <w:b/>
              </w:rPr>
              <w:t>0302 22 00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26ABB7" w14:textId="77777777" w:rsidR="00756439" w:rsidRDefault="00756439" w:rsidP="00756439">
            <w:pPr>
              <w:pStyle w:val="NormalinTable"/>
              <w:tabs>
                <w:tab w:val="left" w:pos="1250"/>
              </w:tabs>
            </w:pPr>
            <w:r>
              <w:t>0.00%</w:t>
            </w:r>
          </w:p>
        </w:tc>
      </w:tr>
      <w:tr w:rsidR="00756439" w14:paraId="7CDDFFBA" w14:textId="77777777" w:rsidTr="00FC0611">
        <w:trPr>
          <w:cantSplit/>
        </w:trPr>
        <w:tc>
          <w:tcPr>
            <w:tcW w:w="0" w:type="auto"/>
            <w:tcBorders>
              <w:top w:val="single" w:sz="4" w:space="0" w:color="A6A6A6" w:themeColor="background1" w:themeShade="A6"/>
              <w:right w:val="single" w:sz="4" w:space="0" w:color="000000" w:themeColor="text1"/>
            </w:tcBorders>
          </w:tcPr>
          <w:p w14:paraId="5C40E662" w14:textId="77777777" w:rsidR="00756439" w:rsidRDefault="00756439" w:rsidP="00756439">
            <w:pPr>
              <w:pStyle w:val="NormalinTable"/>
            </w:pPr>
            <w:r>
              <w:rPr>
                <w:b/>
              </w:rPr>
              <w:t>0302 23 00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D3151E" w14:textId="77777777" w:rsidR="00756439" w:rsidRDefault="00756439" w:rsidP="00756439">
            <w:pPr>
              <w:pStyle w:val="NormalinTable"/>
              <w:tabs>
                <w:tab w:val="left" w:pos="1250"/>
              </w:tabs>
            </w:pPr>
            <w:r>
              <w:t>0.00%</w:t>
            </w:r>
          </w:p>
        </w:tc>
      </w:tr>
      <w:tr w:rsidR="00756439" w14:paraId="6C449454" w14:textId="77777777" w:rsidTr="00FC0611">
        <w:trPr>
          <w:cantSplit/>
        </w:trPr>
        <w:tc>
          <w:tcPr>
            <w:tcW w:w="0" w:type="auto"/>
            <w:tcBorders>
              <w:top w:val="single" w:sz="4" w:space="0" w:color="A6A6A6" w:themeColor="background1" w:themeShade="A6"/>
              <w:right w:val="single" w:sz="4" w:space="0" w:color="000000" w:themeColor="text1"/>
            </w:tcBorders>
          </w:tcPr>
          <w:p w14:paraId="6BA88EFC" w14:textId="77777777" w:rsidR="00756439" w:rsidRDefault="00756439" w:rsidP="00756439">
            <w:pPr>
              <w:pStyle w:val="NormalinTable"/>
            </w:pPr>
            <w:r>
              <w:rPr>
                <w:b/>
              </w:rPr>
              <w:t>0302 24 00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8242AC" w14:textId="77777777" w:rsidR="00756439" w:rsidRDefault="00756439" w:rsidP="00756439">
            <w:pPr>
              <w:pStyle w:val="NormalinTable"/>
              <w:tabs>
                <w:tab w:val="left" w:pos="1250"/>
              </w:tabs>
            </w:pPr>
            <w:r>
              <w:t>0.00%</w:t>
            </w:r>
          </w:p>
        </w:tc>
      </w:tr>
      <w:tr w:rsidR="00756439" w14:paraId="1AAAC6BE" w14:textId="77777777" w:rsidTr="00FC0611">
        <w:trPr>
          <w:cantSplit/>
        </w:trPr>
        <w:tc>
          <w:tcPr>
            <w:tcW w:w="0" w:type="auto"/>
            <w:tcBorders>
              <w:top w:val="single" w:sz="4" w:space="0" w:color="A6A6A6" w:themeColor="background1" w:themeShade="A6"/>
              <w:right w:val="single" w:sz="4" w:space="0" w:color="000000" w:themeColor="text1"/>
            </w:tcBorders>
          </w:tcPr>
          <w:p w14:paraId="1DFB3E2C" w14:textId="77777777" w:rsidR="00756439" w:rsidRDefault="00756439" w:rsidP="00756439">
            <w:pPr>
              <w:pStyle w:val="NormalinTable"/>
            </w:pPr>
            <w:r>
              <w:rPr>
                <w:b/>
              </w:rPr>
              <w:t>0302 29 00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8CE7F0" w14:textId="77777777" w:rsidR="00756439" w:rsidRDefault="00756439" w:rsidP="00756439">
            <w:pPr>
              <w:pStyle w:val="NormalinTable"/>
              <w:tabs>
                <w:tab w:val="left" w:pos="1250"/>
              </w:tabs>
            </w:pPr>
            <w:r>
              <w:t>0.00%</w:t>
            </w:r>
          </w:p>
        </w:tc>
      </w:tr>
      <w:tr w:rsidR="00756439" w14:paraId="63CE2CBB" w14:textId="77777777" w:rsidTr="00FC0611">
        <w:trPr>
          <w:cantSplit/>
        </w:trPr>
        <w:tc>
          <w:tcPr>
            <w:tcW w:w="0" w:type="auto"/>
            <w:tcBorders>
              <w:top w:val="single" w:sz="4" w:space="0" w:color="A6A6A6" w:themeColor="background1" w:themeShade="A6"/>
              <w:right w:val="single" w:sz="4" w:space="0" w:color="000000" w:themeColor="text1"/>
            </w:tcBorders>
          </w:tcPr>
          <w:p w14:paraId="249737B9" w14:textId="77777777" w:rsidR="00756439" w:rsidRDefault="00756439" w:rsidP="00756439">
            <w:pPr>
              <w:pStyle w:val="NormalinTable"/>
            </w:pPr>
            <w:r>
              <w:rPr>
                <w:b/>
              </w:rPr>
              <w:t>0302 31 00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417FBC" w14:textId="77777777" w:rsidR="00756439" w:rsidRDefault="00756439" w:rsidP="00756439">
            <w:pPr>
              <w:pStyle w:val="NormalinTable"/>
              <w:tabs>
                <w:tab w:val="left" w:pos="1250"/>
              </w:tabs>
            </w:pPr>
            <w:r>
              <w:t>0.00%</w:t>
            </w:r>
          </w:p>
        </w:tc>
      </w:tr>
      <w:tr w:rsidR="00756439" w14:paraId="037F6B18" w14:textId="77777777" w:rsidTr="00FC0611">
        <w:trPr>
          <w:cantSplit/>
        </w:trPr>
        <w:tc>
          <w:tcPr>
            <w:tcW w:w="0" w:type="auto"/>
            <w:tcBorders>
              <w:top w:val="single" w:sz="4" w:space="0" w:color="A6A6A6" w:themeColor="background1" w:themeShade="A6"/>
              <w:right w:val="single" w:sz="4" w:space="0" w:color="000000" w:themeColor="text1"/>
            </w:tcBorders>
          </w:tcPr>
          <w:p w14:paraId="7796EF2D" w14:textId="77777777" w:rsidR="00756439" w:rsidRDefault="00756439" w:rsidP="00756439">
            <w:pPr>
              <w:pStyle w:val="NormalinTable"/>
            </w:pPr>
            <w:r>
              <w:rPr>
                <w:b/>
              </w:rPr>
              <w:t>0302 32 00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628B1A" w14:textId="77777777" w:rsidR="00756439" w:rsidRDefault="00756439" w:rsidP="00756439">
            <w:pPr>
              <w:pStyle w:val="NormalinTable"/>
              <w:tabs>
                <w:tab w:val="left" w:pos="1250"/>
              </w:tabs>
            </w:pPr>
            <w:r>
              <w:t>0.00%</w:t>
            </w:r>
          </w:p>
        </w:tc>
      </w:tr>
      <w:tr w:rsidR="00756439" w14:paraId="35073E2C" w14:textId="77777777" w:rsidTr="00FC0611">
        <w:trPr>
          <w:cantSplit/>
        </w:trPr>
        <w:tc>
          <w:tcPr>
            <w:tcW w:w="0" w:type="auto"/>
            <w:tcBorders>
              <w:top w:val="single" w:sz="4" w:space="0" w:color="A6A6A6" w:themeColor="background1" w:themeShade="A6"/>
              <w:right w:val="single" w:sz="4" w:space="0" w:color="000000" w:themeColor="text1"/>
            </w:tcBorders>
          </w:tcPr>
          <w:p w14:paraId="4A3C3AEE" w14:textId="77777777" w:rsidR="00756439" w:rsidRDefault="00756439" w:rsidP="00756439">
            <w:pPr>
              <w:pStyle w:val="NormalinTable"/>
            </w:pPr>
            <w:r>
              <w:rPr>
                <w:b/>
              </w:rPr>
              <w:t>0302 33 00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AD93AE" w14:textId="77777777" w:rsidR="00756439" w:rsidRDefault="00756439" w:rsidP="00756439">
            <w:pPr>
              <w:pStyle w:val="NormalinTable"/>
              <w:tabs>
                <w:tab w:val="left" w:pos="1250"/>
              </w:tabs>
            </w:pPr>
            <w:r>
              <w:t>0.00%</w:t>
            </w:r>
          </w:p>
        </w:tc>
      </w:tr>
      <w:tr w:rsidR="00756439" w14:paraId="38A78CB9" w14:textId="77777777" w:rsidTr="00FC0611">
        <w:trPr>
          <w:cantSplit/>
        </w:trPr>
        <w:tc>
          <w:tcPr>
            <w:tcW w:w="0" w:type="auto"/>
            <w:tcBorders>
              <w:top w:val="single" w:sz="4" w:space="0" w:color="A6A6A6" w:themeColor="background1" w:themeShade="A6"/>
              <w:right w:val="single" w:sz="4" w:space="0" w:color="000000" w:themeColor="text1"/>
            </w:tcBorders>
          </w:tcPr>
          <w:p w14:paraId="71E8EE28" w14:textId="77777777" w:rsidR="00756439" w:rsidRDefault="00756439" w:rsidP="00756439">
            <w:pPr>
              <w:pStyle w:val="NormalinTable"/>
            </w:pPr>
            <w:r>
              <w:rPr>
                <w:b/>
              </w:rPr>
              <w:t>0302 34 00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055C03" w14:textId="77777777" w:rsidR="00756439" w:rsidRDefault="00756439" w:rsidP="00756439">
            <w:pPr>
              <w:pStyle w:val="NormalinTable"/>
              <w:tabs>
                <w:tab w:val="left" w:pos="1250"/>
              </w:tabs>
            </w:pPr>
            <w:r>
              <w:t>0.00%</w:t>
            </w:r>
          </w:p>
        </w:tc>
      </w:tr>
      <w:tr w:rsidR="00756439" w14:paraId="7436F09D" w14:textId="77777777" w:rsidTr="00FC0611">
        <w:trPr>
          <w:cantSplit/>
        </w:trPr>
        <w:tc>
          <w:tcPr>
            <w:tcW w:w="0" w:type="auto"/>
            <w:tcBorders>
              <w:top w:val="single" w:sz="4" w:space="0" w:color="A6A6A6" w:themeColor="background1" w:themeShade="A6"/>
              <w:right w:val="single" w:sz="4" w:space="0" w:color="000000" w:themeColor="text1"/>
            </w:tcBorders>
          </w:tcPr>
          <w:p w14:paraId="0ECE6070" w14:textId="77777777" w:rsidR="00756439" w:rsidRDefault="00756439" w:rsidP="00756439">
            <w:pPr>
              <w:pStyle w:val="NormalinTable"/>
            </w:pPr>
            <w:r>
              <w:rPr>
                <w:b/>
              </w:rPr>
              <w:t>0302 35 00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566A41" w14:textId="77777777" w:rsidR="00756439" w:rsidRDefault="00756439" w:rsidP="00756439">
            <w:pPr>
              <w:pStyle w:val="NormalinTable"/>
              <w:tabs>
                <w:tab w:val="left" w:pos="1250"/>
              </w:tabs>
            </w:pPr>
            <w:r>
              <w:t>0.00%</w:t>
            </w:r>
          </w:p>
        </w:tc>
      </w:tr>
      <w:tr w:rsidR="00756439" w14:paraId="0C4B7C4F" w14:textId="77777777" w:rsidTr="00FC0611">
        <w:trPr>
          <w:cantSplit/>
        </w:trPr>
        <w:tc>
          <w:tcPr>
            <w:tcW w:w="0" w:type="auto"/>
            <w:tcBorders>
              <w:top w:val="single" w:sz="4" w:space="0" w:color="A6A6A6" w:themeColor="background1" w:themeShade="A6"/>
              <w:right w:val="single" w:sz="4" w:space="0" w:color="000000" w:themeColor="text1"/>
            </w:tcBorders>
          </w:tcPr>
          <w:p w14:paraId="7AB9AF4B" w14:textId="77777777" w:rsidR="00756439" w:rsidRDefault="00756439" w:rsidP="00756439">
            <w:pPr>
              <w:pStyle w:val="NormalinTable"/>
            </w:pPr>
            <w:r>
              <w:rPr>
                <w:b/>
              </w:rPr>
              <w:t>0302 36 00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86BE9E" w14:textId="77777777" w:rsidR="00756439" w:rsidRDefault="00756439" w:rsidP="00756439">
            <w:pPr>
              <w:pStyle w:val="NormalinTable"/>
              <w:tabs>
                <w:tab w:val="left" w:pos="1250"/>
              </w:tabs>
            </w:pPr>
            <w:r>
              <w:t>0.00%</w:t>
            </w:r>
          </w:p>
        </w:tc>
      </w:tr>
      <w:tr w:rsidR="00756439" w14:paraId="75E6D7F7" w14:textId="77777777" w:rsidTr="00FC0611">
        <w:trPr>
          <w:cantSplit/>
        </w:trPr>
        <w:tc>
          <w:tcPr>
            <w:tcW w:w="0" w:type="auto"/>
            <w:tcBorders>
              <w:top w:val="single" w:sz="4" w:space="0" w:color="A6A6A6" w:themeColor="background1" w:themeShade="A6"/>
              <w:right w:val="single" w:sz="4" w:space="0" w:color="000000" w:themeColor="text1"/>
            </w:tcBorders>
          </w:tcPr>
          <w:p w14:paraId="46EC8C0F" w14:textId="77777777" w:rsidR="00756439" w:rsidRDefault="00756439" w:rsidP="00756439">
            <w:pPr>
              <w:pStyle w:val="NormalinTable"/>
            </w:pPr>
            <w:r>
              <w:rPr>
                <w:b/>
              </w:rPr>
              <w:lastRenderedPageBreak/>
              <w:t>0302 39 00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C5FF7A" w14:textId="77777777" w:rsidR="00756439" w:rsidRDefault="00756439" w:rsidP="00756439">
            <w:pPr>
              <w:pStyle w:val="NormalinTable"/>
              <w:tabs>
                <w:tab w:val="left" w:pos="1250"/>
              </w:tabs>
            </w:pPr>
            <w:r>
              <w:t>0.00%</w:t>
            </w:r>
          </w:p>
        </w:tc>
      </w:tr>
      <w:tr w:rsidR="00756439" w14:paraId="72E473F2" w14:textId="77777777" w:rsidTr="00FC0611">
        <w:trPr>
          <w:cantSplit/>
        </w:trPr>
        <w:tc>
          <w:tcPr>
            <w:tcW w:w="0" w:type="auto"/>
            <w:tcBorders>
              <w:top w:val="single" w:sz="4" w:space="0" w:color="A6A6A6" w:themeColor="background1" w:themeShade="A6"/>
              <w:right w:val="single" w:sz="4" w:space="0" w:color="000000" w:themeColor="text1"/>
            </w:tcBorders>
          </w:tcPr>
          <w:p w14:paraId="33F80742" w14:textId="77777777" w:rsidR="00756439" w:rsidRDefault="00756439" w:rsidP="00756439">
            <w:pPr>
              <w:pStyle w:val="NormalinTable"/>
            </w:pPr>
            <w:r>
              <w:rPr>
                <w:b/>
              </w:rPr>
              <w:t>0302 41 00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3B3170" w14:textId="77777777" w:rsidR="00756439" w:rsidRDefault="00756439" w:rsidP="00756439">
            <w:pPr>
              <w:pStyle w:val="NormalinTable"/>
              <w:tabs>
                <w:tab w:val="left" w:pos="1250"/>
              </w:tabs>
            </w:pPr>
            <w:r>
              <w:t>01/01 to 14/02</w:t>
            </w:r>
            <w:r>
              <w:tab/>
              <w:t>0.00%</w:t>
            </w:r>
            <w:r>
              <w:br/>
              <w:t>16/06 to 31/12</w:t>
            </w:r>
            <w:r>
              <w:tab/>
              <w:t>0.00%</w:t>
            </w:r>
          </w:p>
        </w:tc>
      </w:tr>
      <w:tr w:rsidR="00756439" w14:paraId="0EA33D13" w14:textId="77777777" w:rsidTr="00FC0611">
        <w:trPr>
          <w:cantSplit/>
        </w:trPr>
        <w:tc>
          <w:tcPr>
            <w:tcW w:w="0" w:type="auto"/>
            <w:tcBorders>
              <w:top w:val="single" w:sz="4" w:space="0" w:color="A6A6A6" w:themeColor="background1" w:themeShade="A6"/>
              <w:right w:val="single" w:sz="4" w:space="0" w:color="000000" w:themeColor="text1"/>
            </w:tcBorders>
          </w:tcPr>
          <w:p w14:paraId="4140F816" w14:textId="77777777" w:rsidR="00756439" w:rsidRDefault="00756439" w:rsidP="00756439">
            <w:pPr>
              <w:pStyle w:val="NormalinTable"/>
            </w:pPr>
            <w:r>
              <w:rPr>
                <w:b/>
              </w:rPr>
              <w:t>0302 42 00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7A307E" w14:textId="77777777" w:rsidR="00756439" w:rsidRDefault="00756439" w:rsidP="00756439">
            <w:pPr>
              <w:pStyle w:val="NormalinTable"/>
              <w:tabs>
                <w:tab w:val="left" w:pos="1250"/>
              </w:tabs>
            </w:pPr>
            <w:r>
              <w:t>0.00%</w:t>
            </w:r>
          </w:p>
        </w:tc>
      </w:tr>
      <w:tr w:rsidR="00756439" w14:paraId="684BBCE9" w14:textId="77777777" w:rsidTr="00FC0611">
        <w:trPr>
          <w:cantSplit/>
        </w:trPr>
        <w:tc>
          <w:tcPr>
            <w:tcW w:w="0" w:type="auto"/>
            <w:tcBorders>
              <w:top w:val="single" w:sz="4" w:space="0" w:color="A6A6A6" w:themeColor="background1" w:themeShade="A6"/>
              <w:right w:val="single" w:sz="4" w:space="0" w:color="000000" w:themeColor="text1"/>
            </w:tcBorders>
          </w:tcPr>
          <w:p w14:paraId="276AB993" w14:textId="77777777" w:rsidR="00756439" w:rsidRDefault="00756439" w:rsidP="00756439">
            <w:pPr>
              <w:pStyle w:val="NormalinTable"/>
            </w:pPr>
            <w:r>
              <w:rPr>
                <w:b/>
              </w:rPr>
              <w:t>0302 43 10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5E14AB" w14:textId="77777777" w:rsidR="00756439" w:rsidRDefault="00756439" w:rsidP="00756439">
            <w:pPr>
              <w:pStyle w:val="NormalinTable"/>
              <w:tabs>
                <w:tab w:val="left" w:pos="1250"/>
              </w:tabs>
            </w:pPr>
            <w:r>
              <w:t>0.00%</w:t>
            </w:r>
          </w:p>
        </w:tc>
      </w:tr>
      <w:tr w:rsidR="00756439" w14:paraId="77A5BE90" w14:textId="77777777" w:rsidTr="00FC0611">
        <w:trPr>
          <w:cantSplit/>
        </w:trPr>
        <w:tc>
          <w:tcPr>
            <w:tcW w:w="0" w:type="auto"/>
            <w:tcBorders>
              <w:top w:val="single" w:sz="4" w:space="0" w:color="A6A6A6" w:themeColor="background1" w:themeShade="A6"/>
              <w:right w:val="single" w:sz="4" w:space="0" w:color="000000" w:themeColor="text1"/>
            </w:tcBorders>
          </w:tcPr>
          <w:p w14:paraId="3C9B19DA" w14:textId="77777777" w:rsidR="00756439" w:rsidRDefault="00756439" w:rsidP="00756439">
            <w:pPr>
              <w:pStyle w:val="NormalinTable"/>
            </w:pPr>
            <w:r>
              <w:rPr>
                <w:b/>
              </w:rPr>
              <w:t>0302 43 30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3B868E" w14:textId="77777777" w:rsidR="00756439" w:rsidRDefault="00756439" w:rsidP="00756439">
            <w:pPr>
              <w:pStyle w:val="NormalinTable"/>
              <w:tabs>
                <w:tab w:val="left" w:pos="1250"/>
              </w:tabs>
            </w:pPr>
            <w:r>
              <w:t>0.00%</w:t>
            </w:r>
          </w:p>
        </w:tc>
      </w:tr>
      <w:tr w:rsidR="00756439" w14:paraId="633ED2FA" w14:textId="77777777" w:rsidTr="00FC0611">
        <w:trPr>
          <w:cantSplit/>
        </w:trPr>
        <w:tc>
          <w:tcPr>
            <w:tcW w:w="0" w:type="auto"/>
            <w:tcBorders>
              <w:top w:val="single" w:sz="4" w:space="0" w:color="A6A6A6" w:themeColor="background1" w:themeShade="A6"/>
              <w:right w:val="single" w:sz="4" w:space="0" w:color="000000" w:themeColor="text1"/>
            </w:tcBorders>
          </w:tcPr>
          <w:p w14:paraId="2C8C975F" w14:textId="77777777" w:rsidR="00756439" w:rsidRDefault="00756439" w:rsidP="00756439">
            <w:pPr>
              <w:pStyle w:val="NormalinTable"/>
            </w:pPr>
            <w:r>
              <w:rPr>
                <w:b/>
              </w:rPr>
              <w:t>0302 43 90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97D122" w14:textId="77777777" w:rsidR="00756439" w:rsidRDefault="00756439" w:rsidP="00756439">
            <w:pPr>
              <w:pStyle w:val="NormalinTable"/>
              <w:tabs>
                <w:tab w:val="left" w:pos="1250"/>
              </w:tabs>
            </w:pPr>
            <w:r>
              <w:t>01/01 to 14/02</w:t>
            </w:r>
            <w:r>
              <w:tab/>
              <w:t>0.00%</w:t>
            </w:r>
            <w:r>
              <w:br/>
              <w:t>16/06 to 31/12</w:t>
            </w:r>
            <w:r>
              <w:tab/>
              <w:t>0.00%</w:t>
            </w:r>
          </w:p>
        </w:tc>
      </w:tr>
      <w:tr w:rsidR="00756439" w14:paraId="0C91CEA9" w14:textId="77777777" w:rsidTr="00FC0611">
        <w:trPr>
          <w:cantSplit/>
        </w:trPr>
        <w:tc>
          <w:tcPr>
            <w:tcW w:w="0" w:type="auto"/>
            <w:tcBorders>
              <w:top w:val="single" w:sz="4" w:space="0" w:color="A6A6A6" w:themeColor="background1" w:themeShade="A6"/>
              <w:right w:val="single" w:sz="4" w:space="0" w:color="000000" w:themeColor="text1"/>
            </w:tcBorders>
          </w:tcPr>
          <w:p w14:paraId="7C30A18D" w14:textId="77777777" w:rsidR="00756439" w:rsidRDefault="00756439" w:rsidP="00756439">
            <w:pPr>
              <w:pStyle w:val="NormalinTable"/>
            </w:pPr>
            <w:r>
              <w:rPr>
                <w:b/>
              </w:rPr>
              <w:t>0302 44 00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B28B2A" w14:textId="77777777" w:rsidR="00756439" w:rsidRDefault="00756439" w:rsidP="00756439">
            <w:pPr>
              <w:pStyle w:val="NormalinTable"/>
              <w:tabs>
                <w:tab w:val="left" w:pos="1250"/>
              </w:tabs>
            </w:pPr>
            <w:r>
              <w:t>01/01 to 14/02</w:t>
            </w:r>
            <w:r>
              <w:tab/>
              <w:t>0.00%</w:t>
            </w:r>
            <w:r>
              <w:br/>
              <w:t>16/06 to 31/12</w:t>
            </w:r>
            <w:r>
              <w:tab/>
              <w:t>0.00%</w:t>
            </w:r>
          </w:p>
        </w:tc>
      </w:tr>
      <w:tr w:rsidR="00756439" w14:paraId="096C5527" w14:textId="77777777" w:rsidTr="00FC0611">
        <w:trPr>
          <w:cantSplit/>
        </w:trPr>
        <w:tc>
          <w:tcPr>
            <w:tcW w:w="0" w:type="auto"/>
            <w:tcBorders>
              <w:top w:val="single" w:sz="4" w:space="0" w:color="A6A6A6" w:themeColor="background1" w:themeShade="A6"/>
              <w:right w:val="single" w:sz="4" w:space="0" w:color="000000" w:themeColor="text1"/>
            </w:tcBorders>
          </w:tcPr>
          <w:p w14:paraId="50B1DB5F" w14:textId="77777777" w:rsidR="00756439" w:rsidRDefault="00756439" w:rsidP="00756439">
            <w:pPr>
              <w:pStyle w:val="NormalinTable"/>
            </w:pPr>
            <w:r>
              <w:rPr>
                <w:b/>
              </w:rPr>
              <w:t>0302 45 00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39AB45" w14:textId="77777777" w:rsidR="00756439" w:rsidRDefault="00756439" w:rsidP="00756439">
            <w:pPr>
              <w:pStyle w:val="NormalinTable"/>
              <w:tabs>
                <w:tab w:val="left" w:pos="1250"/>
              </w:tabs>
            </w:pPr>
            <w:r>
              <w:t>0.00%</w:t>
            </w:r>
          </w:p>
        </w:tc>
      </w:tr>
      <w:tr w:rsidR="00756439" w14:paraId="46CDF953" w14:textId="77777777" w:rsidTr="00FC0611">
        <w:trPr>
          <w:cantSplit/>
        </w:trPr>
        <w:tc>
          <w:tcPr>
            <w:tcW w:w="0" w:type="auto"/>
            <w:tcBorders>
              <w:top w:val="single" w:sz="4" w:space="0" w:color="A6A6A6" w:themeColor="background1" w:themeShade="A6"/>
              <w:right w:val="single" w:sz="4" w:space="0" w:color="000000" w:themeColor="text1"/>
            </w:tcBorders>
          </w:tcPr>
          <w:p w14:paraId="1C0B7FE7" w14:textId="77777777" w:rsidR="00756439" w:rsidRDefault="00756439" w:rsidP="00756439">
            <w:pPr>
              <w:pStyle w:val="NormalinTable"/>
            </w:pPr>
            <w:r>
              <w:rPr>
                <w:b/>
              </w:rPr>
              <w:t>0302 46 00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368661" w14:textId="77777777" w:rsidR="00756439" w:rsidRDefault="00756439" w:rsidP="00756439">
            <w:pPr>
              <w:pStyle w:val="NormalinTable"/>
              <w:tabs>
                <w:tab w:val="left" w:pos="1250"/>
              </w:tabs>
            </w:pPr>
            <w:r>
              <w:t>0.00%</w:t>
            </w:r>
          </w:p>
        </w:tc>
      </w:tr>
      <w:tr w:rsidR="00756439" w14:paraId="25AFC7E3" w14:textId="77777777" w:rsidTr="00FC0611">
        <w:trPr>
          <w:cantSplit/>
        </w:trPr>
        <w:tc>
          <w:tcPr>
            <w:tcW w:w="0" w:type="auto"/>
            <w:tcBorders>
              <w:top w:val="single" w:sz="4" w:space="0" w:color="A6A6A6" w:themeColor="background1" w:themeShade="A6"/>
              <w:right w:val="single" w:sz="4" w:space="0" w:color="000000" w:themeColor="text1"/>
            </w:tcBorders>
          </w:tcPr>
          <w:p w14:paraId="66E2C6EF" w14:textId="77777777" w:rsidR="00756439" w:rsidRDefault="00756439" w:rsidP="00756439">
            <w:pPr>
              <w:pStyle w:val="NormalinTable"/>
            </w:pPr>
            <w:r>
              <w:rPr>
                <w:b/>
              </w:rPr>
              <w:t>0302 47 00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F6A8A0" w14:textId="77777777" w:rsidR="00756439" w:rsidRDefault="00756439" w:rsidP="00756439">
            <w:pPr>
              <w:pStyle w:val="NormalinTable"/>
              <w:tabs>
                <w:tab w:val="left" w:pos="1250"/>
              </w:tabs>
            </w:pPr>
            <w:r>
              <w:t>0.00%</w:t>
            </w:r>
          </w:p>
        </w:tc>
      </w:tr>
      <w:tr w:rsidR="00756439" w14:paraId="63268915" w14:textId="77777777" w:rsidTr="00FC0611">
        <w:trPr>
          <w:cantSplit/>
        </w:trPr>
        <w:tc>
          <w:tcPr>
            <w:tcW w:w="0" w:type="auto"/>
            <w:tcBorders>
              <w:top w:val="single" w:sz="4" w:space="0" w:color="A6A6A6" w:themeColor="background1" w:themeShade="A6"/>
              <w:right w:val="single" w:sz="4" w:space="0" w:color="000000" w:themeColor="text1"/>
            </w:tcBorders>
          </w:tcPr>
          <w:p w14:paraId="6394070F" w14:textId="77777777" w:rsidR="00756439" w:rsidRDefault="00756439" w:rsidP="00756439">
            <w:pPr>
              <w:pStyle w:val="NormalinTable"/>
            </w:pPr>
            <w:r>
              <w:rPr>
                <w:b/>
              </w:rPr>
              <w:t>0302 49 90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DFC21C" w14:textId="77777777" w:rsidR="00756439" w:rsidRDefault="00756439" w:rsidP="00756439">
            <w:pPr>
              <w:pStyle w:val="NormalinTable"/>
              <w:tabs>
                <w:tab w:val="left" w:pos="1250"/>
              </w:tabs>
            </w:pPr>
            <w:r>
              <w:t>0.00%</w:t>
            </w:r>
          </w:p>
        </w:tc>
      </w:tr>
      <w:tr w:rsidR="00756439" w14:paraId="7E5209F8" w14:textId="77777777" w:rsidTr="00FC0611">
        <w:trPr>
          <w:cantSplit/>
        </w:trPr>
        <w:tc>
          <w:tcPr>
            <w:tcW w:w="0" w:type="auto"/>
            <w:tcBorders>
              <w:top w:val="single" w:sz="4" w:space="0" w:color="A6A6A6" w:themeColor="background1" w:themeShade="A6"/>
              <w:right w:val="single" w:sz="4" w:space="0" w:color="000000" w:themeColor="text1"/>
            </w:tcBorders>
          </w:tcPr>
          <w:p w14:paraId="5865CD75" w14:textId="77777777" w:rsidR="00756439" w:rsidRDefault="00756439" w:rsidP="00756439">
            <w:pPr>
              <w:pStyle w:val="NormalinTable"/>
            </w:pPr>
            <w:r>
              <w:rPr>
                <w:b/>
              </w:rPr>
              <w:t>0302 51 00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87F1BF" w14:textId="77777777" w:rsidR="00756439" w:rsidRDefault="00756439" w:rsidP="00756439">
            <w:pPr>
              <w:pStyle w:val="NormalinTable"/>
              <w:tabs>
                <w:tab w:val="left" w:pos="1250"/>
              </w:tabs>
            </w:pPr>
            <w:r>
              <w:t>0.00%</w:t>
            </w:r>
          </w:p>
        </w:tc>
      </w:tr>
      <w:tr w:rsidR="00756439" w14:paraId="615A54DF" w14:textId="77777777" w:rsidTr="00FC0611">
        <w:trPr>
          <w:cantSplit/>
        </w:trPr>
        <w:tc>
          <w:tcPr>
            <w:tcW w:w="0" w:type="auto"/>
            <w:tcBorders>
              <w:top w:val="single" w:sz="4" w:space="0" w:color="A6A6A6" w:themeColor="background1" w:themeShade="A6"/>
              <w:right w:val="single" w:sz="4" w:space="0" w:color="000000" w:themeColor="text1"/>
            </w:tcBorders>
          </w:tcPr>
          <w:p w14:paraId="2C556A47" w14:textId="77777777" w:rsidR="00756439" w:rsidRDefault="00756439" w:rsidP="00756439">
            <w:pPr>
              <w:pStyle w:val="NormalinTable"/>
            </w:pPr>
            <w:r>
              <w:rPr>
                <w:b/>
              </w:rPr>
              <w:t>0302 52 00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DAF0F2" w14:textId="77777777" w:rsidR="00756439" w:rsidRDefault="00756439" w:rsidP="00756439">
            <w:pPr>
              <w:pStyle w:val="NormalinTable"/>
              <w:tabs>
                <w:tab w:val="left" w:pos="1250"/>
              </w:tabs>
            </w:pPr>
            <w:r>
              <w:t>0.00%</w:t>
            </w:r>
          </w:p>
        </w:tc>
      </w:tr>
      <w:tr w:rsidR="00756439" w14:paraId="25144BA2" w14:textId="77777777" w:rsidTr="00FC0611">
        <w:trPr>
          <w:cantSplit/>
        </w:trPr>
        <w:tc>
          <w:tcPr>
            <w:tcW w:w="0" w:type="auto"/>
            <w:tcBorders>
              <w:top w:val="single" w:sz="4" w:space="0" w:color="A6A6A6" w:themeColor="background1" w:themeShade="A6"/>
              <w:right w:val="single" w:sz="4" w:space="0" w:color="000000" w:themeColor="text1"/>
            </w:tcBorders>
          </w:tcPr>
          <w:p w14:paraId="6176CA7F" w14:textId="77777777" w:rsidR="00756439" w:rsidRDefault="00756439" w:rsidP="00756439">
            <w:pPr>
              <w:pStyle w:val="NormalinTable"/>
            </w:pPr>
            <w:r>
              <w:rPr>
                <w:b/>
              </w:rPr>
              <w:t>0302 53 00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436206" w14:textId="77777777" w:rsidR="00756439" w:rsidRDefault="00756439" w:rsidP="00756439">
            <w:pPr>
              <w:pStyle w:val="NormalinTable"/>
              <w:tabs>
                <w:tab w:val="left" w:pos="1250"/>
              </w:tabs>
            </w:pPr>
            <w:r>
              <w:t>0.00%</w:t>
            </w:r>
          </w:p>
        </w:tc>
      </w:tr>
      <w:tr w:rsidR="00756439" w14:paraId="6AC9BEC4" w14:textId="77777777" w:rsidTr="00FC0611">
        <w:trPr>
          <w:cantSplit/>
        </w:trPr>
        <w:tc>
          <w:tcPr>
            <w:tcW w:w="0" w:type="auto"/>
            <w:tcBorders>
              <w:top w:val="single" w:sz="4" w:space="0" w:color="A6A6A6" w:themeColor="background1" w:themeShade="A6"/>
              <w:right w:val="single" w:sz="4" w:space="0" w:color="000000" w:themeColor="text1"/>
            </w:tcBorders>
          </w:tcPr>
          <w:p w14:paraId="16A65C52" w14:textId="77777777" w:rsidR="00756439" w:rsidRDefault="00756439" w:rsidP="00756439">
            <w:pPr>
              <w:pStyle w:val="NormalinTable"/>
            </w:pPr>
            <w:r>
              <w:rPr>
                <w:b/>
              </w:rPr>
              <w:t>0302 54 00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3080CC" w14:textId="77777777" w:rsidR="00756439" w:rsidRDefault="00756439" w:rsidP="00756439">
            <w:pPr>
              <w:pStyle w:val="NormalinTable"/>
              <w:tabs>
                <w:tab w:val="left" w:pos="1250"/>
              </w:tabs>
            </w:pPr>
            <w:r>
              <w:t>0.00%</w:t>
            </w:r>
          </w:p>
        </w:tc>
      </w:tr>
      <w:tr w:rsidR="00756439" w14:paraId="44FFA4F3" w14:textId="77777777" w:rsidTr="00FC0611">
        <w:trPr>
          <w:cantSplit/>
        </w:trPr>
        <w:tc>
          <w:tcPr>
            <w:tcW w:w="0" w:type="auto"/>
            <w:tcBorders>
              <w:top w:val="single" w:sz="4" w:space="0" w:color="A6A6A6" w:themeColor="background1" w:themeShade="A6"/>
              <w:right w:val="single" w:sz="4" w:space="0" w:color="000000" w:themeColor="text1"/>
            </w:tcBorders>
          </w:tcPr>
          <w:p w14:paraId="58A848EE" w14:textId="77777777" w:rsidR="00756439" w:rsidRDefault="00756439" w:rsidP="00756439">
            <w:pPr>
              <w:pStyle w:val="NormalinTable"/>
            </w:pPr>
            <w:r>
              <w:rPr>
                <w:b/>
              </w:rPr>
              <w:t>0302 55 00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02C9AC" w14:textId="77777777" w:rsidR="00756439" w:rsidRDefault="00756439" w:rsidP="00756439">
            <w:pPr>
              <w:pStyle w:val="NormalinTable"/>
              <w:tabs>
                <w:tab w:val="left" w:pos="1250"/>
              </w:tabs>
            </w:pPr>
            <w:r>
              <w:t>0.00%</w:t>
            </w:r>
          </w:p>
        </w:tc>
      </w:tr>
      <w:tr w:rsidR="00756439" w14:paraId="7F3FBD34" w14:textId="77777777" w:rsidTr="00FC0611">
        <w:trPr>
          <w:cantSplit/>
        </w:trPr>
        <w:tc>
          <w:tcPr>
            <w:tcW w:w="0" w:type="auto"/>
            <w:tcBorders>
              <w:top w:val="single" w:sz="4" w:space="0" w:color="A6A6A6" w:themeColor="background1" w:themeShade="A6"/>
              <w:right w:val="single" w:sz="4" w:space="0" w:color="000000" w:themeColor="text1"/>
            </w:tcBorders>
          </w:tcPr>
          <w:p w14:paraId="1E67D379" w14:textId="77777777" w:rsidR="00756439" w:rsidRDefault="00756439" w:rsidP="00756439">
            <w:pPr>
              <w:pStyle w:val="NormalinTable"/>
            </w:pPr>
            <w:r>
              <w:rPr>
                <w:b/>
              </w:rPr>
              <w:t>0302 56 00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289097" w14:textId="77777777" w:rsidR="00756439" w:rsidRDefault="00756439" w:rsidP="00756439">
            <w:pPr>
              <w:pStyle w:val="NormalinTable"/>
              <w:tabs>
                <w:tab w:val="left" w:pos="1250"/>
              </w:tabs>
            </w:pPr>
            <w:r>
              <w:t>0.00%</w:t>
            </w:r>
          </w:p>
        </w:tc>
      </w:tr>
      <w:tr w:rsidR="00756439" w14:paraId="3FDA9C52" w14:textId="77777777" w:rsidTr="00FC0611">
        <w:trPr>
          <w:cantSplit/>
        </w:trPr>
        <w:tc>
          <w:tcPr>
            <w:tcW w:w="0" w:type="auto"/>
            <w:tcBorders>
              <w:top w:val="single" w:sz="4" w:space="0" w:color="A6A6A6" w:themeColor="background1" w:themeShade="A6"/>
              <w:right w:val="single" w:sz="4" w:space="0" w:color="000000" w:themeColor="text1"/>
            </w:tcBorders>
          </w:tcPr>
          <w:p w14:paraId="4B4A779D" w14:textId="77777777" w:rsidR="00756439" w:rsidRDefault="00756439" w:rsidP="00756439">
            <w:pPr>
              <w:pStyle w:val="NormalinTable"/>
            </w:pPr>
            <w:r>
              <w:rPr>
                <w:b/>
              </w:rPr>
              <w:t>0302 59 00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DBA877" w14:textId="77777777" w:rsidR="00756439" w:rsidRDefault="00756439" w:rsidP="00756439">
            <w:pPr>
              <w:pStyle w:val="NormalinTable"/>
              <w:tabs>
                <w:tab w:val="left" w:pos="1250"/>
              </w:tabs>
            </w:pPr>
            <w:r>
              <w:t>0.00%</w:t>
            </w:r>
          </w:p>
        </w:tc>
      </w:tr>
      <w:tr w:rsidR="00756439" w14:paraId="1A557EDD" w14:textId="77777777" w:rsidTr="00FC0611">
        <w:trPr>
          <w:cantSplit/>
        </w:trPr>
        <w:tc>
          <w:tcPr>
            <w:tcW w:w="0" w:type="auto"/>
            <w:tcBorders>
              <w:top w:val="single" w:sz="4" w:space="0" w:color="A6A6A6" w:themeColor="background1" w:themeShade="A6"/>
              <w:right w:val="single" w:sz="4" w:space="0" w:color="000000" w:themeColor="text1"/>
            </w:tcBorders>
          </w:tcPr>
          <w:p w14:paraId="40ABCD62" w14:textId="77777777" w:rsidR="00756439" w:rsidRDefault="00756439" w:rsidP="00756439">
            <w:pPr>
              <w:pStyle w:val="NormalinTable"/>
            </w:pPr>
            <w:r>
              <w:rPr>
                <w:b/>
              </w:rPr>
              <w:t>0302 71 00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F3000C" w14:textId="77777777" w:rsidR="00756439" w:rsidRDefault="00756439" w:rsidP="00756439">
            <w:pPr>
              <w:pStyle w:val="NormalinTable"/>
              <w:tabs>
                <w:tab w:val="left" w:pos="1250"/>
              </w:tabs>
            </w:pPr>
            <w:r>
              <w:t>0.00%</w:t>
            </w:r>
          </w:p>
        </w:tc>
      </w:tr>
      <w:tr w:rsidR="00756439" w14:paraId="6039D824" w14:textId="77777777" w:rsidTr="00FC0611">
        <w:trPr>
          <w:cantSplit/>
        </w:trPr>
        <w:tc>
          <w:tcPr>
            <w:tcW w:w="0" w:type="auto"/>
            <w:tcBorders>
              <w:top w:val="single" w:sz="4" w:space="0" w:color="A6A6A6" w:themeColor="background1" w:themeShade="A6"/>
              <w:right w:val="single" w:sz="4" w:space="0" w:color="000000" w:themeColor="text1"/>
            </w:tcBorders>
          </w:tcPr>
          <w:p w14:paraId="5CF0A818" w14:textId="77777777" w:rsidR="00756439" w:rsidRDefault="00756439" w:rsidP="00756439">
            <w:pPr>
              <w:pStyle w:val="NormalinTable"/>
            </w:pPr>
            <w:r>
              <w:rPr>
                <w:b/>
              </w:rPr>
              <w:t>0302 72 00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6D8952" w14:textId="77777777" w:rsidR="00756439" w:rsidRDefault="00756439" w:rsidP="00756439">
            <w:pPr>
              <w:pStyle w:val="NormalinTable"/>
              <w:tabs>
                <w:tab w:val="left" w:pos="1250"/>
              </w:tabs>
            </w:pPr>
            <w:r>
              <w:t>0.00%</w:t>
            </w:r>
          </w:p>
        </w:tc>
      </w:tr>
      <w:tr w:rsidR="00756439" w14:paraId="682AA222" w14:textId="77777777" w:rsidTr="00FC0611">
        <w:trPr>
          <w:cantSplit/>
        </w:trPr>
        <w:tc>
          <w:tcPr>
            <w:tcW w:w="0" w:type="auto"/>
            <w:tcBorders>
              <w:top w:val="single" w:sz="4" w:space="0" w:color="A6A6A6" w:themeColor="background1" w:themeShade="A6"/>
              <w:right w:val="single" w:sz="4" w:space="0" w:color="000000" w:themeColor="text1"/>
            </w:tcBorders>
          </w:tcPr>
          <w:p w14:paraId="2625D69D" w14:textId="77777777" w:rsidR="00756439" w:rsidRDefault="00756439" w:rsidP="00756439">
            <w:pPr>
              <w:pStyle w:val="NormalinTable"/>
            </w:pPr>
            <w:r>
              <w:rPr>
                <w:b/>
              </w:rPr>
              <w:t>0302 73 00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A71057" w14:textId="77777777" w:rsidR="00756439" w:rsidRDefault="00756439" w:rsidP="00756439">
            <w:pPr>
              <w:pStyle w:val="NormalinTable"/>
              <w:tabs>
                <w:tab w:val="left" w:pos="1250"/>
              </w:tabs>
            </w:pPr>
            <w:r>
              <w:t>0.00%</w:t>
            </w:r>
          </w:p>
        </w:tc>
      </w:tr>
      <w:tr w:rsidR="00756439" w14:paraId="004D6DFE" w14:textId="77777777" w:rsidTr="00FC0611">
        <w:trPr>
          <w:cantSplit/>
        </w:trPr>
        <w:tc>
          <w:tcPr>
            <w:tcW w:w="0" w:type="auto"/>
            <w:tcBorders>
              <w:top w:val="single" w:sz="4" w:space="0" w:color="A6A6A6" w:themeColor="background1" w:themeShade="A6"/>
              <w:right w:val="single" w:sz="4" w:space="0" w:color="000000" w:themeColor="text1"/>
            </w:tcBorders>
          </w:tcPr>
          <w:p w14:paraId="469AEBF6" w14:textId="77777777" w:rsidR="00756439" w:rsidRDefault="00756439" w:rsidP="00756439">
            <w:pPr>
              <w:pStyle w:val="NormalinTable"/>
            </w:pPr>
            <w:r>
              <w:rPr>
                <w:b/>
              </w:rPr>
              <w:t>0302 79 00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5B0EA4" w14:textId="77777777" w:rsidR="00756439" w:rsidRDefault="00756439" w:rsidP="00756439">
            <w:pPr>
              <w:pStyle w:val="NormalinTable"/>
              <w:tabs>
                <w:tab w:val="left" w:pos="1250"/>
              </w:tabs>
            </w:pPr>
            <w:r>
              <w:t>0.00%</w:t>
            </w:r>
          </w:p>
        </w:tc>
      </w:tr>
      <w:tr w:rsidR="00756439" w14:paraId="0C4BD917" w14:textId="77777777" w:rsidTr="00FC0611">
        <w:trPr>
          <w:cantSplit/>
        </w:trPr>
        <w:tc>
          <w:tcPr>
            <w:tcW w:w="0" w:type="auto"/>
            <w:tcBorders>
              <w:top w:val="single" w:sz="4" w:space="0" w:color="A6A6A6" w:themeColor="background1" w:themeShade="A6"/>
              <w:right w:val="single" w:sz="4" w:space="0" w:color="000000" w:themeColor="text1"/>
            </w:tcBorders>
          </w:tcPr>
          <w:p w14:paraId="35815688" w14:textId="77777777" w:rsidR="00756439" w:rsidRDefault="00756439" w:rsidP="00756439">
            <w:pPr>
              <w:pStyle w:val="NormalinTable"/>
            </w:pPr>
            <w:r>
              <w:rPr>
                <w:b/>
              </w:rPr>
              <w:t>0302 81 00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E16E28" w14:textId="77777777" w:rsidR="00756439" w:rsidRDefault="00756439" w:rsidP="00756439">
            <w:pPr>
              <w:pStyle w:val="NormalinTable"/>
              <w:tabs>
                <w:tab w:val="left" w:pos="1250"/>
              </w:tabs>
            </w:pPr>
            <w:r>
              <w:t>0.00%</w:t>
            </w:r>
          </w:p>
        </w:tc>
      </w:tr>
      <w:tr w:rsidR="00756439" w14:paraId="30D04874" w14:textId="77777777" w:rsidTr="00FC0611">
        <w:trPr>
          <w:cantSplit/>
        </w:trPr>
        <w:tc>
          <w:tcPr>
            <w:tcW w:w="0" w:type="auto"/>
            <w:tcBorders>
              <w:top w:val="single" w:sz="4" w:space="0" w:color="A6A6A6" w:themeColor="background1" w:themeShade="A6"/>
              <w:right w:val="single" w:sz="4" w:space="0" w:color="000000" w:themeColor="text1"/>
            </w:tcBorders>
          </w:tcPr>
          <w:p w14:paraId="54D3F1B0" w14:textId="77777777" w:rsidR="00756439" w:rsidRDefault="00756439" w:rsidP="00756439">
            <w:pPr>
              <w:pStyle w:val="NormalinTable"/>
            </w:pPr>
            <w:r>
              <w:rPr>
                <w:b/>
              </w:rPr>
              <w:t>0302 82 00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EBDED4" w14:textId="77777777" w:rsidR="00756439" w:rsidRDefault="00756439" w:rsidP="00756439">
            <w:pPr>
              <w:pStyle w:val="NormalinTable"/>
              <w:tabs>
                <w:tab w:val="left" w:pos="1250"/>
              </w:tabs>
            </w:pPr>
            <w:r>
              <w:t>0.00%</w:t>
            </w:r>
          </w:p>
        </w:tc>
      </w:tr>
      <w:tr w:rsidR="00756439" w14:paraId="22D9B59D" w14:textId="77777777" w:rsidTr="00FC0611">
        <w:trPr>
          <w:cantSplit/>
        </w:trPr>
        <w:tc>
          <w:tcPr>
            <w:tcW w:w="0" w:type="auto"/>
            <w:tcBorders>
              <w:top w:val="single" w:sz="4" w:space="0" w:color="A6A6A6" w:themeColor="background1" w:themeShade="A6"/>
              <w:right w:val="single" w:sz="4" w:space="0" w:color="000000" w:themeColor="text1"/>
            </w:tcBorders>
          </w:tcPr>
          <w:p w14:paraId="41785106" w14:textId="77777777" w:rsidR="00756439" w:rsidRDefault="00756439" w:rsidP="00756439">
            <w:pPr>
              <w:pStyle w:val="NormalinTable"/>
            </w:pPr>
            <w:r>
              <w:rPr>
                <w:b/>
              </w:rPr>
              <w:t>0302 83 00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C92693" w14:textId="77777777" w:rsidR="00756439" w:rsidRDefault="00756439" w:rsidP="00756439">
            <w:pPr>
              <w:pStyle w:val="NormalinTable"/>
              <w:tabs>
                <w:tab w:val="left" w:pos="1250"/>
              </w:tabs>
            </w:pPr>
            <w:r>
              <w:t>0.00%</w:t>
            </w:r>
          </w:p>
        </w:tc>
      </w:tr>
      <w:tr w:rsidR="00756439" w14:paraId="05C6B90D" w14:textId="77777777" w:rsidTr="00FC0611">
        <w:trPr>
          <w:cantSplit/>
        </w:trPr>
        <w:tc>
          <w:tcPr>
            <w:tcW w:w="0" w:type="auto"/>
            <w:tcBorders>
              <w:top w:val="single" w:sz="4" w:space="0" w:color="A6A6A6" w:themeColor="background1" w:themeShade="A6"/>
              <w:right w:val="single" w:sz="4" w:space="0" w:color="000000" w:themeColor="text1"/>
            </w:tcBorders>
          </w:tcPr>
          <w:p w14:paraId="15190435" w14:textId="77777777" w:rsidR="00756439" w:rsidRDefault="00756439" w:rsidP="00756439">
            <w:pPr>
              <w:pStyle w:val="NormalinTable"/>
            </w:pPr>
            <w:r>
              <w:rPr>
                <w:b/>
              </w:rPr>
              <w:t>0302 84 00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C31342" w14:textId="77777777" w:rsidR="00756439" w:rsidRDefault="00756439" w:rsidP="00756439">
            <w:pPr>
              <w:pStyle w:val="NormalinTable"/>
              <w:tabs>
                <w:tab w:val="left" w:pos="1250"/>
              </w:tabs>
            </w:pPr>
            <w:r>
              <w:t>0.00%</w:t>
            </w:r>
          </w:p>
        </w:tc>
      </w:tr>
      <w:tr w:rsidR="00756439" w14:paraId="30D7BC52" w14:textId="77777777" w:rsidTr="00FC0611">
        <w:trPr>
          <w:cantSplit/>
        </w:trPr>
        <w:tc>
          <w:tcPr>
            <w:tcW w:w="0" w:type="auto"/>
            <w:tcBorders>
              <w:top w:val="single" w:sz="4" w:space="0" w:color="A6A6A6" w:themeColor="background1" w:themeShade="A6"/>
              <w:right w:val="single" w:sz="4" w:space="0" w:color="000000" w:themeColor="text1"/>
            </w:tcBorders>
          </w:tcPr>
          <w:p w14:paraId="33B5D4C1" w14:textId="77777777" w:rsidR="00756439" w:rsidRDefault="00756439" w:rsidP="00756439">
            <w:pPr>
              <w:pStyle w:val="NormalinTable"/>
            </w:pPr>
            <w:r>
              <w:rPr>
                <w:b/>
              </w:rPr>
              <w:t>0302 85 00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AFD052" w14:textId="77777777" w:rsidR="00756439" w:rsidRDefault="00756439" w:rsidP="00756439">
            <w:pPr>
              <w:pStyle w:val="NormalinTable"/>
              <w:tabs>
                <w:tab w:val="left" w:pos="1250"/>
              </w:tabs>
            </w:pPr>
            <w:r>
              <w:t>0.00%</w:t>
            </w:r>
          </w:p>
        </w:tc>
      </w:tr>
      <w:tr w:rsidR="00756439" w14:paraId="6700DD43" w14:textId="77777777" w:rsidTr="00FC0611">
        <w:trPr>
          <w:cantSplit/>
        </w:trPr>
        <w:tc>
          <w:tcPr>
            <w:tcW w:w="0" w:type="auto"/>
            <w:tcBorders>
              <w:top w:val="single" w:sz="4" w:space="0" w:color="A6A6A6" w:themeColor="background1" w:themeShade="A6"/>
              <w:right w:val="single" w:sz="4" w:space="0" w:color="000000" w:themeColor="text1"/>
            </w:tcBorders>
          </w:tcPr>
          <w:p w14:paraId="5F606A28" w14:textId="77777777" w:rsidR="00756439" w:rsidRDefault="00756439" w:rsidP="00756439">
            <w:pPr>
              <w:pStyle w:val="NormalinTable"/>
            </w:pPr>
            <w:r>
              <w:rPr>
                <w:b/>
              </w:rPr>
              <w:t>0302 89 00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D56E9B" w14:textId="77777777" w:rsidR="00756439" w:rsidRDefault="00756439" w:rsidP="00756439">
            <w:pPr>
              <w:pStyle w:val="NormalinTable"/>
              <w:tabs>
                <w:tab w:val="left" w:pos="1250"/>
              </w:tabs>
            </w:pPr>
            <w:r>
              <w:t>0.00%</w:t>
            </w:r>
          </w:p>
        </w:tc>
      </w:tr>
      <w:tr w:rsidR="00756439" w14:paraId="16E274E3" w14:textId="77777777" w:rsidTr="00FC0611">
        <w:trPr>
          <w:cantSplit/>
        </w:trPr>
        <w:tc>
          <w:tcPr>
            <w:tcW w:w="0" w:type="auto"/>
            <w:tcBorders>
              <w:top w:val="single" w:sz="4" w:space="0" w:color="A6A6A6" w:themeColor="background1" w:themeShade="A6"/>
              <w:right w:val="single" w:sz="4" w:space="0" w:color="000000" w:themeColor="text1"/>
            </w:tcBorders>
          </w:tcPr>
          <w:p w14:paraId="273552F2" w14:textId="77777777" w:rsidR="00756439" w:rsidRDefault="00756439" w:rsidP="00756439">
            <w:pPr>
              <w:pStyle w:val="NormalinTable"/>
            </w:pPr>
            <w:r>
              <w:rPr>
                <w:b/>
              </w:rPr>
              <w:t>0302 91 00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BBCE34" w14:textId="77777777" w:rsidR="00756439" w:rsidRDefault="00756439" w:rsidP="00756439">
            <w:pPr>
              <w:pStyle w:val="NormalinTable"/>
              <w:tabs>
                <w:tab w:val="left" w:pos="1250"/>
              </w:tabs>
            </w:pPr>
            <w:r>
              <w:t>0.00%</w:t>
            </w:r>
          </w:p>
        </w:tc>
      </w:tr>
      <w:tr w:rsidR="00756439" w14:paraId="235C4970" w14:textId="77777777" w:rsidTr="00FC0611">
        <w:trPr>
          <w:cantSplit/>
        </w:trPr>
        <w:tc>
          <w:tcPr>
            <w:tcW w:w="0" w:type="auto"/>
            <w:tcBorders>
              <w:top w:val="single" w:sz="4" w:space="0" w:color="A6A6A6" w:themeColor="background1" w:themeShade="A6"/>
              <w:right w:val="single" w:sz="4" w:space="0" w:color="000000" w:themeColor="text1"/>
            </w:tcBorders>
          </w:tcPr>
          <w:p w14:paraId="08AAF3B2" w14:textId="77777777" w:rsidR="00756439" w:rsidRDefault="00756439" w:rsidP="00756439">
            <w:pPr>
              <w:pStyle w:val="NormalinTable"/>
            </w:pPr>
            <w:r>
              <w:rPr>
                <w:b/>
              </w:rPr>
              <w:t>0302 92 00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53B53B" w14:textId="77777777" w:rsidR="00756439" w:rsidRDefault="00756439" w:rsidP="00756439">
            <w:pPr>
              <w:pStyle w:val="NormalinTable"/>
              <w:tabs>
                <w:tab w:val="left" w:pos="1250"/>
              </w:tabs>
            </w:pPr>
            <w:r>
              <w:t>0.00%</w:t>
            </w:r>
          </w:p>
        </w:tc>
      </w:tr>
      <w:tr w:rsidR="00756439" w14:paraId="327D6876" w14:textId="77777777" w:rsidTr="00FC0611">
        <w:trPr>
          <w:cantSplit/>
        </w:trPr>
        <w:tc>
          <w:tcPr>
            <w:tcW w:w="0" w:type="auto"/>
            <w:tcBorders>
              <w:top w:val="single" w:sz="4" w:space="0" w:color="A6A6A6" w:themeColor="background1" w:themeShade="A6"/>
              <w:right w:val="single" w:sz="4" w:space="0" w:color="000000" w:themeColor="text1"/>
            </w:tcBorders>
          </w:tcPr>
          <w:p w14:paraId="267A1F96" w14:textId="77777777" w:rsidR="00756439" w:rsidRDefault="00756439" w:rsidP="00756439">
            <w:pPr>
              <w:pStyle w:val="NormalinTable"/>
            </w:pPr>
            <w:r>
              <w:rPr>
                <w:b/>
              </w:rPr>
              <w:t>0302 99 00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1A856D" w14:textId="77777777" w:rsidR="00756439" w:rsidRDefault="00756439" w:rsidP="00756439">
            <w:pPr>
              <w:pStyle w:val="NormalinTable"/>
              <w:tabs>
                <w:tab w:val="left" w:pos="1250"/>
              </w:tabs>
            </w:pPr>
            <w:r>
              <w:t>0.00%</w:t>
            </w:r>
          </w:p>
        </w:tc>
      </w:tr>
      <w:tr w:rsidR="00756439" w14:paraId="5BE3FCE7" w14:textId="77777777" w:rsidTr="00FC0611">
        <w:trPr>
          <w:cantSplit/>
        </w:trPr>
        <w:tc>
          <w:tcPr>
            <w:tcW w:w="0" w:type="auto"/>
            <w:tcBorders>
              <w:top w:val="single" w:sz="4" w:space="0" w:color="A6A6A6" w:themeColor="background1" w:themeShade="A6"/>
              <w:right w:val="single" w:sz="4" w:space="0" w:color="000000" w:themeColor="text1"/>
            </w:tcBorders>
          </w:tcPr>
          <w:p w14:paraId="101D43BF" w14:textId="77777777" w:rsidR="00756439" w:rsidRDefault="00756439" w:rsidP="00756439">
            <w:pPr>
              <w:pStyle w:val="NormalinTable"/>
            </w:pPr>
            <w:r>
              <w:rPr>
                <w:b/>
              </w:rPr>
              <w:t>0303 11 00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BCB7CC" w14:textId="77777777" w:rsidR="00756439" w:rsidRDefault="00756439" w:rsidP="00756439">
            <w:pPr>
              <w:pStyle w:val="NormalinTable"/>
              <w:tabs>
                <w:tab w:val="left" w:pos="1250"/>
              </w:tabs>
            </w:pPr>
            <w:r>
              <w:t>0.00%</w:t>
            </w:r>
          </w:p>
        </w:tc>
      </w:tr>
      <w:tr w:rsidR="00756439" w14:paraId="32AF61C2" w14:textId="77777777" w:rsidTr="00FC0611">
        <w:trPr>
          <w:cantSplit/>
        </w:trPr>
        <w:tc>
          <w:tcPr>
            <w:tcW w:w="0" w:type="auto"/>
            <w:tcBorders>
              <w:top w:val="single" w:sz="4" w:space="0" w:color="A6A6A6" w:themeColor="background1" w:themeShade="A6"/>
              <w:right w:val="single" w:sz="4" w:space="0" w:color="000000" w:themeColor="text1"/>
            </w:tcBorders>
          </w:tcPr>
          <w:p w14:paraId="546A040E" w14:textId="77777777" w:rsidR="00756439" w:rsidRDefault="00756439" w:rsidP="00756439">
            <w:pPr>
              <w:pStyle w:val="NormalinTable"/>
            </w:pPr>
            <w:r>
              <w:rPr>
                <w:b/>
              </w:rPr>
              <w:t>0303 12 00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2A7AA3" w14:textId="77777777" w:rsidR="00756439" w:rsidRDefault="00756439" w:rsidP="00756439">
            <w:pPr>
              <w:pStyle w:val="NormalinTable"/>
              <w:tabs>
                <w:tab w:val="left" w:pos="1250"/>
              </w:tabs>
            </w:pPr>
            <w:r>
              <w:t>0.00%</w:t>
            </w:r>
          </w:p>
        </w:tc>
      </w:tr>
      <w:tr w:rsidR="00756439" w14:paraId="532B6B87" w14:textId="77777777" w:rsidTr="00FC0611">
        <w:trPr>
          <w:cantSplit/>
        </w:trPr>
        <w:tc>
          <w:tcPr>
            <w:tcW w:w="0" w:type="auto"/>
            <w:tcBorders>
              <w:top w:val="single" w:sz="4" w:space="0" w:color="A6A6A6" w:themeColor="background1" w:themeShade="A6"/>
              <w:right w:val="single" w:sz="4" w:space="0" w:color="000000" w:themeColor="text1"/>
            </w:tcBorders>
          </w:tcPr>
          <w:p w14:paraId="0D461F35" w14:textId="77777777" w:rsidR="00756439" w:rsidRDefault="00756439" w:rsidP="00756439">
            <w:pPr>
              <w:pStyle w:val="NormalinTable"/>
            </w:pPr>
            <w:r>
              <w:rPr>
                <w:b/>
              </w:rPr>
              <w:t>0303 13 00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27E28F" w14:textId="77777777" w:rsidR="00756439" w:rsidRDefault="00756439" w:rsidP="00756439">
            <w:pPr>
              <w:pStyle w:val="NormalinTable"/>
              <w:tabs>
                <w:tab w:val="left" w:pos="1250"/>
              </w:tabs>
            </w:pPr>
            <w:r>
              <w:t>0.00%</w:t>
            </w:r>
          </w:p>
        </w:tc>
      </w:tr>
      <w:tr w:rsidR="00756439" w14:paraId="18AAAEE8" w14:textId="77777777" w:rsidTr="00FC0611">
        <w:trPr>
          <w:cantSplit/>
        </w:trPr>
        <w:tc>
          <w:tcPr>
            <w:tcW w:w="0" w:type="auto"/>
            <w:tcBorders>
              <w:top w:val="single" w:sz="4" w:space="0" w:color="A6A6A6" w:themeColor="background1" w:themeShade="A6"/>
              <w:right w:val="single" w:sz="4" w:space="0" w:color="000000" w:themeColor="text1"/>
            </w:tcBorders>
          </w:tcPr>
          <w:p w14:paraId="43C9033E" w14:textId="77777777" w:rsidR="00756439" w:rsidRDefault="00756439" w:rsidP="00756439">
            <w:pPr>
              <w:pStyle w:val="NormalinTable"/>
            </w:pPr>
            <w:r>
              <w:rPr>
                <w:b/>
              </w:rPr>
              <w:t>0303 14 00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8E3C44" w14:textId="77777777" w:rsidR="00756439" w:rsidRDefault="00756439" w:rsidP="00756439">
            <w:pPr>
              <w:pStyle w:val="NormalinTable"/>
              <w:tabs>
                <w:tab w:val="left" w:pos="1250"/>
              </w:tabs>
            </w:pPr>
            <w:r>
              <w:t>0.00%</w:t>
            </w:r>
          </w:p>
        </w:tc>
      </w:tr>
      <w:tr w:rsidR="00756439" w14:paraId="50FF490D" w14:textId="77777777" w:rsidTr="00FC0611">
        <w:trPr>
          <w:cantSplit/>
        </w:trPr>
        <w:tc>
          <w:tcPr>
            <w:tcW w:w="0" w:type="auto"/>
            <w:tcBorders>
              <w:top w:val="single" w:sz="4" w:space="0" w:color="A6A6A6" w:themeColor="background1" w:themeShade="A6"/>
              <w:right w:val="single" w:sz="4" w:space="0" w:color="000000" w:themeColor="text1"/>
            </w:tcBorders>
          </w:tcPr>
          <w:p w14:paraId="6704C894" w14:textId="77777777" w:rsidR="00756439" w:rsidRDefault="00756439" w:rsidP="00756439">
            <w:pPr>
              <w:pStyle w:val="NormalinTable"/>
            </w:pPr>
            <w:r>
              <w:rPr>
                <w:b/>
              </w:rPr>
              <w:t>0303 19 00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8FCEDA" w14:textId="77777777" w:rsidR="00756439" w:rsidRDefault="00756439" w:rsidP="00756439">
            <w:pPr>
              <w:pStyle w:val="NormalinTable"/>
              <w:tabs>
                <w:tab w:val="left" w:pos="1250"/>
              </w:tabs>
            </w:pPr>
            <w:r>
              <w:t>0.00%</w:t>
            </w:r>
          </w:p>
        </w:tc>
      </w:tr>
      <w:tr w:rsidR="00756439" w14:paraId="4728DA30" w14:textId="77777777" w:rsidTr="00FC0611">
        <w:trPr>
          <w:cantSplit/>
        </w:trPr>
        <w:tc>
          <w:tcPr>
            <w:tcW w:w="0" w:type="auto"/>
            <w:tcBorders>
              <w:top w:val="single" w:sz="4" w:space="0" w:color="A6A6A6" w:themeColor="background1" w:themeShade="A6"/>
              <w:right w:val="single" w:sz="4" w:space="0" w:color="000000" w:themeColor="text1"/>
            </w:tcBorders>
          </w:tcPr>
          <w:p w14:paraId="6CA258FA" w14:textId="77777777" w:rsidR="00756439" w:rsidRDefault="00756439" w:rsidP="00756439">
            <w:pPr>
              <w:pStyle w:val="NormalinTable"/>
            </w:pPr>
            <w:r>
              <w:rPr>
                <w:b/>
              </w:rPr>
              <w:t>0303 23 00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3C662F" w14:textId="77777777" w:rsidR="00756439" w:rsidRDefault="00756439" w:rsidP="00756439">
            <w:pPr>
              <w:pStyle w:val="NormalinTable"/>
              <w:tabs>
                <w:tab w:val="left" w:pos="1250"/>
              </w:tabs>
            </w:pPr>
            <w:r>
              <w:t>0.00%</w:t>
            </w:r>
          </w:p>
        </w:tc>
      </w:tr>
      <w:tr w:rsidR="00756439" w14:paraId="263F6742" w14:textId="77777777" w:rsidTr="00FC0611">
        <w:trPr>
          <w:cantSplit/>
        </w:trPr>
        <w:tc>
          <w:tcPr>
            <w:tcW w:w="0" w:type="auto"/>
            <w:tcBorders>
              <w:top w:val="single" w:sz="4" w:space="0" w:color="A6A6A6" w:themeColor="background1" w:themeShade="A6"/>
              <w:right w:val="single" w:sz="4" w:space="0" w:color="000000" w:themeColor="text1"/>
            </w:tcBorders>
          </w:tcPr>
          <w:p w14:paraId="0547375C" w14:textId="77777777" w:rsidR="00756439" w:rsidRDefault="00756439" w:rsidP="00756439">
            <w:pPr>
              <w:pStyle w:val="NormalinTable"/>
            </w:pPr>
            <w:r>
              <w:rPr>
                <w:b/>
              </w:rPr>
              <w:t>0303 24 00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2388AF" w14:textId="77777777" w:rsidR="00756439" w:rsidRDefault="00756439" w:rsidP="00756439">
            <w:pPr>
              <w:pStyle w:val="NormalinTable"/>
              <w:tabs>
                <w:tab w:val="left" w:pos="1250"/>
              </w:tabs>
            </w:pPr>
            <w:r>
              <w:t>0.00%</w:t>
            </w:r>
          </w:p>
        </w:tc>
      </w:tr>
      <w:tr w:rsidR="00756439" w14:paraId="67032E20" w14:textId="77777777" w:rsidTr="00FC0611">
        <w:trPr>
          <w:cantSplit/>
        </w:trPr>
        <w:tc>
          <w:tcPr>
            <w:tcW w:w="0" w:type="auto"/>
            <w:tcBorders>
              <w:top w:val="single" w:sz="4" w:space="0" w:color="A6A6A6" w:themeColor="background1" w:themeShade="A6"/>
              <w:right w:val="single" w:sz="4" w:space="0" w:color="000000" w:themeColor="text1"/>
            </w:tcBorders>
          </w:tcPr>
          <w:p w14:paraId="696925F7" w14:textId="77777777" w:rsidR="00756439" w:rsidRDefault="00756439" w:rsidP="00756439">
            <w:pPr>
              <w:pStyle w:val="NormalinTable"/>
            </w:pPr>
            <w:r>
              <w:rPr>
                <w:b/>
              </w:rPr>
              <w:t>0303 25 00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E27084" w14:textId="77777777" w:rsidR="00756439" w:rsidRDefault="00756439" w:rsidP="00756439">
            <w:pPr>
              <w:pStyle w:val="NormalinTable"/>
              <w:tabs>
                <w:tab w:val="left" w:pos="1250"/>
              </w:tabs>
            </w:pPr>
            <w:r>
              <w:t>0.00%</w:t>
            </w:r>
          </w:p>
        </w:tc>
      </w:tr>
      <w:tr w:rsidR="00756439" w14:paraId="4102C459" w14:textId="77777777" w:rsidTr="00FC0611">
        <w:trPr>
          <w:cantSplit/>
        </w:trPr>
        <w:tc>
          <w:tcPr>
            <w:tcW w:w="0" w:type="auto"/>
            <w:tcBorders>
              <w:top w:val="single" w:sz="4" w:space="0" w:color="A6A6A6" w:themeColor="background1" w:themeShade="A6"/>
              <w:right w:val="single" w:sz="4" w:space="0" w:color="000000" w:themeColor="text1"/>
            </w:tcBorders>
          </w:tcPr>
          <w:p w14:paraId="000D67FC" w14:textId="77777777" w:rsidR="00756439" w:rsidRDefault="00756439" w:rsidP="00756439">
            <w:pPr>
              <w:pStyle w:val="NormalinTable"/>
            </w:pPr>
            <w:r>
              <w:rPr>
                <w:b/>
              </w:rPr>
              <w:t>0303 29 00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5AD74F" w14:textId="77777777" w:rsidR="00756439" w:rsidRDefault="00756439" w:rsidP="00756439">
            <w:pPr>
              <w:pStyle w:val="NormalinTable"/>
              <w:tabs>
                <w:tab w:val="left" w:pos="1250"/>
              </w:tabs>
            </w:pPr>
            <w:r>
              <w:t>0.00%</w:t>
            </w:r>
          </w:p>
        </w:tc>
      </w:tr>
      <w:tr w:rsidR="00756439" w14:paraId="2E6E39EF" w14:textId="77777777" w:rsidTr="00FC0611">
        <w:trPr>
          <w:cantSplit/>
        </w:trPr>
        <w:tc>
          <w:tcPr>
            <w:tcW w:w="0" w:type="auto"/>
            <w:tcBorders>
              <w:top w:val="single" w:sz="4" w:space="0" w:color="A6A6A6" w:themeColor="background1" w:themeShade="A6"/>
              <w:right w:val="single" w:sz="4" w:space="0" w:color="000000" w:themeColor="text1"/>
            </w:tcBorders>
          </w:tcPr>
          <w:p w14:paraId="223358DC" w14:textId="77777777" w:rsidR="00756439" w:rsidRDefault="00756439" w:rsidP="00756439">
            <w:pPr>
              <w:pStyle w:val="NormalinTable"/>
            </w:pPr>
            <w:r>
              <w:rPr>
                <w:b/>
              </w:rPr>
              <w:t>0303 31 00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E4B130" w14:textId="77777777" w:rsidR="00756439" w:rsidRDefault="00756439" w:rsidP="00756439">
            <w:pPr>
              <w:pStyle w:val="NormalinTable"/>
              <w:tabs>
                <w:tab w:val="left" w:pos="1250"/>
              </w:tabs>
            </w:pPr>
            <w:r>
              <w:t>0.00%</w:t>
            </w:r>
          </w:p>
        </w:tc>
      </w:tr>
      <w:tr w:rsidR="00756439" w14:paraId="52168ADE" w14:textId="77777777" w:rsidTr="00FC0611">
        <w:trPr>
          <w:cantSplit/>
        </w:trPr>
        <w:tc>
          <w:tcPr>
            <w:tcW w:w="0" w:type="auto"/>
            <w:tcBorders>
              <w:top w:val="single" w:sz="4" w:space="0" w:color="A6A6A6" w:themeColor="background1" w:themeShade="A6"/>
              <w:right w:val="single" w:sz="4" w:space="0" w:color="000000" w:themeColor="text1"/>
            </w:tcBorders>
          </w:tcPr>
          <w:p w14:paraId="55B141D7" w14:textId="77777777" w:rsidR="00756439" w:rsidRDefault="00756439" w:rsidP="00756439">
            <w:pPr>
              <w:pStyle w:val="NormalinTable"/>
            </w:pPr>
            <w:r>
              <w:rPr>
                <w:b/>
              </w:rPr>
              <w:t>0303 32 00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37C1E8" w14:textId="77777777" w:rsidR="00756439" w:rsidRDefault="00756439" w:rsidP="00756439">
            <w:pPr>
              <w:pStyle w:val="NormalinTable"/>
              <w:tabs>
                <w:tab w:val="left" w:pos="1250"/>
              </w:tabs>
            </w:pPr>
            <w:r>
              <w:t>0.00%</w:t>
            </w:r>
          </w:p>
        </w:tc>
      </w:tr>
      <w:tr w:rsidR="00756439" w14:paraId="156258A1" w14:textId="77777777" w:rsidTr="00FC0611">
        <w:trPr>
          <w:cantSplit/>
        </w:trPr>
        <w:tc>
          <w:tcPr>
            <w:tcW w:w="0" w:type="auto"/>
            <w:tcBorders>
              <w:top w:val="single" w:sz="4" w:space="0" w:color="A6A6A6" w:themeColor="background1" w:themeShade="A6"/>
              <w:right w:val="single" w:sz="4" w:space="0" w:color="000000" w:themeColor="text1"/>
            </w:tcBorders>
          </w:tcPr>
          <w:p w14:paraId="45DA3938" w14:textId="77777777" w:rsidR="00756439" w:rsidRDefault="00756439" w:rsidP="00756439">
            <w:pPr>
              <w:pStyle w:val="NormalinTable"/>
            </w:pPr>
            <w:r>
              <w:rPr>
                <w:b/>
              </w:rPr>
              <w:t>0303 33 00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D1F9A0" w14:textId="77777777" w:rsidR="00756439" w:rsidRDefault="00756439" w:rsidP="00756439">
            <w:pPr>
              <w:pStyle w:val="NormalinTable"/>
              <w:tabs>
                <w:tab w:val="left" w:pos="1250"/>
              </w:tabs>
            </w:pPr>
            <w:r>
              <w:t>0.00%</w:t>
            </w:r>
          </w:p>
        </w:tc>
      </w:tr>
      <w:tr w:rsidR="00756439" w14:paraId="72FC1AF3" w14:textId="77777777" w:rsidTr="00FC0611">
        <w:trPr>
          <w:cantSplit/>
        </w:trPr>
        <w:tc>
          <w:tcPr>
            <w:tcW w:w="0" w:type="auto"/>
            <w:tcBorders>
              <w:top w:val="single" w:sz="4" w:space="0" w:color="A6A6A6" w:themeColor="background1" w:themeShade="A6"/>
              <w:right w:val="single" w:sz="4" w:space="0" w:color="000000" w:themeColor="text1"/>
            </w:tcBorders>
          </w:tcPr>
          <w:p w14:paraId="78EEC25F" w14:textId="77777777" w:rsidR="00756439" w:rsidRDefault="00756439" w:rsidP="00756439">
            <w:pPr>
              <w:pStyle w:val="NormalinTable"/>
            </w:pPr>
            <w:r>
              <w:rPr>
                <w:b/>
              </w:rPr>
              <w:t>0303 34 00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A3A4F4" w14:textId="77777777" w:rsidR="00756439" w:rsidRDefault="00756439" w:rsidP="00756439">
            <w:pPr>
              <w:pStyle w:val="NormalinTable"/>
              <w:tabs>
                <w:tab w:val="left" w:pos="1250"/>
              </w:tabs>
            </w:pPr>
            <w:r>
              <w:t>0.00%</w:t>
            </w:r>
          </w:p>
        </w:tc>
      </w:tr>
      <w:tr w:rsidR="00756439" w14:paraId="4ADAA2D1" w14:textId="77777777" w:rsidTr="00FC0611">
        <w:trPr>
          <w:cantSplit/>
        </w:trPr>
        <w:tc>
          <w:tcPr>
            <w:tcW w:w="0" w:type="auto"/>
            <w:tcBorders>
              <w:top w:val="single" w:sz="4" w:space="0" w:color="A6A6A6" w:themeColor="background1" w:themeShade="A6"/>
              <w:right w:val="single" w:sz="4" w:space="0" w:color="000000" w:themeColor="text1"/>
            </w:tcBorders>
          </w:tcPr>
          <w:p w14:paraId="4CA2D549" w14:textId="77777777" w:rsidR="00756439" w:rsidRDefault="00756439" w:rsidP="00756439">
            <w:pPr>
              <w:pStyle w:val="NormalinTable"/>
            </w:pPr>
            <w:r>
              <w:rPr>
                <w:b/>
              </w:rPr>
              <w:t>0303 39 00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DD38D9" w14:textId="77777777" w:rsidR="00756439" w:rsidRDefault="00756439" w:rsidP="00756439">
            <w:pPr>
              <w:pStyle w:val="NormalinTable"/>
              <w:tabs>
                <w:tab w:val="left" w:pos="1250"/>
              </w:tabs>
            </w:pPr>
            <w:r>
              <w:t>0.00%</w:t>
            </w:r>
          </w:p>
        </w:tc>
      </w:tr>
      <w:tr w:rsidR="00756439" w14:paraId="60EE273A" w14:textId="77777777" w:rsidTr="00FC0611">
        <w:trPr>
          <w:cantSplit/>
        </w:trPr>
        <w:tc>
          <w:tcPr>
            <w:tcW w:w="0" w:type="auto"/>
            <w:tcBorders>
              <w:top w:val="single" w:sz="4" w:space="0" w:color="A6A6A6" w:themeColor="background1" w:themeShade="A6"/>
              <w:right w:val="single" w:sz="4" w:space="0" w:color="000000" w:themeColor="text1"/>
            </w:tcBorders>
          </w:tcPr>
          <w:p w14:paraId="40A4F86E" w14:textId="77777777" w:rsidR="00756439" w:rsidRDefault="00756439" w:rsidP="00756439">
            <w:pPr>
              <w:pStyle w:val="NormalinTable"/>
            </w:pPr>
            <w:r>
              <w:rPr>
                <w:b/>
              </w:rPr>
              <w:t>0303 41 00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DB58E6" w14:textId="77777777" w:rsidR="00756439" w:rsidRDefault="00756439" w:rsidP="00756439">
            <w:pPr>
              <w:pStyle w:val="NormalinTable"/>
              <w:tabs>
                <w:tab w:val="left" w:pos="1250"/>
              </w:tabs>
            </w:pPr>
            <w:r>
              <w:t>0.00%</w:t>
            </w:r>
          </w:p>
        </w:tc>
      </w:tr>
      <w:tr w:rsidR="00756439" w14:paraId="3E7BB61D" w14:textId="77777777" w:rsidTr="00FC0611">
        <w:trPr>
          <w:cantSplit/>
        </w:trPr>
        <w:tc>
          <w:tcPr>
            <w:tcW w:w="0" w:type="auto"/>
            <w:tcBorders>
              <w:top w:val="single" w:sz="4" w:space="0" w:color="A6A6A6" w:themeColor="background1" w:themeShade="A6"/>
              <w:right w:val="single" w:sz="4" w:space="0" w:color="000000" w:themeColor="text1"/>
            </w:tcBorders>
          </w:tcPr>
          <w:p w14:paraId="2B63B456" w14:textId="77777777" w:rsidR="00756439" w:rsidRDefault="00756439" w:rsidP="00756439">
            <w:pPr>
              <w:pStyle w:val="NormalinTable"/>
            </w:pPr>
            <w:r>
              <w:rPr>
                <w:b/>
              </w:rPr>
              <w:t>0303 42 00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0A2009" w14:textId="77777777" w:rsidR="00756439" w:rsidRDefault="00756439" w:rsidP="00756439">
            <w:pPr>
              <w:pStyle w:val="NormalinTable"/>
              <w:tabs>
                <w:tab w:val="left" w:pos="1250"/>
              </w:tabs>
            </w:pPr>
            <w:r>
              <w:t>0.00%</w:t>
            </w:r>
          </w:p>
        </w:tc>
      </w:tr>
      <w:tr w:rsidR="00756439" w14:paraId="1F3CFCAE" w14:textId="77777777" w:rsidTr="00FC0611">
        <w:trPr>
          <w:cantSplit/>
        </w:trPr>
        <w:tc>
          <w:tcPr>
            <w:tcW w:w="0" w:type="auto"/>
            <w:tcBorders>
              <w:top w:val="single" w:sz="4" w:space="0" w:color="A6A6A6" w:themeColor="background1" w:themeShade="A6"/>
              <w:right w:val="single" w:sz="4" w:space="0" w:color="000000" w:themeColor="text1"/>
            </w:tcBorders>
          </w:tcPr>
          <w:p w14:paraId="2B063CE5" w14:textId="77777777" w:rsidR="00756439" w:rsidRDefault="00756439" w:rsidP="00756439">
            <w:pPr>
              <w:pStyle w:val="NormalinTable"/>
            </w:pPr>
            <w:r>
              <w:rPr>
                <w:b/>
              </w:rPr>
              <w:t>0303 43 00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5AE62C" w14:textId="77777777" w:rsidR="00756439" w:rsidRDefault="00756439" w:rsidP="00756439">
            <w:pPr>
              <w:pStyle w:val="NormalinTable"/>
              <w:tabs>
                <w:tab w:val="left" w:pos="1250"/>
              </w:tabs>
            </w:pPr>
            <w:r>
              <w:t>0.00%</w:t>
            </w:r>
          </w:p>
        </w:tc>
      </w:tr>
      <w:tr w:rsidR="00756439" w14:paraId="4E9EEA35" w14:textId="77777777" w:rsidTr="00FC0611">
        <w:trPr>
          <w:cantSplit/>
        </w:trPr>
        <w:tc>
          <w:tcPr>
            <w:tcW w:w="0" w:type="auto"/>
            <w:tcBorders>
              <w:top w:val="single" w:sz="4" w:space="0" w:color="A6A6A6" w:themeColor="background1" w:themeShade="A6"/>
              <w:right w:val="single" w:sz="4" w:space="0" w:color="000000" w:themeColor="text1"/>
            </w:tcBorders>
          </w:tcPr>
          <w:p w14:paraId="01B658C3" w14:textId="77777777" w:rsidR="00756439" w:rsidRDefault="00756439" w:rsidP="00756439">
            <w:pPr>
              <w:pStyle w:val="NormalinTable"/>
            </w:pPr>
            <w:r>
              <w:rPr>
                <w:b/>
              </w:rPr>
              <w:t>0303 44 00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77D122" w14:textId="77777777" w:rsidR="00756439" w:rsidRDefault="00756439" w:rsidP="00756439">
            <w:pPr>
              <w:pStyle w:val="NormalinTable"/>
              <w:tabs>
                <w:tab w:val="left" w:pos="1250"/>
              </w:tabs>
            </w:pPr>
            <w:r>
              <w:t>0.00%</w:t>
            </w:r>
          </w:p>
        </w:tc>
      </w:tr>
      <w:tr w:rsidR="00756439" w14:paraId="624BE9CC" w14:textId="77777777" w:rsidTr="00FC0611">
        <w:trPr>
          <w:cantSplit/>
        </w:trPr>
        <w:tc>
          <w:tcPr>
            <w:tcW w:w="0" w:type="auto"/>
            <w:tcBorders>
              <w:top w:val="single" w:sz="4" w:space="0" w:color="A6A6A6" w:themeColor="background1" w:themeShade="A6"/>
              <w:right w:val="single" w:sz="4" w:space="0" w:color="000000" w:themeColor="text1"/>
            </w:tcBorders>
          </w:tcPr>
          <w:p w14:paraId="418BD077" w14:textId="77777777" w:rsidR="00756439" w:rsidRDefault="00756439" w:rsidP="00756439">
            <w:pPr>
              <w:pStyle w:val="NormalinTable"/>
            </w:pPr>
            <w:r>
              <w:rPr>
                <w:b/>
              </w:rPr>
              <w:t>0303 45 00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C93D93" w14:textId="77777777" w:rsidR="00756439" w:rsidRDefault="00756439" w:rsidP="00756439">
            <w:pPr>
              <w:pStyle w:val="NormalinTable"/>
              <w:tabs>
                <w:tab w:val="left" w:pos="1250"/>
              </w:tabs>
            </w:pPr>
            <w:r>
              <w:t>0.00%</w:t>
            </w:r>
          </w:p>
        </w:tc>
      </w:tr>
      <w:tr w:rsidR="00756439" w14:paraId="6EB03703" w14:textId="77777777" w:rsidTr="00FC0611">
        <w:trPr>
          <w:cantSplit/>
        </w:trPr>
        <w:tc>
          <w:tcPr>
            <w:tcW w:w="0" w:type="auto"/>
            <w:tcBorders>
              <w:top w:val="single" w:sz="4" w:space="0" w:color="A6A6A6" w:themeColor="background1" w:themeShade="A6"/>
              <w:right w:val="single" w:sz="4" w:space="0" w:color="000000" w:themeColor="text1"/>
            </w:tcBorders>
          </w:tcPr>
          <w:p w14:paraId="15551632" w14:textId="77777777" w:rsidR="00756439" w:rsidRDefault="00756439" w:rsidP="00756439">
            <w:pPr>
              <w:pStyle w:val="NormalinTable"/>
            </w:pPr>
            <w:r>
              <w:rPr>
                <w:b/>
              </w:rPr>
              <w:t>0303 46 00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4142E5" w14:textId="77777777" w:rsidR="00756439" w:rsidRDefault="00756439" w:rsidP="00756439">
            <w:pPr>
              <w:pStyle w:val="NormalinTable"/>
              <w:tabs>
                <w:tab w:val="left" w:pos="1250"/>
              </w:tabs>
            </w:pPr>
            <w:r>
              <w:t>0.00%</w:t>
            </w:r>
          </w:p>
        </w:tc>
      </w:tr>
      <w:tr w:rsidR="00756439" w14:paraId="07F8AF43" w14:textId="77777777" w:rsidTr="00FC0611">
        <w:trPr>
          <w:cantSplit/>
        </w:trPr>
        <w:tc>
          <w:tcPr>
            <w:tcW w:w="0" w:type="auto"/>
            <w:tcBorders>
              <w:top w:val="single" w:sz="4" w:space="0" w:color="A6A6A6" w:themeColor="background1" w:themeShade="A6"/>
              <w:right w:val="single" w:sz="4" w:space="0" w:color="000000" w:themeColor="text1"/>
            </w:tcBorders>
          </w:tcPr>
          <w:p w14:paraId="793B569D" w14:textId="77777777" w:rsidR="00756439" w:rsidRDefault="00756439" w:rsidP="00756439">
            <w:pPr>
              <w:pStyle w:val="NormalinTable"/>
            </w:pPr>
            <w:r>
              <w:rPr>
                <w:b/>
              </w:rPr>
              <w:t>0303 49 00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76ADDB" w14:textId="77777777" w:rsidR="00756439" w:rsidRDefault="00756439" w:rsidP="00756439">
            <w:pPr>
              <w:pStyle w:val="NormalinTable"/>
              <w:tabs>
                <w:tab w:val="left" w:pos="1250"/>
              </w:tabs>
            </w:pPr>
            <w:r>
              <w:t>0.00%</w:t>
            </w:r>
          </w:p>
        </w:tc>
      </w:tr>
      <w:tr w:rsidR="00756439" w14:paraId="5A531F77" w14:textId="77777777" w:rsidTr="00FC0611">
        <w:trPr>
          <w:cantSplit/>
        </w:trPr>
        <w:tc>
          <w:tcPr>
            <w:tcW w:w="0" w:type="auto"/>
            <w:tcBorders>
              <w:top w:val="single" w:sz="4" w:space="0" w:color="A6A6A6" w:themeColor="background1" w:themeShade="A6"/>
              <w:right w:val="single" w:sz="4" w:space="0" w:color="000000" w:themeColor="text1"/>
            </w:tcBorders>
          </w:tcPr>
          <w:p w14:paraId="6A6844D3" w14:textId="77777777" w:rsidR="00756439" w:rsidRDefault="00756439" w:rsidP="00756439">
            <w:pPr>
              <w:pStyle w:val="NormalinTable"/>
            </w:pPr>
            <w:r>
              <w:rPr>
                <w:b/>
              </w:rPr>
              <w:t>0303 51 00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25484A" w14:textId="77777777" w:rsidR="00756439" w:rsidRDefault="00756439" w:rsidP="00756439">
            <w:pPr>
              <w:pStyle w:val="NormalinTable"/>
              <w:tabs>
                <w:tab w:val="left" w:pos="1250"/>
              </w:tabs>
            </w:pPr>
            <w:r>
              <w:t>01/01 to 14/02</w:t>
            </w:r>
            <w:r>
              <w:tab/>
              <w:t>0.00%</w:t>
            </w:r>
            <w:r>
              <w:br/>
              <w:t>16/06 to 31/12</w:t>
            </w:r>
            <w:r>
              <w:tab/>
              <w:t>0.00%</w:t>
            </w:r>
          </w:p>
        </w:tc>
      </w:tr>
      <w:tr w:rsidR="00756439" w14:paraId="3A6C7177" w14:textId="77777777" w:rsidTr="00FC0611">
        <w:trPr>
          <w:cantSplit/>
        </w:trPr>
        <w:tc>
          <w:tcPr>
            <w:tcW w:w="0" w:type="auto"/>
            <w:tcBorders>
              <w:top w:val="single" w:sz="4" w:space="0" w:color="A6A6A6" w:themeColor="background1" w:themeShade="A6"/>
              <w:right w:val="single" w:sz="4" w:space="0" w:color="000000" w:themeColor="text1"/>
            </w:tcBorders>
          </w:tcPr>
          <w:p w14:paraId="41EAF73D" w14:textId="77777777" w:rsidR="00756439" w:rsidRDefault="00756439" w:rsidP="00756439">
            <w:pPr>
              <w:pStyle w:val="NormalinTable"/>
            </w:pPr>
            <w:r>
              <w:rPr>
                <w:b/>
              </w:rPr>
              <w:t>0303 53 10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1BC549" w14:textId="77777777" w:rsidR="00756439" w:rsidRDefault="00756439" w:rsidP="00756439">
            <w:pPr>
              <w:pStyle w:val="NormalinTable"/>
              <w:tabs>
                <w:tab w:val="left" w:pos="1250"/>
              </w:tabs>
            </w:pPr>
            <w:r>
              <w:t>0.00%</w:t>
            </w:r>
          </w:p>
        </w:tc>
      </w:tr>
      <w:tr w:rsidR="00756439" w14:paraId="67FC2424" w14:textId="77777777" w:rsidTr="00FC0611">
        <w:trPr>
          <w:cantSplit/>
        </w:trPr>
        <w:tc>
          <w:tcPr>
            <w:tcW w:w="0" w:type="auto"/>
            <w:tcBorders>
              <w:top w:val="single" w:sz="4" w:space="0" w:color="A6A6A6" w:themeColor="background1" w:themeShade="A6"/>
              <w:right w:val="single" w:sz="4" w:space="0" w:color="000000" w:themeColor="text1"/>
            </w:tcBorders>
          </w:tcPr>
          <w:p w14:paraId="6D49A417" w14:textId="77777777" w:rsidR="00756439" w:rsidRDefault="00756439" w:rsidP="00756439">
            <w:pPr>
              <w:pStyle w:val="NormalinTable"/>
            </w:pPr>
            <w:r>
              <w:rPr>
                <w:b/>
              </w:rPr>
              <w:lastRenderedPageBreak/>
              <w:t>0303 53 30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28F998" w14:textId="77777777" w:rsidR="00756439" w:rsidRDefault="00756439" w:rsidP="00756439">
            <w:pPr>
              <w:pStyle w:val="NormalinTable"/>
              <w:tabs>
                <w:tab w:val="left" w:pos="1250"/>
              </w:tabs>
            </w:pPr>
            <w:r>
              <w:t>0.00%</w:t>
            </w:r>
          </w:p>
        </w:tc>
      </w:tr>
      <w:tr w:rsidR="00756439" w14:paraId="1DBD4804" w14:textId="77777777" w:rsidTr="00FC0611">
        <w:trPr>
          <w:cantSplit/>
        </w:trPr>
        <w:tc>
          <w:tcPr>
            <w:tcW w:w="0" w:type="auto"/>
            <w:tcBorders>
              <w:top w:val="single" w:sz="4" w:space="0" w:color="A6A6A6" w:themeColor="background1" w:themeShade="A6"/>
              <w:right w:val="single" w:sz="4" w:space="0" w:color="000000" w:themeColor="text1"/>
            </w:tcBorders>
          </w:tcPr>
          <w:p w14:paraId="4F0376CF" w14:textId="77777777" w:rsidR="00756439" w:rsidRDefault="00756439" w:rsidP="00756439">
            <w:pPr>
              <w:pStyle w:val="NormalinTable"/>
            </w:pPr>
            <w:r>
              <w:rPr>
                <w:b/>
              </w:rPr>
              <w:t>0303 53 90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F1B518" w14:textId="77777777" w:rsidR="00756439" w:rsidRDefault="00756439" w:rsidP="00756439">
            <w:pPr>
              <w:pStyle w:val="NormalinTable"/>
              <w:tabs>
                <w:tab w:val="left" w:pos="1250"/>
              </w:tabs>
            </w:pPr>
            <w:r>
              <w:t>01/01 to 14/02</w:t>
            </w:r>
            <w:r>
              <w:tab/>
              <w:t>0.00%</w:t>
            </w:r>
            <w:r>
              <w:br/>
              <w:t>16/06 to 31/12</w:t>
            </w:r>
            <w:r>
              <w:tab/>
              <w:t>0.00%</w:t>
            </w:r>
          </w:p>
        </w:tc>
      </w:tr>
      <w:tr w:rsidR="00756439" w14:paraId="72657CBF" w14:textId="77777777" w:rsidTr="00FC0611">
        <w:trPr>
          <w:cantSplit/>
        </w:trPr>
        <w:tc>
          <w:tcPr>
            <w:tcW w:w="0" w:type="auto"/>
            <w:tcBorders>
              <w:top w:val="single" w:sz="4" w:space="0" w:color="A6A6A6" w:themeColor="background1" w:themeShade="A6"/>
              <w:right w:val="single" w:sz="4" w:space="0" w:color="000000" w:themeColor="text1"/>
            </w:tcBorders>
          </w:tcPr>
          <w:p w14:paraId="01808352" w14:textId="77777777" w:rsidR="00756439" w:rsidRDefault="00756439" w:rsidP="00756439">
            <w:pPr>
              <w:pStyle w:val="NormalinTable"/>
            </w:pPr>
            <w:r>
              <w:rPr>
                <w:b/>
              </w:rPr>
              <w:t>0303 54 10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3A874E" w14:textId="77777777" w:rsidR="00756439" w:rsidRDefault="00756439" w:rsidP="00756439">
            <w:pPr>
              <w:pStyle w:val="NormalinTable"/>
              <w:tabs>
                <w:tab w:val="left" w:pos="1250"/>
              </w:tabs>
            </w:pPr>
            <w:r>
              <w:t>01/01 to 14/02</w:t>
            </w:r>
            <w:r>
              <w:tab/>
              <w:t>0.00%</w:t>
            </w:r>
            <w:r>
              <w:br/>
              <w:t>16/06 to 31/12</w:t>
            </w:r>
            <w:r>
              <w:tab/>
              <w:t>0.00%</w:t>
            </w:r>
          </w:p>
        </w:tc>
      </w:tr>
      <w:tr w:rsidR="00756439" w14:paraId="33B55485" w14:textId="77777777" w:rsidTr="00FC0611">
        <w:trPr>
          <w:cantSplit/>
        </w:trPr>
        <w:tc>
          <w:tcPr>
            <w:tcW w:w="0" w:type="auto"/>
            <w:tcBorders>
              <w:top w:val="single" w:sz="4" w:space="0" w:color="A6A6A6" w:themeColor="background1" w:themeShade="A6"/>
              <w:right w:val="single" w:sz="4" w:space="0" w:color="000000" w:themeColor="text1"/>
            </w:tcBorders>
          </w:tcPr>
          <w:p w14:paraId="3A6FA6A5" w14:textId="77777777" w:rsidR="00756439" w:rsidRDefault="00756439" w:rsidP="00756439">
            <w:pPr>
              <w:pStyle w:val="NormalinTable"/>
            </w:pPr>
            <w:r>
              <w:rPr>
                <w:b/>
              </w:rPr>
              <w:t>0303 54 90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58DA23" w14:textId="77777777" w:rsidR="00756439" w:rsidRDefault="00756439" w:rsidP="00756439">
            <w:pPr>
              <w:pStyle w:val="NormalinTable"/>
              <w:tabs>
                <w:tab w:val="left" w:pos="1250"/>
              </w:tabs>
            </w:pPr>
            <w:r>
              <w:t>0.00%</w:t>
            </w:r>
          </w:p>
        </w:tc>
      </w:tr>
      <w:tr w:rsidR="00756439" w14:paraId="4CA64B57" w14:textId="77777777" w:rsidTr="00FC0611">
        <w:trPr>
          <w:cantSplit/>
        </w:trPr>
        <w:tc>
          <w:tcPr>
            <w:tcW w:w="0" w:type="auto"/>
            <w:tcBorders>
              <w:top w:val="single" w:sz="4" w:space="0" w:color="A6A6A6" w:themeColor="background1" w:themeShade="A6"/>
              <w:right w:val="single" w:sz="4" w:space="0" w:color="000000" w:themeColor="text1"/>
            </w:tcBorders>
          </w:tcPr>
          <w:p w14:paraId="4E784A0F" w14:textId="77777777" w:rsidR="00756439" w:rsidRDefault="00756439" w:rsidP="00756439">
            <w:pPr>
              <w:pStyle w:val="NormalinTable"/>
            </w:pPr>
            <w:r>
              <w:rPr>
                <w:b/>
              </w:rPr>
              <w:t>0303 55 00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BDEFD2" w14:textId="77777777" w:rsidR="00756439" w:rsidRDefault="00756439" w:rsidP="00756439">
            <w:pPr>
              <w:pStyle w:val="NormalinTable"/>
              <w:tabs>
                <w:tab w:val="left" w:pos="1250"/>
              </w:tabs>
            </w:pPr>
            <w:r>
              <w:t>0.00%</w:t>
            </w:r>
          </w:p>
        </w:tc>
      </w:tr>
      <w:tr w:rsidR="00756439" w14:paraId="48EEEE8C" w14:textId="77777777" w:rsidTr="00FC0611">
        <w:trPr>
          <w:cantSplit/>
        </w:trPr>
        <w:tc>
          <w:tcPr>
            <w:tcW w:w="0" w:type="auto"/>
            <w:tcBorders>
              <w:top w:val="single" w:sz="4" w:space="0" w:color="A6A6A6" w:themeColor="background1" w:themeShade="A6"/>
              <w:right w:val="single" w:sz="4" w:space="0" w:color="000000" w:themeColor="text1"/>
            </w:tcBorders>
          </w:tcPr>
          <w:p w14:paraId="22A532C8" w14:textId="77777777" w:rsidR="00756439" w:rsidRDefault="00756439" w:rsidP="00756439">
            <w:pPr>
              <w:pStyle w:val="NormalinTable"/>
            </w:pPr>
            <w:r>
              <w:rPr>
                <w:b/>
              </w:rPr>
              <w:t>0303 56 00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99E4E5" w14:textId="77777777" w:rsidR="00756439" w:rsidRDefault="00756439" w:rsidP="00756439">
            <w:pPr>
              <w:pStyle w:val="NormalinTable"/>
              <w:tabs>
                <w:tab w:val="left" w:pos="1250"/>
              </w:tabs>
            </w:pPr>
            <w:r>
              <w:t>0.00%</w:t>
            </w:r>
          </w:p>
        </w:tc>
      </w:tr>
      <w:tr w:rsidR="00756439" w14:paraId="38198A26" w14:textId="77777777" w:rsidTr="00FC0611">
        <w:trPr>
          <w:cantSplit/>
        </w:trPr>
        <w:tc>
          <w:tcPr>
            <w:tcW w:w="0" w:type="auto"/>
            <w:tcBorders>
              <w:top w:val="single" w:sz="4" w:space="0" w:color="A6A6A6" w:themeColor="background1" w:themeShade="A6"/>
              <w:right w:val="single" w:sz="4" w:space="0" w:color="000000" w:themeColor="text1"/>
            </w:tcBorders>
          </w:tcPr>
          <w:p w14:paraId="11424408" w14:textId="77777777" w:rsidR="00756439" w:rsidRDefault="00756439" w:rsidP="00756439">
            <w:pPr>
              <w:pStyle w:val="NormalinTable"/>
            </w:pPr>
            <w:r>
              <w:rPr>
                <w:b/>
              </w:rPr>
              <w:t>0303 57 00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38B236" w14:textId="77777777" w:rsidR="00756439" w:rsidRDefault="00756439" w:rsidP="00756439">
            <w:pPr>
              <w:pStyle w:val="NormalinTable"/>
              <w:tabs>
                <w:tab w:val="left" w:pos="1250"/>
              </w:tabs>
            </w:pPr>
            <w:r>
              <w:t>0.00%</w:t>
            </w:r>
          </w:p>
        </w:tc>
      </w:tr>
      <w:tr w:rsidR="00756439" w14:paraId="13B34E0D" w14:textId="77777777" w:rsidTr="00FC0611">
        <w:trPr>
          <w:cantSplit/>
        </w:trPr>
        <w:tc>
          <w:tcPr>
            <w:tcW w:w="0" w:type="auto"/>
            <w:tcBorders>
              <w:top w:val="single" w:sz="4" w:space="0" w:color="A6A6A6" w:themeColor="background1" w:themeShade="A6"/>
              <w:right w:val="single" w:sz="4" w:space="0" w:color="000000" w:themeColor="text1"/>
            </w:tcBorders>
          </w:tcPr>
          <w:p w14:paraId="46D5A70D" w14:textId="77777777" w:rsidR="00756439" w:rsidRDefault="00756439" w:rsidP="00756439">
            <w:pPr>
              <w:pStyle w:val="NormalinTable"/>
            </w:pPr>
            <w:r>
              <w:rPr>
                <w:b/>
              </w:rPr>
              <w:t>0303 59 00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766FFF" w14:textId="77777777" w:rsidR="00756439" w:rsidRDefault="00756439" w:rsidP="00756439">
            <w:pPr>
              <w:pStyle w:val="NormalinTable"/>
              <w:tabs>
                <w:tab w:val="left" w:pos="1250"/>
              </w:tabs>
            </w:pPr>
            <w:r>
              <w:t>0.00%</w:t>
            </w:r>
          </w:p>
        </w:tc>
      </w:tr>
      <w:tr w:rsidR="00756439" w14:paraId="64B1E2FD" w14:textId="77777777" w:rsidTr="00FC0611">
        <w:trPr>
          <w:cantSplit/>
        </w:trPr>
        <w:tc>
          <w:tcPr>
            <w:tcW w:w="0" w:type="auto"/>
            <w:tcBorders>
              <w:top w:val="single" w:sz="4" w:space="0" w:color="A6A6A6" w:themeColor="background1" w:themeShade="A6"/>
              <w:right w:val="single" w:sz="4" w:space="0" w:color="000000" w:themeColor="text1"/>
            </w:tcBorders>
          </w:tcPr>
          <w:p w14:paraId="60C5F5FA" w14:textId="77777777" w:rsidR="00756439" w:rsidRDefault="00756439" w:rsidP="00756439">
            <w:pPr>
              <w:pStyle w:val="NormalinTable"/>
            </w:pPr>
            <w:r>
              <w:rPr>
                <w:b/>
              </w:rPr>
              <w:t>0303 63 00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7A6CEF" w14:textId="77777777" w:rsidR="00756439" w:rsidRDefault="00756439" w:rsidP="00756439">
            <w:pPr>
              <w:pStyle w:val="NormalinTable"/>
              <w:tabs>
                <w:tab w:val="left" w:pos="1250"/>
              </w:tabs>
            </w:pPr>
            <w:r>
              <w:t>0.00%</w:t>
            </w:r>
          </w:p>
        </w:tc>
      </w:tr>
      <w:tr w:rsidR="00756439" w14:paraId="3E5E32FC" w14:textId="77777777" w:rsidTr="00FC0611">
        <w:trPr>
          <w:cantSplit/>
        </w:trPr>
        <w:tc>
          <w:tcPr>
            <w:tcW w:w="0" w:type="auto"/>
            <w:tcBorders>
              <w:top w:val="single" w:sz="4" w:space="0" w:color="A6A6A6" w:themeColor="background1" w:themeShade="A6"/>
              <w:right w:val="single" w:sz="4" w:space="0" w:color="000000" w:themeColor="text1"/>
            </w:tcBorders>
          </w:tcPr>
          <w:p w14:paraId="175DFFC5" w14:textId="77777777" w:rsidR="00756439" w:rsidRDefault="00756439" w:rsidP="00756439">
            <w:pPr>
              <w:pStyle w:val="NormalinTable"/>
            </w:pPr>
            <w:r>
              <w:rPr>
                <w:b/>
              </w:rPr>
              <w:t>0303 64 00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29E5B6" w14:textId="77777777" w:rsidR="00756439" w:rsidRDefault="00756439" w:rsidP="00756439">
            <w:pPr>
              <w:pStyle w:val="NormalinTable"/>
              <w:tabs>
                <w:tab w:val="left" w:pos="1250"/>
              </w:tabs>
            </w:pPr>
            <w:r>
              <w:t>0.00%</w:t>
            </w:r>
          </w:p>
        </w:tc>
      </w:tr>
      <w:tr w:rsidR="00756439" w14:paraId="4BF5E747" w14:textId="77777777" w:rsidTr="00FC0611">
        <w:trPr>
          <w:cantSplit/>
        </w:trPr>
        <w:tc>
          <w:tcPr>
            <w:tcW w:w="0" w:type="auto"/>
            <w:tcBorders>
              <w:top w:val="single" w:sz="4" w:space="0" w:color="A6A6A6" w:themeColor="background1" w:themeShade="A6"/>
              <w:right w:val="single" w:sz="4" w:space="0" w:color="000000" w:themeColor="text1"/>
            </w:tcBorders>
          </w:tcPr>
          <w:p w14:paraId="3ED6CC68" w14:textId="77777777" w:rsidR="00756439" w:rsidRDefault="00756439" w:rsidP="00756439">
            <w:pPr>
              <w:pStyle w:val="NormalinTable"/>
            </w:pPr>
            <w:r>
              <w:rPr>
                <w:b/>
              </w:rPr>
              <w:t>0303 65 00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6C89F9" w14:textId="77777777" w:rsidR="00756439" w:rsidRDefault="00756439" w:rsidP="00756439">
            <w:pPr>
              <w:pStyle w:val="NormalinTable"/>
              <w:tabs>
                <w:tab w:val="left" w:pos="1250"/>
              </w:tabs>
            </w:pPr>
            <w:r>
              <w:t>0.00%</w:t>
            </w:r>
          </w:p>
        </w:tc>
      </w:tr>
      <w:tr w:rsidR="00756439" w14:paraId="5FACC263" w14:textId="77777777" w:rsidTr="00FC0611">
        <w:trPr>
          <w:cantSplit/>
        </w:trPr>
        <w:tc>
          <w:tcPr>
            <w:tcW w:w="0" w:type="auto"/>
            <w:tcBorders>
              <w:top w:val="single" w:sz="4" w:space="0" w:color="A6A6A6" w:themeColor="background1" w:themeShade="A6"/>
              <w:right w:val="single" w:sz="4" w:space="0" w:color="000000" w:themeColor="text1"/>
            </w:tcBorders>
          </w:tcPr>
          <w:p w14:paraId="33B6761F" w14:textId="77777777" w:rsidR="00756439" w:rsidRDefault="00756439" w:rsidP="00756439">
            <w:pPr>
              <w:pStyle w:val="NormalinTable"/>
            </w:pPr>
            <w:r>
              <w:rPr>
                <w:b/>
              </w:rPr>
              <w:t>0303 66 00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DE493E" w14:textId="77777777" w:rsidR="00756439" w:rsidRDefault="00756439" w:rsidP="00756439">
            <w:pPr>
              <w:pStyle w:val="NormalinTable"/>
              <w:tabs>
                <w:tab w:val="left" w:pos="1250"/>
              </w:tabs>
            </w:pPr>
            <w:r>
              <w:t>0.00%</w:t>
            </w:r>
          </w:p>
        </w:tc>
      </w:tr>
      <w:tr w:rsidR="00756439" w14:paraId="485B4008" w14:textId="77777777" w:rsidTr="00FC0611">
        <w:trPr>
          <w:cantSplit/>
        </w:trPr>
        <w:tc>
          <w:tcPr>
            <w:tcW w:w="0" w:type="auto"/>
            <w:tcBorders>
              <w:top w:val="single" w:sz="4" w:space="0" w:color="A6A6A6" w:themeColor="background1" w:themeShade="A6"/>
              <w:right w:val="single" w:sz="4" w:space="0" w:color="000000" w:themeColor="text1"/>
            </w:tcBorders>
          </w:tcPr>
          <w:p w14:paraId="01AA3B57" w14:textId="77777777" w:rsidR="00756439" w:rsidRDefault="00756439" w:rsidP="00756439">
            <w:pPr>
              <w:pStyle w:val="NormalinTable"/>
            </w:pPr>
            <w:r>
              <w:rPr>
                <w:b/>
              </w:rPr>
              <w:t>0303 67 00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B3373E" w14:textId="77777777" w:rsidR="00756439" w:rsidRDefault="00756439" w:rsidP="00756439">
            <w:pPr>
              <w:pStyle w:val="NormalinTable"/>
              <w:tabs>
                <w:tab w:val="left" w:pos="1250"/>
              </w:tabs>
            </w:pPr>
            <w:r>
              <w:t>0.00%</w:t>
            </w:r>
          </w:p>
        </w:tc>
      </w:tr>
      <w:tr w:rsidR="00756439" w14:paraId="08B735E1" w14:textId="77777777" w:rsidTr="00FC0611">
        <w:trPr>
          <w:cantSplit/>
        </w:trPr>
        <w:tc>
          <w:tcPr>
            <w:tcW w:w="0" w:type="auto"/>
            <w:tcBorders>
              <w:top w:val="single" w:sz="4" w:space="0" w:color="A6A6A6" w:themeColor="background1" w:themeShade="A6"/>
              <w:right w:val="single" w:sz="4" w:space="0" w:color="000000" w:themeColor="text1"/>
            </w:tcBorders>
          </w:tcPr>
          <w:p w14:paraId="6FB457AF" w14:textId="77777777" w:rsidR="00756439" w:rsidRDefault="00756439" w:rsidP="00756439">
            <w:pPr>
              <w:pStyle w:val="NormalinTable"/>
            </w:pPr>
            <w:r>
              <w:rPr>
                <w:b/>
              </w:rPr>
              <w:t>0303 68 00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94BA2D" w14:textId="77777777" w:rsidR="00756439" w:rsidRDefault="00756439" w:rsidP="00756439">
            <w:pPr>
              <w:pStyle w:val="NormalinTable"/>
              <w:tabs>
                <w:tab w:val="left" w:pos="1250"/>
              </w:tabs>
            </w:pPr>
            <w:r>
              <w:t>0.00%</w:t>
            </w:r>
          </w:p>
        </w:tc>
      </w:tr>
      <w:tr w:rsidR="00756439" w14:paraId="110DD837" w14:textId="77777777" w:rsidTr="00FC0611">
        <w:trPr>
          <w:cantSplit/>
        </w:trPr>
        <w:tc>
          <w:tcPr>
            <w:tcW w:w="0" w:type="auto"/>
            <w:tcBorders>
              <w:top w:val="single" w:sz="4" w:space="0" w:color="A6A6A6" w:themeColor="background1" w:themeShade="A6"/>
              <w:right w:val="single" w:sz="4" w:space="0" w:color="000000" w:themeColor="text1"/>
            </w:tcBorders>
          </w:tcPr>
          <w:p w14:paraId="779AB102" w14:textId="77777777" w:rsidR="00756439" w:rsidRDefault="00756439" w:rsidP="00756439">
            <w:pPr>
              <w:pStyle w:val="NormalinTable"/>
            </w:pPr>
            <w:r>
              <w:rPr>
                <w:b/>
              </w:rPr>
              <w:t>0303 69 00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858361" w14:textId="77777777" w:rsidR="00756439" w:rsidRDefault="00756439" w:rsidP="00756439">
            <w:pPr>
              <w:pStyle w:val="NormalinTable"/>
              <w:tabs>
                <w:tab w:val="left" w:pos="1250"/>
              </w:tabs>
            </w:pPr>
            <w:r>
              <w:t>0.00%</w:t>
            </w:r>
          </w:p>
        </w:tc>
      </w:tr>
      <w:tr w:rsidR="00756439" w14:paraId="52912257" w14:textId="77777777" w:rsidTr="00FC0611">
        <w:trPr>
          <w:cantSplit/>
        </w:trPr>
        <w:tc>
          <w:tcPr>
            <w:tcW w:w="0" w:type="auto"/>
            <w:tcBorders>
              <w:top w:val="single" w:sz="4" w:space="0" w:color="A6A6A6" w:themeColor="background1" w:themeShade="A6"/>
              <w:right w:val="single" w:sz="4" w:space="0" w:color="000000" w:themeColor="text1"/>
            </w:tcBorders>
          </w:tcPr>
          <w:p w14:paraId="5B2C5D64" w14:textId="77777777" w:rsidR="00756439" w:rsidRDefault="00756439" w:rsidP="00756439">
            <w:pPr>
              <w:pStyle w:val="NormalinTable"/>
            </w:pPr>
            <w:r>
              <w:rPr>
                <w:b/>
              </w:rPr>
              <w:t>0303 81 00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07B3FF" w14:textId="77777777" w:rsidR="00756439" w:rsidRDefault="00756439" w:rsidP="00756439">
            <w:pPr>
              <w:pStyle w:val="NormalinTable"/>
              <w:tabs>
                <w:tab w:val="left" w:pos="1250"/>
              </w:tabs>
            </w:pPr>
            <w:r>
              <w:t>0.00%</w:t>
            </w:r>
          </w:p>
        </w:tc>
      </w:tr>
      <w:tr w:rsidR="00756439" w14:paraId="3D216E62" w14:textId="77777777" w:rsidTr="00FC0611">
        <w:trPr>
          <w:cantSplit/>
        </w:trPr>
        <w:tc>
          <w:tcPr>
            <w:tcW w:w="0" w:type="auto"/>
            <w:tcBorders>
              <w:top w:val="single" w:sz="4" w:space="0" w:color="A6A6A6" w:themeColor="background1" w:themeShade="A6"/>
              <w:right w:val="single" w:sz="4" w:space="0" w:color="000000" w:themeColor="text1"/>
            </w:tcBorders>
          </w:tcPr>
          <w:p w14:paraId="24DF423E" w14:textId="77777777" w:rsidR="00756439" w:rsidRDefault="00756439" w:rsidP="00756439">
            <w:pPr>
              <w:pStyle w:val="NormalinTable"/>
            </w:pPr>
            <w:r>
              <w:rPr>
                <w:b/>
              </w:rPr>
              <w:t>0303 82 00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FD07D0" w14:textId="77777777" w:rsidR="00756439" w:rsidRDefault="00756439" w:rsidP="00756439">
            <w:pPr>
              <w:pStyle w:val="NormalinTable"/>
              <w:tabs>
                <w:tab w:val="left" w:pos="1250"/>
              </w:tabs>
            </w:pPr>
            <w:r>
              <w:t>0.00%</w:t>
            </w:r>
          </w:p>
        </w:tc>
      </w:tr>
      <w:tr w:rsidR="00756439" w14:paraId="4034498E" w14:textId="77777777" w:rsidTr="00FC0611">
        <w:trPr>
          <w:cantSplit/>
        </w:trPr>
        <w:tc>
          <w:tcPr>
            <w:tcW w:w="0" w:type="auto"/>
            <w:tcBorders>
              <w:top w:val="single" w:sz="4" w:space="0" w:color="A6A6A6" w:themeColor="background1" w:themeShade="A6"/>
              <w:right w:val="single" w:sz="4" w:space="0" w:color="000000" w:themeColor="text1"/>
            </w:tcBorders>
          </w:tcPr>
          <w:p w14:paraId="46948BCE" w14:textId="77777777" w:rsidR="00756439" w:rsidRDefault="00756439" w:rsidP="00756439">
            <w:pPr>
              <w:pStyle w:val="NormalinTable"/>
            </w:pPr>
            <w:r>
              <w:rPr>
                <w:b/>
              </w:rPr>
              <w:t>0303 83 00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C42E62" w14:textId="77777777" w:rsidR="00756439" w:rsidRDefault="00756439" w:rsidP="00756439">
            <w:pPr>
              <w:pStyle w:val="NormalinTable"/>
              <w:tabs>
                <w:tab w:val="left" w:pos="1250"/>
              </w:tabs>
            </w:pPr>
            <w:r>
              <w:t>0.00%</w:t>
            </w:r>
          </w:p>
        </w:tc>
      </w:tr>
      <w:tr w:rsidR="00756439" w14:paraId="3C240C2E" w14:textId="77777777" w:rsidTr="00FC0611">
        <w:trPr>
          <w:cantSplit/>
        </w:trPr>
        <w:tc>
          <w:tcPr>
            <w:tcW w:w="0" w:type="auto"/>
            <w:tcBorders>
              <w:top w:val="single" w:sz="4" w:space="0" w:color="A6A6A6" w:themeColor="background1" w:themeShade="A6"/>
              <w:right w:val="single" w:sz="4" w:space="0" w:color="000000" w:themeColor="text1"/>
            </w:tcBorders>
          </w:tcPr>
          <w:p w14:paraId="30F6B244" w14:textId="77777777" w:rsidR="00756439" w:rsidRDefault="00756439" w:rsidP="00756439">
            <w:pPr>
              <w:pStyle w:val="NormalinTable"/>
            </w:pPr>
            <w:r>
              <w:rPr>
                <w:b/>
              </w:rPr>
              <w:t>0303 84 00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21A0D7" w14:textId="77777777" w:rsidR="00756439" w:rsidRDefault="00756439" w:rsidP="00756439">
            <w:pPr>
              <w:pStyle w:val="NormalinTable"/>
              <w:tabs>
                <w:tab w:val="left" w:pos="1250"/>
              </w:tabs>
            </w:pPr>
            <w:r>
              <w:t>0.00%</w:t>
            </w:r>
          </w:p>
        </w:tc>
      </w:tr>
      <w:tr w:rsidR="00756439" w14:paraId="5191D76E" w14:textId="77777777" w:rsidTr="00FC0611">
        <w:trPr>
          <w:cantSplit/>
        </w:trPr>
        <w:tc>
          <w:tcPr>
            <w:tcW w:w="0" w:type="auto"/>
            <w:tcBorders>
              <w:top w:val="single" w:sz="4" w:space="0" w:color="A6A6A6" w:themeColor="background1" w:themeShade="A6"/>
              <w:right w:val="single" w:sz="4" w:space="0" w:color="000000" w:themeColor="text1"/>
            </w:tcBorders>
          </w:tcPr>
          <w:p w14:paraId="4DF423C5" w14:textId="77777777" w:rsidR="00756439" w:rsidRDefault="00756439" w:rsidP="00756439">
            <w:pPr>
              <w:pStyle w:val="NormalinTable"/>
            </w:pPr>
            <w:r>
              <w:rPr>
                <w:b/>
              </w:rPr>
              <w:t>0303 89 10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0D0BFE" w14:textId="77777777" w:rsidR="00756439" w:rsidRDefault="00756439" w:rsidP="00756439">
            <w:pPr>
              <w:pStyle w:val="NormalinTable"/>
              <w:tabs>
                <w:tab w:val="left" w:pos="1250"/>
              </w:tabs>
            </w:pPr>
            <w:r>
              <w:t>0.00%</w:t>
            </w:r>
          </w:p>
        </w:tc>
      </w:tr>
      <w:tr w:rsidR="00756439" w14:paraId="60B28150" w14:textId="77777777" w:rsidTr="00FC0611">
        <w:trPr>
          <w:cantSplit/>
        </w:trPr>
        <w:tc>
          <w:tcPr>
            <w:tcW w:w="0" w:type="auto"/>
            <w:tcBorders>
              <w:top w:val="single" w:sz="4" w:space="0" w:color="A6A6A6" w:themeColor="background1" w:themeShade="A6"/>
              <w:right w:val="single" w:sz="4" w:space="0" w:color="000000" w:themeColor="text1"/>
            </w:tcBorders>
          </w:tcPr>
          <w:p w14:paraId="63026DBA" w14:textId="77777777" w:rsidR="00756439" w:rsidRDefault="00756439" w:rsidP="00756439">
            <w:pPr>
              <w:pStyle w:val="NormalinTable"/>
            </w:pPr>
            <w:r>
              <w:rPr>
                <w:b/>
              </w:rPr>
              <w:t>0303 89 21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385F72" w14:textId="77777777" w:rsidR="00756439" w:rsidRDefault="00756439" w:rsidP="00756439">
            <w:pPr>
              <w:pStyle w:val="NormalinTable"/>
              <w:tabs>
                <w:tab w:val="left" w:pos="1250"/>
              </w:tabs>
            </w:pPr>
            <w:r>
              <w:t>0.00%</w:t>
            </w:r>
          </w:p>
        </w:tc>
      </w:tr>
      <w:tr w:rsidR="00756439" w14:paraId="716A379F" w14:textId="77777777" w:rsidTr="00FC0611">
        <w:trPr>
          <w:cantSplit/>
        </w:trPr>
        <w:tc>
          <w:tcPr>
            <w:tcW w:w="0" w:type="auto"/>
            <w:tcBorders>
              <w:top w:val="single" w:sz="4" w:space="0" w:color="A6A6A6" w:themeColor="background1" w:themeShade="A6"/>
              <w:right w:val="single" w:sz="4" w:space="0" w:color="000000" w:themeColor="text1"/>
            </w:tcBorders>
          </w:tcPr>
          <w:p w14:paraId="3B17BF4B" w14:textId="77777777" w:rsidR="00756439" w:rsidRDefault="00756439" w:rsidP="00756439">
            <w:pPr>
              <w:pStyle w:val="NormalinTable"/>
            </w:pPr>
            <w:r>
              <w:rPr>
                <w:b/>
              </w:rPr>
              <w:t>0303 89 29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1262EF" w14:textId="77777777" w:rsidR="00756439" w:rsidRDefault="00756439" w:rsidP="00756439">
            <w:pPr>
              <w:pStyle w:val="NormalinTable"/>
              <w:tabs>
                <w:tab w:val="left" w:pos="1250"/>
              </w:tabs>
            </w:pPr>
            <w:r>
              <w:t>0.00%</w:t>
            </w:r>
          </w:p>
        </w:tc>
      </w:tr>
      <w:tr w:rsidR="00756439" w14:paraId="6524DFA3" w14:textId="77777777" w:rsidTr="00FC0611">
        <w:trPr>
          <w:cantSplit/>
        </w:trPr>
        <w:tc>
          <w:tcPr>
            <w:tcW w:w="0" w:type="auto"/>
            <w:tcBorders>
              <w:top w:val="single" w:sz="4" w:space="0" w:color="A6A6A6" w:themeColor="background1" w:themeShade="A6"/>
              <w:right w:val="single" w:sz="4" w:space="0" w:color="000000" w:themeColor="text1"/>
            </w:tcBorders>
          </w:tcPr>
          <w:p w14:paraId="12E4D5EF" w14:textId="77777777" w:rsidR="00756439" w:rsidRDefault="00756439" w:rsidP="00756439">
            <w:pPr>
              <w:pStyle w:val="NormalinTable"/>
            </w:pPr>
            <w:r>
              <w:rPr>
                <w:b/>
              </w:rPr>
              <w:t>0303 89 31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EFFF5F" w14:textId="77777777" w:rsidR="00756439" w:rsidRDefault="00756439" w:rsidP="00756439">
            <w:pPr>
              <w:pStyle w:val="NormalinTable"/>
              <w:tabs>
                <w:tab w:val="left" w:pos="1250"/>
              </w:tabs>
            </w:pPr>
            <w:r>
              <w:t>0.00%</w:t>
            </w:r>
          </w:p>
        </w:tc>
      </w:tr>
      <w:tr w:rsidR="00756439" w14:paraId="6FC215C0" w14:textId="77777777" w:rsidTr="00FC0611">
        <w:trPr>
          <w:cantSplit/>
        </w:trPr>
        <w:tc>
          <w:tcPr>
            <w:tcW w:w="0" w:type="auto"/>
            <w:tcBorders>
              <w:top w:val="single" w:sz="4" w:space="0" w:color="A6A6A6" w:themeColor="background1" w:themeShade="A6"/>
              <w:right w:val="single" w:sz="4" w:space="0" w:color="000000" w:themeColor="text1"/>
            </w:tcBorders>
          </w:tcPr>
          <w:p w14:paraId="52A4616E" w14:textId="77777777" w:rsidR="00756439" w:rsidRDefault="00756439" w:rsidP="00756439">
            <w:pPr>
              <w:pStyle w:val="NormalinTable"/>
            </w:pPr>
            <w:r>
              <w:rPr>
                <w:b/>
              </w:rPr>
              <w:t>0303 89 39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3AA469" w14:textId="77777777" w:rsidR="00756439" w:rsidRDefault="00756439" w:rsidP="00756439">
            <w:pPr>
              <w:pStyle w:val="NormalinTable"/>
              <w:tabs>
                <w:tab w:val="left" w:pos="1250"/>
              </w:tabs>
            </w:pPr>
            <w:r>
              <w:t>0.00%</w:t>
            </w:r>
          </w:p>
        </w:tc>
      </w:tr>
      <w:tr w:rsidR="00756439" w14:paraId="25FC56C7" w14:textId="77777777" w:rsidTr="00FC0611">
        <w:trPr>
          <w:cantSplit/>
        </w:trPr>
        <w:tc>
          <w:tcPr>
            <w:tcW w:w="0" w:type="auto"/>
            <w:tcBorders>
              <w:top w:val="single" w:sz="4" w:space="0" w:color="A6A6A6" w:themeColor="background1" w:themeShade="A6"/>
              <w:right w:val="single" w:sz="4" w:space="0" w:color="000000" w:themeColor="text1"/>
            </w:tcBorders>
          </w:tcPr>
          <w:p w14:paraId="03C95D24" w14:textId="77777777" w:rsidR="00756439" w:rsidRDefault="00756439" w:rsidP="00756439">
            <w:pPr>
              <w:pStyle w:val="NormalinTable"/>
            </w:pPr>
            <w:r>
              <w:rPr>
                <w:b/>
              </w:rPr>
              <w:t>0303 89 40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06E141" w14:textId="77777777" w:rsidR="00756439" w:rsidRDefault="00756439" w:rsidP="00756439">
            <w:pPr>
              <w:pStyle w:val="NormalinTable"/>
              <w:tabs>
                <w:tab w:val="left" w:pos="1250"/>
              </w:tabs>
            </w:pPr>
            <w:r>
              <w:t>01/01 to 14/02</w:t>
            </w:r>
            <w:r>
              <w:tab/>
              <w:t>0.00%</w:t>
            </w:r>
            <w:r>
              <w:br/>
              <w:t>16/06 to 31/12</w:t>
            </w:r>
            <w:r>
              <w:tab/>
              <w:t>0.00%</w:t>
            </w:r>
          </w:p>
        </w:tc>
      </w:tr>
      <w:tr w:rsidR="00756439" w14:paraId="27EF3827" w14:textId="77777777" w:rsidTr="00FC0611">
        <w:trPr>
          <w:cantSplit/>
        </w:trPr>
        <w:tc>
          <w:tcPr>
            <w:tcW w:w="0" w:type="auto"/>
            <w:tcBorders>
              <w:top w:val="single" w:sz="4" w:space="0" w:color="A6A6A6" w:themeColor="background1" w:themeShade="A6"/>
              <w:right w:val="single" w:sz="4" w:space="0" w:color="000000" w:themeColor="text1"/>
            </w:tcBorders>
          </w:tcPr>
          <w:p w14:paraId="5C99D3CD" w14:textId="77777777" w:rsidR="00756439" w:rsidRDefault="00756439" w:rsidP="00756439">
            <w:pPr>
              <w:pStyle w:val="NormalinTable"/>
            </w:pPr>
            <w:r>
              <w:rPr>
                <w:b/>
              </w:rPr>
              <w:t>0303 89 50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5F5291" w14:textId="77777777" w:rsidR="00756439" w:rsidRDefault="00756439" w:rsidP="00756439">
            <w:pPr>
              <w:pStyle w:val="NormalinTable"/>
              <w:tabs>
                <w:tab w:val="left" w:pos="1250"/>
              </w:tabs>
            </w:pPr>
            <w:r>
              <w:t>0.00%</w:t>
            </w:r>
          </w:p>
        </w:tc>
      </w:tr>
      <w:tr w:rsidR="00756439" w14:paraId="1DDCCC5D" w14:textId="77777777" w:rsidTr="00FC0611">
        <w:trPr>
          <w:cantSplit/>
        </w:trPr>
        <w:tc>
          <w:tcPr>
            <w:tcW w:w="0" w:type="auto"/>
            <w:tcBorders>
              <w:top w:val="single" w:sz="4" w:space="0" w:color="A6A6A6" w:themeColor="background1" w:themeShade="A6"/>
              <w:right w:val="single" w:sz="4" w:space="0" w:color="000000" w:themeColor="text1"/>
            </w:tcBorders>
          </w:tcPr>
          <w:p w14:paraId="1F4A01D8" w14:textId="77777777" w:rsidR="00756439" w:rsidRDefault="00756439" w:rsidP="00756439">
            <w:pPr>
              <w:pStyle w:val="NormalinTable"/>
            </w:pPr>
            <w:r>
              <w:rPr>
                <w:b/>
              </w:rPr>
              <w:t>0303 89 55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356E7E" w14:textId="77777777" w:rsidR="00756439" w:rsidRDefault="00756439" w:rsidP="00756439">
            <w:pPr>
              <w:pStyle w:val="NormalinTable"/>
              <w:tabs>
                <w:tab w:val="left" w:pos="1250"/>
              </w:tabs>
            </w:pPr>
            <w:r>
              <w:t>0.00%</w:t>
            </w:r>
          </w:p>
        </w:tc>
      </w:tr>
      <w:tr w:rsidR="00756439" w14:paraId="3012340E" w14:textId="77777777" w:rsidTr="00FC0611">
        <w:trPr>
          <w:cantSplit/>
        </w:trPr>
        <w:tc>
          <w:tcPr>
            <w:tcW w:w="0" w:type="auto"/>
            <w:tcBorders>
              <w:top w:val="single" w:sz="4" w:space="0" w:color="A6A6A6" w:themeColor="background1" w:themeShade="A6"/>
              <w:right w:val="single" w:sz="4" w:space="0" w:color="000000" w:themeColor="text1"/>
            </w:tcBorders>
          </w:tcPr>
          <w:p w14:paraId="3A98D78A" w14:textId="77777777" w:rsidR="00756439" w:rsidRDefault="00756439" w:rsidP="00756439">
            <w:pPr>
              <w:pStyle w:val="NormalinTable"/>
            </w:pPr>
            <w:r>
              <w:rPr>
                <w:b/>
              </w:rPr>
              <w:t>0303 89 60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91951D" w14:textId="77777777" w:rsidR="00756439" w:rsidRDefault="00756439" w:rsidP="00756439">
            <w:pPr>
              <w:pStyle w:val="NormalinTable"/>
              <w:tabs>
                <w:tab w:val="left" w:pos="1250"/>
              </w:tabs>
            </w:pPr>
            <w:r>
              <w:t>0.00%</w:t>
            </w:r>
          </w:p>
        </w:tc>
      </w:tr>
      <w:tr w:rsidR="00756439" w14:paraId="6D30E7B7" w14:textId="77777777" w:rsidTr="00FC0611">
        <w:trPr>
          <w:cantSplit/>
        </w:trPr>
        <w:tc>
          <w:tcPr>
            <w:tcW w:w="0" w:type="auto"/>
            <w:tcBorders>
              <w:top w:val="single" w:sz="4" w:space="0" w:color="A6A6A6" w:themeColor="background1" w:themeShade="A6"/>
              <w:right w:val="single" w:sz="4" w:space="0" w:color="000000" w:themeColor="text1"/>
            </w:tcBorders>
          </w:tcPr>
          <w:p w14:paraId="4563D19B" w14:textId="77777777" w:rsidR="00756439" w:rsidRDefault="00756439" w:rsidP="00756439">
            <w:pPr>
              <w:pStyle w:val="NormalinTable"/>
            </w:pPr>
            <w:r>
              <w:rPr>
                <w:b/>
              </w:rPr>
              <w:t>0303 89 65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6CFCF4" w14:textId="77777777" w:rsidR="00756439" w:rsidRDefault="00756439" w:rsidP="00756439">
            <w:pPr>
              <w:pStyle w:val="NormalinTable"/>
              <w:tabs>
                <w:tab w:val="left" w:pos="1250"/>
              </w:tabs>
            </w:pPr>
            <w:r>
              <w:t>0.00%</w:t>
            </w:r>
          </w:p>
        </w:tc>
      </w:tr>
      <w:tr w:rsidR="00756439" w14:paraId="1A5C4BEE" w14:textId="77777777" w:rsidTr="00FC0611">
        <w:trPr>
          <w:cantSplit/>
        </w:trPr>
        <w:tc>
          <w:tcPr>
            <w:tcW w:w="0" w:type="auto"/>
            <w:tcBorders>
              <w:top w:val="single" w:sz="4" w:space="0" w:color="A6A6A6" w:themeColor="background1" w:themeShade="A6"/>
              <w:right w:val="single" w:sz="4" w:space="0" w:color="000000" w:themeColor="text1"/>
            </w:tcBorders>
          </w:tcPr>
          <w:p w14:paraId="083657D6" w14:textId="77777777" w:rsidR="00756439" w:rsidRDefault="00756439" w:rsidP="00756439">
            <w:pPr>
              <w:pStyle w:val="NormalinTable"/>
            </w:pPr>
            <w:r>
              <w:rPr>
                <w:b/>
              </w:rPr>
              <w:t>0303 89 70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D46610" w14:textId="77777777" w:rsidR="00756439" w:rsidRDefault="00756439" w:rsidP="00756439">
            <w:pPr>
              <w:pStyle w:val="NormalinTable"/>
              <w:tabs>
                <w:tab w:val="left" w:pos="1250"/>
              </w:tabs>
            </w:pPr>
            <w:r>
              <w:t>0.00%</w:t>
            </w:r>
          </w:p>
        </w:tc>
      </w:tr>
      <w:tr w:rsidR="00756439" w14:paraId="7F6F0332" w14:textId="77777777" w:rsidTr="00FC0611">
        <w:trPr>
          <w:cantSplit/>
        </w:trPr>
        <w:tc>
          <w:tcPr>
            <w:tcW w:w="0" w:type="auto"/>
            <w:tcBorders>
              <w:top w:val="single" w:sz="4" w:space="0" w:color="A6A6A6" w:themeColor="background1" w:themeShade="A6"/>
              <w:right w:val="single" w:sz="4" w:space="0" w:color="000000" w:themeColor="text1"/>
            </w:tcBorders>
          </w:tcPr>
          <w:p w14:paraId="61D9B450" w14:textId="77777777" w:rsidR="00756439" w:rsidRDefault="00756439" w:rsidP="00756439">
            <w:pPr>
              <w:pStyle w:val="NormalinTable"/>
            </w:pPr>
            <w:r>
              <w:rPr>
                <w:b/>
              </w:rPr>
              <w:t>0303 89 90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E74C82" w14:textId="77777777" w:rsidR="00756439" w:rsidRDefault="00756439" w:rsidP="00756439">
            <w:pPr>
              <w:pStyle w:val="NormalinTable"/>
              <w:tabs>
                <w:tab w:val="left" w:pos="1250"/>
              </w:tabs>
            </w:pPr>
            <w:r>
              <w:t>0.00%</w:t>
            </w:r>
          </w:p>
        </w:tc>
      </w:tr>
      <w:tr w:rsidR="00756439" w14:paraId="091D53C4" w14:textId="77777777" w:rsidTr="00FC0611">
        <w:trPr>
          <w:cantSplit/>
        </w:trPr>
        <w:tc>
          <w:tcPr>
            <w:tcW w:w="0" w:type="auto"/>
            <w:tcBorders>
              <w:top w:val="single" w:sz="4" w:space="0" w:color="A6A6A6" w:themeColor="background1" w:themeShade="A6"/>
              <w:right w:val="single" w:sz="4" w:space="0" w:color="000000" w:themeColor="text1"/>
            </w:tcBorders>
          </w:tcPr>
          <w:p w14:paraId="60DA8BA0" w14:textId="77777777" w:rsidR="00756439" w:rsidRDefault="00756439" w:rsidP="00756439">
            <w:pPr>
              <w:pStyle w:val="NormalinTable"/>
            </w:pPr>
            <w:r>
              <w:rPr>
                <w:b/>
              </w:rPr>
              <w:t>0303 91 00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2B59B5" w14:textId="77777777" w:rsidR="00756439" w:rsidRDefault="00756439" w:rsidP="00756439">
            <w:pPr>
              <w:pStyle w:val="NormalinTable"/>
              <w:tabs>
                <w:tab w:val="left" w:pos="1250"/>
              </w:tabs>
            </w:pPr>
            <w:r>
              <w:t>0.00%</w:t>
            </w:r>
          </w:p>
        </w:tc>
      </w:tr>
      <w:tr w:rsidR="00756439" w14:paraId="34002290" w14:textId="77777777" w:rsidTr="00FC0611">
        <w:trPr>
          <w:cantSplit/>
        </w:trPr>
        <w:tc>
          <w:tcPr>
            <w:tcW w:w="0" w:type="auto"/>
            <w:tcBorders>
              <w:top w:val="single" w:sz="4" w:space="0" w:color="A6A6A6" w:themeColor="background1" w:themeShade="A6"/>
              <w:right w:val="single" w:sz="4" w:space="0" w:color="000000" w:themeColor="text1"/>
            </w:tcBorders>
          </w:tcPr>
          <w:p w14:paraId="452345F8" w14:textId="77777777" w:rsidR="00756439" w:rsidRDefault="00756439" w:rsidP="00756439">
            <w:pPr>
              <w:pStyle w:val="NormalinTable"/>
            </w:pPr>
            <w:r>
              <w:rPr>
                <w:b/>
              </w:rPr>
              <w:t>0303 92 00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4004AC" w14:textId="77777777" w:rsidR="00756439" w:rsidRDefault="00756439" w:rsidP="00756439">
            <w:pPr>
              <w:pStyle w:val="NormalinTable"/>
              <w:tabs>
                <w:tab w:val="left" w:pos="1250"/>
              </w:tabs>
            </w:pPr>
            <w:r>
              <w:t>0.00%</w:t>
            </w:r>
          </w:p>
        </w:tc>
      </w:tr>
      <w:tr w:rsidR="00756439" w14:paraId="6F6169A3" w14:textId="77777777" w:rsidTr="00FC0611">
        <w:trPr>
          <w:cantSplit/>
        </w:trPr>
        <w:tc>
          <w:tcPr>
            <w:tcW w:w="0" w:type="auto"/>
            <w:tcBorders>
              <w:top w:val="single" w:sz="4" w:space="0" w:color="A6A6A6" w:themeColor="background1" w:themeShade="A6"/>
              <w:right w:val="single" w:sz="4" w:space="0" w:color="000000" w:themeColor="text1"/>
            </w:tcBorders>
          </w:tcPr>
          <w:p w14:paraId="043AAD55" w14:textId="77777777" w:rsidR="00756439" w:rsidRDefault="00756439" w:rsidP="00756439">
            <w:pPr>
              <w:pStyle w:val="NormalinTable"/>
            </w:pPr>
            <w:r>
              <w:rPr>
                <w:b/>
              </w:rPr>
              <w:t>0303 99 00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184023" w14:textId="77777777" w:rsidR="00756439" w:rsidRDefault="00756439" w:rsidP="00756439">
            <w:pPr>
              <w:pStyle w:val="NormalinTable"/>
              <w:tabs>
                <w:tab w:val="left" w:pos="1250"/>
              </w:tabs>
            </w:pPr>
            <w:r>
              <w:t>0.00%</w:t>
            </w:r>
          </w:p>
        </w:tc>
      </w:tr>
      <w:tr w:rsidR="00756439" w14:paraId="254A1459" w14:textId="77777777" w:rsidTr="00FC0611">
        <w:trPr>
          <w:cantSplit/>
        </w:trPr>
        <w:tc>
          <w:tcPr>
            <w:tcW w:w="0" w:type="auto"/>
            <w:tcBorders>
              <w:top w:val="single" w:sz="4" w:space="0" w:color="A6A6A6" w:themeColor="background1" w:themeShade="A6"/>
              <w:right w:val="single" w:sz="4" w:space="0" w:color="000000" w:themeColor="text1"/>
            </w:tcBorders>
          </w:tcPr>
          <w:p w14:paraId="071E73C6" w14:textId="77777777" w:rsidR="00756439" w:rsidRDefault="00756439" w:rsidP="00756439">
            <w:pPr>
              <w:pStyle w:val="NormalinTable"/>
            </w:pPr>
            <w:r>
              <w:rPr>
                <w:b/>
              </w:rPr>
              <w:t>0304 31 00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4C3997" w14:textId="77777777" w:rsidR="00756439" w:rsidRDefault="00756439" w:rsidP="00756439">
            <w:pPr>
              <w:pStyle w:val="NormalinTable"/>
              <w:tabs>
                <w:tab w:val="left" w:pos="1250"/>
              </w:tabs>
            </w:pPr>
            <w:r>
              <w:t>0.00%</w:t>
            </w:r>
          </w:p>
        </w:tc>
      </w:tr>
      <w:tr w:rsidR="00756439" w14:paraId="79CAE010" w14:textId="77777777" w:rsidTr="00FC0611">
        <w:trPr>
          <w:cantSplit/>
        </w:trPr>
        <w:tc>
          <w:tcPr>
            <w:tcW w:w="0" w:type="auto"/>
            <w:tcBorders>
              <w:top w:val="single" w:sz="4" w:space="0" w:color="A6A6A6" w:themeColor="background1" w:themeShade="A6"/>
              <w:right w:val="single" w:sz="4" w:space="0" w:color="000000" w:themeColor="text1"/>
            </w:tcBorders>
          </w:tcPr>
          <w:p w14:paraId="25FB608B" w14:textId="77777777" w:rsidR="00756439" w:rsidRDefault="00756439" w:rsidP="00756439">
            <w:pPr>
              <w:pStyle w:val="NormalinTable"/>
            </w:pPr>
            <w:r>
              <w:rPr>
                <w:b/>
              </w:rPr>
              <w:t>0304 32 00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B36F8A" w14:textId="77777777" w:rsidR="00756439" w:rsidRDefault="00756439" w:rsidP="00756439">
            <w:pPr>
              <w:pStyle w:val="NormalinTable"/>
              <w:tabs>
                <w:tab w:val="left" w:pos="1250"/>
              </w:tabs>
            </w:pPr>
            <w:r>
              <w:t>0.00%</w:t>
            </w:r>
          </w:p>
        </w:tc>
      </w:tr>
      <w:tr w:rsidR="00756439" w14:paraId="39BC1812" w14:textId="77777777" w:rsidTr="00FC0611">
        <w:trPr>
          <w:cantSplit/>
        </w:trPr>
        <w:tc>
          <w:tcPr>
            <w:tcW w:w="0" w:type="auto"/>
            <w:tcBorders>
              <w:top w:val="single" w:sz="4" w:space="0" w:color="A6A6A6" w:themeColor="background1" w:themeShade="A6"/>
              <w:right w:val="single" w:sz="4" w:space="0" w:color="000000" w:themeColor="text1"/>
            </w:tcBorders>
          </w:tcPr>
          <w:p w14:paraId="7702CB55" w14:textId="77777777" w:rsidR="00756439" w:rsidRDefault="00756439" w:rsidP="00756439">
            <w:pPr>
              <w:pStyle w:val="NormalinTable"/>
            </w:pPr>
            <w:r>
              <w:rPr>
                <w:b/>
              </w:rPr>
              <w:t>0304 33 00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3F7018" w14:textId="77777777" w:rsidR="00756439" w:rsidRDefault="00756439" w:rsidP="00756439">
            <w:pPr>
              <w:pStyle w:val="NormalinTable"/>
              <w:tabs>
                <w:tab w:val="left" w:pos="1250"/>
              </w:tabs>
            </w:pPr>
            <w:r>
              <w:t>0.00%</w:t>
            </w:r>
          </w:p>
        </w:tc>
      </w:tr>
      <w:tr w:rsidR="00756439" w14:paraId="53FAC414" w14:textId="77777777" w:rsidTr="00FC0611">
        <w:trPr>
          <w:cantSplit/>
        </w:trPr>
        <w:tc>
          <w:tcPr>
            <w:tcW w:w="0" w:type="auto"/>
            <w:tcBorders>
              <w:top w:val="single" w:sz="4" w:space="0" w:color="A6A6A6" w:themeColor="background1" w:themeShade="A6"/>
              <w:right w:val="single" w:sz="4" w:space="0" w:color="000000" w:themeColor="text1"/>
            </w:tcBorders>
          </w:tcPr>
          <w:p w14:paraId="7FF42BB9" w14:textId="77777777" w:rsidR="00756439" w:rsidRDefault="00756439" w:rsidP="00756439">
            <w:pPr>
              <w:pStyle w:val="NormalinTable"/>
            </w:pPr>
            <w:r>
              <w:rPr>
                <w:b/>
              </w:rPr>
              <w:t>0304 39 00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3E5975" w14:textId="77777777" w:rsidR="00756439" w:rsidRDefault="00756439" w:rsidP="00756439">
            <w:pPr>
              <w:pStyle w:val="NormalinTable"/>
              <w:tabs>
                <w:tab w:val="left" w:pos="1250"/>
              </w:tabs>
            </w:pPr>
            <w:r>
              <w:t>0.00%</w:t>
            </w:r>
          </w:p>
        </w:tc>
      </w:tr>
      <w:tr w:rsidR="00756439" w14:paraId="4784D2CA" w14:textId="77777777" w:rsidTr="00FC0611">
        <w:trPr>
          <w:cantSplit/>
        </w:trPr>
        <w:tc>
          <w:tcPr>
            <w:tcW w:w="0" w:type="auto"/>
            <w:tcBorders>
              <w:top w:val="single" w:sz="4" w:space="0" w:color="A6A6A6" w:themeColor="background1" w:themeShade="A6"/>
              <w:right w:val="single" w:sz="4" w:space="0" w:color="000000" w:themeColor="text1"/>
            </w:tcBorders>
          </w:tcPr>
          <w:p w14:paraId="564126A7" w14:textId="77777777" w:rsidR="00756439" w:rsidRDefault="00756439" w:rsidP="00756439">
            <w:pPr>
              <w:pStyle w:val="NormalinTable"/>
            </w:pPr>
            <w:r>
              <w:rPr>
                <w:b/>
              </w:rPr>
              <w:t>0304 41 00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74CA62" w14:textId="77777777" w:rsidR="00756439" w:rsidRDefault="00756439" w:rsidP="00756439">
            <w:pPr>
              <w:pStyle w:val="NormalinTable"/>
              <w:tabs>
                <w:tab w:val="left" w:pos="1250"/>
              </w:tabs>
            </w:pPr>
            <w:r>
              <w:t>0.00%</w:t>
            </w:r>
          </w:p>
        </w:tc>
      </w:tr>
      <w:tr w:rsidR="00756439" w14:paraId="30C60A19" w14:textId="77777777" w:rsidTr="00FC0611">
        <w:trPr>
          <w:cantSplit/>
        </w:trPr>
        <w:tc>
          <w:tcPr>
            <w:tcW w:w="0" w:type="auto"/>
            <w:tcBorders>
              <w:top w:val="single" w:sz="4" w:space="0" w:color="A6A6A6" w:themeColor="background1" w:themeShade="A6"/>
              <w:right w:val="single" w:sz="4" w:space="0" w:color="000000" w:themeColor="text1"/>
            </w:tcBorders>
          </w:tcPr>
          <w:p w14:paraId="4D976A45" w14:textId="77777777" w:rsidR="00756439" w:rsidRDefault="00756439" w:rsidP="00756439">
            <w:pPr>
              <w:pStyle w:val="NormalinTable"/>
            </w:pPr>
            <w:r>
              <w:rPr>
                <w:b/>
              </w:rPr>
              <w:t>0304 42 00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D4BF91" w14:textId="77777777" w:rsidR="00756439" w:rsidRDefault="00756439" w:rsidP="00756439">
            <w:pPr>
              <w:pStyle w:val="NormalinTable"/>
              <w:tabs>
                <w:tab w:val="left" w:pos="1250"/>
              </w:tabs>
            </w:pPr>
            <w:r>
              <w:t>0.00%</w:t>
            </w:r>
          </w:p>
        </w:tc>
      </w:tr>
      <w:tr w:rsidR="00756439" w14:paraId="5723E377" w14:textId="77777777" w:rsidTr="00FC0611">
        <w:trPr>
          <w:cantSplit/>
        </w:trPr>
        <w:tc>
          <w:tcPr>
            <w:tcW w:w="0" w:type="auto"/>
            <w:tcBorders>
              <w:top w:val="single" w:sz="4" w:space="0" w:color="A6A6A6" w:themeColor="background1" w:themeShade="A6"/>
              <w:right w:val="single" w:sz="4" w:space="0" w:color="000000" w:themeColor="text1"/>
            </w:tcBorders>
          </w:tcPr>
          <w:p w14:paraId="387E348E" w14:textId="77777777" w:rsidR="00756439" w:rsidRDefault="00756439" w:rsidP="00756439">
            <w:pPr>
              <w:pStyle w:val="NormalinTable"/>
            </w:pPr>
            <w:r>
              <w:rPr>
                <w:b/>
              </w:rPr>
              <w:t>0304 43 00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B2EC66" w14:textId="77777777" w:rsidR="00756439" w:rsidRDefault="00756439" w:rsidP="00756439">
            <w:pPr>
              <w:pStyle w:val="NormalinTable"/>
              <w:tabs>
                <w:tab w:val="left" w:pos="1250"/>
              </w:tabs>
            </w:pPr>
            <w:r>
              <w:t>0.00%</w:t>
            </w:r>
          </w:p>
        </w:tc>
      </w:tr>
      <w:tr w:rsidR="00756439" w14:paraId="4BF19A71" w14:textId="77777777" w:rsidTr="00FC0611">
        <w:trPr>
          <w:cantSplit/>
        </w:trPr>
        <w:tc>
          <w:tcPr>
            <w:tcW w:w="0" w:type="auto"/>
            <w:tcBorders>
              <w:top w:val="single" w:sz="4" w:space="0" w:color="A6A6A6" w:themeColor="background1" w:themeShade="A6"/>
              <w:right w:val="single" w:sz="4" w:space="0" w:color="000000" w:themeColor="text1"/>
            </w:tcBorders>
          </w:tcPr>
          <w:p w14:paraId="16DA20FA" w14:textId="77777777" w:rsidR="00756439" w:rsidRDefault="00756439" w:rsidP="00756439">
            <w:pPr>
              <w:pStyle w:val="NormalinTable"/>
            </w:pPr>
            <w:r>
              <w:rPr>
                <w:b/>
              </w:rPr>
              <w:t>0304 44 00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2FDB01" w14:textId="77777777" w:rsidR="00756439" w:rsidRDefault="00756439" w:rsidP="00756439">
            <w:pPr>
              <w:pStyle w:val="NormalinTable"/>
              <w:tabs>
                <w:tab w:val="left" w:pos="1250"/>
              </w:tabs>
            </w:pPr>
            <w:r>
              <w:t>0.00%</w:t>
            </w:r>
          </w:p>
        </w:tc>
      </w:tr>
      <w:tr w:rsidR="00756439" w14:paraId="7058A607" w14:textId="77777777" w:rsidTr="00FC0611">
        <w:trPr>
          <w:cantSplit/>
        </w:trPr>
        <w:tc>
          <w:tcPr>
            <w:tcW w:w="0" w:type="auto"/>
            <w:tcBorders>
              <w:top w:val="single" w:sz="4" w:space="0" w:color="A6A6A6" w:themeColor="background1" w:themeShade="A6"/>
              <w:right w:val="single" w:sz="4" w:space="0" w:color="000000" w:themeColor="text1"/>
            </w:tcBorders>
          </w:tcPr>
          <w:p w14:paraId="0EBEBC2B" w14:textId="77777777" w:rsidR="00756439" w:rsidRDefault="00756439" w:rsidP="00756439">
            <w:pPr>
              <w:pStyle w:val="NormalinTable"/>
            </w:pPr>
            <w:r>
              <w:rPr>
                <w:b/>
              </w:rPr>
              <w:t>0304 45 00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456C4D" w14:textId="77777777" w:rsidR="00756439" w:rsidRDefault="00756439" w:rsidP="00756439">
            <w:pPr>
              <w:pStyle w:val="NormalinTable"/>
              <w:tabs>
                <w:tab w:val="left" w:pos="1250"/>
              </w:tabs>
            </w:pPr>
            <w:r>
              <w:t>0.00%</w:t>
            </w:r>
          </w:p>
        </w:tc>
      </w:tr>
      <w:tr w:rsidR="00756439" w14:paraId="4EF3BB5D" w14:textId="77777777" w:rsidTr="00FC0611">
        <w:trPr>
          <w:cantSplit/>
        </w:trPr>
        <w:tc>
          <w:tcPr>
            <w:tcW w:w="0" w:type="auto"/>
            <w:tcBorders>
              <w:top w:val="single" w:sz="4" w:space="0" w:color="A6A6A6" w:themeColor="background1" w:themeShade="A6"/>
              <w:right w:val="single" w:sz="4" w:space="0" w:color="000000" w:themeColor="text1"/>
            </w:tcBorders>
          </w:tcPr>
          <w:p w14:paraId="13E65581" w14:textId="77777777" w:rsidR="00756439" w:rsidRDefault="00756439" w:rsidP="00756439">
            <w:pPr>
              <w:pStyle w:val="NormalinTable"/>
            </w:pPr>
            <w:r>
              <w:rPr>
                <w:b/>
              </w:rPr>
              <w:t>0304 46 00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6AEC31" w14:textId="77777777" w:rsidR="00756439" w:rsidRDefault="00756439" w:rsidP="00756439">
            <w:pPr>
              <w:pStyle w:val="NormalinTable"/>
              <w:tabs>
                <w:tab w:val="left" w:pos="1250"/>
              </w:tabs>
            </w:pPr>
            <w:r>
              <w:t>0.00%</w:t>
            </w:r>
          </w:p>
        </w:tc>
      </w:tr>
      <w:tr w:rsidR="00756439" w14:paraId="5BBEC7E5" w14:textId="77777777" w:rsidTr="00FC0611">
        <w:trPr>
          <w:cantSplit/>
        </w:trPr>
        <w:tc>
          <w:tcPr>
            <w:tcW w:w="0" w:type="auto"/>
            <w:tcBorders>
              <w:top w:val="single" w:sz="4" w:space="0" w:color="A6A6A6" w:themeColor="background1" w:themeShade="A6"/>
              <w:right w:val="single" w:sz="4" w:space="0" w:color="000000" w:themeColor="text1"/>
            </w:tcBorders>
          </w:tcPr>
          <w:p w14:paraId="7767B506" w14:textId="77777777" w:rsidR="00756439" w:rsidRDefault="00756439" w:rsidP="00756439">
            <w:pPr>
              <w:pStyle w:val="NormalinTable"/>
            </w:pPr>
            <w:r>
              <w:rPr>
                <w:b/>
              </w:rPr>
              <w:t>0304 47 00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98AA01" w14:textId="77777777" w:rsidR="00756439" w:rsidRDefault="00756439" w:rsidP="00756439">
            <w:pPr>
              <w:pStyle w:val="NormalinTable"/>
              <w:tabs>
                <w:tab w:val="left" w:pos="1250"/>
              </w:tabs>
            </w:pPr>
            <w:r>
              <w:t>0.00%</w:t>
            </w:r>
          </w:p>
        </w:tc>
      </w:tr>
      <w:tr w:rsidR="00756439" w14:paraId="24237607" w14:textId="77777777" w:rsidTr="00FC0611">
        <w:trPr>
          <w:cantSplit/>
        </w:trPr>
        <w:tc>
          <w:tcPr>
            <w:tcW w:w="0" w:type="auto"/>
            <w:tcBorders>
              <w:top w:val="single" w:sz="4" w:space="0" w:color="A6A6A6" w:themeColor="background1" w:themeShade="A6"/>
              <w:right w:val="single" w:sz="4" w:space="0" w:color="000000" w:themeColor="text1"/>
            </w:tcBorders>
          </w:tcPr>
          <w:p w14:paraId="41078CBC" w14:textId="77777777" w:rsidR="00756439" w:rsidRDefault="00756439" w:rsidP="00756439">
            <w:pPr>
              <w:pStyle w:val="NormalinTable"/>
            </w:pPr>
            <w:r>
              <w:rPr>
                <w:b/>
              </w:rPr>
              <w:t>0304 48 00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AEDB64" w14:textId="77777777" w:rsidR="00756439" w:rsidRDefault="00756439" w:rsidP="00756439">
            <w:pPr>
              <w:pStyle w:val="NormalinTable"/>
              <w:tabs>
                <w:tab w:val="left" w:pos="1250"/>
              </w:tabs>
            </w:pPr>
            <w:r>
              <w:t>0.00%</w:t>
            </w:r>
          </w:p>
        </w:tc>
      </w:tr>
      <w:tr w:rsidR="00756439" w14:paraId="7E6B4B35" w14:textId="77777777" w:rsidTr="00FC0611">
        <w:trPr>
          <w:cantSplit/>
        </w:trPr>
        <w:tc>
          <w:tcPr>
            <w:tcW w:w="0" w:type="auto"/>
            <w:tcBorders>
              <w:top w:val="single" w:sz="4" w:space="0" w:color="A6A6A6" w:themeColor="background1" w:themeShade="A6"/>
              <w:right w:val="single" w:sz="4" w:space="0" w:color="000000" w:themeColor="text1"/>
            </w:tcBorders>
          </w:tcPr>
          <w:p w14:paraId="7F73B731" w14:textId="77777777" w:rsidR="00756439" w:rsidRDefault="00756439" w:rsidP="00756439">
            <w:pPr>
              <w:pStyle w:val="NormalinTable"/>
            </w:pPr>
            <w:r>
              <w:rPr>
                <w:b/>
              </w:rPr>
              <w:t>0304 49 00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47CC0A" w14:textId="77777777" w:rsidR="00756439" w:rsidRDefault="00756439" w:rsidP="00756439">
            <w:pPr>
              <w:pStyle w:val="NormalinTable"/>
              <w:tabs>
                <w:tab w:val="left" w:pos="1250"/>
              </w:tabs>
            </w:pPr>
            <w:r>
              <w:t>0.00%</w:t>
            </w:r>
          </w:p>
        </w:tc>
      </w:tr>
      <w:tr w:rsidR="00756439" w14:paraId="7CAD1C6B" w14:textId="77777777" w:rsidTr="00FC0611">
        <w:trPr>
          <w:cantSplit/>
        </w:trPr>
        <w:tc>
          <w:tcPr>
            <w:tcW w:w="0" w:type="auto"/>
            <w:tcBorders>
              <w:top w:val="single" w:sz="4" w:space="0" w:color="A6A6A6" w:themeColor="background1" w:themeShade="A6"/>
              <w:right w:val="single" w:sz="4" w:space="0" w:color="000000" w:themeColor="text1"/>
            </w:tcBorders>
          </w:tcPr>
          <w:p w14:paraId="75313D91" w14:textId="77777777" w:rsidR="00756439" w:rsidRDefault="00756439" w:rsidP="00756439">
            <w:pPr>
              <w:pStyle w:val="NormalinTable"/>
            </w:pPr>
            <w:r>
              <w:rPr>
                <w:b/>
              </w:rPr>
              <w:t>0304 51 00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13D3B1" w14:textId="77777777" w:rsidR="00756439" w:rsidRDefault="00756439" w:rsidP="00756439">
            <w:pPr>
              <w:pStyle w:val="NormalinTable"/>
              <w:tabs>
                <w:tab w:val="left" w:pos="1250"/>
              </w:tabs>
            </w:pPr>
            <w:r>
              <w:t>0.00%</w:t>
            </w:r>
          </w:p>
        </w:tc>
      </w:tr>
      <w:tr w:rsidR="00756439" w14:paraId="1CC0C2A7" w14:textId="77777777" w:rsidTr="00FC0611">
        <w:trPr>
          <w:cantSplit/>
        </w:trPr>
        <w:tc>
          <w:tcPr>
            <w:tcW w:w="0" w:type="auto"/>
            <w:tcBorders>
              <w:top w:val="single" w:sz="4" w:space="0" w:color="A6A6A6" w:themeColor="background1" w:themeShade="A6"/>
              <w:right w:val="single" w:sz="4" w:space="0" w:color="000000" w:themeColor="text1"/>
            </w:tcBorders>
          </w:tcPr>
          <w:p w14:paraId="18281D19" w14:textId="77777777" w:rsidR="00756439" w:rsidRDefault="00756439" w:rsidP="00756439">
            <w:pPr>
              <w:pStyle w:val="NormalinTable"/>
            </w:pPr>
            <w:r>
              <w:rPr>
                <w:b/>
              </w:rPr>
              <w:t>0304 52 00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F11508" w14:textId="77777777" w:rsidR="00756439" w:rsidRDefault="00756439" w:rsidP="00756439">
            <w:pPr>
              <w:pStyle w:val="NormalinTable"/>
              <w:tabs>
                <w:tab w:val="left" w:pos="1250"/>
              </w:tabs>
            </w:pPr>
            <w:r>
              <w:t>0.00%</w:t>
            </w:r>
          </w:p>
        </w:tc>
      </w:tr>
      <w:tr w:rsidR="00756439" w14:paraId="2E4640E7" w14:textId="77777777" w:rsidTr="00FC0611">
        <w:trPr>
          <w:cantSplit/>
        </w:trPr>
        <w:tc>
          <w:tcPr>
            <w:tcW w:w="0" w:type="auto"/>
            <w:tcBorders>
              <w:top w:val="single" w:sz="4" w:space="0" w:color="A6A6A6" w:themeColor="background1" w:themeShade="A6"/>
              <w:right w:val="single" w:sz="4" w:space="0" w:color="000000" w:themeColor="text1"/>
            </w:tcBorders>
          </w:tcPr>
          <w:p w14:paraId="29F845FA" w14:textId="77777777" w:rsidR="00756439" w:rsidRDefault="00756439" w:rsidP="00756439">
            <w:pPr>
              <w:pStyle w:val="NormalinTable"/>
            </w:pPr>
            <w:r>
              <w:rPr>
                <w:b/>
              </w:rPr>
              <w:t>0304 53 00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A16256" w14:textId="77777777" w:rsidR="00756439" w:rsidRDefault="00756439" w:rsidP="00756439">
            <w:pPr>
              <w:pStyle w:val="NormalinTable"/>
              <w:tabs>
                <w:tab w:val="left" w:pos="1250"/>
              </w:tabs>
            </w:pPr>
            <w:r>
              <w:t>0.00%</w:t>
            </w:r>
          </w:p>
        </w:tc>
      </w:tr>
      <w:tr w:rsidR="00756439" w14:paraId="23A79AFE" w14:textId="77777777" w:rsidTr="00FC0611">
        <w:trPr>
          <w:cantSplit/>
        </w:trPr>
        <w:tc>
          <w:tcPr>
            <w:tcW w:w="0" w:type="auto"/>
            <w:tcBorders>
              <w:top w:val="single" w:sz="4" w:space="0" w:color="A6A6A6" w:themeColor="background1" w:themeShade="A6"/>
              <w:right w:val="single" w:sz="4" w:space="0" w:color="000000" w:themeColor="text1"/>
            </w:tcBorders>
          </w:tcPr>
          <w:p w14:paraId="5834B894" w14:textId="77777777" w:rsidR="00756439" w:rsidRDefault="00756439" w:rsidP="00756439">
            <w:pPr>
              <w:pStyle w:val="NormalinTable"/>
            </w:pPr>
            <w:r>
              <w:rPr>
                <w:b/>
              </w:rPr>
              <w:t>0304 54 00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99FDB9" w14:textId="77777777" w:rsidR="00756439" w:rsidRDefault="00756439" w:rsidP="00756439">
            <w:pPr>
              <w:pStyle w:val="NormalinTable"/>
              <w:tabs>
                <w:tab w:val="left" w:pos="1250"/>
              </w:tabs>
            </w:pPr>
            <w:r>
              <w:t>0.00%</w:t>
            </w:r>
          </w:p>
        </w:tc>
      </w:tr>
      <w:tr w:rsidR="00756439" w14:paraId="015D6BBB" w14:textId="77777777" w:rsidTr="00FC0611">
        <w:trPr>
          <w:cantSplit/>
        </w:trPr>
        <w:tc>
          <w:tcPr>
            <w:tcW w:w="0" w:type="auto"/>
            <w:tcBorders>
              <w:top w:val="single" w:sz="4" w:space="0" w:color="A6A6A6" w:themeColor="background1" w:themeShade="A6"/>
              <w:right w:val="single" w:sz="4" w:space="0" w:color="000000" w:themeColor="text1"/>
            </w:tcBorders>
          </w:tcPr>
          <w:p w14:paraId="6FF1D49E" w14:textId="77777777" w:rsidR="00756439" w:rsidRDefault="00756439" w:rsidP="00756439">
            <w:pPr>
              <w:pStyle w:val="NormalinTable"/>
            </w:pPr>
            <w:r>
              <w:rPr>
                <w:b/>
              </w:rPr>
              <w:t>0304 55 00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76A324" w14:textId="77777777" w:rsidR="00756439" w:rsidRDefault="00756439" w:rsidP="00756439">
            <w:pPr>
              <w:pStyle w:val="NormalinTable"/>
              <w:tabs>
                <w:tab w:val="left" w:pos="1250"/>
              </w:tabs>
            </w:pPr>
            <w:r>
              <w:t>0.00%</w:t>
            </w:r>
          </w:p>
        </w:tc>
      </w:tr>
      <w:tr w:rsidR="00756439" w14:paraId="5546913A" w14:textId="77777777" w:rsidTr="00FC0611">
        <w:trPr>
          <w:cantSplit/>
        </w:trPr>
        <w:tc>
          <w:tcPr>
            <w:tcW w:w="0" w:type="auto"/>
            <w:tcBorders>
              <w:top w:val="single" w:sz="4" w:space="0" w:color="A6A6A6" w:themeColor="background1" w:themeShade="A6"/>
              <w:right w:val="single" w:sz="4" w:space="0" w:color="000000" w:themeColor="text1"/>
            </w:tcBorders>
          </w:tcPr>
          <w:p w14:paraId="77FA9BA1" w14:textId="77777777" w:rsidR="00756439" w:rsidRDefault="00756439" w:rsidP="00756439">
            <w:pPr>
              <w:pStyle w:val="NormalinTable"/>
            </w:pPr>
            <w:r>
              <w:rPr>
                <w:b/>
              </w:rPr>
              <w:t>0304 56 00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316041" w14:textId="77777777" w:rsidR="00756439" w:rsidRDefault="00756439" w:rsidP="00756439">
            <w:pPr>
              <w:pStyle w:val="NormalinTable"/>
              <w:tabs>
                <w:tab w:val="left" w:pos="1250"/>
              </w:tabs>
            </w:pPr>
            <w:r>
              <w:t>0.00%</w:t>
            </w:r>
          </w:p>
        </w:tc>
      </w:tr>
      <w:tr w:rsidR="00756439" w14:paraId="6107F69E" w14:textId="77777777" w:rsidTr="00FC0611">
        <w:trPr>
          <w:cantSplit/>
        </w:trPr>
        <w:tc>
          <w:tcPr>
            <w:tcW w:w="0" w:type="auto"/>
            <w:tcBorders>
              <w:top w:val="single" w:sz="4" w:space="0" w:color="A6A6A6" w:themeColor="background1" w:themeShade="A6"/>
              <w:right w:val="single" w:sz="4" w:space="0" w:color="000000" w:themeColor="text1"/>
            </w:tcBorders>
          </w:tcPr>
          <w:p w14:paraId="0F3E4254" w14:textId="77777777" w:rsidR="00756439" w:rsidRDefault="00756439" w:rsidP="00756439">
            <w:pPr>
              <w:pStyle w:val="NormalinTable"/>
            </w:pPr>
            <w:r>
              <w:rPr>
                <w:b/>
              </w:rPr>
              <w:t>0304 57 00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834557" w14:textId="77777777" w:rsidR="00756439" w:rsidRDefault="00756439" w:rsidP="00756439">
            <w:pPr>
              <w:pStyle w:val="NormalinTable"/>
              <w:tabs>
                <w:tab w:val="left" w:pos="1250"/>
              </w:tabs>
            </w:pPr>
            <w:r>
              <w:t>0.00%</w:t>
            </w:r>
          </w:p>
        </w:tc>
      </w:tr>
      <w:tr w:rsidR="00756439" w14:paraId="23E927B5" w14:textId="77777777" w:rsidTr="00FC0611">
        <w:trPr>
          <w:cantSplit/>
        </w:trPr>
        <w:tc>
          <w:tcPr>
            <w:tcW w:w="0" w:type="auto"/>
            <w:tcBorders>
              <w:top w:val="single" w:sz="4" w:space="0" w:color="A6A6A6" w:themeColor="background1" w:themeShade="A6"/>
              <w:right w:val="single" w:sz="4" w:space="0" w:color="000000" w:themeColor="text1"/>
            </w:tcBorders>
          </w:tcPr>
          <w:p w14:paraId="098CE757" w14:textId="77777777" w:rsidR="00756439" w:rsidRDefault="00756439" w:rsidP="00756439">
            <w:pPr>
              <w:pStyle w:val="NormalinTable"/>
            </w:pPr>
            <w:r>
              <w:rPr>
                <w:b/>
              </w:rPr>
              <w:t>0304 59 10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93A335" w14:textId="77777777" w:rsidR="00756439" w:rsidRDefault="00756439" w:rsidP="00756439">
            <w:pPr>
              <w:pStyle w:val="NormalinTable"/>
              <w:tabs>
                <w:tab w:val="left" w:pos="1250"/>
              </w:tabs>
            </w:pPr>
            <w:r>
              <w:t>0.00%</w:t>
            </w:r>
          </w:p>
        </w:tc>
      </w:tr>
      <w:tr w:rsidR="00756439" w14:paraId="5310B5BF" w14:textId="77777777" w:rsidTr="00FC0611">
        <w:trPr>
          <w:cantSplit/>
        </w:trPr>
        <w:tc>
          <w:tcPr>
            <w:tcW w:w="0" w:type="auto"/>
            <w:tcBorders>
              <w:top w:val="single" w:sz="4" w:space="0" w:color="A6A6A6" w:themeColor="background1" w:themeShade="A6"/>
              <w:right w:val="single" w:sz="4" w:space="0" w:color="000000" w:themeColor="text1"/>
            </w:tcBorders>
          </w:tcPr>
          <w:p w14:paraId="42A5238B" w14:textId="77777777" w:rsidR="00756439" w:rsidRDefault="00756439" w:rsidP="00756439">
            <w:pPr>
              <w:pStyle w:val="NormalinTable"/>
            </w:pPr>
            <w:r>
              <w:rPr>
                <w:b/>
              </w:rPr>
              <w:lastRenderedPageBreak/>
              <w:t>0304 59 50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516EB3" w14:textId="77777777" w:rsidR="00756439" w:rsidRDefault="00756439" w:rsidP="00756439">
            <w:pPr>
              <w:pStyle w:val="NormalinTable"/>
              <w:tabs>
                <w:tab w:val="left" w:pos="1250"/>
              </w:tabs>
            </w:pPr>
            <w:r>
              <w:t>01/01 to 14/02</w:t>
            </w:r>
            <w:r>
              <w:tab/>
              <w:t>0.00%</w:t>
            </w:r>
            <w:r>
              <w:br/>
              <w:t>16/06 to 31/12</w:t>
            </w:r>
            <w:r>
              <w:tab/>
              <w:t>0.00%</w:t>
            </w:r>
          </w:p>
        </w:tc>
      </w:tr>
      <w:tr w:rsidR="00756439" w14:paraId="58D6CD08" w14:textId="77777777" w:rsidTr="00FC0611">
        <w:trPr>
          <w:cantSplit/>
        </w:trPr>
        <w:tc>
          <w:tcPr>
            <w:tcW w:w="0" w:type="auto"/>
            <w:tcBorders>
              <w:top w:val="single" w:sz="4" w:space="0" w:color="A6A6A6" w:themeColor="background1" w:themeShade="A6"/>
              <w:right w:val="single" w:sz="4" w:space="0" w:color="000000" w:themeColor="text1"/>
            </w:tcBorders>
          </w:tcPr>
          <w:p w14:paraId="43194FBB" w14:textId="77777777" w:rsidR="00756439" w:rsidRDefault="00756439" w:rsidP="00756439">
            <w:pPr>
              <w:pStyle w:val="NormalinTable"/>
            </w:pPr>
            <w:r>
              <w:rPr>
                <w:b/>
              </w:rPr>
              <w:t>0304 59 90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148FA0" w14:textId="77777777" w:rsidR="00756439" w:rsidRDefault="00756439" w:rsidP="00756439">
            <w:pPr>
              <w:pStyle w:val="NormalinTable"/>
              <w:tabs>
                <w:tab w:val="left" w:pos="1250"/>
              </w:tabs>
            </w:pPr>
            <w:r>
              <w:t>0.00%</w:t>
            </w:r>
          </w:p>
        </w:tc>
      </w:tr>
      <w:tr w:rsidR="00756439" w14:paraId="7A8A76D8" w14:textId="77777777" w:rsidTr="00FC0611">
        <w:trPr>
          <w:cantSplit/>
        </w:trPr>
        <w:tc>
          <w:tcPr>
            <w:tcW w:w="0" w:type="auto"/>
            <w:tcBorders>
              <w:top w:val="single" w:sz="4" w:space="0" w:color="A6A6A6" w:themeColor="background1" w:themeShade="A6"/>
              <w:right w:val="single" w:sz="4" w:space="0" w:color="000000" w:themeColor="text1"/>
            </w:tcBorders>
          </w:tcPr>
          <w:p w14:paraId="438498ED" w14:textId="77777777" w:rsidR="00756439" w:rsidRDefault="00756439" w:rsidP="00756439">
            <w:pPr>
              <w:pStyle w:val="NormalinTable"/>
            </w:pPr>
            <w:r>
              <w:rPr>
                <w:b/>
              </w:rPr>
              <w:t>0304 61 00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EBA0F3" w14:textId="77777777" w:rsidR="00756439" w:rsidRDefault="00756439" w:rsidP="00756439">
            <w:pPr>
              <w:pStyle w:val="NormalinTable"/>
              <w:tabs>
                <w:tab w:val="left" w:pos="1250"/>
              </w:tabs>
            </w:pPr>
            <w:r>
              <w:t>0.00%</w:t>
            </w:r>
          </w:p>
        </w:tc>
      </w:tr>
      <w:tr w:rsidR="00756439" w14:paraId="7E58F2E0" w14:textId="77777777" w:rsidTr="00FC0611">
        <w:trPr>
          <w:cantSplit/>
        </w:trPr>
        <w:tc>
          <w:tcPr>
            <w:tcW w:w="0" w:type="auto"/>
            <w:tcBorders>
              <w:top w:val="single" w:sz="4" w:space="0" w:color="A6A6A6" w:themeColor="background1" w:themeShade="A6"/>
              <w:right w:val="single" w:sz="4" w:space="0" w:color="000000" w:themeColor="text1"/>
            </w:tcBorders>
          </w:tcPr>
          <w:p w14:paraId="2CFE443E" w14:textId="77777777" w:rsidR="00756439" w:rsidRDefault="00756439" w:rsidP="00756439">
            <w:pPr>
              <w:pStyle w:val="NormalinTable"/>
            </w:pPr>
            <w:r>
              <w:rPr>
                <w:b/>
              </w:rPr>
              <w:t>0304 62 00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8CB718" w14:textId="77777777" w:rsidR="00756439" w:rsidRDefault="00756439" w:rsidP="00756439">
            <w:pPr>
              <w:pStyle w:val="NormalinTable"/>
              <w:tabs>
                <w:tab w:val="left" w:pos="1250"/>
              </w:tabs>
            </w:pPr>
            <w:r>
              <w:t>0.00%</w:t>
            </w:r>
          </w:p>
        </w:tc>
      </w:tr>
      <w:tr w:rsidR="00756439" w14:paraId="328BB5A9" w14:textId="77777777" w:rsidTr="00FC0611">
        <w:trPr>
          <w:cantSplit/>
        </w:trPr>
        <w:tc>
          <w:tcPr>
            <w:tcW w:w="0" w:type="auto"/>
            <w:tcBorders>
              <w:top w:val="single" w:sz="4" w:space="0" w:color="A6A6A6" w:themeColor="background1" w:themeShade="A6"/>
              <w:right w:val="single" w:sz="4" w:space="0" w:color="000000" w:themeColor="text1"/>
            </w:tcBorders>
          </w:tcPr>
          <w:p w14:paraId="356A6F71" w14:textId="77777777" w:rsidR="00756439" w:rsidRDefault="00756439" w:rsidP="00756439">
            <w:pPr>
              <w:pStyle w:val="NormalinTable"/>
            </w:pPr>
            <w:r>
              <w:rPr>
                <w:b/>
              </w:rPr>
              <w:t>0304 63 00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420376" w14:textId="77777777" w:rsidR="00756439" w:rsidRDefault="00756439" w:rsidP="00756439">
            <w:pPr>
              <w:pStyle w:val="NormalinTable"/>
              <w:tabs>
                <w:tab w:val="left" w:pos="1250"/>
              </w:tabs>
            </w:pPr>
            <w:r>
              <w:t>0.00%</w:t>
            </w:r>
          </w:p>
        </w:tc>
      </w:tr>
      <w:tr w:rsidR="00756439" w14:paraId="4C338D8C" w14:textId="77777777" w:rsidTr="00FC0611">
        <w:trPr>
          <w:cantSplit/>
        </w:trPr>
        <w:tc>
          <w:tcPr>
            <w:tcW w:w="0" w:type="auto"/>
            <w:tcBorders>
              <w:top w:val="single" w:sz="4" w:space="0" w:color="A6A6A6" w:themeColor="background1" w:themeShade="A6"/>
              <w:right w:val="single" w:sz="4" w:space="0" w:color="000000" w:themeColor="text1"/>
            </w:tcBorders>
          </w:tcPr>
          <w:p w14:paraId="34C4EE89" w14:textId="77777777" w:rsidR="00756439" w:rsidRDefault="00756439" w:rsidP="00756439">
            <w:pPr>
              <w:pStyle w:val="NormalinTable"/>
            </w:pPr>
            <w:r>
              <w:rPr>
                <w:b/>
              </w:rPr>
              <w:t>0304 69 00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FFC4F5" w14:textId="77777777" w:rsidR="00756439" w:rsidRDefault="00756439" w:rsidP="00756439">
            <w:pPr>
              <w:pStyle w:val="NormalinTable"/>
              <w:tabs>
                <w:tab w:val="left" w:pos="1250"/>
              </w:tabs>
            </w:pPr>
            <w:r>
              <w:t>0.00%</w:t>
            </w:r>
          </w:p>
        </w:tc>
      </w:tr>
      <w:tr w:rsidR="00756439" w14:paraId="247416A0" w14:textId="77777777" w:rsidTr="00FC0611">
        <w:trPr>
          <w:cantSplit/>
        </w:trPr>
        <w:tc>
          <w:tcPr>
            <w:tcW w:w="0" w:type="auto"/>
            <w:tcBorders>
              <w:top w:val="single" w:sz="4" w:space="0" w:color="A6A6A6" w:themeColor="background1" w:themeShade="A6"/>
              <w:right w:val="single" w:sz="4" w:space="0" w:color="000000" w:themeColor="text1"/>
            </w:tcBorders>
          </w:tcPr>
          <w:p w14:paraId="70CA0395" w14:textId="77777777" w:rsidR="00756439" w:rsidRDefault="00756439" w:rsidP="00756439">
            <w:pPr>
              <w:pStyle w:val="NormalinTable"/>
            </w:pPr>
            <w:r>
              <w:rPr>
                <w:b/>
              </w:rPr>
              <w:t>0304 71 00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F8662A" w14:textId="77777777" w:rsidR="00756439" w:rsidRDefault="00756439" w:rsidP="00756439">
            <w:pPr>
              <w:pStyle w:val="NormalinTable"/>
              <w:tabs>
                <w:tab w:val="left" w:pos="1250"/>
              </w:tabs>
            </w:pPr>
            <w:r>
              <w:t>0.00%</w:t>
            </w:r>
          </w:p>
        </w:tc>
      </w:tr>
      <w:tr w:rsidR="00756439" w14:paraId="38B1B60A" w14:textId="77777777" w:rsidTr="00FC0611">
        <w:trPr>
          <w:cantSplit/>
        </w:trPr>
        <w:tc>
          <w:tcPr>
            <w:tcW w:w="0" w:type="auto"/>
            <w:tcBorders>
              <w:top w:val="single" w:sz="4" w:space="0" w:color="A6A6A6" w:themeColor="background1" w:themeShade="A6"/>
              <w:right w:val="single" w:sz="4" w:space="0" w:color="000000" w:themeColor="text1"/>
            </w:tcBorders>
          </w:tcPr>
          <w:p w14:paraId="1494C8E7" w14:textId="77777777" w:rsidR="00756439" w:rsidRDefault="00756439" w:rsidP="00756439">
            <w:pPr>
              <w:pStyle w:val="NormalinTable"/>
            </w:pPr>
            <w:r>
              <w:rPr>
                <w:b/>
              </w:rPr>
              <w:t>0304 72 00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EBF20D" w14:textId="77777777" w:rsidR="00756439" w:rsidRDefault="00756439" w:rsidP="00756439">
            <w:pPr>
              <w:pStyle w:val="NormalinTable"/>
              <w:tabs>
                <w:tab w:val="left" w:pos="1250"/>
              </w:tabs>
            </w:pPr>
            <w:r>
              <w:t>0.00%</w:t>
            </w:r>
          </w:p>
        </w:tc>
      </w:tr>
      <w:tr w:rsidR="00756439" w14:paraId="69E01AFE" w14:textId="77777777" w:rsidTr="00FC0611">
        <w:trPr>
          <w:cantSplit/>
        </w:trPr>
        <w:tc>
          <w:tcPr>
            <w:tcW w:w="0" w:type="auto"/>
            <w:tcBorders>
              <w:top w:val="single" w:sz="4" w:space="0" w:color="A6A6A6" w:themeColor="background1" w:themeShade="A6"/>
              <w:right w:val="single" w:sz="4" w:space="0" w:color="000000" w:themeColor="text1"/>
            </w:tcBorders>
          </w:tcPr>
          <w:p w14:paraId="14A164E5" w14:textId="77777777" w:rsidR="00756439" w:rsidRDefault="00756439" w:rsidP="00756439">
            <w:pPr>
              <w:pStyle w:val="NormalinTable"/>
            </w:pPr>
            <w:r>
              <w:rPr>
                <w:b/>
              </w:rPr>
              <w:t>0304 73 00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A84EB4" w14:textId="77777777" w:rsidR="00756439" w:rsidRDefault="00756439" w:rsidP="00756439">
            <w:pPr>
              <w:pStyle w:val="NormalinTable"/>
              <w:tabs>
                <w:tab w:val="left" w:pos="1250"/>
              </w:tabs>
            </w:pPr>
            <w:r>
              <w:t>0.00%</w:t>
            </w:r>
          </w:p>
        </w:tc>
      </w:tr>
      <w:tr w:rsidR="00756439" w14:paraId="54C19B3A" w14:textId="77777777" w:rsidTr="00FC0611">
        <w:trPr>
          <w:cantSplit/>
        </w:trPr>
        <w:tc>
          <w:tcPr>
            <w:tcW w:w="0" w:type="auto"/>
            <w:tcBorders>
              <w:top w:val="single" w:sz="4" w:space="0" w:color="A6A6A6" w:themeColor="background1" w:themeShade="A6"/>
              <w:right w:val="single" w:sz="4" w:space="0" w:color="000000" w:themeColor="text1"/>
            </w:tcBorders>
          </w:tcPr>
          <w:p w14:paraId="557866AD" w14:textId="77777777" w:rsidR="00756439" w:rsidRDefault="00756439" w:rsidP="00756439">
            <w:pPr>
              <w:pStyle w:val="NormalinTable"/>
            </w:pPr>
            <w:r>
              <w:rPr>
                <w:b/>
              </w:rPr>
              <w:t>0304 74 00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07E3FA" w14:textId="77777777" w:rsidR="00756439" w:rsidRDefault="00756439" w:rsidP="00756439">
            <w:pPr>
              <w:pStyle w:val="NormalinTable"/>
              <w:tabs>
                <w:tab w:val="left" w:pos="1250"/>
              </w:tabs>
            </w:pPr>
            <w:r>
              <w:t>0.00%</w:t>
            </w:r>
          </w:p>
        </w:tc>
      </w:tr>
      <w:tr w:rsidR="00756439" w14:paraId="3A7761A9" w14:textId="77777777" w:rsidTr="00FC0611">
        <w:trPr>
          <w:cantSplit/>
        </w:trPr>
        <w:tc>
          <w:tcPr>
            <w:tcW w:w="0" w:type="auto"/>
            <w:tcBorders>
              <w:top w:val="single" w:sz="4" w:space="0" w:color="A6A6A6" w:themeColor="background1" w:themeShade="A6"/>
              <w:right w:val="single" w:sz="4" w:space="0" w:color="000000" w:themeColor="text1"/>
            </w:tcBorders>
          </w:tcPr>
          <w:p w14:paraId="226CDCC2" w14:textId="77777777" w:rsidR="00756439" w:rsidRDefault="00756439" w:rsidP="00756439">
            <w:pPr>
              <w:pStyle w:val="NormalinTable"/>
            </w:pPr>
            <w:r>
              <w:rPr>
                <w:b/>
              </w:rPr>
              <w:t>0304 75 00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5DCC67" w14:textId="77777777" w:rsidR="00756439" w:rsidRDefault="00756439" w:rsidP="00756439">
            <w:pPr>
              <w:pStyle w:val="NormalinTable"/>
              <w:tabs>
                <w:tab w:val="left" w:pos="1250"/>
              </w:tabs>
            </w:pPr>
            <w:r>
              <w:t>0.00%</w:t>
            </w:r>
          </w:p>
        </w:tc>
      </w:tr>
      <w:tr w:rsidR="00756439" w14:paraId="30B4BC28" w14:textId="77777777" w:rsidTr="00FC0611">
        <w:trPr>
          <w:cantSplit/>
        </w:trPr>
        <w:tc>
          <w:tcPr>
            <w:tcW w:w="0" w:type="auto"/>
            <w:tcBorders>
              <w:top w:val="single" w:sz="4" w:space="0" w:color="A6A6A6" w:themeColor="background1" w:themeShade="A6"/>
              <w:right w:val="single" w:sz="4" w:space="0" w:color="000000" w:themeColor="text1"/>
            </w:tcBorders>
          </w:tcPr>
          <w:p w14:paraId="10EA6CDC" w14:textId="77777777" w:rsidR="00756439" w:rsidRDefault="00756439" w:rsidP="00756439">
            <w:pPr>
              <w:pStyle w:val="NormalinTable"/>
            </w:pPr>
            <w:r>
              <w:rPr>
                <w:b/>
              </w:rPr>
              <w:t>0304 79 00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5EECF2" w14:textId="77777777" w:rsidR="00756439" w:rsidRDefault="00756439" w:rsidP="00756439">
            <w:pPr>
              <w:pStyle w:val="NormalinTable"/>
              <w:tabs>
                <w:tab w:val="left" w:pos="1250"/>
              </w:tabs>
            </w:pPr>
            <w:r>
              <w:t>0.00%</w:t>
            </w:r>
          </w:p>
        </w:tc>
      </w:tr>
      <w:tr w:rsidR="00756439" w14:paraId="03278448" w14:textId="77777777" w:rsidTr="00FC0611">
        <w:trPr>
          <w:cantSplit/>
        </w:trPr>
        <w:tc>
          <w:tcPr>
            <w:tcW w:w="0" w:type="auto"/>
            <w:tcBorders>
              <w:top w:val="single" w:sz="4" w:space="0" w:color="A6A6A6" w:themeColor="background1" w:themeShade="A6"/>
              <w:right w:val="single" w:sz="4" w:space="0" w:color="000000" w:themeColor="text1"/>
            </w:tcBorders>
          </w:tcPr>
          <w:p w14:paraId="20A325DF" w14:textId="77777777" w:rsidR="00756439" w:rsidRDefault="00756439" w:rsidP="00756439">
            <w:pPr>
              <w:pStyle w:val="NormalinTable"/>
            </w:pPr>
            <w:r>
              <w:rPr>
                <w:b/>
              </w:rPr>
              <w:t>0304 81 00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F09F99" w14:textId="77777777" w:rsidR="00756439" w:rsidRDefault="00756439" w:rsidP="00756439">
            <w:pPr>
              <w:pStyle w:val="NormalinTable"/>
              <w:tabs>
                <w:tab w:val="left" w:pos="1250"/>
              </w:tabs>
            </w:pPr>
            <w:r>
              <w:t>0.00%</w:t>
            </w:r>
          </w:p>
        </w:tc>
      </w:tr>
      <w:tr w:rsidR="00756439" w14:paraId="62A9B615" w14:textId="77777777" w:rsidTr="00FC0611">
        <w:trPr>
          <w:cantSplit/>
        </w:trPr>
        <w:tc>
          <w:tcPr>
            <w:tcW w:w="0" w:type="auto"/>
            <w:tcBorders>
              <w:top w:val="single" w:sz="4" w:space="0" w:color="A6A6A6" w:themeColor="background1" w:themeShade="A6"/>
              <w:right w:val="single" w:sz="4" w:space="0" w:color="000000" w:themeColor="text1"/>
            </w:tcBorders>
          </w:tcPr>
          <w:p w14:paraId="1E0A6D83" w14:textId="77777777" w:rsidR="00756439" w:rsidRDefault="00756439" w:rsidP="00756439">
            <w:pPr>
              <w:pStyle w:val="NormalinTable"/>
            </w:pPr>
            <w:r>
              <w:rPr>
                <w:b/>
              </w:rPr>
              <w:t>0304 82 00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180CA4" w14:textId="77777777" w:rsidR="00756439" w:rsidRDefault="00756439" w:rsidP="00756439">
            <w:pPr>
              <w:pStyle w:val="NormalinTable"/>
              <w:tabs>
                <w:tab w:val="left" w:pos="1250"/>
              </w:tabs>
            </w:pPr>
            <w:r>
              <w:t>0.00%</w:t>
            </w:r>
          </w:p>
        </w:tc>
      </w:tr>
      <w:tr w:rsidR="00756439" w14:paraId="1D21EE61" w14:textId="77777777" w:rsidTr="00FC0611">
        <w:trPr>
          <w:cantSplit/>
        </w:trPr>
        <w:tc>
          <w:tcPr>
            <w:tcW w:w="0" w:type="auto"/>
            <w:tcBorders>
              <w:top w:val="single" w:sz="4" w:space="0" w:color="A6A6A6" w:themeColor="background1" w:themeShade="A6"/>
              <w:right w:val="single" w:sz="4" w:space="0" w:color="000000" w:themeColor="text1"/>
            </w:tcBorders>
          </w:tcPr>
          <w:p w14:paraId="23BB40E9" w14:textId="77777777" w:rsidR="00756439" w:rsidRDefault="00756439" w:rsidP="00756439">
            <w:pPr>
              <w:pStyle w:val="NormalinTable"/>
            </w:pPr>
            <w:r>
              <w:rPr>
                <w:b/>
              </w:rPr>
              <w:t>0304 83 00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B5F918" w14:textId="77777777" w:rsidR="00756439" w:rsidRDefault="00756439" w:rsidP="00756439">
            <w:pPr>
              <w:pStyle w:val="NormalinTable"/>
              <w:tabs>
                <w:tab w:val="left" w:pos="1250"/>
              </w:tabs>
            </w:pPr>
            <w:r>
              <w:t>0.00%</w:t>
            </w:r>
          </w:p>
        </w:tc>
      </w:tr>
      <w:tr w:rsidR="00756439" w14:paraId="1FBBFBD9" w14:textId="77777777" w:rsidTr="00FC0611">
        <w:trPr>
          <w:cantSplit/>
        </w:trPr>
        <w:tc>
          <w:tcPr>
            <w:tcW w:w="0" w:type="auto"/>
            <w:tcBorders>
              <w:top w:val="single" w:sz="4" w:space="0" w:color="A6A6A6" w:themeColor="background1" w:themeShade="A6"/>
              <w:right w:val="single" w:sz="4" w:space="0" w:color="000000" w:themeColor="text1"/>
            </w:tcBorders>
          </w:tcPr>
          <w:p w14:paraId="39C2BEDA" w14:textId="77777777" w:rsidR="00756439" w:rsidRDefault="00756439" w:rsidP="00756439">
            <w:pPr>
              <w:pStyle w:val="NormalinTable"/>
            </w:pPr>
            <w:r>
              <w:rPr>
                <w:b/>
              </w:rPr>
              <w:t>0304 84 00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209333" w14:textId="77777777" w:rsidR="00756439" w:rsidRDefault="00756439" w:rsidP="00756439">
            <w:pPr>
              <w:pStyle w:val="NormalinTable"/>
              <w:tabs>
                <w:tab w:val="left" w:pos="1250"/>
              </w:tabs>
            </w:pPr>
            <w:r>
              <w:t>0.00%</w:t>
            </w:r>
          </w:p>
        </w:tc>
      </w:tr>
      <w:tr w:rsidR="00756439" w14:paraId="00388D29" w14:textId="77777777" w:rsidTr="00FC0611">
        <w:trPr>
          <w:cantSplit/>
        </w:trPr>
        <w:tc>
          <w:tcPr>
            <w:tcW w:w="0" w:type="auto"/>
            <w:tcBorders>
              <w:top w:val="single" w:sz="4" w:space="0" w:color="A6A6A6" w:themeColor="background1" w:themeShade="A6"/>
              <w:right w:val="single" w:sz="4" w:space="0" w:color="000000" w:themeColor="text1"/>
            </w:tcBorders>
          </w:tcPr>
          <w:p w14:paraId="09B9721A" w14:textId="77777777" w:rsidR="00756439" w:rsidRDefault="00756439" w:rsidP="00756439">
            <w:pPr>
              <w:pStyle w:val="NormalinTable"/>
            </w:pPr>
            <w:r>
              <w:rPr>
                <w:b/>
              </w:rPr>
              <w:t>0304 85 00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5B00C0" w14:textId="77777777" w:rsidR="00756439" w:rsidRDefault="00756439" w:rsidP="00756439">
            <w:pPr>
              <w:pStyle w:val="NormalinTable"/>
              <w:tabs>
                <w:tab w:val="left" w:pos="1250"/>
              </w:tabs>
            </w:pPr>
            <w:r>
              <w:t>0.00%</w:t>
            </w:r>
          </w:p>
        </w:tc>
      </w:tr>
      <w:tr w:rsidR="00756439" w14:paraId="06164E0A" w14:textId="77777777" w:rsidTr="00FC0611">
        <w:trPr>
          <w:cantSplit/>
        </w:trPr>
        <w:tc>
          <w:tcPr>
            <w:tcW w:w="0" w:type="auto"/>
            <w:tcBorders>
              <w:top w:val="single" w:sz="4" w:space="0" w:color="A6A6A6" w:themeColor="background1" w:themeShade="A6"/>
              <w:right w:val="single" w:sz="4" w:space="0" w:color="000000" w:themeColor="text1"/>
            </w:tcBorders>
          </w:tcPr>
          <w:p w14:paraId="148C1558" w14:textId="77777777" w:rsidR="00756439" w:rsidRDefault="00756439" w:rsidP="00756439">
            <w:pPr>
              <w:pStyle w:val="NormalinTable"/>
            </w:pPr>
            <w:r>
              <w:rPr>
                <w:b/>
              </w:rPr>
              <w:t>0304 86 00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1B9454" w14:textId="77777777" w:rsidR="00756439" w:rsidRDefault="00756439" w:rsidP="00756439">
            <w:pPr>
              <w:pStyle w:val="NormalinTable"/>
              <w:tabs>
                <w:tab w:val="left" w:pos="1250"/>
              </w:tabs>
            </w:pPr>
            <w:r>
              <w:t>0.00%</w:t>
            </w:r>
          </w:p>
        </w:tc>
      </w:tr>
      <w:tr w:rsidR="00756439" w14:paraId="1E82555A" w14:textId="77777777" w:rsidTr="00FC0611">
        <w:trPr>
          <w:cantSplit/>
        </w:trPr>
        <w:tc>
          <w:tcPr>
            <w:tcW w:w="0" w:type="auto"/>
            <w:tcBorders>
              <w:top w:val="single" w:sz="4" w:space="0" w:color="A6A6A6" w:themeColor="background1" w:themeShade="A6"/>
              <w:right w:val="single" w:sz="4" w:space="0" w:color="000000" w:themeColor="text1"/>
            </w:tcBorders>
          </w:tcPr>
          <w:p w14:paraId="20BC946D" w14:textId="77777777" w:rsidR="00756439" w:rsidRDefault="00756439" w:rsidP="00756439">
            <w:pPr>
              <w:pStyle w:val="NormalinTable"/>
            </w:pPr>
            <w:r>
              <w:rPr>
                <w:b/>
              </w:rPr>
              <w:t>0304 87 00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96D550" w14:textId="77777777" w:rsidR="00756439" w:rsidRDefault="00756439" w:rsidP="00756439">
            <w:pPr>
              <w:pStyle w:val="NormalinTable"/>
              <w:tabs>
                <w:tab w:val="left" w:pos="1250"/>
              </w:tabs>
            </w:pPr>
            <w:r>
              <w:t>0.00%</w:t>
            </w:r>
          </w:p>
        </w:tc>
      </w:tr>
      <w:tr w:rsidR="00756439" w14:paraId="21F0EACD" w14:textId="77777777" w:rsidTr="00FC0611">
        <w:trPr>
          <w:cantSplit/>
        </w:trPr>
        <w:tc>
          <w:tcPr>
            <w:tcW w:w="0" w:type="auto"/>
            <w:tcBorders>
              <w:top w:val="single" w:sz="4" w:space="0" w:color="A6A6A6" w:themeColor="background1" w:themeShade="A6"/>
              <w:right w:val="single" w:sz="4" w:space="0" w:color="000000" w:themeColor="text1"/>
            </w:tcBorders>
          </w:tcPr>
          <w:p w14:paraId="091117C5" w14:textId="77777777" w:rsidR="00756439" w:rsidRDefault="00756439" w:rsidP="00756439">
            <w:pPr>
              <w:pStyle w:val="NormalinTable"/>
            </w:pPr>
            <w:r>
              <w:rPr>
                <w:b/>
              </w:rPr>
              <w:t>0304 88 00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C98B46" w14:textId="77777777" w:rsidR="00756439" w:rsidRDefault="00756439" w:rsidP="00756439">
            <w:pPr>
              <w:pStyle w:val="NormalinTable"/>
              <w:tabs>
                <w:tab w:val="left" w:pos="1250"/>
              </w:tabs>
            </w:pPr>
            <w:r>
              <w:t>0.00%</w:t>
            </w:r>
          </w:p>
        </w:tc>
      </w:tr>
      <w:tr w:rsidR="00756439" w14:paraId="741A9465" w14:textId="77777777" w:rsidTr="00FC0611">
        <w:trPr>
          <w:cantSplit/>
        </w:trPr>
        <w:tc>
          <w:tcPr>
            <w:tcW w:w="0" w:type="auto"/>
            <w:tcBorders>
              <w:top w:val="single" w:sz="4" w:space="0" w:color="A6A6A6" w:themeColor="background1" w:themeShade="A6"/>
              <w:right w:val="single" w:sz="4" w:space="0" w:color="000000" w:themeColor="text1"/>
            </w:tcBorders>
          </w:tcPr>
          <w:p w14:paraId="326C8361" w14:textId="77777777" w:rsidR="00756439" w:rsidRDefault="00756439" w:rsidP="00756439">
            <w:pPr>
              <w:pStyle w:val="NormalinTable"/>
            </w:pPr>
            <w:r>
              <w:rPr>
                <w:b/>
              </w:rPr>
              <w:t>0304 89 00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F8EFF7" w14:textId="77777777" w:rsidR="00756439" w:rsidRDefault="00756439" w:rsidP="00756439">
            <w:pPr>
              <w:pStyle w:val="NormalinTable"/>
              <w:tabs>
                <w:tab w:val="left" w:pos="1250"/>
              </w:tabs>
            </w:pPr>
            <w:r>
              <w:t>0.00%</w:t>
            </w:r>
          </w:p>
        </w:tc>
      </w:tr>
      <w:tr w:rsidR="00756439" w14:paraId="7CEAB1F3" w14:textId="77777777" w:rsidTr="00FC0611">
        <w:trPr>
          <w:cantSplit/>
        </w:trPr>
        <w:tc>
          <w:tcPr>
            <w:tcW w:w="0" w:type="auto"/>
            <w:tcBorders>
              <w:top w:val="single" w:sz="4" w:space="0" w:color="A6A6A6" w:themeColor="background1" w:themeShade="A6"/>
              <w:right w:val="single" w:sz="4" w:space="0" w:color="000000" w:themeColor="text1"/>
            </w:tcBorders>
          </w:tcPr>
          <w:p w14:paraId="3ABBD357" w14:textId="77777777" w:rsidR="00756439" w:rsidRDefault="00756439" w:rsidP="00756439">
            <w:pPr>
              <w:pStyle w:val="NormalinTable"/>
            </w:pPr>
            <w:r>
              <w:rPr>
                <w:b/>
              </w:rPr>
              <w:t>0304 91 00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A772C4" w14:textId="77777777" w:rsidR="00756439" w:rsidRDefault="00756439" w:rsidP="00756439">
            <w:pPr>
              <w:pStyle w:val="NormalinTable"/>
              <w:tabs>
                <w:tab w:val="left" w:pos="1250"/>
              </w:tabs>
            </w:pPr>
            <w:r>
              <w:t>0.00%</w:t>
            </w:r>
          </w:p>
        </w:tc>
      </w:tr>
      <w:tr w:rsidR="00756439" w14:paraId="0C893B0A" w14:textId="77777777" w:rsidTr="00FC0611">
        <w:trPr>
          <w:cantSplit/>
        </w:trPr>
        <w:tc>
          <w:tcPr>
            <w:tcW w:w="0" w:type="auto"/>
            <w:tcBorders>
              <w:top w:val="single" w:sz="4" w:space="0" w:color="A6A6A6" w:themeColor="background1" w:themeShade="A6"/>
              <w:right w:val="single" w:sz="4" w:space="0" w:color="000000" w:themeColor="text1"/>
            </w:tcBorders>
          </w:tcPr>
          <w:p w14:paraId="52B9B4EE" w14:textId="77777777" w:rsidR="00756439" w:rsidRDefault="00756439" w:rsidP="00756439">
            <w:pPr>
              <w:pStyle w:val="NormalinTable"/>
            </w:pPr>
            <w:r>
              <w:rPr>
                <w:b/>
              </w:rPr>
              <w:t>0304 92 00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5EFFD4" w14:textId="77777777" w:rsidR="00756439" w:rsidRDefault="00756439" w:rsidP="00756439">
            <w:pPr>
              <w:pStyle w:val="NormalinTable"/>
              <w:tabs>
                <w:tab w:val="left" w:pos="1250"/>
              </w:tabs>
            </w:pPr>
            <w:r>
              <w:t>0.00%</w:t>
            </w:r>
          </w:p>
        </w:tc>
      </w:tr>
      <w:tr w:rsidR="00756439" w14:paraId="2FAF1A6D" w14:textId="77777777" w:rsidTr="00FC0611">
        <w:trPr>
          <w:cantSplit/>
        </w:trPr>
        <w:tc>
          <w:tcPr>
            <w:tcW w:w="0" w:type="auto"/>
            <w:tcBorders>
              <w:top w:val="single" w:sz="4" w:space="0" w:color="A6A6A6" w:themeColor="background1" w:themeShade="A6"/>
              <w:right w:val="single" w:sz="4" w:space="0" w:color="000000" w:themeColor="text1"/>
            </w:tcBorders>
          </w:tcPr>
          <w:p w14:paraId="07AAAC01" w14:textId="77777777" w:rsidR="00756439" w:rsidRDefault="00756439" w:rsidP="00756439">
            <w:pPr>
              <w:pStyle w:val="NormalinTable"/>
            </w:pPr>
            <w:r>
              <w:rPr>
                <w:b/>
              </w:rPr>
              <w:t>0304 93 00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954CC6" w14:textId="77777777" w:rsidR="00756439" w:rsidRDefault="00756439" w:rsidP="00756439">
            <w:pPr>
              <w:pStyle w:val="NormalinTable"/>
              <w:tabs>
                <w:tab w:val="left" w:pos="1250"/>
              </w:tabs>
            </w:pPr>
            <w:r>
              <w:t>0.00%</w:t>
            </w:r>
          </w:p>
        </w:tc>
      </w:tr>
      <w:tr w:rsidR="00756439" w14:paraId="652318A6" w14:textId="77777777" w:rsidTr="00FC0611">
        <w:trPr>
          <w:cantSplit/>
        </w:trPr>
        <w:tc>
          <w:tcPr>
            <w:tcW w:w="0" w:type="auto"/>
            <w:tcBorders>
              <w:top w:val="single" w:sz="4" w:space="0" w:color="A6A6A6" w:themeColor="background1" w:themeShade="A6"/>
              <w:right w:val="single" w:sz="4" w:space="0" w:color="000000" w:themeColor="text1"/>
            </w:tcBorders>
          </w:tcPr>
          <w:p w14:paraId="6B95A0E9" w14:textId="77777777" w:rsidR="00756439" w:rsidRDefault="00756439" w:rsidP="00756439">
            <w:pPr>
              <w:pStyle w:val="NormalinTable"/>
            </w:pPr>
            <w:r>
              <w:rPr>
                <w:b/>
              </w:rPr>
              <w:t>0304 94 00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4AF843" w14:textId="77777777" w:rsidR="00756439" w:rsidRDefault="00756439" w:rsidP="00756439">
            <w:pPr>
              <w:pStyle w:val="NormalinTable"/>
              <w:tabs>
                <w:tab w:val="left" w:pos="1250"/>
              </w:tabs>
            </w:pPr>
            <w:r>
              <w:t>0.00%</w:t>
            </w:r>
          </w:p>
        </w:tc>
      </w:tr>
      <w:tr w:rsidR="00756439" w14:paraId="0C11258E" w14:textId="77777777" w:rsidTr="00FC0611">
        <w:trPr>
          <w:cantSplit/>
        </w:trPr>
        <w:tc>
          <w:tcPr>
            <w:tcW w:w="0" w:type="auto"/>
            <w:tcBorders>
              <w:top w:val="single" w:sz="4" w:space="0" w:color="A6A6A6" w:themeColor="background1" w:themeShade="A6"/>
              <w:right w:val="single" w:sz="4" w:space="0" w:color="000000" w:themeColor="text1"/>
            </w:tcBorders>
          </w:tcPr>
          <w:p w14:paraId="0E75913E" w14:textId="77777777" w:rsidR="00756439" w:rsidRDefault="00756439" w:rsidP="00756439">
            <w:pPr>
              <w:pStyle w:val="NormalinTable"/>
            </w:pPr>
            <w:r>
              <w:rPr>
                <w:b/>
              </w:rPr>
              <w:t>0304 95 00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51B171" w14:textId="77777777" w:rsidR="00756439" w:rsidRDefault="00756439" w:rsidP="00756439">
            <w:pPr>
              <w:pStyle w:val="NormalinTable"/>
              <w:tabs>
                <w:tab w:val="left" w:pos="1250"/>
              </w:tabs>
            </w:pPr>
            <w:r>
              <w:t>0.00%</w:t>
            </w:r>
          </w:p>
        </w:tc>
      </w:tr>
      <w:tr w:rsidR="00756439" w14:paraId="57D6436E" w14:textId="77777777" w:rsidTr="00FC0611">
        <w:trPr>
          <w:cantSplit/>
        </w:trPr>
        <w:tc>
          <w:tcPr>
            <w:tcW w:w="0" w:type="auto"/>
            <w:tcBorders>
              <w:top w:val="single" w:sz="4" w:space="0" w:color="A6A6A6" w:themeColor="background1" w:themeShade="A6"/>
              <w:right w:val="single" w:sz="4" w:space="0" w:color="000000" w:themeColor="text1"/>
            </w:tcBorders>
          </w:tcPr>
          <w:p w14:paraId="08DA6279" w14:textId="77777777" w:rsidR="00756439" w:rsidRDefault="00756439" w:rsidP="00756439">
            <w:pPr>
              <w:pStyle w:val="NormalinTable"/>
            </w:pPr>
            <w:r>
              <w:rPr>
                <w:b/>
              </w:rPr>
              <w:t>0304 96 00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00840A" w14:textId="77777777" w:rsidR="00756439" w:rsidRDefault="00756439" w:rsidP="00756439">
            <w:pPr>
              <w:pStyle w:val="NormalinTable"/>
              <w:tabs>
                <w:tab w:val="left" w:pos="1250"/>
              </w:tabs>
            </w:pPr>
            <w:r>
              <w:t>0.00%</w:t>
            </w:r>
          </w:p>
        </w:tc>
      </w:tr>
      <w:tr w:rsidR="00756439" w14:paraId="46AC4BCB" w14:textId="77777777" w:rsidTr="00FC0611">
        <w:trPr>
          <w:cantSplit/>
        </w:trPr>
        <w:tc>
          <w:tcPr>
            <w:tcW w:w="0" w:type="auto"/>
            <w:tcBorders>
              <w:top w:val="single" w:sz="4" w:space="0" w:color="A6A6A6" w:themeColor="background1" w:themeShade="A6"/>
              <w:right w:val="single" w:sz="4" w:space="0" w:color="000000" w:themeColor="text1"/>
            </w:tcBorders>
          </w:tcPr>
          <w:p w14:paraId="51E5BDF5" w14:textId="77777777" w:rsidR="00756439" w:rsidRDefault="00756439" w:rsidP="00756439">
            <w:pPr>
              <w:pStyle w:val="NormalinTable"/>
            </w:pPr>
            <w:r>
              <w:rPr>
                <w:b/>
              </w:rPr>
              <w:t>0304 97 00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B54887" w14:textId="77777777" w:rsidR="00756439" w:rsidRDefault="00756439" w:rsidP="00756439">
            <w:pPr>
              <w:pStyle w:val="NormalinTable"/>
              <w:tabs>
                <w:tab w:val="left" w:pos="1250"/>
              </w:tabs>
            </w:pPr>
            <w:r>
              <w:t>0.00%</w:t>
            </w:r>
          </w:p>
        </w:tc>
      </w:tr>
      <w:tr w:rsidR="00756439" w14:paraId="7A402825" w14:textId="77777777" w:rsidTr="00FC0611">
        <w:trPr>
          <w:cantSplit/>
        </w:trPr>
        <w:tc>
          <w:tcPr>
            <w:tcW w:w="0" w:type="auto"/>
            <w:tcBorders>
              <w:top w:val="single" w:sz="4" w:space="0" w:color="A6A6A6" w:themeColor="background1" w:themeShade="A6"/>
              <w:right w:val="single" w:sz="4" w:space="0" w:color="000000" w:themeColor="text1"/>
            </w:tcBorders>
          </w:tcPr>
          <w:p w14:paraId="5AE48230" w14:textId="77777777" w:rsidR="00756439" w:rsidRDefault="00756439" w:rsidP="00756439">
            <w:pPr>
              <w:pStyle w:val="NormalinTable"/>
            </w:pPr>
            <w:r>
              <w:rPr>
                <w:b/>
              </w:rPr>
              <w:t>0304 99 10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63444E" w14:textId="77777777" w:rsidR="00756439" w:rsidRDefault="00756439" w:rsidP="00756439">
            <w:pPr>
              <w:pStyle w:val="NormalinTable"/>
              <w:tabs>
                <w:tab w:val="left" w:pos="1250"/>
              </w:tabs>
            </w:pPr>
            <w:r>
              <w:t>0.00%</w:t>
            </w:r>
          </w:p>
        </w:tc>
      </w:tr>
      <w:tr w:rsidR="00756439" w14:paraId="7B747EDD" w14:textId="77777777" w:rsidTr="00FC0611">
        <w:trPr>
          <w:cantSplit/>
        </w:trPr>
        <w:tc>
          <w:tcPr>
            <w:tcW w:w="0" w:type="auto"/>
            <w:tcBorders>
              <w:top w:val="single" w:sz="4" w:space="0" w:color="A6A6A6" w:themeColor="background1" w:themeShade="A6"/>
              <w:right w:val="single" w:sz="4" w:space="0" w:color="000000" w:themeColor="text1"/>
            </w:tcBorders>
          </w:tcPr>
          <w:p w14:paraId="0A50FC0B" w14:textId="77777777" w:rsidR="00756439" w:rsidRDefault="00756439" w:rsidP="00756439">
            <w:pPr>
              <w:pStyle w:val="NormalinTable"/>
            </w:pPr>
            <w:r>
              <w:rPr>
                <w:b/>
              </w:rPr>
              <w:t>0304 99 21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E1FB59" w14:textId="77777777" w:rsidR="00756439" w:rsidRDefault="00756439" w:rsidP="00756439">
            <w:pPr>
              <w:pStyle w:val="NormalinTable"/>
              <w:tabs>
                <w:tab w:val="left" w:pos="1250"/>
              </w:tabs>
            </w:pPr>
            <w:r>
              <w:t>0.00%</w:t>
            </w:r>
          </w:p>
        </w:tc>
      </w:tr>
      <w:tr w:rsidR="00756439" w14:paraId="1E2CDD1A" w14:textId="77777777" w:rsidTr="00FC0611">
        <w:trPr>
          <w:cantSplit/>
        </w:trPr>
        <w:tc>
          <w:tcPr>
            <w:tcW w:w="0" w:type="auto"/>
            <w:tcBorders>
              <w:top w:val="single" w:sz="4" w:space="0" w:color="A6A6A6" w:themeColor="background1" w:themeShade="A6"/>
              <w:right w:val="single" w:sz="4" w:space="0" w:color="000000" w:themeColor="text1"/>
            </w:tcBorders>
          </w:tcPr>
          <w:p w14:paraId="3F33D5F4" w14:textId="77777777" w:rsidR="00756439" w:rsidRDefault="00756439" w:rsidP="00756439">
            <w:pPr>
              <w:pStyle w:val="NormalinTable"/>
            </w:pPr>
            <w:r>
              <w:rPr>
                <w:b/>
              </w:rPr>
              <w:t>0304 99 23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A3BA3F" w14:textId="77777777" w:rsidR="00756439" w:rsidRDefault="00756439" w:rsidP="00756439">
            <w:pPr>
              <w:pStyle w:val="NormalinTable"/>
              <w:tabs>
                <w:tab w:val="left" w:pos="1250"/>
              </w:tabs>
            </w:pPr>
            <w:r>
              <w:t>01/01 to 14/02</w:t>
            </w:r>
            <w:r>
              <w:tab/>
              <w:t>0.00%</w:t>
            </w:r>
            <w:r>
              <w:br/>
              <w:t>16/06 to 31/12</w:t>
            </w:r>
            <w:r>
              <w:tab/>
              <w:t>0.00%</w:t>
            </w:r>
          </w:p>
        </w:tc>
      </w:tr>
      <w:tr w:rsidR="00756439" w14:paraId="2F4A6C40" w14:textId="77777777" w:rsidTr="00FC0611">
        <w:trPr>
          <w:cantSplit/>
        </w:trPr>
        <w:tc>
          <w:tcPr>
            <w:tcW w:w="0" w:type="auto"/>
            <w:tcBorders>
              <w:top w:val="single" w:sz="4" w:space="0" w:color="A6A6A6" w:themeColor="background1" w:themeShade="A6"/>
              <w:right w:val="single" w:sz="4" w:space="0" w:color="000000" w:themeColor="text1"/>
            </w:tcBorders>
          </w:tcPr>
          <w:p w14:paraId="3A2AFC99" w14:textId="77777777" w:rsidR="00756439" w:rsidRDefault="00756439" w:rsidP="00756439">
            <w:pPr>
              <w:pStyle w:val="NormalinTable"/>
            </w:pPr>
            <w:r>
              <w:rPr>
                <w:b/>
              </w:rPr>
              <w:t>0304 99 29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293E5E" w14:textId="77777777" w:rsidR="00756439" w:rsidRDefault="00756439" w:rsidP="00756439">
            <w:pPr>
              <w:pStyle w:val="NormalinTable"/>
              <w:tabs>
                <w:tab w:val="left" w:pos="1250"/>
              </w:tabs>
            </w:pPr>
            <w:r>
              <w:t>0.00%</w:t>
            </w:r>
          </w:p>
        </w:tc>
      </w:tr>
      <w:tr w:rsidR="00756439" w14:paraId="5D95772E" w14:textId="77777777" w:rsidTr="00FC0611">
        <w:trPr>
          <w:cantSplit/>
        </w:trPr>
        <w:tc>
          <w:tcPr>
            <w:tcW w:w="0" w:type="auto"/>
            <w:tcBorders>
              <w:top w:val="single" w:sz="4" w:space="0" w:color="A6A6A6" w:themeColor="background1" w:themeShade="A6"/>
              <w:right w:val="single" w:sz="4" w:space="0" w:color="000000" w:themeColor="text1"/>
            </w:tcBorders>
          </w:tcPr>
          <w:p w14:paraId="55278D65" w14:textId="77777777" w:rsidR="00756439" w:rsidRDefault="00756439" w:rsidP="00756439">
            <w:pPr>
              <w:pStyle w:val="NormalinTable"/>
            </w:pPr>
            <w:r>
              <w:rPr>
                <w:b/>
              </w:rPr>
              <w:t>0304 99 55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6833BB" w14:textId="77777777" w:rsidR="00756439" w:rsidRDefault="00756439" w:rsidP="00756439">
            <w:pPr>
              <w:pStyle w:val="NormalinTable"/>
              <w:tabs>
                <w:tab w:val="left" w:pos="1250"/>
              </w:tabs>
            </w:pPr>
            <w:r>
              <w:t>0.00%</w:t>
            </w:r>
          </w:p>
        </w:tc>
      </w:tr>
      <w:tr w:rsidR="00756439" w14:paraId="31DD89E0" w14:textId="77777777" w:rsidTr="00FC0611">
        <w:trPr>
          <w:cantSplit/>
        </w:trPr>
        <w:tc>
          <w:tcPr>
            <w:tcW w:w="0" w:type="auto"/>
            <w:tcBorders>
              <w:top w:val="single" w:sz="4" w:space="0" w:color="A6A6A6" w:themeColor="background1" w:themeShade="A6"/>
              <w:right w:val="single" w:sz="4" w:space="0" w:color="000000" w:themeColor="text1"/>
            </w:tcBorders>
          </w:tcPr>
          <w:p w14:paraId="4A0A0F47" w14:textId="77777777" w:rsidR="00756439" w:rsidRDefault="00756439" w:rsidP="00756439">
            <w:pPr>
              <w:pStyle w:val="NormalinTable"/>
            </w:pPr>
            <w:r>
              <w:rPr>
                <w:b/>
              </w:rPr>
              <w:t>0304 99 61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F90263" w14:textId="77777777" w:rsidR="00756439" w:rsidRDefault="00756439" w:rsidP="00756439">
            <w:pPr>
              <w:pStyle w:val="NormalinTable"/>
              <w:tabs>
                <w:tab w:val="left" w:pos="1250"/>
              </w:tabs>
            </w:pPr>
            <w:r>
              <w:t>0.00%</w:t>
            </w:r>
          </w:p>
        </w:tc>
      </w:tr>
      <w:tr w:rsidR="00756439" w14:paraId="18CFBD4D" w14:textId="77777777" w:rsidTr="00FC0611">
        <w:trPr>
          <w:cantSplit/>
        </w:trPr>
        <w:tc>
          <w:tcPr>
            <w:tcW w:w="0" w:type="auto"/>
            <w:tcBorders>
              <w:top w:val="single" w:sz="4" w:space="0" w:color="A6A6A6" w:themeColor="background1" w:themeShade="A6"/>
              <w:right w:val="single" w:sz="4" w:space="0" w:color="000000" w:themeColor="text1"/>
            </w:tcBorders>
          </w:tcPr>
          <w:p w14:paraId="1AFF1E3C" w14:textId="77777777" w:rsidR="00756439" w:rsidRDefault="00756439" w:rsidP="00756439">
            <w:pPr>
              <w:pStyle w:val="NormalinTable"/>
            </w:pPr>
            <w:r>
              <w:rPr>
                <w:b/>
              </w:rPr>
              <w:t>0304 99 65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379EB1" w14:textId="77777777" w:rsidR="00756439" w:rsidRDefault="00756439" w:rsidP="00756439">
            <w:pPr>
              <w:pStyle w:val="NormalinTable"/>
              <w:tabs>
                <w:tab w:val="left" w:pos="1250"/>
              </w:tabs>
            </w:pPr>
            <w:r>
              <w:t>0.00%</w:t>
            </w:r>
          </w:p>
        </w:tc>
      </w:tr>
      <w:tr w:rsidR="00756439" w14:paraId="1F874274" w14:textId="77777777" w:rsidTr="00FC0611">
        <w:trPr>
          <w:cantSplit/>
        </w:trPr>
        <w:tc>
          <w:tcPr>
            <w:tcW w:w="0" w:type="auto"/>
            <w:tcBorders>
              <w:top w:val="single" w:sz="4" w:space="0" w:color="A6A6A6" w:themeColor="background1" w:themeShade="A6"/>
              <w:right w:val="single" w:sz="4" w:space="0" w:color="000000" w:themeColor="text1"/>
            </w:tcBorders>
          </w:tcPr>
          <w:p w14:paraId="749DF402" w14:textId="77777777" w:rsidR="00756439" w:rsidRDefault="00756439" w:rsidP="00756439">
            <w:pPr>
              <w:pStyle w:val="NormalinTable"/>
            </w:pPr>
            <w:r>
              <w:rPr>
                <w:b/>
              </w:rPr>
              <w:t>0304 99 99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A6E40A" w14:textId="77777777" w:rsidR="00756439" w:rsidRDefault="00756439" w:rsidP="00756439">
            <w:pPr>
              <w:pStyle w:val="NormalinTable"/>
              <w:tabs>
                <w:tab w:val="left" w:pos="1250"/>
              </w:tabs>
            </w:pPr>
            <w:r>
              <w:t>0.00%</w:t>
            </w:r>
          </w:p>
        </w:tc>
      </w:tr>
      <w:tr w:rsidR="00756439" w14:paraId="518A5FBD" w14:textId="77777777" w:rsidTr="00FC0611">
        <w:trPr>
          <w:cantSplit/>
        </w:trPr>
        <w:tc>
          <w:tcPr>
            <w:tcW w:w="0" w:type="auto"/>
            <w:tcBorders>
              <w:top w:val="single" w:sz="4" w:space="0" w:color="A6A6A6" w:themeColor="background1" w:themeShade="A6"/>
              <w:right w:val="single" w:sz="4" w:space="0" w:color="000000" w:themeColor="text1"/>
            </w:tcBorders>
          </w:tcPr>
          <w:p w14:paraId="230D286B" w14:textId="77777777" w:rsidR="00756439" w:rsidRDefault="00756439" w:rsidP="00756439">
            <w:pPr>
              <w:pStyle w:val="NormalinTable"/>
            </w:pPr>
            <w:r>
              <w:rPr>
                <w:b/>
              </w:rPr>
              <w:t>0305 00 00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D46743" w14:textId="77777777" w:rsidR="00756439" w:rsidRDefault="00756439" w:rsidP="00756439">
            <w:pPr>
              <w:pStyle w:val="NormalinTable"/>
              <w:tabs>
                <w:tab w:val="left" w:pos="1250"/>
              </w:tabs>
            </w:pPr>
            <w:r>
              <w:t>0.00%</w:t>
            </w:r>
          </w:p>
        </w:tc>
      </w:tr>
      <w:tr w:rsidR="00756439" w14:paraId="3F87F44F" w14:textId="77777777" w:rsidTr="00FC0611">
        <w:trPr>
          <w:cantSplit/>
        </w:trPr>
        <w:tc>
          <w:tcPr>
            <w:tcW w:w="0" w:type="auto"/>
            <w:tcBorders>
              <w:top w:val="single" w:sz="4" w:space="0" w:color="A6A6A6" w:themeColor="background1" w:themeShade="A6"/>
              <w:right w:val="single" w:sz="4" w:space="0" w:color="000000" w:themeColor="text1"/>
            </w:tcBorders>
          </w:tcPr>
          <w:p w14:paraId="4487ACCD" w14:textId="77777777" w:rsidR="00756439" w:rsidRDefault="00756439" w:rsidP="00756439">
            <w:pPr>
              <w:pStyle w:val="NormalinTable"/>
            </w:pPr>
            <w:r>
              <w:rPr>
                <w:b/>
              </w:rPr>
              <w:t>0306 00 00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FD17D4" w14:textId="77777777" w:rsidR="00756439" w:rsidRDefault="00756439" w:rsidP="00756439">
            <w:pPr>
              <w:pStyle w:val="NormalinTable"/>
              <w:tabs>
                <w:tab w:val="left" w:pos="1250"/>
              </w:tabs>
            </w:pPr>
            <w:r>
              <w:t>0.00%</w:t>
            </w:r>
          </w:p>
        </w:tc>
      </w:tr>
      <w:tr w:rsidR="00756439" w14:paraId="0E7A05E0" w14:textId="77777777" w:rsidTr="00FC0611">
        <w:trPr>
          <w:cantSplit/>
        </w:trPr>
        <w:tc>
          <w:tcPr>
            <w:tcW w:w="0" w:type="auto"/>
            <w:tcBorders>
              <w:top w:val="single" w:sz="4" w:space="0" w:color="A6A6A6" w:themeColor="background1" w:themeShade="A6"/>
              <w:right w:val="single" w:sz="4" w:space="0" w:color="000000" w:themeColor="text1"/>
            </w:tcBorders>
          </w:tcPr>
          <w:p w14:paraId="5DB461CD" w14:textId="77777777" w:rsidR="00756439" w:rsidRDefault="00756439" w:rsidP="00756439">
            <w:pPr>
              <w:pStyle w:val="NormalinTable"/>
            </w:pPr>
            <w:r>
              <w:rPr>
                <w:b/>
              </w:rPr>
              <w:t>0307 11 90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18CCE9" w14:textId="77777777" w:rsidR="00756439" w:rsidRDefault="00756439" w:rsidP="00756439">
            <w:pPr>
              <w:pStyle w:val="NormalinTable"/>
              <w:tabs>
                <w:tab w:val="left" w:pos="1250"/>
              </w:tabs>
            </w:pPr>
            <w:r>
              <w:t>0.00%</w:t>
            </w:r>
          </w:p>
        </w:tc>
      </w:tr>
      <w:tr w:rsidR="00756439" w14:paraId="7670A721" w14:textId="77777777" w:rsidTr="00FC0611">
        <w:trPr>
          <w:cantSplit/>
        </w:trPr>
        <w:tc>
          <w:tcPr>
            <w:tcW w:w="0" w:type="auto"/>
            <w:tcBorders>
              <w:top w:val="single" w:sz="4" w:space="0" w:color="A6A6A6" w:themeColor="background1" w:themeShade="A6"/>
              <w:right w:val="single" w:sz="4" w:space="0" w:color="000000" w:themeColor="text1"/>
            </w:tcBorders>
          </w:tcPr>
          <w:p w14:paraId="7A402655" w14:textId="77777777" w:rsidR="00756439" w:rsidRDefault="00756439" w:rsidP="00756439">
            <w:pPr>
              <w:pStyle w:val="NormalinTable"/>
            </w:pPr>
            <w:r>
              <w:rPr>
                <w:b/>
              </w:rPr>
              <w:t>0307 12 00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0B816B" w14:textId="77777777" w:rsidR="00756439" w:rsidRDefault="00756439" w:rsidP="00756439">
            <w:pPr>
              <w:pStyle w:val="NormalinTable"/>
              <w:tabs>
                <w:tab w:val="left" w:pos="1250"/>
              </w:tabs>
            </w:pPr>
            <w:r>
              <w:t>0.00%</w:t>
            </w:r>
          </w:p>
        </w:tc>
      </w:tr>
      <w:tr w:rsidR="00756439" w14:paraId="0D682764" w14:textId="77777777" w:rsidTr="00FC0611">
        <w:trPr>
          <w:cantSplit/>
        </w:trPr>
        <w:tc>
          <w:tcPr>
            <w:tcW w:w="0" w:type="auto"/>
            <w:tcBorders>
              <w:top w:val="single" w:sz="4" w:space="0" w:color="A6A6A6" w:themeColor="background1" w:themeShade="A6"/>
              <w:right w:val="single" w:sz="4" w:space="0" w:color="000000" w:themeColor="text1"/>
            </w:tcBorders>
          </w:tcPr>
          <w:p w14:paraId="5AC8A535" w14:textId="77777777" w:rsidR="00756439" w:rsidRDefault="00756439" w:rsidP="00756439">
            <w:pPr>
              <w:pStyle w:val="NormalinTable"/>
            </w:pPr>
            <w:r>
              <w:rPr>
                <w:b/>
              </w:rPr>
              <w:t>0307 19 00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76C4C8" w14:textId="77777777" w:rsidR="00756439" w:rsidRDefault="00756439" w:rsidP="00756439">
            <w:pPr>
              <w:pStyle w:val="NormalinTable"/>
              <w:tabs>
                <w:tab w:val="left" w:pos="1250"/>
              </w:tabs>
            </w:pPr>
            <w:r>
              <w:t>0.00%</w:t>
            </w:r>
          </w:p>
        </w:tc>
      </w:tr>
      <w:tr w:rsidR="00756439" w14:paraId="54D31D18" w14:textId="77777777" w:rsidTr="00FC0611">
        <w:trPr>
          <w:cantSplit/>
        </w:trPr>
        <w:tc>
          <w:tcPr>
            <w:tcW w:w="0" w:type="auto"/>
            <w:tcBorders>
              <w:top w:val="single" w:sz="4" w:space="0" w:color="A6A6A6" w:themeColor="background1" w:themeShade="A6"/>
              <w:right w:val="single" w:sz="4" w:space="0" w:color="000000" w:themeColor="text1"/>
            </w:tcBorders>
          </w:tcPr>
          <w:p w14:paraId="6FBBEF08" w14:textId="77777777" w:rsidR="00756439" w:rsidRDefault="00756439" w:rsidP="00756439">
            <w:pPr>
              <w:pStyle w:val="NormalinTable"/>
            </w:pPr>
            <w:r>
              <w:rPr>
                <w:b/>
              </w:rPr>
              <w:t>0307 21 00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CDFF98" w14:textId="77777777" w:rsidR="00756439" w:rsidRDefault="00756439" w:rsidP="00756439">
            <w:pPr>
              <w:pStyle w:val="NormalinTable"/>
              <w:tabs>
                <w:tab w:val="left" w:pos="1250"/>
              </w:tabs>
            </w:pPr>
            <w:r>
              <w:t>0.00%</w:t>
            </w:r>
          </w:p>
        </w:tc>
      </w:tr>
      <w:tr w:rsidR="00756439" w14:paraId="24D35E75" w14:textId="77777777" w:rsidTr="00FC0611">
        <w:trPr>
          <w:cantSplit/>
        </w:trPr>
        <w:tc>
          <w:tcPr>
            <w:tcW w:w="0" w:type="auto"/>
            <w:tcBorders>
              <w:top w:val="single" w:sz="4" w:space="0" w:color="A6A6A6" w:themeColor="background1" w:themeShade="A6"/>
              <w:right w:val="single" w:sz="4" w:space="0" w:color="000000" w:themeColor="text1"/>
            </w:tcBorders>
          </w:tcPr>
          <w:p w14:paraId="4210085F" w14:textId="77777777" w:rsidR="00756439" w:rsidRDefault="00756439" w:rsidP="00756439">
            <w:pPr>
              <w:pStyle w:val="NormalinTable"/>
            </w:pPr>
            <w:r>
              <w:rPr>
                <w:b/>
              </w:rPr>
              <w:t>0307 22 00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1DF881" w14:textId="77777777" w:rsidR="00756439" w:rsidRDefault="00756439" w:rsidP="00756439">
            <w:pPr>
              <w:pStyle w:val="NormalinTable"/>
              <w:tabs>
                <w:tab w:val="left" w:pos="1250"/>
              </w:tabs>
            </w:pPr>
            <w:r>
              <w:t>0.00%</w:t>
            </w:r>
          </w:p>
        </w:tc>
      </w:tr>
      <w:tr w:rsidR="00756439" w14:paraId="69658D64" w14:textId="77777777" w:rsidTr="00FC0611">
        <w:trPr>
          <w:cantSplit/>
        </w:trPr>
        <w:tc>
          <w:tcPr>
            <w:tcW w:w="0" w:type="auto"/>
            <w:tcBorders>
              <w:top w:val="single" w:sz="4" w:space="0" w:color="A6A6A6" w:themeColor="background1" w:themeShade="A6"/>
              <w:right w:val="single" w:sz="4" w:space="0" w:color="000000" w:themeColor="text1"/>
            </w:tcBorders>
          </w:tcPr>
          <w:p w14:paraId="5BDB7011" w14:textId="77777777" w:rsidR="00756439" w:rsidRDefault="00756439" w:rsidP="00756439">
            <w:pPr>
              <w:pStyle w:val="NormalinTable"/>
            </w:pPr>
            <w:r>
              <w:rPr>
                <w:b/>
              </w:rPr>
              <w:t>0307 29 00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67138C" w14:textId="77777777" w:rsidR="00756439" w:rsidRDefault="00756439" w:rsidP="00756439">
            <w:pPr>
              <w:pStyle w:val="NormalinTable"/>
              <w:tabs>
                <w:tab w:val="left" w:pos="1250"/>
              </w:tabs>
            </w:pPr>
            <w:r>
              <w:t>0.00%</w:t>
            </w:r>
          </w:p>
        </w:tc>
      </w:tr>
      <w:tr w:rsidR="00756439" w14:paraId="021D20DE" w14:textId="77777777" w:rsidTr="00FC0611">
        <w:trPr>
          <w:cantSplit/>
        </w:trPr>
        <w:tc>
          <w:tcPr>
            <w:tcW w:w="0" w:type="auto"/>
            <w:tcBorders>
              <w:top w:val="single" w:sz="4" w:space="0" w:color="A6A6A6" w:themeColor="background1" w:themeShade="A6"/>
              <w:right w:val="single" w:sz="4" w:space="0" w:color="000000" w:themeColor="text1"/>
            </w:tcBorders>
          </w:tcPr>
          <w:p w14:paraId="77EE239F" w14:textId="77777777" w:rsidR="00756439" w:rsidRDefault="00756439" w:rsidP="00756439">
            <w:pPr>
              <w:pStyle w:val="NormalinTable"/>
            </w:pPr>
            <w:r>
              <w:rPr>
                <w:b/>
              </w:rPr>
              <w:t>0307 31 00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D972FE" w14:textId="77777777" w:rsidR="00756439" w:rsidRDefault="00756439" w:rsidP="00756439">
            <w:pPr>
              <w:pStyle w:val="NormalinTable"/>
              <w:tabs>
                <w:tab w:val="left" w:pos="1250"/>
              </w:tabs>
            </w:pPr>
            <w:r>
              <w:t>0.00%</w:t>
            </w:r>
          </w:p>
        </w:tc>
      </w:tr>
      <w:tr w:rsidR="00756439" w14:paraId="2A77547B" w14:textId="77777777" w:rsidTr="00FC0611">
        <w:trPr>
          <w:cantSplit/>
        </w:trPr>
        <w:tc>
          <w:tcPr>
            <w:tcW w:w="0" w:type="auto"/>
            <w:tcBorders>
              <w:top w:val="single" w:sz="4" w:space="0" w:color="A6A6A6" w:themeColor="background1" w:themeShade="A6"/>
              <w:right w:val="single" w:sz="4" w:space="0" w:color="000000" w:themeColor="text1"/>
            </w:tcBorders>
          </w:tcPr>
          <w:p w14:paraId="328286AB" w14:textId="77777777" w:rsidR="00756439" w:rsidRDefault="00756439" w:rsidP="00756439">
            <w:pPr>
              <w:pStyle w:val="NormalinTable"/>
            </w:pPr>
            <w:r>
              <w:rPr>
                <w:b/>
              </w:rPr>
              <w:t>0307 32 00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75136E" w14:textId="77777777" w:rsidR="00756439" w:rsidRDefault="00756439" w:rsidP="00756439">
            <w:pPr>
              <w:pStyle w:val="NormalinTable"/>
              <w:tabs>
                <w:tab w:val="left" w:pos="1250"/>
              </w:tabs>
            </w:pPr>
            <w:r>
              <w:t>0.00%</w:t>
            </w:r>
          </w:p>
        </w:tc>
      </w:tr>
      <w:tr w:rsidR="00756439" w14:paraId="1D2B93AE" w14:textId="77777777" w:rsidTr="00FC0611">
        <w:trPr>
          <w:cantSplit/>
        </w:trPr>
        <w:tc>
          <w:tcPr>
            <w:tcW w:w="0" w:type="auto"/>
            <w:tcBorders>
              <w:top w:val="single" w:sz="4" w:space="0" w:color="A6A6A6" w:themeColor="background1" w:themeShade="A6"/>
              <w:right w:val="single" w:sz="4" w:space="0" w:color="000000" w:themeColor="text1"/>
            </w:tcBorders>
          </w:tcPr>
          <w:p w14:paraId="3EF0AD47" w14:textId="77777777" w:rsidR="00756439" w:rsidRDefault="00756439" w:rsidP="00756439">
            <w:pPr>
              <w:pStyle w:val="NormalinTable"/>
            </w:pPr>
            <w:r>
              <w:rPr>
                <w:b/>
              </w:rPr>
              <w:t>0307 39 00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345848" w14:textId="77777777" w:rsidR="00756439" w:rsidRDefault="00756439" w:rsidP="00756439">
            <w:pPr>
              <w:pStyle w:val="NormalinTable"/>
              <w:tabs>
                <w:tab w:val="left" w:pos="1250"/>
              </w:tabs>
            </w:pPr>
            <w:r>
              <w:t>0.00%</w:t>
            </w:r>
          </w:p>
        </w:tc>
      </w:tr>
      <w:tr w:rsidR="00756439" w14:paraId="12FCB914" w14:textId="77777777" w:rsidTr="00FC0611">
        <w:trPr>
          <w:cantSplit/>
        </w:trPr>
        <w:tc>
          <w:tcPr>
            <w:tcW w:w="0" w:type="auto"/>
            <w:tcBorders>
              <w:top w:val="single" w:sz="4" w:space="0" w:color="A6A6A6" w:themeColor="background1" w:themeShade="A6"/>
              <w:right w:val="single" w:sz="4" w:space="0" w:color="000000" w:themeColor="text1"/>
            </w:tcBorders>
          </w:tcPr>
          <w:p w14:paraId="2BCD45AA" w14:textId="77777777" w:rsidR="00756439" w:rsidRDefault="00756439" w:rsidP="00756439">
            <w:pPr>
              <w:pStyle w:val="NormalinTable"/>
            </w:pPr>
            <w:r>
              <w:rPr>
                <w:b/>
              </w:rPr>
              <w:t>0307 42 00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F66139" w14:textId="77777777" w:rsidR="00756439" w:rsidRDefault="00756439" w:rsidP="00756439">
            <w:pPr>
              <w:pStyle w:val="NormalinTable"/>
              <w:tabs>
                <w:tab w:val="left" w:pos="1250"/>
              </w:tabs>
            </w:pPr>
            <w:r>
              <w:t>0.00%</w:t>
            </w:r>
          </w:p>
        </w:tc>
      </w:tr>
      <w:tr w:rsidR="00756439" w14:paraId="43968CE5" w14:textId="77777777" w:rsidTr="00FC0611">
        <w:trPr>
          <w:cantSplit/>
        </w:trPr>
        <w:tc>
          <w:tcPr>
            <w:tcW w:w="0" w:type="auto"/>
            <w:tcBorders>
              <w:top w:val="single" w:sz="4" w:space="0" w:color="A6A6A6" w:themeColor="background1" w:themeShade="A6"/>
              <w:right w:val="single" w:sz="4" w:space="0" w:color="000000" w:themeColor="text1"/>
            </w:tcBorders>
          </w:tcPr>
          <w:p w14:paraId="0454E100" w14:textId="77777777" w:rsidR="00756439" w:rsidRDefault="00756439" w:rsidP="00756439">
            <w:pPr>
              <w:pStyle w:val="NormalinTable"/>
            </w:pPr>
            <w:r>
              <w:rPr>
                <w:b/>
              </w:rPr>
              <w:t>0307 43 00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488156" w14:textId="77777777" w:rsidR="00756439" w:rsidRDefault="00756439" w:rsidP="00756439">
            <w:pPr>
              <w:pStyle w:val="NormalinTable"/>
              <w:tabs>
                <w:tab w:val="left" w:pos="1250"/>
              </w:tabs>
            </w:pPr>
            <w:r>
              <w:t>0.00%</w:t>
            </w:r>
          </w:p>
        </w:tc>
      </w:tr>
      <w:tr w:rsidR="00756439" w14:paraId="07568254" w14:textId="77777777" w:rsidTr="00FC0611">
        <w:trPr>
          <w:cantSplit/>
        </w:trPr>
        <w:tc>
          <w:tcPr>
            <w:tcW w:w="0" w:type="auto"/>
            <w:tcBorders>
              <w:top w:val="single" w:sz="4" w:space="0" w:color="A6A6A6" w:themeColor="background1" w:themeShade="A6"/>
              <w:right w:val="single" w:sz="4" w:space="0" w:color="000000" w:themeColor="text1"/>
            </w:tcBorders>
          </w:tcPr>
          <w:p w14:paraId="01A80011" w14:textId="77777777" w:rsidR="00756439" w:rsidRDefault="00756439" w:rsidP="00756439">
            <w:pPr>
              <w:pStyle w:val="NormalinTable"/>
            </w:pPr>
            <w:r>
              <w:rPr>
                <w:b/>
              </w:rPr>
              <w:t>0307 49 00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173B9B" w14:textId="77777777" w:rsidR="00756439" w:rsidRDefault="00756439" w:rsidP="00756439">
            <w:pPr>
              <w:pStyle w:val="NormalinTable"/>
              <w:tabs>
                <w:tab w:val="left" w:pos="1250"/>
              </w:tabs>
            </w:pPr>
            <w:r>
              <w:t>0.00%</w:t>
            </w:r>
          </w:p>
        </w:tc>
      </w:tr>
      <w:tr w:rsidR="00756439" w14:paraId="6C968754" w14:textId="77777777" w:rsidTr="00FC0611">
        <w:trPr>
          <w:cantSplit/>
        </w:trPr>
        <w:tc>
          <w:tcPr>
            <w:tcW w:w="0" w:type="auto"/>
            <w:tcBorders>
              <w:top w:val="single" w:sz="4" w:space="0" w:color="A6A6A6" w:themeColor="background1" w:themeShade="A6"/>
              <w:right w:val="single" w:sz="4" w:space="0" w:color="000000" w:themeColor="text1"/>
            </w:tcBorders>
          </w:tcPr>
          <w:p w14:paraId="1CD28767" w14:textId="77777777" w:rsidR="00756439" w:rsidRDefault="00756439" w:rsidP="00756439">
            <w:pPr>
              <w:pStyle w:val="NormalinTable"/>
            </w:pPr>
            <w:r>
              <w:rPr>
                <w:b/>
              </w:rPr>
              <w:t>0307 51 00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A1430F" w14:textId="77777777" w:rsidR="00756439" w:rsidRDefault="00756439" w:rsidP="00756439">
            <w:pPr>
              <w:pStyle w:val="NormalinTable"/>
              <w:tabs>
                <w:tab w:val="left" w:pos="1250"/>
              </w:tabs>
            </w:pPr>
            <w:r>
              <w:t>0.00%</w:t>
            </w:r>
          </w:p>
        </w:tc>
      </w:tr>
      <w:tr w:rsidR="00756439" w14:paraId="6F22C857" w14:textId="77777777" w:rsidTr="00FC0611">
        <w:trPr>
          <w:cantSplit/>
        </w:trPr>
        <w:tc>
          <w:tcPr>
            <w:tcW w:w="0" w:type="auto"/>
            <w:tcBorders>
              <w:top w:val="single" w:sz="4" w:space="0" w:color="A6A6A6" w:themeColor="background1" w:themeShade="A6"/>
              <w:right w:val="single" w:sz="4" w:space="0" w:color="000000" w:themeColor="text1"/>
            </w:tcBorders>
          </w:tcPr>
          <w:p w14:paraId="65D280D3" w14:textId="77777777" w:rsidR="00756439" w:rsidRDefault="00756439" w:rsidP="00756439">
            <w:pPr>
              <w:pStyle w:val="NormalinTable"/>
            </w:pPr>
            <w:r>
              <w:rPr>
                <w:b/>
              </w:rPr>
              <w:t>0307 52 00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A4FA4A" w14:textId="77777777" w:rsidR="00756439" w:rsidRDefault="00756439" w:rsidP="00756439">
            <w:pPr>
              <w:pStyle w:val="NormalinTable"/>
              <w:tabs>
                <w:tab w:val="left" w:pos="1250"/>
              </w:tabs>
            </w:pPr>
            <w:r>
              <w:t>0.00%</w:t>
            </w:r>
          </w:p>
        </w:tc>
      </w:tr>
      <w:tr w:rsidR="00756439" w14:paraId="4BD4F04B" w14:textId="77777777" w:rsidTr="00FC0611">
        <w:trPr>
          <w:cantSplit/>
        </w:trPr>
        <w:tc>
          <w:tcPr>
            <w:tcW w:w="0" w:type="auto"/>
            <w:tcBorders>
              <w:top w:val="single" w:sz="4" w:space="0" w:color="A6A6A6" w:themeColor="background1" w:themeShade="A6"/>
              <w:right w:val="single" w:sz="4" w:space="0" w:color="000000" w:themeColor="text1"/>
            </w:tcBorders>
          </w:tcPr>
          <w:p w14:paraId="246C9B2E" w14:textId="77777777" w:rsidR="00756439" w:rsidRDefault="00756439" w:rsidP="00756439">
            <w:pPr>
              <w:pStyle w:val="NormalinTable"/>
            </w:pPr>
            <w:r>
              <w:rPr>
                <w:b/>
              </w:rPr>
              <w:t>0307 59 00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8A0B00" w14:textId="77777777" w:rsidR="00756439" w:rsidRDefault="00756439" w:rsidP="00756439">
            <w:pPr>
              <w:pStyle w:val="NormalinTable"/>
              <w:tabs>
                <w:tab w:val="left" w:pos="1250"/>
              </w:tabs>
            </w:pPr>
            <w:r>
              <w:t>0.00%</w:t>
            </w:r>
          </w:p>
        </w:tc>
      </w:tr>
      <w:tr w:rsidR="00756439" w14:paraId="70407F43" w14:textId="77777777" w:rsidTr="00FC0611">
        <w:trPr>
          <w:cantSplit/>
        </w:trPr>
        <w:tc>
          <w:tcPr>
            <w:tcW w:w="0" w:type="auto"/>
            <w:tcBorders>
              <w:top w:val="single" w:sz="4" w:space="0" w:color="A6A6A6" w:themeColor="background1" w:themeShade="A6"/>
              <w:right w:val="single" w:sz="4" w:space="0" w:color="000000" w:themeColor="text1"/>
            </w:tcBorders>
          </w:tcPr>
          <w:p w14:paraId="4313394C" w14:textId="77777777" w:rsidR="00756439" w:rsidRDefault="00756439" w:rsidP="00756439">
            <w:pPr>
              <w:pStyle w:val="NormalinTable"/>
            </w:pPr>
            <w:r>
              <w:rPr>
                <w:b/>
              </w:rPr>
              <w:t>0307 71 00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8A0076" w14:textId="77777777" w:rsidR="00756439" w:rsidRDefault="00756439" w:rsidP="00756439">
            <w:pPr>
              <w:pStyle w:val="NormalinTable"/>
              <w:tabs>
                <w:tab w:val="left" w:pos="1250"/>
              </w:tabs>
            </w:pPr>
            <w:r>
              <w:t>0.00%</w:t>
            </w:r>
          </w:p>
        </w:tc>
      </w:tr>
      <w:tr w:rsidR="00756439" w14:paraId="7BDCD5A9" w14:textId="77777777" w:rsidTr="00FC0611">
        <w:trPr>
          <w:cantSplit/>
        </w:trPr>
        <w:tc>
          <w:tcPr>
            <w:tcW w:w="0" w:type="auto"/>
            <w:tcBorders>
              <w:top w:val="single" w:sz="4" w:space="0" w:color="A6A6A6" w:themeColor="background1" w:themeShade="A6"/>
              <w:right w:val="single" w:sz="4" w:space="0" w:color="000000" w:themeColor="text1"/>
            </w:tcBorders>
          </w:tcPr>
          <w:p w14:paraId="755F29B8" w14:textId="77777777" w:rsidR="00756439" w:rsidRDefault="00756439" w:rsidP="00756439">
            <w:pPr>
              <w:pStyle w:val="NormalinTable"/>
            </w:pPr>
            <w:r>
              <w:rPr>
                <w:b/>
              </w:rPr>
              <w:t>0307 72 00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D065C3" w14:textId="77777777" w:rsidR="00756439" w:rsidRDefault="00756439" w:rsidP="00756439">
            <w:pPr>
              <w:pStyle w:val="NormalinTable"/>
              <w:tabs>
                <w:tab w:val="left" w:pos="1250"/>
              </w:tabs>
            </w:pPr>
            <w:r>
              <w:t>0.00%</w:t>
            </w:r>
          </w:p>
        </w:tc>
      </w:tr>
      <w:tr w:rsidR="00756439" w14:paraId="4257EE67" w14:textId="77777777" w:rsidTr="00FC0611">
        <w:trPr>
          <w:cantSplit/>
        </w:trPr>
        <w:tc>
          <w:tcPr>
            <w:tcW w:w="0" w:type="auto"/>
            <w:tcBorders>
              <w:top w:val="single" w:sz="4" w:space="0" w:color="A6A6A6" w:themeColor="background1" w:themeShade="A6"/>
              <w:right w:val="single" w:sz="4" w:space="0" w:color="000000" w:themeColor="text1"/>
            </w:tcBorders>
          </w:tcPr>
          <w:p w14:paraId="61FD9CD8" w14:textId="77777777" w:rsidR="00756439" w:rsidRDefault="00756439" w:rsidP="00756439">
            <w:pPr>
              <w:pStyle w:val="NormalinTable"/>
            </w:pPr>
            <w:r>
              <w:rPr>
                <w:b/>
              </w:rPr>
              <w:t>0307 79 00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76EC66" w14:textId="77777777" w:rsidR="00756439" w:rsidRDefault="00756439" w:rsidP="00756439">
            <w:pPr>
              <w:pStyle w:val="NormalinTable"/>
              <w:tabs>
                <w:tab w:val="left" w:pos="1250"/>
              </w:tabs>
            </w:pPr>
            <w:r>
              <w:t>0.00%</w:t>
            </w:r>
          </w:p>
        </w:tc>
      </w:tr>
      <w:tr w:rsidR="00756439" w14:paraId="657B580B" w14:textId="77777777" w:rsidTr="00FC0611">
        <w:trPr>
          <w:cantSplit/>
        </w:trPr>
        <w:tc>
          <w:tcPr>
            <w:tcW w:w="0" w:type="auto"/>
            <w:tcBorders>
              <w:top w:val="single" w:sz="4" w:space="0" w:color="A6A6A6" w:themeColor="background1" w:themeShade="A6"/>
              <w:right w:val="single" w:sz="4" w:space="0" w:color="000000" w:themeColor="text1"/>
            </w:tcBorders>
          </w:tcPr>
          <w:p w14:paraId="4261CE18" w14:textId="77777777" w:rsidR="00756439" w:rsidRDefault="00756439" w:rsidP="00756439">
            <w:pPr>
              <w:pStyle w:val="NormalinTable"/>
            </w:pPr>
            <w:r>
              <w:rPr>
                <w:b/>
              </w:rPr>
              <w:lastRenderedPageBreak/>
              <w:t>0307 81 00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2C3F0B" w14:textId="77777777" w:rsidR="00756439" w:rsidRDefault="00756439" w:rsidP="00756439">
            <w:pPr>
              <w:pStyle w:val="NormalinTable"/>
              <w:tabs>
                <w:tab w:val="left" w:pos="1250"/>
              </w:tabs>
            </w:pPr>
            <w:r>
              <w:t>0.00%</w:t>
            </w:r>
          </w:p>
        </w:tc>
      </w:tr>
      <w:tr w:rsidR="00756439" w14:paraId="5A423C95" w14:textId="77777777" w:rsidTr="00FC0611">
        <w:trPr>
          <w:cantSplit/>
        </w:trPr>
        <w:tc>
          <w:tcPr>
            <w:tcW w:w="0" w:type="auto"/>
            <w:tcBorders>
              <w:top w:val="single" w:sz="4" w:space="0" w:color="A6A6A6" w:themeColor="background1" w:themeShade="A6"/>
              <w:right w:val="single" w:sz="4" w:space="0" w:color="000000" w:themeColor="text1"/>
            </w:tcBorders>
          </w:tcPr>
          <w:p w14:paraId="47ED9009" w14:textId="77777777" w:rsidR="00756439" w:rsidRDefault="00756439" w:rsidP="00756439">
            <w:pPr>
              <w:pStyle w:val="NormalinTable"/>
            </w:pPr>
            <w:r>
              <w:rPr>
                <w:b/>
              </w:rPr>
              <w:t>0307 82 00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BB94A3" w14:textId="77777777" w:rsidR="00756439" w:rsidRDefault="00756439" w:rsidP="00756439">
            <w:pPr>
              <w:pStyle w:val="NormalinTable"/>
              <w:tabs>
                <w:tab w:val="left" w:pos="1250"/>
              </w:tabs>
            </w:pPr>
            <w:r>
              <w:t>0.00%</w:t>
            </w:r>
          </w:p>
        </w:tc>
      </w:tr>
      <w:tr w:rsidR="00756439" w14:paraId="7AAF78E6" w14:textId="77777777" w:rsidTr="00FC0611">
        <w:trPr>
          <w:cantSplit/>
        </w:trPr>
        <w:tc>
          <w:tcPr>
            <w:tcW w:w="0" w:type="auto"/>
            <w:tcBorders>
              <w:top w:val="single" w:sz="4" w:space="0" w:color="A6A6A6" w:themeColor="background1" w:themeShade="A6"/>
              <w:right w:val="single" w:sz="4" w:space="0" w:color="000000" w:themeColor="text1"/>
            </w:tcBorders>
          </w:tcPr>
          <w:p w14:paraId="3A1AF446" w14:textId="77777777" w:rsidR="00756439" w:rsidRDefault="00756439" w:rsidP="00756439">
            <w:pPr>
              <w:pStyle w:val="NormalinTable"/>
            </w:pPr>
            <w:r>
              <w:rPr>
                <w:b/>
              </w:rPr>
              <w:t>0307 83 00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19FA98" w14:textId="77777777" w:rsidR="00756439" w:rsidRDefault="00756439" w:rsidP="00756439">
            <w:pPr>
              <w:pStyle w:val="NormalinTable"/>
              <w:tabs>
                <w:tab w:val="left" w:pos="1250"/>
              </w:tabs>
            </w:pPr>
            <w:r>
              <w:t>0.00%</w:t>
            </w:r>
          </w:p>
        </w:tc>
      </w:tr>
      <w:tr w:rsidR="00756439" w14:paraId="581BA2B5" w14:textId="77777777" w:rsidTr="00FC0611">
        <w:trPr>
          <w:cantSplit/>
        </w:trPr>
        <w:tc>
          <w:tcPr>
            <w:tcW w:w="0" w:type="auto"/>
            <w:tcBorders>
              <w:top w:val="single" w:sz="4" w:space="0" w:color="A6A6A6" w:themeColor="background1" w:themeShade="A6"/>
              <w:right w:val="single" w:sz="4" w:space="0" w:color="000000" w:themeColor="text1"/>
            </w:tcBorders>
          </w:tcPr>
          <w:p w14:paraId="38BE0E09" w14:textId="77777777" w:rsidR="00756439" w:rsidRDefault="00756439" w:rsidP="00756439">
            <w:pPr>
              <w:pStyle w:val="NormalinTable"/>
            </w:pPr>
            <w:r>
              <w:rPr>
                <w:b/>
              </w:rPr>
              <w:t>0307 84 00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2D3A1F" w14:textId="77777777" w:rsidR="00756439" w:rsidRDefault="00756439" w:rsidP="00756439">
            <w:pPr>
              <w:pStyle w:val="NormalinTable"/>
              <w:tabs>
                <w:tab w:val="left" w:pos="1250"/>
              </w:tabs>
            </w:pPr>
            <w:r>
              <w:t>0.00%</w:t>
            </w:r>
          </w:p>
        </w:tc>
      </w:tr>
      <w:tr w:rsidR="00756439" w14:paraId="4C1BD48A" w14:textId="77777777" w:rsidTr="00FC0611">
        <w:trPr>
          <w:cantSplit/>
        </w:trPr>
        <w:tc>
          <w:tcPr>
            <w:tcW w:w="0" w:type="auto"/>
            <w:tcBorders>
              <w:top w:val="single" w:sz="4" w:space="0" w:color="A6A6A6" w:themeColor="background1" w:themeShade="A6"/>
              <w:right w:val="single" w:sz="4" w:space="0" w:color="000000" w:themeColor="text1"/>
            </w:tcBorders>
          </w:tcPr>
          <w:p w14:paraId="373DE5E0" w14:textId="77777777" w:rsidR="00756439" w:rsidRDefault="00756439" w:rsidP="00756439">
            <w:pPr>
              <w:pStyle w:val="NormalinTable"/>
            </w:pPr>
            <w:r>
              <w:rPr>
                <w:b/>
              </w:rPr>
              <w:t>0307 87 00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A8A055" w14:textId="77777777" w:rsidR="00756439" w:rsidRDefault="00756439" w:rsidP="00756439">
            <w:pPr>
              <w:pStyle w:val="NormalinTable"/>
              <w:tabs>
                <w:tab w:val="left" w:pos="1250"/>
              </w:tabs>
            </w:pPr>
            <w:r>
              <w:t>0.00%</w:t>
            </w:r>
          </w:p>
        </w:tc>
      </w:tr>
      <w:tr w:rsidR="00756439" w14:paraId="53C43DE5" w14:textId="77777777" w:rsidTr="00FC0611">
        <w:trPr>
          <w:cantSplit/>
        </w:trPr>
        <w:tc>
          <w:tcPr>
            <w:tcW w:w="0" w:type="auto"/>
            <w:tcBorders>
              <w:top w:val="single" w:sz="4" w:space="0" w:color="A6A6A6" w:themeColor="background1" w:themeShade="A6"/>
              <w:right w:val="single" w:sz="4" w:space="0" w:color="000000" w:themeColor="text1"/>
            </w:tcBorders>
          </w:tcPr>
          <w:p w14:paraId="62B58F0B" w14:textId="77777777" w:rsidR="00756439" w:rsidRDefault="00756439" w:rsidP="00756439">
            <w:pPr>
              <w:pStyle w:val="NormalinTable"/>
            </w:pPr>
            <w:r>
              <w:rPr>
                <w:b/>
              </w:rPr>
              <w:t>0307 88 00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3D7BD3" w14:textId="77777777" w:rsidR="00756439" w:rsidRDefault="00756439" w:rsidP="00756439">
            <w:pPr>
              <w:pStyle w:val="NormalinTable"/>
              <w:tabs>
                <w:tab w:val="left" w:pos="1250"/>
              </w:tabs>
            </w:pPr>
            <w:r>
              <w:t>0.00%</w:t>
            </w:r>
          </w:p>
        </w:tc>
      </w:tr>
      <w:tr w:rsidR="00756439" w14:paraId="06D81DB1" w14:textId="77777777" w:rsidTr="00FC0611">
        <w:trPr>
          <w:cantSplit/>
        </w:trPr>
        <w:tc>
          <w:tcPr>
            <w:tcW w:w="0" w:type="auto"/>
            <w:tcBorders>
              <w:top w:val="single" w:sz="4" w:space="0" w:color="A6A6A6" w:themeColor="background1" w:themeShade="A6"/>
              <w:right w:val="single" w:sz="4" w:space="0" w:color="000000" w:themeColor="text1"/>
            </w:tcBorders>
          </w:tcPr>
          <w:p w14:paraId="2A8757C7" w14:textId="77777777" w:rsidR="00756439" w:rsidRDefault="00756439" w:rsidP="00756439">
            <w:pPr>
              <w:pStyle w:val="NormalinTable"/>
            </w:pPr>
            <w:r>
              <w:rPr>
                <w:b/>
              </w:rPr>
              <w:t>0307 91 00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3F421D" w14:textId="77777777" w:rsidR="00756439" w:rsidRDefault="00756439" w:rsidP="00756439">
            <w:pPr>
              <w:pStyle w:val="NormalinTable"/>
              <w:tabs>
                <w:tab w:val="left" w:pos="1250"/>
              </w:tabs>
            </w:pPr>
            <w:r>
              <w:t>0.00%</w:t>
            </w:r>
          </w:p>
        </w:tc>
      </w:tr>
      <w:tr w:rsidR="00756439" w14:paraId="67C3B1BB" w14:textId="77777777" w:rsidTr="00FC0611">
        <w:trPr>
          <w:cantSplit/>
        </w:trPr>
        <w:tc>
          <w:tcPr>
            <w:tcW w:w="0" w:type="auto"/>
            <w:tcBorders>
              <w:top w:val="single" w:sz="4" w:space="0" w:color="A6A6A6" w:themeColor="background1" w:themeShade="A6"/>
              <w:right w:val="single" w:sz="4" w:space="0" w:color="000000" w:themeColor="text1"/>
            </w:tcBorders>
          </w:tcPr>
          <w:p w14:paraId="2BF7C9E5" w14:textId="77777777" w:rsidR="00756439" w:rsidRDefault="00756439" w:rsidP="00756439">
            <w:pPr>
              <w:pStyle w:val="NormalinTable"/>
            </w:pPr>
            <w:r>
              <w:rPr>
                <w:b/>
              </w:rPr>
              <w:t>0307 92 00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0931AD" w14:textId="77777777" w:rsidR="00756439" w:rsidRDefault="00756439" w:rsidP="00756439">
            <w:pPr>
              <w:pStyle w:val="NormalinTable"/>
              <w:tabs>
                <w:tab w:val="left" w:pos="1250"/>
              </w:tabs>
            </w:pPr>
            <w:r>
              <w:t>0.00%</w:t>
            </w:r>
          </w:p>
        </w:tc>
      </w:tr>
      <w:tr w:rsidR="00756439" w14:paraId="4CFA3F59" w14:textId="77777777" w:rsidTr="00FC0611">
        <w:trPr>
          <w:cantSplit/>
        </w:trPr>
        <w:tc>
          <w:tcPr>
            <w:tcW w:w="0" w:type="auto"/>
            <w:tcBorders>
              <w:top w:val="single" w:sz="4" w:space="0" w:color="A6A6A6" w:themeColor="background1" w:themeShade="A6"/>
              <w:right w:val="single" w:sz="4" w:space="0" w:color="000000" w:themeColor="text1"/>
            </w:tcBorders>
          </w:tcPr>
          <w:p w14:paraId="598644C0" w14:textId="77777777" w:rsidR="00756439" w:rsidRDefault="00756439" w:rsidP="00756439">
            <w:pPr>
              <w:pStyle w:val="NormalinTable"/>
            </w:pPr>
            <w:r>
              <w:rPr>
                <w:b/>
              </w:rPr>
              <w:t>0307 99 00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085038" w14:textId="77777777" w:rsidR="00756439" w:rsidRDefault="00756439" w:rsidP="00756439">
            <w:pPr>
              <w:pStyle w:val="NormalinTable"/>
              <w:tabs>
                <w:tab w:val="left" w:pos="1250"/>
              </w:tabs>
            </w:pPr>
            <w:r>
              <w:t>0.00%</w:t>
            </w:r>
          </w:p>
        </w:tc>
      </w:tr>
      <w:tr w:rsidR="00756439" w14:paraId="7BDC725E" w14:textId="77777777" w:rsidTr="00FC0611">
        <w:trPr>
          <w:cantSplit/>
        </w:trPr>
        <w:tc>
          <w:tcPr>
            <w:tcW w:w="0" w:type="auto"/>
            <w:tcBorders>
              <w:top w:val="single" w:sz="4" w:space="0" w:color="A6A6A6" w:themeColor="background1" w:themeShade="A6"/>
              <w:right w:val="single" w:sz="4" w:space="0" w:color="000000" w:themeColor="text1"/>
            </w:tcBorders>
          </w:tcPr>
          <w:p w14:paraId="375D0C5A" w14:textId="77777777" w:rsidR="00756439" w:rsidRDefault="00756439" w:rsidP="00756439">
            <w:pPr>
              <w:pStyle w:val="NormalinTable"/>
            </w:pPr>
            <w:r>
              <w:rPr>
                <w:b/>
              </w:rPr>
              <w:t>0308 11 00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AFBC6E" w14:textId="77777777" w:rsidR="00756439" w:rsidRDefault="00756439" w:rsidP="00756439">
            <w:pPr>
              <w:pStyle w:val="NormalinTable"/>
              <w:tabs>
                <w:tab w:val="left" w:pos="1250"/>
              </w:tabs>
            </w:pPr>
            <w:r>
              <w:t>0.00%</w:t>
            </w:r>
          </w:p>
        </w:tc>
      </w:tr>
      <w:tr w:rsidR="00756439" w14:paraId="702C1C1F" w14:textId="77777777" w:rsidTr="00FC0611">
        <w:trPr>
          <w:cantSplit/>
        </w:trPr>
        <w:tc>
          <w:tcPr>
            <w:tcW w:w="0" w:type="auto"/>
            <w:tcBorders>
              <w:top w:val="single" w:sz="4" w:space="0" w:color="A6A6A6" w:themeColor="background1" w:themeShade="A6"/>
              <w:right w:val="single" w:sz="4" w:space="0" w:color="000000" w:themeColor="text1"/>
            </w:tcBorders>
          </w:tcPr>
          <w:p w14:paraId="531C7902" w14:textId="77777777" w:rsidR="00756439" w:rsidRDefault="00756439" w:rsidP="00756439">
            <w:pPr>
              <w:pStyle w:val="NormalinTable"/>
            </w:pPr>
            <w:r>
              <w:rPr>
                <w:b/>
              </w:rPr>
              <w:t>0308 12 00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5B1B1F" w14:textId="77777777" w:rsidR="00756439" w:rsidRDefault="00756439" w:rsidP="00756439">
            <w:pPr>
              <w:pStyle w:val="NormalinTable"/>
              <w:tabs>
                <w:tab w:val="left" w:pos="1250"/>
              </w:tabs>
            </w:pPr>
            <w:r>
              <w:t>0.00%</w:t>
            </w:r>
          </w:p>
        </w:tc>
      </w:tr>
      <w:tr w:rsidR="00756439" w14:paraId="23AAFABC" w14:textId="77777777" w:rsidTr="00FC0611">
        <w:trPr>
          <w:cantSplit/>
        </w:trPr>
        <w:tc>
          <w:tcPr>
            <w:tcW w:w="0" w:type="auto"/>
            <w:tcBorders>
              <w:top w:val="single" w:sz="4" w:space="0" w:color="A6A6A6" w:themeColor="background1" w:themeShade="A6"/>
              <w:right w:val="single" w:sz="4" w:space="0" w:color="000000" w:themeColor="text1"/>
            </w:tcBorders>
          </w:tcPr>
          <w:p w14:paraId="673FC360" w14:textId="77777777" w:rsidR="00756439" w:rsidRDefault="00756439" w:rsidP="00756439">
            <w:pPr>
              <w:pStyle w:val="NormalinTable"/>
            </w:pPr>
            <w:r>
              <w:rPr>
                <w:b/>
              </w:rPr>
              <w:t>0308 19 00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372C4B" w14:textId="77777777" w:rsidR="00756439" w:rsidRDefault="00756439" w:rsidP="00756439">
            <w:pPr>
              <w:pStyle w:val="NormalinTable"/>
              <w:tabs>
                <w:tab w:val="left" w:pos="1250"/>
              </w:tabs>
            </w:pPr>
            <w:r>
              <w:t>0.00%</w:t>
            </w:r>
          </w:p>
        </w:tc>
      </w:tr>
      <w:tr w:rsidR="00756439" w14:paraId="42ADF922" w14:textId="77777777" w:rsidTr="00FC0611">
        <w:trPr>
          <w:cantSplit/>
        </w:trPr>
        <w:tc>
          <w:tcPr>
            <w:tcW w:w="0" w:type="auto"/>
            <w:tcBorders>
              <w:top w:val="single" w:sz="4" w:space="0" w:color="A6A6A6" w:themeColor="background1" w:themeShade="A6"/>
              <w:right w:val="single" w:sz="4" w:space="0" w:color="000000" w:themeColor="text1"/>
            </w:tcBorders>
          </w:tcPr>
          <w:p w14:paraId="7161CEB1" w14:textId="77777777" w:rsidR="00756439" w:rsidRDefault="00756439" w:rsidP="00756439">
            <w:pPr>
              <w:pStyle w:val="NormalinTable"/>
            </w:pPr>
            <w:r>
              <w:rPr>
                <w:b/>
              </w:rPr>
              <w:t>0308 21 00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4358AE" w14:textId="77777777" w:rsidR="00756439" w:rsidRDefault="00756439" w:rsidP="00756439">
            <w:pPr>
              <w:pStyle w:val="NormalinTable"/>
              <w:tabs>
                <w:tab w:val="left" w:pos="1250"/>
              </w:tabs>
            </w:pPr>
            <w:r>
              <w:t>0.00%</w:t>
            </w:r>
          </w:p>
        </w:tc>
      </w:tr>
      <w:tr w:rsidR="00756439" w14:paraId="581FD332" w14:textId="77777777" w:rsidTr="00FC0611">
        <w:trPr>
          <w:cantSplit/>
        </w:trPr>
        <w:tc>
          <w:tcPr>
            <w:tcW w:w="0" w:type="auto"/>
            <w:tcBorders>
              <w:top w:val="single" w:sz="4" w:space="0" w:color="A6A6A6" w:themeColor="background1" w:themeShade="A6"/>
              <w:right w:val="single" w:sz="4" w:space="0" w:color="000000" w:themeColor="text1"/>
            </w:tcBorders>
          </w:tcPr>
          <w:p w14:paraId="273B52BD" w14:textId="77777777" w:rsidR="00756439" w:rsidRDefault="00756439" w:rsidP="00756439">
            <w:pPr>
              <w:pStyle w:val="NormalinTable"/>
            </w:pPr>
            <w:r>
              <w:rPr>
                <w:b/>
              </w:rPr>
              <w:t>0308 22 00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E1D7C8" w14:textId="77777777" w:rsidR="00756439" w:rsidRDefault="00756439" w:rsidP="00756439">
            <w:pPr>
              <w:pStyle w:val="NormalinTable"/>
              <w:tabs>
                <w:tab w:val="left" w:pos="1250"/>
              </w:tabs>
            </w:pPr>
            <w:r>
              <w:t>0.00%</w:t>
            </w:r>
          </w:p>
        </w:tc>
      </w:tr>
      <w:tr w:rsidR="00756439" w14:paraId="2E631FE9" w14:textId="77777777" w:rsidTr="00FC0611">
        <w:trPr>
          <w:cantSplit/>
        </w:trPr>
        <w:tc>
          <w:tcPr>
            <w:tcW w:w="0" w:type="auto"/>
            <w:tcBorders>
              <w:top w:val="single" w:sz="4" w:space="0" w:color="A6A6A6" w:themeColor="background1" w:themeShade="A6"/>
              <w:right w:val="single" w:sz="4" w:space="0" w:color="000000" w:themeColor="text1"/>
            </w:tcBorders>
          </w:tcPr>
          <w:p w14:paraId="57F60033" w14:textId="77777777" w:rsidR="00756439" w:rsidRDefault="00756439" w:rsidP="00756439">
            <w:pPr>
              <w:pStyle w:val="NormalinTable"/>
            </w:pPr>
            <w:r>
              <w:rPr>
                <w:b/>
              </w:rPr>
              <w:t>0308 29 00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7298F8" w14:textId="77777777" w:rsidR="00756439" w:rsidRDefault="00756439" w:rsidP="00756439">
            <w:pPr>
              <w:pStyle w:val="NormalinTable"/>
              <w:tabs>
                <w:tab w:val="left" w:pos="1250"/>
              </w:tabs>
            </w:pPr>
            <w:r>
              <w:t>0.00%</w:t>
            </w:r>
          </w:p>
        </w:tc>
      </w:tr>
      <w:tr w:rsidR="00756439" w14:paraId="0D6FF370" w14:textId="77777777" w:rsidTr="00FC0611">
        <w:trPr>
          <w:cantSplit/>
        </w:trPr>
        <w:tc>
          <w:tcPr>
            <w:tcW w:w="0" w:type="auto"/>
            <w:tcBorders>
              <w:top w:val="single" w:sz="4" w:space="0" w:color="A6A6A6" w:themeColor="background1" w:themeShade="A6"/>
              <w:right w:val="single" w:sz="4" w:space="0" w:color="000000" w:themeColor="text1"/>
            </w:tcBorders>
          </w:tcPr>
          <w:p w14:paraId="2BCC01DE" w14:textId="77777777" w:rsidR="00756439" w:rsidRDefault="00756439" w:rsidP="00756439">
            <w:pPr>
              <w:pStyle w:val="NormalinTable"/>
            </w:pPr>
            <w:r>
              <w:rPr>
                <w:b/>
              </w:rPr>
              <w:t>0308 30 80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705B6B" w14:textId="77777777" w:rsidR="00756439" w:rsidRDefault="00756439" w:rsidP="00756439">
            <w:pPr>
              <w:pStyle w:val="NormalinTable"/>
              <w:tabs>
                <w:tab w:val="left" w:pos="1250"/>
              </w:tabs>
            </w:pPr>
            <w:r>
              <w:t>0.00%</w:t>
            </w:r>
          </w:p>
        </w:tc>
      </w:tr>
      <w:tr w:rsidR="00756439" w14:paraId="1B1058D2" w14:textId="77777777" w:rsidTr="00FC0611">
        <w:trPr>
          <w:cantSplit/>
        </w:trPr>
        <w:tc>
          <w:tcPr>
            <w:tcW w:w="0" w:type="auto"/>
            <w:tcBorders>
              <w:top w:val="single" w:sz="4" w:space="0" w:color="A6A6A6" w:themeColor="background1" w:themeShade="A6"/>
              <w:right w:val="single" w:sz="4" w:space="0" w:color="000000" w:themeColor="text1"/>
            </w:tcBorders>
          </w:tcPr>
          <w:p w14:paraId="1ADAC1D1" w14:textId="77777777" w:rsidR="00756439" w:rsidRDefault="00756439" w:rsidP="00756439">
            <w:pPr>
              <w:pStyle w:val="NormalinTable"/>
            </w:pPr>
            <w:r>
              <w:rPr>
                <w:b/>
              </w:rPr>
              <w:t>0308 90 00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4A3642" w14:textId="77777777" w:rsidR="00756439" w:rsidRDefault="00756439" w:rsidP="00756439">
            <w:pPr>
              <w:pStyle w:val="NormalinTable"/>
              <w:tabs>
                <w:tab w:val="left" w:pos="1250"/>
              </w:tabs>
            </w:pPr>
            <w:r>
              <w:t>0.00%</w:t>
            </w:r>
          </w:p>
        </w:tc>
      </w:tr>
      <w:tr w:rsidR="00756439" w14:paraId="1A90C693" w14:textId="77777777" w:rsidTr="00FC0611">
        <w:trPr>
          <w:cantSplit/>
        </w:trPr>
        <w:tc>
          <w:tcPr>
            <w:tcW w:w="0" w:type="auto"/>
            <w:tcBorders>
              <w:top w:val="single" w:sz="4" w:space="0" w:color="A6A6A6" w:themeColor="background1" w:themeShade="A6"/>
              <w:right w:val="single" w:sz="4" w:space="0" w:color="000000" w:themeColor="text1"/>
            </w:tcBorders>
          </w:tcPr>
          <w:p w14:paraId="5D2C37C5" w14:textId="77777777" w:rsidR="00756439" w:rsidRDefault="00756439" w:rsidP="00756439">
            <w:pPr>
              <w:pStyle w:val="NormalinTable"/>
            </w:pPr>
            <w:r>
              <w:rPr>
                <w:b/>
              </w:rPr>
              <w:t>0401 10 10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785BE6" w14:textId="77777777" w:rsidR="00756439" w:rsidRDefault="00475785" w:rsidP="00756439">
            <w:pPr>
              <w:pStyle w:val="NormalinTable"/>
              <w:tabs>
                <w:tab w:val="left" w:pos="1250"/>
              </w:tabs>
              <w:rPr>
                <w:ins w:id="5805" w:author="David Owen" w:date="2019-06-13T17:11:00Z"/>
              </w:rPr>
            </w:pPr>
            <w:ins w:id="5806" w:author="David Owen" w:date="2019-06-13T16:56:00Z">
              <w:r>
                <w:t xml:space="preserve">To 31/12/19: </w:t>
              </w:r>
            </w:ins>
            <w:r w:rsidR="00756439">
              <w:t>1.700 € / 100 kg</w:t>
            </w:r>
          </w:p>
          <w:p w14:paraId="04646559" w14:textId="6A6A7FC9" w:rsidR="00D846DE" w:rsidRDefault="00D846DE" w:rsidP="00756439">
            <w:pPr>
              <w:pStyle w:val="NormalinTable"/>
              <w:tabs>
                <w:tab w:val="left" w:pos="1250"/>
              </w:tabs>
            </w:pPr>
            <w:ins w:id="5807" w:author="David Owen" w:date="2019-06-13T17:11:00Z">
              <w:r>
                <w:t>From 1/1/20: 0.00%</w:t>
              </w:r>
            </w:ins>
          </w:p>
        </w:tc>
      </w:tr>
      <w:tr w:rsidR="00756439" w14:paraId="1F5CC97B" w14:textId="77777777" w:rsidTr="00FC0611">
        <w:trPr>
          <w:cantSplit/>
        </w:trPr>
        <w:tc>
          <w:tcPr>
            <w:tcW w:w="0" w:type="auto"/>
            <w:tcBorders>
              <w:top w:val="single" w:sz="4" w:space="0" w:color="A6A6A6" w:themeColor="background1" w:themeShade="A6"/>
              <w:right w:val="single" w:sz="4" w:space="0" w:color="000000" w:themeColor="text1"/>
            </w:tcBorders>
          </w:tcPr>
          <w:p w14:paraId="3F1EB491" w14:textId="77777777" w:rsidR="00756439" w:rsidRDefault="00756439" w:rsidP="00756439">
            <w:pPr>
              <w:pStyle w:val="NormalinTable"/>
            </w:pPr>
            <w:r>
              <w:rPr>
                <w:b/>
              </w:rPr>
              <w:t>0401 10 90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24DD1A" w14:textId="77777777" w:rsidR="00756439" w:rsidRDefault="00D13F09" w:rsidP="00756439">
            <w:pPr>
              <w:pStyle w:val="NormalinTable"/>
              <w:tabs>
                <w:tab w:val="left" w:pos="1250"/>
              </w:tabs>
              <w:rPr>
                <w:ins w:id="5808" w:author="David Owen" w:date="2019-06-13T17:11:00Z"/>
              </w:rPr>
            </w:pPr>
            <w:ins w:id="5809" w:author="David Owen" w:date="2019-06-13T16:57:00Z">
              <w:r>
                <w:t xml:space="preserve">To 31/12/19: </w:t>
              </w:r>
            </w:ins>
            <w:r w:rsidR="00756439">
              <w:t>1.600 € / 100 kg</w:t>
            </w:r>
          </w:p>
          <w:p w14:paraId="1801FD3D" w14:textId="77431E4F" w:rsidR="00D846DE" w:rsidRDefault="00D846DE" w:rsidP="00756439">
            <w:pPr>
              <w:pStyle w:val="NormalinTable"/>
              <w:tabs>
                <w:tab w:val="left" w:pos="1250"/>
              </w:tabs>
            </w:pPr>
            <w:ins w:id="5810" w:author="David Owen" w:date="2019-06-13T17:11:00Z">
              <w:r>
                <w:t>From 1/1/20: 0.00%</w:t>
              </w:r>
            </w:ins>
          </w:p>
        </w:tc>
      </w:tr>
      <w:tr w:rsidR="00756439" w14:paraId="59024EB5" w14:textId="77777777" w:rsidTr="00FC0611">
        <w:trPr>
          <w:cantSplit/>
        </w:trPr>
        <w:tc>
          <w:tcPr>
            <w:tcW w:w="0" w:type="auto"/>
            <w:tcBorders>
              <w:top w:val="single" w:sz="4" w:space="0" w:color="A6A6A6" w:themeColor="background1" w:themeShade="A6"/>
              <w:right w:val="single" w:sz="4" w:space="0" w:color="000000" w:themeColor="text1"/>
            </w:tcBorders>
          </w:tcPr>
          <w:p w14:paraId="45AA2FA0" w14:textId="77777777" w:rsidR="00756439" w:rsidRDefault="00756439" w:rsidP="00756439">
            <w:pPr>
              <w:pStyle w:val="NormalinTable"/>
            </w:pPr>
            <w:r>
              <w:rPr>
                <w:b/>
              </w:rPr>
              <w:t>0401 20 11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E88F0C" w14:textId="77777777" w:rsidR="00756439" w:rsidRDefault="00D13F09" w:rsidP="00756439">
            <w:pPr>
              <w:pStyle w:val="NormalinTable"/>
              <w:tabs>
                <w:tab w:val="left" w:pos="1250"/>
              </w:tabs>
              <w:rPr>
                <w:ins w:id="5811" w:author="David Owen" w:date="2019-06-13T17:11:00Z"/>
              </w:rPr>
            </w:pPr>
            <w:ins w:id="5812" w:author="David Owen" w:date="2019-06-13T16:57:00Z">
              <w:r>
                <w:t xml:space="preserve">To 31/12/19: </w:t>
              </w:r>
            </w:ins>
            <w:r w:rsidR="00756439">
              <w:t>2.300 € / 100 kg</w:t>
            </w:r>
          </w:p>
          <w:p w14:paraId="2CF1F2F4" w14:textId="12C488A4" w:rsidR="00D846DE" w:rsidRDefault="00D846DE" w:rsidP="00756439">
            <w:pPr>
              <w:pStyle w:val="NormalinTable"/>
              <w:tabs>
                <w:tab w:val="left" w:pos="1250"/>
              </w:tabs>
            </w:pPr>
            <w:ins w:id="5813" w:author="David Owen" w:date="2019-06-13T17:11:00Z">
              <w:r>
                <w:t>From 1/1/20: 0.00%</w:t>
              </w:r>
            </w:ins>
          </w:p>
        </w:tc>
      </w:tr>
      <w:tr w:rsidR="00756439" w14:paraId="4CA5DA64" w14:textId="77777777" w:rsidTr="00FC0611">
        <w:trPr>
          <w:cantSplit/>
        </w:trPr>
        <w:tc>
          <w:tcPr>
            <w:tcW w:w="0" w:type="auto"/>
            <w:tcBorders>
              <w:top w:val="single" w:sz="4" w:space="0" w:color="A6A6A6" w:themeColor="background1" w:themeShade="A6"/>
              <w:right w:val="single" w:sz="4" w:space="0" w:color="000000" w:themeColor="text1"/>
            </w:tcBorders>
          </w:tcPr>
          <w:p w14:paraId="48926E50" w14:textId="77777777" w:rsidR="00756439" w:rsidRDefault="00756439" w:rsidP="00756439">
            <w:pPr>
              <w:pStyle w:val="NormalinTable"/>
            </w:pPr>
            <w:r>
              <w:rPr>
                <w:b/>
              </w:rPr>
              <w:t>0401 20 19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8F1314" w14:textId="77777777" w:rsidR="00756439" w:rsidRDefault="00D13F09" w:rsidP="00756439">
            <w:pPr>
              <w:pStyle w:val="NormalinTable"/>
              <w:tabs>
                <w:tab w:val="left" w:pos="1250"/>
              </w:tabs>
              <w:rPr>
                <w:ins w:id="5814" w:author="David Owen" w:date="2019-06-13T17:11:00Z"/>
              </w:rPr>
            </w:pPr>
            <w:ins w:id="5815" w:author="David Owen" w:date="2019-06-13T16:57:00Z">
              <w:r>
                <w:t xml:space="preserve">To 31/12/19: </w:t>
              </w:r>
            </w:ins>
            <w:r w:rsidR="00756439">
              <w:t>2.200 € / 100 kg</w:t>
            </w:r>
          </w:p>
          <w:p w14:paraId="349ED6DE" w14:textId="1BDBD4CA" w:rsidR="00D846DE" w:rsidRDefault="00D846DE" w:rsidP="00756439">
            <w:pPr>
              <w:pStyle w:val="NormalinTable"/>
              <w:tabs>
                <w:tab w:val="left" w:pos="1250"/>
              </w:tabs>
            </w:pPr>
            <w:ins w:id="5816" w:author="David Owen" w:date="2019-06-13T17:11:00Z">
              <w:r>
                <w:t>From 1/1/20: 0.00%</w:t>
              </w:r>
            </w:ins>
          </w:p>
        </w:tc>
      </w:tr>
      <w:tr w:rsidR="00756439" w14:paraId="245A6C5E" w14:textId="77777777" w:rsidTr="00FC0611">
        <w:trPr>
          <w:cantSplit/>
        </w:trPr>
        <w:tc>
          <w:tcPr>
            <w:tcW w:w="0" w:type="auto"/>
            <w:tcBorders>
              <w:top w:val="single" w:sz="4" w:space="0" w:color="A6A6A6" w:themeColor="background1" w:themeShade="A6"/>
              <w:right w:val="single" w:sz="4" w:space="0" w:color="000000" w:themeColor="text1"/>
            </w:tcBorders>
          </w:tcPr>
          <w:p w14:paraId="11B7FCB5" w14:textId="77777777" w:rsidR="00756439" w:rsidRDefault="00756439" w:rsidP="00756439">
            <w:pPr>
              <w:pStyle w:val="NormalinTable"/>
            </w:pPr>
            <w:r>
              <w:rPr>
                <w:b/>
              </w:rPr>
              <w:t>0401 20 91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417AE6" w14:textId="77777777" w:rsidR="00756439" w:rsidRDefault="00D13F09" w:rsidP="00756439">
            <w:pPr>
              <w:pStyle w:val="NormalinTable"/>
              <w:tabs>
                <w:tab w:val="left" w:pos="1250"/>
              </w:tabs>
              <w:rPr>
                <w:ins w:id="5817" w:author="David Owen" w:date="2019-06-13T17:11:00Z"/>
              </w:rPr>
            </w:pPr>
            <w:ins w:id="5818" w:author="David Owen" w:date="2019-06-13T16:57:00Z">
              <w:r>
                <w:t xml:space="preserve">To 31/12/19: </w:t>
              </w:r>
            </w:ins>
            <w:r w:rsidR="00756439">
              <w:t>2.800 € / 100 kg</w:t>
            </w:r>
          </w:p>
          <w:p w14:paraId="5A665F14" w14:textId="38148C18" w:rsidR="00D846DE" w:rsidRDefault="00D846DE" w:rsidP="00756439">
            <w:pPr>
              <w:pStyle w:val="NormalinTable"/>
              <w:tabs>
                <w:tab w:val="left" w:pos="1250"/>
              </w:tabs>
            </w:pPr>
            <w:ins w:id="5819" w:author="David Owen" w:date="2019-06-13T17:11:00Z">
              <w:r>
                <w:t>From 1/1/20: 0.00%</w:t>
              </w:r>
            </w:ins>
          </w:p>
        </w:tc>
      </w:tr>
      <w:tr w:rsidR="00756439" w14:paraId="1DD71C21" w14:textId="77777777" w:rsidTr="00FC0611">
        <w:trPr>
          <w:cantSplit/>
        </w:trPr>
        <w:tc>
          <w:tcPr>
            <w:tcW w:w="0" w:type="auto"/>
            <w:tcBorders>
              <w:top w:val="single" w:sz="4" w:space="0" w:color="A6A6A6" w:themeColor="background1" w:themeShade="A6"/>
              <w:right w:val="single" w:sz="4" w:space="0" w:color="000000" w:themeColor="text1"/>
            </w:tcBorders>
          </w:tcPr>
          <w:p w14:paraId="3BFC0D6B" w14:textId="77777777" w:rsidR="00756439" w:rsidRDefault="00756439" w:rsidP="00756439">
            <w:pPr>
              <w:pStyle w:val="NormalinTable"/>
            </w:pPr>
            <w:r>
              <w:rPr>
                <w:b/>
              </w:rPr>
              <w:t>0401 20 99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7AC42F" w14:textId="77777777" w:rsidR="00756439" w:rsidRDefault="00D13F09" w:rsidP="00756439">
            <w:pPr>
              <w:pStyle w:val="NormalinTable"/>
              <w:tabs>
                <w:tab w:val="left" w:pos="1250"/>
              </w:tabs>
              <w:rPr>
                <w:ins w:id="5820" w:author="David Owen" w:date="2019-06-13T17:11:00Z"/>
              </w:rPr>
            </w:pPr>
            <w:ins w:id="5821" w:author="David Owen" w:date="2019-06-13T16:57:00Z">
              <w:r>
                <w:t xml:space="preserve">To 31/12/19: </w:t>
              </w:r>
            </w:ins>
            <w:r w:rsidR="00756439">
              <w:t>2.700 € / 100 kg</w:t>
            </w:r>
          </w:p>
          <w:p w14:paraId="4F9B8F59" w14:textId="74C4E582" w:rsidR="00D846DE" w:rsidRDefault="00D846DE" w:rsidP="00756439">
            <w:pPr>
              <w:pStyle w:val="NormalinTable"/>
              <w:tabs>
                <w:tab w:val="left" w:pos="1250"/>
              </w:tabs>
            </w:pPr>
            <w:ins w:id="5822" w:author="David Owen" w:date="2019-06-13T17:11:00Z">
              <w:r>
                <w:t>From 1/1/20: 0.00%</w:t>
              </w:r>
            </w:ins>
          </w:p>
        </w:tc>
      </w:tr>
      <w:tr w:rsidR="00756439" w14:paraId="5619D866" w14:textId="77777777" w:rsidTr="00FC0611">
        <w:trPr>
          <w:cantSplit/>
        </w:trPr>
        <w:tc>
          <w:tcPr>
            <w:tcW w:w="0" w:type="auto"/>
            <w:tcBorders>
              <w:top w:val="single" w:sz="4" w:space="0" w:color="A6A6A6" w:themeColor="background1" w:themeShade="A6"/>
              <w:right w:val="single" w:sz="4" w:space="0" w:color="000000" w:themeColor="text1"/>
            </w:tcBorders>
          </w:tcPr>
          <w:p w14:paraId="605EECD0" w14:textId="77777777" w:rsidR="00756439" w:rsidRDefault="00756439" w:rsidP="00756439">
            <w:pPr>
              <w:pStyle w:val="NormalinTable"/>
            </w:pPr>
            <w:r>
              <w:rPr>
                <w:b/>
              </w:rPr>
              <w:t>0401 40 10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82AC9C" w14:textId="77777777" w:rsidR="00756439" w:rsidRDefault="00D13F09" w:rsidP="00756439">
            <w:pPr>
              <w:pStyle w:val="NormalinTable"/>
              <w:tabs>
                <w:tab w:val="left" w:pos="1250"/>
              </w:tabs>
              <w:rPr>
                <w:ins w:id="5823" w:author="David Owen" w:date="2019-06-13T17:11:00Z"/>
              </w:rPr>
            </w:pPr>
            <w:ins w:id="5824" w:author="David Owen" w:date="2019-06-13T16:57:00Z">
              <w:r>
                <w:t xml:space="preserve">To 31/12/19: </w:t>
              </w:r>
            </w:ins>
            <w:r w:rsidR="00756439">
              <w:t>7.100 € / 100 kg</w:t>
            </w:r>
          </w:p>
          <w:p w14:paraId="34AFC4B3" w14:textId="0D2493D3" w:rsidR="00D846DE" w:rsidRDefault="00D846DE" w:rsidP="00756439">
            <w:pPr>
              <w:pStyle w:val="NormalinTable"/>
              <w:tabs>
                <w:tab w:val="left" w:pos="1250"/>
              </w:tabs>
            </w:pPr>
            <w:ins w:id="5825" w:author="David Owen" w:date="2019-06-13T17:11:00Z">
              <w:r>
                <w:t>From 1/1/20: 0.00%</w:t>
              </w:r>
            </w:ins>
          </w:p>
        </w:tc>
      </w:tr>
      <w:tr w:rsidR="00756439" w14:paraId="06A6A907" w14:textId="77777777" w:rsidTr="00FC0611">
        <w:trPr>
          <w:cantSplit/>
        </w:trPr>
        <w:tc>
          <w:tcPr>
            <w:tcW w:w="0" w:type="auto"/>
            <w:tcBorders>
              <w:top w:val="single" w:sz="4" w:space="0" w:color="A6A6A6" w:themeColor="background1" w:themeShade="A6"/>
              <w:right w:val="single" w:sz="4" w:space="0" w:color="000000" w:themeColor="text1"/>
            </w:tcBorders>
          </w:tcPr>
          <w:p w14:paraId="388FA4EF" w14:textId="77777777" w:rsidR="00756439" w:rsidRDefault="00756439" w:rsidP="00756439">
            <w:pPr>
              <w:pStyle w:val="NormalinTable"/>
            </w:pPr>
            <w:r>
              <w:rPr>
                <w:b/>
              </w:rPr>
              <w:t>0401 40 90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CA18DB" w14:textId="77777777" w:rsidR="00756439" w:rsidRDefault="004118D6" w:rsidP="00756439">
            <w:pPr>
              <w:pStyle w:val="NormalinTable"/>
              <w:tabs>
                <w:tab w:val="left" w:pos="1250"/>
              </w:tabs>
              <w:rPr>
                <w:ins w:id="5826" w:author="David Owen" w:date="2019-06-13T17:11:00Z"/>
              </w:rPr>
            </w:pPr>
            <w:ins w:id="5827" w:author="David Owen" w:date="2019-06-13T16:59:00Z">
              <w:r>
                <w:t xml:space="preserve">To 31/12/19: </w:t>
              </w:r>
            </w:ins>
            <w:r w:rsidR="00756439">
              <w:t>7.000 € / 100 kg</w:t>
            </w:r>
          </w:p>
          <w:p w14:paraId="79B74388" w14:textId="63285263" w:rsidR="00D846DE" w:rsidRDefault="00D846DE" w:rsidP="00756439">
            <w:pPr>
              <w:pStyle w:val="NormalinTable"/>
              <w:tabs>
                <w:tab w:val="left" w:pos="1250"/>
              </w:tabs>
            </w:pPr>
            <w:ins w:id="5828" w:author="David Owen" w:date="2019-06-13T17:11:00Z">
              <w:r>
                <w:t>From 1/1/20: 0.00%</w:t>
              </w:r>
            </w:ins>
          </w:p>
        </w:tc>
      </w:tr>
      <w:tr w:rsidR="00756439" w14:paraId="7081F65C" w14:textId="77777777" w:rsidTr="00FC0611">
        <w:trPr>
          <w:cantSplit/>
        </w:trPr>
        <w:tc>
          <w:tcPr>
            <w:tcW w:w="0" w:type="auto"/>
            <w:tcBorders>
              <w:top w:val="single" w:sz="4" w:space="0" w:color="A6A6A6" w:themeColor="background1" w:themeShade="A6"/>
              <w:right w:val="single" w:sz="4" w:space="0" w:color="000000" w:themeColor="text1"/>
            </w:tcBorders>
          </w:tcPr>
          <w:p w14:paraId="42AF2552" w14:textId="77777777" w:rsidR="00756439" w:rsidRDefault="00756439" w:rsidP="00756439">
            <w:pPr>
              <w:pStyle w:val="NormalinTable"/>
            </w:pPr>
            <w:r>
              <w:rPr>
                <w:b/>
              </w:rPr>
              <w:t>0401 50 11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9700C7" w14:textId="77777777" w:rsidR="00756439" w:rsidRDefault="004118D6" w:rsidP="00756439">
            <w:pPr>
              <w:pStyle w:val="NormalinTable"/>
              <w:tabs>
                <w:tab w:val="left" w:pos="1250"/>
              </w:tabs>
              <w:rPr>
                <w:ins w:id="5829" w:author="David Owen" w:date="2019-06-13T17:11:00Z"/>
              </w:rPr>
            </w:pPr>
            <w:ins w:id="5830" w:author="David Owen" w:date="2019-06-13T16:59:00Z">
              <w:r>
                <w:t xml:space="preserve">To 31/12/19: </w:t>
              </w:r>
            </w:ins>
            <w:r w:rsidR="00756439">
              <w:t>7.100 € / 100 kg</w:t>
            </w:r>
          </w:p>
          <w:p w14:paraId="543781F8" w14:textId="1C05BE91" w:rsidR="00D846DE" w:rsidRDefault="00D846DE" w:rsidP="00756439">
            <w:pPr>
              <w:pStyle w:val="NormalinTable"/>
              <w:tabs>
                <w:tab w:val="left" w:pos="1250"/>
              </w:tabs>
            </w:pPr>
            <w:ins w:id="5831" w:author="David Owen" w:date="2019-06-13T17:11:00Z">
              <w:r>
                <w:t>From 1/1/20: 0.00%</w:t>
              </w:r>
            </w:ins>
          </w:p>
        </w:tc>
      </w:tr>
      <w:tr w:rsidR="00756439" w14:paraId="48AFF242" w14:textId="77777777" w:rsidTr="00FC0611">
        <w:trPr>
          <w:cantSplit/>
        </w:trPr>
        <w:tc>
          <w:tcPr>
            <w:tcW w:w="0" w:type="auto"/>
            <w:tcBorders>
              <w:top w:val="single" w:sz="4" w:space="0" w:color="A6A6A6" w:themeColor="background1" w:themeShade="A6"/>
              <w:right w:val="single" w:sz="4" w:space="0" w:color="000000" w:themeColor="text1"/>
            </w:tcBorders>
          </w:tcPr>
          <w:p w14:paraId="44D51D82" w14:textId="77777777" w:rsidR="00756439" w:rsidRDefault="00756439" w:rsidP="00756439">
            <w:pPr>
              <w:pStyle w:val="NormalinTable"/>
            </w:pPr>
            <w:r>
              <w:rPr>
                <w:b/>
              </w:rPr>
              <w:t>0401 50 19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658EAD" w14:textId="77777777" w:rsidR="00756439" w:rsidRDefault="004118D6" w:rsidP="00756439">
            <w:pPr>
              <w:pStyle w:val="NormalinTable"/>
              <w:tabs>
                <w:tab w:val="left" w:pos="1250"/>
              </w:tabs>
              <w:rPr>
                <w:ins w:id="5832" w:author="David Owen" w:date="2019-06-13T17:11:00Z"/>
              </w:rPr>
            </w:pPr>
            <w:ins w:id="5833" w:author="David Owen" w:date="2019-06-13T16:59:00Z">
              <w:r>
                <w:t xml:space="preserve">To 31/12/19: </w:t>
              </w:r>
            </w:ins>
            <w:r w:rsidR="00756439">
              <w:t>7.000 € / 100 kg</w:t>
            </w:r>
          </w:p>
          <w:p w14:paraId="3ED9E842" w14:textId="741F3A24" w:rsidR="00D846DE" w:rsidRDefault="00D846DE" w:rsidP="00756439">
            <w:pPr>
              <w:pStyle w:val="NormalinTable"/>
              <w:tabs>
                <w:tab w:val="left" w:pos="1250"/>
              </w:tabs>
            </w:pPr>
            <w:ins w:id="5834" w:author="David Owen" w:date="2019-06-13T17:11:00Z">
              <w:r>
                <w:t>From 1/1/20: 0.00%</w:t>
              </w:r>
            </w:ins>
          </w:p>
        </w:tc>
      </w:tr>
      <w:tr w:rsidR="00756439" w14:paraId="009DDBC4" w14:textId="77777777" w:rsidTr="00FC0611">
        <w:trPr>
          <w:cantSplit/>
        </w:trPr>
        <w:tc>
          <w:tcPr>
            <w:tcW w:w="0" w:type="auto"/>
            <w:tcBorders>
              <w:top w:val="single" w:sz="4" w:space="0" w:color="A6A6A6" w:themeColor="background1" w:themeShade="A6"/>
              <w:right w:val="single" w:sz="4" w:space="0" w:color="000000" w:themeColor="text1"/>
            </w:tcBorders>
          </w:tcPr>
          <w:p w14:paraId="20EDB65B" w14:textId="77777777" w:rsidR="00756439" w:rsidRDefault="00756439" w:rsidP="00756439">
            <w:pPr>
              <w:pStyle w:val="NormalinTable"/>
            </w:pPr>
            <w:r>
              <w:rPr>
                <w:b/>
              </w:rPr>
              <w:t>0401 50 31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65938B" w14:textId="77777777" w:rsidR="00756439" w:rsidRDefault="004118D6" w:rsidP="00756439">
            <w:pPr>
              <w:pStyle w:val="NormalinTable"/>
              <w:tabs>
                <w:tab w:val="left" w:pos="1250"/>
              </w:tabs>
              <w:rPr>
                <w:ins w:id="5835" w:author="David Owen" w:date="2019-06-13T17:11:00Z"/>
              </w:rPr>
            </w:pPr>
            <w:ins w:id="5836" w:author="David Owen" w:date="2019-06-13T16:59:00Z">
              <w:r>
                <w:t xml:space="preserve">To 31/12/19: </w:t>
              </w:r>
            </w:ins>
            <w:r w:rsidR="00756439">
              <w:t>13.700 € / 100 kg</w:t>
            </w:r>
          </w:p>
          <w:p w14:paraId="5A797582" w14:textId="4FD9FD82" w:rsidR="00D846DE" w:rsidRDefault="00D846DE" w:rsidP="00756439">
            <w:pPr>
              <w:pStyle w:val="NormalinTable"/>
              <w:tabs>
                <w:tab w:val="left" w:pos="1250"/>
              </w:tabs>
            </w:pPr>
            <w:ins w:id="5837" w:author="David Owen" w:date="2019-06-13T17:11:00Z">
              <w:r>
                <w:t>From 1/1/20: 0.00%</w:t>
              </w:r>
            </w:ins>
          </w:p>
        </w:tc>
      </w:tr>
      <w:tr w:rsidR="00756439" w14:paraId="5F2A8CCE" w14:textId="77777777" w:rsidTr="00FC0611">
        <w:trPr>
          <w:cantSplit/>
        </w:trPr>
        <w:tc>
          <w:tcPr>
            <w:tcW w:w="0" w:type="auto"/>
            <w:tcBorders>
              <w:top w:val="single" w:sz="4" w:space="0" w:color="A6A6A6" w:themeColor="background1" w:themeShade="A6"/>
              <w:right w:val="single" w:sz="4" w:space="0" w:color="000000" w:themeColor="text1"/>
            </w:tcBorders>
          </w:tcPr>
          <w:p w14:paraId="43049205" w14:textId="77777777" w:rsidR="00756439" w:rsidRDefault="00756439" w:rsidP="00756439">
            <w:pPr>
              <w:pStyle w:val="NormalinTable"/>
            </w:pPr>
            <w:r>
              <w:rPr>
                <w:b/>
              </w:rPr>
              <w:t>0401 50 39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82422B" w14:textId="77777777" w:rsidR="00756439" w:rsidRDefault="004118D6" w:rsidP="00756439">
            <w:pPr>
              <w:pStyle w:val="NormalinTable"/>
              <w:tabs>
                <w:tab w:val="left" w:pos="1250"/>
              </w:tabs>
              <w:rPr>
                <w:ins w:id="5838" w:author="David Owen" w:date="2019-06-13T17:12:00Z"/>
              </w:rPr>
            </w:pPr>
            <w:ins w:id="5839" w:author="David Owen" w:date="2019-06-13T16:59:00Z">
              <w:r>
                <w:t xml:space="preserve">To 31/12/19: </w:t>
              </w:r>
            </w:ins>
            <w:r w:rsidR="00756439">
              <w:t>13.600 € / 100 kg</w:t>
            </w:r>
          </w:p>
          <w:p w14:paraId="21629CEA" w14:textId="4B3135E0" w:rsidR="00D846DE" w:rsidRDefault="00D846DE" w:rsidP="00756439">
            <w:pPr>
              <w:pStyle w:val="NormalinTable"/>
              <w:tabs>
                <w:tab w:val="left" w:pos="1250"/>
              </w:tabs>
            </w:pPr>
            <w:ins w:id="5840" w:author="David Owen" w:date="2019-06-13T17:12:00Z">
              <w:r>
                <w:t>From 1/1/20: 0.00%</w:t>
              </w:r>
            </w:ins>
          </w:p>
        </w:tc>
      </w:tr>
      <w:tr w:rsidR="00756439" w14:paraId="3EC4BABE" w14:textId="77777777" w:rsidTr="00FC0611">
        <w:trPr>
          <w:cantSplit/>
        </w:trPr>
        <w:tc>
          <w:tcPr>
            <w:tcW w:w="0" w:type="auto"/>
            <w:tcBorders>
              <w:top w:val="single" w:sz="4" w:space="0" w:color="A6A6A6" w:themeColor="background1" w:themeShade="A6"/>
              <w:right w:val="single" w:sz="4" w:space="0" w:color="000000" w:themeColor="text1"/>
            </w:tcBorders>
          </w:tcPr>
          <w:p w14:paraId="7E68A5D4" w14:textId="77777777" w:rsidR="00756439" w:rsidRDefault="00756439" w:rsidP="00756439">
            <w:pPr>
              <w:pStyle w:val="NormalinTable"/>
            </w:pPr>
            <w:r>
              <w:rPr>
                <w:b/>
              </w:rPr>
              <w:t>0401 50 91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A02B44" w14:textId="77777777" w:rsidR="00756439" w:rsidRDefault="004118D6" w:rsidP="00756439">
            <w:pPr>
              <w:pStyle w:val="NormalinTable"/>
              <w:tabs>
                <w:tab w:val="left" w:pos="1250"/>
              </w:tabs>
              <w:rPr>
                <w:ins w:id="5841" w:author="David Owen" w:date="2019-06-13T17:12:00Z"/>
              </w:rPr>
            </w:pPr>
            <w:ins w:id="5842" w:author="David Owen" w:date="2019-06-13T16:59:00Z">
              <w:r>
                <w:t xml:space="preserve">To 31/12/19: </w:t>
              </w:r>
            </w:ins>
            <w:r w:rsidR="00756439">
              <w:t>22.900 € / 100 kg</w:t>
            </w:r>
          </w:p>
          <w:p w14:paraId="0FAEC4E8" w14:textId="66A89CBA" w:rsidR="00D846DE" w:rsidRDefault="00D846DE" w:rsidP="00756439">
            <w:pPr>
              <w:pStyle w:val="NormalinTable"/>
              <w:tabs>
                <w:tab w:val="left" w:pos="1250"/>
              </w:tabs>
            </w:pPr>
            <w:ins w:id="5843" w:author="David Owen" w:date="2019-06-13T17:12:00Z">
              <w:r>
                <w:t>From 1/1/20: 0.00%</w:t>
              </w:r>
            </w:ins>
          </w:p>
        </w:tc>
      </w:tr>
      <w:tr w:rsidR="00756439" w14:paraId="72B8CEF1" w14:textId="77777777" w:rsidTr="00FC0611">
        <w:trPr>
          <w:cantSplit/>
        </w:trPr>
        <w:tc>
          <w:tcPr>
            <w:tcW w:w="0" w:type="auto"/>
            <w:tcBorders>
              <w:top w:val="single" w:sz="4" w:space="0" w:color="A6A6A6" w:themeColor="background1" w:themeShade="A6"/>
              <w:right w:val="single" w:sz="4" w:space="0" w:color="000000" w:themeColor="text1"/>
            </w:tcBorders>
          </w:tcPr>
          <w:p w14:paraId="1C3CE949" w14:textId="77777777" w:rsidR="00756439" w:rsidRDefault="00756439" w:rsidP="00756439">
            <w:pPr>
              <w:pStyle w:val="NormalinTable"/>
            </w:pPr>
            <w:r>
              <w:rPr>
                <w:b/>
              </w:rPr>
              <w:t>0401 50 99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198EB6" w14:textId="77777777" w:rsidR="00756439" w:rsidRDefault="004118D6" w:rsidP="00756439">
            <w:pPr>
              <w:pStyle w:val="NormalinTable"/>
              <w:tabs>
                <w:tab w:val="left" w:pos="1250"/>
              </w:tabs>
              <w:rPr>
                <w:ins w:id="5844" w:author="David Owen" w:date="2019-06-13T17:12:00Z"/>
              </w:rPr>
            </w:pPr>
            <w:ins w:id="5845" w:author="David Owen" w:date="2019-06-13T16:59:00Z">
              <w:r>
                <w:t xml:space="preserve">To 31/12/19: </w:t>
              </w:r>
            </w:ins>
            <w:r w:rsidR="00756439">
              <w:t>22.800 € / 100 kg</w:t>
            </w:r>
          </w:p>
          <w:p w14:paraId="67CE5C53" w14:textId="298490CB" w:rsidR="00D846DE" w:rsidRDefault="00D846DE" w:rsidP="00756439">
            <w:pPr>
              <w:pStyle w:val="NormalinTable"/>
              <w:tabs>
                <w:tab w:val="left" w:pos="1250"/>
              </w:tabs>
            </w:pPr>
            <w:ins w:id="5846" w:author="David Owen" w:date="2019-06-13T17:12:00Z">
              <w:r>
                <w:t>From 1/1/20: 0.00%</w:t>
              </w:r>
            </w:ins>
          </w:p>
        </w:tc>
      </w:tr>
      <w:tr w:rsidR="00756439" w14:paraId="14986CF5" w14:textId="77777777" w:rsidTr="00FC0611">
        <w:trPr>
          <w:cantSplit/>
        </w:trPr>
        <w:tc>
          <w:tcPr>
            <w:tcW w:w="0" w:type="auto"/>
            <w:tcBorders>
              <w:top w:val="single" w:sz="4" w:space="0" w:color="A6A6A6" w:themeColor="background1" w:themeShade="A6"/>
              <w:right w:val="single" w:sz="4" w:space="0" w:color="000000" w:themeColor="text1"/>
            </w:tcBorders>
          </w:tcPr>
          <w:p w14:paraId="36E7D7E1" w14:textId="77777777" w:rsidR="00756439" w:rsidRDefault="00756439" w:rsidP="00756439">
            <w:pPr>
              <w:pStyle w:val="NormalinTable"/>
            </w:pPr>
            <w:r>
              <w:rPr>
                <w:b/>
              </w:rPr>
              <w:t>0402 10 11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BB3879" w14:textId="77777777" w:rsidR="00756439" w:rsidRDefault="004118D6" w:rsidP="00756439">
            <w:pPr>
              <w:pStyle w:val="NormalinTable"/>
              <w:tabs>
                <w:tab w:val="left" w:pos="1250"/>
              </w:tabs>
              <w:rPr>
                <w:ins w:id="5847" w:author="David Owen" w:date="2019-06-13T17:12:00Z"/>
              </w:rPr>
            </w:pPr>
            <w:ins w:id="5848" w:author="David Owen" w:date="2019-06-13T16:59:00Z">
              <w:r>
                <w:t xml:space="preserve">To 31/12/19: </w:t>
              </w:r>
            </w:ins>
            <w:r w:rsidR="00756439">
              <w:t>15.600 € / 100 kg</w:t>
            </w:r>
          </w:p>
          <w:p w14:paraId="7751B4F7" w14:textId="6872451C" w:rsidR="00D846DE" w:rsidRDefault="00D846DE" w:rsidP="00756439">
            <w:pPr>
              <w:pStyle w:val="NormalinTable"/>
              <w:tabs>
                <w:tab w:val="left" w:pos="1250"/>
              </w:tabs>
            </w:pPr>
            <w:ins w:id="5849" w:author="David Owen" w:date="2019-06-13T17:12:00Z">
              <w:r>
                <w:t>From 1/1/20: 0.00%</w:t>
              </w:r>
            </w:ins>
          </w:p>
        </w:tc>
      </w:tr>
      <w:tr w:rsidR="00756439" w14:paraId="65DCCCA2" w14:textId="77777777" w:rsidTr="00FC0611">
        <w:trPr>
          <w:cantSplit/>
        </w:trPr>
        <w:tc>
          <w:tcPr>
            <w:tcW w:w="0" w:type="auto"/>
            <w:tcBorders>
              <w:top w:val="single" w:sz="4" w:space="0" w:color="A6A6A6" w:themeColor="background1" w:themeShade="A6"/>
              <w:right w:val="single" w:sz="4" w:space="0" w:color="000000" w:themeColor="text1"/>
            </w:tcBorders>
          </w:tcPr>
          <w:p w14:paraId="3698A4FB" w14:textId="77777777" w:rsidR="00756439" w:rsidRDefault="00756439" w:rsidP="00756439">
            <w:pPr>
              <w:pStyle w:val="NormalinTable"/>
            </w:pPr>
            <w:r>
              <w:rPr>
                <w:b/>
              </w:rPr>
              <w:t>0402 10 19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C0E17A" w14:textId="77777777" w:rsidR="00756439" w:rsidRDefault="004118D6" w:rsidP="00756439">
            <w:pPr>
              <w:pStyle w:val="NormalinTable"/>
              <w:tabs>
                <w:tab w:val="left" w:pos="1250"/>
              </w:tabs>
              <w:rPr>
                <w:ins w:id="5850" w:author="David Owen" w:date="2019-06-13T17:12:00Z"/>
              </w:rPr>
            </w:pPr>
            <w:ins w:id="5851" w:author="David Owen" w:date="2019-06-13T16:59:00Z">
              <w:r>
                <w:t xml:space="preserve">To 31/12/19: </w:t>
              </w:r>
            </w:ins>
            <w:r w:rsidR="00756439">
              <w:t>14.800 € / 100 kg</w:t>
            </w:r>
          </w:p>
          <w:p w14:paraId="18FE10F2" w14:textId="4C96D6D8" w:rsidR="00D846DE" w:rsidRDefault="00D846DE" w:rsidP="00756439">
            <w:pPr>
              <w:pStyle w:val="NormalinTable"/>
              <w:tabs>
                <w:tab w:val="left" w:pos="1250"/>
              </w:tabs>
            </w:pPr>
            <w:ins w:id="5852" w:author="David Owen" w:date="2019-06-13T17:12:00Z">
              <w:r>
                <w:t>From 1/1/20: 0.00%</w:t>
              </w:r>
            </w:ins>
          </w:p>
        </w:tc>
      </w:tr>
      <w:tr w:rsidR="00756439" w14:paraId="3D8D2EBF" w14:textId="77777777" w:rsidTr="00FC0611">
        <w:trPr>
          <w:cantSplit/>
        </w:trPr>
        <w:tc>
          <w:tcPr>
            <w:tcW w:w="0" w:type="auto"/>
            <w:tcBorders>
              <w:top w:val="single" w:sz="4" w:space="0" w:color="A6A6A6" w:themeColor="background1" w:themeShade="A6"/>
              <w:right w:val="single" w:sz="4" w:space="0" w:color="000000" w:themeColor="text1"/>
            </w:tcBorders>
          </w:tcPr>
          <w:p w14:paraId="62A34FF2" w14:textId="77777777" w:rsidR="00756439" w:rsidRDefault="00756439" w:rsidP="00756439">
            <w:pPr>
              <w:pStyle w:val="NormalinTable"/>
            </w:pPr>
            <w:r>
              <w:rPr>
                <w:b/>
              </w:rPr>
              <w:t>0402 10 91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8C977F" w14:textId="77777777" w:rsidR="00756439" w:rsidRDefault="004118D6" w:rsidP="00756439">
            <w:pPr>
              <w:pStyle w:val="NormalinTable"/>
              <w:tabs>
                <w:tab w:val="left" w:pos="1250"/>
              </w:tabs>
              <w:rPr>
                <w:ins w:id="5853" w:author="David Owen" w:date="2019-06-13T17:12:00Z"/>
              </w:rPr>
            </w:pPr>
            <w:ins w:id="5854" w:author="David Owen" w:date="2019-06-13T16:59:00Z">
              <w:r>
                <w:t xml:space="preserve">To 31/12/19: </w:t>
              </w:r>
            </w:ins>
            <w:r w:rsidR="00756439">
              <w:t>0.100 € / kg / lactic matter + 3.400 € / 100 kg</w:t>
            </w:r>
          </w:p>
          <w:p w14:paraId="2E3EE2BD" w14:textId="5E9CD553" w:rsidR="00D846DE" w:rsidRDefault="00D846DE" w:rsidP="00756439">
            <w:pPr>
              <w:pStyle w:val="NormalinTable"/>
              <w:tabs>
                <w:tab w:val="left" w:pos="1250"/>
              </w:tabs>
            </w:pPr>
            <w:ins w:id="5855" w:author="David Owen" w:date="2019-06-13T17:12:00Z">
              <w:r>
                <w:t>From 1/1/20: 0.00%</w:t>
              </w:r>
            </w:ins>
          </w:p>
        </w:tc>
      </w:tr>
      <w:tr w:rsidR="00756439" w14:paraId="6F044BD2" w14:textId="77777777" w:rsidTr="00FC0611">
        <w:trPr>
          <w:cantSplit/>
        </w:trPr>
        <w:tc>
          <w:tcPr>
            <w:tcW w:w="0" w:type="auto"/>
            <w:tcBorders>
              <w:top w:val="single" w:sz="4" w:space="0" w:color="A6A6A6" w:themeColor="background1" w:themeShade="A6"/>
              <w:right w:val="single" w:sz="4" w:space="0" w:color="000000" w:themeColor="text1"/>
            </w:tcBorders>
          </w:tcPr>
          <w:p w14:paraId="6C47372A" w14:textId="77777777" w:rsidR="00756439" w:rsidRDefault="00756439" w:rsidP="00756439">
            <w:pPr>
              <w:pStyle w:val="NormalinTable"/>
            </w:pPr>
            <w:r>
              <w:rPr>
                <w:b/>
              </w:rPr>
              <w:t>0402 10 99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53EDA1" w14:textId="77777777" w:rsidR="00756439" w:rsidRDefault="004118D6" w:rsidP="00756439">
            <w:pPr>
              <w:pStyle w:val="NormalinTable"/>
              <w:tabs>
                <w:tab w:val="left" w:pos="1250"/>
              </w:tabs>
              <w:rPr>
                <w:ins w:id="5856" w:author="David Owen" w:date="2019-06-13T17:12:00Z"/>
              </w:rPr>
            </w:pPr>
            <w:ins w:id="5857" w:author="David Owen" w:date="2019-06-13T16:59:00Z">
              <w:r>
                <w:t xml:space="preserve">To 31/12/19: </w:t>
              </w:r>
            </w:ins>
            <w:r w:rsidR="00756439">
              <w:t>0.100 € / kg / lactic matter + 2.600 € / 100 kg</w:t>
            </w:r>
          </w:p>
          <w:p w14:paraId="031C480A" w14:textId="4CD00E62" w:rsidR="00D846DE" w:rsidRDefault="00D846DE" w:rsidP="00756439">
            <w:pPr>
              <w:pStyle w:val="NormalinTable"/>
              <w:tabs>
                <w:tab w:val="left" w:pos="1250"/>
              </w:tabs>
            </w:pPr>
            <w:ins w:id="5858" w:author="David Owen" w:date="2019-06-13T17:12:00Z">
              <w:r>
                <w:t>From 1/1/20: 0.00%</w:t>
              </w:r>
            </w:ins>
          </w:p>
        </w:tc>
      </w:tr>
      <w:tr w:rsidR="00756439" w14:paraId="332A51F4" w14:textId="77777777" w:rsidTr="00FC0611">
        <w:trPr>
          <w:cantSplit/>
        </w:trPr>
        <w:tc>
          <w:tcPr>
            <w:tcW w:w="0" w:type="auto"/>
            <w:tcBorders>
              <w:top w:val="single" w:sz="4" w:space="0" w:color="A6A6A6" w:themeColor="background1" w:themeShade="A6"/>
              <w:right w:val="single" w:sz="4" w:space="0" w:color="000000" w:themeColor="text1"/>
            </w:tcBorders>
          </w:tcPr>
          <w:p w14:paraId="12DDAD3B" w14:textId="77777777" w:rsidR="00756439" w:rsidRDefault="00756439" w:rsidP="00756439">
            <w:pPr>
              <w:pStyle w:val="NormalinTable"/>
            </w:pPr>
            <w:r>
              <w:rPr>
                <w:b/>
              </w:rPr>
              <w:t>0402 21 11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FD710B" w14:textId="77777777" w:rsidR="00756439" w:rsidRDefault="004118D6" w:rsidP="00756439">
            <w:pPr>
              <w:pStyle w:val="NormalinTable"/>
              <w:tabs>
                <w:tab w:val="left" w:pos="1250"/>
              </w:tabs>
              <w:rPr>
                <w:ins w:id="5859" w:author="David Owen" w:date="2019-06-13T17:12:00Z"/>
              </w:rPr>
            </w:pPr>
            <w:ins w:id="5860" w:author="David Owen" w:date="2019-06-13T16:59:00Z">
              <w:r>
                <w:t xml:space="preserve">To 31/12/19: </w:t>
              </w:r>
            </w:ins>
            <w:r w:rsidR="00756439">
              <w:t>16.900 € / 100 kg</w:t>
            </w:r>
          </w:p>
          <w:p w14:paraId="5D4B773D" w14:textId="69E68EDB" w:rsidR="00D846DE" w:rsidRDefault="00D846DE" w:rsidP="00756439">
            <w:pPr>
              <w:pStyle w:val="NormalinTable"/>
              <w:tabs>
                <w:tab w:val="left" w:pos="1250"/>
              </w:tabs>
            </w:pPr>
            <w:ins w:id="5861" w:author="David Owen" w:date="2019-06-13T17:12:00Z">
              <w:r>
                <w:t>From 1/1/20: 0.00%</w:t>
              </w:r>
            </w:ins>
          </w:p>
        </w:tc>
      </w:tr>
      <w:tr w:rsidR="00756439" w14:paraId="17CCAC46" w14:textId="77777777" w:rsidTr="00FC0611">
        <w:trPr>
          <w:cantSplit/>
        </w:trPr>
        <w:tc>
          <w:tcPr>
            <w:tcW w:w="0" w:type="auto"/>
            <w:tcBorders>
              <w:top w:val="single" w:sz="4" w:space="0" w:color="A6A6A6" w:themeColor="background1" w:themeShade="A6"/>
              <w:right w:val="single" w:sz="4" w:space="0" w:color="000000" w:themeColor="text1"/>
            </w:tcBorders>
          </w:tcPr>
          <w:p w14:paraId="7996BB9A" w14:textId="77777777" w:rsidR="00756439" w:rsidRDefault="00756439" w:rsidP="00756439">
            <w:pPr>
              <w:pStyle w:val="NormalinTable"/>
            </w:pPr>
            <w:r>
              <w:rPr>
                <w:b/>
              </w:rPr>
              <w:t>0402 21 18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EA49F3" w14:textId="77777777" w:rsidR="00756439" w:rsidRDefault="004118D6" w:rsidP="00756439">
            <w:pPr>
              <w:pStyle w:val="NormalinTable"/>
              <w:tabs>
                <w:tab w:val="left" w:pos="1250"/>
              </w:tabs>
              <w:rPr>
                <w:ins w:id="5862" w:author="David Owen" w:date="2019-06-13T17:12:00Z"/>
              </w:rPr>
            </w:pPr>
            <w:ins w:id="5863" w:author="David Owen" w:date="2019-06-13T16:59:00Z">
              <w:r>
                <w:t xml:space="preserve">To 31/12/19: </w:t>
              </w:r>
            </w:ins>
            <w:r w:rsidR="00756439">
              <w:t>16.300 € / 100 kg</w:t>
            </w:r>
          </w:p>
          <w:p w14:paraId="26A80B77" w14:textId="7B23A140" w:rsidR="00D846DE" w:rsidRDefault="00D846DE" w:rsidP="00756439">
            <w:pPr>
              <w:pStyle w:val="NormalinTable"/>
              <w:tabs>
                <w:tab w:val="left" w:pos="1250"/>
              </w:tabs>
            </w:pPr>
            <w:ins w:id="5864" w:author="David Owen" w:date="2019-06-13T17:12:00Z">
              <w:r>
                <w:t>From 1/1/20: 0.00%</w:t>
              </w:r>
            </w:ins>
          </w:p>
        </w:tc>
      </w:tr>
      <w:tr w:rsidR="00756439" w14:paraId="36D92D16" w14:textId="77777777" w:rsidTr="00FC0611">
        <w:trPr>
          <w:cantSplit/>
        </w:trPr>
        <w:tc>
          <w:tcPr>
            <w:tcW w:w="0" w:type="auto"/>
            <w:tcBorders>
              <w:top w:val="single" w:sz="4" w:space="0" w:color="A6A6A6" w:themeColor="background1" w:themeShade="A6"/>
              <w:right w:val="single" w:sz="4" w:space="0" w:color="000000" w:themeColor="text1"/>
            </w:tcBorders>
          </w:tcPr>
          <w:p w14:paraId="21F9BD51" w14:textId="77777777" w:rsidR="00756439" w:rsidRDefault="00756439" w:rsidP="00756439">
            <w:pPr>
              <w:pStyle w:val="NormalinTable"/>
            </w:pPr>
            <w:r>
              <w:rPr>
                <w:b/>
              </w:rPr>
              <w:t>0402 21 91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768DBE" w14:textId="77777777" w:rsidR="00756439" w:rsidRDefault="004118D6" w:rsidP="00756439">
            <w:pPr>
              <w:pStyle w:val="NormalinTable"/>
              <w:tabs>
                <w:tab w:val="left" w:pos="1250"/>
              </w:tabs>
              <w:rPr>
                <w:ins w:id="5865" w:author="David Owen" w:date="2019-06-13T17:12:00Z"/>
              </w:rPr>
            </w:pPr>
            <w:ins w:id="5866" w:author="David Owen" w:date="2019-06-13T17:00:00Z">
              <w:r>
                <w:t xml:space="preserve">To 31/12/19: </w:t>
              </w:r>
            </w:ins>
            <w:r w:rsidR="00756439">
              <w:t>20.900 € / 100 kg</w:t>
            </w:r>
          </w:p>
          <w:p w14:paraId="04E095A2" w14:textId="0428AD0F" w:rsidR="00D846DE" w:rsidRDefault="00D846DE" w:rsidP="00756439">
            <w:pPr>
              <w:pStyle w:val="NormalinTable"/>
              <w:tabs>
                <w:tab w:val="left" w:pos="1250"/>
              </w:tabs>
            </w:pPr>
            <w:ins w:id="5867" w:author="David Owen" w:date="2019-06-13T17:12:00Z">
              <w:r>
                <w:t>From 1/1/20: 0.00%</w:t>
              </w:r>
            </w:ins>
          </w:p>
        </w:tc>
      </w:tr>
      <w:tr w:rsidR="00756439" w14:paraId="09A6A44D" w14:textId="77777777" w:rsidTr="00FC0611">
        <w:trPr>
          <w:cantSplit/>
        </w:trPr>
        <w:tc>
          <w:tcPr>
            <w:tcW w:w="0" w:type="auto"/>
            <w:tcBorders>
              <w:top w:val="single" w:sz="4" w:space="0" w:color="A6A6A6" w:themeColor="background1" w:themeShade="A6"/>
              <w:right w:val="single" w:sz="4" w:space="0" w:color="000000" w:themeColor="text1"/>
            </w:tcBorders>
          </w:tcPr>
          <w:p w14:paraId="44A3788A" w14:textId="77777777" w:rsidR="00756439" w:rsidRDefault="00756439" w:rsidP="00756439">
            <w:pPr>
              <w:pStyle w:val="NormalinTable"/>
            </w:pPr>
            <w:r>
              <w:rPr>
                <w:b/>
              </w:rPr>
              <w:lastRenderedPageBreak/>
              <w:t>0402 21 99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A8C3F6" w14:textId="77777777" w:rsidR="00756439" w:rsidRDefault="004118D6" w:rsidP="00756439">
            <w:pPr>
              <w:pStyle w:val="NormalinTable"/>
              <w:tabs>
                <w:tab w:val="left" w:pos="1250"/>
              </w:tabs>
              <w:rPr>
                <w:ins w:id="5868" w:author="David Owen" w:date="2019-06-13T17:12:00Z"/>
              </w:rPr>
            </w:pPr>
            <w:ins w:id="5869" w:author="David Owen" w:date="2019-06-13T17:00:00Z">
              <w:r>
                <w:t xml:space="preserve">To 31/12/19: </w:t>
              </w:r>
            </w:ins>
            <w:r w:rsidR="00756439">
              <w:t>20.200 € / 100 kg</w:t>
            </w:r>
          </w:p>
          <w:p w14:paraId="4E540DEA" w14:textId="707268BD" w:rsidR="00D846DE" w:rsidRDefault="00D846DE" w:rsidP="00756439">
            <w:pPr>
              <w:pStyle w:val="NormalinTable"/>
              <w:tabs>
                <w:tab w:val="left" w:pos="1250"/>
              </w:tabs>
            </w:pPr>
            <w:ins w:id="5870" w:author="David Owen" w:date="2019-06-13T17:12:00Z">
              <w:r>
                <w:t>From 1/1/20: 0.00%</w:t>
              </w:r>
            </w:ins>
          </w:p>
        </w:tc>
      </w:tr>
      <w:tr w:rsidR="00756439" w14:paraId="0214D80F" w14:textId="77777777" w:rsidTr="00FC0611">
        <w:trPr>
          <w:cantSplit/>
        </w:trPr>
        <w:tc>
          <w:tcPr>
            <w:tcW w:w="0" w:type="auto"/>
            <w:tcBorders>
              <w:top w:val="single" w:sz="4" w:space="0" w:color="A6A6A6" w:themeColor="background1" w:themeShade="A6"/>
              <w:right w:val="single" w:sz="4" w:space="0" w:color="000000" w:themeColor="text1"/>
            </w:tcBorders>
          </w:tcPr>
          <w:p w14:paraId="58F9CCBA" w14:textId="77777777" w:rsidR="00756439" w:rsidRDefault="00756439" w:rsidP="00756439">
            <w:pPr>
              <w:pStyle w:val="NormalinTable"/>
            </w:pPr>
            <w:r>
              <w:rPr>
                <w:b/>
              </w:rPr>
              <w:t>0402 29 11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C7844D" w14:textId="77777777" w:rsidR="00756439" w:rsidRDefault="004118D6" w:rsidP="00756439">
            <w:pPr>
              <w:pStyle w:val="NormalinTable"/>
              <w:tabs>
                <w:tab w:val="left" w:pos="1250"/>
              </w:tabs>
              <w:rPr>
                <w:ins w:id="5871" w:author="David Owen" w:date="2019-06-13T17:12:00Z"/>
              </w:rPr>
            </w:pPr>
            <w:ins w:id="5872" w:author="David Owen" w:date="2019-06-13T17:00:00Z">
              <w:r>
                <w:t xml:space="preserve">To 31/12/19: </w:t>
              </w:r>
            </w:ins>
            <w:r w:rsidR="00756439">
              <w:t>0.100 € / kg / lactic matter + 2.700 € / 100 kg</w:t>
            </w:r>
          </w:p>
          <w:p w14:paraId="022FE29A" w14:textId="482B8511" w:rsidR="00D846DE" w:rsidRDefault="00D846DE" w:rsidP="00756439">
            <w:pPr>
              <w:pStyle w:val="NormalinTable"/>
              <w:tabs>
                <w:tab w:val="left" w:pos="1250"/>
              </w:tabs>
            </w:pPr>
            <w:ins w:id="5873" w:author="David Owen" w:date="2019-06-13T17:12:00Z">
              <w:r>
                <w:t>From 1/1/20: 0.00%</w:t>
              </w:r>
            </w:ins>
          </w:p>
        </w:tc>
      </w:tr>
      <w:tr w:rsidR="00756439" w14:paraId="73E523BA" w14:textId="77777777" w:rsidTr="00FC0611">
        <w:trPr>
          <w:cantSplit/>
        </w:trPr>
        <w:tc>
          <w:tcPr>
            <w:tcW w:w="0" w:type="auto"/>
            <w:tcBorders>
              <w:top w:val="single" w:sz="4" w:space="0" w:color="A6A6A6" w:themeColor="background1" w:themeShade="A6"/>
              <w:right w:val="single" w:sz="4" w:space="0" w:color="000000" w:themeColor="text1"/>
            </w:tcBorders>
          </w:tcPr>
          <w:p w14:paraId="74B16E12" w14:textId="77777777" w:rsidR="00756439" w:rsidRDefault="00756439" w:rsidP="00756439">
            <w:pPr>
              <w:pStyle w:val="NormalinTable"/>
            </w:pPr>
            <w:r>
              <w:rPr>
                <w:b/>
              </w:rPr>
              <w:t>0402 29 15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05C505" w14:textId="77777777" w:rsidR="00756439" w:rsidRDefault="004118D6" w:rsidP="00756439">
            <w:pPr>
              <w:pStyle w:val="NormalinTable"/>
              <w:tabs>
                <w:tab w:val="left" w:pos="1250"/>
              </w:tabs>
              <w:rPr>
                <w:ins w:id="5874" w:author="David Owen" w:date="2019-06-13T17:12:00Z"/>
              </w:rPr>
            </w:pPr>
            <w:ins w:id="5875" w:author="David Owen" w:date="2019-06-13T17:00:00Z">
              <w:r>
                <w:t xml:space="preserve">To 31/12/19: </w:t>
              </w:r>
            </w:ins>
            <w:r w:rsidR="00756439">
              <w:t>0.100 € / kg / lactic matter + 2.700 € / 100 kg</w:t>
            </w:r>
          </w:p>
          <w:p w14:paraId="55D8A956" w14:textId="72641705" w:rsidR="00D846DE" w:rsidRDefault="00D846DE" w:rsidP="00756439">
            <w:pPr>
              <w:pStyle w:val="NormalinTable"/>
              <w:tabs>
                <w:tab w:val="left" w:pos="1250"/>
              </w:tabs>
            </w:pPr>
            <w:ins w:id="5876" w:author="David Owen" w:date="2019-06-13T17:12:00Z">
              <w:r>
                <w:t>From 1/1/20: 0.00%</w:t>
              </w:r>
            </w:ins>
          </w:p>
        </w:tc>
      </w:tr>
      <w:tr w:rsidR="00756439" w14:paraId="78253278" w14:textId="77777777" w:rsidTr="00FC0611">
        <w:trPr>
          <w:cantSplit/>
        </w:trPr>
        <w:tc>
          <w:tcPr>
            <w:tcW w:w="0" w:type="auto"/>
            <w:tcBorders>
              <w:top w:val="single" w:sz="4" w:space="0" w:color="A6A6A6" w:themeColor="background1" w:themeShade="A6"/>
              <w:right w:val="single" w:sz="4" w:space="0" w:color="000000" w:themeColor="text1"/>
            </w:tcBorders>
          </w:tcPr>
          <w:p w14:paraId="38988E75" w14:textId="77777777" w:rsidR="00756439" w:rsidRDefault="00756439" w:rsidP="00756439">
            <w:pPr>
              <w:pStyle w:val="NormalinTable"/>
            </w:pPr>
            <w:r>
              <w:rPr>
                <w:b/>
              </w:rPr>
              <w:t>0402 29 19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3FB36D" w14:textId="77777777" w:rsidR="00756439" w:rsidRDefault="004118D6" w:rsidP="00756439">
            <w:pPr>
              <w:pStyle w:val="NormalinTable"/>
              <w:tabs>
                <w:tab w:val="left" w:pos="1250"/>
              </w:tabs>
              <w:rPr>
                <w:ins w:id="5877" w:author="David Owen" w:date="2019-06-13T17:12:00Z"/>
              </w:rPr>
            </w:pPr>
            <w:ins w:id="5878" w:author="David Owen" w:date="2019-06-13T17:00:00Z">
              <w:r>
                <w:t xml:space="preserve">To 31/12/19: </w:t>
              </w:r>
            </w:ins>
            <w:r w:rsidR="00756439">
              <w:t>0.100 € / kg / lactic matter + 2.100 € / 100 kg</w:t>
            </w:r>
          </w:p>
          <w:p w14:paraId="4F9DE9F5" w14:textId="7BD33BC1" w:rsidR="00D846DE" w:rsidRDefault="00D846DE" w:rsidP="00756439">
            <w:pPr>
              <w:pStyle w:val="NormalinTable"/>
              <w:tabs>
                <w:tab w:val="left" w:pos="1250"/>
              </w:tabs>
            </w:pPr>
            <w:ins w:id="5879" w:author="David Owen" w:date="2019-06-13T17:12:00Z">
              <w:r>
                <w:t>From 1/1/20: 0.00%</w:t>
              </w:r>
            </w:ins>
          </w:p>
        </w:tc>
      </w:tr>
      <w:tr w:rsidR="00756439" w14:paraId="2D98CF91" w14:textId="77777777" w:rsidTr="00FC0611">
        <w:trPr>
          <w:cantSplit/>
        </w:trPr>
        <w:tc>
          <w:tcPr>
            <w:tcW w:w="0" w:type="auto"/>
            <w:tcBorders>
              <w:top w:val="single" w:sz="4" w:space="0" w:color="A6A6A6" w:themeColor="background1" w:themeShade="A6"/>
              <w:right w:val="single" w:sz="4" w:space="0" w:color="000000" w:themeColor="text1"/>
            </w:tcBorders>
          </w:tcPr>
          <w:p w14:paraId="460E16F6" w14:textId="77777777" w:rsidR="00756439" w:rsidRDefault="00756439" w:rsidP="00756439">
            <w:pPr>
              <w:pStyle w:val="NormalinTable"/>
            </w:pPr>
            <w:r>
              <w:rPr>
                <w:b/>
              </w:rPr>
              <w:t>0402 29 91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F2591F" w14:textId="77777777" w:rsidR="00756439" w:rsidRDefault="004118D6" w:rsidP="00756439">
            <w:pPr>
              <w:pStyle w:val="NormalinTable"/>
              <w:tabs>
                <w:tab w:val="left" w:pos="1250"/>
              </w:tabs>
              <w:rPr>
                <w:ins w:id="5880" w:author="David Owen" w:date="2019-06-13T17:12:00Z"/>
              </w:rPr>
            </w:pPr>
            <w:ins w:id="5881" w:author="David Owen" w:date="2019-06-13T17:00:00Z">
              <w:r>
                <w:t xml:space="preserve">To 31/12/19: </w:t>
              </w:r>
            </w:ins>
            <w:r w:rsidR="00756439">
              <w:t>0.200 € / kg / lactic matter + 2.700 € / 100 kg</w:t>
            </w:r>
          </w:p>
          <w:p w14:paraId="2593AE77" w14:textId="4C51EA21" w:rsidR="00D846DE" w:rsidRDefault="00D846DE" w:rsidP="00756439">
            <w:pPr>
              <w:pStyle w:val="NormalinTable"/>
              <w:tabs>
                <w:tab w:val="left" w:pos="1250"/>
              </w:tabs>
            </w:pPr>
            <w:ins w:id="5882" w:author="David Owen" w:date="2019-06-13T17:12:00Z">
              <w:r>
                <w:t>From 1/1/20: 0.00%</w:t>
              </w:r>
            </w:ins>
          </w:p>
        </w:tc>
      </w:tr>
      <w:tr w:rsidR="00756439" w14:paraId="2067DAC3" w14:textId="77777777" w:rsidTr="00FC0611">
        <w:trPr>
          <w:cantSplit/>
        </w:trPr>
        <w:tc>
          <w:tcPr>
            <w:tcW w:w="0" w:type="auto"/>
            <w:tcBorders>
              <w:top w:val="single" w:sz="4" w:space="0" w:color="A6A6A6" w:themeColor="background1" w:themeShade="A6"/>
              <w:right w:val="single" w:sz="4" w:space="0" w:color="000000" w:themeColor="text1"/>
            </w:tcBorders>
          </w:tcPr>
          <w:p w14:paraId="5A5FBA53" w14:textId="77777777" w:rsidR="00756439" w:rsidRDefault="00756439" w:rsidP="00756439">
            <w:pPr>
              <w:pStyle w:val="NormalinTable"/>
            </w:pPr>
            <w:r>
              <w:rPr>
                <w:b/>
              </w:rPr>
              <w:t>0402 29 99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EEE325" w14:textId="77777777" w:rsidR="00756439" w:rsidRDefault="004118D6" w:rsidP="00756439">
            <w:pPr>
              <w:pStyle w:val="NormalinTable"/>
              <w:tabs>
                <w:tab w:val="left" w:pos="1250"/>
              </w:tabs>
              <w:rPr>
                <w:ins w:id="5883" w:author="David Owen" w:date="2019-06-13T17:12:00Z"/>
              </w:rPr>
            </w:pPr>
            <w:ins w:id="5884" w:author="David Owen" w:date="2019-06-13T17:00:00Z">
              <w:r>
                <w:t xml:space="preserve">To 31/12/19: </w:t>
              </w:r>
            </w:ins>
            <w:r w:rsidR="00756439">
              <w:t>0.200 € / kg / lactic matter + 2.100 € / 100 kg</w:t>
            </w:r>
          </w:p>
          <w:p w14:paraId="257BFB63" w14:textId="148CCBCD" w:rsidR="00D846DE" w:rsidRDefault="00D846DE" w:rsidP="00756439">
            <w:pPr>
              <w:pStyle w:val="NormalinTable"/>
              <w:tabs>
                <w:tab w:val="left" w:pos="1250"/>
              </w:tabs>
            </w:pPr>
            <w:ins w:id="5885" w:author="David Owen" w:date="2019-06-13T17:12:00Z">
              <w:r>
                <w:t>From 1/1/20: 0.00%</w:t>
              </w:r>
            </w:ins>
          </w:p>
        </w:tc>
      </w:tr>
      <w:tr w:rsidR="00756439" w14:paraId="37F69AAD" w14:textId="77777777" w:rsidTr="00FC0611">
        <w:trPr>
          <w:cantSplit/>
        </w:trPr>
        <w:tc>
          <w:tcPr>
            <w:tcW w:w="0" w:type="auto"/>
            <w:tcBorders>
              <w:top w:val="single" w:sz="4" w:space="0" w:color="A6A6A6" w:themeColor="background1" w:themeShade="A6"/>
              <w:right w:val="single" w:sz="4" w:space="0" w:color="000000" w:themeColor="text1"/>
            </w:tcBorders>
          </w:tcPr>
          <w:p w14:paraId="4B401D7E" w14:textId="77777777" w:rsidR="00756439" w:rsidRDefault="00756439" w:rsidP="00756439">
            <w:pPr>
              <w:pStyle w:val="NormalinTable"/>
            </w:pPr>
            <w:r>
              <w:rPr>
                <w:b/>
              </w:rPr>
              <w:t>0402 91 10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43A975" w14:textId="77777777" w:rsidR="00756439" w:rsidRDefault="00880594" w:rsidP="00756439">
            <w:pPr>
              <w:pStyle w:val="NormalinTable"/>
              <w:tabs>
                <w:tab w:val="left" w:pos="1250"/>
              </w:tabs>
              <w:rPr>
                <w:ins w:id="5886" w:author="David Owen" w:date="2019-06-13T17:12:00Z"/>
              </w:rPr>
            </w:pPr>
            <w:ins w:id="5887" w:author="David Owen" w:date="2019-06-13T17:00:00Z">
              <w:r>
                <w:t xml:space="preserve">To 31/12/19: </w:t>
              </w:r>
            </w:ins>
            <w:r w:rsidR="00756439">
              <w:t>4.300 € / 100 kg</w:t>
            </w:r>
          </w:p>
          <w:p w14:paraId="75B83C84" w14:textId="62C8DC79" w:rsidR="00D846DE" w:rsidRDefault="00D846DE" w:rsidP="00756439">
            <w:pPr>
              <w:pStyle w:val="NormalinTable"/>
              <w:tabs>
                <w:tab w:val="left" w:pos="1250"/>
              </w:tabs>
            </w:pPr>
            <w:ins w:id="5888" w:author="David Owen" w:date="2019-06-13T17:12:00Z">
              <w:r>
                <w:t>From 1/1/20: 0.00%</w:t>
              </w:r>
            </w:ins>
          </w:p>
        </w:tc>
      </w:tr>
      <w:tr w:rsidR="00756439" w14:paraId="0A3175CF" w14:textId="77777777" w:rsidTr="00FC0611">
        <w:trPr>
          <w:cantSplit/>
        </w:trPr>
        <w:tc>
          <w:tcPr>
            <w:tcW w:w="0" w:type="auto"/>
            <w:tcBorders>
              <w:top w:val="single" w:sz="4" w:space="0" w:color="A6A6A6" w:themeColor="background1" w:themeShade="A6"/>
              <w:right w:val="single" w:sz="4" w:space="0" w:color="000000" w:themeColor="text1"/>
            </w:tcBorders>
          </w:tcPr>
          <w:p w14:paraId="0A98A91B" w14:textId="77777777" w:rsidR="00756439" w:rsidRDefault="00756439" w:rsidP="00756439">
            <w:pPr>
              <w:pStyle w:val="NormalinTable"/>
            </w:pPr>
            <w:r>
              <w:rPr>
                <w:b/>
              </w:rPr>
              <w:t>0402 91 30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E08E02" w14:textId="77777777" w:rsidR="00756439" w:rsidRDefault="00880594" w:rsidP="00756439">
            <w:pPr>
              <w:pStyle w:val="NormalinTable"/>
              <w:tabs>
                <w:tab w:val="left" w:pos="1250"/>
              </w:tabs>
              <w:rPr>
                <w:ins w:id="5889" w:author="David Owen" w:date="2019-06-13T17:12:00Z"/>
              </w:rPr>
            </w:pPr>
            <w:ins w:id="5890" w:author="David Owen" w:date="2019-06-13T17:00:00Z">
              <w:r>
                <w:t xml:space="preserve">To 31/12/19: </w:t>
              </w:r>
            </w:ins>
            <w:r w:rsidR="00756439">
              <w:t>5.400 € / 100 kg</w:t>
            </w:r>
          </w:p>
          <w:p w14:paraId="1D9C2483" w14:textId="1DB4A364" w:rsidR="00D846DE" w:rsidRDefault="00D846DE" w:rsidP="00756439">
            <w:pPr>
              <w:pStyle w:val="NormalinTable"/>
              <w:tabs>
                <w:tab w:val="left" w:pos="1250"/>
              </w:tabs>
            </w:pPr>
            <w:ins w:id="5891" w:author="David Owen" w:date="2019-06-13T17:12:00Z">
              <w:r>
                <w:t>From 1/1/20: 0.00%</w:t>
              </w:r>
            </w:ins>
          </w:p>
        </w:tc>
      </w:tr>
      <w:tr w:rsidR="00756439" w14:paraId="38E9D367" w14:textId="77777777" w:rsidTr="00FC0611">
        <w:trPr>
          <w:cantSplit/>
        </w:trPr>
        <w:tc>
          <w:tcPr>
            <w:tcW w:w="0" w:type="auto"/>
            <w:tcBorders>
              <w:top w:val="single" w:sz="4" w:space="0" w:color="A6A6A6" w:themeColor="background1" w:themeShade="A6"/>
              <w:right w:val="single" w:sz="4" w:space="0" w:color="000000" w:themeColor="text1"/>
            </w:tcBorders>
          </w:tcPr>
          <w:p w14:paraId="26812CDD" w14:textId="77777777" w:rsidR="00756439" w:rsidRDefault="00756439" w:rsidP="00756439">
            <w:pPr>
              <w:pStyle w:val="NormalinTable"/>
            </w:pPr>
            <w:r>
              <w:rPr>
                <w:b/>
              </w:rPr>
              <w:t>0402 91 51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B7AC75" w14:textId="77777777" w:rsidR="00756439" w:rsidRDefault="00880594" w:rsidP="00756439">
            <w:pPr>
              <w:pStyle w:val="NormalinTable"/>
              <w:tabs>
                <w:tab w:val="left" w:pos="1250"/>
              </w:tabs>
              <w:rPr>
                <w:ins w:id="5892" w:author="David Owen" w:date="2019-06-13T17:12:00Z"/>
              </w:rPr>
            </w:pPr>
            <w:ins w:id="5893" w:author="David Owen" w:date="2019-06-13T17:00:00Z">
              <w:r>
                <w:t xml:space="preserve">To 31/12/19: </w:t>
              </w:r>
            </w:ins>
            <w:r w:rsidR="00756439">
              <w:t>13.700 € / 100 kg</w:t>
            </w:r>
          </w:p>
          <w:p w14:paraId="44A2E9A2" w14:textId="015FEE4F" w:rsidR="00D846DE" w:rsidRDefault="00D846DE" w:rsidP="00756439">
            <w:pPr>
              <w:pStyle w:val="NormalinTable"/>
              <w:tabs>
                <w:tab w:val="left" w:pos="1250"/>
              </w:tabs>
            </w:pPr>
            <w:ins w:id="5894" w:author="David Owen" w:date="2019-06-13T17:12:00Z">
              <w:r>
                <w:t>From 1/1/20: 0.00%</w:t>
              </w:r>
            </w:ins>
          </w:p>
        </w:tc>
      </w:tr>
      <w:tr w:rsidR="00756439" w14:paraId="2DA0B52A" w14:textId="77777777" w:rsidTr="00FC0611">
        <w:trPr>
          <w:cantSplit/>
        </w:trPr>
        <w:tc>
          <w:tcPr>
            <w:tcW w:w="0" w:type="auto"/>
            <w:tcBorders>
              <w:top w:val="single" w:sz="4" w:space="0" w:color="A6A6A6" w:themeColor="background1" w:themeShade="A6"/>
              <w:right w:val="single" w:sz="4" w:space="0" w:color="000000" w:themeColor="text1"/>
            </w:tcBorders>
          </w:tcPr>
          <w:p w14:paraId="7D5FF14D" w14:textId="77777777" w:rsidR="00756439" w:rsidRDefault="00756439" w:rsidP="00756439">
            <w:pPr>
              <w:pStyle w:val="NormalinTable"/>
            </w:pPr>
            <w:r>
              <w:rPr>
                <w:b/>
              </w:rPr>
              <w:t>0402 91 59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7F32AF" w14:textId="77777777" w:rsidR="00756439" w:rsidRDefault="00880594" w:rsidP="00756439">
            <w:pPr>
              <w:pStyle w:val="NormalinTable"/>
              <w:tabs>
                <w:tab w:val="left" w:pos="1250"/>
              </w:tabs>
              <w:rPr>
                <w:ins w:id="5895" w:author="David Owen" w:date="2019-06-13T17:12:00Z"/>
              </w:rPr>
            </w:pPr>
            <w:ins w:id="5896" w:author="David Owen" w:date="2019-06-13T17:00:00Z">
              <w:r>
                <w:t xml:space="preserve">To 31/12/19: </w:t>
              </w:r>
            </w:ins>
            <w:r w:rsidR="00756439">
              <w:t>13.600 € / 100 kg</w:t>
            </w:r>
          </w:p>
          <w:p w14:paraId="64B923D6" w14:textId="63C819F8" w:rsidR="00D846DE" w:rsidRDefault="00D846DE" w:rsidP="00756439">
            <w:pPr>
              <w:pStyle w:val="NormalinTable"/>
              <w:tabs>
                <w:tab w:val="left" w:pos="1250"/>
              </w:tabs>
            </w:pPr>
            <w:ins w:id="5897" w:author="David Owen" w:date="2019-06-13T17:12:00Z">
              <w:r>
                <w:t>From 1/1/20: 0.00%</w:t>
              </w:r>
            </w:ins>
          </w:p>
        </w:tc>
      </w:tr>
      <w:tr w:rsidR="00756439" w14:paraId="681182CB" w14:textId="77777777" w:rsidTr="00FC0611">
        <w:trPr>
          <w:cantSplit/>
        </w:trPr>
        <w:tc>
          <w:tcPr>
            <w:tcW w:w="0" w:type="auto"/>
            <w:tcBorders>
              <w:top w:val="single" w:sz="4" w:space="0" w:color="A6A6A6" w:themeColor="background1" w:themeShade="A6"/>
              <w:right w:val="single" w:sz="4" w:space="0" w:color="000000" w:themeColor="text1"/>
            </w:tcBorders>
          </w:tcPr>
          <w:p w14:paraId="0952DFBB" w14:textId="77777777" w:rsidR="00756439" w:rsidRDefault="00756439" w:rsidP="00756439">
            <w:pPr>
              <w:pStyle w:val="NormalinTable"/>
            </w:pPr>
            <w:r>
              <w:rPr>
                <w:b/>
              </w:rPr>
              <w:t>0402 91 91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6060D2" w14:textId="77777777" w:rsidR="00756439" w:rsidRDefault="00880594" w:rsidP="00756439">
            <w:pPr>
              <w:pStyle w:val="NormalinTable"/>
              <w:tabs>
                <w:tab w:val="left" w:pos="1250"/>
              </w:tabs>
              <w:rPr>
                <w:ins w:id="5898" w:author="David Owen" w:date="2019-06-13T17:12:00Z"/>
              </w:rPr>
            </w:pPr>
            <w:ins w:id="5899" w:author="David Owen" w:date="2019-06-13T17:00:00Z">
              <w:r>
                <w:t xml:space="preserve">To 31/12/19: </w:t>
              </w:r>
            </w:ins>
            <w:r w:rsidR="00756439">
              <w:t>22.900 € / 100 kg</w:t>
            </w:r>
          </w:p>
          <w:p w14:paraId="4B5DC9BF" w14:textId="376F0EC3" w:rsidR="00D846DE" w:rsidRDefault="00D846DE" w:rsidP="00756439">
            <w:pPr>
              <w:pStyle w:val="NormalinTable"/>
              <w:tabs>
                <w:tab w:val="left" w:pos="1250"/>
              </w:tabs>
            </w:pPr>
            <w:ins w:id="5900" w:author="David Owen" w:date="2019-06-13T17:12:00Z">
              <w:r>
                <w:t>From 1/1/20: 0.00%</w:t>
              </w:r>
            </w:ins>
          </w:p>
        </w:tc>
      </w:tr>
      <w:tr w:rsidR="00756439" w14:paraId="141F1F1B" w14:textId="77777777" w:rsidTr="00FC0611">
        <w:trPr>
          <w:cantSplit/>
        </w:trPr>
        <w:tc>
          <w:tcPr>
            <w:tcW w:w="0" w:type="auto"/>
            <w:tcBorders>
              <w:top w:val="single" w:sz="4" w:space="0" w:color="A6A6A6" w:themeColor="background1" w:themeShade="A6"/>
              <w:right w:val="single" w:sz="4" w:space="0" w:color="000000" w:themeColor="text1"/>
            </w:tcBorders>
          </w:tcPr>
          <w:p w14:paraId="02D3A0DB" w14:textId="77777777" w:rsidR="00756439" w:rsidRDefault="00756439" w:rsidP="00756439">
            <w:pPr>
              <w:pStyle w:val="NormalinTable"/>
            </w:pPr>
            <w:r>
              <w:rPr>
                <w:b/>
              </w:rPr>
              <w:t>0402 91 99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F10964" w14:textId="77777777" w:rsidR="00756439" w:rsidRDefault="00880594" w:rsidP="00756439">
            <w:pPr>
              <w:pStyle w:val="NormalinTable"/>
              <w:tabs>
                <w:tab w:val="left" w:pos="1250"/>
              </w:tabs>
              <w:rPr>
                <w:ins w:id="5901" w:author="David Owen" w:date="2019-06-13T17:12:00Z"/>
              </w:rPr>
            </w:pPr>
            <w:ins w:id="5902" w:author="David Owen" w:date="2019-06-13T17:00:00Z">
              <w:r>
                <w:t xml:space="preserve">To 31/12/19: </w:t>
              </w:r>
            </w:ins>
            <w:r w:rsidR="00756439">
              <w:t>22.800 € / 100 kg</w:t>
            </w:r>
          </w:p>
          <w:p w14:paraId="0BCEB5BF" w14:textId="13021E8B" w:rsidR="00D846DE" w:rsidRDefault="00D846DE" w:rsidP="00756439">
            <w:pPr>
              <w:pStyle w:val="NormalinTable"/>
              <w:tabs>
                <w:tab w:val="left" w:pos="1250"/>
              </w:tabs>
            </w:pPr>
            <w:ins w:id="5903" w:author="David Owen" w:date="2019-06-13T17:12:00Z">
              <w:r>
                <w:t>From 1/1/20: 0.00%</w:t>
              </w:r>
            </w:ins>
          </w:p>
        </w:tc>
      </w:tr>
      <w:tr w:rsidR="00756439" w14:paraId="5CD3D083" w14:textId="77777777" w:rsidTr="00FC0611">
        <w:trPr>
          <w:cantSplit/>
        </w:trPr>
        <w:tc>
          <w:tcPr>
            <w:tcW w:w="0" w:type="auto"/>
            <w:tcBorders>
              <w:top w:val="single" w:sz="4" w:space="0" w:color="A6A6A6" w:themeColor="background1" w:themeShade="A6"/>
              <w:right w:val="single" w:sz="4" w:space="0" w:color="000000" w:themeColor="text1"/>
            </w:tcBorders>
          </w:tcPr>
          <w:p w14:paraId="08F91A8E" w14:textId="77777777" w:rsidR="00756439" w:rsidRDefault="00756439" w:rsidP="00756439">
            <w:pPr>
              <w:pStyle w:val="NormalinTable"/>
            </w:pPr>
            <w:r>
              <w:rPr>
                <w:b/>
              </w:rPr>
              <w:t>0402 99 10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003DB7" w14:textId="77777777" w:rsidR="00756439" w:rsidRDefault="00880594" w:rsidP="00756439">
            <w:pPr>
              <w:pStyle w:val="NormalinTable"/>
              <w:tabs>
                <w:tab w:val="left" w:pos="1250"/>
              </w:tabs>
              <w:rPr>
                <w:ins w:id="5904" w:author="David Owen" w:date="2019-06-13T17:12:00Z"/>
              </w:rPr>
            </w:pPr>
            <w:ins w:id="5905" w:author="David Owen" w:date="2019-06-13T17:00:00Z">
              <w:r>
                <w:t xml:space="preserve">To 31/12/19: </w:t>
              </w:r>
            </w:ins>
            <w:r w:rsidR="00756439">
              <w:t>7.100 € / 100 kg</w:t>
            </w:r>
          </w:p>
          <w:p w14:paraId="577C7650" w14:textId="574C7490" w:rsidR="00D846DE" w:rsidRDefault="00D846DE" w:rsidP="00756439">
            <w:pPr>
              <w:pStyle w:val="NormalinTable"/>
              <w:tabs>
                <w:tab w:val="left" w:pos="1250"/>
              </w:tabs>
            </w:pPr>
            <w:ins w:id="5906" w:author="David Owen" w:date="2019-06-13T17:12:00Z">
              <w:r>
                <w:t>From 1/1/20: 0.00%</w:t>
              </w:r>
            </w:ins>
          </w:p>
        </w:tc>
      </w:tr>
      <w:tr w:rsidR="00756439" w14:paraId="423F79E3" w14:textId="77777777" w:rsidTr="00FC0611">
        <w:trPr>
          <w:cantSplit/>
        </w:trPr>
        <w:tc>
          <w:tcPr>
            <w:tcW w:w="0" w:type="auto"/>
            <w:tcBorders>
              <w:top w:val="single" w:sz="4" w:space="0" w:color="A6A6A6" w:themeColor="background1" w:themeShade="A6"/>
              <w:right w:val="single" w:sz="4" w:space="0" w:color="000000" w:themeColor="text1"/>
            </w:tcBorders>
          </w:tcPr>
          <w:p w14:paraId="44F313E5" w14:textId="77777777" w:rsidR="00756439" w:rsidRDefault="00756439" w:rsidP="00756439">
            <w:pPr>
              <w:pStyle w:val="NormalinTable"/>
            </w:pPr>
            <w:r>
              <w:rPr>
                <w:b/>
              </w:rPr>
              <w:t>0402 99 31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9FBAD8" w14:textId="77777777" w:rsidR="00756439" w:rsidRDefault="00880594" w:rsidP="00756439">
            <w:pPr>
              <w:pStyle w:val="NormalinTable"/>
              <w:tabs>
                <w:tab w:val="left" w:pos="1250"/>
              </w:tabs>
              <w:rPr>
                <w:ins w:id="5907" w:author="David Owen" w:date="2019-06-13T17:12:00Z"/>
              </w:rPr>
            </w:pPr>
            <w:ins w:id="5908" w:author="David Owen" w:date="2019-06-13T17:00:00Z">
              <w:r>
                <w:t xml:space="preserve">To 31/12/19: </w:t>
              </w:r>
            </w:ins>
            <w:r w:rsidR="00756439">
              <w:t>0.100 € / kg / lactic matter + 2.400 € / 100 kg</w:t>
            </w:r>
          </w:p>
          <w:p w14:paraId="3C4F1E05" w14:textId="52CFD22D" w:rsidR="00D846DE" w:rsidRDefault="00D846DE" w:rsidP="00756439">
            <w:pPr>
              <w:pStyle w:val="NormalinTable"/>
              <w:tabs>
                <w:tab w:val="left" w:pos="1250"/>
              </w:tabs>
            </w:pPr>
            <w:ins w:id="5909" w:author="David Owen" w:date="2019-06-13T17:12:00Z">
              <w:r>
                <w:t>From 1/1/20: 0.00%</w:t>
              </w:r>
            </w:ins>
          </w:p>
        </w:tc>
      </w:tr>
      <w:tr w:rsidR="00756439" w14:paraId="56A9DA44" w14:textId="77777777" w:rsidTr="00FC0611">
        <w:trPr>
          <w:cantSplit/>
        </w:trPr>
        <w:tc>
          <w:tcPr>
            <w:tcW w:w="0" w:type="auto"/>
            <w:tcBorders>
              <w:top w:val="single" w:sz="4" w:space="0" w:color="A6A6A6" w:themeColor="background1" w:themeShade="A6"/>
              <w:right w:val="single" w:sz="4" w:space="0" w:color="000000" w:themeColor="text1"/>
            </w:tcBorders>
          </w:tcPr>
          <w:p w14:paraId="1833CBAA" w14:textId="77777777" w:rsidR="00756439" w:rsidRDefault="00756439" w:rsidP="00756439">
            <w:pPr>
              <w:pStyle w:val="NormalinTable"/>
            </w:pPr>
            <w:r>
              <w:rPr>
                <w:b/>
              </w:rPr>
              <w:t>0402 99 39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29266B" w14:textId="77777777" w:rsidR="00756439" w:rsidRDefault="00880594" w:rsidP="00756439">
            <w:pPr>
              <w:pStyle w:val="NormalinTable"/>
              <w:tabs>
                <w:tab w:val="left" w:pos="1250"/>
              </w:tabs>
              <w:rPr>
                <w:ins w:id="5910" w:author="David Owen" w:date="2019-06-13T17:12:00Z"/>
              </w:rPr>
            </w:pPr>
            <w:ins w:id="5911" w:author="David Owen" w:date="2019-06-13T17:00:00Z">
              <w:r>
                <w:t xml:space="preserve">To 31/12/19: </w:t>
              </w:r>
            </w:ins>
            <w:r w:rsidR="00756439">
              <w:t>0.100 € / kg / lactic matter + 2.300 € / 100 kg</w:t>
            </w:r>
          </w:p>
          <w:p w14:paraId="1618F634" w14:textId="17B3CC70" w:rsidR="00D846DE" w:rsidRDefault="00D846DE" w:rsidP="00756439">
            <w:pPr>
              <w:pStyle w:val="NormalinTable"/>
              <w:tabs>
                <w:tab w:val="left" w:pos="1250"/>
              </w:tabs>
            </w:pPr>
            <w:ins w:id="5912" w:author="David Owen" w:date="2019-06-13T17:12:00Z">
              <w:r>
                <w:t>From 1/1/20: 0.00%</w:t>
              </w:r>
            </w:ins>
          </w:p>
        </w:tc>
      </w:tr>
      <w:tr w:rsidR="00756439" w14:paraId="68C933C2" w14:textId="77777777" w:rsidTr="00FC0611">
        <w:trPr>
          <w:cantSplit/>
        </w:trPr>
        <w:tc>
          <w:tcPr>
            <w:tcW w:w="0" w:type="auto"/>
            <w:tcBorders>
              <w:top w:val="single" w:sz="4" w:space="0" w:color="A6A6A6" w:themeColor="background1" w:themeShade="A6"/>
              <w:right w:val="single" w:sz="4" w:space="0" w:color="000000" w:themeColor="text1"/>
            </w:tcBorders>
          </w:tcPr>
          <w:p w14:paraId="4D275771" w14:textId="77777777" w:rsidR="00756439" w:rsidRDefault="00756439" w:rsidP="00756439">
            <w:pPr>
              <w:pStyle w:val="NormalinTable"/>
            </w:pPr>
            <w:r>
              <w:rPr>
                <w:b/>
              </w:rPr>
              <w:t>0402 99 91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F29530" w14:textId="77777777" w:rsidR="00756439" w:rsidRDefault="00880594" w:rsidP="00756439">
            <w:pPr>
              <w:pStyle w:val="NormalinTable"/>
              <w:tabs>
                <w:tab w:val="left" w:pos="1250"/>
              </w:tabs>
              <w:rPr>
                <w:ins w:id="5913" w:author="David Owen" w:date="2019-06-13T17:12:00Z"/>
              </w:rPr>
            </w:pPr>
            <w:ins w:id="5914" w:author="David Owen" w:date="2019-06-13T17:00:00Z">
              <w:r>
                <w:t xml:space="preserve">To 31/12/19: </w:t>
              </w:r>
            </w:ins>
            <w:r w:rsidR="00756439">
              <w:t>0.200 € / kg / lactic matter + 2.400 € / 100 kg</w:t>
            </w:r>
          </w:p>
          <w:p w14:paraId="795263BD" w14:textId="0F523413" w:rsidR="00D846DE" w:rsidRDefault="00D846DE" w:rsidP="00756439">
            <w:pPr>
              <w:pStyle w:val="NormalinTable"/>
              <w:tabs>
                <w:tab w:val="left" w:pos="1250"/>
              </w:tabs>
            </w:pPr>
            <w:ins w:id="5915" w:author="David Owen" w:date="2019-06-13T17:12:00Z">
              <w:r>
                <w:t>From 1/1/20: 0.00%</w:t>
              </w:r>
            </w:ins>
          </w:p>
        </w:tc>
      </w:tr>
      <w:tr w:rsidR="00756439" w14:paraId="1406E91A" w14:textId="77777777" w:rsidTr="00FC0611">
        <w:trPr>
          <w:cantSplit/>
        </w:trPr>
        <w:tc>
          <w:tcPr>
            <w:tcW w:w="0" w:type="auto"/>
            <w:tcBorders>
              <w:top w:val="single" w:sz="4" w:space="0" w:color="A6A6A6" w:themeColor="background1" w:themeShade="A6"/>
              <w:right w:val="single" w:sz="4" w:space="0" w:color="000000" w:themeColor="text1"/>
            </w:tcBorders>
          </w:tcPr>
          <w:p w14:paraId="09D37B1D" w14:textId="77777777" w:rsidR="00756439" w:rsidRDefault="00756439" w:rsidP="00756439">
            <w:pPr>
              <w:pStyle w:val="NormalinTable"/>
            </w:pPr>
            <w:r>
              <w:rPr>
                <w:b/>
              </w:rPr>
              <w:t>0402 99 99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9DC040" w14:textId="77777777" w:rsidR="00756439" w:rsidRDefault="00880594" w:rsidP="00756439">
            <w:pPr>
              <w:pStyle w:val="NormalinTable"/>
              <w:tabs>
                <w:tab w:val="left" w:pos="1250"/>
              </w:tabs>
              <w:rPr>
                <w:ins w:id="5916" w:author="David Owen" w:date="2019-06-13T17:12:00Z"/>
              </w:rPr>
            </w:pPr>
            <w:ins w:id="5917" w:author="David Owen" w:date="2019-06-13T17:00:00Z">
              <w:r>
                <w:t xml:space="preserve">To 31/12/19: </w:t>
              </w:r>
            </w:ins>
            <w:r w:rsidR="00756439">
              <w:t>0.200 € / kg / lactic matter + 2.300 € / 100 kg</w:t>
            </w:r>
          </w:p>
          <w:p w14:paraId="1126AEA7" w14:textId="7EE52612" w:rsidR="00D846DE" w:rsidRDefault="00D846DE" w:rsidP="00756439">
            <w:pPr>
              <w:pStyle w:val="NormalinTable"/>
              <w:tabs>
                <w:tab w:val="left" w:pos="1250"/>
              </w:tabs>
            </w:pPr>
            <w:ins w:id="5918" w:author="David Owen" w:date="2019-06-13T17:12:00Z">
              <w:r>
                <w:t>From 1/1/20: 0.00%</w:t>
              </w:r>
            </w:ins>
          </w:p>
        </w:tc>
      </w:tr>
      <w:tr w:rsidR="00756439" w14:paraId="1A666144" w14:textId="77777777" w:rsidTr="00FC0611">
        <w:trPr>
          <w:cantSplit/>
        </w:trPr>
        <w:tc>
          <w:tcPr>
            <w:tcW w:w="0" w:type="auto"/>
            <w:tcBorders>
              <w:top w:val="single" w:sz="4" w:space="0" w:color="A6A6A6" w:themeColor="background1" w:themeShade="A6"/>
              <w:right w:val="single" w:sz="4" w:space="0" w:color="000000" w:themeColor="text1"/>
            </w:tcBorders>
          </w:tcPr>
          <w:p w14:paraId="68295945" w14:textId="77777777" w:rsidR="00756439" w:rsidRDefault="00756439" w:rsidP="00756439">
            <w:pPr>
              <w:pStyle w:val="NormalinTable"/>
            </w:pPr>
            <w:r>
              <w:rPr>
                <w:b/>
              </w:rPr>
              <w:t>0403 10 11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C04514" w14:textId="77777777" w:rsidR="00756439" w:rsidRDefault="002056E1" w:rsidP="00756439">
            <w:pPr>
              <w:pStyle w:val="NormalinTable"/>
              <w:tabs>
                <w:tab w:val="left" w:pos="1250"/>
              </w:tabs>
              <w:rPr>
                <w:ins w:id="5919" w:author="David Owen" w:date="2019-06-13T17:12:00Z"/>
              </w:rPr>
            </w:pPr>
            <w:ins w:id="5920" w:author="David Owen" w:date="2019-06-13T17:01:00Z">
              <w:r>
                <w:t xml:space="preserve">To 31/12/19: </w:t>
              </w:r>
            </w:ins>
            <w:r w:rsidR="00756439">
              <w:t>2.500 € / 100 kg</w:t>
            </w:r>
          </w:p>
          <w:p w14:paraId="15528935" w14:textId="0426FB1E" w:rsidR="00D846DE" w:rsidRDefault="00D846DE" w:rsidP="00756439">
            <w:pPr>
              <w:pStyle w:val="NormalinTable"/>
              <w:tabs>
                <w:tab w:val="left" w:pos="1250"/>
              </w:tabs>
            </w:pPr>
            <w:ins w:id="5921" w:author="David Owen" w:date="2019-06-13T17:12:00Z">
              <w:r>
                <w:t>From 1/1/20: 0.00%</w:t>
              </w:r>
            </w:ins>
          </w:p>
        </w:tc>
      </w:tr>
      <w:tr w:rsidR="00756439" w14:paraId="5138FD57" w14:textId="77777777" w:rsidTr="00FC0611">
        <w:trPr>
          <w:cantSplit/>
        </w:trPr>
        <w:tc>
          <w:tcPr>
            <w:tcW w:w="0" w:type="auto"/>
            <w:tcBorders>
              <w:top w:val="single" w:sz="4" w:space="0" w:color="A6A6A6" w:themeColor="background1" w:themeShade="A6"/>
              <w:right w:val="single" w:sz="4" w:space="0" w:color="000000" w:themeColor="text1"/>
            </w:tcBorders>
          </w:tcPr>
          <w:p w14:paraId="64AE2B38" w14:textId="77777777" w:rsidR="00756439" w:rsidRDefault="00756439" w:rsidP="00756439">
            <w:pPr>
              <w:pStyle w:val="NormalinTable"/>
            </w:pPr>
            <w:r>
              <w:rPr>
                <w:b/>
              </w:rPr>
              <w:t>0403 10 13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D2EFFF" w14:textId="77777777" w:rsidR="00756439" w:rsidRDefault="002056E1" w:rsidP="00756439">
            <w:pPr>
              <w:pStyle w:val="NormalinTable"/>
              <w:tabs>
                <w:tab w:val="left" w:pos="1250"/>
              </w:tabs>
              <w:rPr>
                <w:ins w:id="5922" w:author="David Owen" w:date="2019-06-13T17:12:00Z"/>
              </w:rPr>
            </w:pPr>
            <w:ins w:id="5923" w:author="David Owen" w:date="2019-06-13T17:02:00Z">
              <w:r>
                <w:t xml:space="preserve">To 31/12/19: </w:t>
              </w:r>
            </w:ins>
            <w:r w:rsidR="00756439">
              <w:t>3.000 € / 100 kg</w:t>
            </w:r>
          </w:p>
          <w:p w14:paraId="08BCE20F" w14:textId="534DD7F0" w:rsidR="00D846DE" w:rsidRDefault="00D846DE" w:rsidP="00756439">
            <w:pPr>
              <w:pStyle w:val="NormalinTable"/>
              <w:tabs>
                <w:tab w:val="left" w:pos="1250"/>
              </w:tabs>
            </w:pPr>
            <w:ins w:id="5924" w:author="David Owen" w:date="2019-06-13T17:12:00Z">
              <w:r>
                <w:t>From 1/1/20: 0.00%</w:t>
              </w:r>
            </w:ins>
          </w:p>
        </w:tc>
      </w:tr>
      <w:tr w:rsidR="00756439" w14:paraId="13B97A0F" w14:textId="77777777" w:rsidTr="00FC0611">
        <w:trPr>
          <w:cantSplit/>
        </w:trPr>
        <w:tc>
          <w:tcPr>
            <w:tcW w:w="0" w:type="auto"/>
            <w:tcBorders>
              <w:top w:val="single" w:sz="4" w:space="0" w:color="A6A6A6" w:themeColor="background1" w:themeShade="A6"/>
              <w:right w:val="single" w:sz="4" w:space="0" w:color="000000" w:themeColor="text1"/>
            </w:tcBorders>
          </w:tcPr>
          <w:p w14:paraId="125BCCAC" w14:textId="77777777" w:rsidR="00756439" w:rsidRDefault="00756439" w:rsidP="00756439">
            <w:pPr>
              <w:pStyle w:val="NormalinTable"/>
            </w:pPr>
            <w:r>
              <w:rPr>
                <w:b/>
              </w:rPr>
              <w:t>0403 10 19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978681" w14:textId="77777777" w:rsidR="00756439" w:rsidRDefault="002056E1" w:rsidP="00756439">
            <w:pPr>
              <w:pStyle w:val="NormalinTable"/>
              <w:tabs>
                <w:tab w:val="left" w:pos="1250"/>
              </w:tabs>
              <w:rPr>
                <w:ins w:id="5925" w:author="David Owen" w:date="2019-06-13T17:12:00Z"/>
              </w:rPr>
            </w:pPr>
            <w:ins w:id="5926" w:author="David Owen" w:date="2019-06-13T17:01:00Z">
              <w:r>
                <w:t xml:space="preserve">To 31/12/19: </w:t>
              </w:r>
            </w:ins>
            <w:r w:rsidR="00756439">
              <w:t>7.400 € / 100 kg</w:t>
            </w:r>
          </w:p>
          <w:p w14:paraId="66C7A2B2" w14:textId="0A0FBDD6" w:rsidR="00D846DE" w:rsidRDefault="00D846DE" w:rsidP="00756439">
            <w:pPr>
              <w:pStyle w:val="NormalinTable"/>
              <w:tabs>
                <w:tab w:val="left" w:pos="1250"/>
              </w:tabs>
            </w:pPr>
            <w:ins w:id="5927" w:author="David Owen" w:date="2019-06-13T17:12:00Z">
              <w:r>
                <w:t>From 1/1/20: 0.00%</w:t>
              </w:r>
            </w:ins>
          </w:p>
        </w:tc>
      </w:tr>
      <w:tr w:rsidR="00756439" w14:paraId="072ABB44" w14:textId="77777777" w:rsidTr="00FC0611">
        <w:trPr>
          <w:cantSplit/>
        </w:trPr>
        <w:tc>
          <w:tcPr>
            <w:tcW w:w="0" w:type="auto"/>
            <w:tcBorders>
              <w:top w:val="single" w:sz="4" w:space="0" w:color="A6A6A6" w:themeColor="background1" w:themeShade="A6"/>
              <w:right w:val="single" w:sz="4" w:space="0" w:color="000000" w:themeColor="text1"/>
            </w:tcBorders>
          </w:tcPr>
          <w:p w14:paraId="4D8C3A6F" w14:textId="77777777" w:rsidR="00756439" w:rsidRDefault="00756439" w:rsidP="00756439">
            <w:pPr>
              <w:pStyle w:val="NormalinTable"/>
            </w:pPr>
            <w:r>
              <w:rPr>
                <w:b/>
              </w:rPr>
              <w:t>0403 10 31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33663F" w14:textId="77777777" w:rsidR="00756439" w:rsidRDefault="002056E1" w:rsidP="00756439">
            <w:pPr>
              <w:pStyle w:val="NormalinTable"/>
              <w:tabs>
                <w:tab w:val="left" w:pos="1250"/>
              </w:tabs>
              <w:rPr>
                <w:ins w:id="5928" w:author="David Owen" w:date="2019-06-13T17:12:00Z"/>
              </w:rPr>
            </w:pPr>
            <w:ins w:id="5929" w:author="David Owen" w:date="2019-06-13T17:02:00Z">
              <w:r>
                <w:t xml:space="preserve">To 31/12/19: </w:t>
              </w:r>
            </w:ins>
            <w:r w:rsidR="00756439">
              <w:t>2.600 € / 100 kg</w:t>
            </w:r>
          </w:p>
          <w:p w14:paraId="17AA9BE1" w14:textId="79E633E5" w:rsidR="00D846DE" w:rsidRDefault="00D846DE" w:rsidP="00756439">
            <w:pPr>
              <w:pStyle w:val="NormalinTable"/>
              <w:tabs>
                <w:tab w:val="left" w:pos="1250"/>
              </w:tabs>
            </w:pPr>
            <w:ins w:id="5930" w:author="David Owen" w:date="2019-06-13T17:12:00Z">
              <w:r>
                <w:t>From 1/1/20: 0.00%</w:t>
              </w:r>
            </w:ins>
          </w:p>
        </w:tc>
      </w:tr>
      <w:tr w:rsidR="00756439" w14:paraId="18FF3984" w14:textId="77777777" w:rsidTr="00FC0611">
        <w:trPr>
          <w:cantSplit/>
        </w:trPr>
        <w:tc>
          <w:tcPr>
            <w:tcW w:w="0" w:type="auto"/>
            <w:tcBorders>
              <w:top w:val="single" w:sz="4" w:space="0" w:color="A6A6A6" w:themeColor="background1" w:themeShade="A6"/>
              <w:right w:val="single" w:sz="4" w:space="0" w:color="000000" w:themeColor="text1"/>
            </w:tcBorders>
          </w:tcPr>
          <w:p w14:paraId="0D5EDFD8" w14:textId="77777777" w:rsidR="00756439" w:rsidRDefault="00756439" w:rsidP="00756439">
            <w:pPr>
              <w:pStyle w:val="NormalinTable"/>
            </w:pPr>
            <w:r>
              <w:rPr>
                <w:b/>
              </w:rPr>
              <w:t>0403 10 33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C73BC4" w14:textId="77777777" w:rsidR="00756439" w:rsidRDefault="002056E1" w:rsidP="00756439">
            <w:pPr>
              <w:pStyle w:val="NormalinTable"/>
              <w:tabs>
                <w:tab w:val="left" w:pos="1250"/>
              </w:tabs>
              <w:rPr>
                <w:ins w:id="5931" w:author="David Owen" w:date="2019-06-13T17:12:00Z"/>
              </w:rPr>
            </w:pPr>
            <w:ins w:id="5932" w:author="David Owen" w:date="2019-06-13T17:02:00Z">
              <w:r>
                <w:t xml:space="preserve">To 31/12/19: </w:t>
              </w:r>
            </w:ins>
            <w:r w:rsidR="00756439">
              <w:t>2.600 € / 100 kg</w:t>
            </w:r>
          </w:p>
          <w:p w14:paraId="0BBE2788" w14:textId="714C9B60" w:rsidR="00D846DE" w:rsidRDefault="00D846DE" w:rsidP="00756439">
            <w:pPr>
              <w:pStyle w:val="NormalinTable"/>
              <w:tabs>
                <w:tab w:val="left" w:pos="1250"/>
              </w:tabs>
            </w:pPr>
            <w:ins w:id="5933" w:author="David Owen" w:date="2019-06-13T17:12:00Z">
              <w:r>
                <w:t>From 1/1/20: 0.00%</w:t>
              </w:r>
            </w:ins>
          </w:p>
        </w:tc>
      </w:tr>
      <w:tr w:rsidR="00756439" w14:paraId="640169C7" w14:textId="77777777" w:rsidTr="00FC0611">
        <w:trPr>
          <w:cantSplit/>
        </w:trPr>
        <w:tc>
          <w:tcPr>
            <w:tcW w:w="0" w:type="auto"/>
            <w:tcBorders>
              <w:top w:val="single" w:sz="4" w:space="0" w:color="A6A6A6" w:themeColor="background1" w:themeShade="A6"/>
              <w:right w:val="single" w:sz="4" w:space="0" w:color="000000" w:themeColor="text1"/>
            </w:tcBorders>
          </w:tcPr>
          <w:p w14:paraId="124E3DC5" w14:textId="77777777" w:rsidR="00756439" w:rsidRDefault="00756439" w:rsidP="00756439">
            <w:pPr>
              <w:pStyle w:val="NormalinTable"/>
            </w:pPr>
            <w:r>
              <w:rPr>
                <w:b/>
              </w:rPr>
              <w:t>0403 10 39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CDB511" w14:textId="77777777" w:rsidR="00756439" w:rsidRDefault="002056E1" w:rsidP="00756439">
            <w:pPr>
              <w:pStyle w:val="NormalinTable"/>
              <w:tabs>
                <w:tab w:val="left" w:pos="1250"/>
              </w:tabs>
              <w:rPr>
                <w:ins w:id="5934" w:author="David Owen" w:date="2019-06-13T17:13:00Z"/>
              </w:rPr>
            </w:pPr>
            <w:ins w:id="5935" w:author="David Owen" w:date="2019-06-13T17:02:00Z">
              <w:r>
                <w:t xml:space="preserve">To 31/12/19: </w:t>
              </w:r>
            </w:ins>
            <w:r w:rsidR="00756439">
              <w:t>2.600 € / 100 kg</w:t>
            </w:r>
          </w:p>
          <w:p w14:paraId="5EA4669C" w14:textId="47A8096B" w:rsidR="00D846DE" w:rsidRDefault="00D846DE" w:rsidP="00756439">
            <w:pPr>
              <w:pStyle w:val="NormalinTable"/>
              <w:tabs>
                <w:tab w:val="left" w:pos="1250"/>
              </w:tabs>
            </w:pPr>
            <w:ins w:id="5936" w:author="David Owen" w:date="2019-06-13T17:13:00Z">
              <w:r>
                <w:t>From 1/1/20: 0.00%</w:t>
              </w:r>
            </w:ins>
          </w:p>
        </w:tc>
      </w:tr>
      <w:tr w:rsidR="00756439" w14:paraId="6B2E182F" w14:textId="77777777" w:rsidTr="00FC0611">
        <w:trPr>
          <w:cantSplit/>
        </w:trPr>
        <w:tc>
          <w:tcPr>
            <w:tcW w:w="0" w:type="auto"/>
            <w:tcBorders>
              <w:top w:val="single" w:sz="4" w:space="0" w:color="A6A6A6" w:themeColor="background1" w:themeShade="A6"/>
              <w:right w:val="single" w:sz="4" w:space="0" w:color="000000" w:themeColor="text1"/>
            </w:tcBorders>
          </w:tcPr>
          <w:p w14:paraId="2543E1D8" w14:textId="77777777" w:rsidR="00756439" w:rsidRDefault="00756439" w:rsidP="00756439">
            <w:pPr>
              <w:pStyle w:val="NormalinTable"/>
            </w:pPr>
            <w:r>
              <w:rPr>
                <w:b/>
              </w:rPr>
              <w:t>0403 10 51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FFC034" w14:textId="77777777" w:rsidR="00756439" w:rsidRDefault="002056E1" w:rsidP="00756439">
            <w:pPr>
              <w:pStyle w:val="NormalinTable"/>
              <w:tabs>
                <w:tab w:val="left" w:pos="1250"/>
              </w:tabs>
              <w:rPr>
                <w:ins w:id="5937" w:author="David Owen" w:date="2019-06-13T17:13:00Z"/>
              </w:rPr>
            </w:pPr>
            <w:ins w:id="5938" w:author="David Owen" w:date="2019-06-13T17:02:00Z">
              <w:r>
                <w:t xml:space="preserve">To 31/12/19: </w:t>
              </w:r>
            </w:ins>
            <w:r w:rsidR="00756439">
              <w:t>1.00% + 11.800 € / 100 kg</w:t>
            </w:r>
          </w:p>
          <w:p w14:paraId="383BDA2F" w14:textId="5C7D5E96" w:rsidR="00D846DE" w:rsidRDefault="00D846DE" w:rsidP="00756439">
            <w:pPr>
              <w:pStyle w:val="NormalinTable"/>
              <w:tabs>
                <w:tab w:val="left" w:pos="1250"/>
              </w:tabs>
            </w:pPr>
            <w:ins w:id="5939" w:author="David Owen" w:date="2019-06-13T17:13:00Z">
              <w:r>
                <w:t>From 1/1/20: 0.00%</w:t>
              </w:r>
            </w:ins>
          </w:p>
        </w:tc>
      </w:tr>
      <w:tr w:rsidR="00756439" w14:paraId="02ECB17E" w14:textId="77777777" w:rsidTr="00FC0611">
        <w:trPr>
          <w:cantSplit/>
        </w:trPr>
        <w:tc>
          <w:tcPr>
            <w:tcW w:w="0" w:type="auto"/>
            <w:tcBorders>
              <w:top w:val="single" w:sz="4" w:space="0" w:color="A6A6A6" w:themeColor="background1" w:themeShade="A6"/>
              <w:right w:val="single" w:sz="4" w:space="0" w:color="000000" w:themeColor="text1"/>
            </w:tcBorders>
          </w:tcPr>
          <w:p w14:paraId="6262BE7B" w14:textId="77777777" w:rsidR="00756439" w:rsidRDefault="00756439" w:rsidP="00756439">
            <w:pPr>
              <w:pStyle w:val="NormalinTable"/>
            </w:pPr>
            <w:r>
              <w:rPr>
                <w:b/>
              </w:rPr>
              <w:t>0403 10 53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9DC7AB" w14:textId="77777777" w:rsidR="00756439" w:rsidRDefault="002056E1" w:rsidP="00756439">
            <w:pPr>
              <w:pStyle w:val="NormalinTable"/>
              <w:tabs>
                <w:tab w:val="left" w:pos="1250"/>
              </w:tabs>
              <w:rPr>
                <w:ins w:id="5940" w:author="David Owen" w:date="2019-06-13T17:13:00Z"/>
              </w:rPr>
            </w:pPr>
            <w:ins w:id="5941" w:author="David Owen" w:date="2019-06-13T17:02:00Z">
              <w:r>
                <w:t xml:space="preserve">To 31/12/19: </w:t>
              </w:r>
            </w:ins>
            <w:r w:rsidR="00756439">
              <w:t>1.00% + 16.300 € / 100 kg</w:t>
            </w:r>
          </w:p>
          <w:p w14:paraId="013254D2" w14:textId="57019AA0" w:rsidR="00D846DE" w:rsidRDefault="00D846DE" w:rsidP="00756439">
            <w:pPr>
              <w:pStyle w:val="NormalinTable"/>
              <w:tabs>
                <w:tab w:val="left" w:pos="1250"/>
              </w:tabs>
            </w:pPr>
            <w:ins w:id="5942" w:author="David Owen" w:date="2019-06-13T17:13:00Z">
              <w:r>
                <w:t>From 1/1/20: 0.00%</w:t>
              </w:r>
            </w:ins>
          </w:p>
        </w:tc>
      </w:tr>
      <w:tr w:rsidR="00756439" w14:paraId="2A3E2447" w14:textId="77777777" w:rsidTr="00FC0611">
        <w:trPr>
          <w:cantSplit/>
        </w:trPr>
        <w:tc>
          <w:tcPr>
            <w:tcW w:w="0" w:type="auto"/>
            <w:tcBorders>
              <w:top w:val="single" w:sz="4" w:space="0" w:color="A6A6A6" w:themeColor="background1" w:themeShade="A6"/>
              <w:right w:val="single" w:sz="4" w:space="0" w:color="000000" w:themeColor="text1"/>
            </w:tcBorders>
          </w:tcPr>
          <w:p w14:paraId="4D61E0E7" w14:textId="77777777" w:rsidR="00756439" w:rsidRDefault="00756439" w:rsidP="00756439">
            <w:pPr>
              <w:pStyle w:val="NormalinTable"/>
            </w:pPr>
            <w:r>
              <w:rPr>
                <w:b/>
              </w:rPr>
              <w:t>0403 10 59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C41BCC" w14:textId="77777777" w:rsidR="00756439" w:rsidRDefault="002056E1" w:rsidP="00756439">
            <w:pPr>
              <w:pStyle w:val="NormalinTable"/>
              <w:tabs>
                <w:tab w:val="left" w:pos="1250"/>
              </w:tabs>
              <w:rPr>
                <w:ins w:id="5943" w:author="David Owen" w:date="2019-06-13T17:13:00Z"/>
              </w:rPr>
            </w:pPr>
            <w:ins w:id="5944" w:author="David Owen" w:date="2019-06-13T17:02:00Z">
              <w:r>
                <w:t xml:space="preserve">To 31/12/19: </w:t>
              </w:r>
            </w:ins>
            <w:r w:rsidR="00756439">
              <w:t>1.00% + 21.100 € / 100 kg</w:t>
            </w:r>
          </w:p>
          <w:p w14:paraId="3EFDD0C0" w14:textId="026B41D9" w:rsidR="00D846DE" w:rsidRDefault="00D846DE" w:rsidP="00756439">
            <w:pPr>
              <w:pStyle w:val="NormalinTable"/>
              <w:tabs>
                <w:tab w:val="left" w:pos="1250"/>
              </w:tabs>
            </w:pPr>
            <w:ins w:id="5945" w:author="David Owen" w:date="2019-06-13T17:13:00Z">
              <w:r>
                <w:t>From 1/1/20: 0.00%</w:t>
              </w:r>
            </w:ins>
          </w:p>
        </w:tc>
      </w:tr>
      <w:tr w:rsidR="00756439" w14:paraId="1A03D2EF" w14:textId="77777777" w:rsidTr="00FC0611">
        <w:trPr>
          <w:cantSplit/>
        </w:trPr>
        <w:tc>
          <w:tcPr>
            <w:tcW w:w="0" w:type="auto"/>
            <w:tcBorders>
              <w:top w:val="single" w:sz="4" w:space="0" w:color="A6A6A6" w:themeColor="background1" w:themeShade="A6"/>
              <w:right w:val="single" w:sz="4" w:space="0" w:color="000000" w:themeColor="text1"/>
            </w:tcBorders>
          </w:tcPr>
          <w:p w14:paraId="2D02790F" w14:textId="77777777" w:rsidR="00756439" w:rsidRDefault="00756439" w:rsidP="00756439">
            <w:pPr>
              <w:pStyle w:val="NormalinTable"/>
            </w:pPr>
            <w:r>
              <w:rPr>
                <w:b/>
              </w:rPr>
              <w:t>0403 10 91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264A9C" w14:textId="77777777" w:rsidR="00756439" w:rsidRDefault="002056E1" w:rsidP="00756439">
            <w:pPr>
              <w:pStyle w:val="NormalinTable"/>
              <w:tabs>
                <w:tab w:val="left" w:pos="1250"/>
              </w:tabs>
              <w:rPr>
                <w:ins w:id="5946" w:author="David Owen" w:date="2019-06-13T17:13:00Z"/>
              </w:rPr>
            </w:pPr>
            <w:ins w:id="5947" w:author="David Owen" w:date="2019-06-13T17:02:00Z">
              <w:r>
                <w:t xml:space="preserve">To 31/12/19: </w:t>
              </w:r>
            </w:ins>
            <w:r w:rsidR="00756439">
              <w:t>1.00% + 1.500 € / 100 kg</w:t>
            </w:r>
          </w:p>
          <w:p w14:paraId="52EAEFF1" w14:textId="52092401" w:rsidR="00D846DE" w:rsidRDefault="00D846DE" w:rsidP="00756439">
            <w:pPr>
              <w:pStyle w:val="NormalinTable"/>
              <w:tabs>
                <w:tab w:val="left" w:pos="1250"/>
              </w:tabs>
            </w:pPr>
            <w:ins w:id="5948" w:author="David Owen" w:date="2019-06-13T17:13:00Z">
              <w:r>
                <w:t>From 1/1/20: 0.00%</w:t>
              </w:r>
            </w:ins>
          </w:p>
        </w:tc>
      </w:tr>
      <w:tr w:rsidR="00756439" w14:paraId="46C606AB" w14:textId="77777777" w:rsidTr="00FC0611">
        <w:trPr>
          <w:cantSplit/>
        </w:trPr>
        <w:tc>
          <w:tcPr>
            <w:tcW w:w="0" w:type="auto"/>
            <w:tcBorders>
              <w:top w:val="single" w:sz="4" w:space="0" w:color="A6A6A6" w:themeColor="background1" w:themeShade="A6"/>
              <w:right w:val="single" w:sz="4" w:space="0" w:color="000000" w:themeColor="text1"/>
            </w:tcBorders>
          </w:tcPr>
          <w:p w14:paraId="1FBFE142" w14:textId="77777777" w:rsidR="00756439" w:rsidRDefault="00756439" w:rsidP="00756439">
            <w:pPr>
              <w:pStyle w:val="NormalinTable"/>
            </w:pPr>
            <w:r>
              <w:rPr>
                <w:b/>
              </w:rPr>
              <w:t>0403 10 93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F16B8B" w14:textId="77777777" w:rsidR="00D846DE" w:rsidRDefault="002056E1" w:rsidP="00756439">
            <w:pPr>
              <w:pStyle w:val="NormalinTable"/>
              <w:tabs>
                <w:tab w:val="left" w:pos="1250"/>
              </w:tabs>
              <w:rPr>
                <w:ins w:id="5949" w:author="David Owen" w:date="2019-06-13T17:13:00Z"/>
              </w:rPr>
            </w:pPr>
            <w:ins w:id="5950" w:author="David Owen" w:date="2019-06-13T17:02:00Z">
              <w:r>
                <w:t xml:space="preserve">To 31/12/19: </w:t>
              </w:r>
            </w:ins>
            <w:r w:rsidR="00756439">
              <w:t>1.00% + 2.100 € / 100 kg</w:t>
            </w:r>
            <w:ins w:id="5951" w:author="David Owen" w:date="2019-06-13T17:13:00Z">
              <w:r w:rsidR="00D846DE">
                <w:t xml:space="preserve"> </w:t>
              </w:r>
            </w:ins>
          </w:p>
          <w:p w14:paraId="1F3170ED" w14:textId="7C69766F" w:rsidR="00756439" w:rsidRDefault="00D846DE" w:rsidP="00756439">
            <w:pPr>
              <w:pStyle w:val="NormalinTable"/>
              <w:tabs>
                <w:tab w:val="left" w:pos="1250"/>
              </w:tabs>
            </w:pPr>
            <w:ins w:id="5952" w:author="David Owen" w:date="2019-06-13T17:13:00Z">
              <w:r>
                <w:t>From 1/1/20: 0.00%</w:t>
              </w:r>
            </w:ins>
          </w:p>
        </w:tc>
      </w:tr>
      <w:tr w:rsidR="00756439" w14:paraId="6FD49D9E" w14:textId="77777777" w:rsidTr="00FC0611">
        <w:trPr>
          <w:cantSplit/>
        </w:trPr>
        <w:tc>
          <w:tcPr>
            <w:tcW w:w="0" w:type="auto"/>
            <w:tcBorders>
              <w:top w:val="single" w:sz="4" w:space="0" w:color="A6A6A6" w:themeColor="background1" w:themeShade="A6"/>
              <w:right w:val="single" w:sz="4" w:space="0" w:color="000000" w:themeColor="text1"/>
            </w:tcBorders>
          </w:tcPr>
          <w:p w14:paraId="35FAAE68" w14:textId="77777777" w:rsidR="00756439" w:rsidRDefault="00756439" w:rsidP="00756439">
            <w:pPr>
              <w:pStyle w:val="NormalinTable"/>
            </w:pPr>
            <w:r>
              <w:rPr>
                <w:b/>
              </w:rPr>
              <w:t>0403 10 99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0E306E" w14:textId="77777777" w:rsidR="00756439" w:rsidRDefault="002056E1" w:rsidP="00756439">
            <w:pPr>
              <w:pStyle w:val="NormalinTable"/>
              <w:tabs>
                <w:tab w:val="left" w:pos="1250"/>
              </w:tabs>
              <w:rPr>
                <w:ins w:id="5953" w:author="David Owen" w:date="2019-06-13T17:13:00Z"/>
              </w:rPr>
            </w:pPr>
            <w:ins w:id="5954" w:author="David Owen" w:date="2019-06-13T17:02:00Z">
              <w:r>
                <w:t xml:space="preserve">To 31/12/19: </w:t>
              </w:r>
            </w:ins>
            <w:r w:rsidR="00756439">
              <w:t>1.00% + 3.300 € / 100 kg</w:t>
            </w:r>
          </w:p>
          <w:p w14:paraId="6D018EEA" w14:textId="6164C74C" w:rsidR="00D846DE" w:rsidRDefault="00D846DE" w:rsidP="00756439">
            <w:pPr>
              <w:pStyle w:val="NormalinTable"/>
              <w:tabs>
                <w:tab w:val="left" w:pos="1250"/>
              </w:tabs>
            </w:pPr>
            <w:ins w:id="5955" w:author="David Owen" w:date="2019-06-13T17:13:00Z">
              <w:r>
                <w:t>From 1/1/20: 0.00%</w:t>
              </w:r>
            </w:ins>
          </w:p>
        </w:tc>
      </w:tr>
      <w:tr w:rsidR="00756439" w14:paraId="4999DF76" w14:textId="77777777" w:rsidTr="00FC0611">
        <w:trPr>
          <w:cantSplit/>
        </w:trPr>
        <w:tc>
          <w:tcPr>
            <w:tcW w:w="0" w:type="auto"/>
            <w:tcBorders>
              <w:top w:val="single" w:sz="4" w:space="0" w:color="A6A6A6" w:themeColor="background1" w:themeShade="A6"/>
              <w:right w:val="single" w:sz="4" w:space="0" w:color="000000" w:themeColor="text1"/>
            </w:tcBorders>
          </w:tcPr>
          <w:p w14:paraId="4AAFA4EB" w14:textId="77777777" w:rsidR="00756439" w:rsidRDefault="00756439" w:rsidP="00756439">
            <w:pPr>
              <w:pStyle w:val="NormalinTable"/>
            </w:pPr>
            <w:r>
              <w:rPr>
                <w:b/>
              </w:rPr>
              <w:t>0403 90 11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6F79A4" w14:textId="77777777" w:rsidR="00756439" w:rsidRDefault="002056E1" w:rsidP="00756439">
            <w:pPr>
              <w:pStyle w:val="NormalinTable"/>
              <w:tabs>
                <w:tab w:val="left" w:pos="1250"/>
              </w:tabs>
              <w:rPr>
                <w:ins w:id="5956" w:author="David Owen" w:date="2019-06-13T17:13:00Z"/>
              </w:rPr>
            </w:pPr>
            <w:ins w:id="5957" w:author="David Owen" w:date="2019-06-13T17:02:00Z">
              <w:r>
                <w:t xml:space="preserve">To 31/12/19: </w:t>
              </w:r>
            </w:ins>
            <w:r w:rsidR="00756439">
              <w:t>12.500 € / 100 kg</w:t>
            </w:r>
          </w:p>
          <w:p w14:paraId="4F56A236" w14:textId="5D9A84BC" w:rsidR="00D846DE" w:rsidRDefault="00D846DE" w:rsidP="00756439">
            <w:pPr>
              <w:pStyle w:val="NormalinTable"/>
              <w:tabs>
                <w:tab w:val="left" w:pos="1250"/>
              </w:tabs>
            </w:pPr>
            <w:ins w:id="5958" w:author="David Owen" w:date="2019-06-13T17:13:00Z">
              <w:r>
                <w:t>From 1/1/20: 0.00%</w:t>
              </w:r>
            </w:ins>
          </w:p>
        </w:tc>
      </w:tr>
      <w:tr w:rsidR="00756439" w14:paraId="0B284307" w14:textId="77777777" w:rsidTr="00FC0611">
        <w:trPr>
          <w:cantSplit/>
        </w:trPr>
        <w:tc>
          <w:tcPr>
            <w:tcW w:w="0" w:type="auto"/>
            <w:tcBorders>
              <w:top w:val="single" w:sz="4" w:space="0" w:color="A6A6A6" w:themeColor="background1" w:themeShade="A6"/>
              <w:right w:val="single" w:sz="4" w:space="0" w:color="000000" w:themeColor="text1"/>
            </w:tcBorders>
          </w:tcPr>
          <w:p w14:paraId="2F1E96A6" w14:textId="77777777" w:rsidR="00756439" w:rsidRDefault="00756439" w:rsidP="00756439">
            <w:pPr>
              <w:pStyle w:val="NormalinTable"/>
            </w:pPr>
            <w:r>
              <w:rPr>
                <w:b/>
              </w:rPr>
              <w:lastRenderedPageBreak/>
              <w:t>0403 90 13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8343D0" w14:textId="77777777" w:rsidR="00756439" w:rsidRDefault="002056E1" w:rsidP="00756439">
            <w:pPr>
              <w:pStyle w:val="NormalinTable"/>
              <w:tabs>
                <w:tab w:val="left" w:pos="1250"/>
              </w:tabs>
              <w:rPr>
                <w:ins w:id="5959" w:author="David Owen" w:date="2019-06-13T17:13:00Z"/>
              </w:rPr>
            </w:pPr>
            <w:ins w:id="5960" w:author="David Owen" w:date="2019-06-13T17:02:00Z">
              <w:r>
                <w:t xml:space="preserve">To 31/12/19: </w:t>
              </w:r>
            </w:ins>
            <w:r w:rsidR="00756439">
              <w:t>16.900 € / 100 kg</w:t>
            </w:r>
          </w:p>
          <w:p w14:paraId="43861D8B" w14:textId="4FCD3C8E" w:rsidR="00D846DE" w:rsidRDefault="00D846DE" w:rsidP="00756439">
            <w:pPr>
              <w:pStyle w:val="NormalinTable"/>
              <w:tabs>
                <w:tab w:val="left" w:pos="1250"/>
              </w:tabs>
            </w:pPr>
            <w:ins w:id="5961" w:author="David Owen" w:date="2019-06-13T17:13:00Z">
              <w:r>
                <w:t>From 1/1/20: 0.00%</w:t>
              </w:r>
            </w:ins>
          </w:p>
        </w:tc>
      </w:tr>
      <w:tr w:rsidR="00756439" w14:paraId="1F945FEA" w14:textId="77777777" w:rsidTr="00FC0611">
        <w:trPr>
          <w:cantSplit/>
        </w:trPr>
        <w:tc>
          <w:tcPr>
            <w:tcW w:w="0" w:type="auto"/>
            <w:tcBorders>
              <w:top w:val="single" w:sz="4" w:space="0" w:color="A6A6A6" w:themeColor="background1" w:themeShade="A6"/>
              <w:right w:val="single" w:sz="4" w:space="0" w:color="000000" w:themeColor="text1"/>
            </w:tcBorders>
          </w:tcPr>
          <w:p w14:paraId="22A01BBE" w14:textId="77777777" w:rsidR="00756439" w:rsidRDefault="00756439" w:rsidP="00756439">
            <w:pPr>
              <w:pStyle w:val="NormalinTable"/>
            </w:pPr>
            <w:r>
              <w:rPr>
                <w:b/>
              </w:rPr>
              <w:t>0403 90 19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3D5936" w14:textId="77777777" w:rsidR="00756439" w:rsidRDefault="002056E1" w:rsidP="00756439">
            <w:pPr>
              <w:pStyle w:val="NormalinTable"/>
              <w:tabs>
                <w:tab w:val="left" w:pos="1250"/>
              </w:tabs>
              <w:rPr>
                <w:ins w:id="5962" w:author="David Owen" w:date="2019-06-13T17:13:00Z"/>
              </w:rPr>
            </w:pPr>
            <w:ins w:id="5963" w:author="David Owen" w:date="2019-06-13T17:02:00Z">
              <w:r>
                <w:t xml:space="preserve">To 31/12/19: </w:t>
              </w:r>
            </w:ins>
            <w:r w:rsidR="00756439">
              <w:t>20.900 € / 100 kg</w:t>
            </w:r>
          </w:p>
          <w:p w14:paraId="73550457" w14:textId="58945B6F" w:rsidR="00D846DE" w:rsidRDefault="00D846DE" w:rsidP="00756439">
            <w:pPr>
              <w:pStyle w:val="NormalinTable"/>
              <w:tabs>
                <w:tab w:val="left" w:pos="1250"/>
              </w:tabs>
            </w:pPr>
            <w:ins w:id="5964" w:author="David Owen" w:date="2019-06-13T17:13:00Z">
              <w:r>
                <w:t>From 1/1/20: 0.00%</w:t>
              </w:r>
            </w:ins>
          </w:p>
        </w:tc>
      </w:tr>
      <w:tr w:rsidR="00756439" w14:paraId="380967BD" w14:textId="77777777" w:rsidTr="00FC0611">
        <w:trPr>
          <w:cantSplit/>
        </w:trPr>
        <w:tc>
          <w:tcPr>
            <w:tcW w:w="0" w:type="auto"/>
            <w:tcBorders>
              <w:top w:val="single" w:sz="4" w:space="0" w:color="A6A6A6" w:themeColor="background1" w:themeShade="A6"/>
              <w:right w:val="single" w:sz="4" w:space="0" w:color="000000" w:themeColor="text1"/>
            </w:tcBorders>
          </w:tcPr>
          <w:p w14:paraId="1A30537A" w14:textId="77777777" w:rsidR="00756439" w:rsidRDefault="00756439" w:rsidP="00756439">
            <w:pPr>
              <w:pStyle w:val="NormalinTable"/>
            </w:pPr>
            <w:r>
              <w:rPr>
                <w:b/>
              </w:rPr>
              <w:t>0403 90 31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95F0FE" w14:textId="77777777" w:rsidR="00756439" w:rsidRDefault="002056E1" w:rsidP="00756439">
            <w:pPr>
              <w:pStyle w:val="NormalinTable"/>
              <w:tabs>
                <w:tab w:val="left" w:pos="1250"/>
              </w:tabs>
              <w:rPr>
                <w:ins w:id="5965" w:author="David Owen" w:date="2019-06-13T17:13:00Z"/>
              </w:rPr>
            </w:pPr>
            <w:ins w:id="5966" w:author="David Owen" w:date="2019-06-13T17:02:00Z">
              <w:r>
                <w:t xml:space="preserve">To 31/12/19: </w:t>
              </w:r>
            </w:ins>
            <w:r w:rsidR="00756439">
              <w:t>0.100 € / kg / lactic matter + 2.700 € / 100 kg</w:t>
            </w:r>
          </w:p>
          <w:p w14:paraId="4AFF1D07" w14:textId="004B268E" w:rsidR="00D846DE" w:rsidRDefault="00D846DE" w:rsidP="00756439">
            <w:pPr>
              <w:pStyle w:val="NormalinTable"/>
              <w:tabs>
                <w:tab w:val="left" w:pos="1250"/>
              </w:tabs>
            </w:pPr>
            <w:ins w:id="5967" w:author="David Owen" w:date="2019-06-13T17:13:00Z">
              <w:r>
                <w:t>From 1/1/20: 0.00%</w:t>
              </w:r>
            </w:ins>
          </w:p>
        </w:tc>
      </w:tr>
      <w:tr w:rsidR="00756439" w14:paraId="62BF03D5" w14:textId="77777777" w:rsidTr="00FC0611">
        <w:trPr>
          <w:cantSplit/>
        </w:trPr>
        <w:tc>
          <w:tcPr>
            <w:tcW w:w="0" w:type="auto"/>
            <w:tcBorders>
              <w:top w:val="single" w:sz="4" w:space="0" w:color="A6A6A6" w:themeColor="background1" w:themeShade="A6"/>
              <w:right w:val="single" w:sz="4" w:space="0" w:color="000000" w:themeColor="text1"/>
            </w:tcBorders>
          </w:tcPr>
          <w:p w14:paraId="5BDDA177" w14:textId="77777777" w:rsidR="00756439" w:rsidRDefault="00756439" w:rsidP="00756439">
            <w:pPr>
              <w:pStyle w:val="NormalinTable"/>
            </w:pPr>
            <w:r>
              <w:rPr>
                <w:b/>
              </w:rPr>
              <w:t>0403 90 33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5F2080" w14:textId="77777777" w:rsidR="00756439" w:rsidRDefault="002056E1" w:rsidP="00756439">
            <w:pPr>
              <w:pStyle w:val="NormalinTable"/>
              <w:tabs>
                <w:tab w:val="left" w:pos="1250"/>
              </w:tabs>
              <w:rPr>
                <w:ins w:id="5968" w:author="David Owen" w:date="2019-06-13T17:13:00Z"/>
              </w:rPr>
            </w:pPr>
            <w:ins w:id="5969" w:author="David Owen" w:date="2019-06-13T17:02:00Z">
              <w:r>
                <w:t xml:space="preserve">To 31/12/19: </w:t>
              </w:r>
            </w:ins>
            <w:r w:rsidR="00756439">
              <w:t>0.100 € / kg / lactic matter + 2.700 € / 100 kg</w:t>
            </w:r>
          </w:p>
          <w:p w14:paraId="608829F8" w14:textId="096E7637" w:rsidR="00D846DE" w:rsidRDefault="00D846DE" w:rsidP="00756439">
            <w:pPr>
              <w:pStyle w:val="NormalinTable"/>
              <w:tabs>
                <w:tab w:val="left" w:pos="1250"/>
              </w:tabs>
            </w:pPr>
            <w:ins w:id="5970" w:author="David Owen" w:date="2019-06-13T17:13:00Z">
              <w:r>
                <w:t>From 1/1/20: 0.00%</w:t>
              </w:r>
            </w:ins>
          </w:p>
        </w:tc>
      </w:tr>
      <w:tr w:rsidR="00756439" w14:paraId="3AE3F910" w14:textId="77777777" w:rsidTr="00FC0611">
        <w:trPr>
          <w:cantSplit/>
        </w:trPr>
        <w:tc>
          <w:tcPr>
            <w:tcW w:w="0" w:type="auto"/>
            <w:tcBorders>
              <w:top w:val="single" w:sz="4" w:space="0" w:color="A6A6A6" w:themeColor="background1" w:themeShade="A6"/>
              <w:right w:val="single" w:sz="4" w:space="0" w:color="000000" w:themeColor="text1"/>
            </w:tcBorders>
          </w:tcPr>
          <w:p w14:paraId="5502DC11" w14:textId="77777777" w:rsidR="00756439" w:rsidRDefault="00756439" w:rsidP="00756439">
            <w:pPr>
              <w:pStyle w:val="NormalinTable"/>
            </w:pPr>
            <w:r>
              <w:rPr>
                <w:b/>
              </w:rPr>
              <w:t>0403 90 39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E53B55" w14:textId="77777777" w:rsidR="00756439" w:rsidRDefault="002056E1" w:rsidP="00756439">
            <w:pPr>
              <w:pStyle w:val="NormalinTable"/>
              <w:tabs>
                <w:tab w:val="left" w:pos="1250"/>
              </w:tabs>
              <w:rPr>
                <w:ins w:id="5971" w:author="David Owen" w:date="2019-06-13T17:13:00Z"/>
              </w:rPr>
            </w:pPr>
            <w:ins w:id="5972" w:author="David Owen" w:date="2019-06-13T17:02:00Z">
              <w:r>
                <w:t xml:space="preserve">To 31/12/19: </w:t>
              </w:r>
            </w:ins>
            <w:r w:rsidR="00756439">
              <w:t>0.200 € / kg / lactic matter + 2.700 € / 100 kg</w:t>
            </w:r>
          </w:p>
          <w:p w14:paraId="69C16246" w14:textId="2E21E5A6" w:rsidR="00D846DE" w:rsidRDefault="00D846DE" w:rsidP="00756439">
            <w:pPr>
              <w:pStyle w:val="NormalinTable"/>
              <w:tabs>
                <w:tab w:val="left" w:pos="1250"/>
              </w:tabs>
            </w:pPr>
            <w:ins w:id="5973" w:author="David Owen" w:date="2019-06-13T17:13:00Z">
              <w:r>
                <w:t>From 1/1/20: 0.00%</w:t>
              </w:r>
            </w:ins>
          </w:p>
        </w:tc>
      </w:tr>
      <w:tr w:rsidR="00756439" w14:paraId="7FFE6F08" w14:textId="77777777" w:rsidTr="00FC0611">
        <w:trPr>
          <w:cantSplit/>
        </w:trPr>
        <w:tc>
          <w:tcPr>
            <w:tcW w:w="0" w:type="auto"/>
            <w:tcBorders>
              <w:top w:val="single" w:sz="4" w:space="0" w:color="A6A6A6" w:themeColor="background1" w:themeShade="A6"/>
              <w:right w:val="single" w:sz="4" w:space="0" w:color="000000" w:themeColor="text1"/>
            </w:tcBorders>
          </w:tcPr>
          <w:p w14:paraId="56D6A84A" w14:textId="77777777" w:rsidR="00756439" w:rsidRDefault="00756439" w:rsidP="00756439">
            <w:pPr>
              <w:pStyle w:val="NormalinTable"/>
            </w:pPr>
            <w:r>
              <w:rPr>
                <w:b/>
              </w:rPr>
              <w:t>0403 90 51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52D924" w14:textId="77777777" w:rsidR="00756439" w:rsidRDefault="002056E1" w:rsidP="00756439">
            <w:pPr>
              <w:pStyle w:val="NormalinTable"/>
              <w:tabs>
                <w:tab w:val="left" w:pos="1250"/>
              </w:tabs>
              <w:rPr>
                <w:ins w:id="5974" w:author="David Owen" w:date="2019-06-13T17:13:00Z"/>
              </w:rPr>
            </w:pPr>
            <w:ins w:id="5975" w:author="David Owen" w:date="2019-06-13T17:02:00Z">
              <w:r>
                <w:t xml:space="preserve">To 31/12/19: </w:t>
              </w:r>
            </w:ins>
            <w:r w:rsidR="00756439">
              <w:t>2.500 € / 100 kg</w:t>
            </w:r>
          </w:p>
          <w:p w14:paraId="0402F1AF" w14:textId="24610169" w:rsidR="00D846DE" w:rsidRDefault="00D846DE" w:rsidP="00756439">
            <w:pPr>
              <w:pStyle w:val="NormalinTable"/>
              <w:tabs>
                <w:tab w:val="left" w:pos="1250"/>
              </w:tabs>
            </w:pPr>
            <w:ins w:id="5976" w:author="David Owen" w:date="2019-06-13T17:13:00Z">
              <w:r>
                <w:t>From 1/1/20: 0.00%</w:t>
              </w:r>
            </w:ins>
          </w:p>
        </w:tc>
      </w:tr>
      <w:tr w:rsidR="00756439" w14:paraId="756797EA" w14:textId="77777777" w:rsidTr="00FC0611">
        <w:trPr>
          <w:cantSplit/>
        </w:trPr>
        <w:tc>
          <w:tcPr>
            <w:tcW w:w="0" w:type="auto"/>
            <w:tcBorders>
              <w:top w:val="single" w:sz="4" w:space="0" w:color="A6A6A6" w:themeColor="background1" w:themeShade="A6"/>
              <w:right w:val="single" w:sz="4" w:space="0" w:color="000000" w:themeColor="text1"/>
            </w:tcBorders>
          </w:tcPr>
          <w:p w14:paraId="5EF68967" w14:textId="77777777" w:rsidR="00756439" w:rsidRDefault="00756439" w:rsidP="00756439">
            <w:pPr>
              <w:pStyle w:val="NormalinTable"/>
            </w:pPr>
            <w:r>
              <w:rPr>
                <w:b/>
              </w:rPr>
              <w:t>0403 90 53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268465" w14:textId="77777777" w:rsidR="00756439" w:rsidRDefault="002056E1" w:rsidP="00756439">
            <w:pPr>
              <w:pStyle w:val="NormalinTable"/>
              <w:tabs>
                <w:tab w:val="left" w:pos="1250"/>
              </w:tabs>
              <w:rPr>
                <w:ins w:id="5977" w:author="David Owen" w:date="2019-06-13T17:13:00Z"/>
              </w:rPr>
            </w:pPr>
            <w:ins w:id="5978" w:author="David Owen" w:date="2019-06-13T17:02:00Z">
              <w:r>
                <w:t xml:space="preserve">To 31/12/19: </w:t>
              </w:r>
            </w:ins>
            <w:r w:rsidR="00756439">
              <w:t>3.000 € / 100 kg</w:t>
            </w:r>
          </w:p>
          <w:p w14:paraId="33022C3B" w14:textId="23B1D51C" w:rsidR="00D846DE" w:rsidRDefault="00D846DE" w:rsidP="00756439">
            <w:pPr>
              <w:pStyle w:val="NormalinTable"/>
              <w:tabs>
                <w:tab w:val="left" w:pos="1250"/>
              </w:tabs>
            </w:pPr>
            <w:ins w:id="5979" w:author="David Owen" w:date="2019-06-13T17:13:00Z">
              <w:r>
                <w:t>From 1/1/20: 0.00%</w:t>
              </w:r>
            </w:ins>
          </w:p>
        </w:tc>
      </w:tr>
      <w:tr w:rsidR="00756439" w14:paraId="0D51E40E" w14:textId="77777777" w:rsidTr="00FC0611">
        <w:trPr>
          <w:cantSplit/>
        </w:trPr>
        <w:tc>
          <w:tcPr>
            <w:tcW w:w="0" w:type="auto"/>
            <w:tcBorders>
              <w:top w:val="single" w:sz="4" w:space="0" w:color="A6A6A6" w:themeColor="background1" w:themeShade="A6"/>
              <w:right w:val="single" w:sz="4" w:space="0" w:color="000000" w:themeColor="text1"/>
            </w:tcBorders>
          </w:tcPr>
          <w:p w14:paraId="223BECF6" w14:textId="77777777" w:rsidR="00756439" w:rsidRDefault="00756439" w:rsidP="00756439">
            <w:pPr>
              <w:pStyle w:val="NormalinTable"/>
            </w:pPr>
            <w:r>
              <w:rPr>
                <w:b/>
              </w:rPr>
              <w:t>0403 90 59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EB6BAC" w14:textId="77777777" w:rsidR="00756439" w:rsidRDefault="002056E1" w:rsidP="00756439">
            <w:pPr>
              <w:pStyle w:val="NormalinTable"/>
              <w:tabs>
                <w:tab w:val="left" w:pos="1250"/>
              </w:tabs>
              <w:rPr>
                <w:ins w:id="5980" w:author="David Owen" w:date="2019-06-13T17:13:00Z"/>
              </w:rPr>
            </w:pPr>
            <w:ins w:id="5981" w:author="David Owen" w:date="2019-06-13T17:02:00Z">
              <w:r>
                <w:t xml:space="preserve">To 31/12/19: </w:t>
              </w:r>
            </w:ins>
            <w:r w:rsidR="00756439">
              <w:t>7.400 € / 100 kg</w:t>
            </w:r>
          </w:p>
          <w:p w14:paraId="6FFE6411" w14:textId="758E841E" w:rsidR="00D846DE" w:rsidRDefault="00D846DE" w:rsidP="00756439">
            <w:pPr>
              <w:pStyle w:val="NormalinTable"/>
              <w:tabs>
                <w:tab w:val="left" w:pos="1250"/>
              </w:tabs>
            </w:pPr>
            <w:ins w:id="5982" w:author="David Owen" w:date="2019-06-13T17:13:00Z">
              <w:r>
                <w:t>From 1/1/20: 0.00%</w:t>
              </w:r>
            </w:ins>
          </w:p>
        </w:tc>
      </w:tr>
      <w:tr w:rsidR="00756439" w14:paraId="2DA0BF6F" w14:textId="77777777" w:rsidTr="00FC0611">
        <w:trPr>
          <w:cantSplit/>
        </w:trPr>
        <w:tc>
          <w:tcPr>
            <w:tcW w:w="0" w:type="auto"/>
            <w:tcBorders>
              <w:top w:val="single" w:sz="4" w:space="0" w:color="A6A6A6" w:themeColor="background1" w:themeShade="A6"/>
              <w:right w:val="single" w:sz="4" w:space="0" w:color="000000" w:themeColor="text1"/>
            </w:tcBorders>
          </w:tcPr>
          <w:p w14:paraId="19A69493" w14:textId="77777777" w:rsidR="00756439" w:rsidRDefault="00756439" w:rsidP="00756439">
            <w:pPr>
              <w:pStyle w:val="NormalinTable"/>
            </w:pPr>
            <w:r>
              <w:rPr>
                <w:b/>
              </w:rPr>
              <w:t>0403 90 61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3E4533" w14:textId="77777777" w:rsidR="00756439" w:rsidRDefault="002056E1" w:rsidP="00756439">
            <w:pPr>
              <w:pStyle w:val="NormalinTable"/>
              <w:tabs>
                <w:tab w:val="left" w:pos="1250"/>
              </w:tabs>
              <w:rPr>
                <w:ins w:id="5983" w:author="David Owen" w:date="2019-06-13T17:13:00Z"/>
              </w:rPr>
            </w:pPr>
            <w:ins w:id="5984" w:author="David Owen" w:date="2019-06-13T17:02:00Z">
              <w:r>
                <w:t xml:space="preserve">To 31/12/19: </w:t>
              </w:r>
            </w:ins>
            <w:r w:rsidR="00756439">
              <w:t>2.600 € / 100 kg</w:t>
            </w:r>
          </w:p>
          <w:p w14:paraId="269E9AAE" w14:textId="1DF15D04" w:rsidR="00D846DE" w:rsidRDefault="00D846DE" w:rsidP="00756439">
            <w:pPr>
              <w:pStyle w:val="NormalinTable"/>
              <w:tabs>
                <w:tab w:val="left" w:pos="1250"/>
              </w:tabs>
            </w:pPr>
            <w:ins w:id="5985" w:author="David Owen" w:date="2019-06-13T17:13:00Z">
              <w:r>
                <w:t>From 1/1/20: 0.00%</w:t>
              </w:r>
            </w:ins>
          </w:p>
        </w:tc>
      </w:tr>
      <w:tr w:rsidR="00756439" w14:paraId="6C7E8949" w14:textId="77777777" w:rsidTr="00FC0611">
        <w:trPr>
          <w:cantSplit/>
        </w:trPr>
        <w:tc>
          <w:tcPr>
            <w:tcW w:w="0" w:type="auto"/>
            <w:tcBorders>
              <w:top w:val="single" w:sz="4" w:space="0" w:color="A6A6A6" w:themeColor="background1" w:themeShade="A6"/>
              <w:right w:val="single" w:sz="4" w:space="0" w:color="000000" w:themeColor="text1"/>
            </w:tcBorders>
          </w:tcPr>
          <w:p w14:paraId="0ADCBDF9" w14:textId="77777777" w:rsidR="00756439" w:rsidRDefault="00756439" w:rsidP="00756439">
            <w:pPr>
              <w:pStyle w:val="NormalinTable"/>
            </w:pPr>
            <w:r>
              <w:rPr>
                <w:b/>
              </w:rPr>
              <w:t>0403 90 63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A28D28" w14:textId="77777777" w:rsidR="00756439" w:rsidRDefault="002056E1" w:rsidP="00756439">
            <w:pPr>
              <w:pStyle w:val="NormalinTable"/>
              <w:tabs>
                <w:tab w:val="left" w:pos="1250"/>
              </w:tabs>
              <w:rPr>
                <w:ins w:id="5986" w:author="David Owen" w:date="2019-06-13T17:13:00Z"/>
              </w:rPr>
            </w:pPr>
            <w:ins w:id="5987" w:author="David Owen" w:date="2019-06-13T17:02:00Z">
              <w:r>
                <w:t xml:space="preserve">To 31/12/19: </w:t>
              </w:r>
            </w:ins>
            <w:r w:rsidR="00756439">
              <w:t>2.600 € / 100 kg</w:t>
            </w:r>
          </w:p>
          <w:p w14:paraId="5170B938" w14:textId="0E0DF02E" w:rsidR="00D846DE" w:rsidRDefault="00D846DE" w:rsidP="00756439">
            <w:pPr>
              <w:pStyle w:val="NormalinTable"/>
              <w:tabs>
                <w:tab w:val="left" w:pos="1250"/>
              </w:tabs>
            </w:pPr>
            <w:ins w:id="5988" w:author="David Owen" w:date="2019-06-13T17:13:00Z">
              <w:r>
                <w:t>From 1/1/20: 0.00%</w:t>
              </w:r>
            </w:ins>
          </w:p>
        </w:tc>
      </w:tr>
      <w:tr w:rsidR="00756439" w14:paraId="2F527F35" w14:textId="77777777" w:rsidTr="00FC0611">
        <w:trPr>
          <w:cantSplit/>
        </w:trPr>
        <w:tc>
          <w:tcPr>
            <w:tcW w:w="0" w:type="auto"/>
            <w:tcBorders>
              <w:top w:val="single" w:sz="4" w:space="0" w:color="A6A6A6" w:themeColor="background1" w:themeShade="A6"/>
              <w:right w:val="single" w:sz="4" w:space="0" w:color="000000" w:themeColor="text1"/>
            </w:tcBorders>
          </w:tcPr>
          <w:p w14:paraId="4D659D98" w14:textId="77777777" w:rsidR="00756439" w:rsidRDefault="00756439" w:rsidP="00756439">
            <w:pPr>
              <w:pStyle w:val="NormalinTable"/>
            </w:pPr>
            <w:r>
              <w:rPr>
                <w:b/>
              </w:rPr>
              <w:t>0403 90 69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BB15E6" w14:textId="77777777" w:rsidR="00756439" w:rsidRDefault="002056E1" w:rsidP="00756439">
            <w:pPr>
              <w:pStyle w:val="NormalinTable"/>
              <w:tabs>
                <w:tab w:val="left" w:pos="1250"/>
              </w:tabs>
              <w:rPr>
                <w:ins w:id="5989" w:author="David Owen" w:date="2019-06-13T17:13:00Z"/>
              </w:rPr>
            </w:pPr>
            <w:ins w:id="5990" w:author="David Owen" w:date="2019-06-13T17:02:00Z">
              <w:r>
                <w:t xml:space="preserve">To 31/12/19: </w:t>
              </w:r>
            </w:ins>
            <w:r w:rsidR="00756439">
              <w:t>2.600 € / 100 kg</w:t>
            </w:r>
          </w:p>
          <w:p w14:paraId="4E5BB599" w14:textId="2A4400A2" w:rsidR="00D846DE" w:rsidRDefault="00D846DE" w:rsidP="00756439">
            <w:pPr>
              <w:pStyle w:val="NormalinTable"/>
              <w:tabs>
                <w:tab w:val="left" w:pos="1250"/>
              </w:tabs>
            </w:pPr>
            <w:ins w:id="5991" w:author="David Owen" w:date="2019-06-13T17:13:00Z">
              <w:r>
                <w:t>From 1/1/20: 0.00%</w:t>
              </w:r>
            </w:ins>
          </w:p>
        </w:tc>
      </w:tr>
      <w:tr w:rsidR="00756439" w14:paraId="28B7BCC5" w14:textId="77777777" w:rsidTr="00FC0611">
        <w:trPr>
          <w:cantSplit/>
        </w:trPr>
        <w:tc>
          <w:tcPr>
            <w:tcW w:w="0" w:type="auto"/>
            <w:tcBorders>
              <w:top w:val="single" w:sz="4" w:space="0" w:color="A6A6A6" w:themeColor="background1" w:themeShade="A6"/>
              <w:right w:val="single" w:sz="4" w:space="0" w:color="000000" w:themeColor="text1"/>
            </w:tcBorders>
          </w:tcPr>
          <w:p w14:paraId="0AE6D8D1" w14:textId="77777777" w:rsidR="00756439" w:rsidRDefault="00756439" w:rsidP="00756439">
            <w:pPr>
              <w:pStyle w:val="NormalinTable"/>
            </w:pPr>
            <w:r>
              <w:rPr>
                <w:b/>
              </w:rPr>
              <w:t>0403 90 71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C00666" w14:textId="77777777" w:rsidR="00756439" w:rsidRDefault="002056E1" w:rsidP="00756439">
            <w:pPr>
              <w:pStyle w:val="NormalinTable"/>
              <w:tabs>
                <w:tab w:val="left" w:pos="1250"/>
              </w:tabs>
              <w:rPr>
                <w:ins w:id="5992" w:author="David Owen" w:date="2019-06-13T17:13:00Z"/>
              </w:rPr>
            </w:pPr>
            <w:ins w:id="5993" w:author="David Owen" w:date="2019-06-13T17:02:00Z">
              <w:r>
                <w:t xml:space="preserve">To 31/12/19: </w:t>
              </w:r>
            </w:ins>
            <w:r w:rsidR="00756439">
              <w:t>1.00% + 11.800 € / 100 kg</w:t>
            </w:r>
          </w:p>
          <w:p w14:paraId="5518851E" w14:textId="36C26619" w:rsidR="00D846DE" w:rsidRDefault="00D846DE" w:rsidP="00756439">
            <w:pPr>
              <w:pStyle w:val="NormalinTable"/>
              <w:tabs>
                <w:tab w:val="left" w:pos="1250"/>
              </w:tabs>
            </w:pPr>
            <w:ins w:id="5994" w:author="David Owen" w:date="2019-06-13T17:13:00Z">
              <w:r>
                <w:t>From 1/1/20: 0.00%</w:t>
              </w:r>
            </w:ins>
          </w:p>
        </w:tc>
      </w:tr>
      <w:tr w:rsidR="00756439" w14:paraId="26DDC7CC" w14:textId="77777777" w:rsidTr="00FC0611">
        <w:trPr>
          <w:cantSplit/>
        </w:trPr>
        <w:tc>
          <w:tcPr>
            <w:tcW w:w="0" w:type="auto"/>
            <w:tcBorders>
              <w:top w:val="single" w:sz="4" w:space="0" w:color="A6A6A6" w:themeColor="background1" w:themeShade="A6"/>
              <w:right w:val="single" w:sz="4" w:space="0" w:color="000000" w:themeColor="text1"/>
            </w:tcBorders>
          </w:tcPr>
          <w:p w14:paraId="2BD1A87C" w14:textId="77777777" w:rsidR="00756439" w:rsidRDefault="00756439" w:rsidP="00756439">
            <w:pPr>
              <w:pStyle w:val="NormalinTable"/>
            </w:pPr>
            <w:r>
              <w:rPr>
                <w:b/>
              </w:rPr>
              <w:t>0403 90 73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D130BC" w14:textId="77777777" w:rsidR="00756439" w:rsidRDefault="002056E1" w:rsidP="00756439">
            <w:pPr>
              <w:pStyle w:val="NormalinTable"/>
              <w:tabs>
                <w:tab w:val="left" w:pos="1250"/>
              </w:tabs>
              <w:rPr>
                <w:ins w:id="5995" w:author="David Owen" w:date="2019-06-13T17:13:00Z"/>
              </w:rPr>
            </w:pPr>
            <w:ins w:id="5996" w:author="David Owen" w:date="2019-06-13T17:02:00Z">
              <w:r>
                <w:t xml:space="preserve">To 31/12/19: </w:t>
              </w:r>
            </w:ins>
            <w:r w:rsidR="00756439">
              <w:t>1.00% + 16.300 € / 100 kg</w:t>
            </w:r>
          </w:p>
          <w:p w14:paraId="25396B80" w14:textId="45476175" w:rsidR="00D846DE" w:rsidRDefault="00D846DE" w:rsidP="00756439">
            <w:pPr>
              <w:pStyle w:val="NormalinTable"/>
              <w:tabs>
                <w:tab w:val="left" w:pos="1250"/>
              </w:tabs>
            </w:pPr>
            <w:ins w:id="5997" w:author="David Owen" w:date="2019-06-13T17:13:00Z">
              <w:r>
                <w:t>From 1/1/20: 0.00%</w:t>
              </w:r>
            </w:ins>
          </w:p>
        </w:tc>
      </w:tr>
      <w:tr w:rsidR="00756439" w14:paraId="4973D2EF" w14:textId="77777777" w:rsidTr="00FC0611">
        <w:trPr>
          <w:cantSplit/>
        </w:trPr>
        <w:tc>
          <w:tcPr>
            <w:tcW w:w="0" w:type="auto"/>
            <w:tcBorders>
              <w:top w:val="single" w:sz="4" w:space="0" w:color="A6A6A6" w:themeColor="background1" w:themeShade="A6"/>
              <w:right w:val="single" w:sz="4" w:space="0" w:color="000000" w:themeColor="text1"/>
            </w:tcBorders>
          </w:tcPr>
          <w:p w14:paraId="25469CBA" w14:textId="77777777" w:rsidR="00756439" w:rsidRDefault="00756439" w:rsidP="00756439">
            <w:pPr>
              <w:pStyle w:val="NormalinTable"/>
            </w:pPr>
            <w:r>
              <w:rPr>
                <w:b/>
              </w:rPr>
              <w:t>0403 90 79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5AFB87" w14:textId="77777777" w:rsidR="00756439" w:rsidRDefault="002056E1" w:rsidP="00756439">
            <w:pPr>
              <w:pStyle w:val="NormalinTable"/>
              <w:tabs>
                <w:tab w:val="left" w:pos="1250"/>
              </w:tabs>
              <w:rPr>
                <w:ins w:id="5998" w:author="David Owen" w:date="2019-06-13T17:13:00Z"/>
              </w:rPr>
            </w:pPr>
            <w:ins w:id="5999" w:author="David Owen" w:date="2019-06-13T17:02:00Z">
              <w:r>
                <w:t xml:space="preserve">To 31/12/19: </w:t>
              </w:r>
            </w:ins>
            <w:r w:rsidR="00756439">
              <w:t>1.00% + 21.100 € / 100 kg</w:t>
            </w:r>
          </w:p>
          <w:p w14:paraId="20F74737" w14:textId="79706A51" w:rsidR="00D846DE" w:rsidRDefault="00D846DE" w:rsidP="00756439">
            <w:pPr>
              <w:pStyle w:val="NormalinTable"/>
              <w:tabs>
                <w:tab w:val="left" w:pos="1250"/>
              </w:tabs>
            </w:pPr>
            <w:ins w:id="6000" w:author="David Owen" w:date="2019-06-13T17:13:00Z">
              <w:r>
                <w:t>From 1/1/20: 0.00%</w:t>
              </w:r>
            </w:ins>
          </w:p>
        </w:tc>
      </w:tr>
      <w:tr w:rsidR="00756439" w14:paraId="5E884ECA" w14:textId="77777777" w:rsidTr="00FC0611">
        <w:trPr>
          <w:cantSplit/>
        </w:trPr>
        <w:tc>
          <w:tcPr>
            <w:tcW w:w="0" w:type="auto"/>
            <w:tcBorders>
              <w:top w:val="single" w:sz="4" w:space="0" w:color="A6A6A6" w:themeColor="background1" w:themeShade="A6"/>
              <w:right w:val="single" w:sz="4" w:space="0" w:color="000000" w:themeColor="text1"/>
            </w:tcBorders>
          </w:tcPr>
          <w:p w14:paraId="7B6FFF60" w14:textId="77777777" w:rsidR="00756439" w:rsidRDefault="00756439" w:rsidP="00756439">
            <w:pPr>
              <w:pStyle w:val="NormalinTable"/>
            </w:pPr>
            <w:r>
              <w:rPr>
                <w:b/>
              </w:rPr>
              <w:t>0403 90 91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CFE54F" w14:textId="77777777" w:rsidR="00756439" w:rsidRDefault="002056E1" w:rsidP="00756439">
            <w:pPr>
              <w:pStyle w:val="NormalinTable"/>
              <w:tabs>
                <w:tab w:val="left" w:pos="1250"/>
              </w:tabs>
              <w:rPr>
                <w:ins w:id="6001" w:author="David Owen" w:date="2019-06-13T17:13:00Z"/>
              </w:rPr>
            </w:pPr>
            <w:ins w:id="6002" w:author="David Owen" w:date="2019-06-13T17:02:00Z">
              <w:r>
                <w:t xml:space="preserve">To 31/12/19: </w:t>
              </w:r>
            </w:ins>
            <w:r w:rsidR="00756439">
              <w:t>1.00% + 1.500 € / 100 kg</w:t>
            </w:r>
          </w:p>
          <w:p w14:paraId="12A4FCF0" w14:textId="119CB6E8" w:rsidR="00D846DE" w:rsidRDefault="00D846DE" w:rsidP="00756439">
            <w:pPr>
              <w:pStyle w:val="NormalinTable"/>
              <w:tabs>
                <w:tab w:val="left" w:pos="1250"/>
              </w:tabs>
            </w:pPr>
            <w:ins w:id="6003" w:author="David Owen" w:date="2019-06-13T17:13:00Z">
              <w:r>
                <w:t>From 1/1/20: 0.00%</w:t>
              </w:r>
            </w:ins>
          </w:p>
        </w:tc>
      </w:tr>
      <w:tr w:rsidR="00756439" w14:paraId="45A5FE36" w14:textId="77777777" w:rsidTr="00FC0611">
        <w:trPr>
          <w:cantSplit/>
        </w:trPr>
        <w:tc>
          <w:tcPr>
            <w:tcW w:w="0" w:type="auto"/>
            <w:tcBorders>
              <w:top w:val="single" w:sz="4" w:space="0" w:color="A6A6A6" w:themeColor="background1" w:themeShade="A6"/>
              <w:right w:val="single" w:sz="4" w:space="0" w:color="000000" w:themeColor="text1"/>
            </w:tcBorders>
          </w:tcPr>
          <w:p w14:paraId="2E437FCA" w14:textId="77777777" w:rsidR="00756439" w:rsidRDefault="00756439" w:rsidP="00756439">
            <w:pPr>
              <w:pStyle w:val="NormalinTable"/>
            </w:pPr>
            <w:r>
              <w:rPr>
                <w:b/>
              </w:rPr>
              <w:t>0403 90 93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F92870" w14:textId="77777777" w:rsidR="00756439" w:rsidRDefault="002056E1" w:rsidP="00756439">
            <w:pPr>
              <w:pStyle w:val="NormalinTable"/>
              <w:tabs>
                <w:tab w:val="left" w:pos="1250"/>
              </w:tabs>
              <w:rPr>
                <w:ins w:id="6004" w:author="David Owen" w:date="2019-06-13T17:13:00Z"/>
              </w:rPr>
            </w:pPr>
            <w:ins w:id="6005" w:author="David Owen" w:date="2019-06-13T17:02:00Z">
              <w:r>
                <w:t xml:space="preserve">To 31/12/19: </w:t>
              </w:r>
            </w:ins>
            <w:r w:rsidR="00756439">
              <w:t>1.00% + 2.100 € / 100 kg</w:t>
            </w:r>
          </w:p>
          <w:p w14:paraId="6E8A2B24" w14:textId="46912FEC" w:rsidR="00D846DE" w:rsidRDefault="00D846DE" w:rsidP="00756439">
            <w:pPr>
              <w:pStyle w:val="NormalinTable"/>
              <w:tabs>
                <w:tab w:val="left" w:pos="1250"/>
              </w:tabs>
            </w:pPr>
            <w:ins w:id="6006" w:author="David Owen" w:date="2019-06-13T17:13:00Z">
              <w:r>
                <w:t>From 1/1/20: 0.00%</w:t>
              </w:r>
            </w:ins>
          </w:p>
        </w:tc>
      </w:tr>
      <w:tr w:rsidR="00756439" w14:paraId="1E83045E" w14:textId="77777777" w:rsidTr="00FC0611">
        <w:trPr>
          <w:cantSplit/>
        </w:trPr>
        <w:tc>
          <w:tcPr>
            <w:tcW w:w="0" w:type="auto"/>
            <w:tcBorders>
              <w:top w:val="single" w:sz="4" w:space="0" w:color="A6A6A6" w:themeColor="background1" w:themeShade="A6"/>
              <w:right w:val="single" w:sz="4" w:space="0" w:color="000000" w:themeColor="text1"/>
            </w:tcBorders>
          </w:tcPr>
          <w:p w14:paraId="0C163A75" w14:textId="77777777" w:rsidR="00756439" w:rsidRDefault="00756439" w:rsidP="00756439">
            <w:pPr>
              <w:pStyle w:val="NormalinTable"/>
            </w:pPr>
            <w:r>
              <w:rPr>
                <w:b/>
              </w:rPr>
              <w:t>0403 90 99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BB63FF" w14:textId="77777777" w:rsidR="00756439" w:rsidRDefault="002056E1" w:rsidP="00756439">
            <w:pPr>
              <w:pStyle w:val="NormalinTable"/>
              <w:tabs>
                <w:tab w:val="left" w:pos="1250"/>
              </w:tabs>
              <w:rPr>
                <w:ins w:id="6007" w:author="David Owen" w:date="2019-06-13T17:13:00Z"/>
              </w:rPr>
            </w:pPr>
            <w:ins w:id="6008" w:author="David Owen" w:date="2019-06-13T17:02:00Z">
              <w:r>
                <w:t xml:space="preserve">To 31/12/19: </w:t>
              </w:r>
            </w:ins>
            <w:r w:rsidR="00756439">
              <w:t>1.00% + 3.300 € / 100 kg</w:t>
            </w:r>
          </w:p>
          <w:p w14:paraId="4BCD5001" w14:textId="6EF816D5" w:rsidR="00D846DE" w:rsidRDefault="00D846DE" w:rsidP="00756439">
            <w:pPr>
              <w:pStyle w:val="NormalinTable"/>
              <w:tabs>
                <w:tab w:val="left" w:pos="1250"/>
              </w:tabs>
            </w:pPr>
            <w:ins w:id="6009" w:author="David Owen" w:date="2019-06-13T17:13:00Z">
              <w:r>
                <w:t>From 1/1/20: 0.00%</w:t>
              </w:r>
            </w:ins>
          </w:p>
        </w:tc>
      </w:tr>
      <w:tr w:rsidR="00756439" w14:paraId="1527AC95" w14:textId="77777777" w:rsidTr="00FC0611">
        <w:trPr>
          <w:cantSplit/>
        </w:trPr>
        <w:tc>
          <w:tcPr>
            <w:tcW w:w="0" w:type="auto"/>
            <w:tcBorders>
              <w:top w:val="single" w:sz="4" w:space="0" w:color="A6A6A6" w:themeColor="background1" w:themeShade="A6"/>
              <w:right w:val="single" w:sz="4" w:space="0" w:color="000000" w:themeColor="text1"/>
            </w:tcBorders>
          </w:tcPr>
          <w:p w14:paraId="234B40FF" w14:textId="77777777" w:rsidR="00756439" w:rsidRDefault="00756439" w:rsidP="00756439">
            <w:pPr>
              <w:pStyle w:val="NormalinTable"/>
            </w:pPr>
            <w:r>
              <w:rPr>
                <w:b/>
              </w:rPr>
              <w:t>0404 00 00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094EFB" w14:textId="77777777" w:rsidR="00756439" w:rsidRDefault="00756439" w:rsidP="00756439">
            <w:pPr>
              <w:pStyle w:val="NormalinTable"/>
              <w:tabs>
                <w:tab w:val="left" w:pos="1250"/>
              </w:tabs>
            </w:pPr>
            <w:r>
              <w:t>0.00%</w:t>
            </w:r>
          </w:p>
        </w:tc>
      </w:tr>
      <w:tr w:rsidR="00756439" w14:paraId="07FF44EC" w14:textId="77777777" w:rsidTr="00FC0611">
        <w:trPr>
          <w:cantSplit/>
        </w:trPr>
        <w:tc>
          <w:tcPr>
            <w:tcW w:w="0" w:type="auto"/>
            <w:tcBorders>
              <w:top w:val="single" w:sz="4" w:space="0" w:color="A6A6A6" w:themeColor="background1" w:themeShade="A6"/>
              <w:right w:val="single" w:sz="4" w:space="0" w:color="000000" w:themeColor="text1"/>
            </w:tcBorders>
          </w:tcPr>
          <w:p w14:paraId="2E1488DA" w14:textId="77777777" w:rsidR="00756439" w:rsidRDefault="00756439" w:rsidP="00756439">
            <w:pPr>
              <w:pStyle w:val="NormalinTable"/>
            </w:pPr>
            <w:r>
              <w:rPr>
                <w:b/>
              </w:rPr>
              <w:t>0405 10 11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804953" w14:textId="77777777" w:rsidR="00756439" w:rsidRDefault="0005624C" w:rsidP="00756439">
            <w:pPr>
              <w:pStyle w:val="NormalinTable"/>
              <w:tabs>
                <w:tab w:val="left" w:pos="1250"/>
              </w:tabs>
              <w:rPr>
                <w:ins w:id="6010" w:author="David Owen" w:date="2019-06-13T17:13:00Z"/>
              </w:rPr>
            </w:pPr>
            <w:ins w:id="6011" w:author="David Owen" w:date="2019-06-13T17:07:00Z">
              <w:r>
                <w:t xml:space="preserve">To 31/12/19: </w:t>
              </w:r>
            </w:ins>
            <w:r w:rsidR="00756439">
              <w:t>23.700 € / 100 kg</w:t>
            </w:r>
          </w:p>
          <w:p w14:paraId="64D2D9ED" w14:textId="4C89CA6C" w:rsidR="00D846DE" w:rsidRDefault="00D846DE" w:rsidP="00756439">
            <w:pPr>
              <w:pStyle w:val="NormalinTable"/>
              <w:tabs>
                <w:tab w:val="left" w:pos="1250"/>
              </w:tabs>
            </w:pPr>
            <w:ins w:id="6012" w:author="David Owen" w:date="2019-06-13T17:13:00Z">
              <w:r>
                <w:t>From 1/1/20: 0.00%</w:t>
              </w:r>
            </w:ins>
          </w:p>
        </w:tc>
      </w:tr>
      <w:tr w:rsidR="00756439" w14:paraId="314FEAF4" w14:textId="77777777" w:rsidTr="00FC0611">
        <w:trPr>
          <w:cantSplit/>
        </w:trPr>
        <w:tc>
          <w:tcPr>
            <w:tcW w:w="0" w:type="auto"/>
            <w:tcBorders>
              <w:top w:val="single" w:sz="4" w:space="0" w:color="A6A6A6" w:themeColor="background1" w:themeShade="A6"/>
              <w:right w:val="single" w:sz="4" w:space="0" w:color="000000" w:themeColor="text1"/>
            </w:tcBorders>
          </w:tcPr>
          <w:p w14:paraId="6703D3D2" w14:textId="77777777" w:rsidR="00756439" w:rsidRDefault="00756439" w:rsidP="00756439">
            <w:pPr>
              <w:pStyle w:val="NormalinTable"/>
            </w:pPr>
            <w:r>
              <w:rPr>
                <w:b/>
              </w:rPr>
              <w:t>0405 10 19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945CF9" w14:textId="77777777" w:rsidR="00756439" w:rsidRDefault="0005624C" w:rsidP="00756439">
            <w:pPr>
              <w:pStyle w:val="NormalinTable"/>
              <w:tabs>
                <w:tab w:val="left" w:pos="1250"/>
              </w:tabs>
              <w:rPr>
                <w:ins w:id="6013" w:author="David Owen" w:date="2019-06-13T17:13:00Z"/>
              </w:rPr>
            </w:pPr>
            <w:ins w:id="6014" w:author="David Owen" w:date="2019-06-13T17:07:00Z">
              <w:r>
                <w:t xml:space="preserve">To 31/12/19: </w:t>
              </w:r>
            </w:ins>
            <w:r w:rsidR="00756439">
              <w:t>23.700 € / 100 kg</w:t>
            </w:r>
          </w:p>
          <w:p w14:paraId="18E20113" w14:textId="38BF9A31" w:rsidR="00D846DE" w:rsidRDefault="00D846DE" w:rsidP="00756439">
            <w:pPr>
              <w:pStyle w:val="NormalinTable"/>
              <w:tabs>
                <w:tab w:val="left" w:pos="1250"/>
              </w:tabs>
            </w:pPr>
            <w:ins w:id="6015" w:author="David Owen" w:date="2019-06-13T17:13:00Z">
              <w:r>
                <w:t>From 1/1/20: 0.00%</w:t>
              </w:r>
            </w:ins>
          </w:p>
        </w:tc>
      </w:tr>
      <w:tr w:rsidR="00756439" w14:paraId="674626C0" w14:textId="77777777" w:rsidTr="00FC0611">
        <w:trPr>
          <w:cantSplit/>
        </w:trPr>
        <w:tc>
          <w:tcPr>
            <w:tcW w:w="0" w:type="auto"/>
            <w:tcBorders>
              <w:top w:val="single" w:sz="4" w:space="0" w:color="A6A6A6" w:themeColor="background1" w:themeShade="A6"/>
              <w:right w:val="single" w:sz="4" w:space="0" w:color="000000" w:themeColor="text1"/>
            </w:tcBorders>
          </w:tcPr>
          <w:p w14:paraId="61F55D31" w14:textId="77777777" w:rsidR="00756439" w:rsidRDefault="00756439" w:rsidP="00756439">
            <w:pPr>
              <w:pStyle w:val="NormalinTable"/>
            </w:pPr>
            <w:r>
              <w:rPr>
                <w:b/>
              </w:rPr>
              <w:t>0405 10 30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392CDC" w14:textId="77777777" w:rsidR="00756439" w:rsidRDefault="0005624C" w:rsidP="00756439">
            <w:pPr>
              <w:pStyle w:val="NormalinTable"/>
              <w:tabs>
                <w:tab w:val="left" w:pos="1250"/>
              </w:tabs>
              <w:rPr>
                <w:ins w:id="6016" w:author="David Owen" w:date="2019-06-13T17:13:00Z"/>
              </w:rPr>
            </w:pPr>
            <w:ins w:id="6017" w:author="David Owen" w:date="2019-06-13T17:07:00Z">
              <w:r>
                <w:t xml:space="preserve">To 31/12/19: </w:t>
              </w:r>
            </w:ins>
            <w:r w:rsidR="00756439">
              <w:t>23.700 € / 100 kg</w:t>
            </w:r>
          </w:p>
          <w:p w14:paraId="1D0516BE" w14:textId="3B7AD5A1" w:rsidR="00D846DE" w:rsidRDefault="00D846DE" w:rsidP="00756439">
            <w:pPr>
              <w:pStyle w:val="NormalinTable"/>
              <w:tabs>
                <w:tab w:val="left" w:pos="1250"/>
              </w:tabs>
            </w:pPr>
            <w:ins w:id="6018" w:author="David Owen" w:date="2019-06-13T17:13:00Z">
              <w:r>
                <w:t>From 1/1/20: 0.00%</w:t>
              </w:r>
            </w:ins>
          </w:p>
        </w:tc>
      </w:tr>
      <w:tr w:rsidR="00756439" w14:paraId="0E5865F7" w14:textId="77777777" w:rsidTr="00FC0611">
        <w:trPr>
          <w:cantSplit/>
        </w:trPr>
        <w:tc>
          <w:tcPr>
            <w:tcW w:w="0" w:type="auto"/>
            <w:tcBorders>
              <w:top w:val="single" w:sz="4" w:space="0" w:color="A6A6A6" w:themeColor="background1" w:themeShade="A6"/>
              <w:right w:val="single" w:sz="4" w:space="0" w:color="000000" w:themeColor="text1"/>
            </w:tcBorders>
          </w:tcPr>
          <w:p w14:paraId="094988A4" w14:textId="77777777" w:rsidR="00756439" w:rsidRDefault="00756439" w:rsidP="00756439">
            <w:pPr>
              <w:pStyle w:val="NormalinTable"/>
            </w:pPr>
            <w:r>
              <w:rPr>
                <w:b/>
              </w:rPr>
              <w:t>0405 10 50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878080" w14:textId="77777777" w:rsidR="00756439" w:rsidRDefault="0005624C" w:rsidP="00756439">
            <w:pPr>
              <w:pStyle w:val="NormalinTable"/>
              <w:tabs>
                <w:tab w:val="left" w:pos="1250"/>
              </w:tabs>
              <w:rPr>
                <w:ins w:id="6019" w:author="David Owen" w:date="2019-06-13T17:13:00Z"/>
              </w:rPr>
            </w:pPr>
            <w:ins w:id="6020" w:author="David Owen" w:date="2019-06-13T17:07:00Z">
              <w:r>
                <w:t xml:space="preserve">To 31/12/19: </w:t>
              </w:r>
            </w:ins>
            <w:r w:rsidR="00756439">
              <w:t>23.700 € / 100 kg</w:t>
            </w:r>
          </w:p>
          <w:p w14:paraId="650BBCD7" w14:textId="06597DDA" w:rsidR="00D846DE" w:rsidRDefault="00D846DE" w:rsidP="00756439">
            <w:pPr>
              <w:pStyle w:val="NormalinTable"/>
              <w:tabs>
                <w:tab w:val="left" w:pos="1250"/>
              </w:tabs>
            </w:pPr>
            <w:ins w:id="6021" w:author="David Owen" w:date="2019-06-13T17:13:00Z">
              <w:r>
                <w:t>From 1/1/20: 0.00%</w:t>
              </w:r>
            </w:ins>
          </w:p>
        </w:tc>
      </w:tr>
      <w:tr w:rsidR="00756439" w14:paraId="4EA7A706" w14:textId="77777777" w:rsidTr="00FC0611">
        <w:trPr>
          <w:cantSplit/>
        </w:trPr>
        <w:tc>
          <w:tcPr>
            <w:tcW w:w="0" w:type="auto"/>
            <w:tcBorders>
              <w:top w:val="single" w:sz="4" w:space="0" w:color="A6A6A6" w:themeColor="background1" w:themeShade="A6"/>
              <w:right w:val="single" w:sz="4" w:space="0" w:color="000000" w:themeColor="text1"/>
            </w:tcBorders>
          </w:tcPr>
          <w:p w14:paraId="704C70BF" w14:textId="77777777" w:rsidR="00756439" w:rsidRDefault="00756439" w:rsidP="00756439">
            <w:pPr>
              <w:pStyle w:val="NormalinTable"/>
            </w:pPr>
            <w:r>
              <w:rPr>
                <w:b/>
              </w:rPr>
              <w:t>0405 10 90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2FEB7E" w14:textId="77777777" w:rsidR="00756439" w:rsidRDefault="0005624C" w:rsidP="00756439">
            <w:pPr>
              <w:pStyle w:val="NormalinTable"/>
              <w:tabs>
                <w:tab w:val="left" w:pos="1250"/>
              </w:tabs>
              <w:rPr>
                <w:ins w:id="6022" w:author="David Owen" w:date="2019-06-13T17:13:00Z"/>
              </w:rPr>
            </w:pPr>
            <w:ins w:id="6023" w:author="David Owen" w:date="2019-06-13T17:07:00Z">
              <w:r>
                <w:t xml:space="preserve">To 31/12/19: </w:t>
              </w:r>
            </w:ins>
            <w:r w:rsidR="00756439">
              <w:t>28.900 € / 100 kg</w:t>
            </w:r>
          </w:p>
          <w:p w14:paraId="3F8E3C2F" w14:textId="0E6A00EA" w:rsidR="00D846DE" w:rsidRDefault="00D846DE" w:rsidP="00756439">
            <w:pPr>
              <w:pStyle w:val="NormalinTable"/>
              <w:tabs>
                <w:tab w:val="left" w:pos="1250"/>
              </w:tabs>
            </w:pPr>
            <w:ins w:id="6024" w:author="David Owen" w:date="2019-06-13T17:13:00Z">
              <w:r>
                <w:t>From 1/1/20: 0.00%</w:t>
              </w:r>
            </w:ins>
          </w:p>
        </w:tc>
      </w:tr>
      <w:tr w:rsidR="00756439" w14:paraId="772F2567" w14:textId="77777777" w:rsidTr="00FC0611">
        <w:trPr>
          <w:cantSplit/>
        </w:trPr>
        <w:tc>
          <w:tcPr>
            <w:tcW w:w="0" w:type="auto"/>
            <w:tcBorders>
              <w:top w:val="single" w:sz="4" w:space="0" w:color="A6A6A6" w:themeColor="background1" w:themeShade="A6"/>
              <w:right w:val="single" w:sz="4" w:space="0" w:color="000000" w:themeColor="text1"/>
            </w:tcBorders>
          </w:tcPr>
          <w:p w14:paraId="10BF63C1" w14:textId="77777777" w:rsidR="00756439" w:rsidRDefault="00756439" w:rsidP="00756439">
            <w:pPr>
              <w:pStyle w:val="NormalinTable"/>
            </w:pPr>
            <w:r>
              <w:rPr>
                <w:b/>
              </w:rPr>
              <w:t>0405 20 10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947AA6" w14:textId="77777777" w:rsidR="00756439" w:rsidRDefault="0005624C" w:rsidP="00756439">
            <w:pPr>
              <w:pStyle w:val="NormalinTable"/>
              <w:tabs>
                <w:tab w:val="left" w:pos="1250"/>
              </w:tabs>
              <w:rPr>
                <w:ins w:id="6025" w:author="David Owen" w:date="2019-06-13T17:13:00Z"/>
              </w:rPr>
            </w:pPr>
            <w:ins w:id="6026" w:author="David Owen" w:date="2019-06-13T17:07:00Z">
              <w:r>
                <w:t xml:space="preserve">To 31/12/19: </w:t>
              </w:r>
            </w:ins>
            <w:r w:rsidR="00756439">
              <w:t>CAD - 1.10% + (AC) 12.5%</w:t>
            </w:r>
          </w:p>
          <w:p w14:paraId="19629D09" w14:textId="6331F31E" w:rsidR="00D846DE" w:rsidRDefault="00D846DE" w:rsidP="00756439">
            <w:pPr>
              <w:pStyle w:val="NormalinTable"/>
              <w:tabs>
                <w:tab w:val="left" w:pos="1250"/>
              </w:tabs>
            </w:pPr>
            <w:ins w:id="6027" w:author="David Owen" w:date="2019-06-13T17:13:00Z">
              <w:r>
                <w:t>From 1/1/20: 0.00%</w:t>
              </w:r>
            </w:ins>
          </w:p>
        </w:tc>
      </w:tr>
      <w:tr w:rsidR="00756439" w14:paraId="04D33A95" w14:textId="77777777" w:rsidTr="00FC0611">
        <w:trPr>
          <w:cantSplit/>
        </w:trPr>
        <w:tc>
          <w:tcPr>
            <w:tcW w:w="0" w:type="auto"/>
            <w:tcBorders>
              <w:top w:val="single" w:sz="4" w:space="0" w:color="A6A6A6" w:themeColor="background1" w:themeShade="A6"/>
              <w:right w:val="single" w:sz="4" w:space="0" w:color="000000" w:themeColor="text1"/>
            </w:tcBorders>
          </w:tcPr>
          <w:p w14:paraId="66BAD707" w14:textId="77777777" w:rsidR="00756439" w:rsidRDefault="00756439" w:rsidP="00756439">
            <w:pPr>
              <w:pStyle w:val="NormalinTable"/>
            </w:pPr>
            <w:r>
              <w:rPr>
                <w:b/>
              </w:rPr>
              <w:t>0405 20 30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D43F72" w14:textId="77777777" w:rsidR="00756439" w:rsidRDefault="0005624C" w:rsidP="00756439">
            <w:pPr>
              <w:pStyle w:val="NormalinTable"/>
              <w:tabs>
                <w:tab w:val="left" w:pos="1250"/>
              </w:tabs>
              <w:rPr>
                <w:ins w:id="6028" w:author="David Owen" w:date="2019-06-13T17:13:00Z"/>
              </w:rPr>
            </w:pPr>
            <w:ins w:id="6029" w:author="David Owen" w:date="2019-06-13T17:07:00Z">
              <w:r>
                <w:t xml:space="preserve">To 31/12/19: </w:t>
              </w:r>
            </w:ins>
            <w:r w:rsidR="00756439">
              <w:t>CAD - 1.10% + (AC) 12.5%</w:t>
            </w:r>
          </w:p>
          <w:p w14:paraId="28D81610" w14:textId="5092BC99" w:rsidR="00D846DE" w:rsidRDefault="00D846DE" w:rsidP="00756439">
            <w:pPr>
              <w:pStyle w:val="NormalinTable"/>
              <w:tabs>
                <w:tab w:val="left" w:pos="1250"/>
              </w:tabs>
            </w:pPr>
            <w:ins w:id="6030" w:author="David Owen" w:date="2019-06-13T17:13:00Z">
              <w:r>
                <w:t>From 1/1/20: 0.00%</w:t>
              </w:r>
            </w:ins>
          </w:p>
        </w:tc>
      </w:tr>
      <w:tr w:rsidR="00756439" w14:paraId="13E40F8D" w14:textId="77777777" w:rsidTr="00FC0611">
        <w:trPr>
          <w:cantSplit/>
        </w:trPr>
        <w:tc>
          <w:tcPr>
            <w:tcW w:w="0" w:type="auto"/>
            <w:tcBorders>
              <w:top w:val="single" w:sz="4" w:space="0" w:color="A6A6A6" w:themeColor="background1" w:themeShade="A6"/>
              <w:right w:val="single" w:sz="4" w:space="0" w:color="000000" w:themeColor="text1"/>
            </w:tcBorders>
          </w:tcPr>
          <w:p w14:paraId="367B26A5" w14:textId="77777777" w:rsidR="00756439" w:rsidRDefault="00756439" w:rsidP="00756439">
            <w:pPr>
              <w:pStyle w:val="NormalinTable"/>
            </w:pPr>
            <w:r>
              <w:rPr>
                <w:b/>
              </w:rPr>
              <w:t>0405 20 90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571482" w14:textId="77777777" w:rsidR="00756439" w:rsidRDefault="0005624C" w:rsidP="00756439">
            <w:pPr>
              <w:pStyle w:val="NormalinTable"/>
              <w:tabs>
                <w:tab w:val="left" w:pos="1250"/>
              </w:tabs>
              <w:rPr>
                <w:ins w:id="6031" w:author="David Owen" w:date="2019-06-13T17:13:00Z"/>
              </w:rPr>
            </w:pPr>
            <w:ins w:id="6032" w:author="David Owen" w:date="2019-06-13T17:07:00Z">
              <w:r>
                <w:t xml:space="preserve">To 31/12/19: </w:t>
              </w:r>
            </w:ins>
            <w:r w:rsidR="00756439">
              <w:t>23.700 € / 100 kg</w:t>
            </w:r>
          </w:p>
          <w:p w14:paraId="2D864A7B" w14:textId="3BBA9445" w:rsidR="00D846DE" w:rsidRDefault="00D846DE" w:rsidP="00756439">
            <w:pPr>
              <w:pStyle w:val="NormalinTable"/>
              <w:tabs>
                <w:tab w:val="left" w:pos="1250"/>
              </w:tabs>
            </w:pPr>
            <w:ins w:id="6033" w:author="David Owen" w:date="2019-06-13T17:13:00Z">
              <w:r>
                <w:t>From 1/1/20: 0.00%</w:t>
              </w:r>
            </w:ins>
          </w:p>
        </w:tc>
      </w:tr>
      <w:tr w:rsidR="00756439" w14:paraId="2BFBF739" w14:textId="77777777" w:rsidTr="00FC0611">
        <w:trPr>
          <w:cantSplit/>
        </w:trPr>
        <w:tc>
          <w:tcPr>
            <w:tcW w:w="0" w:type="auto"/>
            <w:tcBorders>
              <w:top w:val="single" w:sz="4" w:space="0" w:color="A6A6A6" w:themeColor="background1" w:themeShade="A6"/>
              <w:right w:val="single" w:sz="4" w:space="0" w:color="000000" w:themeColor="text1"/>
            </w:tcBorders>
          </w:tcPr>
          <w:p w14:paraId="2F3556E9" w14:textId="77777777" w:rsidR="00756439" w:rsidRDefault="00756439" w:rsidP="00756439">
            <w:pPr>
              <w:pStyle w:val="NormalinTable"/>
            </w:pPr>
            <w:r>
              <w:rPr>
                <w:b/>
              </w:rPr>
              <w:t>0405 90 00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6CCF37" w14:textId="77777777" w:rsidR="00756439" w:rsidRDefault="0005624C" w:rsidP="00756439">
            <w:pPr>
              <w:pStyle w:val="NormalinTable"/>
              <w:tabs>
                <w:tab w:val="left" w:pos="1250"/>
              </w:tabs>
              <w:rPr>
                <w:ins w:id="6034" w:author="David Owen" w:date="2019-06-13T17:13:00Z"/>
              </w:rPr>
            </w:pPr>
            <w:ins w:id="6035" w:author="David Owen" w:date="2019-06-13T17:07:00Z">
              <w:r>
                <w:t xml:space="preserve">To 31/12/19: </w:t>
              </w:r>
            </w:ins>
            <w:r w:rsidR="00756439">
              <w:t>28.900 € / 100 kg</w:t>
            </w:r>
          </w:p>
          <w:p w14:paraId="2C53F573" w14:textId="6A567407" w:rsidR="00D846DE" w:rsidRDefault="00D846DE" w:rsidP="00756439">
            <w:pPr>
              <w:pStyle w:val="NormalinTable"/>
              <w:tabs>
                <w:tab w:val="left" w:pos="1250"/>
              </w:tabs>
            </w:pPr>
            <w:ins w:id="6036" w:author="David Owen" w:date="2019-06-13T17:13:00Z">
              <w:r>
                <w:t>From 1/1/20: 0.00%</w:t>
              </w:r>
            </w:ins>
          </w:p>
        </w:tc>
      </w:tr>
      <w:tr w:rsidR="00756439" w14:paraId="4A17D7E0" w14:textId="77777777" w:rsidTr="00FC0611">
        <w:trPr>
          <w:cantSplit/>
        </w:trPr>
        <w:tc>
          <w:tcPr>
            <w:tcW w:w="0" w:type="auto"/>
            <w:tcBorders>
              <w:top w:val="single" w:sz="4" w:space="0" w:color="A6A6A6" w:themeColor="background1" w:themeShade="A6"/>
              <w:right w:val="single" w:sz="4" w:space="0" w:color="000000" w:themeColor="text1"/>
            </w:tcBorders>
          </w:tcPr>
          <w:p w14:paraId="7C481341" w14:textId="77777777" w:rsidR="00756439" w:rsidRDefault="00756439" w:rsidP="00756439">
            <w:pPr>
              <w:pStyle w:val="NormalinTable"/>
            </w:pPr>
            <w:r>
              <w:rPr>
                <w:b/>
              </w:rPr>
              <w:t>0406 10 30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CAB57E" w14:textId="77777777" w:rsidR="00756439" w:rsidRDefault="00084479" w:rsidP="00756439">
            <w:pPr>
              <w:pStyle w:val="NormalinTable"/>
              <w:tabs>
                <w:tab w:val="left" w:pos="1250"/>
              </w:tabs>
              <w:rPr>
                <w:ins w:id="6037" w:author="David Owen" w:date="2019-06-13T17:13:00Z"/>
              </w:rPr>
            </w:pPr>
            <w:ins w:id="6038" w:author="David Owen" w:date="2019-06-13T17:10:00Z">
              <w:r>
                <w:t xml:space="preserve">To 31/12/19: </w:t>
              </w:r>
            </w:ins>
            <w:r w:rsidR="00756439">
              <w:t>23.100 € / 100 kg</w:t>
            </w:r>
          </w:p>
          <w:p w14:paraId="7417A4BD" w14:textId="5BA17B1D" w:rsidR="00D846DE" w:rsidRDefault="00D846DE" w:rsidP="00756439">
            <w:pPr>
              <w:pStyle w:val="NormalinTable"/>
              <w:tabs>
                <w:tab w:val="left" w:pos="1250"/>
              </w:tabs>
            </w:pPr>
            <w:ins w:id="6039" w:author="David Owen" w:date="2019-06-13T17:13:00Z">
              <w:r>
                <w:t>From 1/1/20: 0.00%</w:t>
              </w:r>
            </w:ins>
          </w:p>
        </w:tc>
      </w:tr>
      <w:tr w:rsidR="00756439" w14:paraId="73D02740" w14:textId="77777777" w:rsidTr="00FC0611">
        <w:trPr>
          <w:cantSplit/>
        </w:trPr>
        <w:tc>
          <w:tcPr>
            <w:tcW w:w="0" w:type="auto"/>
            <w:tcBorders>
              <w:top w:val="single" w:sz="4" w:space="0" w:color="A6A6A6" w:themeColor="background1" w:themeShade="A6"/>
              <w:right w:val="single" w:sz="4" w:space="0" w:color="000000" w:themeColor="text1"/>
            </w:tcBorders>
          </w:tcPr>
          <w:p w14:paraId="0FC197E6" w14:textId="77777777" w:rsidR="00756439" w:rsidRDefault="00756439" w:rsidP="00756439">
            <w:pPr>
              <w:pStyle w:val="NormalinTable"/>
            </w:pPr>
            <w:r>
              <w:rPr>
                <w:b/>
              </w:rPr>
              <w:t>0406 10 50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420754" w14:textId="77777777" w:rsidR="00756439" w:rsidRDefault="00084479" w:rsidP="00756439">
            <w:pPr>
              <w:pStyle w:val="NormalinTable"/>
              <w:tabs>
                <w:tab w:val="left" w:pos="1250"/>
              </w:tabs>
              <w:rPr>
                <w:ins w:id="6040" w:author="David Owen" w:date="2019-06-13T17:13:00Z"/>
              </w:rPr>
            </w:pPr>
            <w:ins w:id="6041" w:author="David Owen" w:date="2019-06-13T17:10:00Z">
              <w:r>
                <w:t xml:space="preserve">To 31/12/19: </w:t>
              </w:r>
            </w:ins>
            <w:r w:rsidR="00756439">
              <w:t>23.100 € / 100 kg</w:t>
            </w:r>
          </w:p>
          <w:p w14:paraId="10ED1F22" w14:textId="19200E9D" w:rsidR="00D846DE" w:rsidRDefault="00D846DE" w:rsidP="00756439">
            <w:pPr>
              <w:pStyle w:val="NormalinTable"/>
              <w:tabs>
                <w:tab w:val="left" w:pos="1250"/>
              </w:tabs>
            </w:pPr>
            <w:ins w:id="6042" w:author="David Owen" w:date="2019-06-13T17:13:00Z">
              <w:r>
                <w:t>From 1/1/20: 0.00%</w:t>
              </w:r>
            </w:ins>
          </w:p>
        </w:tc>
      </w:tr>
      <w:tr w:rsidR="00756439" w14:paraId="00BD47D9" w14:textId="77777777" w:rsidTr="00FC0611">
        <w:trPr>
          <w:cantSplit/>
        </w:trPr>
        <w:tc>
          <w:tcPr>
            <w:tcW w:w="0" w:type="auto"/>
            <w:tcBorders>
              <w:top w:val="single" w:sz="4" w:space="0" w:color="A6A6A6" w:themeColor="background1" w:themeShade="A6"/>
              <w:right w:val="single" w:sz="4" w:space="0" w:color="000000" w:themeColor="text1"/>
            </w:tcBorders>
          </w:tcPr>
          <w:p w14:paraId="137EC288" w14:textId="77777777" w:rsidR="00756439" w:rsidRDefault="00756439" w:rsidP="00756439">
            <w:pPr>
              <w:pStyle w:val="NormalinTable"/>
            </w:pPr>
            <w:r>
              <w:rPr>
                <w:b/>
              </w:rPr>
              <w:t>0406 10 80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F01690" w14:textId="77777777" w:rsidR="00D846DE" w:rsidRDefault="00084479" w:rsidP="00756439">
            <w:pPr>
              <w:pStyle w:val="NormalinTable"/>
              <w:tabs>
                <w:tab w:val="left" w:pos="1250"/>
              </w:tabs>
              <w:rPr>
                <w:ins w:id="6043" w:author="David Owen" w:date="2019-06-13T17:13:00Z"/>
              </w:rPr>
            </w:pPr>
            <w:ins w:id="6044" w:author="David Owen" w:date="2019-06-13T17:10:00Z">
              <w:r>
                <w:t xml:space="preserve">To 31/12/19: </w:t>
              </w:r>
            </w:ins>
            <w:r w:rsidR="00756439">
              <w:t>27.600 € / 100 kg</w:t>
            </w:r>
            <w:ins w:id="6045" w:author="David Owen" w:date="2019-06-13T17:13:00Z">
              <w:r w:rsidR="00D846DE">
                <w:t xml:space="preserve"> </w:t>
              </w:r>
            </w:ins>
          </w:p>
          <w:p w14:paraId="00F98DB0" w14:textId="0FC9C0A4" w:rsidR="00756439" w:rsidRDefault="00D846DE" w:rsidP="00756439">
            <w:pPr>
              <w:pStyle w:val="NormalinTable"/>
              <w:tabs>
                <w:tab w:val="left" w:pos="1250"/>
              </w:tabs>
            </w:pPr>
            <w:ins w:id="6046" w:author="David Owen" w:date="2019-06-13T17:13:00Z">
              <w:r>
                <w:t>From 1/1/20: 0.00%</w:t>
              </w:r>
            </w:ins>
          </w:p>
        </w:tc>
      </w:tr>
      <w:tr w:rsidR="00756439" w14:paraId="697A928F" w14:textId="77777777" w:rsidTr="00FC0611">
        <w:trPr>
          <w:cantSplit/>
        </w:trPr>
        <w:tc>
          <w:tcPr>
            <w:tcW w:w="0" w:type="auto"/>
            <w:tcBorders>
              <w:top w:val="single" w:sz="4" w:space="0" w:color="A6A6A6" w:themeColor="background1" w:themeShade="A6"/>
              <w:right w:val="single" w:sz="4" w:space="0" w:color="000000" w:themeColor="text1"/>
            </w:tcBorders>
          </w:tcPr>
          <w:p w14:paraId="7879F811" w14:textId="77777777" w:rsidR="00756439" w:rsidRDefault="00756439" w:rsidP="00756439">
            <w:pPr>
              <w:pStyle w:val="NormalinTable"/>
            </w:pPr>
            <w:r>
              <w:rPr>
                <w:b/>
              </w:rPr>
              <w:t>0406 20 00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E10C3C" w14:textId="77777777" w:rsidR="00756439" w:rsidRDefault="00084479" w:rsidP="00756439">
            <w:pPr>
              <w:pStyle w:val="NormalinTable"/>
              <w:tabs>
                <w:tab w:val="left" w:pos="1250"/>
              </w:tabs>
              <w:rPr>
                <w:ins w:id="6047" w:author="David Owen" w:date="2019-06-13T17:14:00Z"/>
              </w:rPr>
            </w:pPr>
            <w:ins w:id="6048" w:author="David Owen" w:date="2019-06-13T17:10:00Z">
              <w:r>
                <w:t xml:space="preserve">To 31/12/19: </w:t>
              </w:r>
            </w:ins>
            <w:r w:rsidR="00756439">
              <w:t>23.500 € / 100 kg</w:t>
            </w:r>
          </w:p>
          <w:p w14:paraId="7A2E9E44" w14:textId="709F28D8" w:rsidR="00D846DE" w:rsidRDefault="00D846DE" w:rsidP="00756439">
            <w:pPr>
              <w:pStyle w:val="NormalinTable"/>
              <w:tabs>
                <w:tab w:val="left" w:pos="1250"/>
              </w:tabs>
            </w:pPr>
            <w:ins w:id="6049" w:author="David Owen" w:date="2019-06-13T17:14:00Z">
              <w:r>
                <w:t>From 1/1/20: 0.00%</w:t>
              </w:r>
            </w:ins>
          </w:p>
        </w:tc>
      </w:tr>
      <w:tr w:rsidR="00756439" w14:paraId="1BABAC44" w14:textId="77777777" w:rsidTr="00FC0611">
        <w:trPr>
          <w:cantSplit/>
        </w:trPr>
        <w:tc>
          <w:tcPr>
            <w:tcW w:w="0" w:type="auto"/>
            <w:tcBorders>
              <w:top w:val="single" w:sz="4" w:space="0" w:color="A6A6A6" w:themeColor="background1" w:themeShade="A6"/>
              <w:right w:val="single" w:sz="4" w:space="0" w:color="000000" w:themeColor="text1"/>
            </w:tcBorders>
          </w:tcPr>
          <w:p w14:paraId="1E555B88" w14:textId="77777777" w:rsidR="00756439" w:rsidRDefault="00756439" w:rsidP="00756439">
            <w:pPr>
              <w:pStyle w:val="NormalinTable"/>
            </w:pPr>
            <w:r>
              <w:rPr>
                <w:b/>
              </w:rPr>
              <w:lastRenderedPageBreak/>
              <w:t>0406 30 10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F4DEBF" w14:textId="77777777" w:rsidR="00756439" w:rsidRDefault="00084479" w:rsidP="00756439">
            <w:pPr>
              <w:pStyle w:val="NormalinTable"/>
              <w:tabs>
                <w:tab w:val="left" w:pos="1250"/>
              </w:tabs>
              <w:rPr>
                <w:ins w:id="6050" w:author="David Owen" w:date="2019-06-13T17:14:00Z"/>
              </w:rPr>
            </w:pPr>
            <w:ins w:id="6051" w:author="David Owen" w:date="2019-06-13T17:10:00Z">
              <w:r>
                <w:t xml:space="preserve">To 31/12/19: </w:t>
              </w:r>
            </w:ins>
            <w:r w:rsidR="00756439">
              <w:t>18.100 € / 100 kg</w:t>
            </w:r>
          </w:p>
          <w:p w14:paraId="4BA5333E" w14:textId="42123854" w:rsidR="00D846DE" w:rsidRDefault="00D846DE" w:rsidP="00756439">
            <w:pPr>
              <w:pStyle w:val="NormalinTable"/>
              <w:tabs>
                <w:tab w:val="left" w:pos="1250"/>
              </w:tabs>
            </w:pPr>
            <w:ins w:id="6052" w:author="David Owen" w:date="2019-06-13T17:14:00Z">
              <w:r>
                <w:t>From 1/1/20: 0.00%</w:t>
              </w:r>
            </w:ins>
          </w:p>
        </w:tc>
      </w:tr>
      <w:tr w:rsidR="00756439" w14:paraId="3FA2FEDA" w14:textId="77777777" w:rsidTr="00FC0611">
        <w:trPr>
          <w:cantSplit/>
        </w:trPr>
        <w:tc>
          <w:tcPr>
            <w:tcW w:w="0" w:type="auto"/>
            <w:tcBorders>
              <w:top w:val="single" w:sz="4" w:space="0" w:color="A6A6A6" w:themeColor="background1" w:themeShade="A6"/>
              <w:right w:val="single" w:sz="4" w:space="0" w:color="000000" w:themeColor="text1"/>
            </w:tcBorders>
          </w:tcPr>
          <w:p w14:paraId="23FC5EE8" w14:textId="77777777" w:rsidR="00756439" w:rsidRDefault="00756439" w:rsidP="00756439">
            <w:pPr>
              <w:pStyle w:val="NormalinTable"/>
            </w:pPr>
            <w:r>
              <w:rPr>
                <w:b/>
              </w:rPr>
              <w:t>0406 30 31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795D8C" w14:textId="77777777" w:rsidR="00756439" w:rsidRDefault="00084479" w:rsidP="00756439">
            <w:pPr>
              <w:pStyle w:val="NormalinTable"/>
              <w:tabs>
                <w:tab w:val="left" w:pos="1250"/>
              </w:tabs>
              <w:rPr>
                <w:ins w:id="6053" w:author="David Owen" w:date="2019-06-13T17:14:00Z"/>
              </w:rPr>
            </w:pPr>
            <w:ins w:id="6054" w:author="David Owen" w:date="2019-06-13T17:10:00Z">
              <w:r>
                <w:t xml:space="preserve">To 31/12/19: </w:t>
              </w:r>
            </w:ins>
            <w:r w:rsidR="00756439">
              <w:t>17.300 € / 100 kg</w:t>
            </w:r>
          </w:p>
          <w:p w14:paraId="23D1B895" w14:textId="499DB9D5" w:rsidR="00D846DE" w:rsidRDefault="00D846DE" w:rsidP="00756439">
            <w:pPr>
              <w:pStyle w:val="NormalinTable"/>
              <w:tabs>
                <w:tab w:val="left" w:pos="1250"/>
              </w:tabs>
            </w:pPr>
            <w:ins w:id="6055" w:author="David Owen" w:date="2019-06-13T17:14:00Z">
              <w:r>
                <w:t>From 1/1/20: 0.00%</w:t>
              </w:r>
            </w:ins>
          </w:p>
        </w:tc>
      </w:tr>
      <w:tr w:rsidR="00756439" w14:paraId="431C5655" w14:textId="77777777" w:rsidTr="00FC0611">
        <w:trPr>
          <w:cantSplit/>
        </w:trPr>
        <w:tc>
          <w:tcPr>
            <w:tcW w:w="0" w:type="auto"/>
            <w:tcBorders>
              <w:top w:val="single" w:sz="4" w:space="0" w:color="A6A6A6" w:themeColor="background1" w:themeShade="A6"/>
              <w:right w:val="single" w:sz="4" w:space="0" w:color="000000" w:themeColor="text1"/>
            </w:tcBorders>
          </w:tcPr>
          <w:p w14:paraId="6B17B90D" w14:textId="77777777" w:rsidR="00756439" w:rsidRDefault="00756439" w:rsidP="00756439">
            <w:pPr>
              <w:pStyle w:val="NormalinTable"/>
            </w:pPr>
            <w:r>
              <w:rPr>
                <w:b/>
              </w:rPr>
              <w:t>0406 30 39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419C30" w14:textId="77777777" w:rsidR="00756439" w:rsidRDefault="00084479" w:rsidP="00756439">
            <w:pPr>
              <w:pStyle w:val="NormalinTable"/>
              <w:tabs>
                <w:tab w:val="left" w:pos="1250"/>
              </w:tabs>
              <w:rPr>
                <w:ins w:id="6056" w:author="David Owen" w:date="2019-06-13T17:14:00Z"/>
              </w:rPr>
            </w:pPr>
            <w:ins w:id="6057" w:author="David Owen" w:date="2019-06-13T17:10:00Z">
              <w:r>
                <w:t xml:space="preserve">To 31/12/19: </w:t>
              </w:r>
            </w:ins>
            <w:r w:rsidR="00756439">
              <w:t>18.100 € / 100 kg</w:t>
            </w:r>
          </w:p>
          <w:p w14:paraId="082308FC" w14:textId="6711D3E6" w:rsidR="00D846DE" w:rsidRDefault="00D846DE" w:rsidP="00756439">
            <w:pPr>
              <w:pStyle w:val="NormalinTable"/>
              <w:tabs>
                <w:tab w:val="left" w:pos="1250"/>
              </w:tabs>
            </w:pPr>
            <w:ins w:id="6058" w:author="David Owen" w:date="2019-06-13T17:14:00Z">
              <w:r>
                <w:t>From 1/1/20: 0.00%</w:t>
              </w:r>
            </w:ins>
          </w:p>
        </w:tc>
      </w:tr>
      <w:tr w:rsidR="00756439" w14:paraId="6B556F32" w14:textId="77777777" w:rsidTr="00FC0611">
        <w:trPr>
          <w:cantSplit/>
        </w:trPr>
        <w:tc>
          <w:tcPr>
            <w:tcW w:w="0" w:type="auto"/>
            <w:tcBorders>
              <w:top w:val="single" w:sz="4" w:space="0" w:color="A6A6A6" w:themeColor="background1" w:themeShade="A6"/>
              <w:right w:val="single" w:sz="4" w:space="0" w:color="000000" w:themeColor="text1"/>
            </w:tcBorders>
          </w:tcPr>
          <w:p w14:paraId="3128C9DB" w14:textId="77777777" w:rsidR="00756439" w:rsidRDefault="00756439" w:rsidP="00756439">
            <w:pPr>
              <w:pStyle w:val="NormalinTable"/>
            </w:pPr>
            <w:r>
              <w:rPr>
                <w:b/>
              </w:rPr>
              <w:t>0406 30 90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17E0DB" w14:textId="77777777" w:rsidR="00756439" w:rsidRDefault="00084479" w:rsidP="00756439">
            <w:pPr>
              <w:pStyle w:val="NormalinTable"/>
              <w:tabs>
                <w:tab w:val="left" w:pos="1250"/>
              </w:tabs>
              <w:rPr>
                <w:ins w:id="6059" w:author="David Owen" w:date="2019-06-13T17:14:00Z"/>
              </w:rPr>
            </w:pPr>
            <w:ins w:id="6060" w:author="David Owen" w:date="2019-06-13T17:10:00Z">
              <w:r>
                <w:t xml:space="preserve">To 31/12/19: </w:t>
              </w:r>
            </w:ins>
            <w:r w:rsidR="00756439">
              <w:t>26.800 € / 100 kg</w:t>
            </w:r>
          </w:p>
          <w:p w14:paraId="04D49B46" w14:textId="0019F573" w:rsidR="00D846DE" w:rsidRDefault="00D846DE" w:rsidP="00756439">
            <w:pPr>
              <w:pStyle w:val="NormalinTable"/>
              <w:tabs>
                <w:tab w:val="left" w:pos="1250"/>
              </w:tabs>
            </w:pPr>
            <w:ins w:id="6061" w:author="David Owen" w:date="2019-06-13T17:14:00Z">
              <w:r>
                <w:t>From 1/1/20: 0.00%</w:t>
              </w:r>
            </w:ins>
          </w:p>
        </w:tc>
      </w:tr>
      <w:tr w:rsidR="00756439" w14:paraId="2786FDC9" w14:textId="77777777" w:rsidTr="00FC0611">
        <w:trPr>
          <w:cantSplit/>
        </w:trPr>
        <w:tc>
          <w:tcPr>
            <w:tcW w:w="0" w:type="auto"/>
            <w:tcBorders>
              <w:top w:val="single" w:sz="4" w:space="0" w:color="A6A6A6" w:themeColor="background1" w:themeShade="A6"/>
              <w:right w:val="single" w:sz="4" w:space="0" w:color="000000" w:themeColor="text1"/>
            </w:tcBorders>
          </w:tcPr>
          <w:p w14:paraId="4797B5CB" w14:textId="77777777" w:rsidR="00756439" w:rsidRDefault="00756439" w:rsidP="00756439">
            <w:pPr>
              <w:pStyle w:val="NormalinTable"/>
            </w:pPr>
            <w:r>
              <w:rPr>
                <w:b/>
              </w:rPr>
              <w:t>0406 40 00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349BFF" w14:textId="77777777" w:rsidR="00756439" w:rsidRDefault="00084479" w:rsidP="00756439">
            <w:pPr>
              <w:pStyle w:val="NormalinTable"/>
              <w:tabs>
                <w:tab w:val="left" w:pos="1250"/>
              </w:tabs>
              <w:rPr>
                <w:ins w:id="6062" w:author="David Owen" w:date="2019-06-13T17:14:00Z"/>
              </w:rPr>
            </w:pPr>
            <w:ins w:id="6063" w:author="David Owen" w:date="2019-06-13T17:10:00Z">
              <w:r>
                <w:t xml:space="preserve">To 31/12/19: </w:t>
              </w:r>
            </w:ins>
            <w:r w:rsidR="00756439">
              <w:t>17.600 € / 100 kg</w:t>
            </w:r>
          </w:p>
          <w:p w14:paraId="2226047D" w14:textId="165166F9" w:rsidR="00D846DE" w:rsidRDefault="00D846DE" w:rsidP="00756439">
            <w:pPr>
              <w:pStyle w:val="NormalinTable"/>
              <w:tabs>
                <w:tab w:val="left" w:pos="1250"/>
              </w:tabs>
            </w:pPr>
            <w:ins w:id="6064" w:author="David Owen" w:date="2019-06-13T17:14:00Z">
              <w:r>
                <w:t>From 1/1/20: 0.00%</w:t>
              </w:r>
            </w:ins>
          </w:p>
        </w:tc>
      </w:tr>
      <w:tr w:rsidR="00756439" w14:paraId="422E7AD4" w14:textId="77777777" w:rsidTr="00FC0611">
        <w:trPr>
          <w:cantSplit/>
        </w:trPr>
        <w:tc>
          <w:tcPr>
            <w:tcW w:w="0" w:type="auto"/>
            <w:tcBorders>
              <w:top w:val="single" w:sz="4" w:space="0" w:color="A6A6A6" w:themeColor="background1" w:themeShade="A6"/>
              <w:right w:val="single" w:sz="4" w:space="0" w:color="000000" w:themeColor="text1"/>
            </w:tcBorders>
          </w:tcPr>
          <w:p w14:paraId="00C2E1B6" w14:textId="77777777" w:rsidR="00756439" w:rsidRDefault="00756439" w:rsidP="00756439">
            <w:pPr>
              <w:pStyle w:val="NormalinTable"/>
            </w:pPr>
            <w:r>
              <w:rPr>
                <w:b/>
              </w:rPr>
              <w:t>0406 90 01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BFD29A" w14:textId="77777777" w:rsidR="00756439" w:rsidRDefault="00084479" w:rsidP="00756439">
            <w:pPr>
              <w:pStyle w:val="NormalinTable"/>
              <w:tabs>
                <w:tab w:val="left" w:pos="1250"/>
              </w:tabs>
              <w:rPr>
                <w:ins w:id="6065" w:author="David Owen" w:date="2019-06-13T17:14:00Z"/>
              </w:rPr>
            </w:pPr>
            <w:ins w:id="6066" w:author="David Owen" w:date="2019-06-13T17:10:00Z">
              <w:r>
                <w:t xml:space="preserve">To 31/12/19: </w:t>
              </w:r>
            </w:ins>
            <w:r w:rsidR="00756439">
              <w:t>20.800 € / 100 kg</w:t>
            </w:r>
          </w:p>
          <w:p w14:paraId="4F59C6DA" w14:textId="79FF2726" w:rsidR="00D846DE" w:rsidRDefault="00D846DE" w:rsidP="00756439">
            <w:pPr>
              <w:pStyle w:val="NormalinTable"/>
              <w:tabs>
                <w:tab w:val="left" w:pos="1250"/>
              </w:tabs>
            </w:pPr>
            <w:ins w:id="6067" w:author="David Owen" w:date="2019-06-13T17:14:00Z">
              <w:r>
                <w:t>From 1/1/20: 0.00%</w:t>
              </w:r>
            </w:ins>
          </w:p>
        </w:tc>
      </w:tr>
      <w:tr w:rsidR="00756439" w14:paraId="66756122" w14:textId="77777777" w:rsidTr="00FC0611">
        <w:trPr>
          <w:cantSplit/>
        </w:trPr>
        <w:tc>
          <w:tcPr>
            <w:tcW w:w="0" w:type="auto"/>
            <w:tcBorders>
              <w:top w:val="single" w:sz="4" w:space="0" w:color="A6A6A6" w:themeColor="background1" w:themeShade="A6"/>
              <w:right w:val="single" w:sz="4" w:space="0" w:color="000000" w:themeColor="text1"/>
            </w:tcBorders>
          </w:tcPr>
          <w:p w14:paraId="0C2AEFF6" w14:textId="77777777" w:rsidR="00756439" w:rsidRDefault="00756439" w:rsidP="00756439">
            <w:pPr>
              <w:pStyle w:val="NormalinTable"/>
            </w:pPr>
            <w:r>
              <w:rPr>
                <w:b/>
              </w:rPr>
              <w:t>0406 90 13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4DEAF6" w14:textId="77777777" w:rsidR="00756439" w:rsidRDefault="00084479" w:rsidP="00756439">
            <w:pPr>
              <w:pStyle w:val="NormalinTable"/>
              <w:tabs>
                <w:tab w:val="left" w:pos="1250"/>
              </w:tabs>
              <w:rPr>
                <w:ins w:id="6068" w:author="David Owen" w:date="2019-06-13T17:14:00Z"/>
              </w:rPr>
            </w:pPr>
            <w:ins w:id="6069" w:author="David Owen" w:date="2019-06-13T17:10:00Z">
              <w:r>
                <w:t xml:space="preserve">To 31/12/19: </w:t>
              </w:r>
            </w:ins>
            <w:r w:rsidR="00756439">
              <w:t>21.400 € / 100 kg</w:t>
            </w:r>
          </w:p>
          <w:p w14:paraId="664454C8" w14:textId="263BCD84" w:rsidR="00D846DE" w:rsidRDefault="00D846DE" w:rsidP="00756439">
            <w:pPr>
              <w:pStyle w:val="NormalinTable"/>
              <w:tabs>
                <w:tab w:val="left" w:pos="1250"/>
              </w:tabs>
            </w:pPr>
            <w:ins w:id="6070" w:author="David Owen" w:date="2019-06-13T17:14:00Z">
              <w:r>
                <w:t>From 1/1/20: 0.00%</w:t>
              </w:r>
            </w:ins>
          </w:p>
        </w:tc>
      </w:tr>
      <w:tr w:rsidR="00756439" w14:paraId="150CA0E0" w14:textId="77777777" w:rsidTr="00FC0611">
        <w:trPr>
          <w:cantSplit/>
        </w:trPr>
        <w:tc>
          <w:tcPr>
            <w:tcW w:w="0" w:type="auto"/>
            <w:tcBorders>
              <w:top w:val="single" w:sz="4" w:space="0" w:color="A6A6A6" w:themeColor="background1" w:themeShade="A6"/>
              <w:right w:val="single" w:sz="4" w:space="0" w:color="000000" w:themeColor="text1"/>
            </w:tcBorders>
          </w:tcPr>
          <w:p w14:paraId="401C4572" w14:textId="77777777" w:rsidR="00756439" w:rsidRDefault="00756439" w:rsidP="00756439">
            <w:pPr>
              <w:pStyle w:val="NormalinTable"/>
            </w:pPr>
            <w:r>
              <w:rPr>
                <w:b/>
              </w:rPr>
              <w:t>0406 90 15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3F4839" w14:textId="77777777" w:rsidR="00756439" w:rsidRDefault="00084479" w:rsidP="00756439">
            <w:pPr>
              <w:pStyle w:val="NormalinTable"/>
              <w:tabs>
                <w:tab w:val="left" w:pos="1250"/>
              </w:tabs>
              <w:rPr>
                <w:ins w:id="6071" w:author="David Owen" w:date="2019-06-13T17:14:00Z"/>
              </w:rPr>
            </w:pPr>
            <w:ins w:id="6072" w:author="David Owen" w:date="2019-06-13T17:10:00Z">
              <w:r>
                <w:t xml:space="preserve">To 31/12/19: </w:t>
              </w:r>
            </w:ins>
            <w:r w:rsidR="00756439">
              <w:t>21.400 € / 100 kg</w:t>
            </w:r>
          </w:p>
          <w:p w14:paraId="17A0F611" w14:textId="0CC293D1" w:rsidR="00D846DE" w:rsidRDefault="00D846DE" w:rsidP="00756439">
            <w:pPr>
              <w:pStyle w:val="NormalinTable"/>
              <w:tabs>
                <w:tab w:val="left" w:pos="1250"/>
              </w:tabs>
            </w:pPr>
            <w:ins w:id="6073" w:author="David Owen" w:date="2019-06-13T17:14:00Z">
              <w:r>
                <w:t>From 1/1/20: 0.00%</w:t>
              </w:r>
            </w:ins>
          </w:p>
        </w:tc>
      </w:tr>
      <w:tr w:rsidR="00756439" w14:paraId="6D0D4094" w14:textId="77777777" w:rsidTr="00FC0611">
        <w:trPr>
          <w:cantSplit/>
        </w:trPr>
        <w:tc>
          <w:tcPr>
            <w:tcW w:w="0" w:type="auto"/>
            <w:tcBorders>
              <w:top w:val="single" w:sz="4" w:space="0" w:color="A6A6A6" w:themeColor="background1" w:themeShade="A6"/>
              <w:right w:val="single" w:sz="4" w:space="0" w:color="000000" w:themeColor="text1"/>
            </w:tcBorders>
          </w:tcPr>
          <w:p w14:paraId="20847BC8" w14:textId="77777777" w:rsidR="00756439" w:rsidRDefault="00756439" w:rsidP="00756439">
            <w:pPr>
              <w:pStyle w:val="NormalinTable"/>
            </w:pPr>
            <w:r>
              <w:rPr>
                <w:b/>
              </w:rPr>
              <w:t>0406 90 17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7A6230" w14:textId="77777777" w:rsidR="00756439" w:rsidRDefault="00084479" w:rsidP="00756439">
            <w:pPr>
              <w:pStyle w:val="NormalinTable"/>
              <w:tabs>
                <w:tab w:val="left" w:pos="1250"/>
              </w:tabs>
              <w:rPr>
                <w:ins w:id="6074" w:author="David Owen" w:date="2019-06-13T17:14:00Z"/>
              </w:rPr>
            </w:pPr>
            <w:ins w:id="6075" w:author="David Owen" w:date="2019-06-13T17:10:00Z">
              <w:r>
                <w:t xml:space="preserve">To 31/12/19: </w:t>
              </w:r>
            </w:ins>
            <w:r w:rsidR="00756439">
              <w:t>21.400 € / 100 kg</w:t>
            </w:r>
          </w:p>
          <w:p w14:paraId="158D694C" w14:textId="3B15BE01" w:rsidR="00D846DE" w:rsidRDefault="00D846DE" w:rsidP="00756439">
            <w:pPr>
              <w:pStyle w:val="NormalinTable"/>
              <w:tabs>
                <w:tab w:val="left" w:pos="1250"/>
              </w:tabs>
            </w:pPr>
            <w:ins w:id="6076" w:author="David Owen" w:date="2019-06-13T17:14:00Z">
              <w:r>
                <w:t>From 1/1/20: 0.00%</w:t>
              </w:r>
            </w:ins>
          </w:p>
        </w:tc>
      </w:tr>
      <w:tr w:rsidR="00756439" w14:paraId="226B23F0" w14:textId="77777777" w:rsidTr="00FC0611">
        <w:trPr>
          <w:cantSplit/>
        </w:trPr>
        <w:tc>
          <w:tcPr>
            <w:tcW w:w="0" w:type="auto"/>
            <w:tcBorders>
              <w:top w:val="single" w:sz="4" w:space="0" w:color="A6A6A6" w:themeColor="background1" w:themeShade="A6"/>
              <w:right w:val="single" w:sz="4" w:space="0" w:color="000000" w:themeColor="text1"/>
            </w:tcBorders>
          </w:tcPr>
          <w:p w14:paraId="307361E8" w14:textId="77777777" w:rsidR="00756439" w:rsidRDefault="00756439" w:rsidP="00756439">
            <w:pPr>
              <w:pStyle w:val="NormalinTable"/>
            </w:pPr>
            <w:r>
              <w:rPr>
                <w:b/>
              </w:rPr>
              <w:t>0406 90 18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963C8B" w14:textId="77777777" w:rsidR="00756439" w:rsidRDefault="00084479" w:rsidP="00756439">
            <w:pPr>
              <w:pStyle w:val="NormalinTable"/>
              <w:tabs>
                <w:tab w:val="left" w:pos="1250"/>
              </w:tabs>
              <w:rPr>
                <w:ins w:id="6077" w:author="David Owen" w:date="2019-06-13T17:14:00Z"/>
              </w:rPr>
            </w:pPr>
            <w:ins w:id="6078" w:author="David Owen" w:date="2019-06-13T17:10:00Z">
              <w:r>
                <w:t xml:space="preserve">To 31/12/19: </w:t>
              </w:r>
            </w:ins>
            <w:r w:rsidR="00756439">
              <w:t>21.400 € / 100 kg</w:t>
            </w:r>
          </w:p>
          <w:p w14:paraId="557FC9BC" w14:textId="349D50E7" w:rsidR="00D846DE" w:rsidRDefault="00D846DE" w:rsidP="00756439">
            <w:pPr>
              <w:pStyle w:val="NormalinTable"/>
              <w:tabs>
                <w:tab w:val="left" w:pos="1250"/>
              </w:tabs>
            </w:pPr>
            <w:ins w:id="6079" w:author="David Owen" w:date="2019-06-13T17:14:00Z">
              <w:r>
                <w:t>From 1/1/20: 0.00%</w:t>
              </w:r>
            </w:ins>
          </w:p>
        </w:tc>
      </w:tr>
      <w:tr w:rsidR="00756439" w14:paraId="387C7E67" w14:textId="77777777" w:rsidTr="00FC0611">
        <w:trPr>
          <w:cantSplit/>
        </w:trPr>
        <w:tc>
          <w:tcPr>
            <w:tcW w:w="0" w:type="auto"/>
            <w:tcBorders>
              <w:top w:val="single" w:sz="4" w:space="0" w:color="A6A6A6" w:themeColor="background1" w:themeShade="A6"/>
              <w:right w:val="single" w:sz="4" w:space="0" w:color="000000" w:themeColor="text1"/>
            </w:tcBorders>
          </w:tcPr>
          <w:p w14:paraId="034E8495" w14:textId="77777777" w:rsidR="00756439" w:rsidRDefault="00756439" w:rsidP="00756439">
            <w:pPr>
              <w:pStyle w:val="NormalinTable"/>
            </w:pPr>
            <w:r>
              <w:rPr>
                <w:b/>
              </w:rPr>
              <w:t>0406 90 21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DA5ADD" w14:textId="77777777" w:rsidR="00756439" w:rsidRDefault="00084479" w:rsidP="00756439">
            <w:pPr>
              <w:pStyle w:val="NormalinTable"/>
              <w:tabs>
                <w:tab w:val="left" w:pos="1250"/>
              </w:tabs>
              <w:rPr>
                <w:ins w:id="6080" w:author="David Owen" w:date="2019-06-13T17:14:00Z"/>
              </w:rPr>
            </w:pPr>
            <w:ins w:id="6081" w:author="David Owen" w:date="2019-06-13T17:10:00Z">
              <w:r>
                <w:t xml:space="preserve">To 31/12/19: </w:t>
              </w:r>
            </w:ins>
            <w:r w:rsidR="00756439">
              <w:t>20.800 € / 100 kg</w:t>
            </w:r>
          </w:p>
          <w:p w14:paraId="76410C29" w14:textId="21DC8F27" w:rsidR="00D846DE" w:rsidRDefault="00D846DE" w:rsidP="00756439">
            <w:pPr>
              <w:pStyle w:val="NormalinTable"/>
              <w:tabs>
                <w:tab w:val="left" w:pos="1250"/>
              </w:tabs>
            </w:pPr>
            <w:ins w:id="6082" w:author="David Owen" w:date="2019-06-13T17:14:00Z">
              <w:r>
                <w:t>From 1/1/20: 0.00%</w:t>
              </w:r>
            </w:ins>
          </w:p>
        </w:tc>
      </w:tr>
      <w:tr w:rsidR="00756439" w14:paraId="10C7FE3A" w14:textId="77777777" w:rsidTr="00FC0611">
        <w:trPr>
          <w:cantSplit/>
        </w:trPr>
        <w:tc>
          <w:tcPr>
            <w:tcW w:w="0" w:type="auto"/>
            <w:tcBorders>
              <w:top w:val="single" w:sz="4" w:space="0" w:color="A6A6A6" w:themeColor="background1" w:themeShade="A6"/>
              <w:right w:val="single" w:sz="4" w:space="0" w:color="000000" w:themeColor="text1"/>
            </w:tcBorders>
          </w:tcPr>
          <w:p w14:paraId="1B0A096A" w14:textId="77777777" w:rsidR="00756439" w:rsidRDefault="00756439" w:rsidP="00756439">
            <w:pPr>
              <w:pStyle w:val="NormalinTable"/>
            </w:pPr>
            <w:r>
              <w:rPr>
                <w:b/>
              </w:rPr>
              <w:t>0406 90 23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8AD75C" w14:textId="77777777" w:rsidR="00756439" w:rsidRDefault="00084479" w:rsidP="00756439">
            <w:pPr>
              <w:pStyle w:val="NormalinTable"/>
              <w:tabs>
                <w:tab w:val="left" w:pos="1250"/>
              </w:tabs>
              <w:rPr>
                <w:ins w:id="6083" w:author="David Owen" w:date="2019-06-13T17:14:00Z"/>
              </w:rPr>
            </w:pPr>
            <w:ins w:id="6084" w:author="David Owen" w:date="2019-06-13T17:10:00Z">
              <w:r>
                <w:t xml:space="preserve">To 31/12/19: </w:t>
              </w:r>
            </w:ins>
            <w:r w:rsidR="00756439">
              <w:t>18.800 € / 100 kg</w:t>
            </w:r>
          </w:p>
          <w:p w14:paraId="6B17F2BC" w14:textId="7974C53A" w:rsidR="00D846DE" w:rsidRDefault="00D846DE" w:rsidP="00756439">
            <w:pPr>
              <w:pStyle w:val="NormalinTable"/>
              <w:tabs>
                <w:tab w:val="left" w:pos="1250"/>
              </w:tabs>
            </w:pPr>
            <w:ins w:id="6085" w:author="David Owen" w:date="2019-06-13T17:14:00Z">
              <w:r>
                <w:t>From 1/1/20: 0.00%</w:t>
              </w:r>
            </w:ins>
          </w:p>
        </w:tc>
      </w:tr>
      <w:tr w:rsidR="00756439" w14:paraId="48DA944B" w14:textId="77777777" w:rsidTr="00FC0611">
        <w:trPr>
          <w:cantSplit/>
        </w:trPr>
        <w:tc>
          <w:tcPr>
            <w:tcW w:w="0" w:type="auto"/>
            <w:tcBorders>
              <w:top w:val="single" w:sz="4" w:space="0" w:color="A6A6A6" w:themeColor="background1" w:themeShade="A6"/>
              <w:right w:val="single" w:sz="4" w:space="0" w:color="000000" w:themeColor="text1"/>
            </w:tcBorders>
          </w:tcPr>
          <w:p w14:paraId="6370A826" w14:textId="77777777" w:rsidR="00756439" w:rsidRDefault="00756439" w:rsidP="00756439">
            <w:pPr>
              <w:pStyle w:val="NormalinTable"/>
            </w:pPr>
            <w:r>
              <w:rPr>
                <w:b/>
              </w:rPr>
              <w:t>0406 90 25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86DE63" w14:textId="77777777" w:rsidR="00756439" w:rsidRDefault="00084479" w:rsidP="00756439">
            <w:pPr>
              <w:pStyle w:val="NormalinTable"/>
              <w:tabs>
                <w:tab w:val="left" w:pos="1250"/>
              </w:tabs>
              <w:rPr>
                <w:ins w:id="6086" w:author="David Owen" w:date="2019-06-13T17:14:00Z"/>
              </w:rPr>
            </w:pPr>
            <w:ins w:id="6087" w:author="David Owen" w:date="2019-06-13T17:10:00Z">
              <w:r>
                <w:t xml:space="preserve">To 31/12/19: </w:t>
              </w:r>
            </w:ins>
            <w:r w:rsidR="00756439">
              <w:t>18.800 € / 100 kg</w:t>
            </w:r>
          </w:p>
          <w:p w14:paraId="73EF92AB" w14:textId="120E4DA4" w:rsidR="00D846DE" w:rsidRDefault="00D846DE" w:rsidP="00756439">
            <w:pPr>
              <w:pStyle w:val="NormalinTable"/>
              <w:tabs>
                <w:tab w:val="left" w:pos="1250"/>
              </w:tabs>
            </w:pPr>
            <w:ins w:id="6088" w:author="David Owen" w:date="2019-06-13T17:14:00Z">
              <w:r>
                <w:t>From 1/1/20: 0.00%</w:t>
              </w:r>
            </w:ins>
          </w:p>
        </w:tc>
      </w:tr>
      <w:tr w:rsidR="00756439" w14:paraId="028EB581" w14:textId="77777777" w:rsidTr="00FC0611">
        <w:trPr>
          <w:cantSplit/>
        </w:trPr>
        <w:tc>
          <w:tcPr>
            <w:tcW w:w="0" w:type="auto"/>
            <w:tcBorders>
              <w:top w:val="single" w:sz="4" w:space="0" w:color="A6A6A6" w:themeColor="background1" w:themeShade="A6"/>
              <w:right w:val="single" w:sz="4" w:space="0" w:color="000000" w:themeColor="text1"/>
            </w:tcBorders>
          </w:tcPr>
          <w:p w14:paraId="0477E9ED" w14:textId="77777777" w:rsidR="00756439" w:rsidRDefault="00756439" w:rsidP="00756439">
            <w:pPr>
              <w:pStyle w:val="NormalinTable"/>
            </w:pPr>
            <w:r>
              <w:rPr>
                <w:b/>
              </w:rPr>
              <w:t>0406 90 29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25EB89" w14:textId="77777777" w:rsidR="00756439" w:rsidRDefault="00084479" w:rsidP="00756439">
            <w:pPr>
              <w:pStyle w:val="NormalinTable"/>
              <w:tabs>
                <w:tab w:val="left" w:pos="1250"/>
              </w:tabs>
              <w:rPr>
                <w:ins w:id="6089" w:author="David Owen" w:date="2019-06-13T17:14:00Z"/>
              </w:rPr>
            </w:pPr>
            <w:ins w:id="6090" w:author="David Owen" w:date="2019-06-13T17:10:00Z">
              <w:r>
                <w:t xml:space="preserve">To 31/12/19: </w:t>
              </w:r>
            </w:ins>
            <w:r w:rsidR="00756439">
              <w:t>18.800 € / 100 kg</w:t>
            </w:r>
          </w:p>
          <w:p w14:paraId="0755D310" w14:textId="5CC9B285" w:rsidR="00D846DE" w:rsidRDefault="00D846DE" w:rsidP="00756439">
            <w:pPr>
              <w:pStyle w:val="NormalinTable"/>
              <w:tabs>
                <w:tab w:val="left" w:pos="1250"/>
              </w:tabs>
            </w:pPr>
            <w:ins w:id="6091" w:author="David Owen" w:date="2019-06-13T17:14:00Z">
              <w:r>
                <w:t>From 1/1/20: 0.00%</w:t>
              </w:r>
            </w:ins>
          </w:p>
        </w:tc>
      </w:tr>
      <w:tr w:rsidR="00756439" w14:paraId="0341C6DB" w14:textId="77777777" w:rsidTr="00FC0611">
        <w:trPr>
          <w:cantSplit/>
        </w:trPr>
        <w:tc>
          <w:tcPr>
            <w:tcW w:w="0" w:type="auto"/>
            <w:tcBorders>
              <w:top w:val="single" w:sz="4" w:space="0" w:color="A6A6A6" w:themeColor="background1" w:themeShade="A6"/>
              <w:right w:val="single" w:sz="4" w:space="0" w:color="000000" w:themeColor="text1"/>
            </w:tcBorders>
          </w:tcPr>
          <w:p w14:paraId="37D5BB2E" w14:textId="77777777" w:rsidR="00756439" w:rsidRDefault="00756439" w:rsidP="00756439">
            <w:pPr>
              <w:pStyle w:val="NormalinTable"/>
            </w:pPr>
            <w:r>
              <w:rPr>
                <w:b/>
              </w:rPr>
              <w:t>0406 90 32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5354CF" w14:textId="77777777" w:rsidR="00756439" w:rsidRDefault="00084479" w:rsidP="00756439">
            <w:pPr>
              <w:pStyle w:val="NormalinTable"/>
              <w:tabs>
                <w:tab w:val="left" w:pos="1250"/>
              </w:tabs>
              <w:rPr>
                <w:ins w:id="6092" w:author="David Owen" w:date="2019-06-13T17:14:00Z"/>
              </w:rPr>
            </w:pPr>
            <w:ins w:id="6093" w:author="David Owen" w:date="2019-06-13T17:10:00Z">
              <w:r>
                <w:t xml:space="preserve">To 31/12/19: </w:t>
              </w:r>
            </w:ins>
            <w:r w:rsidR="00756439">
              <w:t>18.800 € / 100 kg</w:t>
            </w:r>
          </w:p>
          <w:p w14:paraId="1D7A98BA" w14:textId="56E96FED" w:rsidR="00D846DE" w:rsidRDefault="00D846DE" w:rsidP="00756439">
            <w:pPr>
              <w:pStyle w:val="NormalinTable"/>
              <w:tabs>
                <w:tab w:val="left" w:pos="1250"/>
              </w:tabs>
            </w:pPr>
            <w:ins w:id="6094" w:author="David Owen" w:date="2019-06-13T17:14:00Z">
              <w:r>
                <w:t>From 1/1/20: 0.00%</w:t>
              </w:r>
            </w:ins>
          </w:p>
        </w:tc>
      </w:tr>
      <w:tr w:rsidR="00756439" w14:paraId="7F4A1E7B" w14:textId="77777777" w:rsidTr="00FC0611">
        <w:trPr>
          <w:cantSplit/>
        </w:trPr>
        <w:tc>
          <w:tcPr>
            <w:tcW w:w="0" w:type="auto"/>
            <w:tcBorders>
              <w:top w:val="single" w:sz="4" w:space="0" w:color="A6A6A6" w:themeColor="background1" w:themeShade="A6"/>
              <w:right w:val="single" w:sz="4" w:space="0" w:color="000000" w:themeColor="text1"/>
            </w:tcBorders>
          </w:tcPr>
          <w:p w14:paraId="0D766447" w14:textId="77777777" w:rsidR="00756439" w:rsidRDefault="00756439" w:rsidP="00756439">
            <w:pPr>
              <w:pStyle w:val="NormalinTable"/>
            </w:pPr>
            <w:r>
              <w:rPr>
                <w:b/>
              </w:rPr>
              <w:t>0406 90 35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2D9201" w14:textId="77777777" w:rsidR="00756439" w:rsidRDefault="00084479" w:rsidP="00756439">
            <w:pPr>
              <w:pStyle w:val="NormalinTable"/>
              <w:tabs>
                <w:tab w:val="left" w:pos="1250"/>
              </w:tabs>
              <w:rPr>
                <w:ins w:id="6095" w:author="David Owen" w:date="2019-06-13T17:14:00Z"/>
              </w:rPr>
            </w:pPr>
            <w:ins w:id="6096" w:author="David Owen" w:date="2019-06-13T17:10:00Z">
              <w:r>
                <w:t xml:space="preserve">To 31/12/19: </w:t>
              </w:r>
            </w:ins>
            <w:r w:rsidR="00756439">
              <w:t>18.800 € / 100 kg</w:t>
            </w:r>
          </w:p>
          <w:p w14:paraId="11F1AB6D" w14:textId="0546E2F2" w:rsidR="00D846DE" w:rsidRDefault="00D846DE" w:rsidP="00756439">
            <w:pPr>
              <w:pStyle w:val="NormalinTable"/>
              <w:tabs>
                <w:tab w:val="left" w:pos="1250"/>
              </w:tabs>
            </w:pPr>
            <w:ins w:id="6097" w:author="David Owen" w:date="2019-06-13T17:14:00Z">
              <w:r>
                <w:t>From 1/1/20: 0.00%</w:t>
              </w:r>
            </w:ins>
          </w:p>
        </w:tc>
      </w:tr>
      <w:tr w:rsidR="00756439" w14:paraId="077581C3" w14:textId="77777777" w:rsidTr="00FC0611">
        <w:trPr>
          <w:cantSplit/>
        </w:trPr>
        <w:tc>
          <w:tcPr>
            <w:tcW w:w="0" w:type="auto"/>
            <w:tcBorders>
              <w:top w:val="single" w:sz="4" w:space="0" w:color="A6A6A6" w:themeColor="background1" w:themeShade="A6"/>
              <w:right w:val="single" w:sz="4" w:space="0" w:color="000000" w:themeColor="text1"/>
            </w:tcBorders>
          </w:tcPr>
          <w:p w14:paraId="59804320" w14:textId="77777777" w:rsidR="00756439" w:rsidRDefault="00756439" w:rsidP="00756439">
            <w:pPr>
              <w:pStyle w:val="NormalinTable"/>
            </w:pPr>
            <w:r>
              <w:rPr>
                <w:b/>
              </w:rPr>
              <w:t>0406 90 37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CF34FE" w14:textId="77777777" w:rsidR="00756439" w:rsidRDefault="00084479" w:rsidP="00756439">
            <w:pPr>
              <w:pStyle w:val="NormalinTable"/>
              <w:tabs>
                <w:tab w:val="left" w:pos="1250"/>
              </w:tabs>
              <w:rPr>
                <w:ins w:id="6098" w:author="David Owen" w:date="2019-06-13T17:14:00Z"/>
              </w:rPr>
            </w:pPr>
            <w:ins w:id="6099" w:author="David Owen" w:date="2019-06-13T17:10:00Z">
              <w:r>
                <w:t xml:space="preserve">To 31/12/19: </w:t>
              </w:r>
            </w:ins>
            <w:r w:rsidR="00756439">
              <w:t>18.800 € / 100 kg</w:t>
            </w:r>
          </w:p>
          <w:p w14:paraId="289C18F0" w14:textId="0930E45F" w:rsidR="00D846DE" w:rsidRDefault="00D846DE" w:rsidP="00756439">
            <w:pPr>
              <w:pStyle w:val="NormalinTable"/>
              <w:tabs>
                <w:tab w:val="left" w:pos="1250"/>
              </w:tabs>
            </w:pPr>
            <w:ins w:id="6100" w:author="David Owen" w:date="2019-06-13T17:14:00Z">
              <w:r>
                <w:t>From 1/1/20: 0.00%</w:t>
              </w:r>
            </w:ins>
          </w:p>
        </w:tc>
      </w:tr>
      <w:tr w:rsidR="00756439" w14:paraId="5360FD11" w14:textId="77777777" w:rsidTr="00FC0611">
        <w:trPr>
          <w:cantSplit/>
        </w:trPr>
        <w:tc>
          <w:tcPr>
            <w:tcW w:w="0" w:type="auto"/>
            <w:tcBorders>
              <w:top w:val="single" w:sz="4" w:space="0" w:color="A6A6A6" w:themeColor="background1" w:themeShade="A6"/>
              <w:right w:val="single" w:sz="4" w:space="0" w:color="000000" w:themeColor="text1"/>
            </w:tcBorders>
          </w:tcPr>
          <w:p w14:paraId="41FFCFC2" w14:textId="77777777" w:rsidR="00756439" w:rsidRDefault="00756439" w:rsidP="00756439">
            <w:pPr>
              <w:pStyle w:val="NormalinTable"/>
            </w:pPr>
            <w:r>
              <w:rPr>
                <w:b/>
              </w:rPr>
              <w:t>0406 90 39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D41BF6" w14:textId="77777777" w:rsidR="00D846DE" w:rsidRDefault="00084479" w:rsidP="00756439">
            <w:pPr>
              <w:pStyle w:val="NormalinTable"/>
              <w:tabs>
                <w:tab w:val="left" w:pos="1250"/>
              </w:tabs>
              <w:rPr>
                <w:ins w:id="6101" w:author="David Owen" w:date="2019-06-13T17:14:00Z"/>
              </w:rPr>
            </w:pPr>
            <w:ins w:id="6102" w:author="David Owen" w:date="2019-06-13T17:10:00Z">
              <w:r>
                <w:t xml:space="preserve">To 31/12/19: </w:t>
              </w:r>
            </w:ins>
            <w:r w:rsidR="00756439">
              <w:t>18.800 € / 100 kg</w:t>
            </w:r>
            <w:ins w:id="6103" w:author="David Owen" w:date="2019-06-13T17:14:00Z">
              <w:r w:rsidR="00D846DE">
                <w:t xml:space="preserve"> </w:t>
              </w:r>
            </w:ins>
          </w:p>
          <w:p w14:paraId="0DD22EFB" w14:textId="3697F664" w:rsidR="00756439" w:rsidRDefault="00D846DE" w:rsidP="00756439">
            <w:pPr>
              <w:pStyle w:val="NormalinTable"/>
              <w:tabs>
                <w:tab w:val="left" w:pos="1250"/>
              </w:tabs>
            </w:pPr>
            <w:ins w:id="6104" w:author="David Owen" w:date="2019-06-13T17:14:00Z">
              <w:r>
                <w:t>From 1/1/20: 0.00%</w:t>
              </w:r>
            </w:ins>
          </w:p>
        </w:tc>
      </w:tr>
      <w:tr w:rsidR="00756439" w14:paraId="07694AF3" w14:textId="77777777" w:rsidTr="00FC0611">
        <w:trPr>
          <w:cantSplit/>
        </w:trPr>
        <w:tc>
          <w:tcPr>
            <w:tcW w:w="0" w:type="auto"/>
            <w:tcBorders>
              <w:top w:val="single" w:sz="4" w:space="0" w:color="A6A6A6" w:themeColor="background1" w:themeShade="A6"/>
              <w:right w:val="single" w:sz="4" w:space="0" w:color="000000" w:themeColor="text1"/>
            </w:tcBorders>
          </w:tcPr>
          <w:p w14:paraId="4AD9639F" w14:textId="77777777" w:rsidR="00756439" w:rsidRDefault="00756439" w:rsidP="00756439">
            <w:pPr>
              <w:pStyle w:val="NormalinTable"/>
            </w:pPr>
            <w:r>
              <w:rPr>
                <w:b/>
              </w:rPr>
              <w:t>0406 90 50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32A707" w14:textId="77777777" w:rsidR="00756439" w:rsidRDefault="00084479" w:rsidP="00756439">
            <w:pPr>
              <w:pStyle w:val="NormalinTable"/>
              <w:tabs>
                <w:tab w:val="left" w:pos="1250"/>
              </w:tabs>
              <w:rPr>
                <w:ins w:id="6105" w:author="David Owen" w:date="2019-06-13T17:14:00Z"/>
              </w:rPr>
            </w:pPr>
            <w:ins w:id="6106" w:author="David Owen" w:date="2019-06-13T17:10:00Z">
              <w:r>
                <w:t xml:space="preserve">To 31/12/19: </w:t>
              </w:r>
            </w:ins>
            <w:r w:rsidR="00756439">
              <w:t>18.800 € / 100 kg</w:t>
            </w:r>
          </w:p>
          <w:p w14:paraId="10CF9A90" w14:textId="733E86D0" w:rsidR="00D846DE" w:rsidRDefault="00D846DE" w:rsidP="00756439">
            <w:pPr>
              <w:pStyle w:val="NormalinTable"/>
              <w:tabs>
                <w:tab w:val="left" w:pos="1250"/>
              </w:tabs>
            </w:pPr>
            <w:ins w:id="6107" w:author="David Owen" w:date="2019-06-13T17:14:00Z">
              <w:r>
                <w:t>From 1/1/20: 0.00%</w:t>
              </w:r>
            </w:ins>
          </w:p>
        </w:tc>
      </w:tr>
      <w:tr w:rsidR="00756439" w14:paraId="3D22EB21" w14:textId="77777777" w:rsidTr="00FC0611">
        <w:trPr>
          <w:cantSplit/>
        </w:trPr>
        <w:tc>
          <w:tcPr>
            <w:tcW w:w="0" w:type="auto"/>
            <w:tcBorders>
              <w:top w:val="single" w:sz="4" w:space="0" w:color="A6A6A6" w:themeColor="background1" w:themeShade="A6"/>
              <w:right w:val="single" w:sz="4" w:space="0" w:color="000000" w:themeColor="text1"/>
            </w:tcBorders>
          </w:tcPr>
          <w:p w14:paraId="6D6D0E70" w14:textId="77777777" w:rsidR="00756439" w:rsidRDefault="00756439" w:rsidP="00756439">
            <w:pPr>
              <w:pStyle w:val="NormalinTable"/>
            </w:pPr>
            <w:r>
              <w:rPr>
                <w:b/>
              </w:rPr>
              <w:t>0406 90 61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9FBA50" w14:textId="77777777" w:rsidR="00756439" w:rsidRDefault="00084479" w:rsidP="00756439">
            <w:pPr>
              <w:pStyle w:val="NormalinTable"/>
              <w:tabs>
                <w:tab w:val="left" w:pos="1250"/>
              </w:tabs>
              <w:rPr>
                <w:ins w:id="6108" w:author="David Owen" w:date="2019-06-13T17:14:00Z"/>
              </w:rPr>
            </w:pPr>
            <w:ins w:id="6109" w:author="David Owen" w:date="2019-06-13T17:10:00Z">
              <w:r>
                <w:t xml:space="preserve">To 31/12/19: </w:t>
              </w:r>
            </w:ins>
            <w:r w:rsidR="00756439">
              <w:t>23.500 € / 100 kg</w:t>
            </w:r>
          </w:p>
          <w:p w14:paraId="0BCFC771" w14:textId="12BB55CC" w:rsidR="00D846DE" w:rsidRDefault="00D846DE" w:rsidP="00756439">
            <w:pPr>
              <w:pStyle w:val="NormalinTable"/>
              <w:tabs>
                <w:tab w:val="left" w:pos="1250"/>
              </w:tabs>
            </w:pPr>
            <w:ins w:id="6110" w:author="David Owen" w:date="2019-06-13T17:14:00Z">
              <w:r>
                <w:t>From 1/1/20: 0.00%</w:t>
              </w:r>
            </w:ins>
          </w:p>
        </w:tc>
      </w:tr>
      <w:tr w:rsidR="00756439" w14:paraId="022850D4" w14:textId="77777777" w:rsidTr="00FC0611">
        <w:trPr>
          <w:cantSplit/>
        </w:trPr>
        <w:tc>
          <w:tcPr>
            <w:tcW w:w="0" w:type="auto"/>
            <w:tcBorders>
              <w:top w:val="single" w:sz="4" w:space="0" w:color="A6A6A6" w:themeColor="background1" w:themeShade="A6"/>
              <w:right w:val="single" w:sz="4" w:space="0" w:color="000000" w:themeColor="text1"/>
            </w:tcBorders>
          </w:tcPr>
          <w:p w14:paraId="7FA329DA" w14:textId="77777777" w:rsidR="00756439" w:rsidRDefault="00756439" w:rsidP="00756439">
            <w:pPr>
              <w:pStyle w:val="NormalinTable"/>
            </w:pPr>
            <w:r>
              <w:rPr>
                <w:b/>
              </w:rPr>
              <w:t>0406 90 63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A1FB20" w14:textId="77777777" w:rsidR="00756439" w:rsidRDefault="00084479" w:rsidP="00756439">
            <w:pPr>
              <w:pStyle w:val="NormalinTable"/>
              <w:tabs>
                <w:tab w:val="left" w:pos="1250"/>
              </w:tabs>
              <w:rPr>
                <w:ins w:id="6111" w:author="David Owen" w:date="2019-06-13T17:14:00Z"/>
              </w:rPr>
            </w:pPr>
            <w:ins w:id="6112" w:author="David Owen" w:date="2019-06-13T17:10:00Z">
              <w:r>
                <w:t xml:space="preserve">To 31/12/19: </w:t>
              </w:r>
            </w:ins>
            <w:r w:rsidR="00756439">
              <w:t>23.500 € / 100 kg</w:t>
            </w:r>
          </w:p>
          <w:p w14:paraId="31897A5F" w14:textId="1F2BDC69" w:rsidR="00D846DE" w:rsidRDefault="00D846DE" w:rsidP="00756439">
            <w:pPr>
              <w:pStyle w:val="NormalinTable"/>
              <w:tabs>
                <w:tab w:val="left" w:pos="1250"/>
              </w:tabs>
            </w:pPr>
            <w:ins w:id="6113" w:author="David Owen" w:date="2019-06-13T17:14:00Z">
              <w:r>
                <w:t>From 1/1/20: 0.00%</w:t>
              </w:r>
            </w:ins>
          </w:p>
        </w:tc>
      </w:tr>
      <w:tr w:rsidR="00756439" w14:paraId="21114CB2" w14:textId="77777777" w:rsidTr="00FC0611">
        <w:trPr>
          <w:cantSplit/>
        </w:trPr>
        <w:tc>
          <w:tcPr>
            <w:tcW w:w="0" w:type="auto"/>
            <w:tcBorders>
              <w:top w:val="single" w:sz="4" w:space="0" w:color="A6A6A6" w:themeColor="background1" w:themeShade="A6"/>
              <w:right w:val="single" w:sz="4" w:space="0" w:color="000000" w:themeColor="text1"/>
            </w:tcBorders>
          </w:tcPr>
          <w:p w14:paraId="5FB17EF9" w14:textId="77777777" w:rsidR="00756439" w:rsidRDefault="00756439" w:rsidP="00756439">
            <w:pPr>
              <w:pStyle w:val="NormalinTable"/>
            </w:pPr>
            <w:r>
              <w:rPr>
                <w:b/>
              </w:rPr>
              <w:t>0406 90 69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0B11B8" w14:textId="77777777" w:rsidR="00756439" w:rsidRDefault="00084479" w:rsidP="00756439">
            <w:pPr>
              <w:pStyle w:val="NormalinTable"/>
              <w:tabs>
                <w:tab w:val="left" w:pos="1250"/>
              </w:tabs>
              <w:rPr>
                <w:ins w:id="6114" w:author="David Owen" w:date="2019-06-13T17:14:00Z"/>
              </w:rPr>
            </w:pPr>
            <w:ins w:id="6115" w:author="David Owen" w:date="2019-06-13T17:10:00Z">
              <w:r>
                <w:t xml:space="preserve">To 31/12/19: </w:t>
              </w:r>
            </w:ins>
            <w:r w:rsidR="00756439">
              <w:t>23.500 € / 100 kg</w:t>
            </w:r>
          </w:p>
          <w:p w14:paraId="37610BDF" w14:textId="3FB38F7E" w:rsidR="00D846DE" w:rsidRDefault="00D846DE" w:rsidP="00756439">
            <w:pPr>
              <w:pStyle w:val="NormalinTable"/>
              <w:tabs>
                <w:tab w:val="left" w:pos="1250"/>
              </w:tabs>
            </w:pPr>
            <w:ins w:id="6116" w:author="David Owen" w:date="2019-06-13T17:14:00Z">
              <w:r>
                <w:t>From 1/1/20: 0.00%</w:t>
              </w:r>
            </w:ins>
          </w:p>
        </w:tc>
      </w:tr>
      <w:tr w:rsidR="00756439" w14:paraId="2260D6C9" w14:textId="77777777" w:rsidTr="00FC0611">
        <w:trPr>
          <w:cantSplit/>
        </w:trPr>
        <w:tc>
          <w:tcPr>
            <w:tcW w:w="0" w:type="auto"/>
            <w:tcBorders>
              <w:top w:val="single" w:sz="4" w:space="0" w:color="A6A6A6" w:themeColor="background1" w:themeShade="A6"/>
              <w:right w:val="single" w:sz="4" w:space="0" w:color="000000" w:themeColor="text1"/>
            </w:tcBorders>
          </w:tcPr>
          <w:p w14:paraId="2FB8049C" w14:textId="77777777" w:rsidR="00756439" w:rsidRDefault="00756439" w:rsidP="00756439">
            <w:pPr>
              <w:pStyle w:val="NormalinTable"/>
            </w:pPr>
            <w:r>
              <w:rPr>
                <w:b/>
              </w:rPr>
              <w:t>0406 90 73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772925" w14:textId="77777777" w:rsidR="00756439" w:rsidRDefault="00084479" w:rsidP="00756439">
            <w:pPr>
              <w:pStyle w:val="NormalinTable"/>
              <w:tabs>
                <w:tab w:val="left" w:pos="1250"/>
              </w:tabs>
              <w:rPr>
                <w:ins w:id="6117" w:author="David Owen" w:date="2019-06-13T17:14:00Z"/>
              </w:rPr>
            </w:pPr>
            <w:ins w:id="6118" w:author="David Owen" w:date="2019-06-13T17:10:00Z">
              <w:r>
                <w:t xml:space="preserve">To 31/12/19: </w:t>
              </w:r>
            </w:ins>
            <w:r w:rsidR="00756439">
              <w:t>18.800 € / 100 kg</w:t>
            </w:r>
          </w:p>
          <w:p w14:paraId="41959423" w14:textId="03725872" w:rsidR="00D846DE" w:rsidRDefault="00D846DE" w:rsidP="00756439">
            <w:pPr>
              <w:pStyle w:val="NormalinTable"/>
              <w:tabs>
                <w:tab w:val="left" w:pos="1250"/>
              </w:tabs>
            </w:pPr>
            <w:ins w:id="6119" w:author="David Owen" w:date="2019-06-13T17:14:00Z">
              <w:r>
                <w:t>From 1/1/20: 0.00%</w:t>
              </w:r>
            </w:ins>
          </w:p>
        </w:tc>
      </w:tr>
      <w:tr w:rsidR="00756439" w14:paraId="21765AC3" w14:textId="77777777" w:rsidTr="00FC0611">
        <w:trPr>
          <w:cantSplit/>
        </w:trPr>
        <w:tc>
          <w:tcPr>
            <w:tcW w:w="0" w:type="auto"/>
            <w:tcBorders>
              <w:top w:val="single" w:sz="4" w:space="0" w:color="A6A6A6" w:themeColor="background1" w:themeShade="A6"/>
              <w:right w:val="single" w:sz="4" w:space="0" w:color="000000" w:themeColor="text1"/>
            </w:tcBorders>
          </w:tcPr>
          <w:p w14:paraId="781CAF36" w14:textId="77777777" w:rsidR="00756439" w:rsidRDefault="00756439" w:rsidP="00756439">
            <w:pPr>
              <w:pStyle w:val="NormalinTable"/>
            </w:pPr>
            <w:r>
              <w:rPr>
                <w:b/>
              </w:rPr>
              <w:t>0406 90 74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1C34BE" w14:textId="77777777" w:rsidR="00756439" w:rsidRDefault="00084479" w:rsidP="00756439">
            <w:pPr>
              <w:pStyle w:val="NormalinTable"/>
              <w:tabs>
                <w:tab w:val="left" w:pos="1250"/>
              </w:tabs>
              <w:rPr>
                <w:ins w:id="6120" w:author="David Owen" w:date="2019-06-13T17:14:00Z"/>
              </w:rPr>
            </w:pPr>
            <w:ins w:id="6121" w:author="David Owen" w:date="2019-06-13T17:10:00Z">
              <w:r>
                <w:t xml:space="preserve">To 31/12/19: </w:t>
              </w:r>
            </w:ins>
            <w:r w:rsidR="00756439">
              <w:t>18.800 € / 100 kg</w:t>
            </w:r>
          </w:p>
          <w:p w14:paraId="7F7AB4C8" w14:textId="3A202554" w:rsidR="00D846DE" w:rsidRDefault="00D846DE" w:rsidP="00756439">
            <w:pPr>
              <w:pStyle w:val="NormalinTable"/>
              <w:tabs>
                <w:tab w:val="left" w:pos="1250"/>
              </w:tabs>
            </w:pPr>
            <w:ins w:id="6122" w:author="David Owen" w:date="2019-06-13T17:14:00Z">
              <w:r>
                <w:t>From 1/1/20: 0.00%</w:t>
              </w:r>
            </w:ins>
          </w:p>
        </w:tc>
      </w:tr>
      <w:tr w:rsidR="00756439" w14:paraId="614A901C" w14:textId="77777777" w:rsidTr="00FC0611">
        <w:trPr>
          <w:cantSplit/>
        </w:trPr>
        <w:tc>
          <w:tcPr>
            <w:tcW w:w="0" w:type="auto"/>
            <w:tcBorders>
              <w:top w:val="single" w:sz="4" w:space="0" w:color="A6A6A6" w:themeColor="background1" w:themeShade="A6"/>
              <w:right w:val="single" w:sz="4" w:space="0" w:color="000000" w:themeColor="text1"/>
            </w:tcBorders>
          </w:tcPr>
          <w:p w14:paraId="5484B94A" w14:textId="77777777" w:rsidR="00756439" w:rsidRDefault="00756439" w:rsidP="00756439">
            <w:pPr>
              <w:pStyle w:val="NormalinTable"/>
            </w:pPr>
            <w:r>
              <w:rPr>
                <w:b/>
              </w:rPr>
              <w:t>0406 90 75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26FEFB" w14:textId="77777777" w:rsidR="00756439" w:rsidRDefault="00084479" w:rsidP="00756439">
            <w:pPr>
              <w:pStyle w:val="NormalinTable"/>
              <w:tabs>
                <w:tab w:val="left" w:pos="1250"/>
              </w:tabs>
              <w:rPr>
                <w:ins w:id="6123" w:author="David Owen" w:date="2019-06-13T17:14:00Z"/>
              </w:rPr>
            </w:pPr>
            <w:ins w:id="6124" w:author="David Owen" w:date="2019-06-13T17:10:00Z">
              <w:r>
                <w:t xml:space="preserve">To 31/12/19: </w:t>
              </w:r>
            </w:ins>
            <w:r w:rsidR="00756439">
              <w:t>18.800 € / 100 kg</w:t>
            </w:r>
          </w:p>
          <w:p w14:paraId="02C52C8B" w14:textId="3410A68C" w:rsidR="00D846DE" w:rsidRDefault="00D846DE" w:rsidP="00756439">
            <w:pPr>
              <w:pStyle w:val="NormalinTable"/>
              <w:tabs>
                <w:tab w:val="left" w:pos="1250"/>
              </w:tabs>
            </w:pPr>
            <w:ins w:id="6125" w:author="David Owen" w:date="2019-06-13T17:14:00Z">
              <w:r>
                <w:t>From 1/1/20: 0.00%</w:t>
              </w:r>
            </w:ins>
          </w:p>
        </w:tc>
      </w:tr>
      <w:tr w:rsidR="00756439" w14:paraId="7FB4909B" w14:textId="77777777" w:rsidTr="00FC0611">
        <w:trPr>
          <w:cantSplit/>
        </w:trPr>
        <w:tc>
          <w:tcPr>
            <w:tcW w:w="0" w:type="auto"/>
            <w:tcBorders>
              <w:top w:val="single" w:sz="4" w:space="0" w:color="A6A6A6" w:themeColor="background1" w:themeShade="A6"/>
              <w:right w:val="single" w:sz="4" w:space="0" w:color="000000" w:themeColor="text1"/>
            </w:tcBorders>
          </w:tcPr>
          <w:p w14:paraId="0487642F" w14:textId="77777777" w:rsidR="00756439" w:rsidRDefault="00756439" w:rsidP="00756439">
            <w:pPr>
              <w:pStyle w:val="NormalinTable"/>
            </w:pPr>
            <w:r>
              <w:rPr>
                <w:b/>
              </w:rPr>
              <w:t>0406 90 76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7C4D62" w14:textId="77777777" w:rsidR="00756439" w:rsidRDefault="00084479" w:rsidP="00756439">
            <w:pPr>
              <w:pStyle w:val="NormalinTable"/>
              <w:tabs>
                <w:tab w:val="left" w:pos="1250"/>
              </w:tabs>
              <w:rPr>
                <w:ins w:id="6126" w:author="David Owen" w:date="2019-06-13T17:14:00Z"/>
              </w:rPr>
            </w:pPr>
            <w:ins w:id="6127" w:author="David Owen" w:date="2019-06-13T17:10:00Z">
              <w:r>
                <w:t xml:space="preserve">To 31/12/19: </w:t>
              </w:r>
            </w:ins>
            <w:r w:rsidR="00756439">
              <w:t>18.800 € / 100 kg</w:t>
            </w:r>
          </w:p>
          <w:p w14:paraId="591B19AB" w14:textId="24B19FF7" w:rsidR="00D846DE" w:rsidRDefault="00D846DE" w:rsidP="00756439">
            <w:pPr>
              <w:pStyle w:val="NormalinTable"/>
              <w:tabs>
                <w:tab w:val="left" w:pos="1250"/>
              </w:tabs>
            </w:pPr>
            <w:ins w:id="6128" w:author="David Owen" w:date="2019-06-13T17:14:00Z">
              <w:r>
                <w:t>From 1/1/20: 0.00%</w:t>
              </w:r>
            </w:ins>
          </w:p>
        </w:tc>
      </w:tr>
      <w:tr w:rsidR="00756439" w14:paraId="09B51ADF" w14:textId="77777777" w:rsidTr="00FC0611">
        <w:trPr>
          <w:cantSplit/>
        </w:trPr>
        <w:tc>
          <w:tcPr>
            <w:tcW w:w="0" w:type="auto"/>
            <w:tcBorders>
              <w:top w:val="single" w:sz="4" w:space="0" w:color="A6A6A6" w:themeColor="background1" w:themeShade="A6"/>
              <w:right w:val="single" w:sz="4" w:space="0" w:color="000000" w:themeColor="text1"/>
            </w:tcBorders>
          </w:tcPr>
          <w:p w14:paraId="4D1C8232" w14:textId="77777777" w:rsidR="00756439" w:rsidRDefault="00756439" w:rsidP="00756439">
            <w:pPr>
              <w:pStyle w:val="NormalinTable"/>
            </w:pPr>
            <w:r>
              <w:rPr>
                <w:b/>
              </w:rPr>
              <w:t>0406 90 78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323D63" w14:textId="77777777" w:rsidR="00756439" w:rsidRDefault="00084479" w:rsidP="00756439">
            <w:pPr>
              <w:pStyle w:val="NormalinTable"/>
              <w:tabs>
                <w:tab w:val="left" w:pos="1250"/>
              </w:tabs>
              <w:rPr>
                <w:ins w:id="6129" w:author="David Owen" w:date="2019-06-13T17:14:00Z"/>
              </w:rPr>
            </w:pPr>
            <w:ins w:id="6130" w:author="David Owen" w:date="2019-06-13T17:10:00Z">
              <w:r>
                <w:t xml:space="preserve">To 31/12/19: </w:t>
              </w:r>
            </w:ins>
            <w:r w:rsidR="00756439">
              <w:t>18.800 € / 100 kg</w:t>
            </w:r>
          </w:p>
          <w:p w14:paraId="59BB839E" w14:textId="0C69E997" w:rsidR="00D846DE" w:rsidRDefault="00D846DE" w:rsidP="00756439">
            <w:pPr>
              <w:pStyle w:val="NormalinTable"/>
              <w:tabs>
                <w:tab w:val="left" w:pos="1250"/>
              </w:tabs>
            </w:pPr>
            <w:ins w:id="6131" w:author="David Owen" w:date="2019-06-13T17:14:00Z">
              <w:r>
                <w:t>From 1/1/20: 0.00%</w:t>
              </w:r>
            </w:ins>
          </w:p>
        </w:tc>
      </w:tr>
      <w:tr w:rsidR="00756439" w14:paraId="3A3361AB" w14:textId="77777777" w:rsidTr="00FC0611">
        <w:trPr>
          <w:cantSplit/>
        </w:trPr>
        <w:tc>
          <w:tcPr>
            <w:tcW w:w="0" w:type="auto"/>
            <w:tcBorders>
              <w:top w:val="single" w:sz="4" w:space="0" w:color="A6A6A6" w:themeColor="background1" w:themeShade="A6"/>
              <w:right w:val="single" w:sz="4" w:space="0" w:color="000000" w:themeColor="text1"/>
            </w:tcBorders>
          </w:tcPr>
          <w:p w14:paraId="03D481A8" w14:textId="77777777" w:rsidR="00756439" w:rsidRDefault="00756439" w:rsidP="00756439">
            <w:pPr>
              <w:pStyle w:val="NormalinTable"/>
            </w:pPr>
            <w:r>
              <w:rPr>
                <w:b/>
              </w:rPr>
              <w:t>0406 90 79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5163FE" w14:textId="77777777" w:rsidR="00756439" w:rsidRDefault="00084479" w:rsidP="00756439">
            <w:pPr>
              <w:pStyle w:val="NormalinTable"/>
              <w:tabs>
                <w:tab w:val="left" w:pos="1250"/>
              </w:tabs>
              <w:rPr>
                <w:ins w:id="6132" w:author="David Owen" w:date="2019-06-13T17:14:00Z"/>
              </w:rPr>
            </w:pPr>
            <w:ins w:id="6133" w:author="David Owen" w:date="2019-06-13T17:10:00Z">
              <w:r>
                <w:t xml:space="preserve">To 31/12/19: </w:t>
              </w:r>
            </w:ins>
            <w:r w:rsidR="00756439">
              <w:t>18.800 € / 100 kg</w:t>
            </w:r>
          </w:p>
          <w:p w14:paraId="0A7EB6B1" w14:textId="7075FEEE" w:rsidR="00D846DE" w:rsidRDefault="00D846DE" w:rsidP="00756439">
            <w:pPr>
              <w:pStyle w:val="NormalinTable"/>
              <w:tabs>
                <w:tab w:val="left" w:pos="1250"/>
              </w:tabs>
            </w:pPr>
            <w:ins w:id="6134" w:author="David Owen" w:date="2019-06-13T17:14:00Z">
              <w:r>
                <w:t>From 1/1/20: 0.00%</w:t>
              </w:r>
            </w:ins>
          </w:p>
        </w:tc>
      </w:tr>
      <w:tr w:rsidR="00756439" w14:paraId="761FC540" w14:textId="77777777" w:rsidTr="00FC0611">
        <w:trPr>
          <w:cantSplit/>
        </w:trPr>
        <w:tc>
          <w:tcPr>
            <w:tcW w:w="0" w:type="auto"/>
            <w:tcBorders>
              <w:top w:val="single" w:sz="4" w:space="0" w:color="A6A6A6" w:themeColor="background1" w:themeShade="A6"/>
              <w:right w:val="single" w:sz="4" w:space="0" w:color="000000" w:themeColor="text1"/>
            </w:tcBorders>
          </w:tcPr>
          <w:p w14:paraId="6036ADE4" w14:textId="77777777" w:rsidR="00756439" w:rsidRDefault="00756439" w:rsidP="00756439">
            <w:pPr>
              <w:pStyle w:val="NormalinTable"/>
            </w:pPr>
            <w:r>
              <w:rPr>
                <w:b/>
              </w:rPr>
              <w:t>0406 90 81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B33613" w14:textId="77777777" w:rsidR="00756439" w:rsidRDefault="00084479" w:rsidP="00756439">
            <w:pPr>
              <w:pStyle w:val="NormalinTable"/>
              <w:tabs>
                <w:tab w:val="left" w:pos="1250"/>
              </w:tabs>
              <w:rPr>
                <w:ins w:id="6135" w:author="David Owen" w:date="2019-06-13T17:15:00Z"/>
              </w:rPr>
            </w:pPr>
            <w:ins w:id="6136" w:author="David Owen" w:date="2019-06-13T17:10:00Z">
              <w:r>
                <w:t xml:space="preserve">To 31/12/19: </w:t>
              </w:r>
            </w:ins>
            <w:r w:rsidR="00756439">
              <w:t>18.800 € / 100 kg</w:t>
            </w:r>
          </w:p>
          <w:p w14:paraId="2CB9FCB0" w14:textId="162E43B5" w:rsidR="00D846DE" w:rsidRDefault="00D846DE" w:rsidP="00756439">
            <w:pPr>
              <w:pStyle w:val="NormalinTable"/>
              <w:tabs>
                <w:tab w:val="left" w:pos="1250"/>
              </w:tabs>
            </w:pPr>
            <w:ins w:id="6137" w:author="David Owen" w:date="2019-06-13T17:15:00Z">
              <w:r>
                <w:t>From 1/1/20: 0.00%</w:t>
              </w:r>
            </w:ins>
          </w:p>
        </w:tc>
      </w:tr>
      <w:tr w:rsidR="00756439" w14:paraId="37413EF0" w14:textId="77777777" w:rsidTr="00FC0611">
        <w:trPr>
          <w:cantSplit/>
        </w:trPr>
        <w:tc>
          <w:tcPr>
            <w:tcW w:w="0" w:type="auto"/>
            <w:tcBorders>
              <w:top w:val="single" w:sz="4" w:space="0" w:color="A6A6A6" w:themeColor="background1" w:themeShade="A6"/>
              <w:right w:val="single" w:sz="4" w:space="0" w:color="000000" w:themeColor="text1"/>
            </w:tcBorders>
          </w:tcPr>
          <w:p w14:paraId="3BDF15DF" w14:textId="77777777" w:rsidR="00756439" w:rsidRDefault="00756439" w:rsidP="00756439">
            <w:pPr>
              <w:pStyle w:val="NormalinTable"/>
            </w:pPr>
            <w:r>
              <w:rPr>
                <w:b/>
              </w:rPr>
              <w:t>0406 90 82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B43F13" w14:textId="77777777" w:rsidR="00756439" w:rsidRDefault="00084479" w:rsidP="00756439">
            <w:pPr>
              <w:pStyle w:val="NormalinTable"/>
              <w:tabs>
                <w:tab w:val="left" w:pos="1250"/>
              </w:tabs>
              <w:rPr>
                <w:ins w:id="6138" w:author="David Owen" w:date="2019-06-13T17:15:00Z"/>
              </w:rPr>
            </w:pPr>
            <w:ins w:id="6139" w:author="David Owen" w:date="2019-06-13T17:10:00Z">
              <w:r>
                <w:t xml:space="preserve">To 31/12/19: </w:t>
              </w:r>
            </w:ins>
            <w:r w:rsidR="00756439">
              <w:t>18.800 € / 100 kg</w:t>
            </w:r>
          </w:p>
          <w:p w14:paraId="7856DBF5" w14:textId="2AE4BC08" w:rsidR="00D846DE" w:rsidRDefault="00D846DE" w:rsidP="00756439">
            <w:pPr>
              <w:pStyle w:val="NormalinTable"/>
              <w:tabs>
                <w:tab w:val="left" w:pos="1250"/>
              </w:tabs>
            </w:pPr>
            <w:ins w:id="6140" w:author="David Owen" w:date="2019-06-13T17:15:00Z">
              <w:r>
                <w:t>From 1/1/20: 0.00%</w:t>
              </w:r>
            </w:ins>
          </w:p>
        </w:tc>
      </w:tr>
      <w:tr w:rsidR="00756439" w14:paraId="5F9E72BF" w14:textId="77777777" w:rsidTr="00FC0611">
        <w:trPr>
          <w:cantSplit/>
        </w:trPr>
        <w:tc>
          <w:tcPr>
            <w:tcW w:w="0" w:type="auto"/>
            <w:tcBorders>
              <w:top w:val="single" w:sz="4" w:space="0" w:color="A6A6A6" w:themeColor="background1" w:themeShade="A6"/>
              <w:right w:val="single" w:sz="4" w:space="0" w:color="000000" w:themeColor="text1"/>
            </w:tcBorders>
          </w:tcPr>
          <w:p w14:paraId="5D185D9E" w14:textId="77777777" w:rsidR="00756439" w:rsidRDefault="00756439" w:rsidP="00756439">
            <w:pPr>
              <w:pStyle w:val="NormalinTable"/>
            </w:pPr>
            <w:r>
              <w:rPr>
                <w:b/>
              </w:rPr>
              <w:lastRenderedPageBreak/>
              <w:t>0406 90 84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3082EC" w14:textId="77777777" w:rsidR="00756439" w:rsidRDefault="00084479" w:rsidP="00756439">
            <w:pPr>
              <w:pStyle w:val="NormalinTable"/>
              <w:tabs>
                <w:tab w:val="left" w:pos="1250"/>
              </w:tabs>
              <w:rPr>
                <w:ins w:id="6141" w:author="David Owen" w:date="2019-06-13T17:15:00Z"/>
              </w:rPr>
            </w:pPr>
            <w:ins w:id="6142" w:author="David Owen" w:date="2019-06-13T17:10:00Z">
              <w:r>
                <w:t xml:space="preserve">To 31/12/19: </w:t>
              </w:r>
            </w:ins>
            <w:r w:rsidR="00756439">
              <w:t>18.800 € / 100 kg</w:t>
            </w:r>
          </w:p>
          <w:p w14:paraId="0ACC6DD6" w14:textId="071B83B6" w:rsidR="00D846DE" w:rsidRDefault="00D846DE" w:rsidP="00756439">
            <w:pPr>
              <w:pStyle w:val="NormalinTable"/>
              <w:tabs>
                <w:tab w:val="left" w:pos="1250"/>
              </w:tabs>
            </w:pPr>
            <w:ins w:id="6143" w:author="David Owen" w:date="2019-06-13T17:15:00Z">
              <w:r>
                <w:t>From 1/1/20: 0.00%</w:t>
              </w:r>
            </w:ins>
          </w:p>
        </w:tc>
      </w:tr>
      <w:tr w:rsidR="00756439" w14:paraId="3DB6AA41" w14:textId="77777777" w:rsidTr="00FC0611">
        <w:trPr>
          <w:cantSplit/>
        </w:trPr>
        <w:tc>
          <w:tcPr>
            <w:tcW w:w="0" w:type="auto"/>
            <w:tcBorders>
              <w:top w:val="single" w:sz="4" w:space="0" w:color="A6A6A6" w:themeColor="background1" w:themeShade="A6"/>
              <w:right w:val="single" w:sz="4" w:space="0" w:color="000000" w:themeColor="text1"/>
            </w:tcBorders>
          </w:tcPr>
          <w:p w14:paraId="5CA4F894" w14:textId="77777777" w:rsidR="00756439" w:rsidRDefault="00756439" w:rsidP="00756439">
            <w:pPr>
              <w:pStyle w:val="NormalinTable"/>
            </w:pPr>
            <w:r>
              <w:rPr>
                <w:b/>
              </w:rPr>
              <w:t>0406 90 85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7759D6" w14:textId="77777777" w:rsidR="00756439" w:rsidRDefault="00084479" w:rsidP="00756439">
            <w:pPr>
              <w:pStyle w:val="NormalinTable"/>
              <w:tabs>
                <w:tab w:val="left" w:pos="1250"/>
              </w:tabs>
              <w:rPr>
                <w:ins w:id="6144" w:author="David Owen" w:date="2019-06-13T17:15:00Z"/>
              </w:rPr>
            </w:pPr>
            <w:ins w:id="6145" w:author="David Owen" w:date="2019-06-13T17:10:00Z">
              <w:r>
                <w:t xml:space="preserve">To 31/12/19: </w:t>
              </w:r>
            </w:ins>
            <w:r w:rsidR="00756439">
              <w:t>18.800 € / 100 kg</w:t>
            </w:r>
          </w:p>
          <w:p w14:paraId="3FE134E2" w14:textId="08BE1C8B" w:rsidR="00D846DE" w:rsidRDefault="00D846DE" w:rsidP="00756439">
            <w:pPr>
              <w:pStyle w:val="NormalinTable"/>
              <w:tabs>
                <w:tab w:val="left" w:pos="1250"/>
              </w:tabs>
            </w:pPr>
            <w:ins w:id="6146" w:author="David Owen" w:date="2019-06-13T17:15:00Z">
              <w:r>
                <w:t>From 1/1/20: 0.00%</w:t>
              </w:r>
            </w:ins>
          </w:p>
        </w:tc>
      </w:tr>
      <w:tr w:rsidR="00756439" w14:paraId="7E256608" w14:textId="77777777" w:rsidTr="00FC0611">
        <w:trPr>
          <w:cantSplit/>
        </w:trPr>
        <w:tc>
          <w:tcPr>
            <w:tcW w:w="0" w:type="auto"/>
            <w:tcBorders>
              <w:top w:val="single" w:sz="4" w:space="0" w:color="A6A6A6" w:themeColor="background1" w:themeShade="A6"/>
              <w:right w:val="single" w:sz="4" w:space="0" w:color="000000" w:themeColor="text1"/>
            </w:tcBorders>
          </w:tcPr>
          <w:p w14:paraId="23AE4586" w14:textId="77777777" w:rsidR="00756439" w:rsidRDefault="00756439" w:rsidP="00756439">
            <w:pPr>
              <w:pStyle w:val="NormalinTable"/>
            </w:pPr>
            <w:r>
              <w:rPr>
                <w:b/>
              </w:rPr>
              <w:t>0406 90 86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C14D75" w14:textId="77777777" w:rsidR="00756439" w:rsidRDefault="00084479" w:rsidP="00756439">
            <w:pPr>
              <w:pStyle w:val="NormalinTable"/>
              <w:tabs>
                <w:tab w:val="left" w:pos="1250"/>
              </w:tabs>
              <w:rPr>
                <w:ins w:id="6147" w:author="David Owen" w:date="2019-06-13T17:15:00Z"/>
              </w:rPr>
            </w:pPr>
            <w:ins w:id="6148" w:author="David Owen" w:date="2019-06-13T17:10:00Z">
              <w:r>
                <w:t xml:space="preserve">To 31/12/19: </w:t>
              </w:r>
            </w:ins>
            <w:r w:rsidR="00756439">
              <w:t>18.800 € / 100 kg</w:t>
            </w:r>
          </w:p>
          <w:p w14:paraId="6FADEB36" w14:textId="28C534FC" w:rsidR="00D846DE" w:rsidRDefault="00D846DE" w:rsidP="00756439">
            <w:pPr>
              <w:pStyle w:val="NormalinTable"/>
              <w:tabs>
                <w:tab w:val="left" w:pos="1250"/>
              </w:tabs>
            </w:pPr>
            <w:ins w:id="6149" w:author="David Owen" w:date="2019-06-13T17:15:00Z">
              <w:r>
                <w:t>From 1/1/20: 0.00%</w:t>
              </w:r>
            </w:ins>
          </w:p>
        </w:tc>
      </w:tr>
      <w:tr w:rsidR="00756439" w14:paraId="6455BA1E" w14:textId="77777777" w:rsidTr="00FC0611">
        <w:trPr>
          <w:cantSplit/>
        </w:trPr>
        <w:tc>
          <w:tcPr>
            <w:tcW w:w="0" w:type="auto"/>
            <w:tcBorders>
              <w:top w:val="single" w:sz="4" w:space="0" w:color="A6A6A6" w:themeColor="background1" w:themeShade="A6"/>
              <w:right w:val="single" w:sz="4" w:space="0" w:color="000000" w:themeColor="text1"/>
            </w:tcBorders>
          </w:tcPr>
          <w:p w14:paraId="7BC84500" w14:textId="77777777" w:rsidR="00756439" w:rsidRDefault="00756439" w:rsidP="00756439">
            <w:pPr>
              <w:pStyle w:val="NormalinTable"/>
            </w:pPr>
            <w:r>
              <w:rPr>
                <w:b/>
              </w:rPr>
              <w:t>0406 90 89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34A42B" w14:textId="77777777" w:rsidR="00756439" w:rsidRDefault="00084479" w:rsidP="00756439">
            <w:pPr>
              <w:pStyle w:val="NormalinTable"/>
              <w:tabs>
                <w:tab w:val="left" w:pos="1250"/>
              </w:tabs>
              <w:rPr>
                <w:ins w:id="6150" w:author="David Owen" w:date="2019-06-13T17:15:00Z"/>
              </w:rPr>
            </w:pPr>
            <w:ins w:id="6151" w:author="David Owen" w:date="2019-06-13T17:10:00Z">
              <w:r>
                <w:t xml:space="preserve">To 31/12/19: </w:t>
              </w:r>
            </w:ins>
            <w:r w:rsidR="00756439">
              <w:t>18.800 € / 100 kg</w:t>
            </w:r>
          </w:p>
          <w:p w14:paraId="4D0C1A31" w14:textId="3B8AE501" w:rsidR="00D846DE" w:rsidRDefault="00D846DE" w:rsidP="00756439">
            <w:pPr>
              <w:pStyle w:val="NormalinTable"/>
              <w:tabs>
                <w:tab w:val="left" w:pos="1250"/>
              </w:tabs>
            </w:pPr>
            <w:ins w:id="6152" w:author="David Owen" w:date="2019-06-13T17:15:00Z">
              <w:r>
                <w:t>From 1/1/20: 0.00%</w:t>
              </w:r>
            </w:ins>
          </w:p>
        </w:tc>
      </w:tr>
      <w:tr w:rsidR="00756439" w14:paraId="214B8AA3" w14:textId="77777777" w:rsidTr="00FC0611">
        <w:trPr>
          <w:cantSplit/>
        </w:trPr>
        <w:tc>
          <w:tcPr>
            <w:tcW w:w="0" w:type="auto"/>
            <w:tcBorders>
              <w:top w:val="single" w:sz="4" w:space="0" w:color="A6A6A6" w:themeColor="background1" w:themeShade="A6"/>
              <w:right w:val="single" w:sz="4" w:space="0" w:color="000000" w:themeColor="text1"/>
            </w:tcBorders>
          </w:tcPr>
          <w:p w14:paraId="47D1F574" w14:textId="77777777" w:rsidR="00756439" w:rsidRDefault="00756439" w:rsidP="00756439">
            <w:pPr>
              <w:pStyle w:val="NormalinTable"/>
            </w:pPr>
            <w:r>
              <w:rPr>
                <w:b/>
              </w:rPr>
              <w:t>0406 90 92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3CBA6F" w14:textId="77777777" w:rsidR="00756439" w:rsidRDefault="00084479" w:rsidP="00756439">
            <w:pPr>
              <w:pStyle w:val="NormalinTable"/>
              <w:tabs>
                <w:tab w:val="left" w:pos="1250"/>
              </w:tabs>
              <w:rPr>
                <w:ins w:id="6153" w:author="David Owen" w:date="2019-06-13T17:15:00Z"/>
              </w:rPr>
            </w:pPr>
            <w:ins w:id="6154" w:author="David Owen" w:date="2019-06-13T17:10:00Z">
              <w:r>
                <w:t xml:space="preserve">To 31/12/19: </w:t>
              </w:r>
            </w:ins>
            <w:r w:rsidR="00756439">
              <w:t>18.800 € / 100 kg</w:t>
            </w:r>
          </w:p>
          <w:p w14:paraId="5CC233D6" w14:textId="28C8F7E9" w:rsidR="00D846DE" w:rsidRDefault="00D846DE" w:rsidP="00756439">
            <w:pPr>
              <w:pStyle w:val="NormalinTable"/>
              <w:tabs>
                <w:tab w:val="left" w:pos="1250"/>
              </w:tabs>
            </w:pPr>
            <w:ins w:id="6155" w:author="David Owen" w:date="2019-06-13T17:15:00Z">
              <w:r>
                <w:t>From 1/1/20: 0.00%</w:t>
              </w:r>
            </w:ins>
          </w:p>
        </w:tc>
      </w:tr>
      <w:tr w:rsidR="00756439" w14:paraId="7DAA7198" w14:textId="77777777" w:rsidTr="00FC0611">
        <w:trPr>
          <w:cantSplit/>
        </w:trPr>
        <w:tc>
          <w:tcPr>
            <w:tcW w:w="0" w:type="auto"/>
            <w:tcBorders>
              <w:top w:val="single" w:sz="4" w:space="0" w:color="A6A6A6" w:themeColor="background1" w:themeShade="A6"/>
              <w:right w:val="single" w:sz="4" w:space="0" w:color="000000" w:themeColor="text1"/>
            </w:tcBorders>
          </w:tcPr>
          <w:p w14:paraId="6A124649" w14:textId="77777777" w:rsidR="00756439" w:rsidRDefault="00756439" w:rsidP="00756439">
            <w:pPr>
              <w:pStyle w:val="NormalinTable"/>
            </w:pPr>
            <w:r>
              <w:rPr>
                <w:b/>
              </w:rPr>
              <w:t>0406 90 93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CAD453" w14:textId="77777777" w:rsidR="00756439" w:rsidRDefault="00084479" w:rsidP="00756439">
            <w:pPr>
              <w:pStyle w:val="NormalinTable"/>
              <w:tabs>
                <w:tab w:val="left" w:pos="1250"/>
              </w:tabs>
              <w:rPr>
                <w:ins w:id="6156" w:author="David Owen" w:date="2019-06-13T17:15:00Z"/>
              </w:rPr>
            </w:pPr>
            <w:ins w:id="6157" w:author="David Owen" w:date="2019-06-13T17:10:00Z">
              <w:r>
                <w:t xml:space="preserve">To 31/12/19: </w:t>
              </w:r>
            </w:ins>
            <w:r w:rsidR="00756439">
              <w:t>23.100 € / 100 kg</w:t>
            </w:r>
          </w:p>
          <w:p w14:paraId="5A1F4BC4" w14:textId="06404634" w:rsidR="00D846DE" w:rsidRDefault="00D846DE" w:rsidP="00756439">
            <w:pPr>
              <w:pStyle w:val="NormalinTable"/>
              <w:tabs>
                <w:tab w:val="left" w:pos="1250"/>
              </w:tabs>
            </w:pPr>
            <w:ins w:id="6158" w:author="David Owen" w:date="2019-06-13T17:15:00Z">
              <w:r>
                <w:t>From 1/1/20: 0.00%</w:t>
              </w:r>
            </w:ins>
          </w:p>
        </w:tc>
      </w:tr>
      <w:tr w:rsidR="00756439" w14:paraId="51B83A60" w14:textId="77777777" w:rsidTr="00FC0611">
        <w:trPr>
          <w:cantSplit/>
        </w:trPr>
        <w:tc>
          <w:tcPr>
            <w:tcW w:w="0" w:type="auto"/>
            <w:tcBorders>
              <w:top w:val="single" w:sz="4" w:space="0" w:color="A6A6A6" w:themeColor="background1" w:themeShade="A6"/>
              <w:right w:val="single" w:sz="4" w:space="0" w:color="000000" w:themeColor="text1"/>
            </w:tcBorders>
          </w:tcPr>
          <w:p w14:paraId="0ED4DACB" w14:textId="77777777" w:rsidR="00756439" w:rsidRDefault="00756439" w:rsidP="00756439">
            <w:pPr>
              <w:pStyle w:val="NormalinTable"/>
            </w:pPr>
            <w:r>
              <w:rPr>
                <w:b/>
              </w:rPr>
              <w:t>0406 90 99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CD4AAD" w14:textId="77777777" w:rsidR="00756439" w:rsidRDefault="00084479" w:rsidP="00756439">
            <w:pPr>
              <w:pStyle w:val="NormalinTable"/>
              <w:tabs>
                <w:tab w:val="left" w:pos="1250"/>
              </w:tabs>
              <w:rPr>
                <w:ins w:id="6159" w:author="David Owen" w:date="2019-06-13T17:15:00Z"/>
              </w:rPr>
            </w:pPr>
            <w:ins w:id="6160" w:author="David Owen" w:date="2019-06-13T17:10:00Z">
              <w:r>
                <w:t xml:space="preserve">To 31/12/19: </w:t>
              </w:r>
            </w:ins>
            <w:r w:rsidR="00756439">
              <w:t>27.600 € / 100 kg</w:t>
            </w:r>
          </w:p>
          <w:p w14:paraId="16DA59EB" w14:textId="0BB69C8D" w:rsidR="00D846DE" w:rsidRDefault="00D846DE" w:rsidP="00756439">
            <w:pPr>
              <w:pStyle w:val="NormalinTable"/>
              <w:tabs>
                <w:tab w:val="left" w:pos="1250"/>
              </w:tabs>
            </w:pPr>
            <w:ins w:id="6161" w:author="David Owen" w:date="2019-06-13T17:15:00Z">
              <w:r>
                <w:t>From 1/1/20: 0.00%</w:t>
              </w:r>
            </w:ins>
          </w:p>
        </w:tc>
      </w:tr>
      <w:tr w:rsidR="00756439" w14:paraId="3BC02409" w14:textId="77777777" w:rsidTr="00FC0611">
        <w:trPr>
          <w:cantSplit/>
        </w:trPr>
        <w:tc>
          <w:tcPr>
            <w:tcW w:w="0" w:type="auto"/>
            <w:tcBorders>
              <w:top w:val="single" w:sz="4" w:space="0" w:color="A6A6A6" w:themeColor="background1" w:themeShade="A6"/>
              <w:right w:val="single" w:sz="4" w:space="0" w:color="000000" w:themeColor="text1"/>
            </w:tcBorders>
          </w:tcPr>
          <w:p w14:paraId="23A462F2" w14:textId="77777777" w:rsidR="00756439" w:rsidRDefault="00756439" w:rsidP="00756439">
            <w:pPr>
              <w:pStyle w:val="NormalinTable"/>
            </w:pPr>
            <w:r>
              <w:rPr>
                <w:b/>
              </w:rPr>
              <w:t>0407 00 00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74B13B" w14:textId="77777777" w:rsidR="00756439" w:rsidRDefault="00756439" w:rsidP="00756439">
            <w:pPr>
              <w:pStyle w:val="NormalinTable"/>
              <w:tabs>
                <w:tab w:val="left" w:pos="1250"/>
              </w:tabs>
            </w:pPr>
            <w:r>
              <w:t>0.00%</w:t>
            </w:r>
          </w:p>
        </w:tc>
      </w:tr>
      <w:tr w:rsidR="00756439" w14:paraId="47CA330D" w14:textId="77777777" w:rsidTr="00FC0611">
        <w:trPr>
          <w:cantSplit/>
        </w:trPr>
        <w:tc>
          <w:tcPr>
            <w:tcW w:w="0" w:type="auto"/>
            <w:tcBorders>
              <w:top w:val="single" w:sz="4" w:space="0" w:color="A6A6A6" w:themeColor="background1" w:themeShade="A6"/>
              <w:right w:val="single" w:sz="4" w:space="0" w:color="000000" w:themeColor="text1"/>
            </w:tcBorders>
          </w:tcPr>
          <w:p w14:paraId="553353FF" w14:textId="77777777" w:rsidR="00756439" w:rsidRDefault="00756439" w:rsidP="00756439">
            <w:pPr>
              <w:pStyle w:val="NormalinTable"/>
            </w:pPr>
            <w:r>
              <w:rPr>
                <w:b/>
              </w:rPr>
              <w:t>0409 00 00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2A389A" w14:textId="77777777" w:rsidR="00756439" w:rsidRDefault="00756439" w:rsidP="00756439">
            <w:pPr>
              <w:pStyle w:val="NormalinTable"/>
              <w:tabs>
                <w:tab w:val="left" w:pos="1250"/>
              </w:tabs>
            </w:pPr>
            <w:r>
              <w:t>0.00%</w:t>
            </w:r>
          </w:p>
        </w:tc>
      </w:tr>
      <w:tr w:rsidR="00756439" w14:paraId="7BCA4DD5" w14:textId="77777777" w:rsidTr="00FC0611">
        <w:trPr>
          <w:cantSplit/>
        </w:trPr>
        <w:tc>
          <w:tcPr>
            <w:tcW w:w="0" w:type="auto"/>
            <w:tcBorders>
              <w:top w:val="single" w:sz="4" w:space="0" w:color="A6A6A6" w:themeColor="background1" w:themeShade="A6"/>
              <w:right w:val="single" w:sz="4" w:space="0" w:color="000000" w:themeColor="text1"/>
            </w:tcBorders>
          </w:tcPr>
          <w:p w14:paraId="33156206" w14:textId="77777777" w:rsidR="00756439" w:rsidRDefault="00756439" w:rsidP="00756439">
            <w:pPr>
              <w:pStyle w:val="NormalinTable"/>
            </w:pPr>
            <w:r>
              <w:rPr>
                <w:b/>
              </w:rPr>
              <w:t>0410 00 00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5E5406" w14:textId="77777777" w:rsidR="00756439" w:rsidRDefault="00756439" w:rsidP="00756439">
            <w:pPr>
              <w:pStyle w:val="NormalinTable"/>
              <w:tabs>
                <w:tab w:val="left" w:pos="1250"/>
              </w:tabs>
            </w:pPr>
            <w:r>
              <w:t>0.00%</w:t>
            </w:r>
          </w:p>
        </w:tc>
      </w:tr>
      <w:tr w:rsidR="00756439" w14:paraId="42736222" w14:textId="77777777" w:rsidTr="00FC0611">
        <w:trPr>
          <w:cantSplit/>
        </w:trPr>
        <w:tc>
          <w:tcPr>
            <w:tcW w:w="0" w:type="auto"/>
            <w:tcBorders>
              <w:top w:val="single" w:sz="4" w:space="0" w:color="A6A6A6" w:themeColor="background1" w:themeShade="A6"/>
              <w:right w:val="single" w:sz="4" w:space="0" w:color="000000" w:themeColor="text1"/>
            </w:tcBorders>
          </w:tcPr>
          <w:p w14:paraId="1B18D48D" w14:textId="77777777" w:rsidR="00756439" w:rsidRDefault="00756439" w:rsidP="00756439">
            <w:pPr>
              <w:pStyle w:val="NormalinTable"/>
            </w:pPr>
            <w:r>
              <w:rPr>
                <w:b/>
              </w:rPr>
              <w:t>0511 99 39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9ED58E" w14:textId="77777777" w:rsidR="00756439" w:rsidRDefault="00756439" w:rsidP="00756439">
            <w:pPr>
              <w:pStyle w:val="NormalinTable"/>
              <w:tabs>
                <w:tab w:val="left" w:pos="1250"/>
              </w:tabs>
            </w:pPr>
            <w:r>
              <w:t>0.00%</w:t>
            </w:r>
          </w:p>
        </w:tc>
      </w:tr>
      <w:tr w:rsidR="00756439" w14:paraId="6EAFE856" w14:textId="77777777" w:rsidTr="00FC0611">
        <w:trPr>
          <w:cantSplit/>
        </w:trPr>
        <w:tc>
          <w:tcPr>
            <w:tcW w:w="0" w:type="auto"/>
            <w:tcBorders>
              <w:top w:val="single" w:sz="4" w:space="0" w:color="A6A6A6" w:themeColor="background1" w:themeShade="A6"/>
              <w:right w:val="single" w:sz="4" w:space="0" w:color="000000" w:themeColor="text1"/>
            </w:tcBorders>
          </w:tcPr>
          <w:p w14:paraId="5F887902" w14:textId="77777777" w:rsidR="00756439" w:rsidRDefault="00756439" w:rsidP="00756439">
            <w:pPr>
              <w:pStyle w:val="NormalinTable"/>
            </w:pPr>
            <w:r>
              <w:rPr>
                <w:b/>
              </w:rPr>
              <w:t>0601 10 00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972695" w14:textId="77777777" w:rsidR="00756439" w:rsidRDefault="00756439" w:rsidP="00756439">
            <w:pPr>
              <w:pStyle w:val="NormalinTable"/>
              <w:tabs>
                <w:tab w:val="left" w:pos="1250"/>
              </w:tabs>
            </w:pPr>
            <w:r>
              <w:t>0.00%</w:t>
            </w:r>
          </w:p>
        </w:tc>
      </w:tr>
      <w:tr w:rsidR="00756439" w14:paraId="69C4D264" w14:textId="77777777" w:rsidTr="00FC0611">
        <w:trPr>
          <w:cantSplit/>
        </w:trPr>
        <w:tc>
          <w:tcPr>
            <w:tcW w:w="0" w:type="auto"/>
            <w:tcBorders>
              <w:top w:val="single" w:sz="4" w:space="0" w:color="A6A6A6" w:themeColor="background1" w:themeShade="A6"/>
              <w:right w:val="single" w:sz="4" w:space="0" w:color="000000" w:themeColor="text1"/>
            </w:tcBorders>
          </w:tcPr>
          <w:p w14:paraId="6D710CA6" w14:textId="77777777" w:rsidR="00756439" w:rsidRDefault="00756439" w:rsidP="00756439">
            <w:pPr>
              <w:pStyle w:val="NormalinTable"/>
            </w:pPr>
            <w:r>
              <w:rPr>
                <w:b/>
              </w:rPr>
              <w:t>0601 20 30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FF1B3E" w14:textId="77777777" w:rsidR="00756439" w:rsidRDefault="00756439" w:rsidP="00756439">
            <w:pPr>
              <w:pStyle w:val="NormalinTable"/>
              <w:tabs>
                <w:tab w:val="left" w:pos="1250"/>
              </w:tabs>
            </w:pPr>
            <w:r>
              <w:t>0.00%</w:t>
            </w:r>
          </w:p>
        </w:tc>
      </w:tr>
      <w:tr w:rsidR="00756439" w14:paraId="0BA3CB34" w14:textId="77777777" w:rsidTr="00FC0611">
        <w:trPr>
          <w:cantSplit/>
        </w:trPr>
        <w:tc>
          <w:tcPr>
            <w:tcW w:w="0" w:type="auto"/>
            <w:tcBorders>
              <w:top w:val="single" w:sz="4" w:space="0" w:color="A6A6A6" w:themeColor="background1" w:themeShade="A6"/>
              <w:right w:val="single" w:sz="4" w:space="0" w:color="000000" w:themeColor="text1"/>
            </w:tcBorders>
          </w:tcPr>
          <w:p w14:paraId="3EC8415C" w14:textId="77777777" w:rsidR="00756439" w:rsidRDefault="00756439" w:rsidP="00756439">
            <w:pPr>
              <w:pStyle w:val="NormalinTable"/>
            </w:pPr>
            <w:r>
              <w:rPr>
                <w:b/>
              </w:rPr>
              <w:t>0601 20 90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804A01" w14:textId="77777777" w:rsidR="00756439" w:rsidRDefault="00756439" w:rsidP="00756439">
            <w:pPr>
              <w:pStyle w:val="NormalinTable"/>
              <w:tabs>
                <w:tab w:val="left" w:pos="1250"/>
              </w:tabs>
            </w:pPr>
            <w:r>
              <w:t>0.00%</w:t>
            </w:r>
          </w:p>
        </w:tc>
      </w:tr>
      <w:tr w:rsidR="00756439" w14:paraId="0571185F" w14:textId="77777777" w:rsidTr="00FC0611">
        <w:trPr>
          <w:cantSplit/>
        </w:trPr>
        <w:tc>
          <w:tcPr>
            <w:tcW w:w="0" w:type="auto"/>
            <w:tcBorders>
              <w:top w:val="single" w:sz="4" w:space="0" w:color="A6A6A6" w:themeColor="background1" w:themeShade="A6"/>
              <w:right w:val="single" w:sz="4" w:space="0" w:color="000000" w:themeColor="text1"/>
            </w:tcBorders>
          </w:tcPr>
          <w:p w14:paraId="25B73E44" w14:textId="77777777" w:rsidR="00756439" w:rsidRDefault="00756439" w:rsidP="00756439">
            <w:pPr>
              <w:pStyle w:val="NormalinTable"/>
            </w:pPr>
            <w:r>
              <w:rPr>
                <w:b/>
              </w:rPr>
              <w:t>0602 10 90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DC8F46" w14:textId="77777777" w:rsidR="00756439" w:rsidRDefault="00756439" w:rsidP="00756439">
            <w:pPr>
              <w:pStyle w:val="NormalinTable"/>
              <w:tabs>
                <w:tab w:val="left" w:pos="1250"/>
              </w:tabs>
            </w:pPr>
            <w:r>
              <w:t>0.00%</w:t>
            </w:r>
          </w:p>
        </w:tc>
      </w:tr>
      <w:tr w:rsidR="00756439" w14:paraId="55320C30" w14:textId="77777777" w:rsidTr="00FC0611">
        <w:trPr>
          <w:cantSplit/>
        </w:trPr>
        <w:tc>
          <w:tcPr>
            <w:tcW w:w="0" w:type="auto"/>
            <w:tcBorders>
              <w:top w:val="single" w:sz="4" w:space="0" w:color="A6A6A6" w:themeColor="background1" w:themeShade="A6"/>
              <w:right w:val="single" w:sz="4" w:space="0" w:color="000000" w:themeColor="text1"/>
            </w:tcBorders>
          </w:tcPr>
          <w:p w14:paraId="5EC0A0DF" w14:textId="77777777" w:rsidR="00756439" w:rsidRDefault="00756439" w:rsidP="00756439">
            <w:pPr>
              <w:pStyle w:val="NormalinTable"/>
            </w:pPr>
            <w:r>
              <w:rPr>
                <w:b/>
              </w:rPr>
              <w:t>0602 20 20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E869DD" w14:textId="77777777" w:rsidR="00756439" w:rsidRDefault="00756439" w:rsidP="00756439">
            <w:pPr>
              <w:pStyle w:val="NormalinTable"/>
              <w:tabs>
                <w:tab w:val="left" w:pos="1250"/>
              </w:tabs>
            </w:pPr>
            <w:r>
              <w:t>0.00%</w:t>
            </w:r>
          </w:p>
        </w:tc>
      </w:tr>
      <w:tr w:rsidR="00756439" w14:paraId="3EE9FF7A" w14:textId="77777777" w:rsidTr="00FC0611">
        <w:trPr>
          <w:cantSplit/>
        </w:trPr>
        <w:tc>
          <w:tcPr>
            <w:tcW w:w="0" w:type="auto"/>
            <w:tcBorders>
              <w:top w:val="single" w:sz="4" w:space="0" w:color="A6A6A6" w:themeColor="background1" w:themeShade="A6"/>
              <w:right w:val="single" w:sz="4" w:space="0" w:color="000000" w:themeColor="text1"/>
            </w:tcBorders>
          </w:tcPr>
          <w:p w14:paraId="7C0A8385" w14:textId="77777777" w:rsidR="00756439" w:rsidRDefault="00756439" w:rsidP="00756439">
            <w:pPr>
              <w:pStyle w:val="NormalinTable"/>
            </w:pPr>
            <w:r>
              <w:rPr>
                <w:b/>
              </w:rPr>
              <w:t>0602 20 30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648FB6" w14:textId="77777777" w:rsidR="00756439" w:rsidRDefault="00756439" w:rsidP="00756439">
            <w:pPr>
              <w:pStyle w:val="NormalinTable"/>
              <w:tabs>
                <w:tab w:val="left" w:pos="1250"/>
              </w:tabs>
            </w:pPr>
            <w:r>
              <w:t>0.00%</w:t>
            </w:r>
          </w:p>
        </w:tc>
      </w:tr>
      <w:tr w:rsidR="00756439" w14:paraId="31FC8DAB" w14:textId="77777777" w:rsidTr="00FC0611">
        <w:trPr>
          <w:cantSplit/>
        </w:trPr>
        <w:tc>
          <w:tcPr>
            <w:tcW w:w="0" w:type="auto"/>
            <w:tcBorders>
              <w:top w:val="single" w:sz="4" w:space="0" w:color="A6A6A6" w:themeColor="background1" w:themeShade="A6"/>
              <w:right w:val="single" w:sz="4" w:space="0" w:color="000000" w:themeColor="text1"/>
            </w:tcBorders>
          </w:tcPr>
          <w:p w14:paraId="31FAB44D" w14:textId="77777777" w:rsidR="00756439" w:rsidRDefault="00756439" w:rsidP="00756439">
            <w:pPr>
              <w:pStyle w:val="NormalinTable"/>
            </w:pPr>
            <w:r>
              <w:rPr>
                <w:b/>
              </w:rPr>
              <w:t>0602 20 80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E3C4A9" w14:textId="77777777" w:rsidR="00756439" w:rsidRDefault="00756439" w:rsidP="00756439">
            <w:pPr>
              <w:pStyle w:val="NormalinTable"/>
              <w:tabs>
                <w:tab w:val="left" w:pos="1250"/>
              </w:tabs>
            </w:pPr>
            <w:r>
              <w:t>0.00%</w:t>
            </w:r>
          </w:p>
        </w:tc>
      </w:tr>
      <w:tr w:rsidR="00756439" w14:paraId="144BCA04" w14:textId="77777777" w:rsidTr="00FC0611">
        <w:trPr>
          <w:cantSplit/>
        </w:trPr>
        <w:tc>
          <w:tcPr>
            <w:tcW w:w="0" w:type="auto"/>
            <w:tcBorders>
              <w:top w:val="single" w:sz="4" w:space="0" w:color="A6A6A6" w:themeColor="background1" w:themeShade="A6"/>
              <w:right w:val="single" w:sz="4" w:space="0" w:color="000000" w:themeColor="text1"/>
            </w:tcBorders>
          </w:tcPr>
          <w:p w14:paraId="40D39FC7" w14:textId="77777777" w:rsidR="00756439" w:rsidRDefault="00756439" w:rsidP="00756439">
            <w:pPr>
              <w:pStyle w:val="NormalinTable"/>
            </w:pPr>
            <w:r>
              <w:rPr>
                <w:b/>
              </w:rPr>
              <w:t>0602 30 00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A57A26" w14:textId="77777777" w:rsidR="00756439" w:rsidRDefault="00756439" w:rsidP="00756439">
            <w:pPr>
              <w:pStyle w:val="NormalinTable"/>
              <w:tabs>
                <w:tab w:val="left" w:pos="1250"/>
              </w:tabs>
            </w:pPr>
            <w:r>
              <w:t>0.00%</w:t>
            </w:r>
          </w:p>
        </w:tc>
      </w:tr>
      <w:tr w:rsidR="00756439" w14:paraId="0BB662B4" w14:textId="77777777" w:rsidTr="00FC0611">
        <w:trPr>
          <w:cantSplit/>
        </w:trPr>
        <w:tc>
          <w:tcPr>
            <w:tcW w:w="0" w:type="auto"/>
            <w:tcBorders>
              <w:top w:val="single" w:sz="4" w:space="0" w:color="A6A6A6" w:themeColor="background1" w:themeShade="A6"/>
              <w:right w:val="single" w:sz="4" w:space="0" w:color="000000" w:themeColor="text1"/>
            </w:tcBorders>
          </w:tcPr>
          <w:p w14:paraId="3A91B67F" w14:textId="77777777" w:rsidR="00756439" w:rsidRDefault="00756439" w:rsidP="00756439">
            <w:pPr>
              <w:pStyle w:val="NormalinTable"/>
            </w:pPr>
            <w:r>
              <w:rPr>
                <w:b/>
              </w:rPr>
              <w:t>0602 40 00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130513" w14:textId="77777777" w:rsidR="00756439" w:rsidRDefault="00756439" w:rsidP="00756439">
            <w:pPr>
              <w:pStyle w:val="NormalinTable"/>
              <w:tabs>
                <w:tab w:val="left" w:pos="1250"/>
              </w:tabs>
            </w:pPr>
            <w:r>
              <w:t>0.00%</w:t>
            </w:r>
          </w:p>
        </w:tc>
      </w:tr>
      <w:tr w:rsidR="00756439" w14:paraId="7A40313F" w14:textId="77777777" w:rsidTr="00FC0611">
        <w:trPr>
          <w:cantSplit/>
        </w:trPr>
        <w:tc>
          <w:tcPr>
            <w:tcW w:w="0" w:type="auto"/>
            <w:tcBorders>
              <w:top w:val="single" w:sz="4" w:space="0" w:color="A6A6A6" w:themeColor="background1" w:themeShade="A6"/>
              <w:right w:val="single" w:sz="4" w:space="0" w:color="000000" w:themeColor="text1"/>
            </w:tcBorders>
          </w:tcPr>
          <w:p w14:paraId="6EF53ABA" w14:textId="77777777" w:rsidR="00756439" w:rsidRDefault="00756439" w:rsidP="00756439">
            <w:pPr>
              <w:pStyle w:val="NormalinTable"/>
            </w:pPr>
            <w:r>
              <w:rPr>
                <w:b/>
              </w:rPr>
              <w:t>0602 90 10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DAF044" w14:textId="77777777" w:rsidR="00756439" w:rsidRDefault="00756439" w:rsidP="00756439">
            <w:pPr>
              <w:pStyle w:val="NormalinTable"/>
              <w:tabs>
                <w:tab w:val="left" w:pos="1250"/>
              </w:tabs>
            </w:pPr>
            <w:r>
              <w:t>0.00%</w:t>
            </w:r>
          </w:p>
        </w:tc>
      </w:tr>
      <w:tr w:rsidR="00756439" w14:paraId="12CADEEB" w14:textId="77777777" w:rsidTr="00FC0611">
        <w:trPr>
          <w:cantSplit/>
        </w:trPr>
        <w:tc>
          <w:tcPr>
            <w:tcW w:w="0" w:type="auto"/>
            <w:tcBorders>
              <w:top w:val="single" w:sz="4" w:space="0" w:color="A6A6A6" w:themeColor="background1" w:themeShade="A6"/>
              <w:right w:val="single" w:sz="4" w:space="0" w:color="000000" w:themeColor="text1"/>
            </w:tcBorders>
          </w:tcPr>
          <w:p w14:paraId="0BAE4835" w14:textId="77777777" w:rsidR="00756439" w:rsidRDefault="00756439" w:rsidP="00756439">
            <w:pPr>
              <w:pStyle w:val="NormalinTable"/>
            </w:pPr>
            <w:r>
              <w:rPr>
                <w:b/>
              </w:rPr>
              <w:t>0602 90 30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14D8B8" w14:textId="77777777" w:rsidR="00756439" w:rsidRDefault="00756439" w:rsidP="00756439">
            <w:pPr>
              <w:pStyle w:val="NormalinTable"/>
              <w:tabs>
                <w:tab w:val="left" w:pos="1250"/>
              </w:tabs>
            </w:pPr>
            <w:r>
              <w:t>0.00%</w:t>
            </w:r>
          </w:p>
        </w:tc>
      </w:tr>
      <w:tr w:rsidR="00756439" w14:paraId="69154B67" w14:textId="77777777" w:rsidTr="00FC0611">
        <w:trPr>
          <w:cantSplit/>
        </w:trPr>
        <w:tc>
          <w:tcPr>
            <w:tcW w:w="0" w:type="auto"/>
            <w:tcBorders>
              <w:top w:val="single" w:sz="4" w:space="0" w:color="A6A6A6" w:themeColor="background1" w:themeShade="A6"/>
              <w:right w:val="single" w:sz="4" w:space="0" w:color="000000" w:themeColor="text1"/>
            </w:tcBorders>
          </w:tcPr>
          <w:p w14:paraId="0BD68935" w14:textId="77777777" w:rsidR="00756439" w:rsidRDefault="00756439" w:rsidP="00756439">
            <w:pPr>
              <w:pStyle w:val="NormalinTable"/>
            </w:pPr>
            <w:r>
              <w:rPr>
                <w:b/>
              </w:rPr>
              <w:t>0602 90 41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5A73B2" w14:textId="77777777" w:rsidR="00756439" w:rsidRDefault="00756439" w:rsidP="00756439">
            <w:pPr>
              <w:pStyle w:val="NormalinTable"/>
              <w:tabs>
                <w:tab w:val="left" w:pos="1250"/>
              </w:tabs>
            </w:pPr>
            <w:r>
              <w:t>0.00%</w:t>
            </w:r>
          </w:p>
        </w:tc>
      </w:tr>
      <w:tr w:rsidR="00756439" w14:paraId="191EC185" w14:textId="77777777" w:rsidTr="00FC0611">
        <w:trPr>
          <w:cantSplit/>
        </w:trPr>
        <w:tc>
          <w:tcPr>
            <w:tcW w:w="0" w:type="auto"/>
            <w:tcBorders>
              <w:top w:val="single" w:sz="4" w:space="0" w:color="A6A6A6" w:themeColor="background1" w:themeShade="A6"/>
              <w:right w:val="single" w:sz="4" w:space="0" w:color="000000" w:themeColor="text1"/>
            </w:tcBorders>
          </w:tcPr>
          <w:p w14:paraId="70FAA327" w14:textId="77777777" w:rsidR="00756439" w:rsidRDefault="00756439" w:rsidP="00756439">
            <w:pPr>
              <w:pStyle w:val="NormalinTable"/>
            </w:pPr>
            <w:r>
              <w:rPr>
                <w:b/>
              </w:rPr>
              <w:t>0602 90 45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520F38" w14:textId="77777777" w:rsidR="00756439" w:rsidRDefault="00756439" w:rsidP="00756439">
            <w:pPr>
              <w:pStyle w:val="NormalinTable"/>
              <w:tabs>
                <w:tab w:val="left" w:pos="1250"/>
              </w:tabs>
            </w:pPr>
            <w:r>
              <w:t>0.00%</w:t>
            </w:r>
          </w:p>
        </w:tc>
      </w:tr>
      <w:tr w:rsidR="00756439" w14:paraId="5AECB5B8" w14:textId="77777777" w:rsidTr="00FC0611">
        <w:trPr>
          <w:cantSplit/>
        </w:trPr>
        <w:tc>
          <w:tcPr>
            <w:tcW w:w="0" w:type="auto"/>
            <w:tcBorders>
              <w:top w:val="single" w:sz="4" w:space="0" w:color="A6A6A6" w:themeColor="background1" w:themeShade="A6"/>
              <w:right w:val="single" w:sz="4" w:space="0" w:color="000000" w:themeColor="text1"/>
            </w:tcBorders>
          </w:tcPr>
          <w:p w14:paraId="4BF2CD8D" w14:textId="77777777" w:rsidR="00756439" w:rsidRDefault="00756439" w:rsidP="00756439">
            <w:pPr>
              <w:pStyle w:val="NormalinTable"/>
            </w:pPr>
            <w:r>
              <w:rPr>
                <w:b/>
              </w:rPr>
              <w:t>0602 90 46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C489F1" w14:textId="77777777" w:rsidR="00756439" w:rsidRDefault="00756439" w:rsidP="00756439">
            <w:pPr>
              <w:pStyle w:val="NormalinTable"/>
              <w:tabs>
                <w:tab w:val="left" w:pos="1250"/>
              </w:tabs>
            </w:pPr>
            <w:r>
              <w:t>0.00%</w:t>
            </w:r>
          </w:p>
        </w:tc>
      </w:tr>
      <w:tr w:rsidR="00756439" w14:paraId="60DF2781" w14:textId="77777777" w:rsidTr="00FC0611">
        <w:trPr>
          <w:cantSplit/>
        </w:trPr>
        <w:tc>
          <w:tcPr>
            <w:tcW w:w="0" w:type="auto"/>
            <w:tcBorders>
              <w:top w:val="single" w:sz="4" w:space="0" w:color="A6A6A6" w:themeColor="background1" w:themeShade="A6"/>
              <w:right w:val="single" w:sz="4" w:space="0" w:color="000000" w:themeColor="text1"/>
            </w:tcBorders>
          </w:tcPr>
          <w:p w14:paraId="46044583" w14:textId="77777777" w:rsidR="00756439" w:rsidRDefault="00756439" w:rsidP="00756439">
            <w:pPr>
              <w:pStyle w:val="NormalinTable"/>
            </w:pPr>
            <w:r>
              <w:rPr>
                <w:b/>
              </w:rPr>
              <w:t>0602 90 47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EB7B1F" w14:textId="77777777" w:rsidR="00756439" w:rsidRDefault="00756439" w:rsidP="00756439">
            <w:pPr>
              <w:pStyle w:val="NormalinTable"/>
              <w:tabs>
                <w:tab w:val="left" w:pos="1250"/>
              </w:tabs>
            </w:pPr>
            <w:r>
              <w:t>0.00%</w:t>
            </w:r>
          </w:p>
        </w:tc>
      </w:tr>
      <w:tr w:rsidR="00756439" w14:paraId="2BBFE057" w14:textId="77777777" w:rsidTr="00FC0611">
        <w:trPr>
          <w:cantSplit/>
        </w:trPr>
        <w:tc>
          <w:tcPr>
            <w:tcW w:w="0" w:type="auto"/>
            <w:tcBorders>
              <w:top w:val="single" w:sz="4" w:space="0" w:color="A6A6A6" w:themeColor="background1" w:themeShade="A6"/>
              <w:right w:val="single" w:sz="4" w:space="0" w:color="000000" w:themeColor="text1"/>
            </w:tcBorders>
          </w:tcPr>
          <w:p w14:paraId="6BFB787F" w14:textId="77777777" w:rsidR="00756439" w:rsidRDefault="00756439" w:rsidP="00756439">
            <w:pPr>
              <w:pStyle w:val="NormalinTable"/>
            </w:pPr>
            <w:r>
              <w:rPr>
                <w:b/>
              </w:rPr>
              <w:t>0602 90 48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4A8AE9" w14:textId="77777777" w:rsidR="00756439" w:rsidRDefault="00756439" w:rsidP="00756439">
            <w:pPr>
              <w:pStyle w:val="NormalinTable"/>
              <w:tabs>
                <w:tab w:val="left" w:pos="1250"/>
              </w:tabs>
            </w:pPr>
            <w:r>
              <w:t>0.00%</w:t>
            </w:r>
          </w:p>
        </w:tc>
      </w:tr>
      <w:tr w:rsidR="00756439" w14:paraId="56BFEB78" w14:textId="77777777" w:rsidTr="00FC0611">
        <w:trPr>
          <w:cantSplit/>
        </w:trPr>
        <w:tc>
          <w:tcPr>
            <w:tcW w:w="0" w:type="auto"/>
            <w:tcBorders>
              <w:top w:val="single" w:sz="4" w:space="0" w:color="A6A6A6" w:themeColor="background1" w:themeShade="A6"/>
              <w:right w:val="single" w:sz="4" w:space="0" w:color="000000" w:themeColor="text1"/>
            </w:tcBorders>
          </w:tcPr>
          <w:p w14:paraId="7B0E3F52" w14:textId="77777777" w:rsidR="00756439" w:rsidRDefault="00756439" w:rsidP="00756439">
            <w:pPr>
              <w:pStyle w:val="NormalinTable"/>
            </w:pPr>
            <w:r>
              <w:rPr>
                <w:b/>
              </w:rPr>
              <w:t>0602 90 50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A02532" w14:textId="77777777" w:rsidR="00756439" w:rsidRDefault="00756439" w:rsidP="00756439">
            <w:pPr>
              <w:pStyle w:val="NormalinTable"/>
              <w:tabs>
                <w:tab w:val="left" w:pos="1250"/>
              </w:tabs>
            </w:pPr>
            <w:r>
              <w:t>0.00%</w:t>
            </w:r>
          </w:p>
        </w:tc>
      </w:tr>
      <w:tr w:rsidR="00756439" w14:paraId="702E77C8" w14:textId="77777777" w:rsidTr="00FC0611">
        <w:trPr>
          <w:cantSplit/>
        </w:trPr>
        <w:tc>
          <w:tcPr>
            <w:tcW w:w="0" w:type="auto"/>
            <w:tcBorders>
              <w:top w:val="single" w:sz="4" w:space="0" w:color="A6A6A6" w:themeColor="background1" w:themeShade="A6"/>
              <w:right w:val="single" w:sz="4" w:space="0" w:color="000000" w:themeColor="text1"/>
            </w:tcBorders>
          </w:tcPr>
          <w:p w14:paraId="1BB9419F" w14:textId="77777777" w:rsidR="00756439" w:rsidRDefault="00756439" w:rsidP="00756439">
            <w:pPr>
              <w:pStyle w:val="NormalinTable"/>
            </w:pPr>
            <w:r>
              <w:rPr>
                <w:b/>
              </w:rPr>
              <w:t>0602 90 70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17413C" w14:textId="77777777" w:rsidR="00756439" w:rsidRDefault="00756439" w:rsidP="00756439">
            <w:pPr>
              <w:pStyle w:val="NormalinTable"/>
              <w:tabs>
                <w:tab w:val="left" w:pos="1250"/>
              </w:tabs>
            </w:pPr>
            <w:r>
              <w:t>0.00%</w:t>
            </w:r>
          </w:p>
        </w:tc>
      </w:tr>
      <w:tr w:rsidR="00756439" w14:paraId="2313034D" w14:textId="77777777" w:rsidTr="00FC0611">
        <w:trPr>
          <w:cantSplit/>
        </w:trPr>
        <w:tc>
          <w:tcPr>
            <w:tcW w:w="0" w:type="auto"/>
            <w:tcBorders>
              <w:top w:val="single" w:sz="4" w:space="0" w:color="A6A6A6" w:themeColor="background1" w:themeShade="A6"/>
              <w:right w:val="single" w:sz="4" w:space="0" w:color="000000" w:themeColor="text1"/>
            </w:tcBorders>
          </w:tcPr>
          <w:p w14:paraId="41B61D75" w14:textId="77777777" w:rsidR="00756439" w:rsidRDefault="00756439" w:rsidP="00756439">
            <w:pPr>
              <w:pStyle w:val="NormalinTable"/>
            </w:pPr>
            <w:r>
              <w:rPr>
                <w:b/>
              </w:rPr>
              <w:t>0602 90 91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94D744" w14:textId="77777777" w:rsidR="00756439" w:rsidRDefault="00756439" w:rsidP="00756439">
            <w:pPr>
              <w:pStyle w:val="NormalinTable"/>
              <w:tabs>
                <w:tab w:val="left" w:pos="1250"/>
              </w:tabs>
            </w:pPr>
            <w:r>
              <w:t>0.00%</w:t>
            </w:r>
          </w:p>
        </w:tc>
      </w:tr>
      <w:tr w:rsidR="00756439" w14:paraId="10A9DAF3" w14:textId="77777777" w:rsidTr="00FC0611">
        <w:trPr>
          <w:cantSplit/>
        </w:trPr>
        <w:tc>
          <w:tcPr>
            <w:tcW w:w="0" w:type="auto"/>
            <w:tcBorders>
              <w:top w:val="single" w:sz="4" w:space="0" w:color="A6A6A6" w:themeColor="background1" w:themeShade="A6"/>
              <w:right w:val="single" w:sz="4" w:space="0" w:color="000000" w:themeColor="text1"/>
            </w:tcBorders>
          </w:tcPr>
          <w:p w14:paraId="2B727246" w14:textId="77777777" w:rsidR="00756439" w:rsidRDefault="00756439" w:rsidP="00756439">
            <w:pPr>
              <w:pStyle w:val="NormalinTable"/>
            </w:pPr>
            <w:r>
              <w:rPr>
                <w:b/>
              </w:rPr>
              <w:t>0602 90 99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96B4FB" w14:textId="77777777" w:rsidR="00756439" w:rsidRDefault="00756439" w:rsidP="00756439">
            <w:pPr>
              <w:pStyle w:val="NormalinTable"/>
              <w:tabs>
                <w:tab w:val="left" w:pos="1250"/>
              </w:tabs>
            </w:pPr>
            <w:r>
              <w:t>0.00%</w:t>
            </w:r>
          </w:p>
        </w:tc>
      </w:tr>
      <w:tr w:rsidR="00756439" w14:paraId="2740E284" w14:textId="77777777" w:rsidTr="00FC0611">
        <w:trPr>
          <w:cantSplit/>
        </w:trPr>
        <w:tc>
          <w:tcPr>
            <w:tcW w:w="0" w:type="auto"/>
            <w:tcBorders>
              <w:top w:val="single" w:sz="4" w:space="0" w:color="A6A6A6" w:themeColor="background1" w:themeShade="A6"/>
              <w:right w:val="single" w:sz="4" w:space="0" w:color="000000" w:themeColor="text1"/>
            </w:tcBorders>
          </w:tcPr>
          <w:p w14:paraId="5F4166FB" w14:textId="77777777" w:rsidR="00756439" w:rsidRDefault="00756439" w:rsidP="00756439">
            <w:pPr>
              <w:pStyle w:val="NormalinTable"/>
            </w:pPr>
            <w:r>
              <w:rPr>
                <w:b/>
              </w:rPr>
              <w:t>0603 00 00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1888B1" w14:textId="77777777" w:rsidR="00756439" w:rsidRDefault="00756439" w:rsidP="00756439">
            <w:pPr>
              <w:pStyle w:val="NormalinTable"/>
              <w:tabs>
                <w:tab w:val="left" w:pos="1250"/>
              </w:tabs>
            </w:pPr>
            <w:r>
              <w:t>0.00%</w:t>
            </w:r>
          </w:p>
        </w:tc>
      </w:tr>
      <w:tr w:rsidR="00756439" w14:paraId="53ADF5B7" w14:textId="77777777" w:rsidTr="00FC0611">
        <w:trPr>
          <w:cantSplit/>
        </w:trPr>
        <w:tc>
          <w:tcPr>
            <w:tcW w:w="0" w:type="auto"/>
            <w:tcBorders>
              <w:top w:val="single" w:sz="4" w:space="0" w:color="A6A6A6" w:themeColor="background1" w:themeShade="A6"/>
              <w:right w:val="single" w:sz="4" w:space="0" w:color="000000" w:themeColor="text1"/>
            </w:tcBorders>
          </w:tcPr>
          <w:p w14:paraId="7F3EB14C" w14:textId="77777777" w:rsidR="00756439" w:rsidRDefault="00756439" w:rsidP="00756439">
            <w:pPr>
              <w:pStyle w:val="NormalinTable"/>
            </w:pPr>
            <w:r>
              <w:rPr>
                <w:b/>
              </w:rPr>
              <w:t>0604 20 19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24BE87" w14:textId="77777777" w:rsidR="00756439" w:rsidRDefault="00756439" w:rsidP="00756439">
            <w:pPr>
              <w:pStyle w:val="NormalinTable"/>
              <w:tabs>
                <w:tab w:val="left" w:pos="1250"/>
              </w:tabs>
            </w:pPr>
            <w:r>
              <w:t>0.00%</w:t>
            </w:r>
          </w:p>
        </w:tc>
      </w:tr>
      <w:tr w:rsidR="00756439" w14:paraId="59FEED71" w14:textId="77777777" w:rsidTr="00FC0611">
        <w:trPr>
          <w:cantSplit/>
        </w:trPr>
        <w:tc>
          <w:tcPr>
            <w:tcW w:w="0" w:type="auto"/>
            <w:tcBorders>
              <w:top w:val="single" w:sz="4" w:space="0" w:color="A6A6A6" w:themeColor="background1" w:themeShade="A6"/>
              <w:right w:val="single" w:sz="4" w:space="0" w:color="000000" w:themeColor="text1"/>
            </w:tcBorders>
          </w:tcPr>
          <w:p w14:paraId="53B861EB" w14:textId="77777777" w:rsidR="00756439" w:rsidRDefault="00756439" w:rsidP="00756439">
            <w:pPr>
              <w:pStyle w:val="NormalinTable"/>
            </w:pPr>
            <w:r>
              <w:rPr>
                <w:b/>
              </w:rPr>
              <w:t>0604 20 20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91588C" w14:textId="77777777" w:rsidR="00756439" w:rsidRDefault="00756439" w:rsidP="00756439">
            <w:pPr>
              <w:pStyle w:val="NormalinTable"/>
              <w:tabs>
                <w:tab w:val="left" w:pos="1250"/>
              </w:tabs>
            </w:pPr>
            <w:r>
              <w:t>0.00%</w:t>
            </w:r>
          </w:p>
        </w:tc>
      </w:tr>
      <w:tr w:rsidR="00756439" w14:paraId="64E0FBB4" w14:textId="77777777" w:rsidTr="00FC0611">
        <w:trPr>
          <w:cantSplit/>
        </w:trPr>
        <w:tc>
          <w:tcPr>
            <w:tcW w:w="0" w:type="auto"/>
            <w:tcBorders>
              <w:top w:val="single" w:sz="4" w:space="0" w:color="A6A6A6" w:themeColor="background1" w:themeShade="A6"/>
              <w:right w:val="single" w:sz="4" w:space="0" w:color="000000" w:themeColor="text1"/>
            </w:tcBorders>
          </w:tcPr>
          <w:p w14:paraId="23E7E830" w14:textId="77777777" w:rsidR="00756439" w:rsidRDefault="00756439" w:rsidP="00756439">
            <w:pPr>
              <w:pStyle w:val="NormalinTable"/>
            </w:pPr>
            <w:r>
              <w:rPr>
                <w:b/>
              </w:rPr>
              <w:t>0604 20 40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C32EA4" w14:textId="77777777" w:rsidR="00756439" w:rsidRDefault="00756439" w:rsidP="00756439">
            <w:pPr>
              <w:pStyle w:val="NormalinTable"/>
              <w:tabs>
                <w:tab w:val="left" w:pos="1250"/>
              </w:tabs>
            </w:pPr>
            <w:r>
              <w:t>0.00%</w:t>
            </w:r>
          </w:p>
        </w:tc>
      </w:tr>
      <w:tr w:rsidR="00756439" w14:paraId="1371793A" w14:textId="77777777" w:rsidTr="00FC0611">
        <w:trPr>
          <w:cantSplit/>
        </w:trPr>
        <w:tc>
          <w:tcPr>
            <w:tcW w:w="0" w:type="auto"/>
            <w:tcBorders>
              <w:top w:val="single" w:sz="4" w:space="0" w:color="A6A6A6" w:themeColor="background1" w:themeShade="A6"/>
              <w:right w:val="single" w:sz="4" w:space="0" w:color="000000" w:themeColor="text1"/>
            </w:tcBorders>
          </w:tcPr>
          <w:p w14:paraId="26251616" w14:textId="77777777" w:rsidR="00756439" w:rsidRDefault="00756439" w:rsidP="00756439">
            <w:pPr>
              <w:pStyle w:val="NormalinTable"/>
            </w:pPr>
            <w:r>
              <w:rPr>
                <w:b/>
              </w:rPr>
              <w:t>0604 20 90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CD20D5" w14:textId="77777777" w:rsidR="00756439" w:rsidRDefault="00756439" w:rsidP="00756439">
            <w:pPr>
              <w:pStyle w:val="NormalinTable"/>
              <w:tabs>
                <w:tab w:val="left" w:pos="1250"/>
              </w:tabs>
            </w:pPr>
            <w:r>
              <w:t>0.00%</w:t>
            </w:r>
          </w:p>
        </w:tc>
      </w:tr>
      <w:tr w:rsidR="00756439" w14:paraId="28C46F9E" w14:textId="77777777" w:rsidTr="00FC0611">
        <w:trPr>
          <w:cantSplit/>
        </w:trPr>
        <w:tc>
          <w:tcPr>
            <w:tcW w:w="0" w:type="auto"/>
            <w:tcBorders>
              <w:top w:val="single" w:sz="4" w:space="0" w:color="A6A6A6" w:themeColor="background1" w:themeShade="A6"/>
              <w:right w:val="single" w:sz="4" w:space="0" w:color="000000" w:themeColor="text1"/>
            </w:tcBorders>
          </w:tcPr>
          <w:p w14:paraId="034464A4" w14:textId="77777777" w:rsidR="00756439" w:rsidRDefault="00756439" w:rsidP="00756439">
            <w:pPr>
              <w:pStyle w:val="NormalinTable"/>
            </w:pPr>
            <w:r>
              <w:rPr>
                <w:b/>
              </w:rPr>
              <w:t>0604 90 19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D58E63" w14:textId="77777777" w:rsidR="00756439" w:rsidRDefault="00756439" w:rsidP="00756439">
            <w:pPr>
              <w:pStyle w:val="NormalinTable"/>
              <w:tabs>
                <w:tab w:val="left" w:pos="1250"/>
              </w:tabs>
            </w:pPr>
            <w:r>
              <w:t>0.00%</w:t>
            </w:r>
          </w:p>
        </w:tc>
      </w:tr>
      <w:tr w:rsidR="00756439" w14:paraId="181D5634" w14:textId="77777777" w:rsidTr="00FC0611">
        <w:trPr>
          <w:cantSplit/>
        </w:trPr>
        <w:tc>
          <w:tcPr>
            <w:tcW w:w="0" w:type="auto"/>
            <w:tcBorders>
              <w:top w:val="single" w:sz="4" w:space="0" w:color="A6A6A6" w:themeColor="background1" w:themeShade="A6"/>
              <w:right w:val="single" w:sz="4" w:space="0" w:color="000000" w:themeColor="text1"/>
            </w:tcBorders>
          </w:tcPr>
          <w:p w14:paraId="12FAD05A" w14:textId="77777777" w:rsidR="00756439" w:rsidRDefault="00756439" w:rsidP="00756439">
            <w:pPr>
              <w:pStyle w:val="NormalinTable"/>
            </w:pPr>
            <w:r>
              <w:rPr>
                <w:b/>
              </w:rPr>
              <w:t>0604 90 99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17B8E7" w14:textId="77777777" w:rsidR="00756439" w:rsidRDefault="00756439" w:rsidP="00756439">
            <w:pPr>
              <w:pStyle w:val="NormalinTable"/>
              <w:tabs>
                <w:tab w:val="left" w:pos="1250"/>
              </w:tabs>
            </w:pPr>
            <w:r>
              <w:t>0.00%</w:t>
            </w:r>
          </w:p>
        </w:tc>
      </w:tr>
      <w:tr w:rsidR="00756439" w14:paraId="25984BD4" w14:textId="77777777" w:rsidTr="00FC0611">
        <w:trPr>
          <w:cantSplit/>
        </w:trPr>
        <w:tc>
          <w:tcPr>
            <w:tcW w:w="0" w:type="auto"/>
            <w:tcBorders>
              <w:top w:val="single" w:sz="4" w:space="0" w:color="A6A6A6" w:themeColor="background1" w:themeShade="A6"/>
              <w:right w:val="single" w:sz="4" w:space="0" w:color="000000" w:themeColor="text1"/>
            </w:tcBorders>
          </w:tcPr>
          <w:p w14:paraId="3880CC07" w14:textId="77777777" w:rsidR="00756439" w:rsidRDefault="00756439" w:rsidP="00756439">
            <w:pPr>
              <w:pStyle w:val="NormalinTable"/>
            </w:pPr>
            <w:r>
              <w:rPr>
                <w:b/>
              </w:rPr>
              <w:t>0701 00 00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1FF8CB" w14:textId="77777777" w:rsidR="00756439" w:rsidRDefault="00756439" w:rsidP="00756439">
            <w:pPr>
              <w:pStyle w:val="NormalinTable"/>
              <w:tabs>
                <w:tab w:val="left" w:pos="1250"/>
              </w:tabs>
            </w:pPr>
            <w:r>
              <w:t>0.00%</w:t>
            </w:r>
          </w:p>
        </w:tc>
      </w:tr>
      <w:tr w:rsidR="00756439" w14:paraId="383FFF7A" w14:textId="77777777" w:rsidTr="00FC0611">
        <w:trPr>
          <w:cantSplit/>
        </w:trPr>
        <w:tc>
          <w:tcPr>
            <w:tcW w:w="0" w:type="auto"/>
            <w:tcBorders>
              <w:top w:val="single" w:sz="4" w:space="0" w:color="A6A6A6" w:themeColor="background1" w:themeShade="A6"/>
              <w:right w:val="single" w:sz="4" w:space="0" w:color="000000" w:themeColor="text1"/>
            </w:tcBorders>
          </w:tcPr>
          <w:p w14:paraId="5EA1D3D0" w14:textId="77777777" w:rsidR="00756439" w:rsidRDefault="00756439" w:rsidP="00756439">
            <w:pPr>
              <w:pStyle w:val="NormalinTable"/>
            </w:pPr>
            <w:r>
              <w:rPr>
                <w:b/>
              </w:rPr>
              <w:t>0702 00 00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47BD90" w14:textId="77777777" w:rsidR="00756439" w:rsidRDefault="00756439" w:rsidP="00756439">
            <w:pPr>
              <w:pStyle w:val="NormalinTable"/>
              <w:tabs>
                <w:tab w:val="left" w:pos="1250"/>
              </w:tabs>
            </w:pPr>
            <w:r>
              <w:t>Entry Price - 0.00% + Specific 100%</w:t>
            </w:r>
          </w:p>
        </w:tc>
      </w:tr>
      <w:tr w:rsidR="00756439" w14:paraId="5A2DF380" w14:textId="77777777" w:rsidTr="00FC0611">
        <w:trPr>
          <w:cantSplit/>
        </w:trPr>
        <w:tc>
          <w:tcPr>
            <w:tcW w:w="0" w:type="auto"/>
            <w:tcBorders>
              <w:top w:val="single" w:sz="4" w:space="0" w:color="A6A6A6" w:themeColor="background1" w:themeShade="A6"/>
              <w:right w:val="single" w:sz="4" w:space="0" w:color="000000" w:themeColor="text1"/>
            </w:tcBorders>
          </w:tcPr>
          <w:p w14:paraId="0A38ADB6" w14:textId="77777777" w:rsidR="00756439" w:rsidRDefault="00756439" w:rsidP="00756439">
            <w:pPr>
              <w:pStyle w:val="NormalinTable"/>
            </w:pPr>
            <w:r>
              <w:rPr>
                <w:b/>
              </w:rPr>
              <w:t>0703 10 00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6CDB83" w14:textId="77777777" w:rsidR="00756439" w:rsidRDefault="00756439" w:rsidP="00756439">
            <w:pPr>
              <w:pStyle w:val="NormalinTable"/>
              <w:tabs>
                <w:tab w:val="left" w:pos="1250"/>
              </w:tabs>
            </w:pPr>
            <w:r>
              <w:t>0.00%</w:t>
            </w:r>
          </w:p>
        </w:tc>
      </w:tr>
      <w:tr w:rsidR="00756439" w14:paraId="60AB81B3" w14:textId="77777777" w:rsidTr="00FC0611">
        <w:trPr>
          <w:cantSplit/>
        </w:trPr>
        <w:tc>
          <w:tcPr>
            <w:tcW w:w="0" w:type="auto"/>
            <w:tcBorders>
              <w:top w:val="single" w:sz="4" w:space="0" w:color="A6A6A6" w:themeColor="background1" w:themeShade="A6"/>
              <w:right w:val="single" w:sz="4" w:space="0" w:color="000000" w:themeColor="text1"/>
            </w:tcBorders>
          </w:tcPr>
          <w:p w14:paraId="2FE35735" w14:textId="77777777" w:rsidR="00756439" w:rsidRDefault="00756439" w:rsidP="00756439">
            <w:pPr>
              <w:pStyle w:val="NormalinTable"/>
            </w:pPr>
            <w:r>
              <w:rPr>
                <w:b/>
              </w:rPr>
              <w:t>0703 20 00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9560B3" w14:textId="77777777" w:rsidR="00756439" w:rsidRDefault="00756439" w:rsidP="00756439">
            <w:pPr>
              <w:pStyle w:val="NormalinTable"/>
              <w:tabs>
                <w:tab w:val="left" w:pos="1250"/>
              </w:tabs>
            </w:pPr>
            <w:r>
              <w:t>0.00% + 120.000 € / 100 kg</w:t>
            </w:r>
          </w:p>
        </w:tc>
      </w:tr>
      <w:tr w:rsidR="00756439" w14:paraId="5723BDB9" w14:textId="77777777" w:rsidTr="00FC0611">
        <w:trPr>
          <w:cantSplit/>
        </w:trPr>
        <w:tc>
          <w:tcPr>
            <w:tcW w:w="0" w:type="auto"/>
            <w:tcBorders>
              <w:top w:val="single" w:sz="4" w:space="0" w:color="A6A6A6" w:themeColor="background1" w:themeShade="A6"/>
              <w:right w:val="single" w:sz="4" w:space="0" w:color="000000" w:themeColor="text1"/>
            </w:tcBorders>
          </w:tcPr>
          <w:p w14:paraId="2E9BA597" w14:textId="77777777" w:rsidR="00756439" w:rsidRDefault="00756439" w:rsidP="00756439">
            <w:pPr>
              <w:pStyle w:val="NormalinTable"/>
            </w:pPr>
            <w:r>
              <w:rPr>
                <w:b/>
              </w:rPr>
              <w:t>0703 90 00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2C6B79" w14:textId="77777777" w:rsidR="00756439" w:rsidRDefault="00756439" w:rsidP="00756439">
            <w:pPr>
              <w:pStyle w:val="NormalinTable"/>
              <w:tabs>
                <w:tab w:val="left" w:pos="1250"/>
              </w:tabs>
            </w:pPr>
            <w:r>
              <w:t>0.00%</w:t>
            </w:r>
          </w:p>
        </w:tc>
      </w:tr>
      <w:tr w:rsidR="00756439" w14:paraId="734A52E9" w14:textId="77777777" w:rsidTr="00FC0611">
        <w:trPr>
          <w:cantSplit/>
        </w:trPr>
        <w:tc>
          <w:tcPr>
            <w:tcW w:w="0" w:type="auto"/>
            <w:tcBorders>
              <w:top w:val="single" w:sz="4" w:space="0" w:color="A6A6A6" w:themeColor="background1" w:themeShade="A6"/>
              <w:right w:val="single" w:sz="4" w:space="0" w:color="000000" w:themeColor="text1"/>
            </w:tcBorders>
          </w:tcPr>
          <w:p w14:paraId="113247F6" w14:textId="77777777" w:rsidR="00756439" w:rsidRDefault="00756439" w:rsidP="00756439">
            <w:pPr>
              <w:pStyle w:val="NormalinTable"/>
            </w:pPr>
            <w:r>
              <w:rPr>
                <w:b/>
              </w:rPr>
              <w:t>0704 00 00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FF7578" w14:textId="77777777" w:rsidR="00756439" w:rsidRDefault="00756439" w:rsidP="00756439">
            <w:pPr>
              <w:pStyle w:val="NormalinTable"/>
              <w:tabs>
                <w:tab w:val="left" w:pos="1250"/>
              </w:tabs>
            </w:pPr>
            <w:r>
              <w:t>0.00%</w:t>
            </w:r>
          </w:p>
        </w:tc>
      </w:tr>
      <w:tr w:rsidR="00756439" w14:paraId="00A4CA1D" w14:textId="77777777" w:rsidTr="00FC0611">
        <w:trPr>
          <w:cantSplit/>
        </w:trPr>
        <w:tc>
          <w:tcPr>
            <w:tcW w:w="0" w:type="auto"/>
            <w:tcBorders>
              <w:top w:val="single" w:sz="4" w:space="0" w:color="A6A6A6" w:themeColor="background1" w:themeShade="A6"/>
              <w:right w:val="single" w:sz="4" w:space="0" w:color="000000" w:themeColor="text1"/>
            </w:tcBorders>
          </w:tcPr>
          <w:p w14:paraId="055B9814" w14:textId="77777777" w:rsidR="00756439" w:rsidRDefault="00756439" w:rsidP="00756439">
            <w:pPr>
              <w:pStyle w:val="NormalinTable"/>
            </w:pPr>
            <w:r>
              <w:rPr>
                <w:b/>
              </w:rPr>
              <w:t>0705 00 00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E5EC3E" w14:textId="77777777" w:rsidR="00756439" w:rsidRDefault="00756439" w:rsidP="00756439">
            <w:pPr>
              <w:pStyle w:val="NormalinTable"/>
              <w:tabs>
                <w:tab w:val="left" w:pos="1250"/>
              </w:tabs>
            </w:pPr>
            <w:r>
              <w:t>0.00%</w:t>
            </w:r>
          </w:p>
        </w:tc>
      </w:tr>
      <w:tr w:rsidR="00756439" w14:paraId="1DCC44A9" w14:textId="77777777" w:rsidTr="00FC0611">
        <w:trPr>
          <w:cantSplit/>
        </w:trPr>
        <w:tc>
          <w:tcPr>
            <w:tcW w:w="0" w:type="auto"/>
            <w:tcBorders>
              <w:top w:val="single" w:sz="4" w:space="0" w:color="A6A6A6" w:themeColor="background1" w:themeShade="A6"/>
              <w:right w:val="single" w:sz="4" w:space="0" w:color="000000" w:themeColor="text1"/>
            </w:tcBorders>
          </w:tcPr>
          <w:p w14:paraId="4CEA67DE" w14:textId="77777777" w:rsidR="00756439" w:rsidRDefault="00756439" w:rsidP="00756439">
            <w:pPr>
              <w:pStyle w:val="NormalinTable"/>
            </w:pPr>
            <w:r>
              <w:rPr>
                <w:b/>
              </w:rPr>
              <w:t>0706 00 00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9F855E" w14:textId="77777777" w:rsidR="00756439" w:rsidRDefault="00756439" w:rsidP="00756439">
            <w:pPr>
              <w:pStyle w:val="NormalinTable"/>
              <w:tabs>
                <w:tab w:val="left" w:pos="1250"/>
              </w:tabs>
            </w:pPr>
            <w:r>
              <w:t>0.00%</w:t>
            </w:r>
          </w:p>
        </w:tc>
      </w:tr>
      <w:tr w:rsidR="00756439" w14:paraId="0C12827B" w14:textId="77777777" w:rsidTr="00FC0611">
        <w:trPr>
          <w:cantSplit/>
        </w:trPr>
        <w:tc>
          <w:tcPr>
            <w:tcW w:w="0" w:type="auto"/>
            <w:tcBorders>
              <w:top w:val="single" w:sz="4" w:space="0" w:color="A6A6A6" w:themeColor="background1" w:themeShade="A6"/>
              <w:right w:val="single" w:sz="4" w:space="0" w:color="000000" w:themeColor="text1"/>
            </w:tcBorders>
          </w:tcPr>
          <w:p w14:paraId="4072D53F" w14:textId="77777777" w:rsidR="00756439" w:rsidRDefault="00756439" w:rsidP="00756439">
            <w:pPr>
              <w:pStyle w:val="NormalinTable"/>
            </w:pPr>
            <w:r>
              <w:rPr>
                <w:b/>
              </w:rPr>
              <w:t>0707 00 05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6BA12A" w14:textId="7F28B0E3" w:rsidR="00756439" w:rsidRDefault="00756439" w:rsidP="00756439">
            <w:pPr>
              <w:pStyle w:val="NormalinTable"/>
              <w:tabs>
                <w:tab w:val="left" w:pos="1250"/>
              </w:tabs>
            </w:pPr>
            <w:del w:id="6162" w:author="David Owen" w:date="2019-06-13T17:16:00Z">
              <w:r w:rsidDel="0009280A">
                <w:delText>01/01 to 30/04</w:delText>
              </w:r>
              <w:r w:rsidDel="0009280A">
                <w:tab/>
              </w:r>
            </w:del>
            <w:r>
              <w:t>Entry Price - 0.00% + Specific 100%</w:t>
            </w:r>
            <w:r>
              <w:br/>
            </w:r>
            <w:del w:id="6163" w:author="David Owen" w:date="2019-06-13T17:16:00Z">
              <w:r w:rsidDel="0009280A">
                <w:delText>01/11 to 31/12</w:delText>
              </w:r>
              <w:r w:rsidDel="0009280A">
                <w:tab/>
                <w:delText>Entry Price - 0.00% + Specific 100%</w:delText>
              </w:r>
            </w:del>
          </w:p>
        </w:tc>
      </w:tr>
      <w:tr w:rsidR="00756439" w:rsidDel="0009280A" w14:paraId="77FCB885" w14:textId="22109BDF" w:rsidTr="00FC0611">
        <w:trPr>
          <w:cantSplit/>
          <w:del w:id="6164" w:author="David Owen" w:date="2019-06-13T17:16:00Z"/>
        </w:trPr>
        <w:tc>
          <w:tcPr>
            <w:tcW w:w="0" w:type="auto"/>
            <w:tcBorders>
              <w:top w:val="single" w:sz="4" w:space="0" w:color="A6A6A6" w:themeColor="background1" w:themeShade="A6"/>
              <w:right w:val="single" w:sz="4" w:space="0" w:color="000000" w:themeColor="text1"/>
            </w:tcBorders>
          </w:tcPr>
          <w:p w14:paraId="3D246154" w14:textId="25B54174" w:rsidR="00756439" w:rsidDel="0009280A" w:rsidRDefault="00756439" w:rsidP="00756439">
            <w:pPr>
              <w:pStyle w:val="NormalinTable"/>
              <w:rPr>
                <w:del w:id="6165" w:author="David Owen" w:date="2019-06-13T17:16:00Z"/>
              </w:rPr>
            </w:pPr>
            <w:del w:id="6166" w:author="David Owen" w:date="2019-06-13T17:16:00Z">
              <w:r w:rsidDel="0009280A">
                <w:rPr>
                  <w:b/>
                </w:rPr>
                <w:delText>0707 00 05 10</w:delText>
              </w:r>
            </w:del>
          </w:p>
        </w:tc>
        <w:tc>
          <w:tcPr>
            <w:tcW w:w="0" w:type="auto"/>
            <w:tcBorders>
              <w:top w:val="single" w:sz="4" w:space="0" w:color="A6A6A6" w:themeColor="background1" w:themeShade="A6"/>
              <w:left w:val="single" w:sz="4" w:space="0" w:color="000000" w:themeColor="text1"/>
              <w:right w:val="single" w:sz="4" w:space="0" w:color="000000" w:themeColor="text1"/>
            </w:tcBorders>
          </w:tcPr>
          <w:p w14:paraId="37B6B9A5" w14:textId="5CBB8CAC" w:rsidR="00756439" w:rsidDel="0009280A" w:rsidRDefault="00756439" w:rsidP="00756439">
            <w:pPr>
              <w:pStyle w:val="NormalinTable"/>
              <w:tabs>
                <w:tab w:val="left" w:pos="1250"/>
              </w:tabs>
              <w:rPr>
                <w:del w:id="6167" w:author="David Owen" w:date="2019-06-13T17:16:00Z"/>
              </w:rPr>
            </w:pPr>
            <w:del w:id="6168" w:author="David Owen" w:date="2019-06-13T17:16:00Z">
              <w:r w:rsidDel="0009280A">
                <w:delText>01/05 to 31/10</w:delText>
              </w:r>
              <w:r w:rsidDel="0009280A">
                <w:tab/>
                <w:delText>Entry Price - 0.00% + Specific 100%</w:delText>
              </w:r>
            </w:del>
          </w:p>
        </w:tc>
      </w:tr>
      <w:tr w:rsidR="00756439" w:rsidDel="0009280A" w14:paraId="3C244B61" w14:textId="0211BD1D" w:rsidTr="00FC0611">
        <w:trPr>
          <w:cantSplit/>
          <w:del w:id="6169" w:author="David Owen" w:date="2019-06-13T17:16:00Z"/>
        </w:trPr>
        <w:tc>
          <w:tcPr>
            <w:tcW w:w="0" w:type="auto"/>
            <w:tcBorders>
              <w:top w:val="single" w:sz="4" w:space="0" w:color="A6A6A6" w:themeColor="background1" w:themeShade="A6"/>
              <w:right w:val="single" w:sz="4" w:space="0" w:color="000000" w:themeColor="text1"/>
            </w:tcBorders>
          </w:tcPr>
          <w:p w14:paraId="353FAE65" w14:textId="7B489502" w:rsidR="00756439" w:rsidDel="0009280A" w:rsidRDefault="00756439" w:rsidP="00756439">
            <w:pPr>
              <w:pStyle w:val="NormalinTable"/>
              <w:rPr>
                <w:del w:id="6170" w:author="David Owen" w:date="2019-06-13T17:16:00Z"/>
              </w:rPr>
            </w:pPr>
            <w:del w:id="6171" w:author="David Owen" w:date="2019-06-13T17:16:00Z">
              <w:r w:rsidDel="0009280A">
                <w:rPr>
                  <w:b/>
                </w:rPr>
                <w:delText>0707 00 05 20</w:delText>
              </w:r>
            </w:del>
          </w:p>
        </w:tc>
        <w:tc>
          <w:tcPr>
            <w:tcW w:w="0" w:type="auto"/>
            <w:tcBorders>
              <w:top w:val="single" w:sz="4" w:space="0" w:color="A6A6A6" w:themeColor="background1" w:themeShade="A6"/>
              <w:left w:val="single" w:sz="4" w:space="0" w:color="000000" w:themeColor="text1"/>
              <w:right w:val="single" w:sz="4" w:space="0" w:color="000000" w:themeColor="text1"/>
            </w:tcBorders>
          </w:tcPr>
          <w:p w14:paraId="671217B4" w14:textId="7437219F" w:rsidR="00756439" w:rsidDel="0009280A" w:rsidRDefault="00756439" w:rsidP="00756439">
            <w:pPr>
              <w:pStyle w:val="NormalinTable"/>
              <w:tabs>
                <w:tab w:val="left" w:pos="1250"/>
              </w:tabs>
              <w:rPr>
                <w:del w:id="6172" w:author="David Owen" w:date="2019-06-13T17:16:00Z"/>
              </w:rPr>
            </w:pPr>
            <w:del w:id="6173" w:author="David Owen" w:date="2019-06-13T17:16:00Z">
              <w:r w:rsidDel="0009280A">
                <w:delText>01/05 to 31/10</w:delText>
              </w:r>
              <w:r w:rsidDel="0009280A">
                <w:tab/>
                <w:delText>Entry Price - 0.00% + Specific 100%</w:delText>
              </w:r>
            </w:del>
          </w:p>
        </w:tc>
      </w:tr>
      <w:tr w:rsidR="00756439" w:rsidDel="0009280A" w14:paraId="289719A1" w14:textId="644FA087" w:rsidTr="00FC0611">
        <w:trPr>
          <w:cantSplit/>
          <w:del w:id="6174" w:author="David Owen" w:date="2019-06-13T17:16:00Z"/>
        </w:trPr>
        <w:tc>
          <w:tcPr>
            <w:tcW w:w="0" w:type="auto"/>
            <w:tcBorders>
              <w:top w:val="single" w:sz="4" w:space="0" w:color="A6A6A6" w:themeColor="background1" w:themeShade="A6"/>
              <w:right w:val="single" w:sz="4" w:space="0" w:color="000000" w:themeColor="text1"/>
            </w:tcBorders>
          </w:tcPr>
          <w:p w14:paraId="576C8CCC" w14:textId="31831C87" w:rsidR="00756439" w:rsidDel="0009280A" w:rsidRDefault="00756439" w:rsidP="00756439">
            <w:pPr>
              <w:pStyle w:val="NormalinTable"/>
              <w:rPr>
                <w:del w:id="6175" w:author="David Owen" w:date="2019-06-13T17:16:00Z"/>
              </w:rPr>
            </w:pPr>
            <w:del w:id="6176" w:author="David Owen" w:date="2019-06-13T17:16:00Z">
              <w:r w:rsidDel="0009280A">
                <w:rPr>
                  <w:b/>
                </w:rPr>
                <w:delText>0707 00 05 90</w:delText>
              </w:r>
            </w:del>
          </w:p>
        </w:tc>
        <w:tc>
          <w:tcPr>
            <w:tcW w:w="0" w:type="auto"/>
            <w:tcBorders>
              <w:top w:val="single" w:sz="4" w:space="0" w:color="A6A6A6" w:themeColor="background1" w:themeShade="A6"/>
              <w:left w:val="single" w:sz="4" w:space="0" w:color="000000" w:themeColor="text1"/>
              <w:right w:val="single" w:sz="4" w:space="0" w:color="000000" w:themeColor="text1"/>
            </w:tcBorders>
          </w:tcPr>
          <w:p w14:paraId="7A624FAA" w14:textId="6BE25123" w:rsidR="00756439" w:rsidDel="0009280A" w:rsidRDefault="00756439" w:rsidP="00756439">
            <w:pPr>
              <w:pStyle w:val="NormalinTable"/>
              <w:tabs>
                <w:tab w:val="left" w:pos="1250"/>
              </w:tabs>
              <w:rPr>
                <w:del w:id="6177" w:author="David Owen" w:date="2019-06-13T17:16:00Z"/>
              </w:rPr>
            </w:pPr>
            <w:del w:id="6178" w:author="David Owen" w:date="2019-06-13T17:16:00Z">
              <w:r w:rsidDel="0009280A">
                <w:delText>01/05 to 31/10</w:delText>
              </w:r>
              <w:r w:rsidDel="0009280A">
                <w:tab/>
                <w:delText>Entry Price - 0.00% + Specific 100%</w:delText>
              </w:r>
            </w:del>
          </w:p>
        </w:tc>
      </w:tr>
      <w:tr w:rsidR="00756439" w:rsidDel="0009280A" w14:paraId="6E60E1FB" w14:textId="4C01CF27" w:rsidTr="00FC0611">
        <w:trPr>
          <w:cantSplit/>
          <w:del w:id="6179" w:author="David Owen" w:date="2019-06-13T17:16:00Z"/>
        </w:trPr>
        <w:tc>
          <w:tcPr>
            <w:tcW w:w="0" w:type="auto"/>
            <w:tcBorders>
              <w:top w:val="single" w:sz="4" w:space="0" w:color="A6A6A6" w:themeColor="background1" w:themeShade="A6"/>
              <w:right w:val="single" w:sz="4" w:space="0" w:color="000000" w:themeColor="text1"/>
            </w:tcBorders>
          </w:tcPr>
          <w:p w14:paraId="47BF0C7B" w14:textId="4BD807E0" w:rsidR="00756439" w:rsidDel="0009280A" w:rsidRDefault="00756439" w:rsidP="00756439">
            <w:pPr>
              <w:pStyle w:val="NormalinTable"/>
              <w:rPr>
                <w:del w:id="6180" w:author="David Owen" w:date="2019-06-13T17:16:00Z"/>
              </w:rPr>
            </w:pPr>
            <w:del w:id="6181" w:author="David Owen" w:date="2019-06-13T17:16:00Z">
              <w:r w:rsidDel="0009280A">
                <w:rPr>
                  <w:b/>
                </w:rPr>
                <w:lastRenderedPageBreak/>
                <w:delText>0707 00 05 99</w:delText>
              </w:r>
            </w:del>
          </w:p>
        </w:tc>
        <w:tc>
          <w:tcPr>
            <w:tcW w:w="0" w:type="auto"/>
            <w:tcBorders>
              <w:top w:val="single" w:sz="4" w:space="0" w:color="A6A6A6" w:themeColor="background1" w:themeShade="A6"/>
              <w:left w:val="single" w:sz="4" w:space="0" w:color="000000" w:themeColor="text1"/>
              <w:right w:val="single" w:sz="4" w:space="0" w:color="000000" w:themeColor="text1"/>
            </w:tcBorders>
          </w:tcPr>
          <w:p w14:paraId="074EA01B" w14:textId="2237A6AC" w:rsidR="00756439" w:rsidDel="0009280A" w:rsidRDefault="00756439" w:rsidP="00756439">
            <w:pPr>
              <w:pStyle w:val="NormalinTable"/>
              <w:tabs>
                <w:tab w:val="left" w:pos="1250"/>
              </w:tabs>
              <w:rPr>
                <w:del w:id="6182" w:author="David Owen" w:date="2019-06-13T17:16:00Z"/>
              </w:rPr>
            </w:pPr>
            <w:del w:id="6183" w:author="David Owen" w:date="2019-06-13T17:16:00Z">
              <w:r w:rsidDel="0009280A">
                <w:delText>01/05 to 31/10</w:delText>
              </w:r>
              <w:r w:rsidDel="0009280A">
                <w:tab/>
                <w:delText>Entry Price - 0.00% + Specific 100%</w:delText>
              </w:r>
            </w:del>
          </w:p>
        </w:tc>
      </w:tr>
      <w:tr w:rsidR="00756439" w14:paraId="186EA712" w14:textId="77777777" w:rsidTr="00FC0611">
        <w:trPr>
          <w:cantSplit/>
        </w:trPr>
        <w:tc>
          <w:tcPr>
            <w:tcW w:w="0" w:type="auto"/>
            <w:tcBorders>
              <w:top w:val="single" w:sz="4" w:space="0" w:color="A6A6A6" w:themeColor="background1" w:themeShade="A6"/>
              <w:right w:val="single" w:sz="4" w:space="0" w:color="000000" w:themeColor="text1"/>
            </w:tcBorders>
          </w:tcPr>
          <w:p w14:paraId="15CA408A" w14:textId="77777777" w:rsidR="00756439" w:rsidRDefault="00756439" w:rsidP="00756439">
            <w:pPr>
              <w:pStyle w:val="NormalinTable"/>
            </w:pPr>
            <w:r>
              <w:rPr>
                <w:b/>
              </w:rPr>
              <w:t>0707 00 90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1AA668" w14:textId="77777777" w:rsidR="00756439" w:rsidRDefault="00756439" w:rsidP="00756439">
            <w:pPr>
              <w:pStyle w:val="NormalinTable"/>
              <w:tabs>
                <w:tab w:val="left" w:pos="1250"/>
              </w:tabs>
            </w:pPr>
            <w:r>
              <w:t>0.00%</w:t>
            </w:r>
          </w:p>
        </w:tc>
      </w:tr>
      <w:tr w:rsidR="00756439" w14:paraId="31CDDAAD" w14:textId="77777777" w:rsidTr="00FC0611">
        <w:trPr>
          <w:cantSplit/>
        </w:trPr>
        <w:tc>
          <w:tcPr>
            <w:tcW w:w="0" w:type="auto"/>
            <w:tcBorders>
              <w:top w:val="single" w:sz="4" w:space="0" w:color="A6A6A6" w:themeColor="background1" w:themeShade="A6"/>
              <w:right w:val="single" w:sz="4" w:space="0" w:color="000000" w:themeColor="text1"/>
            </w:tcBorders>
          </w:tcPr>
          <w:p w14:paraId="680C155C" w14:textId="77777777" w:rsidR="00756439" w:rsidRDefault="00756439" w:rsidP="00756439">
            <w:pPr>
              <w:pStyle w:val="NormalinTable"/>
            </w:pPr>
            <w:r>
              <w:rPr>
                <w:b/>
              </w:rPr>
              <w:t>0708 00 00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9C50A0" w14:textId="77777777" w:rsidR="00756439" w:rsidRDefault="00756439" w:rsidP="00756439">
            <w:pPr>
              <w:pStyle w:val="NormalinTable"/>
              <w:tabs>
                <w:tab w:val="left" w:pos="1250"/>
              </w:tabs>
            </w:pPr>
            <w:r>
              <w:t>0.00%</w:t>
            </w:r>
          </w:p>
        </w:tc>
      </w:tr>
      <w:tr w:rsidR="00756439" w14:paraId="08E9CE49" w14:textId="77777777" w:rsidTr="00FC0611">
        <w:trPr>
          <w:cantSplit/>
        </w:trPr>
        <w:tc>
          <w:tcPr>
            <w:tcW w:w="0" w:type="auto"/>
            <w:tcBorders>
              <w:top w:val="single" w:sz="4" w:space="0" w:color="A6A6A6" w:themeColor="background1" w:themeShade="A6"/>
              <w:right w:val="single" w:sz="4" w:space="0" w:color="000000" w:themeColor="text1"/>
            </w:tcBorders>
          </w:tcPr>
          <w:p w14:paraId="414ADC70" w14:textId="77777777" w:rsidR="00756439" w:rsidRDefault="00756439" w:rsidP="00756439">
            <w:pPr>
              <w:pStyle w:val="NormalinTable"/>
            </w:pPr>
            <w:r>
              <w:rPr>
                <w:b/>
              </w:rPr>
              <w:t>0709 20 00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F79A5D" w14:textId="77777777" w:rsidR="00756439" w:rsidRDefault="00756439" w:rsidP="00756439">
            <w:pPr>
              <w:pStyle w:val="NormalinTable"/>
              <w:tabs>
                <w:tab w:val="left" w:pos="1250"/>
              </w:tabs>
            </w:pPr>
            <w:r>
              <w:t>0.00%</w:t>
            </w:r>
          </w:p>
        </w:tc>
      </w:tr>
      <w:tr w:rsidR="00756439" w14:paraId="776CE836" w14:textId="77777777" w:rsidTr="00FC0611">
        <w:trPr>
          <w:cantSplit/>
        </w:trPr>
        <w:tc>
          <w:tcPr>
            <w:tcW w:w="0" w:type="auto"/>
            <w:tcBorders>
              <w:top w:val="single" w:sz="4" w:space="0" w:color="A6A6A6" w:themeColor="background1" w:themeShade="A6"/>
              <w:right w:val="single" w:sz="4" w:space="0" w:color="000000" w:themeColor="text1"/>
            </w:tcBorders>
          </w:tcPr>
          <w:p w14:paraId="0C9B7A99" w14:textId="77777777" w:rsidR="00756439" w:rsidRDefault="00756439" w:rsidP="00756439">
            <w:pPr>
              <w:pStyle w:val="NormalinTable"/>
            </w:pPr>
            <w:r>
              <w:rPr>
                <w:b/>
              </w:rPr>
              <w:t>0709 30 00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BAFC46" w14:textId="77777777" w:rsidR="00756439" w:rsidRDefault="00756439" w:rsidP="00756439">
            <w:pPr>
              <w:pStyle w:val="NormalinTable"/>
              <w:tabs>
                <w:tab w:val="left" w:pos="1250"/>
              </w:tabs>
            </w:pPr>
            <w:r>
              <w:t>0.00%</w:t>
            </w:r>
          </w:p>
        </w:tc>
      </w:tr>
      <w:tr w:rsidR="00756439" w14:paraId="24674155" w14:textId="77777777" w:rsidTr="00FC0611">
        <w:trPr>
          <w:cantSplit/>
        </w:trPr>
        <w:tc>
          <w:tcPr>
            <w:tcW w:w="0" w:type="auto"/>
            <w:tcBorders>
              <w:top w:val="single" w:sz="4" w:space="0" w:color="A6A6A6" w:themeColor="background1" w:themeShade="A6"/>
              <w:right w:val="single" w:sz="4" w:space="0" w:color="000000" w:themeColor="text1"/>
            </w:tcBorders>
          </w:tcPr>
          <w:p w14:paraId="28155734" w14:textId="77777777" w:rsidR="00756439" w:rsidRDefault="00756439" w:rsidP="00756439">
            <w:pPr>
              <w:pStyle w:val="NormalinTable"/>
            </w:pPr>
            <w:r>
              <w:rPr>
                <w:b/>
              </w:rPr>
              <w:t>0709 40 00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BF3BD5" w14:textId="77777777" w:rsidR="00756439" w:rsidRDefault="00756439" w:rsidP="00756439">
            <w:pPr>
              <w:pStyle w:val="NormalinTable"/>
              <w:tabs>
                <w:tab w:val="left" w:pos="1250"/>
              </w:tabs>
            </w:pPr>
            <w:r>
              <w:t>0.00%</w:t>
            </w:r>
          </w:p>
        </w:tc>
      </w:tr>
      <w:tr w:rsidR="00756439" w14:paraId="184FD42E" w14:textId="77777777" w:rsidTr="00FC0611">
        <w:trPr>
          <w:cantSplit/>
        </w:trPr>
        <w:tc>
          <w:tcPr>
            <w:tcW w:w="0" w:type="auto"/>
            <w:tcBorders>
              <w:top w:val="single" w:sz="4" w:space="0" w:color="A6A6A6" w:themeColor="background1" w:themeShade="A6"/>
              <w:right w:val="single" w:sz="4" w:space="0" w:color="000000" w:themeColor="text1"/>
            </w:tcBorders>
          </w:tcPr>
          <w:p w14:paraId="28422363" w14:textId="77777777" w:rsidR="00756439" w:rsidRDefault="00756439" w:rsidP="00756439">
            <w:pPr>
              <w:pStyle w:val="NormalinTable"/>
            </w:pPr>
            <w:r>
              <w:rPr>
                <w:b/>
              </w:rPr>
              <w:t>0709 51 00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5447B6" w14:textId="77777777" w:rsidR="00756439" w:rsidRDefault="00756439" w:rsidP="00756439">
            <w:pPr>
              <w:pStyle w:val="NormalinTable"/>
              <w:tabs>
                <w:tab w:val="left" w:pos="1250"/>
              </w:tabs>
            </w:pPr>
            <w:r>
              <w:t>0.00%</w:t>
            </w:r>
          </w:p>
        </w:tc>
      </w:tr>
      <w:tr w:rsidR="00756439" w14:paraId="789BFCBE" w14:textId="77777777" w:rsidTr="00FC0611">
        <w:trPr>
          <w:cantSplit/>
        </w:trPr>
        <w:tc>
          <w:tcPr>
            <w:tcW w:w="0" w:type="auto"/>
            <w:tcBorders>
              <w:top w:val="single" w:sz="4" w:space="0" w:color="A6A6A6" w:themeColor="background1" w:themeShade="A6"/>
              <w:right w:val="single" w:sz="4" w:space="0" w:color="000000" w:themeColor="text1"/>
            </w:tcBorders>
          </w:tcPr>
          <w:p w14:paraId="498BB1FE" w14:textId="77777777" w:rsidR="00756439" w:rsidRDefault="00756439" w:rsidP="00756439">
            <w:pPr>
              <w:pStyle w:val="NormalinTable"/>
            </w:pPr>
            <w:r>
              <w:rPr>
                <w:b/>
              </w:rPr>
              <w:t>0709 59 00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38297B" w14:textId="77777777" w:rsidR="00756439" w:rsidRDefault="00756439" w:rsidP="00756439">
            <w:pPr>
              <w:pStyle w:val="NormalinTable"/>
              <w:tabs>
                <w:tab w:val="left" w:pos="1250"/>
              </w:tabs>
            </w:pPr>
            <w:r>
              <w:t>0.00%</w:t>
            </w:r>
          </w:p>
        </w:tc>
      </w:tr>
      <w:tr w:rsidR="00756439" w14:paraId="1F2FBB17" w14:textId="77777777" w:rsidTr="00FC0611">
        <w:trPr>
          <w:cantSplit/>
        </w:trPr>
        <w:tc>
          <w:tcPr>
            <w:tcW w:w="0" w:type="auto"/>
            <w:tcBorders>
              <w:top w:val="single" w:sz="4" w:space="0" w:color="A6A6A6" w:themeColor="background1" w:themeShade="A6"/>
              <w:right w:val="single" w:sz="4" w:space="0" w:color="000000" w:themeColor="text1"/>
            </w:tcBorders>
          </w:tcPr>
          <w:p w14:paraId="133BF38C" w14:textId="77777777" w:rsidR="00756439" w:rsidRDefault="00756439" w:rsidP="00756439">
            <w:pPr>
              <w:pStyle w:val="NormalinTable"/>
            </w:pPr>
            <w:r>
              <w:rPr>
                <w:b/>
              </w:rPr>
              <w:t>0709 60 00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FAF256" w14:textId="77777777" w:rsidR="00756439" w:rsidRDefault="00756439" w:rsidP="00756439">
            <w:pPr>
              <w:pStyle w:val="NormalinTable"/>
              <w:tabs>
                <w:tab w:val="left" w:pos="1250"/>
              </w:tabs>
            </w:pPr>
            <w:r>
              <w:t>0.00%</w:t>
            </w:r>
          </w:p>
        </w:tc>
      </w:tr>
      <w:tr w:rsidR="00756439" w14:paraId="2C1760EF" w14:textId="77777777" w:rsidTr="00FC0611">
        <w:trPr>
          <w:cantSplit/>
        </w:trPr>
        <w:tc>
          <w:tcPr>
            <w:tcW w:w="0" w:type="auto"/>
            <w:tcBorders>
              <w:top w:val="single" w:sz="4" w:space="0" w:color="A6A6A6" w:themeColor="background1" w:themeShade="A6"/>
              <w:right w:val="single" w:sz="4" w:space="0" w:color="000000" w:themeColor="text1"/>
            </w:tcBorders>
          </w:tcPr>
          <w:p w14:paraId="05291FED" w14:textId="77777777" w:rsidR="00756439" w:rsidRDefault="00756439" w:rsidP="00756439">
            <w:pPr>
              <w:pStyle w:val="NormalinTable"/>
            </w:pPr>
            <w:r>
              <w:rPr>
                <w:b/>
              </w:rPr>
              <w:t>0709 70 00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BA6DEA" w14:textId="77777777" w:rsidR="00756439" w:rsidRDefault="00756439" w:rsidP="00756439">
            <w:pPr>
              <w:pStyle w:val="NormalinTable"/>
              <w:tabs>
                <w:tab w:val="left" w:pos="1250"/>
              </w:tabs>
            </w:pPr>
            <w:r>
              <w:t>0.00%</w:t>
            </w:r>
          </w:p>
        </w:tc>
      </w:tr>
      <w:tr w:rsidR="00756439" w14:paraId="68955859" w14:textId="77777777" w:rsidTr="00FC0611">
        <w:trPr>
          <w:cantSplit/>
        </w:trPr>
        <w:tc>
          <w:tcPr>
            <w:tcW w:w="0" w:type="auto"/>
            <w:tcBorders>
              <w:top w:val="single" w:sz="4" w:space="0" w:color="A6A6A6" w:themeColor="background1" w:themeShade="A6"/>
              <w:right w:val="single" w:sz="4" w:space="0" w:color="000000" w:themeColor="text1"/>
            </w:tcBorders>
          </w:tcPr>
          <w:p w14:paraId="17EE69C6" w14:textId="77777777" w:rsidR="00756439" w:rsidRDefault="00756439" w:rsidP="00756439">
            <w:pPr>
              <w:pStyle w:val="NormalinTable"/>
            </w:pPr>
            <w:r>
              <w:rPr>
                <w:b/>
              </w:rPr>
              <w:t>0709 91 00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5C8634" w14:textId="7E577DD2" w:rsidR="00756439" w:rsidRDefault="00756439" w:rsidP="00756439">
            <w:pPr>
              <w:pStyle w:val="NormalinTable"/>
              <w:tabs>
                <w:tab w:val="left" w:pos="1250"/>
              </w:tabs>
            </w:pPr>
            <w:del w:id="6184" w:author="David Owen" w:date="2019-06-13T17:16:00Z">
              <w:r w:rsidDel="00445DDB">
                <w:delText>01/01 to 30/06</w:delText>
              </w:r>
              <w:r w:rsidDel="00445DDB">
                <w:tab/>
              </w:r>
            </w:del>
            <w:r>
              <w:t>Entry Price - 0.00% + Specific 100%</w:t>
            </w:r>
            <w:r>
              <w:br/>
            </w:r>
            <w:del w:id="6185" w:author="David Owen" w:date="2019-06-13T17:16:00Z">
              <w:r w:rsidDel="00445DDB">
                <w:delText>01/07 to 31/10</w:delText>
              </w:r>
              <w:r w:rsidDel="00445DDB">
                <w:tab/>
                <w:delText>0.00%</w:delText>
              </w:r>
              <w:r w:rsidDel="00445DDB">
                <w:br/>
                <w:delText>01/11 to 31/12</w:delText>
              </w:r>
              <w:r w:rsidDel="00445DDB">
                <w:tab/>
                <w:delText>Entry Price - 0.00% + Specific 100%</w:delText>
              </w:r>
            </w:del>
          </w:p>
        </w:tc>
      </w:tr>
      <w:tr w:rsidR="00756439" w14:paraId="75367075" w14:textId="77777777" w:rsidTr="00FC0611">
        <w:trPr>
          <w:cantSplit/>
        </w:trPr>
        <w:tc>
          <w:tcPr>
            <w:tcW w:w="0" w:type="auto"/>
            <w:tcBorders>
              <w:top w:val="single" w:sz="4" w:space="0" w:color="A6A6A6" w:themeColor="background1" w:themeShade="A6"/>
              <w:right w:val="single" w:sz="4" w:space="0" w:color="000000" w:themeColor="text1"/>
            </w:tcBorders>
          </w:tcPr>
          <w:p w14:paraId="446B37E8" w14:textId="77777777" w:rsidR="00756439" w:rsidRDefault="00756439" w:rsidP="00756439">
            <w:pPr>
              <w:pStyle w:val="NormalinTable"/>
            </w:pPr>
            <w:r>
              <w:rPr>
                <w:b/>
              </w:rPr>
              <w:t>0709 92 00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4C967F" w14:textId="77777777" w:rsidR="00756439" w:rsidRDefault="00756439" w:rsidP="00756439">
            <w:pPr>
              <w:pStyle w:val="NormalinTable"/>
              <w:tabs>
                <w:tab w:val="left" w:pos="1250"/>
              </w:tabs>
            </w:pPr>
            <w:r>
              <w:t>0.00%</w:t>
            </w:r>
          </w:p>
        </w:tc>
      </w:tr>
      <w:tr w:rsidR="00756439" w14:paraId="43E117D5" w14:textId="77777777" w:rsidTr="00FC0611">
        <w:trPr>
          <w:cantSplit/>
        </w:trPr>
        <w:tc>
          <w:tcPr>
            <w:tcW w:w="0" w:type="auto"/>
            <w:tcBorders>
              <w:top w:val="single" w:sz="4" w:space="0" w:color="A6A6A6" w:themeColor="background1" w:themeShade="A6"/>
              <w:right w:val="single" w:sz="4" w:space="0" w:color="000000" w:themeColor="text1"/>
            </w:tcBorders>
          </w:tcPr>
          <w:p w14:paraId="44852F0A" w14:textId="77777777" w:rsidR="00756439" w:rsidRDefault="00756439" w:rsidP="00756439">
            <w:pPr>
              <w:pStyle w:val="NormalinTable"/>
            </w:pPr>
            <w:r>
              <w:rPr>
                <w:b/>
              </w:rPr>
              <w:t>0709 93 10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6A7A42" w14:textId="77777777" w:rsidR="00756439" w:rsidRDefault="00756439" w:rsidP="00756439">
            <w:pPr>
              <w:pStyle w:val="NormalinTable"/>
              <w:tabs>
                <w:tab w:val="left" w:pos="1250"/>
              </w:tabs>
            </w:pPr>
            <w:r>
              <w:t>Entry Price - 0.00% + Specific 100%</w:t>
            </w:r>
          </w:p>
        </w:tc>
      </w:tr>
      <w:tr w:rsidR="00756439" w14:paraId="34165861" w14:textId="77777777" w:rsidTr="00FC0611">
        <w:trPr>
          <w:cantSplit/>
        </w:trPr>
        <w:tc>
          <w:tcPr>
            <w:tcW w:w="0" w:type="auto"/>
            <w:tcBorders>
              <w:top w:val="single" w:sz="4" w:space="0" w:color="A6A6A6" w:themeColor="background1" w:themeShade="A6"/>
              <w:right w:val="single" w:sz="4" w:space="0" w:color="000000" w:themeColor="text1"/>
            </w:tcBorders>
          </w:tcPr>
          <w:p w14:paraId="2D5C28C3" w14:textId="77777777" w:rsidR="00756439" w:rsidRDefault="00756439" w:rsidP="00756439">
            <w:pPr>
              <w:pStyle w:val="NormalinTable"/>
            </w:pPr>
            <w:r>
              <w:rPr>
                <w:b/>
              </w:rPr>
              <w:t>0709 93 90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948746" w14:textId="77777777" w:rsidR="00756439" w:rsidRDefault="00756439" w:rsidP="00756439">
            <w:pPr>
              <w:pStyle w:val="NormalinTable"/>
              <w:tabs>
                <w:tab w:val="left" w:pos="1250"/>
              </w:tabs>
            </w:pPr>
            <w:r>
              <w:t>0.00%</w:t>
            </w:r>
          </w:p>
        </w:tc>
      </w:tr>
      <w:tr w:rsidR="00756439" w14:paraId="5EE8B42E" w14:textId="77777777" w:rsidTr="00FC0611">
        <w:trPr>
          <w:cantSplit/>
        </w:trPr>
        <w:tc>
          <w:tcPr>
            <w:tcW w:w="0" w:type="auto"/>
            <w:tcBorders>
              <w:top w:val="single" w:sz="4" w:space="0" w:color="A6A6A6" w:themeColor="background1" w:themeShade="A6"/>
              <w:right w:val="single" w:sz="4" w:space="0" w:color="000000" w:themeColor="text1"/>
            </w:tcBorders>
          </w:tcPr>
          <w:p w14:paraId="584953CF" w14:textId="77777777" w:rsidR="00756439" w:rsidRDefault="00756439" w:rsidP="00756439">
            <w:pPr>
              <w:pStyle w:val="NormalinTable"/>
            </w:pPr>
            <w:r>
              <w:rPr>
                <w:b/>
              </w:rPr>
              <w:t>0709 99 00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210C7C" w14:textId="77777777" w:rsidR="00756439" w:rsidRDefault="00756439" w:rsidP="00756439">
            <w:pPr>
              <w:pStyle w:val="NormalinTable"/>
              <w:tabs>
                <w:tab w:val="left" w:pos="1250"/>
              </w:tabs>
            </w:pPr>
            <w:r>
              <w:t>0.00%</w:t>
            </w:r>
          </w:p>
        </w:tc>
      </w:tr>
      <w:tr w:rsidR="00756439" w14:paraId="05009C99" w14:textId="77777777" w:rsidTr="00FC0611">
        <w:trPr>
          <w:cantSplit/>
        </w:trPr>
        <w:tc>
          <w:tcPr>
            <w:tcW w:w="0" w:type="auto"/>
            <w:tcBorders>
              <w:top w:val="single" w:sz="4" w:space="0" w:color="A6A6A6" w:themeColor="background1" w:themeShade="A6"/>
              <w:right w:val="single" w:sz="4" w:space="0" w:color="000000" w:themeColor="text1"/>
            </w:tcBorders>
          </w:tcPr>
          <w:p w14:paraId="20553F53" w14:textId="77777777" w:rsidR="00756439" w:rsidRDefault="00756439" w:rsidP="00756439">
            <w:pPr>
              <w:pStyle w:val="NormalinTable"/>
            </w:pPr>
            <w:r>
              <w:rPr>
                <w:b/>
              </w:rPr>
              <w:t>0710 10 00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6B1B3D" w14:textId="77777777" w:rsidR="00756439" w:rsidRDefault="00756439" w:rsidP="00756439">
            <w:pPr>
              <w:pStyle w:val="NormalinTable"/>
              <w:tabs>
                <w:tab w:val="left" w:pos="1250"/>
              </w:tabs>
            </w:pPr>
            <w:r>
              <w:t>0.00%</w:t>
            </w:r>
          </w:p>
        </w:tc>
      </w:tr>
      <w:tr w:rsidR="00756439" w14:paraId="357FE7C5" w14:textId="77777777" w:rsidTr="00FC0611">
        <w:trPr>
          <w:cantSplit/>
        </w:trPr>
        <w:tc>
          <w:tcPr>
            <w:tcW w:w="0" w:type="auto"/>
            <w:tcBorders>
              <w:top w:val="single" w:sz="4" w:space="0" w:color="A6A6A6" w:themeColor="background1" w:themeShade="A6"/>
              <w:right w:val="single" w:sz="4" w:space="0" w:color="000000" w:themeColor="text1"/>
            </w:tcBorders>
          </w:tcPr>
          <w:p w14:paraId="03845E39" w14:textId="77777777" w:rsidR="00756439" w:rsidRDefault="00756439" w:rsidP="00756439">
            <w:pPr>
              <w:pStyle w:val="NormalinTable"/>
            </w:pPr>
            <w:r>
              <w:rPr>
                <w:b/>
              </w:rPr>
              <w:t>0710 21 00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1F5802" w14:textId="77777777" w:rsidR="00756439" w:rsidRDefault="00756439" w:rsidP="00756439">
            <w:pPr>
              <w:pStyle w:val="NormalinTable"/>
              <w:tabs>
                <w:tab w:val="left" w:pos="1250"/>
              </w:tabs>
            </w:pPr>
            <w:r>
              <w:t>0.00%</w:t>
            </w:r>
          </w:p>
        </w:tc>
      </w:tr>
      <w:tr w:rsidR="00756439" w14:paraId="0A05A5C5" w14:textId="77777777" w:rsidTr="00FC0611">
        <w:trPr>
          <w:cantSplit/>
        </w:trPr>
        <w:tc>
          <w:tcPr>
            <w:tcW w:w="0" w:type="auto"/>
            <w:tcBorders>
              <w:top w:val="single" w:sz="4" w:space="0" w:color="A6A6A6" w:themeColor="background1" w:themeShade="A6"/>
              <w:right w:val="single" w:sz="4" w:space="0" w:color="000000" w:themeColor="text1"/>
            </w:tcBorders>
          </w:tcPr>
          <w:p w14:paraId="06EB4AEF" w14:textId="77777777" w:rsidR="00756439" w:rsidRDefault="00756439" w:rsidP="00756439">
            <w:pPr>
              <w:pStyle w:val="NormalinTable"/>
            </w:pPr>
            <w:r>
              <w:rPr>
                <w:b/>
              </w:rPr>
              <w:t>0710 22 00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A6688D" w14:textId="77777777" w:rsidR="00756439" w:rsidRDefault="00756439" w:rsidP="00756439">
            <w:pPr>
              <w:pStyle w:val="NormalinTable"/>
              <w:tabs>
                <w:tab w:val="left" w:pos="1250"/>
              </w:tabs>
            </w:pPr>
            <w:r>
              <w:t>0.00%</w:t>
            </w:r>
          </w:p>
        </w:tc>
      </w:tr>
      <w:tr w:rsidR="00756439" w14:paraId="05500BA3" w14:textId="77777777" w:rsidTr="00FC0611">
        <w:trPr>
          <w:cantSplit/>
        </w:trPr>
        <w:tc>
          <w:tcPr>
            <w:tcW w:w="0" w:type="auto"/>
            <w:tcBorders>
              <w:top w:val="single" w:sz="4" w:space="0" w:color="A6A6A6" w:themeColor="background1" w:themeShade="A6"/>
              <w:right w:val="single" w:sz="4" w:space="0" w:color="000000" w:themeColor="text1"/>
            </w:tcBorders>
          </w:tcPr>
          <w:p w14:paraId="15B5210E" w14:textId="77777777" w:rsidR="00756439" w:rsidRDefault="00756439" w:rsidP="00756439">
            <w:pPr>
              <w:pStyle w:val="NormalinTable"/>
            </w:pPr>
            <w:r>
              <w:rPr>
                <w:b/>
              </w:rPr>
              <w:t>0710 29 00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C1C92F" w14:textId="77777777" w:rsidR="00756439" w:rsidRDefault="00756439" w:rsidP="00756439">
            <w:pPr>
              <w:pStyle w:val="NormalinTable"/>
              <w:tabs>
                <w:tab w:val="left" w:pos="1250"/>
              </w:tabs>
            </w:pPr>
            <w:r>
              <w:t>0.00%</w:t>
            </w:r>
          </w:p>
        </w:tc>
      </w:tr>
      <w:tr w:rsidR="00756439" w14:paraId="6F7E987D" w14:textId="77777777" w:rsidTr="00FC0611">
        <w:trPr>
          <w:cantSplit/>
        </w:trPr>
        <w:tc>
          <w:tcPr>
            <w:tcW w:w="0" w:type="auto"/>
            <w:tcBorders>
              <w:top w:val="single" w:sz="4" w:space="0" w:color="A6A6A6" w:themeColor="background1" w:themeShade="A6"/>
              <w:right w:val="single" w:sz="4" w:space="0" w:color="000000" w:themeColor="text1"/>
            </w:tcBorders>
          </w:tcPr>
          <w:p w14:paraId="6ADB0D7B" w14:textId="77777777" w:rsidR="00756439" w:rsidRDefault="00756439" w:rsidP="00756439">
            <w:pPr>
              <w:pStyle w:val="NormalinTable"/>
            </w:pPr>
            <w:r>
              <w:rPr>
                <w:b/>
              </w:rPr>
              <w:t>0710 30 00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A11A65" w14:textId="77777777" w:rsidR="00756439" w:rsidRDefault="00756439" w:rsidP="00756439">
            <w:pPr>
              <w:pStyle w:val="NormalinTable"/>
              <w:tabs>
                <w:tab w:val="left" w:pos="1250"/>
              </w:tabs>
            </w:pPr>
            <w:r>
              <w:t>0.00%</w:t>
            </w:r>
          </w:p>
        </w:tc>
      </w:tr>
      <w:tr w:rsidR="00756439" w14:paraId="69505F91" w14:textId="77777777" w:rsidTr="00FC0611">
        <w:trPr>
          <w:cantSplit/>
        </w:trPr>
        <w:tc>
          <w:tcPr>
            <w:tcW w:w="0" w:type="auto"/>
            <w:tcBorders>
              <w:top w:val="single" w:sz="4" w:space="0" w:color="A6A6A6" w:themeColor="background1" w:themeShade="A6"/>
              <w:right w:val="single" w:sz="4" w:space="0" w:color="000000" w:themeColor="text1"/>
            </w:tcBorders>
          </w:tcPr>
          <w:p w14:paraId="66ACE0BA" w14:textId="77777777" w:rsidR="00756439" w:rsidRDefault="00756439" w:rsidP="00756439">
            <w:pPr>
              <w:pStyle w:val="NormalinTable"/>
            </w:pPr>
            <w:r>
              <w:rPr>
                <w:b/>
              </w:rPr>
              <w:t>0710 40 00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364060" w14:textId="77777777" w:rsidR="00756439" w:rsidRDefault="00756439" w:rsidP="00756439">
            <w:pPr>
              <w:pStyle w:val="NormalinTable"/>
              <w:tabs>
                <w:tab w:val="left" w:pos="1250"/>
              </w:tabs>
            </w:pPr>
            <w:r>
              <w:t>0.00% + 9.400 € / 100 kg / net drained wt</w:t>
            </w:r>
          </w:p>
        </w:tc>
      </w:tr>
      <w:tr w:rsidR="00756439" w14:paraId="220DC44D" w14:textId="77777777" w:rsidTr="00FC0611">
        <w:trPr>
          <w:cantSplit/>
        </w:trPr>
        <w:tc>
          <w:tcPr>
            <w:tcW w:w="0" w:type="auto"/>
            <w:tcBorders>
              <w:top w:val="single" w:sz="4" w:space="0" w:color="A6A6A6" w:themeColor="background1" w:themeShade="A6"/>
              <w:right w:val="single" w:sz="4" w:space="0" w:color="000000" w:themeColor="text1"/>
            </w:tcBorders>
          </w:tcPr>
          <w:p w14:paraId="4B6F1C76" w14:textId="77777777" w:rsidR="00756439" w:rsidRDefault="00756439" w:rsidP="00756439">
            <w:pPr>
              <w:pStyle w:val="NormalinTable"/>
            </w:pPr>
            <w:r>
              <w:rPr>
                <w:b/>
              </w:rPr>
              <w:t>0710 80 00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A3AC18" w14:textId="77777777" w:rsidR="00756439" w:rsidRDefault="00756439" w:rsidP="00756439">
            <w:pPr>
              <w:pStyle w:val="NormalinTable"/>
              <w:tabs>
                <w:tab w:val="left" w:pos="1250"/>
              </w:tabs>
            </w:pPr>
            <w:r>
              <w:t>0.00%</w:t>
            </w:r>
          </w:p>
        </w:tc>
      </w:tr>
      <w:tr w:rsidR="00756439" w14:paraId="7448262E" w14:textId="77777777" w:rsidTr="00FC0611">
        <w:trPr>
          <w:cantSplit/>
        </w:trPr>
        <w:tc>
          <w:tcPr>
            <w:tcW w:w="0" w:type="auto"/>
            <w:tcBorders>
              <w:top w:val="single" w:sz="4" w:space="0" w:color="A6A6A6" w:themeColor="background1" w:themeShade="A6"/>
              <w:right w:val="single" w:sz="4" w:space="0" w:color="000000" w:themeColor="text1"/>
            </w:tcBorders>
          </w:tcPr>
          <w:p w14:paraId="05307E91" w14:textId="77777777" w:rsidR="00756439" w:rsidRDefault="00756439" w:rsidP="00756439">
            <w:pPr>
              <w:pStyle w:val="NormalinTable"/>
            </w:pPr>
            <w:r>
              <w:rPr>
                <w:b/>
              </w:rPr>
              <w:t>0710 90 00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742F52" w14:textId="77777777" w:rsidR="00756439" w:rsidRDefault="00756439" w:rsidP="00756439">
            <w:pPr>
              <w:pStyle w:val="NormalinTable"/>
              <w:tabs>
                <w:tab w:val="left" w:pos="1250"/>
              </w:tabs>
            </w:pPr>
            <w:r>
              <w:t>0.00%</w:t>
            </w:r>
          </w:p>
        </w:tc>
      </w:tr>
      <w:tr w:rsidR="00756439" w14:paraId="050CA00C" w14:textId="77777777" w:rsidTr="00FC0611">
        <w:trPr>
          <w:cantSplit/>
        </w:trPr>
        <w:tc>
          <w:tcPr>
            <w:tcW w:w="0" w:type="auto"/>
            <w:tcBorders>
              <w:top w:val="single" w:sz="4" w:space="0" w:color="A6A6A6" w:themeColor="background1" w:themeShade="A6"/>
              <w:right w:val="single" w:sz="4" w:space="0" w:color="000000" w:themeColor="text1"/>
            </w:tcBorders>
          </w:tcPr>
          <w:p w14:paraId="0EED9C8D" w14:textId="77777777" w:rsidR="00756439" w:rsidRDefault="00756439" w:rsidP="00756439">
            <w:pPr>
              <w:pStyle w:val="NormalinTable"/>
            </w:pPr>
            <w:r>
              <w:rPr>
                <w:b/>
              </w:rPr>
              <w:t>0711 20 00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9B8365" w14:textId="77777777" w:rsidR="00756439" w:rsidRDefault="00756439" w:rsidP="00756439">
            <w:pPr>
              <w:pStyle w:val="NormalinTable"/>
              <w:tabs>
                <w:tab w:val="left" w:pos="1250"/>
              </w:tabs>
            </w:pPr>
            <w:r>
              <w:t>0.00%</w:t>
            </w:r>
          </w:p>
        </w:tc>
      </w:tr>
      <w:tr w:rsidR="00756439" w14:paraId="628EAF1E" w14:textId="77777777" w:rsidTr="00FC0611">
        <w:trPr>
          <w:cantSplit/>
        </w:trPr>
        <w:tc>
          <w:tcPr>
            <w:tcW w:w="0" w:type="auto"/>
            <w:tcBorders>
              <w:top w:val="single" w:sz="4" w:space="0" w:color="A6A6A6" w:themeColor="background1" w:themeShade="A6"/>
              <w:right w:val="single" w:sz="4" w:space="0" w:color="000000" w:themeColor="text1"/>
            </w:tcBorders>
          </w:tcPr>
          <w:p w14:paraId="5064A47B" w14:textId="77777777" w:rsidR="00756439" w:rsidRDefault="00756439" w:rsidP="00756439">
            <w:pPr>
              <w:pStyle w:val="NormalinTable"/>
            </w:pPr>
            <w:r>
              <w:rPr>
                <w:b/>
              </w:rPr>
              <w:t>0711 40 00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06DE65" w14:textId="77777777" w:rsidR="00756439" w:rsidRDefault="00756439" w:rsidP="00756439">
            <w:pPr>
              <w:pStyle w:val="NormalinTable"/>
              <w:tabs>
                <w:tab w:val="left" w:pos="1250"/>
              </w:tabs>
            </w:pPr>
            <w:r>
              <w:t>0.00%</w:t>
            </w:r>
          </w:p>
        </w:tc>
      </w:tr>
      <w:tr w:rsidR="00756439" w14:paraId="321D4A53" w14:textId="77777777" w:rsidTr="00FC0611">
        <w:trPr>
          <w:cantSplit/>
        </w:trPr>
        <w:tc>
          <w:tcPr>
            <w:tcW w:w="0" w:type="auto"/>
            <w:tcBorders>
              <w:top w:val="single" w:sz="4" w:space="0" w:color="A6A6A6" w:themeColor="background1" w:themeShade="A6"/>
              <w:right w:val="single" w:sz="4" w:space="0" w:color="000000" w:themeColor="text1"/>
            </w:tcBorders>
          </w:tcPr>
          <w:p w14:paraId="16E0F75B" w14:textId="77777777" w:rsidR="00756439" w:rsidRDefault="00756439" w:rsidP="00756439">
            <w:pPr>
              <w:pStyle w:val="NormalinTable"/>
            </w:pPr>
            <w:r>
              <w:rPr>
                <w:b/>
              </w:rPr>
              <w:t>0711 51 00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7E0F49" w14:textId="77777777" w:rsidR="00756439" w:rsidRDefault="00756439" w:rsidP="00756439">
            <w:pPr>
              <w:pStyle w:val="NormalinTable"/>
              <w:tabs>
                <w:tab w:val="left" w:pos="1250"/>
              </w:tabs>
            </w:pPr>
            <w:r>
              <w:t>0.00% + 191.000 € / 100 kg / net drained wt</w:t>
            </w:r>
          </w:p>
        </w:tc>
      </w:tr>
      <w:tr w:rsidR="00756439" w14:paraId="4615817A" w14:textId="77777777" w:rsidTr="00FC0611">
        <w:trPr>
          <w:cantSplit/>
        </w:trPr>
        <w:tc>
          <w:tcPr>
            <w:tcW w:w="0" w:type="auto"/>
            <w:tcBorders>
              <w:top w:val="single" w:sz="4" w:space="0" w:color="A6A6A6" w:themeColor="background1" w:themeShade="A6"/>
              <w:right w:val="single" w:sz="4" w:space="0" w:color="000000" w:themeColor="text1"/>
            </w:tcBorders>
          </w:tcPr>
          <w:p w14:paraId="28B90DB9" w14:textId="77777777" w:rsidR="00756439" w:rsidRDefault="00756439" w:rsidP="00756439">
            <w:pPr>
              <w:pStyle w:val="NormalinTable"/>
            </w:pPr>
            <w:r>
              <w:rPr>
                <w:b/>
              </w:rPr>
              <w:t>0711 59 00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503531" w14:textId="77777777" w:rsidR="00756439" w:rsidRDefault="00756439" w:rsidP="00756439">
            <w:pPr>
              <w:pStyle w:val="NormalinTable"/>
              <w:tabs>
                <w:tab w:val="left" w:pos="1250"/>
              </w:tabs>
            </w:pPr>
            <w:r>
              <w:t>0.00%</w:t>
            </w:r>
          </w:p>
        </w:tc>
      </w:tr>
      <w:tr w:rsidR="00756439" w14:paraId="305AA0F4" w14:textId="77777777" w:rsidTr="00FC0611">
        <w:trPr>
          <w:cantSplit/>
        </w:trPr>
        <w:tc>
          <w:tcPr>
            <w:tcW w:w="0" w:type="auto"/>
            <w:tcBorders>
              <w:top w:val="single" w:sz="4" w:space="0" w:color="A6A6A6" w:themeColor="background1" w:themeShade="A6"/>
              <w:right w:val="single" w:sz="4" w:space="0" w:color="000000" w:themeColor="text1"/>
            </w:tcBorders>
          </w:tcPr>
          <w:p w14:paraId="4214F5A5" w14:textId="77777777" w:rsidR="00756439" w:rsidRDefault="00756439" w:rsidP="00756439">
            <w:pPr>
              <w:pStyle w:val="NormalinTable"/>
            </w:pPr>
            <w:r>
              <w:rPr>
                <w:b/>
              </w:rPr>
              <w:t>0711 90 10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089FE" w14:textId="77777777" w:rsidR="00756439" w:rsidRDefault="00756439" w:rsidP="00756439">
            <w:pPr>
              <w:pStyle w:val="NormalinTable"/>
              <w:tabs>
                <w:tab w:val="left" w:pos="1250"/>
              </w:tabs>
            </w:pPr>
            <w:r>
              <w:t>0.00%</w:t>
            </w:r>
          </w:p>
        </w:tc>
      </w:tr>
      <w:tr w:rsidR="00756439" w14:paraId="625118D8" w14:textId="77777777" w:rsidTr="00FC0611">
        <w:trPr>
          <w:cantSplit/>
        </w:trPr>
        <w:tc>
          <w:tcPr>
            <w:tcW w:w="0" w:type="auto"/>
            <w:tcBorders>
              <w:top w:val="single" w:sz="4" w:space="0" w:color="A6A6A6" w:themeColor="background1" w:themeShade="A6"/>
              <w:right w:val="single" w:sz="4" w:space="0" w:color="000000" w:themeColor="text1"/>
            </w:tcBorders>
          </w:tcPr>
          <w:p w14:paraId="1FDD75A7" w14:textId="77777777" w:rsidR="00756439" w:rsidRDefault="00756439" w:rsidP="00756439">
            <w:pPr>
              <w:pStyle w:val="NormalinTable"/>
            </w:pPr>
            <w:r>
              <w:rPr>
                <w:b/>
              </w:rPr>
              <w:t>0711 90 30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F74650" w14:textId="77777777" w:rsidR="00756439" w:rsidRDefault="00756439" w:rsidP="00756439">
            <w:pPr>
              <w:pStyle w:val="NormalinTable"/>
              <w:tabs>
                <w:tab w:val="left" w:pos="1250"/>
              </w:tabs>
            </w:pPr>
            <w:r>
              <w:t>0.00% + 9.400 € / 100 kg / net drained wt</w:t>
            </w:r>
          </w:p>
        </w:tc>
      </w:tr>
      <w:tr w:rsidR="00756439" w14:paraId="4AB4D4E3" w14:textId="77777777" w:rsidTr="00FC0611">
        <w:trPr>
          <w:cantSplit/>
        </w:trPr>
        <w:tc>
          <w:tcPr>
            <w:tcW w:w="0" w:type="auto"/>
            <w:tcBorders>
              <w:top w:val="single" w:sz="4" w:space="0" w:color="A6A6A6" w:themeColor="background1" w:themeShade="A6"/>
              <w:right w:val="single" w:sz="4" w:space="0" w:color="000000" w:themeColor="text1"/>
            </w:tcBorders>
          </w:tcPr>
          <w:p w14:paraId="5C32EFA2" w14:textId="77777777" w:rsidR="00756439" w:rsidRDefault="00756439" w:rsidP="00756439">
            <w:pPr>
              <w:pStyle w:val="NormalinTable"/>
            </w:pPr>
            <w:r>
              <w:rPr>
                <w:b/>
              </w:rPr>
              <w:t>0711 90 50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1FF989" w14:textId="77777777" w:rsidR="00756439" w:rsidRDefault="00756439" w:rsidP="00756439">
            <w:pPr>
              <w:pStyle w:val="NormalinTable"/>
              <w:tabs>
                <w:tab w:val="left" w:pos="1250"/>
              </w:tabs>
            </w:pPr>
            <w:r>
              <w:t>0.00%</w:t>
            </w:r>
          </w:p>
        </w:tc>
      </w:tr>
      <w:tr w:rsidR="00756439" w14:paraId="7A1817FB" w14:textId="77777777" w:rsidTr="00FC0611">
        <w:trPr>
          <w:cantSplit/>
        </w:trPr>
        <w:tc>
          <w:tcPr>
            <w:tcW w:w="0" w:type="auto"/>
            <w:tcBorders>
              <w:top w:val="single" w:sz="4" w:space="0" w:color="A6A6A6" w:themeColor="background1" w:themeShade="A6"/>
              <w:right w:val="single" w:sz="4" w:space="0" w:color="000000" w:themeColor="text1"/>
            </w:tcBorders>
          </w:tcPr>
          <w:p w14:paraId="1657D352" w14:textId="77777777" w:rsidR="00756439" w:rsidRDefault="00756439" w:rsidP="00756439">
            <w:pPr>
              <w:pStyle w:val="NormalinTable"/>
            </w:pPr>
            <w:r>
              <w:rPr>
                <w:b/>
              </w:rPr>
              <w:t>0711 90 70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52B5E0" w14:textId="77777777" w:rsidR="00756439" w:rsidRDefault="00756439" w:rsidP="00756439">
            <w:pPr>
              <w:pStyle w:val="NormalinTable"/>
              <w:tabs>
                <w:tab w:val="left" w:pos="1250"/>
              </w:tabs>
            </w:pPr>
            <w:r>
              <w:t>0.00%</w:t>
            </w:r>
          </w:p>
        </w:tc>
      </w:tr>
      <w:tr w:rsidR="00756439" w14:paraId="260979EE" w14:textId="77777777" w:rsidTr="00FC0611">
        <w:trPr>
          <w:cantSplit/>
        </w:trPr>
        <w:tc>
          <w:tcPr>
            <w:tcW w:w="0" w:type="auto"/>
            <w:tcBorders>
              <w:top w:val="single" w:sz="4" w:space="0" w:color="A6A6A6" w:themeColor="background1" w:themeShade="A6"/>
              <w:right w:val="single" w:sz="4" w:space="0" w:color="000000" w:themeColor="text1"/>
            </w:tcBorders>
          </w:tcPr>
          <w:p w14:paraId="095CEE93" w14:textId="77777777" w:rsidR="00756439" w:rsidRDefault="00756439" w:rsidP="00756439">
            <w:pPr>
              <w:pStyle w:val="NormalinTable"/>
            </w:pPr>
            <w:r>
              <w:rPr>
                <w:b/>
              </w:rPr>
              <w:t>0711 90 80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393094" w14:textId="77777777" w:rsidR="00756439" w:rsidRDefault="00756439" w:rsidP="00756439">
            <w:pPr>
              <w:pStyle w:val="NormalinTable"/>
              <w:tabs>
                <w:tab w:val="left" w:pos="1250"/>
              </w:tabs>
            </w:pPr>
            <w:r>
              <w:t>0.00%</w:t>
            </w:r>
          </w:p>
        </w:tc>
      </w:tr>
      <w:tr w:rsidR="00756439" w14:paraId="38CC5FEA" w14:textId="77777777" w:rsidTr="00FC0611">
        <w:trPr>
          <w:cantSplit/>
        </w:trPr>
        <w:tc>
          <w:tcPr>
            <w:tcW w:w="0" w:type="auto"/>
            <w:tcBorders>
              <w:top w:val="single" w:sz="4" w:space="0" w:color="A6A6A6" w:themeColor="background1" w:themeShade="A6"/>
              <w:right w:val="single" w:sz="4" w:space="0" w:color="000000" w:themeColor="text1"/>
            </w:tcBorders>
          </w:tcPr>
          <w:p w14:paraId="549762F8" w14:textId="77777777" w:rsidR="00756439" w:rsidRDefault="00756439" w:rsidP="00756439">
            <w:pPr>
              <w:pStyle w:val="NormalinTable"/>
            </w:pPr>
            <w:r>
              <w:rPr>
                <w:b/>
              </w:rPr>
              <w:t>0711 90 90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BCB72F" w14:textId="77777777" w:rsidR="00756439" w:rsidRDefault="00756439" w:rsidP="00756439">
            <w:pPr>
              <w:pStyle w:val="NormalinTable"/>
              <w:tabs>
                <w:tab w:val="left" w:pos="1250"/>
              </w:tabs>
            </w:pPr>
            <w:r>
              <w:t>0.00%</w:t>
            </w:r>
          </w:p>
        </w:tc>
      </w:tr>
      <w:tr w:rsidR="00756439" w14:paraId="22F7EB2C" w14:textId="77777777" w:rsidTr="00FC0611">
        <w:trPr>
          <w:cantSplit/>
        </w:trPr>
        <w:tc>
          <w:tcPr>
            <w:tcW w:w="0" w:type="auto"/>
            <w:tcBorders>
              <w:top w:val="single" w:sz="4" w:space="0" w:color="A6A6A6" w:themeColor="background1" w:themeShade="A6"/>
              <w:right w:val="single" w:sz="4" w:space="0" w:color="000000" w:themeColor="text1"/>
            </w:tcBorders>
          </w:tcPr>
          <w:p w14:paraId="138865AF" w14:textId="77777777" w:rsidR="00756439" w:rsidRDefault="00756439" w:rsidP="00756439">
            <w:pPr>
              <w:pStyle w:val="NormalinTable"/>
            </w:pPr>
            <w:r>
              <w:rPr>
                <w:b/>
              </w:rPr>
              <w:t>0712 20 00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B19D99" w14:textId="77777777" w:rsidR="00756439" w:rsidRDefault="00756439" w:rsidP="00756439">
            <w:pPr>
              <w:pStyle w:val="NormalinTable"/>
              <w:tabs>
                <w:tab w:val="left" w:pos="1250"/>
              </w:tabs>
            </w:pPr>
            <w:r>
              <w:t>0.00%</w:t>
            </w:r>
          </w:p>
        </w:tc>
      </w:tr>
      <w:tr w:rsidR="00756439" w14:paraId="1248861A" w14:textId="77777777" w:rsidTr="00FC0611">
        <w:trPr>
          <w:cantSplit/>
        </w:trPr>
        <w:tc>
          <w:tcPr>
            <w:tcW w:w="0" w:type="auto"/>
            <w:tcBorders>
              <w:top w:val="single" w:sz="4" w:space="0" w:color="A6A6A6" w:themeColor="background1" w:themeShade="A6"/>
              <w:right w:val="single" w:sz="4" w:space="0" w:color="000000" w:themeColor="text1"/>
            </w:tcBorders>
          </w:tcPr>
          <w:p w14:paraId="1C05C2BD" w14:textId="77777777" w:rsidR="00756439" w:rsidRDefault="00756439" w:rsidP="00756439">
            <w:pPr>
              <w:pStyle w:val="NormalinTable"/>
            </w:pPr>
            <w:r>
              <w:rPr>
                <w:b/>
              </w:rPr>
              <w:t>0712 31 00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0C98A4" w14:textId="77777777" w:rsidR="00756439" w:rsidRDefault="00756439" w:rsidP="00756439">
            <w:pPr>
              <w:pStyle w:val="NormalinTable"/>
              <w:tabs>
                <w:tab w:val="left" w:pos="1250"/>
              </w:tabs>
            </w:pPr>
            <w:r>
              <w:t>0.00%</w:t>
            </w:r>
          </w:p>
        </w:tc>
      </w:tr>
      <w:tr w:rsidR="00756439" w14:paraId="6B6A19EF" w14:textId="77777777" w:rsidTr="00FC0611">
        <w:trPr>
          <w:cantSplit/>
        </w:trPr>
        <w:tc>
          <w:tcPr>
            <w:tcW w:w="0" w:type="auto"/>
            <w:tcBorders>
              <w:top w:val="single" w:sz="4" w:space="0" w:color="A6A6A6" w:themeColor="background1" w:themeShade="A6"/>
              <w:right w:val="single" w:sz="4" w:space="0" w:color="000000" w:themeColor="text1"/>
            </w:tcBorders>
          </w:tcPr>
          <w:p w14:paraId="034D419B" w14:textId="77777777" w:rsidR="00756439" w:rsidRDefault="00756439" w:rsidP="00756439">
            <w:pPr>
              <w:pStyle w:val="NormalinTable"/>
            </w:pPr>
            <w:r>
              <w:rPr>
                <w:b/>
              </w:rPr>
              <w:t>0712 32 00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DA8697" w14:textId="77777777" w:rsidR="00756439" w:rsidRDefault="00756439" w:rsidP="00756439">
            <w:pPr>
              <w:pStyle w:val="NormalinTable"/>
              <w:tabs>
                <w:tab w:val="left" w:pos="1250"/>
              </w:tabs>
            </w:pPr>
            <w:r>
              <w:t>0.00%</w:t>
            </w:r>
          </w:p>
        </w:tc>
      </w:tr>
      <w:tr w:rsidR="00756439" w14:paraId="76785B90" w14:textId="77777777" w:rsidTr="00FC0611">
        <w:trPr>
          <w:cantSplit/>
        </w:trPr>
        <w:tc>
          <w:tcPr>
            <w:tcW w:w="0" w:type="auto"/>
            <w:tcBorders>
              <w:top w:val="single" w:sz="4" w:space="0" w:color="A6A6A6" w:themeColor="background1" w:themeShade="A6"/>
              <w:right w:val="single" w:sz="4" w:space="0" w:color="000000" w:themeColor="text1"/>
            </w:tcBorders>
          </w:tcPr>
          <w:p w14:paraId="6071D6D0" w14:textId="77777777" w:rsidR="00756439" w:rsidRDefault="00756439" w:rsidP="00756439">
            <w:pPr>
              <w:pStyle w:val="NormalinTable"/>
            </w:pPr>
            <w:r>
              <w:rPr>
                <w:b/>
              </w:rPr>
              <w:t>0712 33 00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4AE679" w14:textId="77777777" w:rsidR="00756439" w:rsidRDefault="00756439" w:rsidP="00756439">
            <w:pPr>
              <w:pStyle w:val="NormalinTable"/>
              <w:tabs>
                <w:tab w:val="left" w:pos="1250"/>
              </w:tabs>
            </w:pPr>
            <w:r>
              <w:t>0.00%</w:t>
            </w:r>
          </w:p>
        </w:tc>
      </w:tr>
      <w:tr w:rsidR="00756439" w14:paraId="0268DF5B" w14:textId="77777777" w:rsidTr="00FC0611">
        <w:trPr>
          <w:cantSplit/>
        </w:trPr>
        <w:tc>
          <w:tcPr>
            <w:tcW w:w="0" w:type="auto"/>
            <w:tcBorders>
              <w:top w:val="single" w:sz="4" w:space="0" w:color="A6A6A6" w:themeColor="background1" w:themeShade="A6"/>
              <w:right w:val="single" w:sz="4" w:space="0" w:color="000000" w:themeColor="text1"/>
            </w:tcBorders>
          </w:tcPr>
          <w:p w14:paraId="025D9894" w14:textId="77777777" w:rsidR="00756439" w:rsidRDefault="00756439" w:rsidP="00756439">
            <w:pPr>
              <w:pStyle w:val="NormalinTable"/>
            </w:pPr>
            <w:r>
              <w:rPr>
                <w:b/>
              </w:rPr>
              <w:t>0712 39 00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B32395" w14:textId="77777777" w:rsidR="00756439" w:rsidRDefault="00756439" w:rsidP="00756439">
            <w:pPr>
              <w:pStyle w:val="NormalinTable"/>
              <w:tabs>
                <w:tab w:val="left" w:pos="1250"/>
              </w:tabs>
            </w:pPr>
            <w:r>
              <w:t>0.00%</w:t>
            </w:r>
          </w:p>
        </w:tc>
      </w:tr>
      <w:tr w:rsidR="00756439" w14:paraId="749908A9" w14:textId="77777777" w:rsidTr="00FC0611">
        <w:trPr>
          <w:cantSplit/>
        </w:trPr>
        <w:tc>
          <w:tcPr>
            <w:tcW w:w="0" w:type="auto"/>
            <w:tcBorders>
              <w:top w:val="single" w:sz="4" w:space="0" w:color="A6A6A6" w:themeColor="background1" w:themeShade="A6"/>
              <w:right w:val="single" w:sz="4" w:space="0" w:color="000000" w:themeColor="text1"/>
            </w:tcBorders>
          </w:tcPr>
          <w:p w14:paraId="0C4D5079" w14:textId="77777777" w:rsidR="00756439" w:rsidRDefault="00756439" w:rsidP="00756439">
            <w:pPr>
              <w:pStyle w:val="NormalinTable"/>
            </w:pPr>
            <w:r>
              <w:rPr>
                <w:b/>
              </w:rPr>
              <w:t>0712 90 05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14DE18" w14:textId="77777777" w:rsidR="00756439" w:rsidRDefault="00756439" w:rsidP="00756439">
            <w:pPr>
              <w:pStyle w:val="NormalinTable"/>
              <w:tabs>
                <w:tab w:val="left" w:pos="1250"/>
              </w:tabs>
            </w:pPr>
            <w:r>
              <w:t>0.00%</w:t>
            </w:r>
          </w:p>
        </w:tc>
      </w:tr>
      <w:tr w:rsidR="00756439" w14:paraId="1E9EB53D" w14:textId="77777777" w:rsidTr="00FC0611">
        <w:trPr>
          <w:cantSplit/>
        </w:trPr>
        <w:tc>
          <w:tcPr>
            <w:tcW w:w="0" w:type="auto"/>
            <w:tcBorders>
              <w:top w:val="single" w:sz="4" w:space="0" w:color="A6A6A6" w:themeColor="background1" w:themeShade="A6"/>
              <w:right w:val="single" w:sz="4" w:space="0" w:color="000000" w:themeColor="text1"/>
            </w:tcBorders>
          </w:tcPr>
          <w:p w14:paraId="2DEE370E" w14:textId="77777777" w:rsidR="00756439" w:rsidRDefault="00756439" w:rsidP="00756439">
            <w:pPr>
              <w:pStyle w:val="NormalinTable"/>
            </w:pPr>
            <w:r>
              <w:rPr>
                <w:b/>
              </w:rPr>
              <w:t>0712 90 19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C2EA2E" w14:textId="77777777" w:rsidR="00756439" w:rsidRDefault="00756439" w:rsidP="00756439">
            <w:pPr>
              <w:pStyle w:val="NormalinTable"/>
              <w:tabs>
                <w:tab w:val="left" w:pos="1250"/>
              </w:tabs>
            </w:pPr>
            <w:r>
              <w:t>0.00%</w:t>
            </w:r>
          </w:p>
        </w:tc>
      </w:tr>
      <w:tr w:rsidR="00756439" w14:paraId="53E8D7BC" w14:textId="77777777" w:rsidTr="00FC0611">
        <w:trPr>
          <w:cantSplit/>
        </w:trPr>
        <w:tc>
          <w:tcPr>
            <w:tcW w:w="0" w:type="auto"/>
            <w:tcBorders>
              <w:top w:val="single" w:sz="4" w:space="0" w:color="A6A6A6" w:themeColor="background1" w:themeShade="A6"/>
              <w:right w:val="single" w:sz="4" w:space="0" w:color="000000" w:themeColor="text1"/>
            </w:tcBorders>
          </w:tcPr>
          <w:p w14:paraId="499BA66C" w14:textId="77777777" w:rsidR="00756439" w:rsidRDefault="00756439" w:rsidP="00756439">
            <w:pPr>
              <w:pStyle w:val="NormalinTable"/>
            </w:pPr>
            <w:r>
              <w:rPr>
                <w:b/>
              </w:rPr>
              <w:t>0712 90 30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4C5F17" w14:textId="77777777" w:rsidR="00756439" w:rsidRDefault="00756439" w:rsidP="00756439">
            <w:pPr>
              <w:pStyle w:val="NormalinTable"/>
              <w:tabs>
                <w:tab w:val="left" w:pos="1250"/>
              </w:tabs>
            </w:pPr>
            <w:r>
              <w:t>0.00%</w:t>
            </w:r>
          </w:p>
        </w:tc>
      </w:tr>
      <w:tr w:rsidR="00756439" w14:paraId="60107895" w14:textId="77777777" w:rsidTr="00FC0611">
        <w:trPr>
          <w:cantSplit/>
        </w:trPr>
        <w:tc>
          <w:tcPr>
            <w:tcW w:w="0" w:type="auto"/>
            <w:tcBorders>
              <w:top w:val="single" w:sz="4" w:space="0" w:color="A6A6A6" w:themeColor="background1" w:themeShade="A6"/>
              <w:right w:val="single" w:sz="4" w:space="0" w:color="000000" w:themeColor="text1"/>
            </w:tcBorders>
          </w:tcPr>
          <w:p w14:paraId="26A9342B" w14:textId="77777777" w:rsidR="00756439" w:rsidRDefault="00756439" w:rsidP="00756439">
            <w:pPr>
              <w:pStyle w:val="NormalinTable"/>
            </w:pPr>
            <w:r>
              <w:rPr>
                <w:b/>
              </w:rPr>
              <w:t>0712 90 50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432C8A" w14:textId="77777777" w:rsidR="00756439" w:rsidRDefault="00756439" w:rsidP="00756439">
            <w:pPr>
              <w:pStyle w:val="NormalinTable"/>
              <w:tabs>
                <w:tab w:val="left" w:pos="1250"/>
              </w:tabs>
            </w:pPr>
            <w:r>
              <w:t>0.00%</w:t>
            </w:r>
          </w:p>
        </w:tc>
      </w:tr>
      <w:tr w:rsidR="00756439" w14:paraId="1A85B8B8" w14:textId="77777777" w:rsidTr="00FC0611">
        <w:trPr>
          <w:cantSplit/>
        </w:trPr>
        <w:tc>
          <w:tcPr>
            <w:tcW w:w="0" w:type="auto"/>
            <w:tcBorders>
              <w:top w:val="single" w:sz="4" w:space="0" w:color="A6A6A6" w:themeColor="background1" w:themeShade="A6"/>
              <w:right w:val="single" w:sz="4" w:space="0" w:color="000000" w:themeColor="text1"/>
            </w:tcBorders>
          </w:tcPr>
          <w:p w14:paraId="72EECCC9" w14:textId="77777777" w:rsidR="00756439" w:rsidRDefault="00756439" w:rsidP="00756439">
            <w:pPr>
              <w:pStyle w:val="NormalinTable"/>
            </w:pPr>
            <w:r>
              <w:rPr>
                <w:b/>
              </w:rPr>
              <w:t>0712 90 90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3320FF" w14:textId="77777777" w:rsidR="00756439" w:rsidRDefault="00756439" w:rsidP="00756439">
            <w:pPr>
              <w:pStyle w:val="NormalinTable"/>
              <w:tabs>
                <w:tab w:val="left" w:pos="1250"/>
              </w:tabs>
            </w:pPr>
            <w:r>
              <w:t>0.00%</w:t>
            </w:r>
          </w:p>
        </w:tc>
      </w:tr>
      <w:tr w:rsidR="00756439" w14:paraId="64017449" w14:textId="77777777" w:rsidTr="00FC0611">
        <w:trPr>
          <w:cantSplit/>
        </w:trPr>
        <w:tc>
          <w:tcPr>
            <w:tcW w:w="0" w:type="auto"/>
            <w:tcBorders>
              <w:top w:val="single" w:sz="4" w:space="0" w:color="A6A6A6" w:themeColor="background1" w:themeShade="A6"/>
              <w:right w:val="single" w:sz="4" w:space="0" w:color="000000" w:themeColor="text1"/>
            </w:tcBorders>
          </w:tcPr>
          <w:p w14:paraId="170C3BC5" w14:textId="77777777" w:rsidR="00756439" w:rsidRDefault="00756439" w:rsidP="00756439">
            <w:pPr>
              <w:pStyle w:val="NormalinTable"/>
            </w:pPr>
            <w:r>
              <w:rPr>
                <w:b/>
              </w:rPr>
              <w:t>0713 50 00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5DAEA3" w14:textId="77777777" w:rsidR="00756439" w:rsidRDefault="00756439" w:rsidP="00756439">
            <w:pPr>
              <w:pStyle w:val="NormalinTable"/>
              <w:tabs>
                <w:tab w:val="left" w:pos="1250"/>
              </w:tabs>
            </w:pPr>
            <w:r>
              <w:t>0.00%</w:t>
            </w:r>
          </w:p>
        </w:tc>
      </w:tr>
      <w:tr w:rsidR="00756439" w14:paraId="2C90F527" w14:textId="77777777" w:rsidTr="00FC0611">
        <w:trPr>
          <w:cantSplit/>
        </w:trPr>
        <w:tc>
          <w:tcPr>
            <w:tcW w:w="0" w:type="auto"/>
            <w:tcBorders>
              <w:top w:val="single" w:sz="4" w:space="0" w:color="A6A6A6" w:themeColor="background1" w:themeShade="A6"/>
              <w:right w:val="single" w:sz="4" w:space="0" w:color="000000" w:themeColor="text1"/>
            </w:tcBorders>
          </w:tcPr>
          <w:p w14:paraId="26D702E4" w14:textId="77777777" w:rsidR="00756439" w:rsidRDefault="00756439" w:rsidP="00756439">
            <w:pPr>
              <w:pStyle w:val="NormalinTable"/>
            </w:pPr>
            <w:r>
              <w:rPr>
                <w:b/>
              </w:rPr>
              <w:t>0713 60 00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96ADA9" w14:textId="77777777" w:rsidR="00756439" w:rsidRDefault="00756439" w:rsidP="00756439">
            <w:pPr>
              <w:pStyle w:val="NormalinTable"/>
              <w:tabs>
                <w:tab w:val="left" w:pos="1250"/>
              </w:tabs>
            </w:pPr>
            <w:r>
              <w:t>0.00%</w:t>
            </w:r>
          </w:p>
        </w:tc>
      </w:tr>
      <w:tr w:rsidR="00756439" w14:paraId="055DCC8C" w14:textId="77777777" w:rsidTr="00FC0611">
        <w:trPr>
          <w:cantSplit/>
        </w:trPr>
        <w:tc>
          <w:tcPr>
            <w:tcW w:w="0" w:type="auto"/>
            <w:tcBorders>
              <w:top w:val="single" w:sz="4" w:space="0" w:color="A6A6A6" w:themeColor="background1" w:themeShade="A6"/>
              <w:right w:val="single" w:sz="4" w:space="0" w:color="000000" w:themeColor="text1"/>
            </w:tcBorders>
          </w:tcPr>
          <w:p w14:paraId="50199AF4" w14:textId="77777777" w:rsidR="00756439" w:rsidRDefault="00756439" w:rsidP="00756439">
            <w:pPr>
              <w:pStyle w:val="NormalinTable"/>
            </w:pPr>
            <w:r>
              <w:rPr>
                <w:b/>
              </w:rPr>
              <w:t>0713 90 00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5A6EEB" w14:textId="77777777" w:rsidR="00756439" w:rsidRDefault="00756439" w:rsidP="00756439">
            <w:pPr>
              <w:pStyle w:val="NormalinTable"/>
              <w:tabs>
                <w:tab w:val="left" w:pos="1250"/>
              </w:tabs>
            </w:pPr>
            <w:r>
              <w:t>0.00%</w:t>
            </w:r>
          </w:p>
        </w:tc>
      </w:tr>
      <w:tr w:rsidR="00756439" w14:paraId="4B774F11" w14:textId="77777777" w:rsidTr="00FC0611">
        <w:trPr>
          <w:cantSplit/>
        </w:trPr>
        <w:tc>
          <w:tcPr>
            <w:tcW w:w="0" w:type="auto"/>
            <w:tcBorders>
              <w:top w:val="single" w:sz="4" w:space="0" w:color="A6A6A6" w:themeColor="background1" w:themeShade="A6"/>
              <w:right w:val="single" w:sz="4" w:space="0" w:color="000000" w:themeColor="text1"/>
            </w:tcBorders>
          </w:tcPr>
          <w:p w14:paraId="7A7CB98D" w14:textId="77777777" w:rsidR="00756439" w:rsidRDefault="00756439" w:rsidP="00756439">
            <w:pPr>
              <w:pStyle w:val="NormalinTable"/>
            </w:pPr>
            <w:r>
              <w:rPr>
                <w:b/>
              </w:rPr>
              <w:t>0714 00 00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E73F62" w14:textId="77777777" w:rsidR="00756439" w:rsidRDefault="00756439" w:rsidP="00756439">
            <w:pPr>
              <w:pStyle w:val="NormalinTable"/>
              <w:tabs>
                <w:tab w:val="left" w:pos="1250"/>
              </w:tabs>
            </w:pPr>
            <w:r>
              <w:t>0.00%</w:t>
            </w:r>
          </w:p>
        </w:tc>
      </w:tr>
      <w:tr w:rsidR="00756439" w14:paraId="3C82D253" w14:textId="77777777" w:rsidTr="00FC0611">
        <w:trPr>
          <w:cantSplit/>
        </w:trPr>
        <w:tc>
          <w:tcPr>
            <w:tcW w:w="0" w:type="auto"/>
            <w:tcBorders>
              <w:top w:val="single" w:sz="4" w:space="0" w:color="A6A6A6" w:themeColor="background1" w:themeShade="A6"/>
              <w:right w:val="single" w:sz="4" w:space="0" w:color="000000" w:themeColor="text1"/>
            </w:tcBorders>
          </w:tcPr>
          <w:p w14:paraId="3B212F6B" w14:textId="77777777" w:rsidR="00756439" w:rsidRDefault="00756439" w:rsidP="00756439">
            <w:pPr>
              <w:pStyle w:val="NormalinTable"/>
            </w:pPr>
            <w:r>
              <w:rPr>
                <w:b/>
              </w:rPr>
              <w:t>0802 11 90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24F976" w14:textId="77777777" w:rsidR="00756439" w:rsidRDefault="00756439" w:rsidP="00756439">
            <w:pPr>
              <w:pStyle w:val="NormalinTable"/>
              <w:tabs>
                <w:tab w:val="left" w:pos="1250"/>
              </w:tabs>
            </w:pPr>
            <w:r>
              <w:t>0.00%</w:t>
            </w:r>
          </w:p>
        </w:tc>
      </w:tr>
      <w:tr w:rsidR="00756439" w14:paraId="00F9AB09" w14:textId="77777777" w:rsidTr="00FC0611">
        <w:trPr>
          <w:cantSplit/>
        </w:trPr>
        <w:tc>
          <w:tcPr>
            <w:tcW w:w="0" w:type="auto"/>
            <w:tcBorders>
              <w:top w:val="single" w:sz="4" w:space="0" w:color="A6A6A6" w:themeColor="background1" w:themeShade="A6"/>
              <w:right w:val="single" w:sz="4" w:space="0" w:color="000000" w:themeColor="text1"/>
            </w:tcBorders>
          </w:tcPr>
          <w:p w14:paraId="01CB8550" w14:textId="77777777" w:rsidR="00756439" w:rsidRDefault="00756439" w:rsidP="00756439">
            <w:pPr>
              <w:pStyle w:val="NormalinTable"/>
            </w:pPr>
            <w:r>
              <w:rPr>
                <w:b/>
              </w:rPr>
              <w:t>0802 12 90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C5F94B" w14:textId="77777777" w:rsidR="00756439" w:rsidRDefault="00756439" w:rsidP="00756439">
            <w:pPr>
              <w:pStyle w:val="NormalinTable"/>
              <w:tabs>
                <w:tab w:val="left" w:pos="1250"/>
              </w:tabs>
            </w:pPr>
            <w:r>
              <w:t>0.00%</w:t>
            </w:r>
          </w:p>
        </w:tc>
      </w:tr>
      <w:tr w:rsidR="00756439" w14:paraId="4D74FD98" w14:textId="77777777" w:rsidTr="00FC0611">
        <w:trPr>
          <w:cantSplit/>
        </w:trPr>
        <w:tc>
          <w:tcPr>
            <w:tcW w:w="0" w:type="auto"/>
            <w:tcBorders>
              <w:top w:val="single" w:sz="4" w:space="0" w:color="A6A6A6" w:themeColor="background1" w:themeShade="A6"/>
              <w:right w:val="single" w:sz="4" w:space="0" w:color="000000" w:themeColor="text1"/>
            </w:tcBorders>
          </w:tcPr>
          <w:p w14:paraId="05233B56" w14:textId="77777777" w:rsidR="00756439" w:rsidRDefault="00756439" w:rsidP="00756439">
            <w:pPr>
              <w:pStyle w:val="NormalinTable"/>
            </w:pPr>
            <w:r>
              <w:rPr>
                <w:b/>
              </w:rPr>
              <w:t>0802 21 00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A7F529" w14:textId="77777777" w:rsidR="00756439" w:rsidRDefault="00756439" w:rsidP="00756439">
            <w:pPr>
              <w:pStyle w:val="NormalinTable"/>
              <w:tabs>
                <w:tab w:val="left" w:pos="1250"/>
              </w:tabs>
            </w:pPr>
            <w:r>
              <w:t>0.00%</w:t>
            </w:r>
          </w:p>
        </w:tc>
      </w:tr>
      <w:tr w:rsidR="00756439" w14:paraId="3E52C3B1" w14:textId="77777777" w:rsidTr="00FC0611">
        <w:trPr>
          <w:cantSplit/>
        </w:trPr>
        <w:tc>
          <w:tcPr>
            <w:tcW w:w="0" w:type="auto"/>
            <w:tcBorders>
              <w:top w:val="single" w:sz="4" w:space="0" w:color="A6A6A6" w:themeColor="background1" w:themeShade="A6"/>
              <w:right w:val="single" w:sz="4" w:space="0" w:color="000000" w:themeColor="text1"/>
            </w:tcBorders>
          </w:tcPr>
          <w:p w14:paraId="1C3186A7" w14:textId="77777777" w:rsidR="00756439" w:rsidRDefault="00756439" w:rsidP="00756439">
            <w:pPr>
              <w:pStyle w:val="NormalinTable"/>
            </w:pPr>
            <w:r>
              <w:rPr>
                <w:b/>
              </w:rPr>
              <w:t>0802 22 00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0768F8" w14:textId="77777777" w:rsidR="00756439" w:rsidRDefault="00756439" w:rsidP="00756439">
            <w:pPr>
              <w:pStyle w:val="NormalinTable"/>
              <w:tabs>
                <w:tab w:val="left" w:pos="1250"/>
              </w:tabs>
            </w:pPr>
            <w:r>
              <w:t>0.00%</w:t>
            </w:r>
          </w:p>
        </w:tc>
      </w:tr>
      <w:tr w:rsidR="00756439" w14:paraId="1C5078F7" w14:textId="77777777" w:rsidTr="00FC0611">
        <w:trPr>
          <w:cantSplit/>
        </w:trPr>
        <w:tc>
          <w:tcPr>
            <w:tcW w:w="0" w:type="auto"/>
            <w:tcBorders>
              <w:top w:val="single" w:sz="4" w:space="0" w:color="A6A6A6" w:themeColor="background1" w:themeShade="A6"/>
              <w:right w:val="single" w:sz="4" w:space="0" w:color="000000" w:themeColor="text1"/>
            </w:tcBorders>
          </w:tcPr>
          <w:p w14:paraId="082A2FBA" w14:textId="77777777" w:rsidR="00756439" w:rsidRDefault="00756439" w:rsidP="00756439">
            <w:pPr>
              <w:pStyle w:val="NormalinTable"/>
            </w:pPr>
            <w:r>
              <w:rPr>
                <w:b/>
              </w:rPr>
              <w:t>0802 31 00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759E8D" w14:textId="77777777" w:rsidR="00756439" w:rsidRDefault="00756439" w:rsidP="00756439">
            <w:pPr>
              <w:pStyle w:val="NormalinTable"/>
              <w:tabs>
                <w:tab w:val="left" w:pos="1250"/>
              </w:tabs>
            </w:pPr>
            <w:r>
              <w:t>0.00%</w:t>
            </w:r>
          </w:p>
        </w:tc>
      </w:tr>
      <w:tr w:rsidR="00756439" w14:paraId="0BDB9199" w14:textId="77777777" w:rsidTr="00FC0611">
        <w:trPr>
          <w:cantSplit/>
        </w:trPr>
        <w:tc>
          <w:tcPr>
            <w:tcW w:w="0" w:type="auto"/>
            <w:tcBorders>
              <w:top w:val="single" w:sz="4" w:space="0" w:color="A6A6A6" w:themeColor="background1" w:themeShade="A6"/>
              <w:right w:val="single" w:sz="4" w:space="0" w:color="000000" w:themeColor="text1"/>
            </w:tcBorders>
          </w:tcPr>
          <w:p w14:paraId="563D6B3A" w14:textId="77777777" w:rsidR="00756439" w:rsidRDefault="00756439" w:rsidP="00756439">
            <w:pPr>
              <w:pStyle w:val="NormalinTable"/>
            </w:pPr>
            <w:r>
              <w:rPr>
                <w:b/>
              </w:rPr>
              <w:t>0802 32 00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478590" w14:textId="77777777" w:rsidR="00756439" w:rsidRDefault="00756439" w:rsidP="00756439">
            <w:pPr>
              <w:pStyle w:val="NormalinTable"/>
              <w:tabs>
                <w:tab w:val="left" w:pos="1250"/>
              </w:tabs>
            </w:pPr>
            <w:r>
              <w:t>0.00%</w:t>
            </w:r>
          </w:p>
        </w:tc>
      </w:tr>
      <w:tr w:rsidR="00756439" w14:paraId="4AB4F415" w14:textId="77777777" w:rsidTr="00FC0611">
        <w:trPr>
          <w:cantSplit/>
        </w:trPr>
        <w:tc>
          <w:tcPr>
            <w:tcW w:w="0" w:type="auto"/>
            <w:tcBorders>
              <w:top w:val="single" w:sz="4" w:space="0" w:color="A6A6A6" w:themeColor="background1" w:themeShade="A6"/>
              <w:right w:val="single" w:sz="4" w:space="0" w:color="000000" w:themeColor="text1"/>
            </w:tcBorders>
          </w:tcPr>
          <w:p w14:paraId="016D5B79" w14:textId="77777777" w:rsidR="00756439" w:rsidRDefault="00756439" w:rsidP="00756439">
            <w:pPr>
              <w:pStyle w:val="NormalinTable"/>
            </w:pPr>
            <w:r>
              <w:rPr>
                <w:b/>
              </w:rPr>
              <w:t>0802 41 00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5AEFF8" w14:textId="77777777" w:rsidR="00756439" w:rsidRDefault="00756439" w:rsidP="00756439">
            <w:pPr>
              <w:pStyle w:val="NormalinTable"/>
              <w:tabs>
                <w:tab w:val="left" w:pos="1250"/>
              </w:tabs>
            </w:pPr>
            <w:r>
              <w:t>0.00%</w:t>
            </w:r>
          </w:p>
        </w:tc>
      </w:tr>
      <w:tr w:rsidR="00756439" w14:paraId="59A84E6A" w14:textId="77777777" w:rsidTr="00FC0611">
        <w:trPr>
          <w:cantSplit/>
        </w:trPr>
        <w:tc>
          <w:tcPr>
            <w:tcW w:w="0" w:type="auto"/>
            <w:tcBorders>
              <w:top w:val="single" w:sz="4" w:space="0" w:color="A6A6A6" w:themeColor="background1" w:themeShade="A6"/>
              <w:right w:val="single" w:sz="4" w:space="0" w:color="000000" w:themeColor="text1"/>
            </w:tcBorders>
          </w:tcPr>
          <w:p w14:paraId="1B0499A8" w14:textId="77777777" w:rsidR="00756439" w:rsidRDefault="00756439" w:rsidP="00756439">
            <w:pPr>
              <w:pStyle w:val="NormalinTable"/>
            </w:pPr>
            <w:r>
              <w:rPr>
                <w:b/>
              </w:rPr>
              <w:t>0802 42 00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877536" w14:textId="77777777" w:rsidR="00756439" w:rsidRDefault="00756439" w:rsidP="00756439">
            <w:pPr>
              <w:pStyle w:val="NormalinTable"/>
              <w:tabs>
                <w:tab w:val="left" w:pos="1250"/>
              </w:tabs>
            </w:pPr>
            <w:r>
              <w:t>0.00%</w:t>
            </w:r>
          </w:p>
        </w:tc>
      </w:tr>
      <w:tr w:rsidR="00756439" w14:paraId="4FEF2E5B" w14:textId="77777777" w:rsidTr="00FC0611">
        <w:trPr>
          <w:cantSplit/>
        </w:trPr>
        <w:tc>
          <w:tcPr>
            <w:tcW w:w="0" w:type="auto"/>
            <w:tcBorders>
              <w:top w:val="single" w:sz="4" w:space="0" w:color="A6A6A6" w:themeColor="background1" w:themeShade="A6"/>
              <w:right w:val="single" w:sz="4" w:space="0" w:color="000000" w:themeColor="text1"/>
            </w:tcBorders>
          </w:tcPr>
          <w:p w14:paraId="28D52262" w14:textId="77777777" w:rsidR="00756439" w:rsidRDefault="00756439" w:rsidP="00756439">
            <w:pPr>
              <w:pStyle w:val="NormalinTable"/>
            </w:pPr>
            <w:r>
              <w:rPr>
                <w:b/>
              </w:rPr>
              <w:t>0802 51 00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94D655" w14:textId="77777777" w:rsidR="00756439" w:rsidRDefault="00756439" w:rsidP="00756439">
            <w:pPr>
              <w:pStyle w:val="NormalinTable"/>
              <w:tabs>
                <w:tab w:val="left" w:pos="1250"/>
              </w:tabs>
            </w:pPr>
            <w:r>
              <w:t>0.00%</w:t>
            </w:r>
          </w:p>
        </w:tc>
      </w:tr>
      <w:tr w:rsidR="00756439" w14:paraId="3B113B61" w14:textId="77777777" w:rsidTr="00FC0611">
        <w:trPr>
          <w:cantSplit/>
        </w:trPr>
        <w:tc>
          <w:tcPr>
            <w:tcW w:w="0" w:type="auto"/>
            <w:tcBorders>
              <w:top w:val="single" w:sz="4" w:space="0" w:color="A6A6A6" w:themeColor="background1" w:themeShade="A6"/>
              <w:right w:val="single" w:sz="4" w:space="0" w:color="000000" w:themeColor="text1"/>
            </w:tcBorders>
          </w:tcPr>
          <w:p w14:paraId="25D22ABB" w14:textId="77777777" w:rsidR="00756439" w:rsidRDefault="00756439" w:rsidP="00756439">
            <w:pPr>
              <w:pStyle w:val="NormalinTable"/>
            </w:pPr>
            <w:r>
              <w:rPr>
                <w:b/>
              </w:rPr>
              <w:lastRenderedPageBreak/>
              <w:t>0802 52 00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BE2154" w14:textId="77777777" w:rsidR="00756439" w:rsidRDefault="00756439" w:rsidP="00756439">
            <w:pPr>
              <w:pStyle w:val="NormalinTable"/>
              <w:tabs>
                <w:tab w:val="left" w:pos="1250"/>
              </w:tabs>
            </w:pPr>
            <w:r>
              <w:t>0.00%</w:t>
            </w:r>
          </w:p>
        </w:tc>
      </w:tr>
      <w:tr w:rsidR="00756439" w14:paraId="691F7F21" w14:textId="77777777" w:rsidTr="00FC0611">
        <w:trPr>
          <w:cantSplit/>
        </w:trPr>
        <w:tc>
          <w:tcPr>
            <w:tcW w:w="0" w:type="auto"/>
            <w:tcBorders>
              <w:top w:val="single" w:sz="4" w:space="0" w:color="A6A6A6" w:themeColor="background1" w:themeShade="A6"/>
              <w:right w:val="single" w:sz="4" w:space="0" w:color="000000" w:themeColor="text1"/>
            </w:tcBorders>
          </w:tcPr>
          <w:p w14:paraId="1F1FC3FE" w14:textId="77777777" w:rsidR="00756439" w:rsidRDefault="00756439" w:rsidP="00756439">
            <w:pPr>
              <w:pStyle w:val="NormalinTable"/>
            </w:pPr>
            <w:r>
              <w:rPr>
                <w:b/>
              </w:rPr>
              <w:t>0802 61 00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AEB341" w14:textId="77777777" w:rsidR="00756439" w:rsidRDefault="00756439" w:rsidP="00756439">
            <w:pPr>
              <w:pStyle w:val="NormalinTable"/>
              <w:tabs>
                <w:tab w:val="left" w:pos="1250"/>
              </w:tabs>
            </w:pPr>
            <w:r>
              <w:t>0.00%</w:t>
            </w:r>
          </w:p>
        </w:tc>
      </w:tr>
      <w:tr w:rsidR="00756439" w14:paraId="3E96FF2F" w14:textId="77777777" w:rsidTr="00FC0611">
        <w:trPr>
          <w:cantSplit/>
        </w:trPr>
        <w:tc>
          <w:tcPr>
            <w:tcW w:w="0" w:type="auto"/>
            <w:tcBorders>
              <w:top w:val="single" w:sz="4" w:space="0" w:color="A6A6A6" w:themeColor="background1" w:themeShade="A6"/>
              <w:right w:val="single" w:sz="4" w:space="0" w:color="000000" w:themeColor="text1"/>
            </w:tcBorders>
          </w:tcPr>
          <w:p w14:paraId="785D0FDE" w14:textId="77777777" w:rsidR="00756439" w:rsidRDefault="00756439" w:rsidP="00756439">
            <w:pPr>
              <w:pStyle w:val="NormalinTable"/>
            </w:pPr>
            <w:r>
              <w:rPr>
                <w:b/>
              </w:rPr>
              <w:t>0802 62 00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36B3A8" w14:textId="77777777" w:rsidR="00756439" w:rsidRDefault="00756439" w:rsidP="00756439">
            <w:pPr>
              <w:pStyle w:val="NormalinTable"/>
              <w:tabs>
                <w:tab w:val="left" w:pos="1250"/>
              </w:tabs>
            </w:pPr>
            <w:r>
              <w:t>0.00%</w:t>
            </w:r>
          </w:p>
        </w:tc>
      </w:tr>
      <w:tr w:rsidR="00756439" w14:paraId="6E565136" w14:textId="77777777" w:rsidTr="00FC0611">
        <w:trPr>
          <w:cantSplit/>
        </w:trPr>
        <w:tc>
          <w:tcPr>
            <w:tcW w:w="0" w:type="auto"/>
            <w:tcBorders>
              <w:top w:val="single" w:sz="4" w:space="0" w:color="A6A6A6" w:themeColor="background1" w:themeShade="A6"/>
              <w:right w:val="single" w:sz="4" w:space="0" w:color="000000" w:themeColor="text1"/>
            </w:tcBorders>
          </w:tcPr>
          <w:p w14:paraId="41C88F08" w14:textId="77777777" w:rsidR="00756439" w:rsidRDefault="00756439" w:rsidP="00756439">
            <w:pPr>
              <w:pStyle w:val="NormalinTable"/>
            </w:pPr>
            <w:r>
              <w:rPr>
                <w:b/>
              </w:rPr>
              <w:t>0802 90 50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240165" w14:textId="77777777" w:rsidR="00756439" w:rsidRDefault="00756439" w:rsidP="00756439">
            <w:pPr>
              <w:pStyle w:val="NormalinTable"/>
              <w:tabs>
                <w:tab w:val="left" w:pos="1250"/>
              </w:tabs>
            </w:pPr>
            <w:r>
              <w:t>0.00%</w:t>
            </w:r>
          </w:p>
        </w:tc>
      </w:tr>
      <w:tr w:rsidR="00756439" w14:paraId="30D3549F" w14:textId="77777777" w:rsidTr="00FC0611">
        <w:trPr>
          <w:cantSplit/>
        </w:trPr>
        <w:tc>
          <w:tcPr>
            <w:tcW w:w="0" w:type="auto"/>
            <w:tcBorders>
              <w:top w:val="single" w:sz="4" w:space="0" w:color="A6A6A6" w:themeColor="background1" w:themeShade="A6"/>
              <w:right w:val="single" w:sz="4" w:space="0" w:color="000000" w:themeColor="text1"/>
            </w:tcBorders>
          </w:tcPr>
          <w:p w14:paraId="00767670" w14:textId="77777777" w:rsidR="00756439" w:rsidRDefault="00756439" w:rsidP="00756439">
            <w:pPr>
              <w:pStyle w:val="NormalinTable"/>
            </w:pPr>
            <w:r>
              <w:rPr>
                <w:b/>
              </w:rPr>
              <w:t>0802 90 85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AA56DD" w14:textId="77777777" w:rsidR="00756439" w:rsidRDefault="00756439" w:rsidP="00756439">
            <w:pPr>
              <w:pStyle w:val="NormalinTable"/>
              <w:tabs>
                <w:tab w:val="left" w:pos="1250"/>
              </w:tabs>
            </w:pPr>
            <w:r>
              <w:t>0.00%</w:t>
            </w:r>
          </w:p>
        </w:tc>
      </w:tr>
      <w:tr w:rsidR="00756439" w14:paraId="0F5F1607" w14:textId="77777777" w:rsidTr="00FC0611">
        <w:trPr>
          <w:cantSplit/>
        </w:trPr>
        <w:tc>
          <w:tcPr>
            <w:tcW w:w="0" w:type="auto"/>
            <w:tcBorders>
              <w:top w:val="single" w:sz="4" w:space="0" w:color="A6A6A6" w:themeColor="background1" w:themeShade="A6"/>
              <w:right w:val="single" w:sz="4" w:space="0" w:color="000000" w:themeColor="text1"/>
            </w:tcBorders>
          </w:tcPr>
          <w:p w14:paraId="36623220" w14:textId="77777777" w:rsidR="00756439" w:rsidRDefault="00756439" w:rsidP="00756439">
            <w:pPr>
              <w:pStyle w:val="NormalinTable"/>
            </w:pPr>
            <w:r>
              <w:rPr>
                <w:b/>
              </w:rPr>
              <w:t>0803 10 00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29D1B6" w14:textId="77777777" w:rsidR="00756439" w:rsidRDefault="00756439" w:rsidP="00756439">
            <w:pPr>
              <w:pStyle w:val="NormalinTable"/>
              <w:tabs>
                <w:tab w:val="left" w:pos="1250"/>
              </w:tabs>
            </w:pPr>
            <w:r>
              <w:t>0.00%</w:t>
            </w:r>
          </w:p>
        </w:tc>
      </w:tr>
      <w:tr w:rsidR="00756439" w14:paraId="1E28CCEC" w14:textId="77777777" w:rsidTr="00FC0611">
        <w:trPr>
          <w:cantSplit/>
        </w:trPr>
        <w:tc>
          <w:tcPr>
            <w:tcW w:w="0" w:type="auto"/>
            <w:tcBorders>
              <w:top w:val="single" w:sz="4" w:space="0" w:color="A6A6A6" w:themeColor="background1" w:themeShade="A6"/>
              <w:right w:val="single" w:sz="4" w:space="0" w:color="000000" w:themeColor="text1"/>
            </w:tcBorders>
          </w:tcPr>
          <w:p w14:paraId="4DDCB507" w14:textId="77777777" w:rsidR="00756439" w:rsidRDefault="00756439" w:rsidP="00756439">
            <w:pPr>
              <w:pStyle w:val="NormalinTable"/>
            </w:pPr>
            <w:r>
              <w:rPr>
                <w:b/>
              </w:rPr>
              <w:t>0803 90 10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EEE622" w14:textId="6C9B99F0" w:rsidR="00756439" w:rsidRDefault="00756439" w:rsidP="00756439">
            <w:pPr>
              <w:pStyle w:val="NormalinTable"/>
              <w:tabs>
                <w:tab w:val="left" w:pos="1250"/>
              </w:tabs>
              <w:rPr>
                <w:ins w:id="6186" w:author="David Owen" w:date="2019-06-03T17:43:00Z"/>
              </w:rPr>
            </w:pPr>
            <w:ins w:id="6187" w:author="David Owen" w:date="2019-06-03T17:43:00Z">
              <w:r>
                <w:t xml:space="preserve">To </w:t>
              </w:r>
            </w:ins>
            <w:ins w:id="6188" w:author="David Owen" w:date="2019-06-13T15:33:00Z">
              <w:r>
                <w:t>31/12/19</w:t>
              </w:r>
            </w:ins>
            <w:ins w:id="6189" w:author="David Owen" w:date="2019-06-03T17:43:00Z">
              <w:r>
                <w:t xml:space="preserve">: </w:t>
              </w:r>
            </w:ins>
            <w:r>
              <w:t>82.000 € / tonne</w:t>
            </w:r>
          </w:p>
          <w:p w14:paraId="2719A702" w14:textId="5071833B" w:rsidR="00756439" w:rsidRDefault="00756439" w:rsidP="00756439">
            <w:pPr>
              <w:pStyle w:val="NormalinTable"/>
              <w:tabs>
                <w:tab w:val="left" w:pos="1250"/>
              </w:tabs>
            </w:pPr>
            <w:ins w:id="6190" w:author="David Owen" w:date="2019-06-03T17:43:00Z">
              <w:r>
                <w:t xml:space="preserve">From </w:t>
              </w:r>
            </w:ins>
            <w:ins w:id="6191" w:author="David Owen" w:date="2019-06-13T15:34:00Z">
              <w:r>
                <w:t>1/1/20</w:t>
              </w:r>
            </w:ins>
            <w:ins w:id="6192" w:author="David Owen" w:date="2019-06-03T17:43:00Z">
              <w:r>
                <w:t>: 75.000 € / tonne</w:t>
              </w:r>
            </w:ins>
          </w:p>
        </w:tc>
      </w:tr>
      <w:tr w:rsidR="00756439" w14:paraId="0ABA2EDD" w14:textId="77777777" w:rsidTr="00FC0611">
        <w:trPr>
          <w:cantSplit/>
        </w:trPr>
        <w:tc>
          <w:tcPr>
            <w:tcW w:w="0" w:type="auto"/>
            <w:tcBorders>
              <w:top w:val="single" w:sz="4" w:space="0" w:color="A6A6A6" w:themeColor="background1" w:themeShade="A6"/>
              <w:right w:val="single" w:sz="4" w:space="0" w:color="000000" w:themeColor="text1"/>
            </w:tcBorders>
          </w:tcPr>
          <w:p w14:paraId="1E4A415E" w14:textId="77777777" w:rsidR="00756439" w:rsidRDefault="00756439" w:rsidP="00756439">
            <w:pPr>
              <w:pStyle w:val="NormalinTable"/>
            </w:pPr>
            <w:r>
              <w:rPr>
                <w:b/>
              </w:rPr>
              <w:t>0803 90 90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BA7F81" w14:textId="77777777" w:rsidR="00756439" w:rsidRDefault="00756439" w:rsidP="00756439">
            <w:pPr>
              <w:pStyle w:val="NormalinTable"/>
              <w:tabs>
                <w:tab w:val="left" w:pos="1250"/>
              </w:tabs>
            </w:pPr>
            <w:r>
              <w:t>0.00%</w:t>
            </w:r>
          </w:p>
        </w:tc>
      </w:tr>
      <w:tr w:rsidR="00756439" w14:paraId="6563C5D4" w14:textId="77777777" w:rsidTr="00FC0611">
        <w:trPr>
          <w:cantSplit/>
        </w:trPr>
        <w:tc>
          <w:tcPr>
            <w:tcW w:w="0" w:type="auto"/>
            <w:tcBorders>
              <w:top w:val="single" w:sz="4" w:space="0" w:color="A6A6A6" w:themeColor="background1" w:themeShade="A6"/>
              <w:right w:val="single" w:sz="4" w:space="0" w:color="000000" w:themeColor="text1"/>
            </w:tcBorders>
          </w:tcPr>
          <w:p w14:paraId="23A49433" w14:textId="77777777" w:rsidR="00756439" w:rsidRDefault="00756439" w:rsidP="00756439">
            <w:pPr>
              <w:pStyle w:val="NormalinTable"/>
            </w:pPr>
            <w:r>
              <w:rPr>
                <w:b/>
              </w:rPr>
              <w:t>0804 10 00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D6400A" w14:textId="77777777" w:rsidR="00756439" w:rsidRDefault="00756439" w:rsidP="00756439">
            <w:pPr>
              <w:pStyle w:val="NormalinTable"/>
              <w:tabs>
                <w:tab w:val="left" w:pos="1250"/>
              </w:tabs>
            </w:pPr>
            <w:r>
              <w:t>0.00%</w:t>
            </w:r>
          </w:p>
        </w:tc>
      </w:tr>
      <w:tr w:rsidR="00756439" w14:paraId="5A80A4E4" w14:textId="77777777" w:rsidTr="00FC0611">
        <w:trPr>
          <w:cantSplit/>
        </w:trPr>
        <w:tc>
          <w:tcPr>
            <w:tcW w:w="0" w:type="auto"/>
            <w:tcBorders>
              <w:top w:val="single" w:sz="4" w:space="0" w:color="A6A6A6" w:themeColor="background1" w:themeShade="A6"/>
              <w:right w:val="single" w:sz="4" w:space="0" w:color="000000" w:themeColor="text1"/>
            </w:tcBorders>
          </w:tcPr>
          <w:p w14:paraId="3FA93C25" w14:textId="77777777" w:rsidR="00756439" w:rsidRDefault="00756439" w:rsidP="00756439">
            <w:pPr>
              <w:pStyle w:val="NormalinTable"/>
            </w:pPr>
            <w:r>
              <w:rPr>
                <w:b/>
              </w:rPr>
              <w:t>0804 20 00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752105" w14:textId="77777777" w:rsidR="00756439" w:rsidRDefault="00756439" w:rsidP="00756439">
            <w:pPr>
              <w:pStyle w:val="NormalinTable"/>
              <w:tabs>
                <w:tab w:val="left" w:pos="1250"/>
              </w:tabs>
            </w:pPr>
            <w:r>
              <w:t>0.00%</w:t>
            </w:r>
          </w:p>
        </w:tc>
      </w:tr>
      <w:tr w:rsidR="00756439" w14:paraId="0F7EF369" w14:textId="77777777" w:rsidTr="00FC0611">
        <w:trPr>
          <w:cantSplit/>
        </w:trPr>
        <w:tc>
          <w:tcPr>
            <w:tcW w:w="0" w:type="auto"/>
            <w:tcBorders>
              <w:top w:val="single" w:sz="4" w:space="0" w:color="A6A6A6" w:themeColor="background1" w:themeShade="A6"/>
              <w:right w:val="single" w:sz="4" w:space="0" w:color="000000" w:themeColor="text1"/>
            </w:tcBorders>
          </w:tcPr>
          <w:p w14:paraId="1442A422" w14:textId="77777777" w:rsidR="00756439" w:rsidRDefault="00756439" w:rsidP="00756439">
            <w:pPr>
              <w:pStyle w:val="NormalinTable"/>
            </w:pPr>
            <w:r>
              <w:rPr>
                <w:b/>
              </w:rPr>
              <w:t>0804 30 00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9F7601" w14:textId="77777777" w:rsidR="00756439" w:rsidRDefault="00756439" w:rsidP="00756439">
            <w:pPr>
              <w:pStyle w:val="NormalinTable"/>
              <w:tabs>
                <w:tab w:val="left" w:pos="1250"/>
              </w:tabs>
            </w:pPr>
            <w:r>
              <w:t>0.00%</w:t>
            </w:r>
          </w:p>
        </w:tc>
      </w:tr>
      <w:tr w:rsidR="00756439" w14:paraId="7B78DBFF" w14:textId="77777777" w:rsidTr="00FC0611">
        <w:trPr>
          <w:cantSplit/>
        </w:trPr>
        <w:tc>
          <w:tcPr>
            <w:tcW w:w="0" w:type="auto"/>
            <w:tcBorders>
              <w:top w:val="single" w:sz="4" w:space="0" w:color="A6A6A6" w:themeColor="background1" w:themeShade="A6"/>
              <w:right w:val="single" w:sz="4" w:space="0" w:color="000000" w:themeColor="text1"/>
            </w:tcBorders>
          </w:tcPr>
          <w:p w14:paraId="144CBDF7" w14:textId="77777777" w:rsidR="00756439" w:rsidRDefault="00756439" w:rsidP="00756439">
            <w:pPr>
              <w:pStyle w:val="NormalinTable"/>
            </w:pPr>
            <w:r>
              <w:rPr>
                <w:b/>
              </w:rPr>
              <w:t>0804 40 00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2076C2" w14:textId="77777777" w:rsidR="00756439" w:rsidRDefault="00756439" w:rsidP="00756439">
            <w:pPr>
              <w:pStyle w:val="NormalinTable"/>
              <w:tabs>
                <w:tab w:val="left" w:pos="1250"/>
              </w:tabs>
            </w:pPr>
            <w:r>
              <w:t>0.00%</w:t>
            </w:r>
          </w:p>
        </w:tc>
      </w:tr>
      <w:tr w:rsidR="00756439" w14:paraId="34BB26C7" w14:textId="77777777" w:rsidTr="00FC0611">
        <w:trPr>
          <w:cantSplit/>
        </w:trPr>
        <w:tc>
          <w:tcPr>
            <w:tcW w:w="0" w:type="auto"/>
            <w:tcBorders>
              <w:top w:val="single" w:sz="4" w:space="0" w:color="A6A6A6" w:themeColor="background1" w:themeShade="A6"/>
              <w:right w:val="single" w:sz="4" w:space="0" w:color="000000" w:themeColor="text1"/>
            </w:tcBorders>
          </w:tcPr>
          <w:p w14:paraId="669CB893" w14:textId="77777777" w:rsidR="00756439" w:rsidRDefault="00756439" w:rsidP="00756439">
            <w:pPr>
              <w:pStyle w:val="NormalinTable"/>
            </w:pPr>
            <w:r>
              <w:rPr>
                <w:b/>
              </w:rPr>
              <w:t>0805 10 22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61D1D2" w14:textId="1EC70AE8" w:rsidR="00756439" w:rsidRDefault="00756439" w:rsidP="00756439">
            <w:pPr>
              <w:pStyle w:val="NormalinTable"/>
              <w:tabs>
                <w:tab w:val="left" w:pos="1250"/>
              </w:tabs>
            </w:pPr>
            <w:del w:id="6193" w:author="David Owen" w:date="2019-06-13T17:17:00Z">
              <w:r w:rsidDel="00445DDB">
                <w:delText>01/01 to 31/05</w:delText>
              </w:r>
              <w:r w:rsidDel="00445DDB">
                <w:tab/>
              </w:r>
            </w:del>
            <w:r>
              <w:t>Entry Price - 0.00% + Specific 100%</w:t>
            </w:r>
            <w:r>
              <w:br/>
            </w:r>
            <w:del w:id="6194" w:author="David Owen" w:date="2019-06-13T17:17:00Z">
              <w:r w:rsidDel="00445DDB">
                <w:delText>01/06 to 30/11</w:delText>
              </w:r>
              <w:r w:rsidDel="00445DDB">
                <w:tab/>
                <w:delText>0.00%</w:delText>
              </w:r>
              <w:r w:rsidDel="00445DDB">
                <w:br/>
                <w:delText>01/12 to 31/12</w:delText>
              </w:r>
              <w:r w:rsidDel="00445DDB">
                <w:tab/>
                <w:delText>Entry Price - 0.00% + Specific 100%</w:delText>
              </w:r>
            </w:del>
          </w:p>
        </w:tc>
      </w:tr>
      <w:tr w:rsidR="00756439" w14:paraId="0B786D59" w14:textId="77777777" w:rsidTr="00FC0611">
        <w:trPr>
          <w:cantSplit/>
        </w:trPr>
        <w:tc>
          <w:tcPr>
            <w:tcW w:w="0" w:type="auto"/>
            <w:tcBorders>
              <w:top w:val="single" w:sz="4" w:space="0" w:color="A6A6A6" w:themeColor="background1" w:themeShade="A6"/>
              <w:right w:val="single" w:sz="4" w:space="0" w:color="000000" w:themeColor="text1"/>
            </w:tcBorders>
          </w:tcPr>
          <w:p w14:paraId="0ACB70B2" w14:textId="77777777" w:rsidR="00756439" w:rsidRDefault="00756439" w:rsidP="00756439">
            <w:pPr>
              <w:pStyle w:val="NormalinTable"/>
            </w:pPr>
            <w:r>
              <w:rPr>
                <w:b/>
              </w:rPr>
              <w:t>0805 10 24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AF0C52" w14:textId="290F3363" w:rsidR="00756439" w:rsidRDefault="00756439" w:rsidP="00756439">
            <w:pPr>
              <w:pStyle w:val="NormalinTable"/>
              <w:tabs>
                <w:tab w:val="left" w:pos="1250"/>
              </w:tabs>
            </w:pPr>
            <w:del w:id="6195" w:author="David Owen" w:date="2019-06-13T17:17:00Z">
              <w:r w:rsidDel="00445DDB">
                <w:delText>01/01 to 31/05</w:delText>
              </w:r>
              <w:r w:rsidDel="00445DDB">
                <w:tab/>
              </w:r>
            </w:del>
            <w:r>
              <w:t>Entry Price - 0.00% + Specific 100%</w:t>
            </w:r>
            <w:r>
              <w:br/>
            </w:r>
            <w:del w:id="6196" w:author="David Owen" w:date="2019-06-13T17:17:00Z">
              <w:r w:rsidDel="00445DDB">
                <w:delText>01/06 to 30/11</w:delText>
              </w:r>
              <w:r w:rsidDel="00445DDB">
                <w:tab/>
                <w:delText>0.00%</w:delText>
              </w:r>
              <w:r w:rsidDel="00445DDB">
                <w:br/>
                <w:delText>01/12 to 31/12</w:delText>
              </w:r>
              <w:r w:rsidDel="00445DDB">
                <w:tab/>
                <w:delText>Entry Price - 0.00% + Specific 100%</w:delText>
              </w:r>
            </w:del>
          </w:p>
        </w:tc>
      </w:tr>
      <w:tr w:rsidR="00756439" w14:paraId="4C341045" w14:textId="77777777" w:rsidTr="00FC0611">
        <w:trPr>
          <w:cantSplit/>
        </w:trPr>
        <w:tc>
          <w:tcPr>
            <w:tcW w:w="0" w:type="auto"/>
            <w:tcBorders>
              <w:top w:val="single" w:sz="4" w:space="0" w:color="A6A6A6" w:themeColor="background1" w:themeShade="A6"/>
              <w:right w:val="single" w:sz="4" w:space="0" w:color="000000" w:themeColor="text1"/>
            </w:tcBorders>
          </w:tcPr>
          <w:p w14:paraId="2607B4B8" w14:textId="77777777" w:rsidR="00756439" w:rsidRDefault="00756439" w:rsidP="00756439">
            <w:pPr>
              <w:pStyle w:val="NormalinTable"/>
            </w:pPr>
            <w:r>
              <w:rPr>
                <w:b/>
              </w:rPr>
              <w:t>0805 10 28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ACB1F7" w14:textId="0DC56852" w:rsidR="00756439" w:rsidRDefault="00756439" w:rsidP="00756439">
            <w:pPr>
              <w:pStyle w:val="NormalinTable"/>
              <w:tabs>
                <w:tab w:val="left" w:pos="1250"/>
              </w:tabs>
            </w:pPr>
            <w:del w:id="6197" w:author="David Owen" w:date="2019-06-13T17:17:00Z">
              <w:r w:rsidDel="00445DDB">
                <w:delText>01/01 to 31/05</w:delText>
              </w:r>
              <w:r w:rsidDel="00445DDB">
                <w:tab/>
              </w:r>
            </w:del>
            <w:r>
              <w:t>Entry Price - 0.00% + Specific 100%</w:t>
            </w:r>
            <w:r>
              <w:br/>
            </w:r>
            <w:del w:id="6198" w:author="David Owen" w:date="2019-06-13T17:17:00Z">
              <w:r w:rsidDel="00445DDB">
                <w:delText>01/06 to 30/11</w:delText>
              </w:r>
              <w:r w:rsidDel="00445DDB">
                <w:tab/>
                <w:delText>0.00%</w:delText>
              </w:r>
              <w:r w:rsidDel="00445DDB">
                <w:br/>
                <w:delText>01/12 to 31/12</w:delText>
              </w:r>
              <w:r w:rsidDel="00445DDB">
                <w:tab/>
                <w:delText>Entry Price - 0.00% + Specific 100%</w:delText>
              </w:r>
            </w:del>
          </w:p>
        </w:tc>
      </w:tr>
      <w:tr w:rsidR="00756439" w14:paraId="7D282947" w14:textId="77777777" w:rsidTr="00FC0611">
        <w:trPr>
          <w:cantSplit/>
        </w:trPr>
        <w:tc>
          <w:tcPr>
            <w:tcW w:w="0" w:type="auto"/>
            <w:tcBorders>
              <w:top w:val="single" w:sz="4" w:space="0" w:color="A6A6A6" w:themeColor="background1" w:themeShade="A6"/>
              <w:right w:val="single" w:sz="4" w:space="0" w:color="000000" w:themeColor="text1"/>
            </w:tcBorders>
          </w:tcPr>
          <w:p w14:paraId="0461021C" w14:textId="77777777" w:rsidR="00756439" w:rsidRDefault="00756439" w:rsidP="00756439">
            <w:pPr>
              <w:pStyle w:val="NormalinTable"/>
            </w:pPr>
            <w:r>
              <w:rPr>
                <w:b/>
              </w:rPr>
              <w:t>0805 10 80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9A93E3" w14:textId="77777777" w:rsidR="00756439" w:rsidRDefault="00756439" w:rsidP="00756439">
            <w:pPr>
              <w:pStyle w:val="NormalinTable"/>
              <w:tabs>
                <w:tab w:val="left" w:pos="1250"/>
              </w:tabs>
            </w:pPr>
            <w:r>
              <w:t>0.00%</w:t>
            </w:r>
          </w:p>
        </w:tc>
      </w:tr>
      <w:tr w:rsidR="00756439" w14:paraId="33E85A4A" w14:textId="77777777" w:rsidTr="00FC0611">
        <w:trPr>
          <w:cantSplit/>
        </w:trPr>
        <w:tc>
          <w:tcPr>
            <w:tcW w:w="0" w:type="auto"/>
            <w:tcBorders>
              <w:top w:val="single" w:sz="4" w:space="0" w:color="A6A6A6" w:themeColor="background1" w:themeShade="A6"/>
              <w:right w:val="single" w:sz="4" w:space="0" w:color="000000" w:themeColor="text1"/>
            </w:tcBorders>
          </w:tcPr>
          <w:p w14:paraId="08C48361" w14:textId="77777777" w:rsidR="00756439" w:rsidRDefault="00756439" w:rsidP="00756439">
            <w:pPr>
              <w:pStyle w:val="NormalinTable"/>
            </w:pPr>
            <w:r>
              <w:rPr>
                <w:b/>
              </w:rPr>
              <w:t>0805 21 10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F0DA01" w14:textId="4E8832FD" w:rsidR="00756439" w:rsidRDefault="00756439" w:rsidP="00756439">
            <w:pPr>
              <w:pStyle w:val="NormalinTable"/>
              <w:tabs>
                <w:tab w:val="left" w:pos="1250"/>
              </w:tabs>
            </w:pPr>
            <w:del w:id="6199" w:author="David Owen" w:date="2019-06-13T17:17:00Z">
              <w:r w:rsidDel="00445DDB">
                <w:delText>01/01 to 28/02</w:delText>
              </w:r>
              <w:r w:rsidDel="00445DDB">
                <w:tab/>
              </w:r>
            </w:del>
            <w:r>
              <w:t>Entry Price - 0.00% + Specific 100%</w:t>
            </w:r>
            <w:r>
              <w:br/>
            </w:r>
            <w:del w:id="6200" w:author="David Owen" w:date="2019-06-13T17:17:00Z">
              <w:r w:rsidDel="00445DDB">
                <w:delText>01/03 to 31/10</w:delText>
              </w:r>
              <w:r w:rsidDel="00445DDB">
                <w:tab/>
                <w:delText>0.00%</w:delText>
              </w:r>
              <w:r w:rsidDel="00445DDB">
                <w:br/>
                <w:delText>01/11 to 31/12</w:delText>
              </w:r>
              <w:r w:rsidDel="00445DDB">
                <w:tab/>
                <w:delText>Entry Price - 0.00% + Specific 100%</w:delText>
              </w:r>
            </w:del>
          </w:p>
        </w:tc>
      </w:tr>
      <w:tr w:rsidR="00756439" w14:paraId="52D34707" w14:textId="77777777" w:rsidTr="00FC0611">
        <w:trPr>
          <w:cantSplit/>
        </w:trPr>
        <w:tc>
          <w:tcPr>
            <w:tcW w:w="0" w:type="auto"/>
            <w:tcBorders>
              <w:top w:val="single" w:sz="4" w:space="0" w:color="A6A6A6" w:themeColor="background1" w:themeShade="A6"/>
              <w:right w:val="single" w:sz="4" w:space="0" w:color="000000" w:themeColor="text1"/>
            </w:tcBorders>
          </w:tcPr>
          <w:p w14:paraId="73DCA185" w14:textId="77777777" w:rsidR="00756439" w:rsidRDefault="00756439" w:rsidP="00756439">
            <w:pPr>
              <w:pStyle w:val="NormalinTable"/>
            </w:pPr>
            <w:r>
              <w:rPr>
                <w:b/>
              </w:rPr>
              <w:t>0805 21 90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2D66F2" w14:textId="5A18E0EF" w:rsidR="00756439" w:rsidRDefault="00756439" w:rsidP="00756439">
            <w:pPr>
              <w:pStyle w:val="NormalinTable"/>
              <w:tabs>
                <w:tab w:val="left" w:pos="1250"/>
              </w:tabs>
            </w:pPr>
            <w:del w:id="6201" w:author="David Owen" w:date="2019-06-13T17:17:00Z">
              <w:r w:rsidDel="00445DDB">
                <w:delText>01/01 to 28/02</w:delText>
              </w:r>
              <w:r w:rsidDel="00445DDB">
                <w:tab/>
              </w:r>
            </w:del>
            <w:r>
              <w:t>Entry Price - 0.00% + Specific 100%</w:t>
            </w:r>
            <w:r>
              <w:br/>
            </w:r>
            <w:del w:id="6202" w:author="David Owen" w:date="2019-06-13T17:17:00Z">
              <w:r w:rsidDel="00445DDB">
                <w:delText>01/03 to 31/10</w:delText>
              </w:r>
              <w:r w:rsidDel="00445DDB">
                <w:tab/>
                <w:delText>0.00%</w:delText>
              </w:r>
              <w:r w:rsidDel="00445DDB">
                <w:br/>
                <w:delText>01/11 to 31/12</w:delText>
              </w:r>
              <w:r w:rsidDel="00445DDB">
                <w:tab/>
                <w:delText>Entry Price - 0.00% + Specific 100%</w:delText>
              </w:r>
            </w:del>
          </w:p>
        </w:tc>
      </w:tr>
      <w:tr w:rsidR="00756439" w14:paraId="29575212" w14:textId="77777777" w:rsidTr="00FC0611">
        <w:trPr>
          <w:cantSplit/>
        </w:trPr>
        <w:tc>
          <w:tcPr>
            <w:tcW w:w="0" w:type="auto"/>
            <w:tcBorders>
              <w:top w:val="single" w:sz="4" w:space="0" w:color="A6A6A6" w:themeColor="background1" w:themeShade="A6"/>
              <w:right w:val="single" w:sz="4" w:space="0" w:color="000000" w:themeColor="text1"/>
            </w:tcBorders>
          </w:tcPr>
          <w:p w14:paraId="0E58ADCA" w14:textId="77777777" w:rsidR="00756439" w:rsidRDefault="00756439" w:rsidP="00756439">
            <w:pPr>
              <w:pStyle w:val="NormalinTable"/>
            </w:pPr>
            <w:r>
              <w:rPr>
                <w:b/>
              </w:rPr>
              <w:t>0805 22 00 11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0FD47A" w14:textId="53AE4DAD" w:rsidR="00756439" w:rsidRDefault="00756439" w:rsidP="00756439">
            <w:pPr>
              <w:pStyle w:val="NormalinTable"/>
              <w:tabs>
                <w:tab w:val="left" w:pos="1250"/>
              </w:tabs>
            </w:pPr>
            <w:del w:id="6203" w:author="David Owen" w:date="2019-06-13T17:18:00Z">
              <w:r w:rsidDel="00445DDB">
                <w:delText>01/01 to 28/02</w:delText>
              </w:r>
              <w:r w:rsidDel="00445DDB">
                <w:tab/>
              </w:r>
            </w:del>
            <w:r>
              <w:t>Entry Price - 0.00% + Specific 100%</w:t>
            </w:r>
            <w:r>
              <w:br/>
            </w:r>
            <w:del w:id="6204" w:author="David Owen" w:date="2019-06-13T17:18:00Z">
              <w:r w:rsidDel="00445DDB">
                <w:delText>01/03 to 31/10</w:delText>
              </w:r>
              <w:r w:rsidDel="00445DDB">
                <w:tab/>
                <w:delText>0.00%</w:delText>
              </w:r>
              <w:r w:rsidDel="00445DDB">
                <w:br/>
                <w:delText>01/11 to 31/12</w:delText>
              </w:r>
              <w:r w:rsidDel="00445DDB">
                <w:tab/>
                <w:delText>Entry Price - 0.00% + Specific 100%</w:delText>
              </w:r>
            </w:del>
          </w:p>
        </w:tc>
      </w:tr>
      <w:tr w:rsidR="00756439" w14:paraId="1572031E" w14:textId="77777777" w:rsidTr="00FC0611">
        <w:trPr>
          <w:cantSplit/>
        </w:trPr>
        <w:tc>
          <w:tcPr>
            <w:tcW w:w="0" w:type="auto"/>
            <w:tcBorders>
              <w:top w:val="single" w:sz="4" w:space="0" w:color="A6A6A6" w:themeColor="background1" w:themeShade="A6"/>
              <w:right w:val="single" w:sz="4" w:space="0" w:color="000000" w:themeColor="text1"/>
            </w:tcBorders>
          </w:tcPr>
          <w:p w14:paraId="15F438DC" w14:textId="77777777" w:rsidR="00756439" w:rsidRDefault="00756439" w:rsidP="00756439">
            <w:pPr>
              <w:pStyle w:val="NormalinTable"/>
            </w:pPr>
            <w:r>
              <w:rPr>
                <w:b/>
              </w:rPr>
              <w:t>0805 22 00 19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360BDD" w14:textId="113D3EA1" w:rsidR="00756439" w:rsidRDefault="00756439" w:rsidP="00756439">
            <w:pPr>
              <w:pStyle w:val="NormalinTable"/>
              <w:tabs>
                <w:tab w:val="left" w:pos="1250"/>
              </w:tabs>
            </w:pPr>
            <w:del w:id="6205" w:author="David Owen" w:date="2019-06-13T17:18:00Z">
              <w:r w:rsidDel="00445DDB">
                <w:delText>01/01 to 28/02</w:delText>
              </w:r>
              <w:r w:rsidDel="00445DDB">
                <w:tab/>
              </w:r>
            </w:del>
            <w:r>
              <w:t>Entry Price - 0.00% + Specific 100%</w:t>
            </w:r>
            <w:r>
              <w:br/>
            </w:r>
            <w:del w:id="6206" w:author="David Owen" w:date="2019-06-13T17:18:00Z">
              <w:r w:rsidDel="00445DDB">
                <w:delText>01/03 to 31/10</w:delText>
              </w:r>
              <w:r w:rsidDel="00445DDB">
                <w:tab/>
                <w:delText>0.00%</w:delText>
              </w:r>
              <w:r w:rsidDel="00445DDB">
                <w:br/>
                <w:delText>01/11 to 31/12</w:delText>
              </w:r>
              <w:r w:rsidDel="00445DDB">
                <w:tab/>
                <w:delText>Entry Price - 0.00% + Specific 100%</w:delText>
              </w:r>
            </w:del>
          </w:p>
        </w:tc>
      </w:tr>
      <w:tr w:rsidR="00756439" w14:paraId="098A2FAC" w14:textId="77777777" w:rsidTr="00FC0611">
        <w:trPr>
          <w:cantSplit/>
        </w:trPr>
        <w:tc>
          <w:tcPr>
            <w:tcW w:w="0" w:type="auto"/>
            <w:tcBorders>
              <w:top w:val="single" w:sz="4" w:space="0" w:color="A6A6A6" w:themeColor="background1" w:themeShade="A6"/>
              <w:right w:val="single" w:sz="4" w:space="0" w:color="000000" w:themeColor="text1"/>
            </w:tcBorders>
          </w:tcPr>
          <w:p w14:paraId="51EE439B" w14:textId="77777777" w:rsidR="00756439" w:rsidRDefault="00756439" w:rsidP="00756439">
            <w:pPr>
              <w:pStyle w:val="NormalinTable"/>
            </w:pPr>
            <w:r>
              <w:rPr>
                <w:b/>
              </w:rPr>
              <w:t>0805 22 00 20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A46381" w14:textId="544BA0F1" w:rsidR="00756439" w:rsidRDefault="00756439" w:rsidP="00756439">
            <w:pPr>
              <w:pStyle w:val="NormalinTable"/>
              <w:tabs>
                <w:tab w:val="left" w:pos="1250"/>
              </w:tabs>
            </w:pPr>
            <w:del w:id="6207" w:author="David Owen" w:date="2019-06-13T17:18:00Z">
              <w:r w:rsidDel="00445DDB">
                <w:delText>01/01 to 28/02</w:delText>
              </w:r>
              <w:r w:rsidDel="00445DDB">
                <w:tab/>
              </w:r>
            </w:del>
            <w:r>
              <w:t>Entry Price - 0.00% + Specific 100%</w:t>
            </w:r>
            <w:r>
              <w:br/>
            </w:r>
            <w:del w:id="6208" w:author="David Owen" w:date="2019-06-13T17:18:00Z">
              <w:r w:rsidDel="00445DDB">
                <w:delText>01/03 to 31/10</w:delText>
              </w:r>
              <w:r w:rsidDel="00445DDB">
                <w:tab/>
                <w:delText>0.00%</w:delText>
              </w:r>
              <w:r w:rsidDel="00445DDB">
                <w:br/>
                <w:delText>01/11 to 31/12</w:delText>
              </w:r>
              <w:r w:rsidDel="00445DDB">
                <w:tab/>
                <w:delText>Entry Price - 0.00% + Specific 100%</w:delText>
              </w:r>
            </w:del>
          </w:p>
        </w:tc>
      </w:tr>
      <w:tr w:rsidR="00756439" w14:paraId="2D564316" w14:textId="77777777" w:rsidTr="00FC0611">
        <w:trPr>
          <w:cantSplit/>
        </w:trPr>
        <w:tc>
          <w:tcPr>
            <w:tcW w:w="0" w:type="auto"/>
            <w:tcBorders>
              <w:top w:val="single" w:sz="4" w:space="0" w:color="A6A6A6" w:themeColor="background1" w:themeShade="A6"/>
              <w:right w:val="single" w:sz="4" w:space="0" w:color="000000" w:themeColor="text1"/>
            </w:tcBorders>
          </w:tcPr>
          <w:p w14:paraId="15538ADD" w14:textId="77777777" w:rsidR="00756439" w:rsidRDefault="00756439" w:rsidP="00756439">
            <w:pPr>
              <w:pStyle w:val="NormalinTable"/>
            </w:pPr>
            <w:r>
              <w:rPr>
                <w:b/>
              </w:rPr>
              <w:t>0805 22 00 90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030EA9" w14:textId="1FA00A22" w:rsidR="00756439" w:rsidRDefault="00756439" w:rsidP="00756439">
            <w:pPr>
              <w:pStyle w:val="NormalinTable"/>
              <w:tabs>
                <w:tab w:val="left" w:pos="1250"/>
              </w:tabs>
            </w:pPr>
            <w:del w:id="6209" w:author="David Owen" w:date="2019-06-13T17:18:00Z">
              <w:r w:rsidDel="00445DDB">
                <w:delText>01/01 to 28/02</w:delText>
              </w:r>
              <w:r w:rsidDel="00445DDB">
                <w:tab/>
              </w:r>
            </w:del>
            <w:r>
              <w:t>Entry Price - 0.00% + Specific 100%</w:t>
            </w:r>
            <w:r>
              <w:br/>
            </w:r>
            <w:del w:id="6210" w:author="David Owen" w:date="2019-06-13T17:18:00Z">
              <w:r w:rsidDel="00445DDB">
                <w:delText>01/03 to 31/10</w:delText>
              </w:r>
              <w:r w:rsidDel="00445DDB">
                <w:tab/>
                <w:delText>0.00%</w:delText>
              </w:r>
              <w:r w:rsidDel="00445DDB">
                <w:br/>
                <w:delText>01/11 to 31/12</w:delText>
              </w:r>
              <w:r w:rsidDel="00445DDB">
                <w:tab/>
                <w:delText>Entry Price - 0.00% + Specific 100%</w:delText>
              </w:r>
            </w:del>
          </w:p>
        </w:tc>
      </w:tr>
      <w:tr w:rsidR="00756439" w14:paraId="513ECB5E" w14:textId="77777777" w:rsidTr="00FC0611">
        <w:trPr>
          <w:cantSplit/>
        </w:trPr>
        <w:tc>
          <w:tcPr>
            <w:tcW w:w="0" w:type="auto"/>
            <w:tcBorders>
              <w:top w:val="single" w:sz="4" w:space="0" w:color="A6A6A6" w:themeColor="background1" w:themeShade="A6"/>
              <w:right w:val="single" w:sz="4" w:space="0" w:color="000000" w:themeColor="text1"/>
            </w:tcBorders>
          </w:tcPr>
          <w:p w14:paraId="615866BA" w14:textId="77777777" w:rsidR="00756439" w:rsidRDefault="00756439" w:rsidP="00756439">
            <w:pPr>
              <w:pStyle w:val="NormalinTable"/>
            </w:pPr>
            <w:r>
              <w:rPr>
                <w:b/>
              </w:rPr>
              <w:t>0805 29 00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69CF34" w14:textId="0A97E41C" w:rsidR="00756439" w:rsidRDefault="00756439" w:rsidP="00756439">
            <w:pPr>
              <w:pStyle w:val="NormalinTable"/>
              <w:tabs>
                <w:tab w:val="left" w:pos="1250"/>
              </w:tabs>
            </w:pPr>
            <w:del w:id="6211" w:author="David Owen" w:date="2019-06-13T17:18:00Z">
              <w:r w:rsidDel="00445DDB">
                <w:delText>01/01 to 28/02</w:delText>
              </w:r>
              <w:r w:rsidDel="00445DDB">
                <w:tab/>
              </w:r>
            </w:del>
            <w:r>
              <w:t>Entry Price - 0.00% + Specific 100%</w:t>
            </w:r>
            <w:r>
              <w:br/>
            </w:r>
            <w:del w:id="6212" w:author="David Owen" w:date="2019-06-13T17:18:00Z">
              <w:r w:rsidDel="00445DDB">
                <w:delText>01/03 to 31/10</w:delText>
              </w:r>
              <w:r w:rsidDel="00445DDB">
                <w:tab/>
                <w:delText>0.00%</w:delText>
              </w:r>
              <w:r w:rsidDel="00445DDB">
                <w:br/>
                <w:delText>01/11 to 31/12</w:delText>
              </w:r>
              <w:r w:rsidDel="00445DDB">
                <w:tab/>
                <w:delText>Entry Price - 0.00% + Specific 100%</w:delText>
              </w:r>
            </w:del>
          </w:p>
        </w:tc>
      </w:tr>
      <w:tr w:rsidR="00756439" w14:paraId="77E2D8CB" w14:textId="77777777" w:rsidTr="00FC0611">
        <w:trPr>
          <w:cantSplit/>
        </w:trPr>
        <w:tc>
          <w:tcPr>
            <w:tcW w:w="0" w:type="auto"/>
            <w:tcBorders>
              <w:top w:val="single" w:sz="4" w:space="0" w:color="A6A6A6" w:themeColor="background1" w:themeShade="A6"/>
              <w:right w:val="single" w:sz="4" w:space="0" w:color="000000" w:themeColor="text1"/>
            </w:tcBorders>
          </w:tcPr>
          <w:p w14:paraId="710CA7F1" w14:textId="77777777" w:rsidR="00756439" w:rsidRDefault="00756439" w:rsidP="00756439">
            <w:pPr>
              <w:pStyle w:val="NormalinTable"/>
            </w:pPr>
            <w:r>
              <w:rPr>
                <w:b/>
              </w:rPr>
              <w:t>0805 40 00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93BDBE" w14:textId="77777777" w:rsidR="00756439" w:rsidRDefault="00756439" w:rsidP="00756439">
            <w:pPr>
              <w:pStyle w:val="NormalinTable"/>
              <w:tabs>
                <w:tab w:val="left" w:pos="1250"/>
              </w:tabs>
            </w:pPr>
            <w:r>
              <w:t>0.00%</w:t>
            </w:r>
          </w:p>
        </w:tc>
      </w:tr>
      <w:tr w:rsidR="00756439" w14:paraId="6E0AEFC3" w14:textId="77777777" w:rsidTr="00FC0611">
        <w:trPr>
          <w:cantSplit/>
        </w:trPr>
        <w:tc>
          <w:tcPr>
            <w:tcW w:w="0" w:type="auto"/>
            <w:tcBorders>
              <w:top w:val="single" w:sz="4" w:space="0" w:color="A6A6A6" w:themeColor="background1" w:themeShade="A6"/>
              <w:right w:val="single" w:sz="4" w:space="0" w:color="000000" w:themeColor="text1"/>
            </w:tcBorders>
          </w:tcPr>
          <w:p w14:paraId="54A3DB7B" w14:textId="77777777" w:rsidR="00756439" w:rsidRDefault="00756439" w:rsidP="00756439">
            <w:pPr>
              <w:pStyle w:val="NormalinTable"/>
            </w:pPr>
            <w:r>
              <w:rPr>
                <w:b/>
              </w:rPr>
              <w:t>0805 50 10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27E1B7" w14:textId="77777777" w:rsidR="00756439" w:rsidRDefault="00756439" w:rsidP="00756439">
            <w:pPr>
              <w:pStyle w:val="NormalinTable"/>
              <w:tabs>
                <w:tab w:val="left" w:pos="1250"/>
              </w:tabs>
            </w:pPr>
            <w:r>
              <w:t>Entry Price - 0.00% + Specific 100%</w:t>
            </w:r>
          </w:p>
        </w:tc>
      </w:tr>
      <w:tr w:rsidR="00756439" w14:paraId="4EC77726" w14:textId="77777777" w:rsidTr="00FC0611">
        <w:trPr>
          <w:cantSplit/>
        </w:trPr>
        <w:tc>
          <w:tcPr>
            <w:tcW w:w="0" w:type="auto"/>
            <w:tcBorders>
              <w:top w:val="single" w:sz="4" w:space="0" w:color="A6A6A6" w:themeColor="background1" w:themeShade="A6"/>
              <w:right w:val="single" w:sz="4" w:space="0" w:color="000000" w:themeColor="text1"/>
            </w:tcBorders>
          </w:tcPr>
          <w:p w14:paraId="349CF437" w14:textId="77777777" w:rsidR="00756439" w:rsidRDefault="00756439" w:rsidP="00756439">
            <w:pPr>
              <w:pStyle w:val="NormalinTable"/>
            </w:pPr>
            <w:r>
              <w:rPr>
                <w:b/>
              </w:rPr>
              <w:t>0805 50 90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51BCDF" w14:textId="77777777" w:rsidR="00756439" w:rsidRDefault="00756439" w:rsidP="00756439">
            <w:pPr>
              <w:pStyle w:val="NormalinTable"/>
              <w:tabs>
                <w:tab w:val="left" w:pos="1250"/>
              </w:tabs>
            </w:pPr>
            <w:r>
              <w:t>0.00%</w:t>
            </w:r>
          </w:p>
        </w:tc>
      </w:tr>
      <w:tr w:rsidR="00756439" w14:paraId="79ABEA4E" w14:textId="77777777" w:rsidTr="00FC0611">
        <w:trPr>
          <w:cantSplit/>
        </w:trPr>
        <w:tc>
          <w:tcPr>
            <w:tcW w:w="0" w:type="auto"/>
            <w:tcBorders>
              <w:top w:val="single" w:sz="4" w:space="0" w:color="A6A6A6" w:themeColor="background1" w:themeShade="A6"/>
              <w:right w:val="single" w:sz="4" w:space="0" w:color="000000" w:themeColor="text1"/>
            </w:tcBorders>
          </w:tcPr>
          <w:p w14:paraId="5532D93A" w14:textId="77777777" w:rsidR="00756439" w:rsidRDefault="00756439" w:rsidP="00756439">
            <w:pPr>
              <w:pStyle w:val="NormalinTable"/>
            </w:pPr>
            <w:r>
              <w:rPr>
                <w:b/>
              </w:rPr>
              <w:t>0805 90 00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C4598B" w14:textId="77777777" w:rsidR="00756439" w:rsidRDefault="00756439" w:rsidP="00756439">
            <w:pPr>
              <w:pStyle w:val="NormalinTable"/>
              <w:tabs>
                <w:tab w:val="left" w:pos="1250"/>
              </w:tabs>
            </w:pPr>
            <w:r>
              <w:t>0.00%</w:t>
            </w:r>
          </w:p>
        </w:tc>
      </w:tr>
      <w:tr w:rsidR="00756439" w14:paraId="1375D88F" w14:textId="77777777" w:rsidTr="00FC0611">
        <w:trPr>
          <w:cantSplit/>
        </w:trPr>
        <w:tc>
          <w:tcPr>
            <w:tcW w:w="0" w:type="auto"/>
            <w:tcBorders>
              <w:top w:val="single" w:sz="4" w:space="0" w:color="A6A6A6" w:themeColor="background1" w:themeShade="A6"/>
              <w:right w:val="single" w:sz="4" w:space="0" w:color="000000" w:themeColor="text1"/>
            </w:tcBorders>
          </w:tcPr>
          <w:p w14:paraId="5348B71C" w14:textId="77777777" w:rsidR="00756439" w:rsidRDefault="00756439" w:rsidP="00756439">
            <w:pPr>
              <w:pStyle w:val="NormalinTable"/>
            </w:pPr>
            <w:r>
              <w:rPr>
                <w:b/>
              </w:rPr>
              <w:t>0806 10 10 05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A581EB" w14:textId="2E3B2446" w:rsidR="00756439" w:rsidRDefault="00756439" w:rsidP="00756439">
            <w:pPr>
              <w:pStyle w:val="NormalinTable"/>
              <w:tabs>
                <w:tab w:val="left" w:pos="1250"/>
              </w:tabs>
            </w:pPr>
            <w:del w:id="6213" w:author="David Owen" w:date="2019-06-13T17:19:00Z">
              <w:r w:rsidDel="000A05EB">
                <w:delText>01/01 to 31/01</w:delText>
              </w:r>
              <w:r w:rsidDel="000A05EB">
                <w:tab/>
              </w:r>
            </w:del>
            <w:r>
              <w:t>0.00%</w:t>
            </w:r>
            <w:r>
              <w:br/>
            </w:r>
            <w:del w:id="6214" w:author="David Owen" w:date="2019-06-13T17:19:00Z">
              <w:r w:rsidDel="000A05EB">
                <w:delText>01/12 to 31/12</w:delText>
              </w:r>
              <w:r w:rsidDel="000A05EB">
                <w:tab/>
                <w:delText>0.00%</w:delText>
              </w:r>
            </w:del>
          </w:p>
        </w:tc>
      </w:tr>
      <w:tr w:rsidR="00756439" w14:paraId="7EF0880D" w14:textId="77777777" w:rsidTr="00FC0611">
        <w:trPr>
          <w:cantSplit/>
        </w:trPr>
        <w:tc>
          <w:tcPr>
            <w:tcW w:w="0" w:type="auto"/>
            <w:tcBorders>
              <w:top w:val="single" w:sz="4" w:space="0" w:color="A6A6A6" w:themeColor="background1" w:themeShade="A6"/>
              <w:right w:val="single" w:sz="4" w:space="0" w:color="000000" w:themeColor="text1"/>
            </w:tcBorders>
          </w:tcPr>
          <w:p w14:paraId="2B01A4AA" w14:textId="77777777" w:rsidR="00756439" w:rsidRDefault="00756439" w:rsidP="00756439">
            <w:pPr>
              <w:pStyle w:val="NormalinTable"/>
            </w:pPr>
            <w:r>
              <w:rPr>
                <w:b/>
              </w:rPr>
              <w:t>0806 10 10 90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16E8DE" w14:textId="0F6C3334" w:rsidR="00756439" w:rsidRDefault="00756439" w:rsidP="00756439">
            <w:pPr>
              <w:pStyle w:val="NormalinTable"/>
              <w:tabs>
                <w:tab w:val="left" w:pos="1250"/>
              </w:tabs>
            </w:pPr>
            <w:del w:id="6215" w:author="David Owen" w:date="2019-06-13T17:19:00Z">
              <w:r w:rsidDel="000A05EB">
                <w:delText>01/01 to 20/07</w:delText>
              </w:r>
              <w:r w:rsidDel="000A05EB">
                <w:tab/>
                <w:delText>0.00%</w:delText>
              </w:r>
            </w:del>
            <w:r>
              <w:br/>
            </w:r>
            <w:del w:id="6216" w:author="David Owen" w:date="2019-06-13T17:19:00Z">
              <w:r w:rsidDel="000A05EB">
                <w:delText>21/07 to 20/11</w:delText>
              </w:r>
              <w:r w:rsidDel="000A05EB">
                <w:tab/>
              </w:r>
            </w:del>
            <w:r>
              <w:t>Entry Price - 0.00% + Specific 100%</w:t>
            </w:r>
            <w:r>
              <w:br/>
            </w:r>
            <w:del w:id="6217" w:author="David Owen" w:date="2019-06-13T17:19:00Z">
              <w:r w:rsidDel="000A05EB">
                <w:delText>21/11 to 31/12</w:delText>
              </w:r>
              <w:r w:rsidDel="000A05EB">
                <w:tab/>
                <w:delText>0.00%</w:delText>
              </w:r>
            </w:del>
          </w:p>
        </w:tc>
      </w:tr>
      <w:tr w:rsidR="00756439" w14:paraId="29CD88B8" w14:textId="77777777" w:rsidTr="00FC0611">
        <w:trPr>
          <w:cantSplit/>
        </w:trPr>
        <w:tc>
          <w:tcPr>
            <w:tcW w:w="0" w:type="auto"/>
            <w:tcBorders>
              <w:top w:val="single" w:sz="4" w:space="0" w:color="A6A6A6" w:themeColor="background1" w:themeShade="A6"/>
              <w:right w:val="single" w:sz="4" w:space="0" w:color="000000" w:themeColor="text1"/>
            </w:tcBorders>
          </w:tcPr>
          <w:p w14:paraId="6CA06137" w14:textId="77777777" w:rsidR="00756439" w:rsidRDefault="00756439" w:rsidP="00756439">
            <w:pPr>
              <w:pStyle w:val="NormalinTable"/>
            </w:pPr>
            <w:r>
              <w:rPr>
                <w:b/>
              </w:rPr>
              <w:t>0806 10 90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BE7CFB" w14:textId="77777777" w:rsidR="00756439" w:rsidRDefault="00756439" w:rsidP="00756439">
            <w:pPr>
              <w:pStyle w:val="NormalinTable"/>
              <w:tabs>
                <w:tab w:val="left" w:pos="1250"/>
              </w:tabs>
            </w:pPr>
            <w:r>
              <w:t>0.00%</w:t>
            </w:r>
          </w:p>
        </w:tc>
      </w:tr>
      <w:tr w:rsidR="00756439" w14:paraId="76274A20" w14:textId="77777777" w:rsidTr="00FC0611">
        <w:trPr>
          <w:cantSplit/>
        </w:trPr>
        <w:tc>
          <w:tcPr>
            <w:tcW w:w="0" w:type="auto"/>
            <w:tcBorders>
              <w:top w:val="single" w:sz="4" w:space="0" w:color="A6A6A6" w:themeColor="background1" w:themeShade="A6"/>
              <w:right w:val="single" w:sz="4" w:space="0" w:color="000000" w:themeColor="text1"/>
            </w:tcBorders>
          </w:tcPr>
          <w:p w14:paraId="4D02C506" w14:textId="77777777" w:rsidR="00756439" w:rsidRDefault="00756439" w:rsidP="00756439">
            <w:pPr>
              <w:pStyle w:val="NormalinTable"/>
            </w:pPr>
            <w:r>
              <w:rPr>
                <w:b/>
              </w:rPr>
              <w:t>0806 20 00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4D4A46" w14:textId="77777777" w:rsidR="00756439" w:rsidRDefault="00756439" w:rsidP="00756439">
            <w:pPr>
              <w:pStyle w:val="NormalinTable"/>
              <w:tabs>
                <w:tab w:val="left" w:pos="1250"/>
              </w:tabs>
            </w:pPr>
            <w:r>
              <w:t>0.00%</w:t>
            </w:r>
          </w:p>
        </w:tc>
      </w:tr>
      <w:tr w:rsidR="00756439" w14:paraId="1FA39F71" w14:textId="77777777" w:rsidTr="00FC0611">
        <w:trPr>
          <w:cantSplit/>
        </w:trPr>
        <w:tc>
          <w:tcPr>
            <w:tcW w:w="0" w:type="auto"/>
            <w:tcBorders>
              <w:top w:val="single" w:sz="4" w:space="0" w:color="A6A6A6" w:themeColor="background1" w:themeShade="A6"/>
              <w:right w:val="single" w:sz="4" w:space="0" w:color="000000" w:themeColor="text1"/>
            </w:tcBorders>
          </w:tcPr>
          <w:p w14:paraId="5C53A0A3" w14:textId="77777777" w:rsidR="00756439" w:rsidRDefault="00756439" w:rsidP="00756439">
            <w:pPr>
              <w:pStyle w:val="NormalinTable"/>
            </w:pPr>
            <w:r>
              <w:rPr>
                <w:b/>
              </w:rPr>
              <w:t>0807 11 00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468687" w14:textId="77777777" w:rsidR="00756439" w:rsidRDefault="00756439" w:rsidP="00756439">
            <w:pPr>
              <w:pStyle w:val="NormalinTable"/>
              <w:tabs>
                <w:tab w:val="left" w:pos="1250"/>
              </w:tabs>
            </w:pPr>
            <w:r>
              <w:t>0.00%</w:t>
            </w:r>
          </w:p>
        </w:tc>
      </w:tr>
      <w:tr w:rsidR="00756439" w14:paraId="04E66A1C" w14:textId="77777777" w:rsidTr="00FC0611">
        <w:trPr>
          <w:cantSplit/>
        </w:trPr>
        <w:tc>
          <w:tcPr>
            <w:tcW w:w="0" w:type="auto"/>
            <w:tcBorders>
              <w:top w:val="single" w:sz="4" w:space="0" w:color="A6A6A6" w:themeColor="background1" w:themeShade="A6"/>
              <w:right w:val="single" w:sz="4" w:space="0" w:color="000000" w:themeColor="text1"/>
            </w:tcBorders>
          </w:tcPr>
          <w:p w14:paraId="632886F1" w14:textId="77777777" w:rsidR="00756439" w:rsidRDefault="00756439" w:rsidP="00756439">
            <w:pPr>
              <w:pStyle w:val="NormalinTable"/>
            </w:pPr>
            <w:r>
              <w:rPr>
                <w:b/>
              </w:rPr>
              <w:t>0807 19 00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CDC40A" w14:textId="77777777" w:rsidR="00756439" w:rsidRDefault="00756439" w:rsidP="00756439">
            <w:pPr>
              <w:pStyle w:val="NormalinTable"/>
              <w:tabs>
                <w:tab w:val="left" w:pos="1250"/>
              </w:tabs>
            </w:pPr>
            <w:r>
              <w:t>0.00%</w:t>
            </w:r>
          </w:p>
        </w:tc>
      </w:tr>
      <w:tr w:rsidR="00756439" w14:paraId="3F3BA742" w14:textId="77777777" w:rsidTr="00FC0611">
        <w:trPr>
          <w:cantSplit/>
        </w:trPr>
        <w:tc>
          <w:tcPr>
            <w:tcW w:w="0" w:type="auto"/>
            <w:tcBorders>
              <w:top w:val="single" w:sz="4" w:space="0" w:color="A6A6A6" w:themeColor="background1" w:themeShade="A6"/>
              <w:right w:val="single" w:sz="4" w:space="0" w:color="000000" w:themeColor="text1"/>
            </w:tcBorders>
          </w:tcPr>
          <w:p w14:paraId="168169AC" w14:textId="77777777" w:rsidR="00756439" w:rsidRDefault="00756439" w:rsidP="00756439">
            <w:pPr>
              <w:pStyle w:val="NormalinTable"/>
            </w:pPr>
            <w:r>
              <w:rPr>
                <w:b/>
              </w:rPr>
              <w:t>0808 10 10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BFB97B" w14:textId="46428A6E" w:rsidR="00756439" w:rsidRDefault="00756439" w:rsidP="00756439">
            <w:pPr>
              <w:pStyle w:val="NormalinTable"/>
              <w:tabs>
                <w:tab w:val="left" w:pos="1250"/>
              </w:tabs>
            </w:pPr>
            <w:del w:id="6218" w:author="David Owen" w:date="2019-06-13T17:20:00Z">
              <w:r w:rsidDel="00C3377C">
                <w:delText>16/09 to 15/12</w:delText>
              </w:r>
              <w:r w:rsidDel="00C3377C">
                <w:tab/>
              </w:r>
            </w:del>
            <w:r>
              <w:t>0.00%</w:t>
            </w:r>
          </w:p>
        </w:tc>
      </w:tr>
      <w:tr w:rsidR="00756439" w14:paraId="76E3E04E" w14:textId="77777777" w:rsidTr="00FC0611">
        <w:trPr>
          <w:cantSplit/>
        </w:trPr>
        <w:tc>
          <w:tcPr>
            <w:tcW w:w="0" w:type="auto"/>
            <w:tcBorders>
              <w:top w:val="single" w:sz="4" w:space="0" w:color="A6A6A6" w:themeColor="background1" w:themeShade="A6"/>
              <w:right w:val="single" w:sz="4" w:space="0" w:color="000000" w:themeColor="text1"/>
            </w:tcBorders>
          </w:tcPr>
          <w:p w14:paraId="6E8C6751" w14:textId="77777777" w:rsidR="00756439" w:rsidRDefault="00756439" w:rsidP="00756439">
            <w:pPr>
              <w:pStyle w:val="NormalinTable"/>
            </w:pPr>
            <w:r>
              <w:rPr>
                <w:b/>
              </w:rPr>
              <w:t>0808 10 80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646E30" w14:textId="77777777" w:rsidR="00756439" w:rsidRDefault="00756439" w:rsidP="00756439">
            <w:pPr>
              <w:pStyle w:val="NormalinTable"/>
              <w:tabs>
                <w:tab w:val="left" w:pos="1250"/>
              </w:tabs>
            </w:pPr>
            <w:r>
              <w:t>Entry Price - 0.00% + Specific 100%</w:t>
            </w:r>
          </w:p>
        </w:tc>
      </w:tr>
      <w:tr w:rsidR="00756439" w14:paraId="0001A084" w14:textId="77777777" w:rsidTr="00FC0611">
        <w:trPr>
          <w:cantSplit/>
        </w:trPr>
        <w:tc>
          <w:tcPr>
            <w:tcW w:w="0" w:type="auto"/>
            <w:tcBorders>
              <w:top w:val="single" w:sz="4" w:space="0" w:color="A6A6A6" w:themeColor="background1" w:themeShade="A6"/>
              <w:right w:val="single" w:sz="4" w:space="0" w:color="000000" w:themeColor="text1"/>
            </w:tcBorders>
          </w:tcPr>
          <w:p w14:paraId="1F210B5F" w14:textId="77777777" w:rsidR="00756439" w:rsidRDefault="00756439" w:rsidP="00756439">
            <w:pPr>
              <w:pStyle w:val="NormalinTable"/>
            </w:pPr>
            <w:r>
              <w:rPr>
                <w:b/>
              </w:rPr>
              <w:t>0808 30 10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BDF8E1" w14:textId="01C5758E" w:rsidR="00756439" w:rsidRDefault="00756439" w:rsidP="00756439">
            <w:pPr>
              <w:pStyle w:val="NormalinTable"/>
              <w:tabs>
                <w:tab w:val="left" w:pos="1250"/>
              </w:tabs>
            </w:pPr>
            <w:del w:id="6219" w:author="David Owen" w:date="2019-06-13T17:20:00Z">
              <w:r w:rsidDel="00C3377C">
                <w:delText>01/08 to 31/12</w:delText>
              </w:r>
              <w:r w:rsidDel="00C3377C">
                <w:tab/>
              </w:r>
            </w:del>
            <w:r>
              <w:t>0.00%</w:t>
            </w:r>
          </w:p>
        </w:tc>
      </w:tr>
      <w:tr w:rsidR="00756439" w14:paraId="489B50D1" w14:textId="77777777" w:rsidTr="00FC0611">
        <w:trPr>
          <w:cantSplit/>
        </w:trPr>
        <w:tc>
          <w:tcPr>
            <w:tcW w:w="0" w:type="auto"/>
            <w:tcBorders>
              <w:top w:val="single" w:sz="4" w:space="0" w:color="A6A6A6" w:themeColor="background1" w:themeShade="A6"/>
              <w:right w:val="single" w:sz="4" w:space="0" w:color="000000" w:themeColor="text1"/>
            </w:tcBorders>
          </w:tcPr>
          <w:p w14:paraId="59779416" w14:textId="77777777" w:rsidR="00756439" w:rsidRDefault="00756439" w:rsidP="00756439">
            <w:pPr>
              <w:pStyle w:val="NormalinTable"/>
            </w:pPr>
            <w:r>
              <w:rPr>
                <w:b/>
              </w:rPr>
              <w:t>0808 30 90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78E94F" w14:textId="0F3B8907" w:rsidR="00756439" w:rsidRDefault="00756439" w:rsidP="00756439">
            <w:pPr>
              <w:pStyle w:val="NormalinTable"/>
              <w:tabs>
                <w:tab w:val="left" w:pos="1250"/>
              </w:tabs>
            </w:pPr>
            <w:del w:id="6220" w:author="David Owen" w:date="2019-06-13T17:20:00Z">
              <w:r w:rsidDel="00C3377C">
                <w:delText>01/01 to 30/04</w:delText>
              </w:r>
              <w:r w:rsidDel="00C3377C">
                <w:tab/>
              </w:r>
            </w:del>
            <w:r>
              <w:t>Entry Price - 0.00% + Specific 100%</w:t>
            </w:r>
            <w:r>
              <w:br/>
            </w:r>
            <w:del w:id="6221" w:author="David Owen" w:date="2019-06-13T17:20:00Z">
              <w:r w:rsidDel="00C3377C">
                <w:delText>01/05 to 30/06</w:delText>
              </w:r>
              <w:r w:rsidDel="00C3377C">
                <w:tab/>
                <w:delText>0.00%</w:delText>
              </w:r>
              <w:r w:rsidDel="00C3377C">
                <w:br/>
                <w:delText>01/07 to 31/12</w:delText>
              </w:r>
              <w:r w:rsidDel="00C3377C">
                <w:tab/>
                <w:delText>Entry Price - 0.00% + Specific 100%</w:delText>
              </w:r>
            </w:del>
          </w:p>
        </w:tc>
      </w:tr>
      <w:tr w:rsidR="00756439" w14:paraId="44FFFA85" w14:textId="77777777" w:rsidTr="00FC0611">
        <w:trPr>
          <w:cantSplit/>
        </w:trPr>
        <w:tc>
          <w:tcPr>
            <w:tcW w:w="0" w:type="auto"/>
            <w:tcBorders>
              <w:top w:val="single" w:sz="4" w:space="0" w:color="A6A6A6" w:themeColor="background1" w:themeShade="A6"/>
              <w:right w:val="single" w:sz="4" w:space="0" w:color="000000" w:themeColor="text1"/>
            </w:tcBorders>
          </w:tcPr>
          <w:p w14:paraId="097848F5" w14:textId="77777777" w:rsidR="00756439" w:rsidRDefault="00756439" w:rsidP="00756439">
            <w:pPr>
              <w:pStyle w:val="NormalinTable"/>
            </w:pPr>
            <w:r>
              <w:rPr>
                <w:b/>
              </w:rPr>
              <w:lastRenderedPageBreak/>
              <w:t>0808 40 00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93891D" w14:textId="77777777" w:rsidR="00756439" w:rsidRDefault="00756439" w:rsidP="00756439">
            <w:pPr>
              <w:pStyle w:val="NormalinTable"/>
              <w:tabs>
                <w:tab w:val="left" w:pos="1250"/>
              </w:tabs>
            </w:pPr>
            <w:r>
              <w:t>0.00%</w:t>
            </w:r>
          </w:p>
        </w:tc>
      </w:tr>
      <w:tr w:rsidR="00756439" w14:paraId="171538FF" w14:textId="77777777" w:rsidTr="00FC0611">
        <w:trPr>
          <w:cantSplit/>
        </w:trPr>
        <w:tc>
          <w:tcPr>
            <w:tcW w:w="0" w:type="auto"/>
            <w:tcBorders>
              <w:top w:val="single" w:sz="4" w:space="0" w:color="A6A6A6" w:themeColor="background1" w:themeShade="A6"/>
              <w:right w:val="single" w:sz="4" w:space="0" w:color="000000" w:themeColor="text1"/>
            </w:tcBorders>
          </w:tcPr>
          <w:p w14:paraId="2B3AAA1E" w14:textId="77777777" w:rsidR="00756439" w:rsidRDefault="00756439" w:rsidP="00756439">
            <w:pPr>
              <w:pStyle w:val="NormalinTable"/>
            </w:pPr>
            <w:r>
              <w:rPr>
                <w:b/>
              </w:rPr>
              <w:t>0809 10 00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9D06A9" w14:textId="5A77D35D" w:rsidR="00756439" w:rsidRDefault="00756439" w:rsidP="00756439">
            <w:pPr>
              <w:pStyle w:val="NormalinTable"/>
              <w:tabs>
                <w:tab w:val="left" w:pos="1250"/>
              </w:tabs>
            </w:pPr>
            <w:del w:id="6222" w:author="David Owen" w:date="2019-06-13T17:20:00Z">
              <w:r w:rsidDel="00C3377C">
                <w:delText>01/01 to 31/05</w:delText>
              </w:r>
              <w:r w:rsidDel="00C3377C">
                <w:tab/>
                <w:delText>0.00%</w:delText>
              </w:r>
            </w:del>
            <w:r>
              <w:br/>
            </w:r>
            <w:del w:id="6223" w:author="David Owen" w:date="2019-06-13T17:20:00Z">
              <w:r w:rsidDel="00C3377C">
                <w:delText>01/06 to 31/07</w:delText>
              </w:r>
              <w:r w:rsidDel="00C3377C">
                <w:tab/>
              </w:r>
            </w:del>
            <w:r>
              <w:t>Entry Price - 0.00% + Specific 100%</w:t>
            </w:r>
            <w:r>
              <w:br/>
            </w:r>
            <w:del w:id="6224" w:author="David Owen" w:date="2019-06-13T17:20:00Z">
              <w:r w:rsidDel="00C3377C">
                <w:delText>01/08 to 31/12</w:delText>
              </w:r>
              <w:r w:rsidDel="00C3377C">
                <w:tab/>
                <w:delText>0.00%</w:delText>
              </w:r>
            </w:del>
          </w:p>
        </w:tc>
      </w:tr>
      <w:tr w:rsidR="00756439" w14:paraId="1817B71C" w14:textId="77777777" w:rsidTr="00FC0611">
        <w:trPr>
          <w:cantSplit/>
        </w:trPr>
        <w:tc>
          <w:tcPr>
            <w:tcW w:w="0" w:type="auto"/>
            <w:tcBorders>
              <w:top w:val="single" w:sz="4" w:space="0" w:color="A6A6A6" w:themeColor="background1" w:themeShade="A6"/>
              <w:right w:val="single" w:sz="4" w:space="0" w:color="000000" w:themeColor="text1"/>
            </w:tcBorders>
          </w:tcPr>
          <w:p w14:paraId="24383993" w14:textId="77777777" w:rsidR="00756439" w:rsidRDefault="00756439" w:rsidP="00756439">
            <w:pPr>
              <w:pStyle w:val="NormalinTable"/>
            </w:pPr>
            <w:r>
              <w:rPr>
                <w:b/>
              </w:rPr>
              <w:t>0809 21 00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0572F4" w14:textId="54F39703" w:rsidR="00756439" w:rsidRDefault="00756439" w:rsidP="00756439">
            <w:pPr>
              <w:pStyle w:val="NormalinTable"/>
              <w:tabs>
                <w:tab w:val="left" w:pos="1250"/>
              </w:tabs>
            </w:pPr>
            <w:del w:id="6225" w:author="David Owen" w:date="2019-06-13T17:20:00Z">
              <w:r w:rsidDel="00C3377C">
                <w:delText>01/01 to 20/05</w:delText>
              </w:r>
              <w:r w:rsidDel="00C3377C">
                <w:tab/>
                <w:delText>0.00%</w:delText>
              </w:r>
            </w:del>
            <w:r>
              <w:br/>
            </w:r>
            <w:del w:id="6226" w:author="David Owen" w:date="2019-06-13T17:20:00Z">
              <w:r w:rsidDel="00C3377C">
                <w:delText>21/05 to 10/08</w:delText>
              </w:r>
              <w:r w:rsidDel="00C3377C">
                <w:tab/>
              </w:r>
            </w:del>
            <w:r>
              <w:t>Entry Price - 0.00% + Specific 100%</w:t>
            </w:r>
            <w:r>
              <w:br/>
            </w:r>
            <w:del w:id="6227" w:author="David Owen" w:date="2019-06-13T17:20:00Z">
              <w:r w:rsidDel="00C3377C">
                <w:delText>11/08 to 31/12</w:delText>
              </w:r>
              <w:r w:rsidDel="00C3377C">
                <w:tab/>
                <w:delText>0.00%</w:delText>
              </w:r>
            </w:del>
          </w:p>
        </w:tc>
      </w:tr>
      <w:tr w:rsidR="00756439" w14:paraId="452AAA85" w14:textId="77777777" w:rsidTr="00FC0611">
        <w:trPr>
          <w:cantSplit/>
        </w:trPr>
        <w:tc>
          <w:tcPr>
            <w:tcW w:w="0" w:type="auto"/>
            <w:tcBorders>
              <w:top w:val="single" w:sz="4" w:space="0" w:color="A6A6A6" w:themeColor="background1" w:themeShade="A6"/>
              <w:right w:val="single" w:sz="4" w:space="0" w:color="000000" w:themeColor="text1"/>
            </w:tcBorders>
          </w:tcPr>
          <w:p w14:paraId="60D8770D" w14:textId="77777777" w:rsidR="00756439" w:rsidRDefault="00756439" w:rsidP="00756439">
            <w:pPr>
              <w:pStyle w:val="NormalinTable"/>
            </w:pPr>
            <w:r>
              <w:rPr>
                <w:b/>
              </w:rPr>
              <w:t>0809 29 00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5C0B4E" w14:textId="2C76C452" w:rsidR="00756439" w:rsidRDefault="00756439" w:rsidP="00756439">
            <w:pPr>
              <w:pStyle w:val="NormalinTable"/>
              <w:tabs>
                <w:tab w:val="left" w:pos="1250"/>
              </w:tabs>
            </w:pPr>
            <w:del w:id="6228" w:author="David Owen" w:date="2019-06-13T17:20:00Z">
              <w:r w:rsidDel="00C3377C">
                <w:delText>01/01 to 20/05</w:delText>
              </w:r>
              <w:r w:rsidDel="00C3377C">
                <w:tab/>
                <w:delText>0.00%</w:delText>
              </w:r>
            </w:del>
            <w:r>
              <w:br/>
            </w:r>
            <w:del w:id="6229" w:author="David Owen" w:date="2019-06-13T17:20:00Z">
              <w:r w:rsidDel="00C3377C">
                <w:delText>21/05 to 10/08</w:delText>
              </w:r>
              <w:r w:rsidDel="00C3377C">
                <w:tab/>
              </w:r>
            </w:del>
            <w:r>
              <w:t>Entry Price - 0.00% + Specific 100%</w:t>
            </w:r>
            <w:r>
              <w:br/>
            </w:r>
            <w:del w:id="6230" w:author="David Owen" w:date="2019-06-13T17:20:00Z">
              <w:r w:rsidDel="00C3377C">
                <w:delText>11/08 to 31/12</w:delText>
              </w:r>
              <w:r w:rsidDel="00C3377C">
                <w:tab/>
                <w:delText>0.00%</w:delText>
              </w:r>
            </w:del>
          </w:p>
        </w:tc>
      </w:tr>
      <w:tr w:rsidR="00756439" w14:paraId="52EB7BB6" w14:textId="77777777" w:rsidTr="00FC0611">
        <w:trPr>
          <w:cantSplit/>
        </w:trPr>
        <w:tc>
          <w:tcPr>
            <w:tcW w:w="0" w:type="auto"/>
            <w:tcBorders>
              <w:top w:val="single" w:sz="4" w:space="0" w:color="A6A6A6" w:themeColor="background1" w:themeShade="A6"/>
              <w:right w:val="single" w:sz="4" w:space="0" w:color="000000" w:themeColor="text1"/>
            </w:tcBorders>
          </w:tcPr>
          <w:p w14:paraId="10DC7B79" w14:textId="77777777" w:rsidR="00756439" w:rsidRDefault="00756439" w:rsidP="00756439">
            <w:pPr>
              <w:pStyle w:val="NormalinTable"/>
            </w:pPr>
            <w:r>
              <w:rPr>
                <w:b/>
              </w:rPr>
              <w:t>0809 30 10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798B8C" w14:textId="3B78F3DE" w:rsidR="00756439" w:rsidRDefault="00756439" w:rsidP="00756439">
            <w:pPr>
              <w:pStyle w:val="NormalinTable"/>
              <w:tabs>
                <w:tab w:val="left" w:pos="1250"/>
              </w:tabs>
            </w:pPr>
            <w:del w:id="6231" w:author="David Owen" w:date="2019-06-13T17:20:00Z">
              <w:r w:rsidDel="00C3377C">
                <w:delText>01/01 to 10/06</w:delText>
              </w:r>
              <w:r w:rsidDel="00C3377C">
                <w:tab/>
                <w:delText>0.00%</w:delText>
              </w:r>
            </w:del>
            <w:r>
              <w:br/>
            </w:r>
            <w:del w:id="6232" w:author="David Owen" w:date="2019-06-13T17:20:00Z">
              <w:r w:rsidDel="00C3377C">
                <w:delText>11/06 to 30/09</w:delText>
              </w:r>
              <w:r w:rsidDel="00C3377C">
                <w:tab/>
              </w:r>
            </w:del>
            <w:r>
              <w:t>Entry Price - 0.00% + Specific 100%</w:t>
            </w:r>
            <w:r>
              <w:br/>
            </w:r>
            <w:del w:id="6233" w:author="David Owen" w:date="2019-06-13T17:20:00Z">
              <w:r w:rsidDel="00C3377C">
                <w:delText>01/10 to 31/12</w:delText>
              </w:r>
              <w:r w:rsidDel="00C3377C">
                <w:tab/>
                <w:delText>0.00%</w:delText>
              </w:r>
            </w:del>
          </w:p>
        </w:tc>
      </w:tr>
      <w:tr w:rsidR="00756439" w14:paraId="7E286C43" w14:textId="77777777" w:rsidTr="00FC0611">
        <w:trPr>
          <w:cantSplit/>
        </w:trPr>
        <w:tc>
          <w:tcPr>
            <w:tcW w:w="0" w:type="auto"/>
            <w:tcBorders>
              <w:top w:val="single" w:sz="4" w:space="0" w:color="A6A6A6" w:themeColor="background1" w:themeShade="A6"/>
              <w:right w:val="single" w:sz="4" w:space="0" w:color="000000" w:themeColor="text1"/>
            </w:tcBorders>
          </w:tcPr>
          <w:p w14:paraId="2EF5C6B7" w14:textId="77777777" w:rsidR="00756439" w:rsidRDefault="00756439" w:rsidP="00756439">
            <w:pPr>
              <w:pStyle w:val="NormalinTable"/>
            </w:pPr>
            <w:r>
              <w:rPr>
                <w:b/>
              </w:rPr>
              <w:t>0809 30 90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D52CE7" w14:textId="163E0925" w:rsidR="00756439" w:rsidRDefault="00756439" w:rsidP="00756439">
            <w:pPr>
              <w:pStyle w:val="NormalinTable"/>
              <w:tabs>
                <w:tab w:val="left" w:pos="1250"/>
              </w:tabs>
            </w:pPr>
            <w:del w:id="6234" w:author="David Owen" w:date="2019-06-13T17:21:00Z">
              <w:r w:rsidDel="00C3377C">
                <w:delText>01/01 to 10/06</w:delText>
              </w:r>
              <w:r w:rsidDel="00C3377C">
                <w:tab/>
                <w:delText>0.00%</w:delText>
              </w:r>
            </w:del>
            <w:r>
              <w:br/>
            </w:r>
            <w:del w:id="6235" w:author="David Owen" w:date="2019-06-13T17:21:00Z">
              <w:r w:rsidDel="00C3377C">
                <w:delText>11/06 to 30/09</w:delText>
              </w:r>
              <w:r w:rsidDel="00C3377C">
                <w:tab/>
              </w:r>
            </w:del>
            <w:r>
              <w:t>Entry Price - 0.00% + Specific 100%</w:t>
            </w:r>
            <w:r>
              <w:br/>
            </w:r>
            <w:del w:id="6236" w:author="David Owen" w:date="2019-06-13T17:21:00Z">
              <w:r w:rsidDel="00C3377C">
                <w:delText>01/10 to 31/12</w:delText>
              </w:r>
              <w:r w:rsidDel="00C3377C">
                <w:tab/>
                <w:delText>0.00%</w:delText>
              </w:r>
            </w:del>
          </w:p>
        </w:tc>
      </w:tr>
      <w:tr w:rsidR="00756439" w14:paraId="1E8379EE" w14:textId="77777777" w:rsidTr="00FC0611">
        <w:trPr>
          <w:cantSplit/>
        </w:trPr>
        <w:tc>
          <w:tcPr>
            <w:tcW w:w="0" w:type="auto"/>
            <w:tcBorders>
              <w:top w:val="single" w:sz="4" w:space="0" w:color="A6A6A6" w:themeColor="background1" w:themeShade="A6"/>
              <w:right w:val="single" w:sz="4" w:space="0" w:color="000000" w:themeColor="text1"/>
            </w:tcBorders>
          </w:tcPr>
          <w:p w14:paraId="6FCE3814" w14:textId="77777777" w:rsidR="00756439" w:rsidRDefault="00756439" w:rsidP="00756439">
            <w:pPr>
              <w:pStyle w:val="NormalinTable"/>
            </w:pPr>
            <w:r>
              <w:rPr>
                <w:b/>
              </w:rPr>
              <w:t>0809 40 05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4A4D47" w14:textId="063270C6" w:rsidR="00756439" w:rsidRDefault="00756439" w:rsidP="00756439">
            <w:pPr>
              <w:pStyle w:val="NormalinTable"/>
              <w:tabs>
                <w:tab w:val="left" w:pos="1250"/>
              </w:tabs>
            </w:pPr>
            <w:del w:id="6237" w:author="David Owen" w:date="2019-06-13T17:21:00Z">
              <w:r w:rsidDel="00C3377C">
                <w:delText>01/01 to 10/06</w:delText>
              </w:r>
              <w:r w:rsidDel="00C3377C">
                <w:tab/>
                <w:delText>0.00%</w:delText>
              </w:r>
            </w:del>
            <w:r>
              <w:br/>
            </w:r>
            <w:del w:id="6238" w:author="David Owen" w:date="2019-06-13T17:21:00Z">
              <w:r w:rsidDel="00C3377C">
                <w:delText>11/06 to 30/09</w:delText>
              </w:r>
              <w:r w:rsidDel="00C3377C">
                <w:tab/>
              </w:r>
            </w:del>
            <w:r>
              <w:t>Entry Price - 0.00% + Specific 100%</w:t>
            </w:r>
            <w:r>
              <w:br/>
            </w:r>
            <w:del w:id="6239" w:author="David Owen" w:date="2019-06-13T17:21:00Z">
              <w:r w:rsidDel="00C3377C">
                <w:delText>01/10 to 31/12</w:delText>
              </w:r>
              <w:r w:rsidDel="00C3377C">
                <w:tab/>
                <w:delText>0.00%</w:delText>
              </w:r>
            </w:del>
          </w:p>
        </w:tc>
      </w:tr>
      <w:tr w:rsidR="00756439" w14:paraId="1410E5B0" w14:textId="77777777" w:rsidTr="00FC0611">
        <w:trPr>
          <w:cantSplit/>
        </w:trPr>
        <w:tc>
          <w:tcPr>
            <w:tcW w:w="0" w:type="auto"/>
            <w:tcBorders>
              <w:top w:val="single" w:sz="4" w:space="0" w:color="A6A6A6" w:themeColor="background1" w:themeShade="A6"/>
              <w:right w:val="single" w:sz="4" w:space="0" w:color="000000" w:themeColor="text1"/>
            </w:tcBorders>
          </w:tcPr>
          <w:p w14:paraId="34E970D6" w14:textId="77777777" w:rsidR="00756439" w:rsidRDefault="00756439" w:rsidP="00756439">
            <w:pPr>
              <w:pStyle w:val="NormalinTable"/>
            </w:pPr>
            <w:r>
              <w:rPr>
                <w:b/>
              </w:rPr>
              <w:t>0809 40 90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9A7F41" w14:textId="77777777" w:rsidR="00756439" w:rsidRDefault="00756439" w:rsidP="00756439">
            <w:pPr>
              <w:pStyle w:val="NormalinTable"/>
              <w:tabs>
                <w:tab w:val="left" w:pos="1250"/>
              </w:tabs>
            </w:pPr>
            <w:r>
              <w:t>0.00%</w:t>
            </w:r>
          </w:p>
        </w:tc>
      </w:tr>
      <w:tr w:rsidR="00756439" w14:paraId="58C844DC" w14:textId="77777777" w:rsidTr="00FC0611">
        <w:trPr>
          <w:cantSplit/>
        </w:trPr>
        <w:tc>
          <w:tcPr>
            <w:tcW w:w="0" w:type="auto"/>
            <w:tcBorders>
              <w:top w:val="single" w:sz="4" w:space="0" w:color="A6A6A6" w:themeColor="background1" w:themeShade="A6"/>
              <w:right w:val="single" w:sz="4" w:space="0" w:color="000000" w:themeColor="text1"/>
            </w:tcBorders>
          </w:tcPr>
          <w:p w14:paraId="67485B30" w14:textId="77777777" w:rsidR="00756439" w:rsidRDefault="00756439" w:rsidP="00756439">
            <w:pPr>
              <w:pStyle w:val="NormalinTable"/>
            </w:pPr>
            <w:r>
              <w:rPr>
                <w:b/>
              </w:rPr>
              <w:t>0810 10 00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DF40DD" w14:textId="77777777" w:rsidR="00756439" w:rsidRDefault="00756439" w:rsidP="00756439">
            <w:pPr>
              <w:pStyle w:val="NormalinTable"/>
              <w:tabs>
                <w:tab w:val="left" w:pos="1250"/>
              </w:tabs>
            </w:pPr>
            <w:r>
              <w:t>0.00%</w:t>
            </w:r>
          </w:p>
        </w:tc>
      </w:tr>
      <w:tr w:rsidR="00756439" w14:paraId="70FC96B1" w14:textId="77777777" w:rsidTr="00FC0611">
        <w:trPr>
          <w:cantSplit/>
        </w:trPr>
        <w:tc>
          <w:tcPr>
            <w:tcW w:w="0" w:type="auto"/>
            <w:tcBorders>
              <w:top w:val="single" w:sz="4" w:space="0" w:color="A6A6A6" w:themeColor="background1" w:themeShade="A6"/>
              <w:right w:val="single" w:sz="4" w:space="0" w:color="000000" w:themeColor="text1"/>
            </w:tcBorders>
          </w:tcPr>
          <w:p w14:paraId="16069F50" w14:textId="77777777" w:rsidR="00756439" w:rsidRDefault="00756439" w:rsidP="00756439">
            <w:pPr>
              <w:pStyle w:val="NormalinTable"/>
            </w:pPr>
            <w:r>
              <w:rPr>
                <w:b/>
              </w:rPr>
              <w:t>0810 20 00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1A8F6A" w14:textId="77777777" w:rsidR="00756439" w:rsidRDefault="00756439" w:rsidP="00756439">
            <w:pPr>
              <w:pStyle w:val="NormalinTable"/>
              <w:tabs>
                <w:tab w:val="left" w:pos="1250"/>
              </w:tabs>
            </w:pPr>
            <w:r>
              <w:t>0.00%</w:t>
            </w:r>
          </w:p>
        </w:tc>
      </w:tr>
      <w:tr w:rsidR="00756439" w14:paraId="6964FD7F" w14:textId="77777777" w:rsidTr="00FC0611">
        <w:trPr>
          <w:cantSplit/>
        </w:trPr>
        <w:tc>
          <w:tcPr>
            <w:tcW w:w="0" w:type="auto"/>
            <w:tcBorders>
              <w:top w:val="single" w:sz="4" w:space="0" w:color="A6A6A6" w:themeColor="background1" w:themeShade="A6"/>
              <w:right w:val="single" w:sz="4" w:space="0" w:color="000000" w:themeColor="text1"/>
            </w:tcBorders>
          </w:tcPr>
          <w:p w14:paraId="252E058E" w14:textId="77777777" w:rsidR="00756439" w:rsidRDefault="00756439" w:rsidP="00756439">
            <w:pPr>
              <w:pStyle w:val="NormalinTable"/>
            </w:pPr>
            <w:r>
              <w:rPr>
                <w:b/>
              </w:rPr>
              <w:t>0810 30 00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97D8CC" w14:textId="77777777" w:rsidR="00756439" w:rsidRDefault="00756439" w:rsidP="00756439">
            <w:pPr>
              <w:pStyle w:val="NormalinTable"/>
              <w:tabs>
                <w:tab w:val="left" w:pos="1250"/>
              </w:tabs>
            </w:pPr>
            <w:r>
              <w:t>0.00%</w:t>
            </w:r>
          </w:p>
        </w:tc>
      </w:tr>
      <w:tr w:rsidR="00756439" w14:paraId="612B5C7D" w14:textId="77777777" w:rsidTr="00FC0611">
        <w:trPr>
          <w:cantSplit/>
        </w:trPr>
        <w:tc>
          <w:tcPr>
            <w:tcW w:w="0" w:type="auto"/>
            <w:tcBorders>
              <w:top w:val="single" w:sz="4" w:space="0" w:color="A6A6A6" w:themeColor="background1" w:themeShade="A6"/>
              <w:right w:val="single" w:sz="4" w:space="0" w:color="000000" w:themeColor="text1"/>
            </w:tcBorders>
          </w:tcPr>
          <w:p w14:paraId="625DE6D9" w14:textId="77777777" w:rsidR="00756439" w:rsidRDefault="00756439" w:rsidP="00756439">
            <w:pPr>
              <w:pStyle w:val="NormalinTable"/>
            </w:pPr>
            <w:r>
              <w:rPr>
                <w:b/>
              </w:rPr>
              <w:t>0810 40 30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6DFA62" w14:textId="77777777" w:rsidR="00756439" w:rsidRDefault="00756439" w:rsidP="00756439">
            <w:pPr>
              <w:pStyle w:val="NormalinTable"/>
              <w:tabs>
                <w:tab w:val="left" w:pos="1250"/>
              </w:tabs>
            </w:pPr>
            <w:r>
              <w:t>0.00%</w:t>
            </w:r>
          </w:p>
        </w:tc>
      </w:tr>
      <w:tr w:rsidR="00756439" w14:paraId="73C5AFA5" w14:textId="77777777" w:rsidTr="00FC0611">
        <w:trPr>
          <w:cantSplit/>
        </w:trPr>
        <w:tc>
          <w:tcPr>
            <w:tcW w:w="0" w:type="auto"/>
            <w:tcBorders>
              <w:top w:val="single" w:sz="4" w:space="0" w:color="A6A6A6" w:themeColor="background1" w:themeShade="A6"/>
              <w:right w:val="single" w:sz="4" w:space="0" w:color="000000" w:themeColor="text1"/>
            </w:tcBorders>
          </w:tcPr>
          <w:p w14:paraId="57880DE9" w14:textId="77777777" w:rsidR="00756439" w:rsidRDefault="00756439" w:rsidP="00756439">
            <w:pPr>
              <w:pStyle w:val="NormalinTable"/>
            </w:pPr>
            <w:r>
              <w:rPr>
                <w:b/>
              </w:rPr>
              <w:t>0810 40 50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8A9012" w14:textId="77777777" w:rsidR="00756439" w:rsidRDefault="00756439" w:rsidP="00756439">
            <w:pPr>
              <w:pStyle w:val="NormalinTable"/>
              <w:tabs>
                <w:tab w:val="left" w:pos="1250"/>
              </w:tabs>
            </w:pPr>
            <w:r>
              <w:t>0.00%</w:t>
            </w:r>
          </w:p>
        </w:tc>
      </w:tr>
      <w:tr w:rsidR="00756439" w14:paraId="2C352851" w14:textId="77777777" w:rsidTr="00FC0611">
        <w:trPr>
          <w:cantSplit/>
        </w:trPr>
        <w:tc>
          <w:tcPr>
            <w:tcW w:w="0" w:type="auto"/>
            <w:tcBorders>
              <w:top w:val="single" w:sz="4" w:space="0" w:color="A6A6A6" w:themeColor="background1" w:themeShade="A6"/>
              <w:right w:val="single" w:sz="4" w:space="0" w:color="000000" w:themeColor="text1"/>
            </w:tcBorders>
          </w:tcPr>
          <w:p w14:paraId="01F0341F" w14:textId="77777777" w:rsidR="00756439" w:rsidRDefault="00756439" w:rsidP="00756439">
            <w:pPr>
              <w:pStyle w:val="NormalinTable"/>
            </w:pPr>
            <w:r>
              <w:rPr>
                <w:b/>
              </w:rPr>
              <w:t>0810 40 90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0C4161" w14:textId="77777777" w:rsidR="00756439" w:rsidRDefault="00756439" w:rsidP="00756439">
            <w:pPr>
              <w:pStyle w:val="NormalinTable"/>
              <w:tabs>
                <w:tab w:val="left" w:pos="1250"/>
              </w:tabs>
            </w:pPr>
            <w:r>
              <w:t>0.00%</w:t>
            </w:r>
          </w:p>
        </w:tc>
      </w:tr>
      <w:tr w:rsidR="00756439" w14:paraId="338D7F34" w14:textId="77777777" w:rsidTr="00FC0611">
        <w:trPr>
          <w:cantSplit/>
        </w:trPr>
        <w:tc>
          <w:tcPr>
            <w:tcW w:w="0" w:type="auto"/>
            <w:tcBorders>
              <w:top w:val="single" w:sz="4" w:space="0" w:color="A6A6A6" w:themeColor="background1" w:themeShade="A6"/>
              <w:right w:val="single" w:sz="4" w:space="0" w:color="000000" w:themeColor="text1"/>
            </w:tcBorders>
          </w:tcPr>
          <w:p w14:paraId="0E588292" w14:textId="77777777" w:rsidR="00756439" w:rsidRDefault="00756439" w:rsidP="00756439">
            <w:pPr>
              <w:pStyle w:val="NormalinTable"/>
            </w:pPr>
            <w:r>
              <w:rPr>
                <w:b/>
              </w:rPr>
              <w:t>0810 50 00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95D807" w14:textId="77777777" w:rsidR="00756439" w:rsidRDefault="00756439" w:rsidP="00756439">
            <w:pPr>
              <w:pStyle w:val="NormalinTable"/>
              <w:tabs>
                <w:tab w:val="left" w:pos="1250"/>
              </w:tabs>
            </w:pPr>
            <w:r>
              <w:t>0.00%</w:t>
            </w:r>
          </w:p>
        </w:tc>
      </w:tr>
      <w:tr w:rsidR="00756439" w14:paraId="3F4A4638" w14:textId="77777777" w:rsidTr="00FC0611">
        <w:trPr>
          <w:cantSplit/>
        </w:trPr>
        <w:tc>
          <w:tcPr>
            <w:tcW w:w="0" w:type="auto"/>
            <w:tcBorders>
              <w:top w:val="single" w:sz="4" w:space="0" w:color="A6A6A6" w:themeColor="background1" w:themeShade="A6"/>
              <w:right w:val="single" w:sz="4" w:space="0" w:color="000000" w:themeColor="text1"/>
            </w:tcBorders>
          </w:tcPr>
          <w:p w14:paraId="5655AEB4" w14:textId="77777777" w:rsidR="00756439" w:rsidRDefault="00756439" w:rsidP="00756439">
            <w:pPr>
              <w:pStyle w:val="NormalinTable"/>
            </w:pPr>
            <w:r>
              <w:rPr>
                <w:b/>
              </w:rPr>
              <w:t>0810 60 00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1C0DCD" w14:textId="77777777" w:rsidR="00756439" w:rsidRDefault="00756439" w:rsidP="00756439">
            <w:pPr>
              <w:pStyle w:val="NormalinTable"/>
              <w:tabs>
                <w:tab w:val="left" w:pos="1250"/>
              </w:tabs>
            </w:pPr>
            <w:r>
              <w:t>0.00%</w:t>
            </w:r>
          </w:p>
        </w:tc>
      </w:tr>
      <w:tr w:rsidR="00756439" w14:paraId="1021E661" w14:textId="77777777" w:rsidTr="00FC0611">
        <w:trPr>
          <w:cantSplit/>
        </w:trPr>
        <w:tc>
          <w:tcPr>
            <w:tcW w:w="0" w:type="auto"/>
            <w:tcBorders>
              <w:top w:val="single" w:sz="4" w:space="0" w:color="A6A6A6" w:themeColor="background1" w:themeShade="A6"/>
              <w:right w:val="single" w:sz="4" w:space="0" w:color="000000" w:themeColor="text1"/>
            </w:tcBorders>
          </w:tcPr>
          <w:p w14:paraId="1F749688" w14:textId="77777777" w:rsidR="00756439" w:rsidRDefault="00756439" w:rsidP="00756439">
            <w:pPr>
              <w:pStyle w:val="NormalinTable"/>
            </w:pPr>
            <w:r>
              <w:rPr>
                <w:b/>
              </w:rPr>
              <w:t>0810 70 00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BF9E1F" w14:textId="77777777" w:rsidR="00756439" w:rsidRDefault="00756439" w:rsidP="00756439">
            <w:pPr>
              <w:pStyle w:val="NormalinTable"/>
              <w:tabs>
                <w:tab w:val="left" w:pos="1250"/>
              </w:tabs>
            </w:pPr>
            <w:r>
              <w:t>0.00%</w:t>
            </w:r>
          </w:p>
        </w:tc>
      </w:tr>
      <w:tr w:rsidR="00756439" w14:paraId="665258B4" w14:textId="77777777" w:rsidTr="00FC0611">
        <w:trPr>
          <w:cantSplit/>
        </w:trPr>
        <w:tc>
          <w:tcPr>
            <w:tcW w:w="0" w:type="auto"/>
            <w:tcBorders>
              <w:top w:val="single" w:sz="4" w:space="0" w:color="A6A6A6" w:themeColor="background1" w:themeShade="A6"/>
              <w:right w:val="single" w:sz="4" w:space="0" w:color="000000" w:themeColor="text1"/>
            </w:tcBorders>
          </w:tcPr>
          <w:p w14:paraId="7F8FC5EA" w14:textId="77777777" w:rsidR="00756439" w:rsidRDefault="00756439" w:rsidP="00756439">
            <w:pPr>
              <w:pStyle w:val="NormalinTable"/>
            </w:pPr>
            <w:r>
              <w:rPr>
                <w:b/>
              </w:rPr>
              <w:t>0810 90 75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A8A86E" w14:textId="77777777" w:rsidR="00756439" w:rsidRDefault="00756439" w:rsidP="00756439">
            <w:pPr>
              <w:pStyle w:val="NormalinTable"/>
              <w:tabs>
                <w:tab w:val="left" w:pos="1250"/>
              </w:tabs>
            </w:pPr>
            <w:r>
              <w:t>0.00%</w:t>
            </w:r>
          </w:p>
        </w:tc>
      </w:tr>
      <w:tr w:rsidR="00756439" w14:paraId="3AC2EAD1" w14:textId="77777777" w:rsidTr="00FC0611">
        <w:trPr>
          <w:cantSplit/>
        </w:trPr>
        <w:tc>
          <w:tcPr>
            <w:tcW w:w="0" w:type="auto"/>
            <w:tcBorders>
              <w:top w:val="single" w:sz="4" w:space="0" w:color="A6A6A6" w:themeColor="background1" w:themeShade="A6"/>
              <w:right w:val="single" w:sz="4" w:space="0" w:color="000000" w:themeColor="text1"/>
            </w:tcBorders>
          </w:tcPr>
          <w:p w14:paraId="0021DBF1" w14:textId="77777777" w:rsidR="00756439" w:rsidRDefault="00756439" w:rsidP="00756439">
            <w:pPr>
              <w:pStyle w:val="NormalinTable"/>
            </w:pPr>
            <w:r>
              <w:rPr>
                <w:b/>
              </w:rPr>
              <w:t>0811 00 00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FF6B44" w14:textId="77777777" w:rsidR="00756439" w:rsidRDefault="00756439" w:rsidP="00756439">
            <w:pPr>
              <w:pStyle w:val="NormalinTable"/>
              <w:tabs>
                <w:tab w:val="left" w:pos="1250"/>
              </w:tabs>
            </w:pPr>
            <w:r>
              <w:t>0.00%</w:t>
            </w:r>
          </w:p>
        </w:tc>
      </w:tr>
      <w:tr w:rsidR="00756439" w14:paraId="30E221C5" w14:textId="77777777" w:rsidTr="00FC0611">
        <w:trPr>
          <w:cantSplit/>
        </w:trPr>
        <w:tc>
          <w:tcPr>
            <w:tcW w:w="0" w:type="auto"/>
            <w:tcBorders>
              <w:top w:val="single" w:sz="4" w:space="0" w:color="A6A6A6" w:themeColor="background1" w:themeShade="A6"/>
              <w:right w:val="single" w:sz="4" w:space="0" w:color="000000" w:themeColor="text1"/>
            </w:tcBorders>
          </w:tcPr>
          <w:p w14:paraId="62B7375B" w14:textId="77777777" w:rsidR="00756439" w:rsidRDefault="00756439" w:rsidP="00756439">
            <w:pPr>
              <w:pStyle w:val="NormalinTable"/>
            </w:pPr>
            <w:r>
              <w:rPr>
                <w:b/>
              </w:rPr>
              <w:t>0812 00 00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D37953" w14:textId="77777777" w:rsidR="00756439" w:rsidRDefault="00756439" w:rsidP="00756439">
            <w:pPr>
              <w:pStyle w:val="NormalinTable"/>
              <w:tabs>
                <w:tab w:val="left" w:pos="1250"/>
              </w:tabs>
            </w:pPr>
            <w:r>
              <w:t>0.00%</w:t>
            </w:r>
          </w:p>
        </w:tc>
      </w:tr>
      <w:tr w:rsidR="00756439" w14:paraId="58E6B78E" w14:textId="77777777" w:rsidTr="00FC0611">
        <w:trPr>
          <w:cantSplit/>
        </w:trPr>
        <w:tc>
          <w:tcPr>
            <w:tcW w:w="0" w:type="auto"/>
            <w:tcBorders>
              <w:top w:val="single" w:sz="4" w:space="0" w:color="A6A6A6" w:themeColor="background1" w:themeShade="A6"/>
              <w:right w:val="single" w:sz="4" w:space="0" w:color="000000" w:themeColor="text1"/>
            </w:tcBorders>
          </w:tcPr>
          <w:p w14:paraId="6E365A61" w14:textId="77777777" w:rsidR="00756439" w:rsidRDefault="00756439" w:rsidP="00756439">
            <w:pPr>
              <w:pStyle w:val="NormalinTable"/>
            </w:pPr>
            <w:r>
              <w:rPr>
                <w:b/>
              </w:rPr>
              <w:t>0813 10 00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3636F2" w14:textId="77777777" w:rsidR="00756439" w:rsidRDefault="00756439" w:rsidP="00756439">
            <w:pPr>
              <w:pStyle w:val="NormalinTable"/>
              <w:tabs>
                <w:tab w:val="left" w:pos="1250"/>
              </w:tabs>
            </w:pPr>
            <w:r>
              <w:t>0.00%</w:t>
            </w:r>
          </w:p>
        </w:tc>
      </w:tr>
      <w:tr w:rsidR="00756439" w14:paraId="68BF2303" w14:textId="77777777" w:rsidTr="00FC0611">
        <w:trPr>
          <w:cantSplit/>
        </w:trPr>
        <w:tc>
          <w:tcPr>
            <w:tcW w:w="0" w:type="auto"/>
            <w:tcBorders>
              <w:top w:val="single" w:sz="4" w:space="0" w:color="A6A6A6" w:themeColor="background1" w:themeShade="A6"/>
              <w:right w:val="single" w:sz="4" w:space="0" w:color="000000" w:themeColor="text1"/>
            </w:tcBorders>
          </w:tcPr>
          <w:p w14:paraId="261CB407" w14:textId="77777777" w:rsidR="00756439" w:rsidRDefault="00756439" w:rsidP="00756439">
            <w:pPr>
              <w:pStyle w:val="NormalinTable"/>
            </w:pPr>
            <w:r>
              <w:rPr>
                <w:b/>
              </w:rPr>
              <w:t>0813 20 00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334A88" w14:textId="77777777" w:rsidR="00756439" w:rsidRDefault="00756439" w:rsidP="00756439">
            <w:pPr>
              <w:pStyle w:val="NormalinTable"/>
              <w:tabs>
                <w:tab w:val="left" w:pos="1250"/>
              </w:tabs>
            </w:pPr>
            <w:r>
              <w:t>0.00%</w:t>
            </w:r>
          </w:p>
        </w:tc>
      </w:tr>
      <w:tr w:rsidR="00756439" w14:paraId="3DA32572" w14:textId="77777777" w:rsidTr="00FC0611">
        <w:trPr>
          <w:cantSplit/>
        </w:trPr>
        <w:tc>
          <w:tcPr>
            <w:tcW w:w="0" w:type="auto"/>
            <w:tcBorders>
              <w:top w:val="single" w:sz="4" w:space="0" w:color="A6A6A6" w:themeColor="background1" w:themeShade="A6"/>
              <w:right w:val="single" w:sz="4" w:space="0" w:color="000000" w:themeColor="text1"/>
            </w:tcBorders>
          </w:tcPr>
          <w:p w14:paraId="07AF219B" w14:textId="77777777" w:rsidR="00756439" w:rsidRDefault="00756439" w:rsidP="00756439">
            <w:pPr>
              <w:pStyle w:val="NormalinTable"/>
            </w:pPr>
            <w:r>
              <w:rPr>
                <w:b/>
              </w:rPr>
              <w:t>0813 30 00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A8DFEB" w14:textId="77777777" w:rsidR="00756439" w:rsidRDefault="00756439" w:rsidP="00756439">
            <w:pPr>
              <w:pStyle w:val="NormalinTable"/>
              <w:tabs>
                <w:tab w:val="left" w:pos="1250"/>
              </w:tabs>
            </w:pPr>
            <w:r>
              <w:t>0.00%</w:t>
            </w:r>
          </w:p>
        </w:tc>
      </w:tr>
      <w:tr w:rsidR="00756439" w14:paraId="1938DF4B" w14:textId="77777777" w:rsidTr="00FC0611">
        <w:trPr>
          <w:cantSplit/>
        </w:trPr>
        <w:tc>
          <w:tcPr>
            <w:tcW w:w="0" w:type="auto"/>
            <w:tcBorders>
              <w:top w:val="single" w:sz="4" w:space="0" w:color="A6A6A6" w:themeColor="background1" w:themeShade="A6"/>
              <w:right w:val="single" w:sz="4" w:space="0" w:color="000000" w:themeColor="text1"/>
            </w:tcBorders>
          </w:tcPr>
          <w:p w14:paraId="36E04F8C" w14:textId="77777777" w:rsidR="00756439" w:rsidRDefault="00756439" w:rsidP="00756439">
            <w:pPr>
              <w:pStyle w:val="NormalinTable"/>
            </w:pPr>
            <w:r>
              <w:rPr>
                <w:b/>
              </w:rPr>
              <w:t>0813 40 10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586C20" w14:textId="77777777" w:rsidR="00756439" w:rsidRDefault="00756439" w:rsidP="00756439">
            <w:pPr>
              <w:pStyle w:val="NormalinTable"/>
              <w:tabs>
                <w:tab w:val="left" w:pos="1250"/>
              </w:tabs>
            </w:pPr>
            <w:r>
              <w:t>0.00%</w:t>
            </w:r>
          </w:p>
        </w:tc>
      </w:tr>
      <w:tr w:rsidR="00756439" w14:paraId="4DDE850B" w14:textId="77777777" w:rsidTr="00FC0611">
        <w:trPr>
          <w:cantSplit/>
        </w:trPr>
        <w:tc>
          <w:tcPr>
            <w:tcW w:w="0" w:type="auto"/>
            <w:tcBorders>
              <w:top w:val="single" w:sz="4" w:space="0" w:color="A6A6A6" w:themeColor="background1" w:themeShade="A6"/>
              <w:right w:val="single" w:sz="4" w:space="0" w:color="000000" w:themeColor="text1"/>
            </w:tcBorders>
          </w:tcPr>
          <w:p w14:paraId="35DB07A7" w14:textId="77777777" w:rsidR="00756439" w:rsidRDefault="00756439" w:rsidP="00756439">
            <w:pPr>
              <w:pStyle w:val="NormalinTable"/>
            </w:pPr>
            <w:r>
              <w:rPr>
                <w:b/>
              </w:rPr>
              <w:t>0813 40 30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C16F7B" w14:textId="77777777" w:rsidR="00756439" w:rsidRDefault="00756439" w:rsidP="00756439">
            <w:pPr>
              <w:pStyle w:val="NormalinTable"/>
              <w:tabs>
                <w:tab w:val="left" w:pos="1250"/>
              </w:tabs>
            </w:pPr>
            <w:r>
              <w:t>0.00%</w:t>
            </w:r>
          </w:p>
        </w:tc>
      </w:tr>
      <w:tr w:rsidR="00756439" w14:paraId="5F0AF876" w14:textId="77777777" w:rsidTr="00FC0611">
        <w:trPr>
          <w:cantSplit/>
        </w:trPr>
        <w:tc>
          <w:tcPr>
            <w:tcW w:w="0" w:type="auto"/>
            <w:tcBorders>
              <w:top w:val="single" w:sz="4" w:space="0" w:color="A6A6A6" w:themeColor="background1" w:themeShade="A6"/>
              <w:right w:val="single" w:sz="4" w:space="0" w:color="000000" w:themeColor="text1"/>
            </w:tcBorders>
          </w:tcPr>
          <w:p w14:paraId="6CA2DC26" w14:textId="77777777" w:rsidR="00756439" w:rsidRDefault="00756439" w:rsidP="00756439">
            <w:pPr>
              <w:pStyle w:val="NormalinTable"/>
            </w:pPr>
            <w:r>
              <w:rPr>
                <w:b/>
              </w:rPr>
              <w:t>0813 40 50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E47FE3" w14:textId="77777777" w:rsidR="00756439" w:rsidRDefault="00756439" w:rsidP="00756439">
            <w:pPr>
              <w:pStyle w:val="NormalinTable"/>
              <w:tabs>
                <w:tab w:val="left" w:pos="1250"/>
              </w:tabs>
            </w:pPr>
            <w:r>
              <w:t>0.00%</w:t>
            </w:r>
          </w:p>
        </w:tc>
      </w:tr>
      <w:tr w:rsidR="00756439" w14:paraId="00863A34" w14:textId="77777777" w:rsidTr="00FC0611">
        <w:trPr>
          <w:cantSplit/>
        </w:trPr>
        <w:tc>
          <w:tcPr>
            <w:tcW w:w="0" w:type="auto"/>
            <w:tcBorders>
              <w:top w:val="single" w:sz="4" w:space="0" w:color="A6A6A6" w:themeColor="background1" w:themeShade="A6"/>
              <w:right w:val="single" w:sz="4" w:space="0" w:color="000000" w:themeColor="text1"/>
            </w:tcBorders>
          </w:tcPr>
          <w:p w14:paraId="42EAAE45" w14:textId="77777777" w:rsidR="00756439" w:rsidRDefault="00756439" w:rsidP="00756439">
            <w:pPr>
              <w:pStyle w:val="NormalinTable"/>
            </w:pPr>
            <w:r>
              <w:rPr>
                <w:b/>
              </w:rPr>
              <w:t>0813 40 95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2C5A05" w14:textId="77777777" w:rsidR="00756439" w:rsidRDefault="00756439" w:rsidP="00756439">
            <w:pPr>
              <w:pStyle w:val="NormalinTable"/>
              <w:tabs>
                <w:tab w:val="left" w:pos="1250"/>
              </w:tabs>
            </w:pPr>
            <w:r>
              <w:t>0.00%</w:t>
            </w:r>
          </w:p>
        </w:tc>
      </w:tr>
      <w:tr w:rsidR="00756439" w14:paraId="7EEB0219" w14:textId="77777777" w:rsidTr="00FC0611">
        <w:trPr>
          <w:cantSplit/>
        </w:trPr>
        <w:tc>
          <w:tcPr>
            <w:tcW w:w="0" w:type="auto"/>
            <w:tcBorders>
              <w:top w:val="single" w:sz="4" w:space="0" w:color="A6A6A6" w:themeColor="background1" w:themeShade="A6"/>
              <w:right w:val="single" w:sz="4" w:space="0" w:color="000000" w:themeColor="text1"/>
            </w:tcBorders>
          </w:tcPr>
          <w:p w14:paraId="38737BD6" w14:textId="77777777" w:rsidR="00756439" w:rsidRDefault="00756439" w:rsidP="00756439">
            <w:pPr>
              <w:pStyle w:val="NormalinTable"/>
            </w:pPr>
            <w:r>
              <w:rPr>
                <w:b/>
              </w:rPr>
              <w:t>0813 50 00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629B42" w14:textId="77777777" w:rsidR="00756439" w:rsidRDefault="00756439" w:rsidP="00756439">
            <w:pPr>
              <w:pStyle w:val="NormalinTable"/>
              <w:tabs>
                <w:tab w:val="left" w:pos="1250"/>
              </w:tabs>
            </w:pPr>
            <w:r>
              <w:t>0.00%</w:t>
            </w:r>
          </w:p>
        </w:tc>
      </w:tr>
      <w:tr w:rsidR="00756439" w14:paraId="776CD68E" w14:textId="77777777" w:rsidTr="00FC0611">
        <w:trPr>
          <w:cantSplit/>
        </w:trPr>
        <w:tc>
          <w:tcPr>
            <w:tcW w:w="0" w:type="auto"/>
            <w:tcBorders>
              <w:top w:val="single" w:sz="4" w:space="0" w:color="A6A6A6" w:themeColor="background1" w:themeShade="A6"/>
              <w:right w:val="single" w:sz="4" w:space="0" w:color="000000" w:themeColor="text1"/>
            </w:tcBorders>
          </w:tcPr>
          <w:p w14:paraId="18BC7218" w14:textId="77777777" w:rsidR="00756439" w:rsidRDefault="00756439" w:rsidP="00756439">
            <w:pPr>
              <w:pStyle w:val="NormalinTable"/>
            </w:pPr>
            <w:r>
              <w:rPr>
                <w:b/>
              </w:rPr>
              <w:t>0814 00 00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71C3AF" w14:textId="77777777" w:rsidR="00756439" w:rsidRDefault="00756439" w:rsidP="00756439">
            <w:pPr>
              <w:pStyle w:val="NormalinTable"/>
              <w:tabs>
                <w:tab w:val="left" w:pos="1250"/>
              </w:tabs>
            </w:pPr>
            <w:r>
              <w:t>0.00%</w:t>
            </w:r>
          </w:p>
        </w:tc>
      </w:tr>
      <w:tr w:rsidR="00756439" w14:paraId="05D279D0" w14:textId="77777777" w:rsidTr="00FC0611">
        <w:trPr>
          <w:cantSplit/>
        </w:trPr>
        <w:tc>
          <w:tcPr>
            <w:tcW w:w="0" w:type="auto"/>
            <w:tcBorders>
              <w:top w:val="single" w:sz="4" w:space="0" w:color="A6A6A6" w:themeColor="background1" w:themeShade="A6"/>
              <w:right w:val="single" w:sz="4" w:space="0" w:color="000000" w:themeColor="text1"/>
            </w:tcBorders>
          </w:tcPr>
          <w:p w14:paraId="256FF874" w14:textId="77777777" w:rsidR="00756439" w:rsidRDefault="00756439" w:rsidP="00756439">
            <w:pPr>
              <w:pStyle w:val="NormalinTable"/>
            </w:pPr>
            <w:r>
              <w:rPr>
                <w:b/>
              </w:rPr>
              <w:t>0901 12 00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9B3F26" w14:textId="77777777" w:rsidR="00756439" w:rsidRDefault="00756439" w:rsidP="00756439">
            <w:pPr>
              <w:pStyle w:val="NormalinTable"/>
              <w:tabs>
                <w:tab w:val="left" w:pos="1250"/>
              </w:tabs>
            </w:pPr>
            <w:r>
              <w:t>0.00%</w:t>
            </w:r>
          </w:p>
        </w:tc>
      </w:tr>
      <w:tr w:rsidR="00756439" w14:paraId="3323FB30" w14:textId="77777777" w:rsidTr="00FC0611">
        <w:trPr>
          <w:cantSplit/>
        </w:trPr>
        <w:tc>
          <w:tcPr>
            <w:tcW w:w="0" w:type="auto"/>
            <w:tcBorders>
              <w:top w:val="single" w:sz="4" w:space="0" w:color="A6A6A6" w:themeColor="background1" w:themeShade="A6"/>
              <w:right w:val="single" w:sz="4" w:space="0" w:color="000000" w:themeColor="text1"/>
            </w:tcBorders>
          </w:tcPr>
          <w:p w14:paraId="7697CE57" w14:textId="77777777" w:rsidR="00756439" w:rsidRDefault="00756439" w:rsidP="00756439">
            <w:pPr>
              <w:pStyle w:val="NormalinTable"/>
            </w:pPr>
            <w:r>
              <w:rPr>
                <w:b/>
              </w:rPr>
              <w:t>0901 21 00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D3DF22" w14:textId="77777777" w:rsidR="00756439" w:rsidRDefault="00756439" w:rsidP="00756439">
            <w:pPr>
              <w:pStyle w:val="NormalinTable"/>
              <w:tabs>
                <w:tab w:val="left" w:pos="1250"/>
              </w:tabs>
            </w:pPr>
            <w:r>
              <w:t>0.00%</w:t>
            </w:r>
          </w:p>
        </w:tc>
      </w:tr>
      <w:tr w:rsidR="00756439" w14:paraId="58AB5DC7" w14:textId="77777777" w:rsidTr="00FC0611">
        <w:trPr>
          <w:cantSplit/>
        </w:trPr>
        <w:tc>
          <w:tcPr>
            <w:tcW w:w="0" w:type="auto"/>
            <w:tcBorders>
              <w:top w:val="single" w:sz="4" w:space="0" w:color="A6A6A6" w:themeColor="background1" w:themeShade="A6"/>
              <w:right w:val="single" w:sz="4" w:space="0" w:color="000000" w:themeColor="text1"/>
            </w:tcBorders>
          </w:tcPr>
          <w:p w14:paraId="06682021" w14:textId="77777777" w:rsidR="00756439" w:rsidRDefault="00756439" w:rsidP="00756439">
            <w:pPr>
              <w:pStyle w:val="NormalinTable"/>
            </w:pPr>
            <w:r>
              <w:rPr>
                <w:b/>
              </w:rPr>
              <w:t>0901 22 00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A55499" w14:textId="77777777" w:rsidR="00756439" w:rsidRDefault="00756439" w:rsidP="00756439">
            <w:pPr>
              <w:pStyle w:val="NormalinTable"/>
              <w:tabs>
                <w:tab w:val="left" w:pos="1250"/>
              </w:tabs>
            </w:pPr>
            <w:r>
              <w:t>0.00%</w:t>
            </w:r>
          </w:p>
        </w:tc>
      </w:tr>
      <w:tr w:rsidR="00756439" w14:paraId="467ED663" w14:textId="77777777" w:rsidTr="00FC0611">
        <w:trPr>
          <w:cantSplit/>
        </w:trPr>
        <w:tc>
          <w:tcPr>
            <w:tcW w:w="0" w:type="auto"/>
            <w:tcBorders>
              <w:top w:val="single" w:sz="4" w:space="0" w:color="A6A6A6" w:themeColor="background1" w:themeShade="A6"/>
              <w:right w:val="single" w:sz="4" w:space="0" w:color="000000" w:themeColor="text1"/>
            </w:tcBorders>
          </w:tcPr>
          <w:p w14:paraId="41398039" w14:textId="77777777" w:rsidR="00756439" w:rsidRDefault="00756439" w:rsidP="00756439">
            <w:pPr>
              <w:pStyle w:val="NormalinTable"/>
            </w:pPr>
            <w:r>
              <w:rPr>
                <w:b/>
              </w:rPr>
              <w:t>0901 90 90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F8D7E2" w14:textId="77777777" w:rsidR="00756439" w:rsidRDefault="00756439" w:rsidP="00756439">
            <w:pPr>
              <w:pStyle w:val="NormalinTable"/>
              <w:tabs>
                <w:tab w:val="left" w:pos="1250"/>
              </w:tabs>
            </w:pPr>
            <w:r>
              <w:t>0.00%</w:t>
            </w:r>
          </w:p>
        </w:tc>
      </w:tr>
      <w:tr w:rsidR="00756439" w14:paraId="0BCD0BA3" w14:textId="77777777" w:rsidTr="00FC0611">
        <w:trPr>
          <w:cantSplit/>
        </w:trPr>
        <w:tc>
          <w:tcPr>
            <w:tcW w:w="0" w:type="auto"/>
            <w:tcBorders>
              <w:top w:val="single" w:sz="4" w:space="0" w:color="A6A6A6" w:themeColor="background1" w:themeShade="A6"/>
              <w:right w:val="single" w:sz="4" w:space="0" w:color="000000" w:themeColor="text1"/>
            </w:tcBorders>
          </w:tcPr>
          <w:p w14:paraId="0AF37347" w14:textId="77777777" w:rsidR="00756439" w:rsidRDefault="00756439" w:rsidP="00756439">
            <w:pPr>
              <w:pStyle w:val="NormalinTable"/>
            </w:pPr>
            <w:r>
              <w:rPr>
                <w:b/>
              </w:rPr>
              <w:t>0902 10 00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9A2011" w14:textId="77777777" w:rsidR="00756439" w:rsidRDefault="00756439" w:rsidP="00756439">
            <w:pPr>
              <w:pStyle w:val="NormalinTable"/>
              <w:tabs>
                <w:tab w:val="left" w:pos="1250"/>
              </w:tabs>
            </w:pPr>
            <w:r>
              <w:t>0.00%</w:t>
            </w:r>
          </w:p>
        </w:tc>
      </w:tr>
      <w:tr w:rsidR="00756439" w14:paraId="5A88F8E2" w14:textId="77777777" w:rsidTr="00FC0611">
        <w:trPr>
          <w:cantSplit/>
        </w:trPr>
        <w:tc>
          <w:tcPr>
            <w:tcW w:w="0" w:type="auto"/>
            <w:tcBorders>
              <w:top w:val="single" w:sz="4" w:space="0" w:color="A6A6A6" w:themeColor="background1" w:themeShade="A6"/>
              <w:right w:val="single" w:sz="4" w:space="0" w:color="000000" w:themeColor="text1"/>
            </w:tcBorders>
          </w:tcPr>
          <w:p w14:paraId="54442F6D" w14:textId="77777777" w:rsidR="00756439" w:rsidRDefault="00756439" w:rsidP="00756439">
            <w:pPr>
              <w:pStyle w:val="NormalinTable"/>
            </w:pPr>
            <w:r>
              <w:rPr>
                <w:b/>
              </w:rPr>
              <w:t>0904 12 00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DC3FD0" w14:textId="77777777" w:rsidR="00756439" w:rsidRDefault="00756439" w:rsidP="00756439">
            <w:pPr>
              <w:pStyle w:val="NormalinTable"/>
              <w:tabs>
                <w:tab w:val="left" w:pos="1250"/>
              </w:tabs>
            </w:pPr>
            <w:r>
              <w:t>0.00%</w:t>
            </w:r>
          </w:p>
        </w:tc>
      </w:tr>
      <w:tr w:rsidR="00756439" w14:paraId="46E42A38" w14:textId="77777777" w:rsidTr="00FC0611">
        <w:trPr>
          <w:cantSplit/>
        </w:trPr>
        <w:tc>
          <w:tcPr>
            <w:tcW w:w="0" w:type="auto"/>
            <w:tcBorders>
              <w:top w:val="single" w:sz="4" w:space="0" w:color="A6A6A6" w:themeColor="background1" w:themeShade="A6"/>
              <w:right w:val="single" w:sz="4" w:space="0" w:color="000000" w:themeColor="text1"/>
            </w:tcBorders>
          </w:tcPr>
          <w:p w14:paraId="53C0ECA3" w14:textId="77777777" w:rsidR="00756439" w:rsidRDefault="00756439" w:rsidP="00756439">
            <w:pPr>
              <w:pStyle w:val="NormalinTable"/>
            </w:pPr>
            <w:r>
              <w:rPr>
                <w:b/>
              </w:rPr>
              <w:t>0904 21 10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4310B1" w14:textId="77777777" w:rsidR="00756439" w:rsidRDefault="00756439" w:rsidP="00756439">
            <w:pPr>
              <w:pStyle w:val="NormalinTable"/>
              <w:tabs>
                <w:tab w:val="left" w:pos="1250"/>
              </w:tabs>
            </w:pPr>
            <w:r>
              <w:t>0.00%</w:t>
            </w:r>
          </w:p>
        </w:tc>
      </w:tr>
      <w:tr w:rsidR="00756439" w14:paraId="575D8C49" w14:textId="77777777" w:rsidTr="00FC0611">
        <w:trPr>
          <w:cantSplit/>
        </w:trPr>
        <w:tc>
          <w:tcPr>
            <w:tcW w:w="0" w:type="auto"/>
            <w:tcBorders>
              <w:top w:val="single" w:sz="4" w:space="0" w:color="A6A6A6" w:themeColor="background1" w:themeShade="A6"/>
              <w:right w:val="single" w:sz="4" w:space="0" w:color="000000" w:themeColor="text1"/>
            </w:tcBorders>
          </w:tcPr>
          <w:p w14:paraId="3A3490F8" w14:textId="77777777" w:rsidR="00756439" w:rsidRDefault="00756439" w:rsidP="00756439">
            <w:pPr>
              <w:pStyle w:val="NormalinTable"/>
            </w:pPr>
            <w:r>
              <w:rPr>
                <w:b/>
              </w:rPr>
              <w:t>0904 22 00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AA3FC8" w14:textId="77777777" w:rsidR="00756439" w:rsidRDefault="00756439" w:rsidP="00756439">
            <w:pPr>
              <w:pStyle w:val="NormalinTable"/>
              <w:tabs>
                <w:tab w:val="left" w:pos="1250"/>
              </w:tabs>
            </w:pPr>
            <w:r>
              <w:t>0.00%</w:t>
            </w:r>
          </w:p>
        </w:tc>
      </w:tr>
      <w:tr w:rsidR="00756439" w14:paraId="3685AF8F" w14:textId="77777777" w:rsidTr="00FC0611">
        <w:trPr>
          <w:cantSplit/>
        </w:trPr>
        <w:tc>
          <w:tcPr>
            <w:tcW w:w="0" w:type="auto"/>
            <w:tcBorders>
              <w:top w:val="single" w:sz="4" w:space="0" w:color="A6A6A6" w:themeColor="background1" w:themeShade="A6"/>
              <w:right w:val="single" w:sz="4" w:space="0" w:color="000000" w:themeColor="text1"/>
            </w:tcBorders>
          </w:tcPr>
          <w:p w14:paraId="3ADBA1F0" w14:textId="77777777" w:rsidR="00756439" w:rsidRDefault="00756439" w:rsidP="00756439">
            <w:pPr>
              <w:pStyle w:val="NormalinTable"/>
            </w:pPr>
            <w:r>
              <w:rPr>
                <w:b/>
              </w:rPr>
              <w:t>0905 00 00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E050BA" w14:textId="77777777" w:rsidR="00756439" w:rsidRDefault="00756439" w:rsidP="00756439">
            <w:pPr>
              <w:pStyle w:val="NormalinTable"/>
              <w:tabs>
                <w:tab w:val="left" w:pos="1250"/>
              </w:tabs>
            </w:pPr>
            <w:r>
              <w:t>0.00%</w:t>
            </w:r>
          </w:p>
        </w:tc>
      </w:tr>
      <w:tr w:rsidR="00756439" w14:paraId="67D71CB2" w14:textId="77777777" w:rsidTr="00FC0611">
        <w:trPr>
          <w:cantSplit/>
        </w:trPr>
        <w:tc>
          <w:tcPr>
            <w:tcW w:w="0" w:type="auto"/>
            <w:tcBorders>
              <w:top w:val="single" w:sz="4" w:space="0" w:color="A6A6A6" w:themeColor="background1" w:themeShade="A6"/>
              <w:right w:val="single" w:sz="4" w:space="0" w:color="000000" w:themeColor="text1"/>
            </w:tcBorders>
          </w:tcPr>
          <w:p w14:paraId="41ACDF6F" w14:textId="77777777" w:rsidR="00756439" w:rsidRDefault="00756439" w:rsidP="00756439">
            <w:pPr>
              <w:pStyle w:val="NormalinTable"/>
            </w:pPr>
            <w:r>
              <w:rPr>
                <w:b/>
              </w:rPr>
              <w:t>0907 00 00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04810A" w14:textId="77777777" w:rsidR="00756439" w:rsidRDefault="00756439" w:rsidP="00756439">
            <w:pPr>
              <w:pStyle w:val="NormalinTable"/>
              <w:tabs>
                <w:tab w:val="left" w:pos="1250"/>
              </w:tabs>
            </w:pPr>
            <w:r>
              <w:t>0.00%</w:t>
            </w:r>
          </w:p>
        </w:tc>
      </w:tr>
      <w:tr w:rsidR="00756439" w14:paraId="231F0E37" w14:textId="77777777" w:rsidTr="00FC0611">
        <w:trPr>
          <w:cantSplit/>
        </w:trPr>
        <w:tc>
          <w:tcPr>
            <w:tcW w:w="0" w:type="auto"/>
            <w:tcBorders>
              <w:top w:val="single" w:sz="4" w:space="0" w:color="A6A6A6" w:themeColor="background1" w:themeShade="A6"/>
              <w:right w:val="single" w:sz="4" w:space="0" w:color="000000" w:themeColor="text1"/>
            </w:tcBorders>
          </w:tcPr>
          <w:p w14:paraId="4274BE1E" w14:textId="77777777" w:rsidR="00756439" w:rsidRDefault="00756439" w:rsidP="00756439">
            <w:pPr>
              <w:pStyle w:val="NormalinTable"/>
            </w:pPr>
            <w:r>
              <w:rPr>
                <w:b/>
              </w:rPr>
              <w:t>0910 20 90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AE5C7E" w14:textId="77777777" w:rsidR="00756439" w:rsidRDefault="00756439" w:rsidP="00756439">
            <w:pPr>
              <w:pStyle w:val="NormalinTable"/>
              <w:tabs>
                <w:tab w:val="left" w:pos="1250"/>
              </w:tabs>
            </w:pPr>
            <w:r>
              <w:t>0.00%</w:t>
            </w:r>
          </w:p>
        </w:tc>
      </w:tr>
      <w:tr w:rsidR="00756439" w14:paraId="01147515" w14:textId="77777777" w:rsidTr="00FC0611">
        <w:trPr>
          <w:cantSplit/>
        </w:trPr>
        <w:tc>
          <w:tcPr>
            <w:tcW w:w="0" w:type="auto"/>
            <w:tcBorders>
              <w:top w:val="single" w:sz="4" w:space="0" w:color="A6A6A6" w:themeColor="background1" w:themeShade="A6"/>
              <w:right w:val="single" w:sz="4" w:space="0" w:color="000000" w:themeColor="text1"/>
            </w:tcBorders>
          </w:tcPr>
          <w:p w14:paraId="79710F8C" w14:textId="77777777" w:rsidR="00756439" w:rsidRDefault="00756439" w:rsidP="00756439">
            <w:pPr>
              <w:pStyle w:val="NormalinTable"/>
            </w:pPr>
            <w:r>
              <w:rPr>
                <w:b/>
              </w:rPr>
              <w:t>0910 91 90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6E5736" w14:textId="77777777" w:rsidR="00756439" w:rsidRDefault="00756439" w:rsidP="00756439">
            <w:pPr>
              <w:pStyle w:val="NormalinTable"/>
              <w:tabs>
                <w:tab w:val="left" w:pos="1250"/>
              </w:tabs>
            </w:pPr>
            <w:r>
              <w:t>0.00%</w:t>
            </w:r>
          </w:p>
        </w:tc>
      </w:tr>
      <w:tr w:rsidR="00756439" w14:paraId="2675C7C7" w14:textId="77777777" w:rsidTr="00FC0611">
        <w:trPr>
          <w:cantSplit/>
        </w:trPr>
        <w:tc>
          <w:tcPr>
            <w:tcW w:w="0" w:type="auto"/>
            <w:tcBorders>
              <w:top w:val="single" w:sz="4" w:space="0" w:color="A6A6A6" w:themeColor="background1" w:themeShade="A6"/>
              <w:right w:val="single" w:sz="4" w:space="0" w:color="000000" w:themeColor="text1"/>
            </w:tcBorders>
          </w:tcPr>
          <w:p w14:paraId="08DC5E88" w14:textId="77777777" w:rsidR="00756439" w:rsidRDefault="00756439" w:rsidP="00756439">
            <w:pPr>
              <w:pStyle w:val="NormalinTable"/>
            </w:pPr>
            <w:r>
              <w:rPr>
                <w:b/>
              </w:rPr>
              <w:t>0910 99 33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23335A" w14:textId="77777777" w:rsidR="00756439" w:rsidRDefault="00756439" w:rsidP="00756439">
            <w:pPr>
              <w:pStyle w:val="NormalinTable"/>
              <w:tabs>
                <w:tab w:val="left" w:pos="1250"/>
              </w:tabs>
            </w:pPr>
            <w:r>
              <w:t>0.00%</w:t>
            </w:r>
          </w:p>
        </w:tc>
      </w:tr>
      <w:tr w:rsidR="00756439" w14:paraId="01C8C26B" w14:textId="77777777" w:rsidTr="00FC0611">
        <w:trPr>
          <w:cantSplit/>
        </w:trPr>
        <w:tc>
          <w:tcPr>
            <w:tcW w:w="0" w:type="auto"/>
            <w:tcBorders>
              <w:top w:val="single" w:sz="4" w:space="0" w:color="A6A6A6" w:themeColor="background1" w:themeShade="A6"/>
              <w:right w:val="single" w:sz="4" w:space="0" w:color="000000" w:themeColor="text1"/>
            </w:tcBorders>
          </w:tcPr>
          <w:p w14:paraId="0F7DF3FF" w14:textId="77777777" w:rsidR="00756439" w:rsidRDefault="00756439" w:rsidP="00756439">
            <w:pPr>
              <w:pStyle w:val="NormalinTable"/>
            </w:pPr>
            <w:r>
              <w:rPr>
                <w:b/>
              </w:rPr>
              <w:t>0910 99 39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06466D" w14:textId="77777777" w:rsidR="00756439" w:rsidRDefault="00756439" w:rsidP="00756439">
            <w:pPr>
              <w:pStyle w:val="NormalinTable"/>
              <w:tabs>
                <w:tab w:val="left" w:pos="1250"/>
              </w:tabs>
            </w:pPr>
            <w:r>
              <w:t>0.00%</w:t>
            </w:r>
          </w:p>
        </w:tc>
      </w:tr>
      <w:tr w:rsidR="00756439" w14:paraId="5E6E20B1" w14:textId="77777777" w:rsidTr="00FC0611">
        <w:trPr>
          <w:cantSplit/>
        </w:trPr>
        <w:tc>
          <w:tcPr>
            <w:tcW w:w="0" w:type="auto"/>
            <w:tcBorders>
              <w:top w:val="single" w:sz="4" w:space="0" w:color="A6A6A6" w:themeColor="background1" w:themeShade="A6"/>
              <w:right w:val="single" w:sz="4" w:space="0" w:color="000000" w:themeColor="text1"/>
            </w:tcBorders>
          </w:tcPr>
          <w:p w14:paraId="0DD733A7" w14:textId="77777777" w:rsidR="00756439" w:rsidRDefault="00756439" w:rsidP="00756439">
            <w:pPr>
              <w:pStyle w:val="NormalinTable"/>
            </w:pPr>
            <w:r>
              <w:rPr>
                <w:b/>
              </w:rPr>
              <w:t>0910 99 50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E54AAA" w14:textId="77777777" w:rsidR="00756439" w:rsidRDefault="00756439" w:rsidP="00756439">
            <w:pPr>
              <w:pStyle w:val="NormalinTable"/>
              <w:tabs>
                <w:tab w:val="left" w:pos="1250"/>
              </w:tabs>
            </w:pPr>
            <w:r>
              <w:t>0.00%</w:t>
            </w:r>
          </w:p>
        </w:tc>
      </w:tr>
      <w:tr w:rsidR="00756439" w14:paraId="09236705" w14:textId="77777777" w:rsidTr="00FC0611">
        <w:trPr>
          <w:cantSplit/>
        </w:trPr>
        <w:tc>
          <w:tcPr>
            <w:tcW w:w="0" w:type="auto"/>
            <w:tcBorders>
              <w:top w:val="single" w:sz="4" w:space="0" w:color="A6A6A6" w:themeColor="background1" w:themeShade="A6"/>
              <w:right w:val="single" w:sz="4" w:space="0" w:color="000000" w:themeColor="text1"/>
            </w:tcBorders>
          </w:tcPr>
          <w:p w14:paraId="41E90456" w14:textId="77777777" w:rsidR="00756439" w:rsidRDefault="00756439" w:rsidP="00756439">
            <w:pPr>
              <w:pStyle w:val="NormalinTable"/>
            </w:pPr>
            <w:r>
              <w:rPr>
                <w:b/>
              </w:rPr>
              <w:t>0910 99 99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582F83" w14:textId="77777777" w:rsidR="00756439" w:rsidRDefault="00756439" w:rsidP="00756439">
            <w:pPr>
              <w:pStyle w:val="NormalinTable"/>
              <w:tabs>
                <w:tab w:val="left" w:pos="1250"/>
              </w:tabs>
            </w:pPr>
            <w:r>
              <w:t>0.00%</w:t>
            </w:r>
          </w:p>
        </w:tc>
      </w:tr>
      <w:tr w:rsidR="00756439" w14:paraId="11022919" w14:textId="77777777" w:rsidTr="00FC0611">
        <w:trPr>
          <w:cantSplit/>
        </w:trPr>
        <w:tc>
          <w:tcPr>
            <w:tcW w:w="0" w:type="auto"/>
            <w:tcBorders>
              <w:top w:val="single" w:sz="4" w:space="0" w:color="A6A6A6" w:themeColor="background1" w:themeShade="A6"/>
              <w:right w:val="single" w:sz="4" w:space="0" w:color="000000" w:themeColor="text1"/>
            </w:tcBorders>
          </w:tcPr>
          <w:p w14:paraId="2E33E7A9" w14:textId="77777777" w:rsidR="00756439" w:rsidRDefault="00756439" w:rsidP="00756439">
            <w:pPr>
              <w:pStyle w:val="NormalinTable"/>
            </w:pPr>
            <w:r>
              <w:rPr>
                <w:b/>
              </w:rPr>
              <w:t>1001 00 00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4B04C1" w14:textId="77777777" w:rsidR="00756439" w:rsidRDefault="00756439" w:rsidP="00756439">
            <w:pPr>
              <w:pStyle w:val="NormalinTable"/>
              <w:tabs>
                <w:tab w:val="left" w:pos="1250"/>
              </w:tabs>
            </w:pPr>
            <w:r>
              <w:t>0.00%</w:t>
            </w:r>
          </w:p>
        </w:tc>
      </w:tr>
      <w:tr w:rsidR="00756439" w14:paraId="36887FBF" w14:textId="77777777" w:rsidTr="00FC0611">
        <w:trPr>
          <w:cantSplit/>
        </w:trPr>
        <w:tc>
          <w:tcPr>
            <w:tcW w:w="0" w:type="auto"/>
            <w:tcBorders>
              <w:top w:val="single" w:sz="4" w:space="0" w:color="A6A6A6" w:themeColor="background1" w:themeShade="A6"/>
              <w:right w:val="single" w:sz="4" w:space="0" w:color="000000" w:themeColor="text1"/>
            </w:tcBorders>
          </w:tcPr>
          <w:p w14:paraId="1AEF546A" w14:textId="77777777" w:rsidR="00756439" w:rsidRDefault="00756439" w:rsidP="00756439">
            <w:pPr>
              <w:pStyle w:val="NormalinTable"/>
            </w:pPr>
            <w:r>
              <w:rPr>
                <w:b/>
              </w:rPr>
              <w:t>1002 00 00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86200D" w14:textId="77777777" w:rsidR="00756439" w:rsidRDefault="00756439" w:rsidP="00756439">
            <w:pPr>
              <w:pStyle w:val="NormalinTable"/>
              <w:tabs>
                <w:tab w:val="left" w:pos="1250"/>
              </w:tabs>
            </w:pPr>
            <w:r>
              <w:t>0.00%</w:t>
            </w:r>
          </w:p>
        </w:tc>
      </w:tr>
      <w:tr w:rsidR="00756439" w14:paraId="02A80E53" w14:textId="77777777" w:rsidTr="00FC0611">
        <w:trPr>
          <w:cantSplit/>
        </w:trPr>
        <w:tc>
          <w:tcPr>
            <w:tcW w:w="0" w:type="auto"/>
            <w:tcBorders>
              <w:top w:val="single" w:sz="4" w:space="0" w:color="A6A6A6" w:themeColor="background1" w:themeShade="A6"/>
              <w:right w:val="single" w:sz="4" w:space="0" w:color="000000" w:themeColor="text1"/>
            </w:tcBorders>
          </w:tcPr>
          <w:p w14:paraId="2D9980E1" w14:textId="77777777" w:rsidR="00756439" w:rsidRDefault="00756439" w:rsidP="00756439">
            <w:pPr>
              <w:pStyle w:val="NormalinTable"/>
            </w:pPr>
            <w:r>
              <w:rPr>
                <w:b/>
              </w:rPr>
              <w:t>1003 00 00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F1FDF1" w14:textId="77777777" w:rsidR="00756439" w:rsidRDefault="00756439" w:rsidP="00756439">
            <w:pPr>
              <w:pStyle w:val="NormalinTable"/>
              <w:tabs>
                <w:tab w:val="left" w:pos="1250"/>
              </w:tabs>
            </w:pPr>
            <w:r>
              <w:t>0.00%</w:t>
            </w:r>
          </w:p>
        </w:tc>
      </w:tr>
      <w:tr w:rsidR="00756439" w14:paraId="12EAE0D9" w14:textId="77777777" w:rsidTr="00FC0611">
        <w:trPr>
          <w:cantSplit/>
        </w:trPr>
        <w:tc>
          <w:tcPr>
            <w:tcW w:w="0" w:type="auto"/>
            <w:tcBorders>
              <w:top w:val="single" w:sz="4" w:space="0" w:color="A6A6A6" w:themeColor="background1" w:themeShade="A6"/>
              <w:right w:val="single" w:sz="4" w:space="0" w:color="000000" w:themeColor="text1"/>
            </w:tcBorders>
          </w:tcPr>
          <w:p w14:paraId="043A3EBA" w14:textId="77777777" w:rsidR="00756439" w:rsidRDefault="00756439" w:rsidP="00756439">
            <w:pPr>
              <w:pStyle w:val="NormalinTable"/>
            </w:pPr>
            <w:r>
              <w:rPr>
                <w:b/>
              </w:rPr>
              <w:lastRenderedPageBreak/>
              <w:t>1004 00 00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851E5E" w14:textId="77777777" w:rsidR="00756439" w:rsidRDefault="00756439" w:rsidP="00756439">
            <w:pPr>
              <w:pStyle w:val="NormalinTable"/>
              <w:tabs>
                <w:tab w:val="left" w:pos="1250"/>
              </w:tabs>
            </w:pPr>
            <w:r>
              <w:t>0.00%</w:t>
            </w:r>
          </w:p>
        </w:tc>
      </w:tr>
      <w:tr w:rsidR="00756439" w14:paraId="4BED8D35" w14:textId="77777777" w:rsidTr="00FC0611">
        <w:trPr>
          <w:cantSplit/>
        </w:trPr>
        <w:tc>
          <w:tcPr>
            <w:tcW w:w="0" w:type="auto"/>
            <w:tcBorders>
              <w:top w:val="single" w:sz="4" w:space="0" w:color="A6A6A6" w:themeColor="background1" w:themeShade="A6"/>
              <w:right w:val="single" w:sz="4" w:space="0" w:color="000000" w:themeColor="text1"/>
            </w:tcBorders>
          </w:tcPr>
          <w:p w14:paraId="57C08DD1" w14:textId="77777777" w:rsidR="00756439" w:rsidRDefault="00756439" w:rsidP="00756439">
            <w:pPr>
              <w:pStyle w:val="NormalinTable"/>
            </w:pPr>
            <w:r>
              <w:rPr>
                <w:b/>
              </w:rPr>
              <w:t>1005 10 90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0D727B" w14:textId="77777777" w:rsidR="00756439" w:rsidRDefault="00756439" w:rsidP="00756439">
            <w:pPr>
              <w:pStyle w:val="NormalinTable"/>
              <w:tabs>
                <w:tab w:val="left" w:pos="1250"/>
              </w:tabs>
            </w:pPr>
            <w:r>
              <w:t>0.00%</w:t>
            </w:r>
          </w:p>
        </w:tc>
      </w:tr>
      <w:tr w:rsidR="00756439" w14:paraId="07486352" w14:textId="77777777" w:rsidTr="00FC0611">
        <w:trPr>
          <w:cantSplit/>
        </w:trPr>
        <w:tc>
          <w:tcPr>
            <w:tcW w:w="0" w:type="auto"/>
            <w:tcBorders>
              <w:top w:val="single" w:sz="4" w:space="0" w:color="A6A6A6" w:themeColor="background1" w:themeShade="A6"/>
              <w:right w:val="single" w:sz="4" w:space="0" w:color="000000" w:themeColor="text1"/>
            </w:tcBorders>
          </w:tcPr>
          <w:p w14:paraId="734F10C1" w14:textId="77777777" w:rsidR="00756439" w:rsidRDefault="00756439" w:rsidP="00756439">
            <w:pPr>
              <w:pStyle w:val="NormalinTable"/>
            </w:pPr>
            <w:r>
              <w:rPr>
                <w:b/>
              </w:rPr>
              <w:t>1006 10 10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42A889" w14:textId="77777777" w:rsidR="00756439" w:rsidRDefault="00756439" w:rsidP="00756439">
            <w:pPr>
              <w:pStyle w:val="NormalinTable"/>
              <w:tabs>
                <w:tab w:val="left" w:pos="1250"/>
              </w:tabs>
            </w:pPr>
            <w:r>
              <w:t>0.00%</w:t>
            </w:r>
          </w:p>
        </w:tc>
      </w:tr>
      <w:tr w:rsidR="00756439" w14:paraId="53A2DAB0" w14:textId="77777777" w:rsidTr="00FC0611">
        <w:trPr>
          <w:cantSplit/>
        </w:trPr>
        <w:tc>
          <w:tcPr>
            <w:tcW w:w="0" w:type="auto"/>
            <w:tcBorders>
              <w:top w:val="single" w:sz="4" w:space="0" w:color="A6A6A6" w:themeColor="background1" w:themeShade="A6"/>
              <w:right w:val="single" w:sz="4" w:space="0" w:color="000000" w:themeColor="text1"/>
            </w:tcBorders>
          </w:tcPr>
          <w:p w14:paraId="7F16E234" w14:textId="77777777" w:rsidR="00756439" w:rsidRDefault="00756439" w:rsidP="00756439">
            <w:pPr>
              <w:pStyle w:val="NormalinTable"/>
            </w:pPr>
            <w:r>
              <w:rPr>
                <w:b/>
              </w:rPr>
              <w:t>1007 00 00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F0E58B" w14:textId="77777777" w:rsidR="00756439" w:rsidRDefault="00756439" w:rsidP="00756439">
            <w:pPr>
              <w:pStyle w:val="NormalinTable"/>
              <w:tabs>
                <w:tab w:val="left" w:pos="1250"/>
              </w:tabs>
            </w:pPr>
            <w:r>
              <w:t>0.00%</w:t>
            </w:r>
          </w:p>
        </w:tc>
      </w:tr>
      <w:tr w:rsidR="00756439" w14:paraId="063D5BB6" w14:textId="77777777" w:rsidTr="00FC0611">
        <w:trPr>
          <w:cantSplit/>
        </w:trPr>
        <w:tc>
          <w:tcPr>
            <w:tcW w:w="0" w:type="auto"/>
            <w:tcBorders>
              <w:top w:val="single" w:sz="4" w:space="0" w:color="A6A6A6" w:themeColor="background1" w:themeShade="A6"/>
              <w:right w:val="single" w:sz="4" w:space="0" w:color="000000" w:themeColor="text1"/>
            </w:tcBorders>
          </w:tcPr>
          <w:p w14:paraId="29AC7FEF" w14:textId="77777777" w:rsidR="00756439" w:rsidRDefault="00756439" w:rsidP="00756439">
            <w:pPr>
              <w:pStyle w:val="NormalinTable"/>
            </w:pPr>
            <w:r>
              <w:rPr>
                <w:b/>
              </w:rPr>
              <w:t>1008 10 00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B4C02D" w14:textId="77777777" w:rsidR="00756439" w:rsidRDefault="00756439" w:rsidP="00756439">
            <w:pPr>
              <w:pStyle w:val="NormalinTable"/>
              <w:tabs>
                <w:tab w:val="left" w:pos="1250"/>
              </w:tabs>
            </w:pPr>
            <w:r>
              <w:t>0.00%</w:t>
            </w:r>
          </w:p>
        </w:tc>
      </w:tr>
      <w:tr w:rsidR="00756439" w14:paraId="6CD82E11" w14:textId="77777777" w:rsidTr="00FC0611">
        <w:trPr>
          <w:cantSplit/>
        </w:trPr>
        <w:tc>
          <w:tcPr>
            <w:tcW w:w="0" w:type="auto"/>
            <w:tcBorders>
              <w:top w:val="single" w:sz="4" w:space="0" w:color="A6A6A6" w:themeColor="background1" w:themeShade="A6"/>
              <w:right w:val="single" w:sz="4" w:space="0" w:color="000000" w:themeColor="text1"/>
            </w:tcBorders>
          </w:tcPr>
          <w:p w14:paraId="7AF41507" w14:textId="77777777" w:rsidR="00756439" w:rsidRDefault="00756439" w:rsidP="00756439">
            <w:pPr>
              <w:pStyle w:val="NormalinTable"/>
            </w:pPr>
            <w:r>
              <w:rPr>
                <w:b/>
              </w:rPr>
              <w:t>1008 21 00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D7AB6D" w14:textId="77777777" w:rsidR="00756439" w:rsidRDefault="00756439" w:rsidP="00756439">
            <w:pPr>
              <w:pStyle w:val="NormalinTable"/>
              <w:tabs>
                <w:tab w:val="left" w:pos="1250"/>
              </w:tabs>
            </w:pPr>
            <w:r>
              <w:t>0.00%</w:t>
            </w:r>
          </w:p>
        </w:tc>
      </w:tr>
      <w:tr w:rsidR="00756439" w14:paraId="4AF19847" w14:textId="77777777" w:rsidTr="00FC0611">
        <w:trPr>
          <w:cantSplit/>
        </w:trPr>
        <w:tc>
          <w:tcPr>
            <w:tcW w:w="0" w:type="auto"/>
            <w:tcBorders>
              <w:top w:val="single" w:sz="4" w:space="0" w:color="A6A6A6" w:themeColor="background1" w:themeShade="A6"/>
              <w:right w:val="single" w:sz="4" w:space="0" w:color="000000" w:themeColor="text1"/>
            </w:tcBorders>
          </w:tcPr>
          <w:p w14:paraId="3C6C283B" w14:textId="77777777" w:rsidR="00756439" w:rsidRDefault="00756439" w:rsidP="00756439">
            <w:pPr>
              <w:pStyle w:val="NormalinTable"/>
            </w:pPr>
            <w:r>
              <w:rPr>
                <w:b/>
              </w:rPr>
              <w:t>1008 29 00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502D96" w14:textId="77777777" w:rsidR="00756439" w:rsidRDefault="00756439" w:rsidP="00756439">
            <w:pPr>
              <w:pStyle w:val="NormalinTable"/>
              <w:tabs>
                <w:tab w:val="left" w:pos="1250"/>
              </w:tabs>
            </w:pPr>
            <w:r>
              <w:t>0.00%</w:t>
            </w:r>
          </w:p>
        </w:tc>
      </w:tr>
      <w:tr w:rsidR="00756439" w14:paraId="569AFD48" w14:textId="77777777" w:rsidTr="00FC0611">
        <w:trPr>
          <w:cantSplit/>
        </w:trPr>
        <w:tc>
          <w:tcPr>
            <w:tcW w:w="0" w:type="auto"/>
            <w:tcBorders>
              <w:top w:val="single" w:sz="4" w:space="0" w:color="A6A6A6" w:themeColor="background1" w:themeShade="A6"/>
              <w:right w:val="single" w:sz="4" w:space="0" w:color="000000" w:themeColor="text1"/>
            </w:tcBorders>
          </w:tcPr>
          <w:p w14:paraId="316BABE4" w14:textId="77777777" w:rsidR="00756439" w:rsidRDefault="00756439" w:rsidP="00756439">
            <w:pPr>
              <w:pStyle w:val="NormalinTable"/>
            </w:pPr>
            <w:r>
              <w:rPr>
                <w:b/>
              </w:rPr>
              <w:t>1008 40 00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AE2A57" w14:textId="77777777" w:rsidR="00756439" w:rsidRDefault="00756439" w:rsidP="00756439">
            <w:pPr>
              <w:pStyle w:val="NormalinTable"/>
              <w:tabs>
                <w:tab w:val="left" w:pos="1250"/>
              </w:tabs>
            </w:pPr>
            <w:r>
              <w:t>0.00%</w:t>
            </w:r>
          </w:p>
        </w:tc>
      </w:tr>
      <w:tr w:rsidR="00756439" w14:paraId="09A41A26" w14:textId="77777777" w:rsidTr="00FC0611">
        <w:trPr>
          <w:cantSplit/>
        </w:trPr>
        <w:tc>
          <w:tcPr>
            <w:tcW w:w="0" w:type="auto"/>
            <w:tcBorders>
              <w:top w:val="single" w:sz="4" w:space="0" w:color="A6A6A6" w:themeColor="background1" w:themeShade="A6"/>
              <w:right w:val="single" w:sz="4" w:space="0" w:color="000000" w:themeColor="text1"/>
            </w:tcBorders>
          </w:tcPr>
          <w:p w14:paraId="12F39D68" w14:textId="77777777" w:rsidR="00756439" w:rsidRDefault="00756439" w:rsidP="00756439">
            <w:pPr>
              <w:pStyle w:val="NormalinTable"/>
            </w:pPr>
            <w:r>
              <w:rPr>
                <w:b/>
              </w:rPr>
              <w:t>1008 50 00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EA67FD" w14:textId="77777777" w:rsidR="00756439" w:rsidRDefault="00756439" w:rsidP="00756439">
            <w:pPr>
              <w:pStyle w:val="NormalinTable"/>
              <w:tabs>
                <w:tab w:val="left" w:pos="1250"/>
              </w:tabs>
            </w:pPr>
            <w:r>
              <w:t>0.00%</w:t>
            </w:r>
          </w:p>
        </w:tc>
      </w:tr>
      <w:tr w:rsidR="00756439" w14:paraId="482DFDBD" w14:textId="77777777" w:rsidTr="00FC0611">
        <w:trPr>
          <w:cantSplit/>
        </w:trPr>
        <w:tc>
          <w:tcPr>
            <w:tcW w:w="0" w:type="auto"/>
            <w:tcBorders>
              <w:top w:val="single" w:sz="4" w:space="0" w:color="A6A6A6" w:themeColor="background1" w:themeShade="A6"/>
              <w:right w:val="single" w:sz="4" w:space="0" w:color="000000" w:themeColor="text1"/>
            </w:tcBorders>
          </w:tcPr>
          <w:p w14:paraId="778BD0FC" w14:textId="77777777" w:rsidR="00756439" w:rsidRDefault="00756439" w:rsidP="00756439">
            <w:pPr>
              <w:pStyle w:val="NormalinTable"/>
            </w:pPr>
            <w:r>
              <w:rPr>
                <w:b/>
              </w:rPr>
              <w:t>1008 60 00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DD41B1" w14:textId="77777777" w:rsidR="00756439" w:rsidRDefault="00756439" w:rsidP="00756439">
            <w:pPr>
              <w:pStyle w:val="NormalinTable"/>
              <w:tabs>
                <w:tab w:val="left" w:pos="1250"/>
              </w:tabs>
            </w:pPr>
            <w:r>
              <w:t>0.00%</w:t>
            </w:r>
          </w:p>
        </w:tc>
      </w:tr>
      <w:tr w:rsidR="00756439" w14:paraId="1BE5CEEE" w14:textId="77777777" w:rsidTr="00FC0611">
        <w:trPr>
          <w:cantSplit/>
        </w:trPr>
        <w:tc>
          <w:tcPr>
            <w:tcW w:w="0" w:type="auto"/>
            <w:tcBorders>
              <w:top w:val="single" w:sz="4" w:space="0" w:color="A6A6A6" w:themeColor="background1" w:themeShade="A6"/>
              <w:right w:val="single" w:sz="4" w:space="0" w:color="000000" w:themeColor="text1"/>
            </w:tcBorders>
          </w:tcPr>
          <w:p w14:paraId="276C1EB8" w14:textId="77777777" w:rsidR="00756439" w:rsidRDefault="00756439" w:rsidP="00756439">
            <w:pPr>
              <w:pStyle w:val="NormalinTable"/>
            </w:pPr>
            <w:r>
              <w:rPr>
                <w:b/>
              </w:rPr>
              <w:t>1008 90 00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E33143" w14:textId="77777777" w:rsidR="00756439" w:rsidRDefault="00756439" w:rsidP="00756439">
            <w:pPr>
              <w:pStyle w:val="NormalinTable"/>
              <w:tabs>
                <w:tab w:val="left" w:pos="1250"/>
              </w:tabs>
            </w:pPr>
            <w:r>
              <w:t>0.00%</w:t>
            </w:r>
          </w:p>
        </w:tc>
      </w:tr>
      <w:tr w:rsidR="00756439" w14:paraId="22580200" w14:textId="77777777" w:rsidTr="00FC0611">
        <w:trPr>
          <w:cantSplit/>
        </w:trPr>
        <w:tc>
          <w:tcPr>
            <w:tcW w:w="0" w:type="auto"/>
            <w:tcBorders>
              <w:top w:val="single" w:sz="4" w:space="0" w:color="A6A6A6" w:themeColor="background1" w:themeShade="A6"/>
              <w:right w:val="single" w:sz="4" w:space="0" w:color="000000" w:themeColor="text1"/>
            </w:tcBorders>
          </w:tcPr>
          <w:p w14:paraId="5A40300A" w14:textId="77777777" w:rsidR="00756439" w:rsidRDefault="00756439" w:rsidP="00756439">
            <w:pPr>
              <w:pStyle w:val="NormalinTable"/>
            </w:pPr>
            <w:r>
              <w:rPr>
                <w:b/>
              </w:rPr>
              <w:t>1101 00 00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7FD695" w14:textId="77777777" w:rsidR="00756439" w:rsidRDefault="00756439" w:rsidP="00756439">
            <w:pPr>
              <w:pStyle w:val="NormalinTable"/>
              <w:tabs>
                <w:tab w:val="left" w:pos="1250"/>
              </w:tabs>
            </w:pPr>
            <w:r>
              <w:t>0.00%</w:t>
            </w:r>
          </w:p>
        </w:tc>
      </w:tr>
      <w:tr w:rsidR="00756439" w14:paraId="07911CF4" w14:textId="77777777" w:rsidTr="00FC0611">
        <w:trPr>
          <w:cantSplit/>
        </w:trPr>
        <w:tc>
          <w:tcPr>
            <w:tcW w:w="0" w:type="auto"/>
            <w:tcBorders>
              <w:top w:val="single" w:sz="4" w:space="0" w:color="A6A6A6" w:themeColor="background1" w:themeShade="A6"/>
              <w:right w:val="single" w:sz="4" w:space="0" w:color="000000" w:themeColor="text1"/>
            </w:tcBorders>
          </w:tcPr>
          <w:p w14:paraId="255174D2" w14:textId="77777777" w:rsidR="00756439" w:rsidRDefault="00756439" w:rsidP="00756439">
            <w:pPr>
              <w:pStyle w:val="NormalinTable"/>
            </w:pPr>
            <w:r>
              <w:rPr>
                <w:b/>
              </w:rPr>
              <w:t>1102 00 00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FB6652" w14:textId="77777777" w:rsidR="00756439" w:rsidRDefault="00756439" w:rsidP="00756439">
            <w:pPr>
              <w:pStyle w:val="NormalinTable"/>
              <w:tabs>
                <w:tab w:val="left" w:pos="1250"/>
              </w:tabs>
            </w:pPr>
            <w:r>
              <w:t>0.00%</w:t>
            </w:r>
          </w:p>
        </w:tc>
      </w:tr>
      <w:tr w:rsidR="00756439" w14:paraId="503583C8" w14:textId="77777777" w:rsidTr="00FC0611">
        <w:trPr>
          <w:cantSplit/>
        </w:trPr>
        <w:tc>
          <w:tcPr>
            <w:tcW w:w="0" w:type="auto"/>
            <w:tcBorders>
              <w:top w:val="single" w:sz="4" w:space="0" w:color="A6A6A6" w:themeColor="background1" w:themeShade="A6"/>
              <w:right w:val="single" w:sz="4" w:space="0" w:color="000000" w:themeColor="text1"/>
            </w:tcBorders>
          </w:tcPr>
          <w:p w14:paraId="651062DA" w14:textId="77777777" w:rsidR="00756439" w:rsidRDefault="00756439" w:rsidP="00756439">
            <w:pPr>
              <w:pStyle w:val="NormalinTable"/>
            </w:pPr>
            <w:r>
              <w:rPr>
                <w:b/>
              </w:rPr>
              <w:t>1103 00 00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AD3776" w14:textId="77777777" w:rsidR="00756439" w:rsidRDefault="00756439" w:rsidP="00756439">
            <w:pPr>
              <w:pStyle w:val="NormalinTable"/>
              <w:tabs>
                <w:tab w:val="left" w:pos="1250"/>
              </w:tabs>
            </w:pPr>
            <w:r>
              <w:t>0.00%</w:t>
            </w:r>
          </w:p>
        </w:tc>
      </w:tr>
      <w:tr w:rsidR="00756439" w14:paraId="43998657" w14:textId="77777777" w:rsidTr="00FC0611">
        <w:trPr>
          <w:cantSplit/>
        </w:trPr>
        <w:tc>
          <w:tcPr>
            <w:tcW w:w="0" w:type="auto"/>
            <w:tcBorders>
              <w:top w:val="single" w:sz="4" w:space="0" w:color="A6A6A6" w:themeColor="background1" w:themeShade="A6"/>
              <w:right w:val="single" w:sz="4" w:space="0" w:color="000000" w:themeColor="text1"/>
            </w:tcBorders>
          </w:tcPr>
          <w:p w14:paraId="300D684C" w14:textId="77777777" w:rsidR="00756439" w:rsidRDefault="00756439" w:rsidP="00756439">
            <w:pPr>
              <w:pStyle w:val="NormalinTable"/>
            </w:pPr>
            <w:r>
              <w:rPr>
                <w:b/>
              </w:rPr>
              <w:t>1104 00 00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6700E2" w14:textId="77777777" w:rsidR="00756439" w:rsidRDefault="00756439" w:rsidP="00756439">
            <w:pPr>
              <w:pStyle w:val="NormalinTable"/>
              <w:tabs>
                <w:tab w:val="left" w:pos="1250"/>
              </w:tabs>
            </w:pPr>
            <w:r>
              <w:t>0.00%</w:t>
            </w:r>
          </w:p>
        </w:tc>
      </w:tr>
      <w:tr w:rsidR="00756439" w14:paraId="202DB527" w14:textId="77777777" w:rsidTr="00FC0611">
        <w:trPr>
          <w:cantSplit/>
        </w:trPr>
        <w:tc>
          <w:tcPr>
            <w:tcW w:w="0" w:type="auto"/>
            <w:tcBorders>
              <w:top w:val="single" w:sz="4" w:space="0" w:color="A6A6A6" w:themeColor="background1" w:themeShade="A6"/>
              <w:right w:val="single" w:sz="4" w:space="0" w:color="000000" w:themeColor="text1"/>
            </w:tcBorders>
          </w:tcPr>
          <w:p w14:paraId="73C37FD5" w14:textId="77777777" w:rsidR="00756439" w:rsidRDefault="00756439" w:rsidP="00756439">
            <w:pPr>
              <w:pStyle w:val="NormalinTable"/>
            </w:pPr>
            <w:r>
              <w:rPr>
                <w:b/>
              </w:rPr>
              <w:t>1105 00 00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0C127B" w14:textId="77777777" w:rsidR="00756439" w:rsidRDefault="00756439" w:rsidP="00756439">
            <w:pPr>
              <w:pStyle w:val="NormalinTable"/>
              <w:tabs>
                <w:tab w:val="left" w:pos="1250"/>
              </w:tabs>
            </w:pPr>
            <w:r>
              <w:t>0.00%</w:t>
            </w:r>
          </w:p>
        </w:tc>
      </w:tr>
      <w:tr w:rsidR="00756439" w14:paraId="032238BD" w14:textId="77777777" w:rsidTr="00FC0611">
        <w:trPr>
          <w:cantSplit/>
        </w:trPr>
        <w:tc>
          <w:tcPr>
            <w:tcW w:w="0" w:type="auto"/>
            <w:tcBorders>
              <w:top w:val="single" w:sz="4" w:space="0" w:color="A6A6A6" w:themeColor="background1" w:themeShade="A6"/>
              <w:right w:val="single" w:sz="4" w:space="0" w:color="000000" w:themeColor="text1"/>
            </w:tcBorders>
          </w:tcPr>
          <w:p w14:paraId="148B630D" w14:textId="77777777" w:rsidR="00756439" w:rsidRDefault="00756439" w:rsidP="00756439">
            <w:pPr>
              <w:pStyle w:val="NormalinTable"/>
            </w:pPr>
            <w:r>
              <w:rPr>
                <w:b/>
              </w:rPr>
              <w:t>1106 00 00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63A0F2" w14:textId="77777777" w:rsidR="00756439" w:rsidRDefault="00756439" w:rsidP="00756439">
            <w:pPr>
              <w:pStyle w:val="NormalinTable"/>
              <w:tabs>
                <w:tab w:val="left" w:pos="1250"/>
              </w:tabs>
            </w:pPr>
            <w:r>
              <w:t>0.00%</w:t>
            </w:r>
          </w:p>
        </w:tc>
      </w:tr>
      <w:tr w:rsidR="00756439" w14:paraId="3B3151CA" w14:textId="77777777" w:rsidTr="00FC0611">
        <w:trPr>
          <w:cantSplit/>
        </w:trPr>
        <w:tc>
          <w:tcPr>
            <w:tcW w:w="0" w:type="auto"/>
            <w:tcBorders>
              <w:top w:val="single" w:sz="4" w:space="0" w:color="A6A6A6" w:themeColor="background1" w:themeShade="A6"/>
              <w:right w:val="single" w:sz="4" w:space="0" w:color="000000" w:themeColor="text1"/>
            </w:tcBorders>
          </w:tcPr>
          <w:p w14:paraId="52E74F73" w14:textId="77777777" w:rsidR="00756439" w:rsidRDefault="00756439" w:rsidP="00756439">
            <w:pPr>
              <w:pStyle w:val="NormalinTable"/>
            </w:pPr>
            <w:r>
              <w:rPr>
                <w:b/>
              </w:rPr>
              <w:t>1107 00 00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DFCFBD" w14:textId="77777777" w:rsidR="00756439" w:rsidRDefault="00756439" w:rsidP="00756439">
            <w:pPr>
              <w:pStyle w:val="NormalinTable"/>
              <w:tabs>
                <w:tab w:val="left" w:pos="1250"/>
              </w:tabs>
            </w:pPr>
            <w:r>
              <w:t>0.00%</w:t>
            </w:r>
          </w:p>
        </w:tc>
      </w:tr>
      <w:tr w:rsidR="00756439" w14:paraId="6BB2C424" w14:textId="77777777" w:rsidTr="00FC0611">
        <w:trPr>
          <w:cantSplit/>
        </w:trPr>
        <w:tc>
          <w:tcPr>
            <w:tcW w:w="0" w:type="auto"/>
            <w:tcBorders>
              <w:top w:val="single" w:sz="4" w:space="0" w:color="A6A6A6" w:themeColor="background1" w:themeShade="A6"/>
              <w:right w:val="single" w:sz="4" w:space="0" w:color="000000" w:themeColor="text1"/>
            </w:tcBorders>
          </w:tcPr>
          <w:p w14:paraId="6E1B7AD6" w14:textId="77777777" w:rsidR="00756439" w:rsidRDefault="00756439" w:rsidP="00756439">
            <w:pPr>
              <w:pStyle w:val="NormalinTable"/>
            </w:pPr>
            <w:r>
              <w:rPr>
                <w:b/>
              </w:rPr>
              <w:t>1108 20 00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445662" w14:textId="77777777" w:rsidR="00756439" w:rsidRDefault="00756439" w:rsidP="00756439">
            <w:pPr>
              <w:pStyle w:val="NormalinTable"/>
              <w:tabs>
                <w:tab w:val="left" w:pos="1250"/>
              </w:tabs>
            </w:pPr>
            <w:r>
              <w:t>0.00%</w:t>
            </w:r>
          </w:p>
        </w:tc>
      </w:tr>
      <w:tr w:rsidR="00756439" w14:paraId="39865FA1" w14:textId="77777777" w:rsidTr="00FC0611">
        <w:trPr>
          <w:cantSplit/>
        </w:trPr>
        <w:tc>
          <w:tcPr>
            <w:tcW w:w="0" w:type="auto"/>
            <w:tcBorders>
              <w:top w:val="single" w:sz="4" w:space="0" w:color="A6A6A6" w:themeColor="background1" w:themeShade="A6"/>
              <w:right w:val="single" w:sz="4" w:space="0" w:color="000000" w:themeColor="text1"/>
            </w:tcBorders>
          </w:tcPr>
          <w:p w14:paraId="441B916A" w14:textId="77777777" w:rsidR="00756439" w:rsidRDefault="00756439" w:rsidP="00756439">
            <w:pPr>
              <w:pStyle w:val="NormalinTable"/>
            </w:pPr>
            <w:r>
              <w:rPr>
                <w:b/>
              </w:rPr>
              <w:t>1208 10 00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A65E8E" w14:textId="77777777" w:rsidR="00756439" w:rsidRDefault="00756439" w:rsidP="00756439">
            <w:pPr>
              <w:pStyle w:val="NormalinTable"/>
              <w:tabs>
                <w:tab w:val="left" w:pos="1250"/>
              </w:tabs>
            </w:pPr>
            <w:r>
              <w:t>0.00%</w:t>
            </w:r>
          </w:p>
        </w:tc>
      </w:tr>
      <w:tr w:rsidR="00756439" w14:paraId="5E46CE27" w14:textId="77777777" w:rsidTr="00FC0611">
        <w:trPr>
          <w:cantSplit/>
        </w:trPr>
        <w:tc>
          <w:tcPr>
            <w:tcW w:w="0" w:type="auto"/>
            <w:tcBorders>
              <w:top w:val="single" w:sz="4" w:space="0" w:color="A6A6A6" w:themeColor="background1" w:themeShade="A6"/>
              <w:right w:val="single" w:sz="4" w:space="0" w:color="000000" w:themeColor="text1"/>
            </w:tcBorders>
          </w:tcPr>
          <w:p w14:paraId="730F68A5" w14:textId="77777777" w:rsidR="00756439" w:rsidRDefault="00756439" w:rsidP="00756439">
            <w:pPr>
              <w:pStyle w:val="NormalinTable"/>
            </w:pPr>
            <w:r>
              <w:rPr>
                <w:b/>
              </w:rPr>
              <w:t>1209 10 00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2E74E2" w14:textId="77777777" w:rsidR="00756439" w:rsidRDefault="00756439" w:rsidP="00756439">
            <w:pPr>
              <w:pStyle w:val="NormalinTable"/>
              <w:tabs>
                <w:tab w:val="left" w:pos="1250"/>
              </w:tabs>
            </w:pPr>
            <w:r>
              <w:t>0.00%</w:t>
            </w:r>
          </w:p>
        </w:tc>
      </w:tr>
      <w:tr w:rsidR="00756439" w14:paraId="3E2D2A00" w14:textId="77777777" w:rsidTr="00FC0611">
        <w:trPr>
          <w:cantSplit/>
        </w:trPr>
        <w:tc>
          <w:tcPr>
            <w:tcW w:w="0" w:type="auto"/>
            <w:tcBorders>
              <w:top w:val="single" w:sz="4" w:space="0" w:color="A6A6A6" w:themeColor="background1" w:themeShade="A6"/>
              <w:right w:val="single" w:sz="4" w:space="0" w:color="000000" w:themeColor="text1"/>
            </w:tcBorders>
          </w:tcPr>
          <w:p w14:paraId="5D5F9604" w14:textId="77777777" w:rsidR="00756439" w:rsidRDefault="00756439" w:rsidP="00756439">
            <w:pPr>
              <w:pStyle w:val="NormalinTable"/>
            </w:pPr>
            <w:r>
              <w:rPr>
                <w:b/>
              </w:rPr>
              <w:t>1209 21 00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0B0E37" w14:textId="77777777" w:rsidR="00756439" w:rsidRDefault="00756439" w:rsidP="00756439">
            <w:pPr>
              <w:pStyle w:val="NormalinTable"/>
              <w:tabs>
                <w:tab w:val="left" w:pos="1250"/>
              </w:tabs>
            </w:pPr>
            <w:r>
              <w:t>0.00%</w:t>
            </w:r>
          </w:p>
        </w:tc>
      </w:tr>
      <w:tr w:rsidR="00756439" w14:paraId="4CBD365C" w14:textId="77777777" w:rsidTr="00FC0611">
        <w:trPr>
          <w:cantSplit/>
        </w:trPr>
        <w:tc>
          <w:tcPr>
            <w:tcW w:w="0" w:type="auto"/>
            <w:tcBorders>
              <w:top w:val="single" w:sz="4" w:space="0" w:color="A6A6A6" w:themeColor="background1" w:themeShade="A6"/>
              <w:right w:val="single" w:sz="4" w:space="0" w:color="000000" w:themeColor="text1"/>
            </w:tcBorders>
          </w:tcPr>
          <w:p w14:paraId="65B1098E" w14:textId="77777777" w:rsidR="00756439" w:rsidRDefault="00756439" w:rsidP="00756439">
            <w:pPr>
              <w:pStyle w:val="NormalinTable"/>
            </w:pPr>
            <w:r>
              <w:rPr>
                <w:b/>
              </w:rPr>
              <w:t>1209 23 80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C87855" w14:textId="77777777" w:rsidR="00756439" w:rsidRDefault="00756439" w:rsidP="00756439">
            <w:pPr>
              <w:pStyle w:val="NormalinTable"/>
              <w:tabs>
                <w:tab w:val="left" w:pos="1250"/>
              </w:tabs>
            </w:pPr>
            <w:r>
              <w:t>0.00%</w:t>
            </w:r>
          </w:p>
        </w:tc>
      </w:tr>
      <w:tr w:rsidR="00756439" w14:paraId="146ED9E1" w14:textId="77777777" w:rsidTr="00FC0611">
        <w:trPr>
          <w:cantSplit/>
        </w:trPr>
        <w:tc>
          <w:tcPr>
            <w:tcW w:w="0" w:type="auto"/>
            <w:tcBorders>
              <w:top w:val="single" w:sz="4" w:space="0" w:color="A6A6A6" w:themeColor="background1" w:themeShade="A6"/>
              <w:right w:val="single" w:sz="4" w:space="0" w:color="000000" w:themeColor="text1"/>
            </w:tcBorders>
          </w:tcPr>
          <w:p w14:paraId="11DB4D54" w14:textId="77777777" w:rsidR="00756439" w:rsidRDefault="00756439" w:rsidP="00756439">
            <w:pPr>
              <w:pStyle w:val="NormalinTable"/>
            </w:pPr>
            <w:r>
              <w:rPr>
                <w:b/>
              </w:rPr>
              <w:t>1209 29 50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324431" w14:textId="77777777" w:rsidR="00756439" w:rsidRDefault="00756439" w:rsidP="00756439">
            <w:pPr>
              <w:pStyle w:val="NormalinTable"/>
              <w:tabs>
                <w:tab w:val="left" w:pos="1250"/>
              </w:tabs>
            </w:pPr>
            <w:r>
              <w:t>0.00%</w:t>
            </w:r>
          </w:p>
        </w:tc>
      </w:tr>
      <w:tr w:rsidR="00756439" w14:paraId="501EA7F8" w14:textId="77777777" w:rsidTr="00FC0611">
        <w:trPr>
          <w:cantSplit/>
        </w:trPr>
        <w:tc>
          <w:tcPr>
            <w:tcW w:w="0" w:type="auto"/>
            <w:tcBorders>
              <w:top w:val="single" w:sz="4" w:space="0" w:color="A6A6A6" w:themeColor="background1" w:themeShade="A6"/>
              <w:right w:val="single" w:sz="4" w:space="0" w:color="000000" w:themeColor="text1"/>
            </w:tcBorders>
          </w:tcPr>
          <w:p w14:paraId="7BA94A8D" w14:textId="77777777" w:rsidR="00756439" w:rsidRDefault="00756439" w:rsidP="00756439">
            <w:pPr>
              <w:pStyle w:val="NormalinTable"/>
            </w:pPr>
            <w:r>
              <w:rPr>
                <w:b/>
              </w:rPr>
              <w:t>1209 29 60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9DFDCF" w14:textId="77777777" w:rsidR="00756439" w:rsidRDefault="00756439" w:rsidP="00756439">
            <w:pPr>
              <w:pStyle w:val="NormalinTable"/>
              <w:tabs>
                <w:tab w:val="left" w:pos="1250"/>
              </w:tabs>
            </w:pPr>
            <w:r>
              <w:t>0.00%</w:t>
            </w:r>
          </w:p>
        </w:tc>
      </w:tr>
      <w:tr w:rsidR="00756439" w14:paraId="47B6DD03" w14:textId="77777777" w:rsidTr="00FC0611">
        <w:trPr>
          <w:cantSplit/>
        </w:trPr>
        <w:tc>
          <w:tcPr>
            <w:tcW w:w="0" w:type="auto"/>
            <w:tcBorders>
              <w:top w:val="single" w:sz="4" w:space="0" w:color="A6A6A6" w:themeColor="background1" w:themeShade="A6"/>
              <w:right w:val="single" w:sz="4" w:space="0" w:color="000000" w:themeColor="text1"/>
            </w:tcBorders>
          </w:tcPr>
          <w:p w14:paraId="431EB0A8" w14:textId="77777777" w:rsidR="00756439" w:rsidRDefault="00756439" w:rsidP="00756439">
            <w:pPr>
              <w:pStyle w:val="NormalinTable"/>
            </w:pPr>
            <w:r>
              <w:rPr>
                <w:b/>
              </w:rPr>
              <w:t>1209 29 80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6BF586" w14:textId="77777777" w:rsidR="00756439" w:rsidRDefault="00756439" w:rsidP="00756439">
            <w:pPr>
              <w:pStyle w:val="NormalinTable"/>
              <w:tabs>
                <w:tab w:val="left" w:pos="1250"/>
              </w:tabs>
            </w:pPr>
            <w:r>
              <w:t>0.00%</w:t>
            </w:r>
          </w:p>
        </w:tc>
      </w:tr>
      <w:tr w:rsidR="00756439" w14:paraId="1FDD6F1E" w14:textId="77777777" w:rsidTr="00FC0611">
        <w:trPr>
          <w:cantSplit/>
        </w:trPr>
        <w:tc>
          <w:tcPr>
            <w:tcW w:w="0" w:type="auto"/>
            <w:tcBorders>
              <w:top w:val="single" w:sz="4" w:space="0" w:color="A6A6A6" w:themeColor="background1" w:themeShade="A6"/>
              <w:right w:val="single" w:sz="4" w:space="0" w:color="000000" w:themeColor="text1"/>
            </w:tcBorders>
          </w:tcPr>
          <w:p w14:paraId="4D4992EE" w14:textId="77777777" w:rsidR="00756439" w:rsidRDefault="00756439" w:rsidP="00756439">
            <w:pPr>
              <w:pStyle w:val="NormalinTable"/>
            </w:pPr>
            <w:r>
              <w:rPr>
                <w:b/>
              </w:rPr>
              <w:t>1209 30 00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96A24F" w14:textId="77777777" w:rsidR="00756439" w:rsidRDefault="00756439" w:rsidP="00756439">
            <w:pPr>
              <w:pStyle w:val="NormalinTable"/>
              <w:tabs>
                <w:tab w:val="left" w:pos="1250"/>
              </w:tabs>
            </w:pPr>
            <w:r>
              <w:t>0.00%</w:t>
            </w:r>
          </w:p>
        </w:tc>
      </w:tr>
      <w:tr w:rsidR="00756439" w14:paraId="7A601614" w14:textId="77777777" w:rsidTr="00FC0611">
        <w:trPr>
          <w:cantSplit/>
        </w:trPr>
        <w:tc>
          <w:tcPr>
            <w:tcW w:w="0" w:type="auto"/>
            <w:tcBorders>
              <w:top w:val="single" w:sz="4" w:space="0" w:color="A6A6A6" w:themeColor="background1" w:themeShade="A6"/>
              <w:right w:val="single" w:sz="4" w:space="0" w:color="000000" w:themeColor="text1"/>
            </w:tcBorders>
          </w:tcPr>
          <w:p w14:paraId="0CFC9124" w14:textId="77777777" w:rsidR="00756439" w:rsidRDefault="00756439" w:rsidP="00756439">
            <w:pPr>
              <w:pStyle w:val="NormalinTable"/>
            </w:pPr>
            <w:r>
              <w:rPr>
                <w:b/>
              </w:rPr>
              <w:t>1209 91 00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58D13E" w14:textId="77777777" w:rsidR="00756439" w:rsidRDefault="00756439" w:rsidP="00756439">
            <w:pPr>
              <w:pStyle w:val="NormalinTable"/>
              <w:tabs>
                <w:tab w:val="left" w:pos="1250"/>
              </w:tabs>
            </w:pPr>
            <w:r>
              <w:t>0.00%</w:t>
            </w:r>
          </w:p>
        </w:tc>
      </w:tr>
      <w:tr w:rsidR="00756439" w14:paraId="430FD710" w14:textId="77777777" w:rsidTr="00FC0611">
        <w:trPr>
          <w:cantSplit/>
        </w:trPr>
        <w:tc>
          <w:tcPr>
            <w:tcW w:w="0" w:type="auto"/>
            <w:tcBorders>
              <w:top w:val="single" w:sz="4" w:space="0" w:color="A6A6A6" w:themeColor="background1" w:themeShade="A6"/>
              <w:right w:val="single" w:sz="4" w:space="0" w:color="000000" w:themeColor="text1"/>
            </w:tcBorders>
          </w:tcPr>
          <w:p w14:paraId="533C064F" w14:textId="77777777" w:rsidR="00756439" w:rsidRDefault="00756439" w:rsidP="00756439">
            <w:pPr>
              <w:pStyle w:val="NormalinTable"/>
            </w:pPr>
            <w:r>
              <w:rPr>
                <w:b/>
              </w:rPr>
              <w:t>1209 99 91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CAE715" w14:textId="77777777" w:rsidR="00756439" w:rsidRDefault="00756439" w:rsidP="00756439">
            <w:pPr>
              <w:pStyle w:val="NormalinTable"/>
              <w:tabs>
                <w:tab w:val="left" w:pos="1250"/>
              </w:tabs>
            </w:pPr>
            <w:r>
              <w:t>0.00%</w:t>
            </w:r>
          </w:p>
        </w:tc>
      </w:tr>
      <w:tr w:rsidR="00756439" w14:paraId="1F5D6B6E" w14:textId="77777777" w:rsidTr="00FC0611">
        <w:trPr>
          <w:cantSplit/>
        </w:trPr>
        <w:tc>
          <w:tcPr>
            <w:tcW w:w="0" w:type="auto"/>
            <w:tcBorders>
              <w:top w:val="single" w:sz="4" w:space="0" w:color="A6A6A6" w:themeColor="background1" w:themeShade="A6"/>
              <w:right w:val="single" w:sz="4" w:space="0" w:color="000000" w:themeColor="text1"/>
            </w:tcBorders>
          </w:tcPr>
          <w:p w14:paraId="51BA50C3" w14:textId="77777777" w:rsidR="00756439" w:rsidRDefault="00756439" w:rsidP="00756439">
            <w:pPr>
              <w:pStyle w:val="NormalinTable"/>
            </w:pPr>
            <w:r>
              <w:rPr>
                <w:b/>
              </w:rPr>
              <w:t>1209 99 99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B91B68" w14:textId="77777777" w:rsidR="00756439" w:rsidRDefault="00756439" w:rsidP="00756439">
            <w:pPr>
              <w:pStyle w:val="NormalinTable"/>
              <w:tabs>
                <w:tab w:val="left" w:pos="1250"/>
              </w:tabs>
            </w:pPr>
            <w:r>
              <w:t>0.00%</w:t>
            </w:r>
          </w:p>
        </w:tc>
      </w:tr>
      <w:tr w:rsidR="00756439" w14:paraId="7F826FD9" w14:textId="77777777" w:rsidTr="00FC0611">
        <w:trPr>
          <w:cantSplit/>
        </w:trPr>
        <w:tc>
          <w:tcPr>
            <w:tcW w:w="0" w:type="auto"/>
            <w:tcBorders>
              <w:top w:val="single" w:sz="4" w:space="0" w:color="A6A6A6" w:themeColor="background1" w:themeShade="A6"/>
              <w:right w:val="single" w:sz="4" w:space="0" w:color="000000" w:themeColor="text1"/>
            </w:tcBorders>
          </w:tcPr>
          <w:p w14:paraId="5DEF1E2C" w14:textId="77777777" w:rsidR="00756439" w:rsidRDefault="00756439" w:rsidP="00756439">
            <w:pPr>
              <w:pStyle w:val="NormalinTable"/>
            </w:pPr>
            <w:r>
              <w:rPr>
                <w:b/>
              </w:rPr>
              <w:t>1210 00 00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655534" w14:textId="77777777" w:rsidR="00756439" w:rsidRDefault="00756439" w:rsidP="00756439">
            <w:pPr>
              <w:pStyle w:val="NormalinTable"/>
              <w:tabs>
                <w:tab w:val="left" w:pos="1250"/>
              </w:tabs>
            </w:pPr>
            <w:r>
              <w:t>0.00%</w:t>
            </w:r>
          </w:p>
        </w:tc>
      </w:tr>
      <w:tr w:rsidR="00756439" w14:paraId="064F34CA" w14:textId="77777777" w:rsidTr="00FC0611">
        <w:trPr>
          <w:cantSplit/>
        </w:trPr>
        <w:tc>
          <w:tcPr>
            <w:tcW w:w="0" w:type="auto"/>
            <w:tcBorders>
              <w:top w:val="single" w:sz="4" w:space="0" w:color="A6A6A6" w:themeColor="background1" w:themeShade="A6"/>
              <w:right w:val="single" w:sz="4" w:space="0" w:color="000000" w:themeColor="text1"/>
            </w:tcBorders>
          </w:tcPr>
          <w:p w14:paraId="4A09CE5E" w14:textId="77777777" w:rsidR="00756439" w:rsidRDefault="00756439" w:rsidP="00756439">
            <w:pPr>
              <w:pStyle w:val="NormalinTable"/>
            </w:pPr>
            <w:r>
              <w:rPr>
                <w:b/>
              </w:rPr>
              <w:t>1211 90 30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3ED3C5" w14:textId="77777777" w:rsidR="00756439" w:rsidRDefault="00756439" w:rsidP="00756439">
            <w:pPr>
              <w:pStyle w:val="NormalinTable"/>
              <w:tabs>
                <w:tab w:val="left" w:pos="1250"/>
              </w:tabs>
            </w:pPr>
            <w:r>
              <w:t>0.00%</w:t>
            </w:r>
          </w:p>
        </w:tc>
      </w:tr>
      <w:tr w:rsidR="00756439" w14:paraId="30845CED" w14:textId="77777777" w:rsidTr="00FC0611">
        <w:trPr>
          <w:cantSplit/>
        </w:trPr>
        <w:tc>
          <w:tcPr>
            <w:tcW w:w="0" w:type="auto"/>
            <w:tcBorders>
              <w:top w:val="single" w:sz="4" w:space="0" w:color="A6A6A6" w:themeColor="background1" w:themeShade="A6"/>
              <w:right w:val="single" w:sz="4" w:space="0" w:color="000000" w:themeColor="text1"/>
            </w:tcBorders>
          </w:tcPr>
          <w:p w14:paraId="27A8E58D" w14:textId="77777777" w:rsidR="00756439" w:rsidRDefault="00756439" w:rsidP="00756439">
            <w:pPr>
              <w:pStyle w:val="NormalinTable"/>
            </w:pPr>
            <w:r>
              <w:rPr>
                <w:b/>
              </w:rPr>
              <w:t>1212 91 20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7B2698" w14:textId="77777777" w:rsidR="00756439" w:rsidRDefault="00756439" w:rsidP="00756439">
            <w:pPr>
              <w:pStyle w:val="NormalinTable"/>
              <w:tabs>
                <w:tab w:val="left" w:pos="1250"/>
              </w:tabs>
            </w:pPr>
            <w:r>
              <w:t>0.00%</w:t>
            </w:r>
          </w:p>
        </w:tc>
      </w:tr>
      <w:tr w:rsidR="00756439" w14:paraId="5EC04DD2" w14:textId="77777777" w:rsidTr="00FC0611">
        <w:trPr>
          <w:cantSplit/>
        </w:trPr>
        <w:tc>
          <w:tcPr>
            <w:tcW w:w="0" w:type="auto"/>
            <w:tcBorders>
              <w:top w:val="single" w:sz="4" w:space="0" w:color="A6A6A6" w:themeColor="background1" w:themeShade="A6"/>
              <w:right w:val="single" w:sz="4" w:space="0" w:color="000000" w:themeColor="text1"/>
            </w:tcBorders>
          </w:tcPr>
          <w:p w14:paraId="60EDC36B" w14:textId="77777777" w:rsidR="00756439" w:rsidRDefault="00756439" w:rsidP="00756439">
            <w:pPr>
              <w:pStyle w:val="NormalinTable"/>
            </w:pPr>
            <w:r>
              <w:rPr>
                <w:b/>
              </w:rPr>
              <w:t>1212 91 80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6EB91D" w14:textId="77777777" w:rsidR="00756439" w:rsidRDefault="00756439" w:rsidP="00756439">
            <w:pPr>
              <w:pStyle w:val="NormalinTable"/>
              <w:tabs>
                <w:tab w:val="left" w:pos="1250"/>
              </w:tabs>
            </w:pPr>
            <w:r>
              <w:t>0.00%</w:t>
            </w:r>
          </w:p>
        </w:tc>
      </w:tr>
      <w:tr w:rsidR="00756439" w14:paraId="502B6B55" w14:textId="77777777" w:rsidTr="00FC0611">
        <w:trPr>
          <w:cantSplit/>
        </w:trPr>
        <w:tc>
          <w:tcPr>
            <w:tcW w:w="0" w:type="auto"/>
            <w:tcBorders>
              <w:top w:val="single" w:sz="4" w:space="0" w:color="A6A6A6" w:themeColor="background1" w:themeShade="A6"/>
              <w:right w:val="single" w:sz="4" w:space="0" w:color="000000" w:themeColor="text1"/>
            </w:tcBorders>
          </w:tcPr>
          <w:p w14:paraId="12766BA6" w14:textId="77777777" w:rsidR="00756439" w:rsidRDefault="00756439" w:rsidP="00756439">
            <w:pPr>
              <w:pStyle w:val="NormalinTable"/>
            </w:pPr>
            <w:r>
              <w:rPr>
                <w:b/>
              </w:rPr>
              <w:t>1212 92 00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0C8A88" w14:textId="77777777" w:rsidR="00756439" w:rsidRDefault="00756439" w:rsidP="00756439">
            <w:pPr>
              <w:pStyle w:val="NormalinTable"/>
              <w:tabs>
                <w:tab w:val="left" w:pos="1250"/>
              </w:tabs>
            </w:pPr>
            <w:r>
              <w:t>0.00%</w:t>
            </w:r>
          </w:p>
        </w:tc>
      </w:tr>
      <w:tr w:rsidR="00756439" w14:paraId="02D72BF4" w14:textId="77777777" w:rsidTr="00FC0611">
        <w:trPr>
          <w:cantSplit/>
        </w:trPr>
        <w:tc>
          <w:tcPr>
            <w:tcW w:w="0" w:type="auto"/>
            <w:tcBorders>
              <w:top w:val="single" w:sz="4" w:space="0" w:color="A6A6A6" w:themeColor="background1" w:themeShade="A6"/>
              <w:right w:val="single" w:sz="4" w:space="0" w:color="000000" w:themeColor="text1"/>
            </w:tcBorders>
          </w:tcPr>
          <w:p w14:paraId="2CC1733F" w14:textId="77777777" w:rsidR="00756439" w:rsidRDefault="00756439" w:rsidP="00756439">
            <w:pPr>
              <w:pStyle w:val="NormalinTable"/>
            </w:pPr>
            <w:r>
              <w:rPr>
                <w:b/>
              </w:rPr>
              <w:t>1212 93 00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6F09C9" w14:textId="77777777" w:rsidR="00756439" w:rsidRDefault="00756439" w:rsidP="00756439">
            <w:pPr>
              <w:pStyle w:val="NormalinTable"/>
              <w:tabs>
                <w:tab w:val="left" w:pos="1250"/>
              </w:tabs>
            </w:pPr>
            <w:r>
              <w:t>0.00%</w:t>
            </w:r>
          </w:p>
        </w:tc>
      </w:tr>
      <w:tr w:rsidR="00756439" w14:paraId="44CA8770" w14:textId="77777777" w:rsidTr="00FC0611">
        <w:trPr>
          <w:cantSplit/>
        </w:trPr>
        <w:tc>
          <w:tcPr>
            <w:tcW w:w="0" w:type="auto"/>
            <w:tcBorders>
              <w:top w:val="single" w:sz="4" w:space="0" w:color="A6A6A6" w:themeColor="background1" w:themeShade="A6"/>
              <w:right w:val="single" w:sz="4" w:space="0" w:color="000000" w:themeColor="text1"/>
            </w:tcBorders>
          </w:tcPr>
          <w:p w14:paraId="13BDF181" w14:textId="77777777" w:rsidR="00756439" w:rsidRDefault="00756439" w:rsidP="00756439">
            <w:pPr>
              <w:pStyle w:val="NormalinTable"/>
            </w:pPr>
            <w:r>
              <w:rPr>
                <w:b/>
              </w:rPr>
              <w:t>1212 99 49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E6AEBD" w14:textId="77777777" w:rsidR="00756439" w:rsidRDefault="00756439" w:rsidP="00756439">
            <w:pPr>
              <w:pStyle w:val="NormalinTable"/>
              <w:tabs>
                <w:tab w:val="left" w:pos="1250"/>
              </w:tabs>
            </w:pPr>
            <w:r>
              <w:t>0.00%</w:t>
            </w:r>
          </w:p>
        </w:tc>
      </w:tr>
      <w:tr w:rsidR="00756439" w14:paraId="548B9C10" w14:textId="77777777" w:rsidTr="00FC0611">
        <w:trPr>
          <w:cantSplit/>
        </w:trPr>
        <w:tc>
          <w:tcPr>
            <w:tcW w:w="0" w:type="auto"/>
            <w:tcBorders>
              <w:top w:val="single" w:sz="4" w:space="0" w:color="A6A6A6" w:themeColor="background1" w:themeShade="A6"/>
              <w:right w:val="single" w:sz="4" w:space="0" w:color="000000" w:themeColor="text1"/>
            </w:tcBorders>
          </w:tcPr>
          <w:p w14:paraId="28BABA6A" w14:textId="77777777" w:rsidR="00756439" w:rsidRDefault="00756439" w:rsidP="00756439">
            <w:pPr>
              <w:pStyle w:val="NormalinTable"/>
            </w:pPr>
            <w:r>
              <w:rPr>
                <w:b/>
              </w:rPr>
              <w:t>1214 90 10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8E4F79" w14:textId="77777777" w:rsidR="00756439" w:rsidRDefault="00756439" w:rsidP="00756439">
            <w:pPr>
              <w:pStyle w:val="NormalinTable"/>
              <w:tabs>
                <w:tab w:val="left" w:pos="1250"/>
              </w:tabs>
            </w:pPr>
            <w:r>
              <w:t>0.00%</w:t>
            </w:r>
          </w:p>
        </w:tc>
      </w:tr>
      <w:tr w:rsidR="00756439" w14:paraId="0714B2E6" w14:textId="77777777" w:rsidTr="00FC0611">
        <w:trPr>
          <w:cantSplit/>
        </w:trPr>
        <w:tc>
          <w:tcPr>
            <w:tcW w:w="0" w:type="auto"/>
            <w:tcBorders>
              <w:top w:val="single" w:sz="4" w:space="0" w:color="A6A6A6" w:themeColor="background1" w:themeShade="A6"/>
              <w:right w:val="single" w:sz="4" w:space="0" w:color="000000" w:themeColor="text1"/>
            </w:tcBorders>
          </w:tcPr>
          <w:p w14:paraId="0AEEFA1E" w14:textId="77777777" w:rsidR="00756439" w:rsidRDefault="00756439" w:rsidP="00756439">
            <w:pPr>
              <w:pStyle w:val="NormalinTable"/>
            </w:pPr>
            <w:r>
              <w:rPr>
                <w:b/>
              </w:rPr>
              <w:t>1302 12 00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FDFE62" w14:textId="77777777" w:rsidR="00756439" w:rsidRDefault="00756439" w:rsidP="00756439">
            <w:pPr>
              <w:pStyle w:val="NormalinTable"/>
              <w:tabs>
                <w:tab w:val="left" w:pos="1250"/>
              </w:tabs>
            </w:pPr>
            <w:r>
              <w:t>0.00%</w:t>
            </w:r>
          </w:p>
        </w:tc>
      </w:tr>
      <w:tr w:rsidR="00756439" w14:paraId="1935338E" w14:textId="77777777" w:rsidTr="00FC0611">
        <w:trPr>
          <w:cantSplit/>
        </w:trPr>
        <w:tc>
          <w:tcPr>
            <w:tcW w:w="0" w:type="auto"/>
            <w:tcBorders>
              <w:top w:val="single" w:sz="4" w:space="0" w:color="A6A6A6" w:themeColor="background1" w:themeShade="A6"/>
              <w:right w:val="single" w:sz="4" w:space="0" w:color="000000" w:themeColor="text1"/>
            </w:tcBorders>
          </w:tcPr>
          <w:p w14:paraId="401FC4FF" w14:textId="77777777" w:rsidR="00756439" w:rsidRDefault="00756439" w:rsidP="00756439">
            <w:pPr>
              <w:pStyle w:val="NormalinTable"/>
            </w:pPr>
            <w:r>
              <w:rPr>
                <w:b/>
              </w:rPr>
              <w:t>1302 13 00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D54142" w14:textId="77777777" w:rsidR="00756439" w:rsidRDefault="00756439" w:rsidP="00756439">
            <w:pPr>
              <w:pStyle w:val="NormalinTable"/>
              <w:tabs>
                <w:tab w:val="left" w:pos="1250"/>
              </w:tabs>
            </w:pPr>
            <w:r>
              <w:t>0.00%</w:t>
            </w:r>
          </w:p>
        </w:tc>
      </w:tr>
      <w:tr w:rsidR="00756439" w14:paraId="693A1F6E" w14:textId="77777777" w:rsidTr="00FC0611">
        <w:trPr>
          <w:cantSplit/>
        </w:trPr>
        <w:tc>
          <w:tcPr>
            <w:tcW w:w="0" w:type="auto"/>
            <w:tcBorders>
              <w:top w:val="single" w:sz="4" w:space="0" w:color="A6A6A6" w:themeColor="background1" w:themeShade="A6"/>
              <w:right w:val="single" w:sz="4" w:space="0" w:color="000000" w:themeColor="text1"/>
            </w:tcBorders>
          </w:tcPr>
          <w:p w14:paraId="2907995E" w14:textId="77777777" w:rsidR="00756439" w:rsidRDefault="00756439" w:rsidP="00756439">
            <w:pPr>
              <w:pStyle w:val="NormalinTable"/>
            </w:pPr>
            <w:r>
              <w:rPr>
                <w:b/>
              </w:rPr>
              <w:t>1302 19 05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936944" w14:textId="77777777" w:rsidR="00756439" w:rsidRDefault="00756439" w:rsidP="00756439">
            <w:pPr>
              <w:pStyle w:val="NormalinTable"/>
              <w:tabs>
                <w:tab w:val="left" w:pos="1250"/>
              </w:tabs>
            </w:pPr>
            <w:r>
              <w:t>0.00%</w:t>
            </w:r>
          </w:p>
        </w:tc>
      </w:tr>
      <w:tr w:rsidR="00756439" w14:paraId="47EE65DF" w14:textId="77777777" w:rsidTr="00FC0611">
        <w:trPr>
          <w:cantSplit/>
        </w:trPr>
        <w:tc>
          <w:tcPr>
            <w:tcW w:w="0" w:type="auto"/>
            <w:tcBorders>
              <w:top w:val="single" w:sz="4" w:space="0" w:color="A6A6A6" w:themeColor="background1" w:themeShade="A6"/>
              <w:right w:val="single" w:sz="4" w:space="0" w:color="000000" w:themeColor="text1"/>
            </w:tcBorders>
          </w:tcPr>
          <w:p w14:paraId="75D4B4F8" w14:textId="77777777" w:rsidR="00756439" w:rsidRDefault="00756439" w:rsidP="00756439">
            <w:pPr>
              <w:pStyle w:val="NormalinTable"/>
            </w:pPr>
            <w:r>
              <w:rPr>
                <w:b/>
              </w:rPr>
              <w:t>1302 20 00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2F9184" w14:textId="77777777" w:rsidR="00756439" w:rsidRDefault="00756439" w:rsidP="00756439">
            <w:pPr>
              <w:pStyle w:val="NormalinTable"/>
              <w:tabs>
                <w:tab w:val="left" w:pos="1250"/>
              </w:tabs>
            </w:pPr>
            <w:r>
              <w:t>0.00%</w:t>
            </w:r>
          </w:p>
        </w:tc>
      </w:tr>
      <w:tr w:rsidR="00756439" w14:paraId="46CB45E8" w14:textId="77777777" w:rsidTr="00FC0611">
        <w:trPr>
          <w:cantSplit/>
        </w:trPr>
        <w:tc>
          <w:tcPr>
            <w:tcW w:w="0" w:type="auto"/>
            <w:tcBorders>
              <w:top w:val="single" w:sz="4" w:space="0" w:color="A6A6A6" w:themeColor="background1" w:themeShade="A6"/>
              <w:right w:val="single" w:sz="4" w:space="0" w:color="000000" w:themeColor="text1"/>
            </w:tcBorders>
          </w:tcPr>
          <w:p w14:paraId="1FC6EBAA" w14:textId="77777777" w:rsidR="00756439" w:rsidRDefault="00756439" w:rsidP="00756439">
            <w:pPr>
              <w:pStyle w:val="NormalinTable"/>
            </w:pPr>
            <w:r>
              <w:rPr>
                <w:b/>
              </w:rPr>
              <w:t>1501 10 10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4B8F75" w14:textId="77777777" w:rsidR="00756439" w:rsidRDefault="00756439" w:rsidP="00756439">
            <w:pPr>
              <w:pStyle w:val="NormalinTable"/>
              <w:tabs>
                <w:tab w:val="left" w:pos="1250"/>
              </w:tabs>
            </w:pPr>
            <w:r>
              <w:t>0.00%</w:t>
            </w:r>
          </w:p>
        </w:tc>
      </w:tr>
      <w:tr w:rsidR="00756439" w14:paraId="62F21C9F" w14:textId="77777777" w:rsidTr="00FC0611">
        <w:trPr>
          <w:cantSplit/>
        </w:trPr>
        <w:tc>
          <w:tcPr>
            <w:tcW w:w="0" w:type="auto"/>
            <w:tcBorders>
              <w:top w:val="single" w:sz="4" w:space="0" w:color="A6A6A6" w:themeColor="background1" w:themeShade="A6"/>
              <w:right w:val="single" w:sz="4" w:space="0" w:color="000000" w:themeColor="text1"/>
            </w:tcBorders>
          </w:tcPr>
          <w:p w14:paraId="7F45BD47" w14:textId="77777777" w:rsidR="00756439" w:rsidRDefault="00756439" w:rsidP="00756439">
            <w:pPr>
              <w:pStyle w:val="NormalinTable"/>
            </w:pPr>
            <w:r>
              <w:rPr>
                <w:b/>
              </w:rPr>
              <w:t>1501 10 90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7B517E" w14:textId="77777777" w:rsidR="00756439" w:rsidRDefault="00756439" w:rsidP="00756439">
            <w:pPr>
              <w:pStyle w:val="NormalinTable"/>
              <w:tabs>
                <w:tab w:val="left" w:pos="1250"/>
              </w:tabs>
            </w:pPr>
            <w:r>
              <w:t>0.00%</w:t>
            </w:r>
          </w:p>
        </w:tc>
      </w:tr>
      <w:tr w:rsidR="00756439" w14:paraId="3A578E4D" w14:textId="77777777" w:rsidTr="00FC0611">
        <w:trPr>
          <w:cantSplit/>
        </w:trPr>
        <w:tc>
          <w:tcPr>
            <w:tcW w:w="0" w:type="auto"/>
            <w:tcBorders>
              <w:top w:val="single" w:sz="4" w:space="0" w:color="A6A6A6" w:themeColor="background1" w:themeShade="A6"/>
              <w:right w:val="single" w:sz="4" w:space="0" w:color="000000" w:themeColor="text1"/>
            </w:tcBorders>
          </w:tcPr>
          <w:p w14:paraId="7D40F565" w14:textId="77777777" w:rsidR="00756439" w:rsidRDefault="00756439" w:rsidP="00756439">
            <w:pPr>
              <w:pStyle w:val="NormalinTable"/>
            </w:pPr>
            <w:r>
              <w:rPr>
                <w:b/>
              </w:rPr>
              <w:t>1501 20 10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132AA3" w14:textId="77777777" w:rsidR="00756439" w:rsidRDefault="00756439" w:rsidP="00756439">
            <w:pPr>
              <w:pStyle w:val="NormalinTable"/>
              <w:tabs>
                <w:tab w:val="left" w:pos="1250"/>
              </w:tabs>
            </w:pPr>
            <w:r>
              <w:t>0.00%</w:t>
            </w:r>
          </w:p>
        </w:tc>
      </w:tr>
      <w:tr w:rsidR="00756439" w14:paraId="625DC711" w14:textId="77777777" w:rsidTr="00FC0611">
        <w:trPr>
          <w:cantSplit/>
        </w:trPr>
        <w:tc>
          <w:tcPr>
            <w:tcW w:w="0" w:type="auto"/>
            <w:tcBorders>
              <w:top w:val="single" w:sz="4" w:space="0" w:color="A6A6A6" w:themeColor="background1" w:themeShade="A6"/>
              <w:right w:val="single" w:sz="4" w:space="0" w:color="000000" w:themeColor="text1"/>
            </w:tcBorders>
          </w:tcPr>
          <w:p w14:paraId="4BFAE6B4" w14:textId="77777777" w:rsidR="00756439" w:rsidRDefault="00756439" w:rsidP="00756439">
            <w:pPr>
              <w:pStyle w:val="NormalinTable"/>
            </w:pPr>
            <w:r>
              <w:rPr>
                <w:b/>
              </w:rPr>
              <w:t>1501 20 90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717336" w14:textId="77777777" w:rsidR="00756439" w:rsidRDefault="00756439" w:rsidP="00756439">
            <w:pPr>
              <w:pStyle w:val="NormalinTable"/>
              <w:tabs>
                <w:tab w:val="left" w:pos="1250"/>
              </w:tabs>
            </w:pPr>
            <w:r>
              <w:t>0.00%</w:t>
            </w:r>
          </w:p>
        </w:tc>
      </w:tr>
      <w:tr w:rsidR="00756439" w14:paraId="5E3A2934" w14:textId="77777777" w:rsidTr="00FC0611">
        <w:trPr>
          <w:cantSplit/>
        </w:trPr>
        <w:tc>
          <w:tcPr>
            <w:tcW w:w="0" w:type="auto"/>
            <w:tcBorders>
              <w:top w:val="single" w:sz="4" w:space="0" w:color="A6A6A6" w:themeColor="background1" w:themeShade="A6"/>
              <w:right w:val="single" w:sz="4" w:space="0" w:color="000000" w:themeColor="text1"/>
            </w:tcBorders>
          </w:tcPr>
          <w:p w14:paraId="42AAB91B" w14:textId="77777777" w:rsidR="00756439" w:rsidRDefault="00756439" w:rsidP="00756439">
            <w:pPr>
              <w:pStyle w:val="NormalinTable"/>
            </w:pPr>
            <w:r>
              <w:rPr>
                <w:b/>
              </w:rPr>
              <w:t>1501 90 00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8C2A29" w14:textId="77777777" w:rsidR="00756439" w:rsidRDefault="00756439" w:rsidP="00756439">
            <w:pPr>
              <w:pStyle w:val="NormalinTable"/>
              <w:tabs>
                <w:tab w:val="left" w:pos="1250"/>
              </w:tabs>
            </w:pPr>
            <w:r>
              <w:t>0.00%</w:t>
            </w:r>
          </w:p>
        </w:tc>
      </w:tr>
      <w:tr w:rsidR="00756439" w14:paraId="4F3CFFAD" w14:textId="77777777" w:rsidTr="00FC0611">
        <w:trPr>
          <w:cantSplit/>
        </w:trPr>
        <w:tc>
          <w:tcPr>
            <w:tcW w:w="0" w:type="auto"/>
            <w:tcBorders>
              <w:top w:val="single" w:sz="4" w:space="0" w:color="A6A6A6" w:themeColor="background1" w:themeShade="A6"/>
              <w:right w:val="single" w:sz="4" w:space="0" w:color="000000" w:themeColor="text1"/>
            </w:tcBorders>
          </w:tcPr>
          <w:p w14:paraId="784BA693" w14:textId="77777777" w:rsidR="00756439" w:rsidRDefault="00756439" w:rsidP="00756439">
            <w:pPr>
              <w:pStyle w:val="NormalinTable"/>
            </w:pPr>
            <w:r>
              <w:rPr>
                <w:b/>
              </w:rPr>
              <w:t>1502 00 00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424AD2" w14:textId="77777777" w:rsidR="00756439" w:rsidRDefault="00756439" w:rsidP="00756439">
            <w:pPr>
              <w:pStyle w:val="NormalinTable"/>
              <w:tabs>
                <w:tab w:val="left" w:pos="1250"/>
              </w:tabs>
            </w:pPr>
            <w:r>
              <w:t>0.00%</w:t>
            </w:r>
          </w:p>
        </w:tc>
      </w:tr>
      <w:tr w:rsidR="00756439" w14:paraId="31A0BA62" w14:textId="77777777" w:rsidTr="00FC0611">
        <w:trPr>
          <w:cantSplit/>
        </w:trPr>
        <w:tc>
          <w:tcPr>
            <w:tcW w:w="0" w:type="auto"/>
            <w:tcBorders>
              <w:top w:val="single" w:sz="4" w:space="0" w:color="A6A6A6" w:themeColor="background1" w:themeShade="A6"/>
              <w:right w:val="single" w:sz="4" w:space="0" w:color="000000" w:themeColor="text1"/>
            </w:tcBorders>
          </w:tcPr>
          <w:p w14:paraId="7229822F" w14:textId="77777777" w:rsidR="00756439" w:rsidRDefault="00756439" w:rsidP="00756439">
            <w:pPr>
              <w:pStyle w:val="NormalinTable"/>
            </w:pPr>
            <w:r>
              <w:rPr>
                <w:b/>
              </w:rPr>
              <w:t>1503 00 00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744C52" w14:textId="77777777" w:rsidR="00756439" w:rsidRDefault="00756439" w:rsidP="00756439">
            <w:pPr>
              <w:pStyle w:val="NormalinTable"/>
              <w:tabs>
                <w:tab w:val="left" w:pos="1250"/>
              </w:tabs>
            </w:pPr>
            <w:r>
              <w:t>0.00%</w:t>
            </w:r>
          </w:p>
        </w:tc>
      </w:tr>
      <w:tr w:rsidR="00756439" w14:paraId="7ADBD39F" w14:textId="77777777" w:rsidTr="00FC0611">
        <w:trPr>
          <w:cantSplit/>
        </w:trPr>
        <w:tc>
          <w:tcPr>
            <w:tcW w:w="0" w:type="auto"/>
            <w:tcBorders>
              <w:top w:val="single" w:sz="4" w:space="0" w:color="A6A6A6" w:themeColor="background1" w:themeShade="A6"/>
              <w:right w:val="single" w:sz="4" w:space="0" w:color="000000" w:themeColor="text1"/>
            </w:tcBorders>
          </w:tcPr>
          <w:p w14:paraId="7E1B1E36" w14:textId="77777777" w:rsidR="00756439" w:rsidRDefault="00756439" w:rsidP="00756439">
            <w:pPr>
              <w:pStyle w:val="NormalinTable"/>
            </w:pPr>
            <w:r>
              <w:rPr>
                <w:b/>
              </w:rPr>
              <w:t>1504 10 10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62EAEF" w14:textId="77777777" w:rsidR="00756439" w:rsidRDefault="00756439" w:rsidP="00756439">
            <w:pPr>
              <w:pStyle w:val="NormalinTable"/>
              <w:tabs>
                <w:tab w:val="left" w:pos="1250"/>
              </w:tabs>
            </w:pPr>
            <w:r>
              <w:t>0.00%</w:t>
            </w:r>
          </w:p>
        </w:tc>
      </w:tr>
      <w:tr w:rsidR="00756439" w14:paraId="44C69E1F" w14:textId="77777777" w:rsidTr="00FC0611">
        <w:trPr>
          <w:cantSplit/>
        </w:trPr>
        <w:tc>
          <w:tcPr>
            <w:tcW w:w="0" w:type="auto"/>
            <w:tcBorders>
              <w:top w:val="single" w:sz="4" w:space="0" w:color="A6A6A6" w:themeColor="background1" w:themeShade="A6"/>
              <w:right w:val="single" w:sz="4" w:space="0" w:color="000000" w:themeColor="text1"/>
            </w:tcBorders>
          </w:tcPr>
          <w:p w14:paraId="5E528441" w14:textId="77777777" w:rsidR="00756439" w:rsidRDefault="00756439" w:rsidP="00756439">
            <w:pPr>
              <w:pStyle w:val="NormalinTable"/>
            </w:pPr>
            <w:r>
              <w:rPr>
                <w:b/>
              </w:rPr>
              <w:t>1504 20 10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A89771" w14:textId="77777777" w:rsidR="00756439" w:rsidRDefault="00756439" w:rsidP="00756439">
            <w:pPr>
              <w:pStyle w:val="NormalinTable"/>
              <w:tabs>
                <w:tab w:val="left" w:pos="1250"/>
              </w:tabs>
            </w:pPr>
            <w:r>
              <w:t>0.00%</w:t>
            </w:r>
          </w:p>
        </w:tc>
      </w:tr>
      <w:tr w:rsidR="00756439" w14:paraId="25106F71" w14:textId="77777777" w:rsidTr="00FC0611">
        <w:trPr>
          <w:cantSplit/>
        </w:trPr>
        <w:tc>
          <w:tcPr>
            <w:tcW w:w="0" w:type="auto"/>
            <w:tcBorders>
              <w:top w:val="single" w:sz="4" w:space="0" w:color="A6A6A6" w:themeColor="background1" w:themeShade="A6"/>
              <w:right w:val="single" w:sz="4" w:space="0" w:color="000000" w:themeColor="text1"/>
            </w:tcBorders>
          </w:tcPr>
          <w:p w14:paraId="12ACDD76" w14:textId="77777777" w:rsidR="00756439" w:rsidRDefault="00756439" w:rsidP="00756439">
            <w:pPr>
              <w:pStyle w:val="NormalinTable"/>
            </w:pPr>
            <w:r>
              <w:rPr>
                <w:b/>
              </w:rPr>
              <w:t>1504 30 10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B8B550" w14:textId="77777777" w:rsidR="00756439" w:rsidRDefault="00756439" w:rsidP="00756439">
            <w:pPr>
              <w:pStyle w:val="NormalinTable"/>
              <w:tabs>
                <w:tab w:val="left" w:pos="1250"/>
              </w:tabs>
            </w:pPr>
            <w:r>
              <w:t>0.00%</w:t>
            </w:r>
          </w:p>
        </w:tc>
      </w:tr>
      <w:tr w:rsidR="00756439" w14:paraId="18987DA0" w14:textId="77777777" w:rsidTr="00FC0611">
        <w:trPr>
          <w:cantSplit/>
        </w:trPr>
        <w:tc>
          <w:tcPr>
            <w:tcW w:w="0" w:type="auto"/>
            <w:tcBorders>
              <w:top w:val="single" w:sz="4" w:space="0" w:color="A6A6A6" w:themeColor="background1" w:themeShade="A6"/>
              <w:right w:val="single" w:sz="4" w:space="0" w:color="000000" w:themeColor="text1"/>
            </w:tcBorders>
          </w:tcPr>
          <w:p w14:paraId="0290106E" w14:textId="77777777" w:rsidR="00756439" w:rsidRDefault="00756439" w:rsidP="00756439">
            <w:pPr>
              <w:pStyle w:val="NormalinTable"/>
            </w:pPr>
            <w:r>
              <w:rPr>
                <w:b/>
              </w:rPr>
              <w:t>1505 00 10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D2FF49" w14:textId="77777777" w:rsidR="00756439" w:rsidRDefault="00756439" w:rsidP="00756439">
            <w:pPr>
              <w:pStyle w:val="NormalinTable"/>
              <w:tabs>
                <w:tab w:val="left" w:pos="1250"/>
              </w:tabs>
            </w:pPr>
            <w:r>
              <w:t>0.00%</w:t>
            </w:r>
          </w:p>
        </w:tc>
      </w:tr>
      <w:tr w:rsidR="00756439" w14:paraId="51D2A0B9" w14:textId="77777777" w:rsidTr="00FC0611">
        <w:trPr>
          <w:cantSplit/>
        </w:trPr>
        <w:tc>
          <w:tcPr>
            <w:tcW w:w="0" w:type="auto"/>
            <w:tcBorders>
              <w:top w:val="single" w:sz="4" w:space="0" w:color="A6A6A6" w:themeColor="background1" w:themeShade="A6"/>
              <w:right w:val="single" w:sz="4" w:space="0" w:color="000000" w:themeColor="text1"/>
            </w:tcBorders>
          </w:tcPr>
          <w:p w14:paraId="2D180F1C" w14:textId="77777777" w:rsidR="00756439" w:rsidRDefault="00756439" w:rsidP="00756439">
            <w:pPr>
              <w:pStyle w:val="NormalinTable"/>
            </w:pPr>
            <w:r>
              <w:rPr>
                <w:b/>
              </w:rPr>
              <w:t>1507 00 00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08708E" w14:textId="77777777" w:rsidR="00756439" w:rsidRDefault="00756439" w:rsidP="00756439">
            <w:pPr>
              <w:pStyle w:val="NormalinTable"/>
              <w:tabs>
                <w:tab w:val="left" w:pos="1250"/>
              </w:tabs>
            </w:pPr>
            <w:r>
              <w:t>0.00%</w:t>
            </w:r>
          </w:p>
        </w:tc>
      </w:tr>
      <w:tr w:rsidR="00756439" w14:paraId="7BFBD6ED" w14:textId="77777777" w:rsidTr="00FC0611">
        <w:trPr>
          <w:cantSplit/>
        </w:trPr>
        <w:tc>
          <w:tcPr>
            <w:tcW w:w="0" w:type="auto"/>
            <w:tcBorders>
              <w:top w:val="single" w:sz="4" w:space="0" w:color="A6A6A6" w:themeColor="background1" w:themeShade="A6"/>
              <w:right w:val="single" w:sz="4" w:space="0" w:color="000000" w:themeColor="text1"/>
            </w:tcBorders>
          </w:tcPr>
          <w:p w14:paraId="186CA856" w14:textId="77777777" w:rsidR="00756439" w:rsidRDefault="00756439" w:rsidP="00756439">
            <w:pPr>
              <w:pStyle w:val="NormalinTable"/>
            </w:pPr>
            <w:r>
              <w:rPr>
                <w:b/>
              </w:rPr>
              <w:t>1508 00 00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829787" w14:textId="77777777" w:rsidR="00756439" w:rsidRDefault="00756439" w:rsidP="00756439">
            <w:pPr>
              <w:pStyle w:val="NormalinTable"/>
              <w:tabs>
                <w:tab w:val="left" w:pos="1250"/>
              </w:tabs>
            </w:pPr>
            <w:r>
              <w:t>0.00%</w:t>
            </w:r>
          </w:p>
        </w:tc>
      </w:tr>
      <w:tr w:rsidR="00756439" w14:paraId="1A86075E" w14:textId="77777777" w:rsidTr="00FC0611">
        <w:trPr>
          <w:cantSplit/>
        </w:trPr>
        <w:tc>
          <w:tcPr>
            <w:tcW w:w="0" w:type="auto"/>
            <w:tcBorders>
              <w:top w:val="single" w:sz="4" w:space="0" w:color="A6A6A6" w:themeColor="background1" w:themeShade="A6"/>
              <w:right w:val="single" w:sz="4" w:space="0" w:color="000000" w:themeColor="text1"/>
            </w:tcBorders>
          </w:tcPr>
          <w:p w14:paraId="07714DD8" w14:textId="77777777" w:rsidR="00756439" w:rsidRDefault="00756439" w:rsidP="00756439">
            <w:pPr>
              <w:pStyle w:val="NormalinTable"/>
            </w:pPr>
            <w:r>
              <w:rPr>
                <w:b/>
              </w:rPr>
              <w:t>1509 00 00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C401CE" w14:textId="77777777" w:rsidR="00756439" w:rsidRDefault="00756439" w:rsidP="00756439">
            <w:pPr>
              <w:pStyle w:val="NormalinTable"/>
              <w:tabs>
                <w:tab w:val="left" w:pos="1250"/>
              </w:tabs>
            </w:pPr>
            <w:r>
              <w:t>0.00%</w:t>
            </w:r>
          </w:p>
        </w:tc>
      </w:tr>
      <w:tr w:rsidR="00756439" w14:paraId="1F61F941" w14:textId="77777777" w:rsidTr="00FC0611">
        <w:trPr>
          <w:cantSplit/>
        </w:trPr>
        <w:tc>
          <w:tcPr>
            <w:tcW w:w="0" w:type="auto"/>
            <w:tcBorders>
              <w:top w:val="single" w:sz="4" w:space="0" w:color="A6A6A6" w:themeColor="background1" w:themeShade="A6"/>
              <w:right w:val="single" w:sz="4" w:space="0" w:color="000000" w:themeColor="text1"/>
            </w:tcBorders>
          </w:tcPr>
          <w:p w14:paraId="22D55839" w14:textId="77777777" w:rsidR="00756439" w:rsidRDefault="00756439" w:rsidP="00756439">
            <w:pPr>
              <w:pStyle w:val="NormalinTable"/>
            </w:pPr>
            <w:r>
              <w:rPr>
                <w:b/>
              </w:rPr>
              <w:t>1510 00 00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A64996" w14:textId="77777777" w:rsidR="00756439" w:rsidRDefault="00756439" w:rsidP="00756439">
            <w:pPr>
              <w:pStyle w:val="NormalinTable"/>
              <w:tabs>
                <w:tab w:val="left" w:pos="1250"/>
              </w:tabs>
            </w:pPr>
            <w:r>
              <w:t>0.00%</w:t>
            </w:r>
          </w:p>
        </w:tc>
      </w:tr>
      <w:tr w:rsidR="00756439" w14:paraId="6D33C287" w14:textId="77777777" w:rsidTr="00FC0611">
        <w:trPr>
          <w:cantSplit/>
        </w:trPr>
        <w:tc>
          <w:tcPr>
            <w:tcW w:w="0" w:type="auto"/>
            <w:tcBorders>
              <w:top w:val="single" w:sz="4" w:space="0" w:color="A6A6A6" w:themeColor="background1" w:themeShade="A6"/>
              <w:right w:val="single" w:sz="4" w:space="0" w:color="000000" w:themeColor="text1"/>
            </w:tcBorders>
          </w:tcPr>
          <w:p w14:paraId="0CA3EC89" w14:textId="77777777" w:rsidR="00756439" w:rsidRDefault="00756439" w:rsidP="00756439">
            <w:pPr>
              <w:pStyle w:val="NormalinTable"/>
            </w:pPr>
            <w:r>
              <w:rPr>
                <w:b/>
              </w:rPr>
              <w:lastRenderedPageBreak/>
              <w:t>1511 00 00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B606E9" w14:textId="77777777" w:rsidR="00756439" w:rsidRDefault="00756439" w:rsidP="00756439">
            <w:pPr>
              <w:pStyle w:val="NormalinTable"/>
              <w:tabs>
                <w:tab w:val="left" w:pos="1250"/>
              </w:tabs>
            </w:pPr>
            <w:r>
              <w:t>0.00%</w:t>
            </w:r>
          </w:p>
        </w:tc>
      </w:tr>
      <w:tr w:rsidR="00756439" w14:paraId="7B131611" w14:textId="77777777" w:rsidTr="00FC0611">
        <w:trPr>
          <w:cantSplit/>
        </w:trPr>
        <w:tc>
          <w:tcPr>
            <w:tcW w:w="0" w:type="auto"/>
            <w:tcBorders>
              <w:top w:val="single" w:sz="4" w:space="0" w:color="A6A6A6" w:themeColor="background1" w:themeShade="A6"/>
              <w:right w:val="single" w:sz="4" w:space="0" w:color="000000" w:themeColor="text1"/>
            </w:tcBorders>
          </w:tcPr>
          <w:p w14:paraId="75BAA37C" w14:textId="77777777" w:rsidR="00756439" w:rsidRDefault="00756439" w:rsidP="00756439">
            <w:pPr>
              <w:pStyle w:val="NormalinTable"/>
            </w:pPr>
            <w:r>
              <w:rPr>
                <w:b/>
              </w:rPr>
              <w:t>1512 00 00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1EC25D" w14:textId="77777777" w:rsidR="00756439" w:rsidRDefault="00756439" w:rsidP="00756439">
            <w:pPr>
              <w:pStyle w:val="NormalinTable"/>
              <w:tabs>
                <w:tab w:val="left" w:pos="1250"/>
              </w:tabs>
            </w:pPr>
            <w:r>
              <w:t>0.00%</w:t>
            </w:r>
          </w:p>
        </w:tc>
      </w:tr>
      <w:tr w:rsidR="00756439" w14:paraId="3209D230" w14:textId="77777777" w:rsidTr="00FC0611">
        <w:trPr>
          <w:cantSplit/>
        </w:trPr>
        <w:tc>
          <w:tcPr>
            <w:tcW w:w="0" w:type="auto"/>
            <w:tcBorders>
              <w:top w:val="single" w:sz="4" w:space="0" w:color="A6A6A6" w:themeColor="background1" w:themeShade="A6"/>
              <w:right w:val="single" w:sz="4" w:space="0" w:color="000000" w:themeColor="text1"/>
            </w:tcBorders>
          </w:tcPr>
          <w:p w14:paraId="2642716E" w14:textId="77777777" w:rsidR="00756439" w:rsidRDefault="00756439" w:rsidP="00756439">
            <w:pPr>
              <w:pStyle w:val="NormalinTable"/>
            </w:pPr>
            <w:r>
              <w:rPr>
                <w:b/>
              </w:rPr>
              <w:t>1513 00 00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064820" w14:textId="77777777" w:rsidR="00756439" w:rsidRDefault="00756439" w:rsidP="00756439">
            <w:pPr>
              <w:pStyle w:val="NormalinTable"/>
              <w:tabs>
                <w:tab w:val="left" w:pos="1250"/>
              </w:tabs>
            </w:pPr>
            <w:r>
              <w:t>0.00%</w:t>
            </w:r>
          </w:p>
        </w:tc>
      </w:tr>
      <w:tr w:rsidR="00756439" w14:paraId="35BFF3B3" w14:textId="77777777" w:rsidTr="00FC0611">
        <w:trPr>
          <w:cantSplit/>
        </w:trPr>
        <w:tc>
          <w:tcPr>
            <w:tcW w:w="0" w:type="auto"/>
            <w:tcBorders>
              <w:top w:val="single" w:sz="4" w:space="0" w:color="A6A6A6" w:themeColor="background1" w:themeShade="A6"/>
              <w:right w:val="single" w:sz="4" w:space="0" w:color="000000" w:themeColor="text1"/>
            </w:tcBorders>
          </w:tcPr>
          <w:p w14:paraId="3DD137C1" w14:textId="77777777" w:rsidR="00756439" w:rsidRDefault="00756439" w:rsidP="00756439">
            <w:pPr>
              <w:pStyle w:val="NormalinTable"/>
            </w:pPr>
            <w:r>
              <w:rPr>
                <w:b/>
              </w:rPr>
              <w:t>1514 00 00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54C96C" w14:textId="77777777" w:rsidR="00756439" w:rsidRDefault="00756439" w:rsidP="00756439">
            <w:pPr>
              <w:pStyle w:val="NormalinTable"/>
              <w:tabs>
                <w:tab w:val="left" w:pos="1250"/>
              </w:tabs>
            </w:pPr>
            <w:r>
              <w:t>0.00%</w:t>
            </w:r>
          </w:p>
        </w:tc>
      </w:tr>
      <w:tr w:rsidR="00756439" w14:paraId="62A71298" w14:textId="77777777" w:rsidTr="00FC0611">
        <w:trPr>
          <w:cantSplit/>
        </w:trPr>
        <w:tc>
          <w:tcPr>
            <w:tcW w:w="0" w:type="auto"/>
            <w:tcBorders>
              <w:top w:val="single" w:sz="4" w:space="0" w:color="A6A6A6" w:themeColor="background1" w:themeShade="A6"/>
              <w:right w:val="single" w:sz="4" w:space="0" w:color="000000" w:themeColor="text1"/>
            </w:tcBorders>
          </w:tcPr>
          <w:p w14:paraId="1FF4EE19" w14:textId="77777777" w:rsidR="00756439" w:rsidRDefault="00756439" w:rsidP="00756439">
            <w:pPr>
              <w:pStyle w:val="NormalinTable"/>
            </w:pPr>
            <w:r>
              <w:rPr>
                <w:b/>
              </w:rPr>
              <w:t>1515 11 00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5F0748" w14:textId="77777777" w:rsidR="00756439" w:rsidRDefault="00756439" w:rsidP="00756439">
            <w:pPr>
              <w:pStyle w:val="NormalinTable"/>
              <w:tabs>
                <w:tab w:val="left" w:pos="1250"/>
              </w:tabs>
            </w:pPr>
            <w:r>
              <w:t>0.00%</w:t>
            </w:r>
          </w:p>
        </w:tc>
      </w:tr>
      <w:tr w:rsidR="00756439" w14:paraId="2E5AA1BC" w14:textId="77777777" w:rsidTr="00FC0611">
        <w:trPr>
          <w:cantSplit/>
        </w:trPr>
        <w:tc>
          <w:tcPr>
            <w:tcW w:w="0" w:type="auto"/>
            <w:tcBorders>
              <w:top w:val="single" w:sz="4" w:space="0" w:color="A6A6A6" w:themeColor="background1" w:themeShade="A6"/>
              <w:right w:val="single" w:sz="4" w:space="0" w:color="000000" w:themeColor="text1"/>
            </w:tcBorders>
          </w:tcPr>
          <w:p w14:paraId="3E814F53" w14:textId="77777777" w:rsidR="00756439" w:rsidRDefault="00756439" w:rsidP="00756439">
            <w:pPr>
              <w:pStyle w:val="NormalinTable"/>
            </w:pPr>
            <w:r>
              <w:rPr>
                <w:b/>
              </w:rPr>
              <w:t>1515 19 00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CCF188" w14:textId="77777777" w:rsidR="00756439" w:rsidRDefault="00756439" w:rsidP="00756439">
            <w:pPr>
              <w:pStyle w:val="NormalinTable"/>
              <w:tabs>
                <w:tab w:val="left" w:pos="1250"/>
              </w:tabs>
            </w:pPr>
            <w:r>
              <w:t>0.00%</w:t>
            </w:r>
          </w:p>
        </w:tc>
      </w:tr>
      <w:tr w:rsidR="00756439" w14:paraId="0E8ACCE9" w14:textId="77777777" w:rsidTr="00FC0611">
        <w:trPr>
          <w:cantSplit/>
        </w:trPr>
        <w:tc>
          <w:tcPr>
            <w:tcW w:w="0" w:type="auto"/>
            <w:tcBorders>
              <w:top w:val="single" w:sz="4" w:space="0" w:color="A6A6A6" w:themeColor="background1" w:themeShade="A6"/>
              <w:right w:val="single" w:sz="4" w:space="0" w:color="000000" w:themeColor="text1"/>
            </w:tcBorders>
          </w:tcPr>
          <w:p w14:paraId="65FB6D08" w14:textId="77777777" w:rsidR="00756439" w:rsidRDefault="00756439" w:rsidP="00756439">
            <w:pPr>
              <w:pStyle w:val="NormalinTable"/>
            </w:pPr>
            <w:r>
              <w:rPr>
                <w:b/>
              </w:rPr>
              <w:t>1515 21 00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92C48A" w14:textId="77777777" w:rsidR="00756439" w:rsidRDefault="00756439" w:rsidP="00756439">
            <w:pPr>
              <w:pStyle w:val="NormalinTable"/>
              <w:tabs>
                <w:tab w:val="left" w:pos="1250"/>
              </w:tabs>
            </w:pPr>
            <w:r>
              <w:t>0.00%</w:t>
            </w:r>
          </w:p>
        </w:tc>
      </w:tr>
      <w:tr w:rsidR="00756439" w14:paraId="739DA72D" w14:textId="77777777" w:rsidTr="00FC0611">
        <w:trPr>
          <w:cantSplit/>
        </w:trPr>
        <w:tc>
          <w:tcPr>
            <w:tcW w:w="0" w:type="auto"/>
            <w:tcBorders>
              <w:top w:val="single" w:sz="4" w:space="0" w:color="A6A6A6" w:themeColor="background1" w:themeShade="A6"/>
              <w:right w:val="single" w:sz="4" w:space="0" w:color="000000" w:themeColor="text1"/>
            </w:tcBorders>
          </w:tcPr>
          <w:p w14:paraId="7DE3B3F9" w14:textId="77777777" w:rsidR="00756439" w:rsidRDefault="00756439" w:rsidP="00756439">
            <w:pPr>
              <w:pStyle w:val="NormalinTable"/>
            </w:pPr>
            <w:r>
              <w:rPr>
                <w:b/>
              </w:rPr>
              <w:t>1515 29 00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7C538A" w14:textId="77777777" w:rsidR="00756439" w:rsidRDefault="00756439" w:rsidP="00756439">
            <w:pPr>
              <w:pStyle w:val="NormalinTable"/>
              <w:tabs>
                <w:tab w:val="left" w:pos="1250"/>
              </w:tabs>
            </w:pPr>
            <w:r>
              <w:t>0.00%</w:t>
            </w:r>
          </w:p>
        </w:tc>
      </w:tr>
      <w:tr w:rsidR="00756439" w14:paraId="5534591E" w14:textId="77777777" w:rsidTr="00FC0611">
        <w:trPr>
          <w:cantSplit/>
        </w:trPr>
        <w:tc>
          <w:tcPr>
            <w:tcW w:w="0" w:type="auto"/>
            <w:tcBorders>
              <w:top w:val="single" w:sz="4" w:space="0" w:color="A6A6A6" w:themeColor="background1" w:themeShade="A6"/>
              <w:right w:val="single" w:sz="4" w:space="0" w:color="000000" w:themeColor="text1"/>
            </w:tcBorders>
          </w:tcPr>
          <w:p w14:paraId="02236595" w14:textId="77777777" w:rsidR="00756439" w:rsidRDefault="00756439" w:rsidP="00756439">
            <w:pPr>
              <w:pStyle w:val="NormalinTable"/>
            </w:pPr>
            <w:r>
              <w:rPr>
                <w:b/>
              </w:rPr>
              <w:t>1515 30 00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FCBEE7" w14:textId="77777777" w:rsidR="00756439" w:rsidRDefault="00756439" w:rsidP="00756439">
            <w:pPr>
              <w:pStyle w:val="NormalinTable"/>
              <w:tabs>
                <w:tab w:val="left" w:pos="1250"/>
              </w:tabs>
            </w:pPr>
            <w:r>
              <w:t>0.00%</w:t>
            </w:r>
          </w:p>
        </w:tc>
      </w:tr>
      <w:tr w:rsidR="00756439" w14:paraId="330509AC" w14:textId="77777777" w:rsidTr="00FC0611">
        <w:trPr>
          <w:cantSplit/>
        </w:trPr>
        <w:tc>
          <w:tcPr>
            <w:tcW w:w="0" w:type="auto"/>
            <w:tcBorders>
              <w:top w:val="single" w:sz="4" w:space="0" w:color="A6A6A6" w:themeColor="background1" w:themeShade="A6"/>
              <w:right w:val="single" w:sz="4" w:space="0" w:color="000000" w:themeColor="text1"/>
            </w:tcBorders>
          </w:tcPr>
          <w:p w14:paraId="544BC364" w14:textId="77777777" w:rsidR="00756439" w:rsidRDefault="00756439" w:rsidP="00756439">
            <w:pPr>
              <w:pStyle w:val="NormalinTable"/>
            </w:pPr>
            <w:r>
              <w:rPr>
                <w:b/>
              </w:rPr>
              <w:t>1515 50 00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93B7F4" w14:textId="77777777" w:rsidR="00756439" w:rsidRDefault="00756439" w:rsidP="00756439">
            <w:pPr>
              <w:pStyle w:val="NormalinTable"/>
              <w:tabs>
                <w:tab w:val="left" w:pos="1250"/>
              </w:tabs>
            </w:pPr>
            <w:r>
              <w:t>0.00%</w:t>
            </w:r>
          </w:p>
        </w:tc>
      </w:tr>
      <w:tr w:rsidR="00756439" w14:paraId="2676F4B9" w14:textId="77777777" w:rsidTr="00FC0611">
        <w:trPr>
          <w:cantSplit/>
        </w:trPr>
        <w:tc>
          <w:tcPr>
            <w:tcW w:w="0" w:type="auto"/>
            <w:tcBorders>
              <w:top w:val="single" w:sz="4" w:space="0" w:color="A6A6A6" w:themeColor="background1" w:themeShade="A6"/>
              <w:right w:val="single" w:sz="4" w:space="0" w:color="000000" w:themeColor="text1"/>
            </w:tcBorders>
          </w:tcPr>
          <w:p w14:paraId="6350D30A" w14:textId="77777777" w:rsidR="00756439" w:rsidRDefault="00756439" w:rsidP="00756439">
            <w:pPr>
              <w:pStyle w:val="NormalinTable"/>
            </w:pPr>
            <w:r>
              <w:rPr>
                <w:b/>
              </w:rPr>
              <w:t>1515 90 21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BD1262" w14:textId="77777777" w:rsidR="00756439" w:rsidRDefault="00756439" w:rsidP="00756439">
            <w:pPr>
              <w:pStyle w:val="NormalinTable"/>
              <w:tabs>
                <w:tab w:val="left" w:pos="1250"/>
              </w:tabs>
            </w:pPr>
            <w:r>
              <w:t>0.00%</w:t>
            </w:r>
          </w:p>
        </w:tc>
      </w:tr>
      <w:tr w:rsidR="00756439" w14:paraId="279B71AD" w14:textId="77777777" w:rsidTr="00FC0611">
        <w:trPr>
          <w:cantSplit/>
        </w:trPr>
        <w:tc>
          <w:tcPr>
            <w:tcW w:w="0" w:type="auto"/>
            <w:tcBorders>
              <w:top w:val="single" w:sz="4" w:space="0" w:color="A6A6A6" w:themeColor="background1" w:themeShade="A6"/>
              <w:right w:val="single" w:sz="4" w:space="0" w:color="000000" w:themeColor="text1"/>
            </w:tcBorders>
          </w:tcPr>
          <w:p w14:paraId="3C971CBF" w14:textId="77777777" w:rsidR="00756439" w:rsidRDefault="00756439" w:rsidP="00756439">
            <w:pPr>
              <w:pStyle w:val="NormalinTable"/>
            </w:pPr>
            <w:r>
              <w:rPr>
                <w:b/>
              </w:rPr>
              <w:t>1515 90 29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36A66E" w14:textId="77777777" w:rsidR="00756439" w:rsidRDefault="00756439" w:rsidP="00756439">
            <w:pPr>
              <w:pStyle w:val="NormalinTable"/>
              <w:tabs>
                <w:tab w:val="left" w:pos="1250"/>
              </w:tabs>
            </w:pPr>
            <w:r>
              <w:t>0.00%</w:t>
            </w:r>
          </w:p>
        </w:tc>
      </w:tr>
      <w:tr w:rsidR="00756439" w14:paraId="33B8FEF4" w14:textId="77777777" w:rsidTr="00FC0611">
        <w:trPr>
          <w:cantSplit/>
        </w:trPr>
        <w:tc>
          <w:tcPr>
            <w:tcW w:w="0" w:type="auto"/>
            <w:tcBorders>
              <w:top w:val="single" w:sz="4" w:space="0" w:color="A6A6A6" w:themeColor="background1" w:themeShade="A6"/>
              <w:right w:val="single" w:sz="4" w:space="0" w:color="000000" w:themeColor="text1"/>
            </w:tcBorders>
          </w:tcPr>
          <w:p w14:paraId="1164B7AB" w14:textId="77777777" w:rsidR="00756439" w:rsidRDefault="00756439" w:rsidP="00756439">
            <w:pPr>
              <w:pStyle w:val="NormalinTable"/>
            </w:pPr>
            <w:r>
              <w:rPr>
                <w:b/>
              </w:rPr>
              <w:t>1515 90 31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E6C8FA" w14:textId="77777777" w:rsidR="00756439" w:rsidRDefault="00756439" w:rsidP="00756439">
            <w:pPr>
              <w:pStyle w:val="NormalinTable"/>
              <w:tabs>
                <w:tab w:val="left" w:pos="1250"/>
              </w:tabs>
            </w:pPr>
            <w:r>
              <w:t>0.00%</w:t>
            </w:r>
          </w:p>
        </w:tc>
      </w:tr>
      <w:tr w:rsidR="00756439" w14:paraId="4F636FEF" w14:textId="77777777" w:rsidTr="00FC0611">
        <w:trPr>
          <w:cantSplit/>
        </w:trPr>
        <w:tc>
          <w:tcPr>
            <w:tcW w:w="0" w:type="auto"/>
            <w:tcBorders>
              <w:top w:val="single" w:sz="4" w:space="0" w:color="A6A6A6" w:themeColor="background1" w:themeShade="A6"/>
              <w:right w:val="single" w:sz="4" w:space="0" w:color="000000" w:themeColor="text1"/>
            </w:tcBorders>
          </w:tcPr>
          <w:p w14:paraId="5B19B234" w14:textId="77777777" w:rsidR="00756439" w:rsidRDefault="00756439" w:rsidP="00756439">
            <w:pPr>
              <w:pStyle w:val="NormalinTable"/>
            </w:pPr>
            <w:r>
              <w:rPr>
                <w:b/>
              </w:rPr>
              <w:t>1515 90 39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D64D63" w14:textId="77777777" w:rsidR="00756439" w:rsidRDefault="00756439" w:rsidP="00756439">
            <w:pPr>
              <w:pStyle w:val="NormalinTable"/>
              <w:tabs>
                <w:tab w:val="left" w:pos="1250"/>
              </w:tabs>
            </w:pPr>
            <w:r>
              <w:t>0.00%</w:t>
            </w:r>
          </w:p>
        </w:tc>
      </w:tr>
      <w:tr w:rsidR="00756439" w14:paraId="4188ADB9" w14:textId="77777777" w:rsidTr="00FC0611">
        <w:trPr>
          <w:cantSplit/>
        </w:trPr>
        <w:tc>
          <w:tcPr>
            <w:tcW w:w="0" w:type="auto"/>
            <w:tcBorders>
              <w:top w:val="single" w:sz="4" w:space="0" w:color="A6A6A6" w:themeColor="background1" w:themeShade="A6"/>
              <w:right w:val="single" w:sz="4" w:space="0" w:color="000000" w:themeColor="text1"/>
            </w:tcBorders>
          </w:tcPr>
          <w:p w14:paraId="34C9FAAB" w14:textId="77777777" w:rsidR="00756439" w:rsidRDefault="00756439" w:rsidP="00756439">
            <w:pPr>
              <w:pStyle w:val="NormalinTable"/>
            </w:pPr>
            <w:r>
              <w:rPr>
                <w:b/>
              </w:rPr>
              <w:t>1515 90 40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A2399A" w14:textId="77777777" w:rsidR="00756439" w:rsidRDefault="00756439" w:rsidP="00756439">
            <w:pPr>
              <w:pStyle w:val="NormalinTable"/>
              <w:tabs>
                <w:tab w:val="left" w:pos="1250"/>
              </w:tabs>
            </w:pPr>
            <w:r>
              <w:t>0.00%</w:t>
            </w:r>
          </w:p>
        </w:tc>
      </w:tr>
      <w:tr w:rsidR="00756439" w14:paraId="56362F21" w14:textId="77777777" w:rsidTr="00FC0611">
        <w:trPr>
          <w:cantSplit/>
        </w:trPr>
        <w:tc>
          <w:tcPr>
            <w:tcW w:w="0" w:type="auto"/>
            <w:tcBorders>
              <w:top w:val="single" w:sz="4" w:space="0" w:color="A6A6A6" w:themeColor="background1" w:themeShade="A6"/>
              <w:right w:val="single" w:sz="4" w:space="0" w:color="000000" w:themeColor="text1"/>
            </w:tcBorders>
          </w:tcPr>
          <w:p w14:paraId="337D77D0" w14:textId="77777777" w:rsidR="00756439" w:rsidRDefault="00756439" w:rsidP="00756439">
            <w:pPr>
              <w:pStyle w:val="NormalinTable"/>
            </w:pPr>
            <w:r>
              <w:rPr>
                <w:b/>
              </w:rPr>
              <w:t>1515 90 51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6A25B9" w14:textId="77777777" w:rsidR="00756439" w:rsidRDefault="00756439" w:rsidP="00756439">
            <w:pPr>
              <w:pStyle w:val="NormalinTable"/>
              <w:tabs>
                <w:tab w:val="left" w:pos="1250"/>
              </w:tabs>
            </w:pPr>
            <w:r>
              <w:t>0.00%</w:t>
            </w:r>
          </w:p>
        </w:tc>
      </w:tr>
      <w:tr w:rsidR="00756439" w14:paraId="633DA85B" w14:textId="77777777" w:rsidTr="00FC0611">
        <w:trPr>
          <w:cantSplit/>
        </w:trPr>
        <w:tc>
          <w:tcPr>
            <w:tcW w:w="0" w:type="auto"/>
            <w:tcBorders>
              <w:top w:val="single" w:sz="4" w:space="0" w:color="A6A6A6" w:themeColor="background1" w:themeShade="A6"/>
              <w:right w:val="single" w:sz="4" w:space="0" w:color="000000" w:themeColor="text1"/>
            </w:tcBorders>
          </w:tcPr>
          <w:p w14:paraId="77BAE7D1" w14:textId="77777777" w:rsidR="00756439" w:rsidRDefault="00756439" w:rsidP="00756439">
            <w:pPr>
              <w:pStyle w:val="NormalinTable"/>
            </w:pPr>
            <w:r>
              <w:rPr>
                <w:b/>
              </w:rPr>
              <w:t>1515 90 59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5C2D2B" w14:textId="77777777" w:rsidR="00756439" w:rsidRDefault="00756439" w:rsidP="00756439">
            <w:pPr>
              <w:pStyle w:val="NormalinTable"/>
              <w:tabs>
                <w:tab w:val="left" w:pos="1250"/>
              </w:tabs>
            </w:pPr>
            <w:r>
              <w:t>0.00%</w:t>
            </w:r>
          </w:p>
        </w:tc>
      </w:tr>
      <w:tr w:rsidR="00756439" w14:paraId="2F9FEC73" w14:textId="77777777" w:rsidTr="00FC0611">
        <w:trPr>
          <w:cantSplit/>
        </w:trPr>
        <w:tc>
          <w:tcPr>
            <w:tcW w:w="0" w:type="auto"/>
            <w:tcBorders>
              <w:top w:val="single" w:sz="4" w:space="0" w:color="A6A6A6" w:themeColor="background1" w:themeShade="A6"/>
              <w:right w:val="single" w:sz="4" w:space="0" w:color="000000" w:themeColor="text1"/>
            </w:tcBorders>
          </w:tcPr>
          <w:p w14:paraId="4F708DD0" w14:textId="77777777" w:rsidR="00756439" w:rsidRDefault="00756439" w:rsidP="00756439">
            <w:pPr>
              <w:pStyle w:val="NormalinTable"/>
            </w:pPr>
            <w:r>
              <w:rPr>
                <w:b/>
              </w:rPr>
              <w:t>1515 90 60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FD4DD7" w14:textId="77777777" w:rsidR="00756439" w:rsidRDefault="00756439" w:rsidP="00756439">
            <w:pPr>
              <w:pStyle w:val="NormalinTable"/>
              <w:tabs>
                <w:tab w:val="left" w:pos="1250"/>
              </w:tabs>
            </w:pPr>
            <w:r>
              <w:t>0.00%</w:t>
            </w:r>
          </w:p>
        </w:tc>
      </w:tr>
      <w:tr w:rsidR="00756439" w14:paraId="6BFCFFCC" w14:textId="77777777" w:rsidTr="00FC0611">
        <w:trPr>
          <w:cantSplit/>
        </w:trPr>
        <w:tc>
          <w:tcPr>
            <w:tcW w:w="0" w:type="auto"/>
            <w:tcBorders>
              <w:top w:val="single" w:sz="4" w:space="0" w:color="A6A6A6" w:themeColor="background1" w:themeShade="A6"/>
              <w:right w:val="single" w:sz="4" w:space="0" w:color="000000" w:themeColor="text1"/>
            </w:tcBorders>
          </w:tcPr>
          <w:p w14:paraId="253ECC39" w14:textId="77777777" w:rsidR="00756439" w:rsidRDefault="00756439" w:rsidP="00756439">
            <w:pPr>
              <w:pStyle w:val="NormalinTable"/>
            </w:pPr>
            <w:r>
              <w:rPr>
                <w:b/>
              </w:rPr>
              <w:t>1515 90 91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2D7561" w14:textId="77777777" w:rsidR="00756439" w:rsidRDefault="00756439" w:rsidP="00756439">
            <w:pPr>
              <w:pStyle w:val="NormalinTable"/>
              <w:tabs>
                <w:tab w:val="left" w:pos="1250"/>
              </w:tabs>
            </w:pPr>
            <w:r>
              <w:t>0.00%</w:t>
            </w:r>
          </w:p>
        </w:tc>
      </w:tr>
      <w:tr w:rsidR="00756439" w14:paraId="235E84C7" w14:textId="77777777" w:rsidTr="00FC0611">
        <w:trPr>
          <w:cantSplit/>
        </w:trPr>
        <w:tc>
          <w:tcPr>
            <w:tcW w:w="0" w:type="auto"/>
            <w:tcBorders>
              <w:top w:val="single" w:sz="4" w:space="0" w:color="A6A6A6" w:themeColor="background1" w:themeShade="A6"/>
              <w:right w:val="single" w:sz="4" w:space="0" w:color="000000" w:themeColor="text1"/>
            </w:tcBorders>
          </w:tcPr>
          <w:p w14:paraId="63EE3529" w14:textId="77777777" w:rsidR="00756439" w:rsidRDefault="00756439" w:rsidP="00756439">
            <w:pPr>
              <w:pStyle w:val="NormalinTable"/>
            </w:pPr>
            <w:r>
              <w:rPr>
                <w:b/>
              </w:rPr>
              <w:t>1515 90 99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7A5011" w14:textId="77777777" w:rsidR="00756439" w:rsidRDefault="00756439" w:rsidP="00756439">
            <w:pPr>
              <w:pStyle w:val="NormalinTable"/>
              <w:tabs>
                <w:tab w:val="left" w:pos="1250"/>
              </w:tabs>
            </w:pPr>
            <w:r>
              <w:t>0.00%</w:t>
            </w:r>
          </w:p>
        </w:tc>
      </w:tr>
      <w:tr w:rsidR="00756439" w14:paraId="523E61C6" w14:textId="77777777" w:rsidTr="00FC0611">
        <w:trPr>
          <w:cantSplit/>
        </w:trPr>
        <w:tc>
          <w:tcPr>
            <w:tcW w:w="0" w:type="auto"/>
            <w:tcBorders>
              <w:top w:val="single" w:sz="4" w:space="0" w:color="A6A6A6" w:themeColor="background1" w:themeShade="A6"/>
              <w:right w:val="single" w:sz="4" w:space="0" w:color="000000" w:themeColor="text1"/>
            </w:tcBorders>
          </w:tcPr>
          <w:p w14:paraId="7C188FA5" w14:textId="77777777" w:rsidR="00756439" w:rsidRDefault="00756439" w:rsidP="00756439">
            <w:pPr>
              <w:pStyle w:val="NormalinTable"/>
            </w:pPr>
            <w:r>
              <w:rPr>
                <w:b/>
              </w:rPr>
              <w:t>1516 00 00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4BA679" w14:textId="77777777" w:rsidR="00756439" w:rsidRDefault="00756439" w:rsidP="00756439">
            <w:pPr>
              <w:pStyle w:val="NormalinTable"/>
              <w:tabs>
                <w:tab w:val="left" w:pos="1250"/>
              </w:tabs>
            </w:pPr>
            <w:r>
              <w:t>0.00%</w:t>
            </w:r>
          </w:p>
        </w:tc>
      </w:tr>
      <w:tr w:rsidR="00756439" w14:paraId="1D944D79" w14:textId="77777777" w:rsidTr="00FC0611">
        <w:trPr>
          <w:cantSplit/>
        </w:trPr>
        <w:tc>
          <w:tcPr>
            <w:tcW w:w="0" w:type="auto"/>
            <w:tcBorders>
              <w:top w:val="single" w:sz="4" w:space="0" w:color="A6A6A6" w:themeColor="background1" w:themeShade="A6"/>
              <w:right w:val="single" w:sz="4" w:space="0" w:color="000000" w:themeColor="text1"/>
            </w:tcBorders>
          </w:tcPr>
          <w:p w14:paraId="3E39BF66" w14:textId="77777777" w:rsidR="00756439" w:rsidRDefault="00756439" w:rsidP="00756439">
            <w:pPr>
              <w:pStyle w:val="NormalinTable"/>
            </w:pPr>
            <w:r>
              <w:rPr>
                <w:b/>
              </w:rPr>
              <w:t>1517 00 00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70770F" w14:textId="77777777" w:rsidR="00756439" w:rsidRDefault="00756439" w:rsidP="00756439">
            <w:pPr>
              <w:pStyle w:val="NormalinTable"/>
              <w:tabs>
                <w:tab w:val="left" w:pos="1250"/>
              </w:tabs>
            </w:pPr>
            <w:r>
              <w:t>0.00%</w:t>
            </w:r>
          </w:p>
        </w:tc>
      </w:tr>
      <w:tr w:rsidR="00756439" w14:paraId="10CA2E99" w14:textId="77777777" w:rsidTr="00FC0611">
        <w:trPr>
          <w:cantSplit/>
        </w:trPr>
        <w:tc>
          <w:tcPr>
            <w:tcW w:w="0" w:type="auto"/>
            <w:tcBorders>
              <w:top w:val="single" w:sz="4" w:space="0" w:color="A6A6A6" w:themeColor="background1" w:themeShade="A6"/>
              <w:right w:val="single" w:sz="4" w:space="0" w:color="000000" w:themeColor="text1"/>
            </w:tcBorders>
          </w:tcPr>
          <w:p w14:paraId="5D6CD852" w14:textId="77777777" w:rsidR="00756439" w:rsidRDefault="00756439" w:rsidP="00756439">
            <w:pPr>
              <w:pStyle w:val="NormalinTable"/>
            </w:pPr>
            <w:r>
              <w:rPr>
                <w:b/>
              </w:rPr>
              <w:t>1518 00 00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B3B8ED" w14:textId="77777777" w:rsidR="00756439" w:rsidRDefault="00756439" w:rsidP="00756439">
            <w:pPr>
              <w:pStyle w:val="NormalinTable"/>
              <w:tabs>
                <w:tab w:val="left" w:pos="1250"/>
              </w:tabs>
            </w:pPr>
            <w:r>
              <w:t>0.00%</w:t>
            </w:r>
          </w:p>
        </w:tc>
      </w:tr>
      <w:tr w:rsidR="00756439" w14:paraId="15DD156B" w14:textId="77777777" w:rsidTr="00FC0611">
        <w:trPr>
          <w:cantSplit/>
        </w:trPr>
        <w:tc>
          <w:tcPr>
            <w:tcW w:w="0" w:type="auto"/>
            <w:tcBorders>
              <w:top w:val="single" w:sz="4" w:space="0" w:color="A6A6A6" w:themeColor="background1" w:themeShade="A6"/>
              <w:right w:val="single" w:sz="4" w:space="0" w:color="000000" w:themeColor="text1"/>
            </w:tcBorders>
          </w:tcPr>
          <w:p w14:paraId="376A5689" w14:textId="77777777" w:rsidR="00756439" w:rsidRDefault="00756439" w:rsidP="00756439">
            <w:pPr>
              <w:pStyle w:val="NormalinTable"/>
            </w:pPr>
            <w:r>
              <w:rPr>
                <w:b/>
              </w:rPr>
              <w:t>1521 90 99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868D08" w14:textId="77777777" w:rsidR="00756439" w:rsidRDefault="00756439" w:rsidP="00756439">
            <w:pPr>
              <w:pStyle w:val="NormalinTable"/>
              <w:tabs>
                <w:tab w:val="left" w:pos="1250"/>
              </w:tabs>
            </w:pPr>
            <w:r>
              <w:t>0.00%</w:t>
            </w:r>
          </w:p>
        </w:tc>
      </w:tr>
      <w:tr w:rsidR="00756439" w14:paraId="4323BD8C" w14:textId="77777777" w:rsidTr="00FC0611">
        <w:trPr>
          <w:cantSplit/>
        </w:trPr>
        <w:tc>
          <w:tcPr>
            <w:tcW w:w="0" w:type="auto"/>
            <w:tcBorders>
              <w:top w:val="single" w:sz="4" w:space="0" w:color="A6A6A6" w:themeColor="background1" w:themeShade="A6"/>
              <w:right w:val="single" w:sz="4" w:space="0" w:color="000000" w:themeColor="text1"/>
            </w:tcBorders>
          </w:tcPr>
          <w:p w14:paraId="5D8B7579" w14:textId="77777777" w:rsidR="00756439" w:rsidRDefault="00756439" w:rsidP="00756439">
            <w:pPr>
              <w:pStyle w:val="NormalinTable"/>
            </w:pPr>
            <w:r>
              <w:rPr>
                <w:b/>
              </w:rPr>
              <w:t>1522 00 10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26875C" w14:textId="77777777" w:rsidR="00756439" w:rsidRDefault="00756439" w:rsidP="00756439">
            <w:pPr>
              <w:pStyle w:val="NormalinTable"/>
              <w:tabs>
                <w:tab w:val="left" w:pos="1250"/>
              </w:tabs>
            </w:pPr>
            <w:r>
              <w:t>0.00%</w:t>
            </w:r>
          </w:p>
        </w:tc>
      </w:tr>
      <w:tr w:rsidR="00756439" w14:paraId="6C0CE445" w14:textId="77777777" w:rsidTr="00FC0611">
        <w:trPr>
          <w:cantSplit/>
        </w:trPr>
        <w:tc>
          <w:tcPr>
            <w:tcW w:w="0" w:type="auto"/>
            <w:tcBorders>
              <w:top w:val="single" w:sz="4" w:space="0" w:color="A6A6A6" w:themeColor="background1" w:themeShade="A6"/>
              <w:right w:val="single" w:sz="4" w:space="0" w:color="000000" w:themeColor="text1"/>
            </w:tcBorders>
          </w:tcPr>
          <w:p w14:paraId="4D2B77A1" w14:textId="77777777" w:rsidR="00756439" w:rsidRDefault="00756439" w:rsidP="00756439">
            <w:pPr>
              <w:pStyle w:val="NormalinTable"/>
            </w:pPr>
            <w:r>
              <w:rPr>
                <w:b/>
              </w:rPr>
              <w:t>1522 00 31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99382D" w14:textId="77777777" w:rsidR="00756439" w:rsidRDefault="00756439" w:rsidP="00756439">
            <w:pPr>
              <w:pStyle w:val="NormalinTable"/>
              <w:tabs>
                <w:tab w:val="left" w:pos="1250"/>
              </w:tabs>
            </w:pPr>
            <w:r>
              <w:t>0.00%</w:t>
            </w:r>
          </w:p>
        </w:tc>
      </w:tr>
      <w:tr w:rsidR="00756439" w14:paraId="39407C2B" w14:textId="77777777" w:rsidTr="00FC0611">
        <w:trPr>
          <w:cantSplit/>
        </w:trPr>
        <w:tc>
          <w:tcPr>
            <w:tcW w:w="0" w:type="auto"/>
            <w:tcBorders>
              <w:top w:val="single" w:sz="4" w:space="0" w:color="A6A6A6" w:themeColor="background1" w:themeShade="A6"/>
              <w:right w:val="single" w:sz="4" w:space="0" w:color="000000" w:themeColor="text1"/>
            </w:tcBorders>
          </w:tcPr>
          <w:p w14:paraId="459E27AC" w14:textId="77777777" w:rsidR="00756439" w:rsidRDefault="00756439" w:rsidP="00756439">
            <w:pPr>
              <w:pStyle w:val="NormalinTable"/>
            </w:pPr>
            <w:r>
              <w:rPr>
                <w:b/>
              </w:rPr>
              <w:t>1522 00 39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64CE05" w14:textId="77777777" w:rsidR="00756439" w:rsidRDefault="00756439" w:rsidP="00756439">
            <w:pPr>
              <w:pStyle w:val="NormalinTable"/>
              <w:tabs>
                <w:tab w:val="left" w:pos="1250"/>
              </w:tabs>
            </w:pPr>
            <w:r>
              <w:t>0.00%</w:t>
            </w:r>
          </w:p>
        </w:tc>
      </w:tr>
      <w:tr w:rsidR="00756439" w14:paraId="59EAFBBE" w14:textId="77777777" w:rsidTr="00FC0611">
        <w:trPr>
          <w:cantSplit/>
        </w:trPr>
        <w:tc>
          <w:tcPr>
            <w:tcW w:w="0" w:type="auto"/>
            <w:tcBorders>
              <w:top w:val="single" w:sz="4" w:space="0" w:color="A6A6A6" w:themeColor="background1" w:themeShade="A6"/>
              <w:right w:val="single" w:sz="4" w:space="0" w:color="000000" w:themeColor="text1"/>
            </w:tcBorders>
          </w:tcPr>
          <w:p w14:paraId="79E85C1A" w14:textId="77777777" w:rsidR="00756439" w:rsidRDefault="00756439" w:rsidP="00756439">
            <w:pPr>
              <w:pStyle w:val="NormalinTable"/>
            </w:pPr>
            <w:r>
              <w:rPr>
                <w:b/>
              </w:rPr>
              <w:t>1522 00 91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225385" w14:textId="77777777" w:rsidR="00756439" w:rsidRDefault="00756439" w:rsidP="00756439">
            <w:pPr>
              <w:pStyle w:val="NormalinTable"/>
              <w:tabs>
                <w:tab w:val="left" w:pos="1250"/>
              </w:tabs>
            </w:pPr>
            <w:r>
              <w:t>0.00%</w:t>
            </w:r>
          </w:p>
        </w:tc>
      </w:tr>
      <w:tr w:rsidR="00756439" w14:paraId="4AA7C972" w14:textId="77777777" w:rsidTr="00FC0611">
        <w:trPr>
          <w:cantSplit/>
        </w:trPr>
        <w:tc>
          <w:tcPr>
            <w:tcW w:w="0" w:type="auto"/>
            <w:tcBorders>
              <w:top w:val="single" w:sz="4" w:space="0" w:color="A6A6A6" w:themeColor="background1" w:themeShade="A6"/>
              <w:right w:val="single" w:sz="4" w:space="0" w:color="000000" w:themeColor="text1"/>
            </w:tcBorders>
          </w:tcPr>
          <w:p w14:paraId="26C88D7A" w14:textId="77777777" w:rsidR="00756439" w:rsidRDefault="00756439" w:rsidP="00756439">
            <w:pPr>
              <w:pStyle w:val="NormalinTable"/>
            </w:pPr>
            <w:r>
              <w:rPr>
                <w:b/>
              </w:rPr>
              <w:t>1601 00 00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E858E9" w14:textId="77777777" w:rsidR="00756439" w:rsidRDefault="00756439" w:rsidP="00756439">
            <w:pPr>
              <w:pStyle w:val="NormalinTable"/>
              <w:tabs>
                <w:tab w:val="left" w:pos="1250"/>
              </w:tabs>
            </w:pPr>
            <w:r>
              <w:t>0.00%</w:t>
            </w:r>
          </w:p>
        </w:tc>
      </w:tr>
      <w:tr w:rsidR="00756439" w14:paraId="3B7AFD1A" w14:textId="77777777" w:rsidTr="00FC0611">
        <w:trPr>
          <w:cantSplit/>
        </w:trPr>
        <w:tc>
          <w:tcPr>
            <w:tcW w:w="0" w:type="auto"/>
            <w:tcBorders>
              <w:top w:val="single" w:sz="4" w:space="0" w:color="A6A6A6" w:themeColor="background1" w:themeShade="A6"/>
              <w:right w:val="single" w:sz="4" w:space="0" w:color="000000" w:themeColor="text1"/>
            </w:tcBorders>
          </w:tcPr>
          <w:p w14:paraId="21E7FC59" w14:textId="77777777" w:rsidR="00756439" w:rsidRDefault="00756439" w:rsidP="00756439">
            <w:pPr>
              <w:pStyle w:val="NormalinTable"/>
            </w:pPr>
            <w:r>
              <w:rPr>
                <w:b/>
              </w:rPr>
              <w:t>1602 10 00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C8A551" w14:textId="77777777" w:rsidR="00756439" w:rsidRDefault="00756439" w:rsidP="00756439">
            <w:pPr>
              <w:pStyle w:val="NormalinTable"/>
              <w:tabs>
                <w:tab w:val="left" w:pos="1250"/>
              </w:tabs>
            </w:pPr>
            <w:r>
              <w:t>0.00%</w:t>
            </w:r>
          </w:p>
        </w:tc>
      </w:tr>
      <w:tr w:rsidR="00756439" w14:paraId="28CB0B27" w14:textId="77777777" w:rsidTr="00FC0611">
        <w:trPr>
          <w:cantSplit/>
        </w:trPr>
        <w:tc>
          <w:tcPr>
            <w:tcW w:w="0" w:type="auto"/>
            <w:tcBorders>
              <w:top w:val="single" w:sz="4" w:space="0" w:color="A6A6A6" w:themeColor="background1" w:themeShade="A6"/>
              <w:right w:val="single" w:sz="4" w:space="0" w:color="000000" w:themeColor="text1"/>
            </w:tcBorders>
          </w:tcPr>
          <w:p w14:paraId="784C9EC4" w14:textId="77777777" w:rsidR="00756439" w:rsidRDefault="00756439" w:rsidP="00756439">
            <w:pPr>
              <w:pStyle w:val="NormalinTable"/>
            </w:pPr>
            <w:r>
              <w:rPr>
                <w:b/>
              </w:rPr>
              <w:t>1602 41 10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73BA9E" w14:textId="77777777" w:rsidR="00756439" w:rsidRDefault="00756439" w:rsidP="00756439">
            <w:pPr>
              <w:pStyle w:val="NormalinTable"/>
              <w:tabs>
                <w:tab w:val="left" w:pos="1250"/>
              </w:tabs>
            </w:pPr>
            <w:r>
              <w:t>0.00%</w:t>
            </w:r>
          </w:p>
        </w:tc>
      </w:tr>
      <w:tr w:rsidR="00756439" w14:paraId="0B187BAD" w14:textId="77777777" w:rsidTr="00FC0611">
        <w:trPr>
          <w:cantSplit/>
        </w:trPr>
        <w:tc>
          <w:tcPr>
            <w:tcW w:w="0" w:type="auto"/>
            <w:tcBorders>
              <w:top w:val="single" w:sz="4" w:space="0" w:color="A6A6A6" w:themeColor="background1" w:themeShade="A6"/>
              <w:right w:val="single" w:sz="4" w:space="0" w:color="000000" w:themeColor="text1"/>
            </w:tcBorders>
          </w:tcPr>
          <w:p w14:paraId="1077A326" w14:textId="77777777" w:rsidR="00756439" w:rsidRDefault="00756439" w:rsidP="00756439">
            <w:pPr>
              <w:pStyle w:val="NormalinTable"/>
            </w:pPr>
            <w:r>
              <w:rPr>
                <w:b/>
              </w:rPr>
              <w:t>1602 41 90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BAA353" w14:textId="77777777" w:rsidR="00756439" w:rsidRDefault="00756439" w:rsidP="00756439">
            <w:pPr>
              <w:pStyle w:val="NormalinTable"/>
              <w:tabs>
                <w:tab w:val="left" w:pos="1250"/>
              </w:tabs>
            </w:pPr>
            <w:r>
              <w:t>0.00%</w:t>
            </w:r>
          </w:p>
        </w:tc>
      </w:tr>
      <w:tr w:rsidR="00756439" w14:paraId="019DF22B" w14:textId="77777777" w:rsidTr="00FC0611">
        <w:trPr>
          <w:cantSplit/>
        </w:trPr>
        <w:tc>
          <w:tcPr>
            <w:tcW w:w="0" w:type="auto"/>
            <w:tcBorders>
              <w:top w:val="single" w:sz="4" w:space="0" w:color="A6A6A6" w:themeColor="background1" w:themeShade="A6"/>
              <w:right w:val="single" w:sz="4" w:space="0" w:color="000000" w:themeColor="text1"/>
            </w:tcBorders>
          </w:tcPr>
          <w:p w14:paraId="454D4B21" w14:textId="77777777" w:rsidR="00756439" w:rsidRDefault="00756439" w:rsidP="00756439">
            <w:pPr>
              <w:pStyle w:val="NormalinTable"/>
            </w:pPr>
            <w:r>
              <w:rPr>
                <w:b/>
              </w:rPr>
              <w:t>1602 42 10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47FC11" w14:textId="77777777" w:rsidR="00756439" w:rsidRDefault="00756439" w:rsidP="00756439">
            <w:pPr>
              <w:pStyle w:val="NormalinTable"/>
              <w:tabs>
                <w:tab w:val="left" w:pos="1250"/>
              </w:tabs>
            </w:pPr>
            <w:r>
              <w:t>0.00%</w:t>
            </w:r>
          </w:p>
        </w:tc>
      </w:tr>
      <w:tr w:rsidR="00756439" w14:paraId="733AC195" w14:textId="77777777" w:rsidTr="00FC0611">
        <w:trPr>
          <w:cantSplit/>
        </w:trPr>
        <w:tc>
          <w:tcPr>
            <w:tcW w:w="0" w:type="auto"/>
            <w:tcBorders>
              <w:top w:val="single" w:sz="4" w:space="0" w:color="A6A6A6" w:themeColor="background1" w:themeShade="A6"/>
              <w:right w:val="single" w:sz="4" w:space="0" w:color="000000" w:themeColor="text1"/>
            </w:tcBorders>
          </w:tcPr>
          <w:p w14:paraId="236014DE" w14:textId="77777777" w:rsidR="00756439" w:rsidRDefault="00756439" w:rsidP="00756439">
            <w:pPr>
              <w:pStyle w:val="NormalinTable"/>
            </w:pPr>
            <w:r>
              <w:rPr>
                <w:b/>
              </w:rPr>
              <w:t>1602 42 90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0D59CC" w14:textId="77777777" w:rsidR="00756439" w:rsidRDefault="00756439" w:rsidP="00756439">
            <w:pPr>
              <w:pStyle w:val="NormalinTable"/>
              <w:tabs>
                <w:tab w:val="left" w:pos="1250"/>
              </w:tabs>
            </w:pPr>
            <w:r>
              <w:t>0.00%</w:t>
            </w:r>
          </w:p>
        </w:tc>
      </w:tr>
      <w:tr w:rsidR="00756439" w14:paraId="0E3F4D21" w14:textId="77777777" w:rsidTr="00FC0611">
        <w:trPr>
          <w:cantSplit/>
        </w:trPr>
        <w:tc>
          <w:tcPr>
            <w:tcW w:w="0" w:type="auto"/>
            <w:tcBorders>
              <w:top w:val="single" w:sz="4" w:space="0" w:color="A6A6A6" w:themeColor="background1" w:themeShade="A6"/>
              <w:right w:val="single" w:sz="4" w:space="0" w:color="000000" w:themeColor="text1"/>
            </w:tcBorders>
          </w:tcPr>
          <w:p w14:paraId="30216AD0" w14:textId="77777777" w:rsidR="00756439" w:rsidRDefault="00756439" w:rsidP="00756439">
            <w:pPr>
              <w:pStyle w:val="NormalinTable"/>
            </w:pPr>
            <w:r>
              <w:rPr>
                <w:b/>
              </w:rPr>
              <w:t>1602 49 11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0B86CE" w14:textId="77777777" w:rsidR="00756439" w:rsidRDefault="00756439" w:rsidP="00756439">
            <w:pPr>
              <w:pStyle w:val="NormalinTable"/>
              <w:tabs>
                <w:tab w:val="left" w:pos="1250"/>
              </w:tabs>
            </w:pPr>
            <w:r>
              <w:t>0.00%</w:t>
            </w:r>
          </w:p>
        </w:tc>
      </w:tr>
      <w:tr w:rsidR="00756439" w14:paraId="7D918FD5" w14:textId="77777777" w:rsidTr="00FC0611">
        <w:trPr>
          <w:cantSplit/>
        </w:trPr>
        <w:tc>
          <w:tcPr>
            <w:tcW w:w="0" w:type="auto"/>
            <w:tcBorders>
              <w:top w:val="single" w:sz="4" w:space="0" w:color="A6A6A6" w:themeColor="background1" w:themeShade="A6"/>
              <w:right w:val="single" w:sz="4" w:space="0" w:color="000000" w:themeColor="text1"/>
            </w:tcBorders>
          </w:tcPr>
          <w:p w14:paraId="2D7E989F" w14:textId="77777777" w:rsidR="00756439" w:rsidRDefault="00756439" w:rsidP="00756439">
            <w:pPr>
              <w:pStyle w:val="NormalinTable"/>
            </w:pPr>
            <w:r>
              <w:rPr>
                <w:b/>
              </w:rPr>
              <w:t>1602 49 13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B1D6FD" w14:textId="77777777" w:rsidR="00756439" w:rsidRDefault="00756439" w:rsidP="00756439">
            <w:pPr>
              <w:pStyle w:val="NormalinTable"/>
              <w:tabs>
                <w:tab w:val="left" w:pos="1250"/>
              </w:tabs>
            </w:pPr>
            <w:r>
              <w:t>0.00%</w:t>
            </w:r>
          </w:p>
        </w:tc>
      </w:tr>
      <w:tr w:rsidR="00756439" w14:paraId="42F6F43B" w14:textId="77777777" w:rsidTr="00FC0611">
        <w:trPr>
          <w:cantSplit/>
        </w:trPr>
        <w:tc>
          <w:tcPr>
            <w:tcW w:w="0" w:type="auto"/>
            <w:tcBorders>
              <w:top w:val="single" w:sz="4" w:space="0" w:color="A6A6A6" w:themeColor="background1" w:themeShade="A6"/>
              <w:right w:val="single" w:sz="4" w:space="0" w:color="000000" w:themeColor="text1"/>
            </w:tcBorders>
          </w:tcPr>
          <w:p w14:paraId="5447DC2F" w14:textId="77777777" w:rsidR="00756439" w:rsidRDefault="00756439" w:rsidP="00756439">
            <w:pPr>
              <w:pStyle w:val="NormalinTable"/>
            </w:pPr>
            <w:r>
              <w:rPr>
                <w:b/>
              </w:rPr>
              <w:t>1602 49 15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D6D003" w14:textId="77777777" w:rsidR="00756439" w:rsidRDefault="00756439" w:rsidP="00756439">
            <w:pPr>
              <w:pStyle w:val="NormalinTable"/>
              <w:tabs>
                <w:tab w:val="left" w:pos="1250"/>
              </w:tabs>
            </w:pPr>
            <w:r>
              <w:t>0.00%</w:t>
            </w:r>
          </w:p>
        </w:tc>
      </w:tr>
      <w:tr w:rsidR="00756439" w14:paraId="4378EB4F" w14:textId="77777777" w:rsidTr="00FC0611">
        <w:trPr>
          <w:cantSplit/>
        </w:trPr>
        <w:tc>
          <w:tcPr>
            <w:tcW w:w="0" w:type="auto"/>
            <w:tcBorders>
              <w:top w:val="single" w:sz="4" w:space="0" w:color="A6A6A6" w:themeColor="background1" w:themeShade="A6"/>
              <w:right w:val="single" w:sz="4" w:space="0" w:color="000000" w:themeColor="text1"/>
            </w:tcBorders>
          </w:tcPr>
          <w:p w14:paraId="17045FEA" w14:textId="77777777" w:rsidR="00756439" w:rsidRDefault="00756439" w:rsidP="00756439">
            <w:pPr>
              <w:pStyle w:val="NormalinTable"/>
            </w:pPr>
            <w:r>
              <w:rPr>
                <w:b/>
              </w:rPr>
              <w:t>1602 49 19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E05DBD" w14:textId="77777777" w:rsidR="00756439" w:rsidRDefault="00756439" w:rsidP="00756439">
            <w:pPr>
              <w:pStyle w:val="NormalinTable"/>
              <w:tabs>
                <w:tab w:val="left" w:pos="1250"/>
              </w:tabs>
            </w:pPr>
            <w:r>
              <w:t>0.00%</w:t>
            </w:r>
          </w:p>
        </w:tc>
      </w:tr>
      <w:tr w:rsidR="00756439" w14:paraId="3F4B6B86" w14:textId="77777777" w:rsidTr="00FC0611">
        <w:trPr>
          <w:cantSplit/>
        </w:trPr>
        <w:tc>
          <w:tcPr>
            <w:tcW w:w="0" w:type="auto"/>
            <w:tcBorders>
              <w:top w:val="single" w:sz="4" w:space="0" w:color="A6A6A6" w:themeColor="background1" w:themeShade="A6"/>
              <w:right w:val="single" w:sz="4" w:space="0" w:color="000000" w:themeColor="text1"/>
            </w:tcBorders>
          </w:tcPr>
          <w:p w14:paraId="10E812C3" w14:textId="77777777" w:rsidR="00756439" w:rsidRDefault="00756439" w:rsidP="00756439">
            <w:pPr>
              <w:pStyle w:val="NormalinTable"/>
            </w:pPr>
            <w:r>
              <w:rPr>
                <w:b/>
              </w:rPr>
              <w:t>1602 49 30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248D3F" w14:textId="77777777" w:rsidR="00756439" w:rsidRDefault="00756439" w:rsidP="00756439">
            <w:pPr>
              <w:pStyle w:val="NormalinTable"/>
              <w:tabs>
                <w:tab w:val="left" w:pos="1250"/>
              </w:tabs>
            </w:pPr>
            <w:r>
              <w:t>0.00%</w:t>
            </w:r>
          </w:p>
        </w:tc>
      </w:tr>
      <w:tr w:rsidR="00756439" w14:paraId="3294ECBE" w14:textId="77777777" w:rsidTr="00FC0611">
        <w:trPr>
          <w:cantSplit/>
        </w:trPr>
        <w:tc>
          <w:tcPr>
            <w:tcW w:w="0" w:type="auto"/>
            <w:tcBorders>
              <w:top w:val="single" w:sz="4" w:space="0" w:color="A6A6A6" w:themeColor="background1" w:themeShade="A6"/>
              <w:right w:val="single" w:sz="4" w:space="0" w:color="000000" w:themeColor="text1"/>
            </w:tcBorders>
          </w:tcPr>
          <w:p w14:paraId="4B68D204" w14:textId="77777777" w:rsidR="00756439" w:rsidRDefault="00756439" w:rsidP="00756439">
            <w:pPr>
              <w:pStyle w:val="NormalinTable"/>
            </w:pPr>
            <w:r>
              <w:rPr>
                <w:b/>
              </w:rPr>
              <w:t>1602 49 50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4DB13B" w14:textId="77777777" w:rsidR="00756439" w:rsidRDefault="00756439" w:rsidP="00756439">
            <w:pPr>
              <w:pStyle w:val="NormalinTable"/>
              <w:tabs>
                <w:tab w:val="left" w:pos="1250"/>
              </w:tabs>
            </w:pPr>
            <w:r>
              <w:t>0.00%</w:t>
            </w:r>
          </w:p>
        </w:tc>
      </w:tr>
      <w:tr w:rsidR="00756439" w14:paraId="11AD9386" w14:textId="77777777" w:rsidTr="00FC0611">
        <w:trPr>
          <w:cantSplit/>
        </w:trPr>
        <w:tc>
          <w:tcPr>
            <w:tcW w:w="0" w:type="auto"/>
            <w:tcBorders>
              <w:top w:val="single" w:sz="4" w:space="0" w:color="A6A6A6" w:themeColor="background1" w:themeShade="A6"/>
              <w:right w:val="single" w:sz="4" w:space="0" w:color="000000" w:themeColor="text1"/>
            </w:tcBorders>
          </w:tcPr>
          <w:p w14:paraId="164AF35E" w14:textId="77777777" w:rsidR="00756439" w:rsidRDefault="00756439" w:rsidP="00756439">
            <w:pPr>
              <w:pStyle w:val="NormalinTable"/>
            </w:pPr>
            <w:r>
              <w:rPr>
                <w:b/>
              </w:rPr>
              <w:t>1602 49 90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67156B" w14:textId="77777777" w:rsidR="00756439" w:rsidRDefault="00756439" w:rsidP="00756439">
            <w:pPr>
              <w:pStyle w:val="NormalinTable"/>
              <w:tabs>
                <w:tab w:val="left" w:pos="1250"/>
              </w:tabs>
            </w:pPr>
            <w:r>
              <w:t>0.00%</w:t>
            </w:r>
          </w:p>
        </w:tc>
      </w:tr>
      <w:tr w:rsidR="00756439" w14:paraId="0C5F18F1" w14:textId="77777777" w:rsidTr="00FC0611">
        <w:trPr>
          <w:cantSplit/>
        </w:trPr>
        <w:tc>
          <w:tcPr>
            <w:tcW w:w="0" w:type="auto"/>
            <w:tcBorders>
              <w:top w:val="single" w:sz="4" w:space="0" w:color="A6A6A6" w:themeColor="background1" w:themeShade="A6"/>
              <w:right w:val="single" w:sz="4" w:space="0" w:color="000000" w:themeColor="text1"/>
            </w:tcBorders>
          </w:tcPr>
          <w:p w14:paraId="4B013380" w14:textId="77777777" w:rsidR="00756439" w:rsidRDefault="00756439" w:rsidP="00756439">
            <w:pPr>
              <w:pStyle w:val="NormalinTable"/>
            </w:pPr>
            <w:r>
              <w:rPr>
                <w:b/>
              </w:rPr>
              <w:t>1602 50 31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219BB5" w14:textId="77777777" w:rsidR="00756439" w:rsidRDefault="00756439" w:rsidP="00756439">
            <w:pPr>
              <w:pStyle w:val="NormalinTable"/>
              <w:tabs>
                <w:tab w:val="left" w:pos="1250"/>
              </w:tabs>
            </w:pPr>
            <w:r>
              <w:t>0.00%</w:t>
            </w:r>
          </w:p>
        </w:tc>
      </w:tr>
      <w:tr w:rsidR="00756439" w14:paraId="4871259C" w14:textId="77777777" w:rsidTr="00FC0611">
        <w:trPr>
          <w:cantSplit/>
        </w:trPr>
        <w:tc>
          <w:tcPr>
            <w:tcW w:w="0" w:type="auto"/>
            <w:tcBorders>
              <w:top w:val="single" w:sz="4" w:space="0" w:color="A6A6A6" w:themeColor="background1" w:themeShade="A6"/>
              <w:right w:val="single" w:sz="4" w:space="0" w:color="000000" w:themeColor="text1"/>
            </w:tcBorders>
          </w:tcPr>
          <w:p w14:paraId="374C9325" w14:textId="77777777" w:rsidR="00756439" w:rsidRDefault="00756439" w:rsidP="00756439">
            <w:pPr>
              <w:pStyle w:val="NormalinTable"/>
            </w:pPr>
            <w:r>
              <w:rPr>
                <w:b/>
              </w:rPr>
              <w:t>1602 50 95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B5B1C2" w14:textId="77777777" w:rsidR="00756439" w:rsidRDefault="00756439" w:rsidP="00756439">
            <w:pPr>
              <w:pStyle w:val="NormalinTable"/>
              <w:tabs>
                <w:tab w:val="left" w:pos="1250"/>
              </w:tabs>
            </w:pPr>
            <w:r>
              <w:t>0.00%</w:t>
            </w:r>
          </w:p>
        </w:tc>
      </w:tr>
      <w:tr w:rsidR="00756439" w14:paraId="5B873CDA" w14:textId="77777777" w:rsidTr="00FC0611">
        <w:trPr>
          <w:cantSplit/>
        </w:trPr>
        <w:tc>
          <w:tcPr>
            <w:tcW w:w="0" w:type="auto"/>
            <w:tcBorders>
              <w:top w:val="single" w:sz="4" w:space="0" w:color="A6A6A6" w:themeColor="background1" w:themeShade="A6"/>
              <w:right w:val="single" w:sz="4" w:space="0" w:color="000000" w:themeColor="text1"/>
            </w:tcBorders>
          </w:tcPr>
          <w:p w14:paraId="37BCAC1C" w14:textId="77777777" w:rsidR="00756439" w:rsidRDefault="00756439" w:rsidP="00756439">
            <w:pPr>
              <w:pStyle w:val="NormalinTable"/>
            </w:pPr>
            <w:r>
              <w:rPr>
                <w:b/>
              </w:rPr>
              <w:t>1602 90 10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054810" w14:textId="77777777" w:rsidR="00756439" w:rsidRDefault="00E379A4" w:rsidP="00756439">
            <w:pPr>
              <w:pStyle w:val="NormalinTable"/>
              <w:tabs>
                <w:tab w:val="left" w:pos="1250"/>
              </w:tabs>
              <w:rPr>
                <w:ins w:id="6240" w:author="David Owen" w:date="2019-06-13T17:24:00Z"/>
              </w:rPr>
            </w:pPr>
            <w:ins w:id="6241" w:author="David Owen" w:date="2019-06-13T17:24:00Z">
              <w:r>
                <w:t xml:space="preserve">To 31/12/19: </w:t>
              </w:r>
            </w:ins>
            <w:r w:rsidR="00756439">
              <w:t>2.00%</w:t>
            </w:r>
          </w:p>
          <w:p w14:paraId="5C23913A" w14:textId="6FE6804D" w:rsidR="00E379A4" w:rsidRDefault="00E379A4" w:rsidP="00756439">
            <w:pPr>
              <w:pStyle w:val="NormalinTable"/>
              <w:tabs>
                <w:tab w:val="left" w:pos="1250"/>
              </w:tabs>
            </w:pPr>
            <w:ins w:id="6242" w:author="David Owen" w:date="2019-06-13T17:24:00Z">
              <w:r>
                <w:t>From 1/1/20: 0.00%</w:t>
              </w:r>
            </w:ins>
          </w:p>
        </w:tc>
      </w:tr>
      <w:tr w:rsidR="00756439" w14:paraId="1E37089C" w14:textId="77777777" w:rsidTr="00FC0611">
        <w:trPr>
          <w:cantSplit/>
        </w:trPr>
        <w:tc>
          <w:tcPr>
            <w:tcW w:w="0" w:type="auto"/>
            <w:tcBorders>
              <w:top w:val="single" w:sz="4" w:space="0" w:color="A6A6A6" w:themeColor="background1" w:themeShade="A6"/>
              <w:right w:val="single" w:sz="4" w:space="0" w:color="000000" w:themeColor="text1"/>
            </w:tcBorders>
          </w:tcPr>
          <w:p w14:paraId="6E366EC7" w14:textId="77777777" w:rsidR="00756439" w:rsidRDefault="00756439" w:rsidP="00756439">
            <w:pPr>
              <w:pStyle w:val="NormalinTable"/>
            </w:pPr>
            <w:r>
              <w:rPr>
                <w:b/>
              </w:rPr>
              <w:t>1602 90 31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44C49A" w14:textId="77777777" w:rsidR="00756439" w:rsidRDefault="00756439" w:rsidP="00756439">
            <w:pPr>
              <w:pStyle w:val="NormalinTable"/>
              <w:tabs>
                <w:tab w:val="left" w:pos="1250"/>
              </w:tabs>
            </w:pPr>
            <w:r>
              <w:t>0.00%</w:t>
            </w:r>
          </w:p>
        </w:tc>
      </w:tr>
      <w:tr w:rsidR="00756439" w14:paraId="7027A865" w14:textId="77777777" w:rsidTr="00FC0611">
        <w:trPr>
          <w:cantSplit/>
        </w:trPr>
        <w:tc>
          <w:tcPr>
            <w:tcW w:w="0" w:type="auto"/>
            <w:tcBorders>
              <w:top w:val="single" w:sz="4" w:space="0" w:color="A6A6A6" w:themeColor="background1" w:themeShade="A6"/>
              <w:right w:val="single" w:sz="4" w:space="0" w:color="000000" w:themeColor="text1"/>
            </w:tcBorders>
          </w:tcPr>
          <w:p w14:paraId="40521925" w14:textId="77777777" w:rsidR="00756439" w:rsidRDefault="00756439" w:rsidP="00756439">
            <w:pPr>
              <w:pStyle w:val="NormalinTable"/>
            </w:pPr>
            <w:r>
              <w:rPr>
                <w:b/>
              </w:rPr>
              <w:t>1602 90 51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9B7D6E" w14:textId="77777777" w:rsidR="00756439" w:rsidRDefault="00756439" w:rsidP="00756439">
            <w:pPr>
              <w:pStyle w:val="NormalinTable"/>
              <w:tabs>
                <w:tab w:val="left" w:pos="1250"/>
              </w:tabs>
            </w:pPr>
            <w:r>
              <w:t>0.00%</w:t>
            </w:r>
          </w:p>
        </w:tc>
      </w:tr>
      <w:tr w:rsidR="00756439" w14:paraId="18DC50DA" w14:textId="77777777" w:rsidTr="00FC0611">
        <w:trPr>
          <w:cantSplit/>
        </w:trPr>
        <w:tc>
          <w:tcPr>
            <w:tcW w:w="0" w:type="auto"/>
            <w:tcBorders>
              <w:top w:val="single" w:sz="4" w:space="0" w:color="A6A6A6" w:themeColor="background1" w:themeShade="A6"/>
              <w:right w:val="single" w:sz="4" w:space="0" w:color="000000" w:themeColor="text1"/>
            </w:tcBorders>
          </w:tcPr>
          <w:p w14:paraId="3C7416D0" w14:textId="77777777" w:rsidR="00756439" w:rsidRDefault="00756439" w:rsidP="00756439">
            <w:pPr>
              <w:pStyle w:val="NormalinTable"/>
            </w:pPr>
            <w:r>
              <w:rPr>
                <w:b/>
              </w:rPr>
              <w:t>1602 90 69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9C0799" w14:textId="77777777" w:rsidR="00756439" w:rsidRDefault="00756439" w:rsidP="00756439">
            <w:pPr>
              <w:pStyle w:val="NormalinTable"/>
              <w:tabs>
                <w:tab w:val="left" w:pos="1250"/>
              </w:tabs>
            </w:pPr>
            <w:r>
              <w:t>0.00%</w:t>
            </w:r>
          </w:p>
        </w:tc>
      </w:tr>
      <w:tr w:rsidR="00756439" w14:paraId="2CA0A374" w14:textId="77777777" w:rsidTr="00FC0611">
        <w:trPr>
          <w:cantSplit/>
        </w:trPr>
        <w:tc>
          <w:tcPr>
            <w:tcW w:w="0" w:type="auto"/>
            <w:tcBorders>
              <w:top w:val="single" w:sz="4" w:space="0" w:color="A6A6A6" w:themeColor="background1" w:themeShade="A6"/>
              <w:right w:val="single" w:sz="4" w:space="0" w:color="000000" w:themeColor="text1"/>
            </w:tcBorders>
          </w:tcPr>
          <w:p w14:paraId="57166D9F" w14:textId="77777777" w:rsidR="00756439" w:rsidRDefault="00756439" w:rsidP="00756439">
            <w:pPr>
              <w:pStyle w:val="NormalinTable"/>
            </w:pPr>
            <w:r>
              <w:rPr>
                <w:b/>
              </w:rPr>
              <w:t>1602 90 91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784FF8" w14:textId="77777777" w:rsidR="00756439" w:rsidRDefault="00756439" w:rsidP="00756439">
            <w:pPr>
              <w:pStyle w:val="NormalinTable"/>
              <w:tabs>
                <w:tab w:val="left" w:pos="1250"/>
              </w:tabs>
            </w:pPr>
            <w:r>
              <w:t>0.00%</w:t>
            </w:r>
          </w:p>
        </w:tc>
      </w:tr>
      <w:tr w:rsidR="00756439" w14:paraId="65B7118C" w14:textId="77777777" w:rsidTr="00FC0611">
        <w:trPr>
          <w:cantSplit/>
        </w:trPr>
        <w:tc>
          <w:tcPr>
            <w:tcW w:w="0" w:type="auto"/>
            <w:tcBorders>
              <w:top w:val="single" w:sz="4" w:space="0" w:color="A6A6A6" w:themeColor="background1" w:themeShade="A6"/>
              <w:right w:val="single" w:sz="4" w:space="0" w:color="000000" w:themeColor="text1"/>
            </w:tcBorders>
          </w:tcPr>
          <w:p w14:paraId="29AB621F" w14:textId="77777777" w:rsidR="00756439" w:rsidRDefault="00756439" w:rsidP="00756439">
            <w:pPr>
              <w:pStyle w:val="NormalinTable"/>
            </w:pPr>
            <w:r>
              <w:rPr>
                <w:b/>
              </w:rPr>
              <w:t>1602 90 95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E015F5" w14:textId="77777777" w:rsidR="00756439" w:rsidRDefault="00756439" w:rsidP="00756439">
            <w:pPr>
              <w:pStyle w:val="NormalinTable"/>
              <w:tabs>
                <w:tab w:val="left" w:pos="1250"/>
              </w:tabs>
            </w:pPr>
            <w:r>
              <w:t>0.00%</w:t>
            </w:r>
          </w:p>
        </w:tc>
      </w:tr>
      <w:tr w:rsidR="00756439" w14:paraId="193EED6E" w14:textId="77777777" w:rsidTr="00FC0611">
        <w:trPr>
          <w:cantSplit/>
        </w:trPr>
        <w:tc>
          <w:tcPr>
            <w:tcW w:w="0" w:type="auto"/>
            <w:tcBorders>
              <w:top w:val="single" w:sz="4" w:space="0" w:color="A6A6A6" w:themeColor="background1" w:themeShade="A6"/>
              <w:right w:val="single" w:sz="4" w:space="0" w:color="000000" w:themeColor="text1"/>
            </w:tcBorders>
          </w:tcPr>
          <w:p w14:paraId="3B2914E1" w14:textId="77777777" w:rsidR="00756439" w:rsidRDefault="00756439" w:rsidP="00756439">
            <w:pPr>
              <w:pStyle w:val="NormalinTable"/>
            </w:pPr>
            <w:r>
              <w:rPr>
                <w:b/>
              </w:rPr>
              <w:t>1602 90 99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12E098" w14:textId="77777777" w:rsidR="00756439" w:rsidRDefault="00756439" w:rsidP="00756439">
            <w:pPr>
              <w:pStyle w:val="NormalinTable"/>
              <w:tabs>
                <w:tab w:val="left" w:pos="1250"/>
              </w:tabs>
            </w:pPr>
            <w:r>
              <w:t>0.00%</w:t>
            </w:r>
          </w:p>
        </w:tc>
      </w:tr>
      <w:tr w:rsidR="00756439" w14:paraId="407EE3C5" w14:textId="77777777" w:rsidTr="00FC0611">
        <w:trPr>
          <w:cantSplit/>
        </w:trPr>
        <w:tc>
          <w:tcPr>
            <w:tcW w:w="0" w:type="auto"/>
            <w:tcBorders>
              <w:top w:val="single" w:sz="4" w:space="0" w:color="A6A6A6" w:themeColor="background1" w:themeShade="A6"/>
              <w:right w:val="single" w:sz="4" w:space="0" w:color="000000" w:themeColor="text1"/>
            </w:tcBorders>
          </w:tcPr>
          <w:p w14:paraId="1E275002" w14:textId="77777777" w:rsidR="00756439" w:rsidRDefault="00756439" w:rsidP="00756439">
            <w:pPr>
              <w:pStyle w:val="NormalinTable"/>
            </w:pPr>
            <w:r>
              <w:rPr>
                <w:b/>
              </w:rPr>
              <w:t>1603 00 10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35154C" w14:textId="77777777" w:rsidR="00756439" w:rsidRDefault="00756439" w:rsidP="00756439">
            <w:pPr>
              <w:pStyle w:val="NormalinTable"/>
              <w:tabs>
                <w:tab w:val="left" w:pos="1250"/>
              </w:tabs>
            </w:pPr>
            <w:r>
              <w:t>0.00%</w:t>
            </w:r>
          </w:p>
        </w:tc>
      </w:tr>
      <w:tr w:rsidR="00756439" w14:paraId="5D64AA3E" w14:textId="77777777" w:rsidTr="00FC0611">
        <w:trPr>
          <w:cantSplit/>
        </w:trPr>
        <w:tc>
          <w:tcPr>
            <w:tcW w:w="0" w:type="auto"/>
            <w:tcBorders>
              <w:top w:val="single" w:sz="4" w:space="0" w:color="A6A6A6" w:themeColor="background1" w:themeShade="A6"/>
              <w:right w:val="single" w:sz="4" w:space="0" w:color="000000" w:themeColor="text1"/>
            </w:tcBorders>
          </w:tcPr>
          <w:p w14:paraId="5EF4CA44" w14:textId="77777777" w:rsidR="00756439" w:rsidRDefault="00756439" w:rsidP="00756439">
            <w:pPr>
              <w:pStyle w:val="NormalinTable"/>
            </w:pPr>
            <w:r>
              <w:rPr>
                <w:b/>
              </w:rPr>
              <w:t>1604 00 00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007A67" w14:textId="77777777" w:rsidR="00756439" w:rsidRDefault="00756439" w:rsidP="00756439">
            <w:pPr>
              <w:pStyle w:val="NormalinTable"/>
              <w:tabs>
                <w:tab w:val="left" w:pos="1250"/>
              </w:tabs>
            </w:pPr>
            <w:r>
              <w:t>0.00%</w:t>
            </w:r>
          </w:p>
        </w:tc>
      </w:tr>
      <w:tr w:rsidR="00756439" w14:paraId="53BAE67B" w14:textId="77777777" w:rsidTr="00FC0611">
        <w:trPr>
          <w:cantSplit/>
        </w:trPr>
        <w:tc>
          <w:tcPr>
            <w:tcW w:w="0" w:type="auto"/>
            <w:tcBorders>
              <w:top w:val="single" w:sz="4" w:space="0" w:color="A6A6A6" w:themeColor="background1" w:themeShade="A6"/>
              <w:right w:val="single" w:sz="4" w:space="0" w:color="000000" w:themeColor="text1"/>
            </w:tcBorders>
          </w:tcPr>
          <w:p w14:paraId="79E3EADB" w14:textId="77777777" w:rsidR="00756439" w:rsidRDefault="00756439" w:rsidP="00756439">
            <w:pPr>
              <w:pStyle w:val="NormalinTable"/>
            </w:pPr>
            <w:r>
              <w:rPr>
                <w:b/>
              </w:rPr>
              <w:t>1605 00 00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B5C7B3" w14:textId="77777777" w:rsidR="00756439" w:rsidRDefault="00756439" w:rsidP="00756439">
            <w:pPr>
              <w:pStyle w:val="NormalinTable"/>
              <w:tabs>
                <w:tab w:val="left" w:pos="1250"/>
              </w:tabs>
            </w:pPr>
            <w:r>
              <w:t>0.00%</w:t>
            </w:r>
          </w:p>
        </w:tc>
      </w:tr>
      <w:tr w:rsidR="00756439" w14:paraId="414AD3E5" w14:textId="77777777" w:rsidTr="00FC0611">
        <w:trPr>
          <w:cantSplit/>
        </w:trPr>
        <w:tc>
          <w:tcPr>
            <w:tcW w:w="0" w:type="auto"/>
            <w:tcBorders>
              <w:top w:val="single" w:sz="4" w:space="0" w:color="A6A6A6" w:themeColor="background1" w:themeShade="A6"/>
              <w:right w:val="single" w:sz="4" w:space="0" w:color="000000" w:themeColor="text1"/>
            </w:tcBorders>
          </w:tcPr>
          <w:p w14:paraId="4428EF53" w14:textId="77777777" w:rsidR="00756439" w:rsidRDefault="00756439" w:rsidP="00756439">
            <w:pPr>
              <w:pStyle w:val="NormalinTable"/>
            </w:pPr>
            <w:r>
              <w:rPr>
                <w:b/>
              </w:rPr>
              <w:t>1702 20 90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72198B" w14:textId="77777777" w:rsidR="00756439" w:rsidRDefault="00756439" w:rsidP="00756439">
            <w:pPr>
              <w:pStyle w:val="NormalinTable"/>
              <w:tabs>
                <w:tab w:val="left" w:pos="1250"/>
              </w:tabs>
            </w:pPr>
            <w:r>
              <w:t>0.00%</w:t>
            </w:r>
          </w:p>
        </w:tc>
      </w:tr>
      <w:tr w:rsidR="00756439" w14:paraId="6601793D" w14:textId="77777777" w:rsidTr="00FC0611">
        <w:trPr>
          <w:cantSplit/>
        </w:trPr>
        <w:tc>
          <w:tcPr>
            <w:tcW w:w="0" w:type="auto"/>
            <w:tcBorders>
              <w:top w:val="single" w:sz="4" w:space="0" w:color="A6A6A6" w:themeColor="background1" w:themeShade="A6"/>
              <w:right w:val="single" w:sz="4" w:space="0" w:color="000000" w:themeColor="text1"/>
            </w:tcBorders>
          </w:tcPr>
          <w:p w14:paraId="6EAFCF55" w14:textId="77777777" w:rsidR="00756439" w:rsidRDefault="00756439" w:rsidP="00756439">
            <w:pPr>
              <w:pStyle w:val="NormalinTable"/>
            </w:pPr>
            <w:r>
              <w:rPr>
                <w:b/>
              </w:rPr>
              <w:t>1702 50 00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B1D33B" w14:textId="77777777" w:rsidR="00756439" w:rsidRDefault="00756439" w:rsidP="00756439">
            <w:pPr>
              <w:pStyle w:val="NormalinTable"/>
              <w:tabs>
                <w:tab w:val="left" w:pos="1250"/>
              </w:tabs>
            </w:pPr>
            <w:r>
              <w:t>0.00% + 50.700 € / 100 kg / net dry</w:t>
            </w:r>
          </w:p>
        </w:tc>
      </w:tr>
      <w:tr w:rsidR="00756439" w14:paraId="16067E30" w14:textId="77777777" w:rsidTr="00FC0611">
        <w:trPr>
          <w:cantSplit/>
        </w:trPr>
        <w:tc>
          <w:tcPr>
            <w:tcW w:w="0" w:type="auto"/>
            <w:tcBorders>
              <w:top w:val="single" w:sz="4" w:space="0" w:color="A6A6A6" w:themeColor="background1" w:themeShade="A6"/>
              <w:right w:val="single" w:sz="4" w:space="0" w:color="000000" w:themeColor="text1"/>
            </w:tcBorders>
          </w:tcPr>
          <w:p w14:paraId="61950E32" w14:textId="77777777" w:rsidR="00756439" w:rsidRDefault="00756439" w:rsidP="00756439">
            <w:pPr>
              <w:pStyle w:val="NormalinTable"/>
            </w:pPr>
            <w:r>
              <w:rPr>
                <w:b/>
              </w:rPr>
              <w:t>1702 90 10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4E89BA" w14:textId="77777777" w:rsidR="00756439" w:rsidRDefault="00756439" w:rsidP="00756439">
            <w:pPr>
              <w:pStyle w:val="NormalinTable"/>
              <w:tabs>
                <w:tab w:val="left" w:pos="1250"/>
              </w:tabs>
            </w:pPr>
            <w:r>
              <w:t>0.00%</w:t>
            </w:r>
          </w:p>
        </w:tc>
      </w:tr>
      <w:tr w:rsidR="00756439" w14:paraId="69B5CB0A" w14:textId="77777777" w:rsidTr="00FC0611">
        <w:trPr>
          <w:cantSplit/>
        </w:trPr>
        <w:tc>
          <w:tcPr>
            <w:tcW w:w="0" w:type="auto"/>
            <w:tcBorders>
              <w:top w:val="single" w:sz="4" w:space="0" w:color="A6A6A6" w:themeColor="background1" w:themeShade="A6"/>
              <w:right w:val="single" w:sz="4" w:space="0" w:color="000000" w:themeColor="text1"/>
            </w:tcBorders>
          </w:tcPr>
          <w:p w14:paraId="1223B435" w14:textId="77777777" w:rsidR="00756439" w:rsidRDefault="00756439" w:rsidP="00756439">
            <w:pPr>
              <w:pStyle w:val="NormalinTable"/>
            </w:pPr>
            <w:r>
              <w:rPr>
                <w:b/>
              </w:rPr>
              <w:lastRenderedPageBreak/>
              <w:t>1703 00 00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C514A4" w14:textId="77777777" w:rsidR="00756439" w:rsidRDefault="00756439" w:rsidP="00756439">
            <w:pPr>
              <w:pStyle w:val="NormalinTable"/>
              <w:tabs>
                <w:tab w:val="left" w:pos="1250"/>
              </w:tabs>
            </w:pPr>
            <w:r>
              <w:t>0.00%</w:t>
            </w:r>
          </w:p>
        </w:tc>
      </w:tr>
      <w:tr w:rsidR="00756439" w14:paraId="6EBFD9ED" w14:textId="77777777" w:rsidTr="00FC0611">
        <w:trPr>
          <w:cantSplit/>
        </w:trPr>
        <w:tc>
          <w:tcPr>
            <w:tcW w:w="0" w:type="auto"/>
            <w:tcBorders>
              <w:top w:val="single" w:sz="4" w:space="0" w:color="A6A6A6" w:themeColor="background1" w:themeShade="A6"/>
              <w:right w:val="single" w:sz="4" w:space="0" w:color="000000" w:themeColor="text1"/>
            </w:tcBorders>
          </w:tcPr>
          <w:p w14:paraId="7E3B3B63" w14:textId="77777777" w:rsidR="00756439" w:rsidRDefault="00756439" w:rsidP="00756439">
            <w:pPr>
              <w:pStyle w:val="NormalinTable"/>
            </w:pPr>
            <w:r>
              <w:rPr>
                <w:b/>
              </w:rPr>
              <w:t>1704 10 00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622F5D" w14:textId="77777777" w:rsidR="00756439" w:rsidRDefault="00756439" w:rsidP="00756439">
            <w:pPr>
              <w:pStyle w:val="NormalinTable"/>
              <w:tabs>
                <w:tab w:val="left" w:pos="1250"/>
              </w:tabs>
            </w:pPr>
            <w:r>
              <w:t>0.00%</w:t>
            </w:r>
          </w:p>
        </w:tc>
      </w:tr>
      <w:tr w:rsidR="00756439" w14:paraId="4574032B" w14:textId="77777777" w:rsidTr="00FC0611">
        <w:trPr>
          <w:cantSplit/>
        </w:trPr>
        <w:tc>
          <w:tcPr>
            <w:tcW w:w="0" w:type="auto"/>
            <w:tcBorders>
              <w:top w:val="single" w:sz="4" w:space="0" w:color="A6A6A6" w:themeColor="background1" w:themeShade="A6"/>
              <w:right w:val="single" w:sz="4" w:space="0" w:color="000000" w:themeColor="text1"/>
            </w:tcBorders>
          </w:tcPr>
          <w:p w14:paraId="51183C74" w14:textId="77777777" w:rsidR="00756439" w:rsidRDefault="00756439" w:rsidP="00756439">
            <w:pPr>
              <w:pStyle w:val="NormalinTable"/>
            </w:pPr>
            <w:r>
              <w:rPr>
                <w:b/>
              </w:rPr>
              <w:t>1704 90 10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D40296" w14:textId="77777777" w:rsidR="00756439" w:rsidRDefault="00756439" w:rsidP="00756439">
            <w:pPr>
              <w:pStyle w:val="NormalinTable"/>
              <w:tabs>
                <w:tab w:val="left" w:pos="1250"/>
              </w:tabs>
            </w:pPr>
            <w:r>
              <w:t>0.00%</w:t>
            </w:r>
          </w:p>
        </w:tc>
      </w:tr>
      <w:tr w:rsidR="00756439" w14:paraId="3D483D0C" w14:textId="77777777" w:rsidTr="00FC0611">
        <w:trPr>
          <w:cantSplit/>
        </w:trPr>
        <w:tc>
          <w:tcPr>
            <w:tcW w:w="0" w:type="auto"/>
            <w:tcBorders>
              <w:top w:val="single" w:sz="4" w:space="0" w:color="A6A6A6" w:themeColor="background1" w:themeShade="A6"/>
              <w:right w:val="single" w:sz="4" w:space="0" w:color="000000" w:themeColor="text1"/>
            </w:tcBorders>
          </w:tcPr>
          <w:p w14:paraId="0EAA57D3" w14:textId="77777777" w:rsidR="00756439" w:rsidRDefault="00756439" w:rsidP="00756439">
            <w:pPr>
              <w:pStyle w:val="NormalinTable"/>
            </w:pPr>
            <w:r>
              <w:rPr>
                <w:b/>
              </w:rPr>
              <w:t>1704 90 30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F7ECE7" w14:textId="77777777" w:rsidR="00756439" w:rsidRDefault="00756439" w:rsidP="00756439">
            <w:pPr>
              <w:pStyle w:val="NormalinTable"/>
              <w:tabs>
                <w:tab w:val="left" w:pos="1250"/>
              </w:tabs>
            </w:pPr>
            <w:r>
              <w:t>0.00%</w:t>
            </w:r>
          </w:p>
        </w:tc>
      </w:tr>
      <w:tr w:rsidR="00756439" w14:paraId="4AE2A788" w14:textId="77777777" w:rsidTr="00FC0611">
        <w:trPr>
          <w:cantSplit/>
        </w:trPr>
        <w:tc>
          <w:tcPr>
            <w:tcW w:w="0" w:type="auto"/>
            <w:tcBorders>
              <w:top w:val="single" w:sz="4" w:space="0" w:color="A6A6A6" w:themeColor="background1" w:themeShade="A6"/>
              <w:right w:val="single" w:sz="4" w:space="0" w:color="000000" w:themeColor="text1"/>
            </w:tcBorders>
          </w:tcPr>
          <w:p w14:paraId="175ADB1D" w14:textId="77777777" w:rsidR="00756439" w:rsidRDefault="00756439" w:rsidP="00756439">
            <w:pPr>
              <w:pStyle w:val="NormalinTable"/>
            </w:pPr>
            <w:r>
              <w:rPr>
                <w:b/>
              </w:rPr>
              <w:t>1704 90 51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94B4A4" w14:textId="77777777" w:rsidR="00756439" w:rsidRDefault="00756439" w:rsidP="00756439">
            <w:pPr>
              <w:pStyle w:val="NormalinTable"/>
              <w:tabs>
                <w:tab w:val="left" w:pos="1250"/>
              </w:tabs>
            </w:pPr>
            <w:r>
              <w:t>0.00%</w:t>
            </w:r>
          </w:p>
        </w:tc>
      </w:tr>
      <w:tr w:rsidR="00756439" w14:paraId="6BC4C97E" w14:textId="77777777" w:rsidTr="00FC0611">
        <w:trPr>
          <w:cantSplit/>
        </w:trPr>
        <w:tc>
          <w:tcPr>
            <w:tcW w:w="0" w:type="auto"/>
            <w:tcBorders>
              <w:top w:val="single" w:sz="4" w:space="0" w:color="A6A6A6" w:themeColor="background1" w:themeShade="A6"/>
              <w:right w:val="single" w:sz="4" w:space="0" w:color="000000" w:themeColor="text1"/>
            </w:tcBorders>
          </w:tcPr>
          <w:p w14:paraId="7441EFD5" w14:textId="77777777" w:rsidR="00756439" w:rsidRDefault="00756439" w:rsidP="00756439">
            <w:pPr>
              <w:pStyle w:val="NormalinTable"/>
            </w:pPr>
            <w:r>
              <w:rPr>
                <w:b/>
              </w:rPr>
              <w:t>1704 90 55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9AC002" w14:textId="77777777" w:rsidR="00756439" w:rsidRDefault="00756439" w:rsidP="00756439">
            <w:pPr>
              <w:pStyle w:val="NormalinTable"/>
              <w:tabs>
                <w:tab w:val="left" w:pos="1250"/>
              </w:tabs>
            </w:pPr>
            <w:r>
              <w:t>0.00%</w:t>
            </w:r>
          </w:p>
        </w:tc>
      </w:tr>
      <w:tr w:rsidR="00756439" w14:paraId="1B063594" w14:textId="77777777" w:rsidTr="00FC0611">
        <w:trPr>
          <w:cantSplit/>
        </w:trPr>
        <w:tc>
          <w:tcPr>
            <w:tcW w:w="0" w:type="auto"/>
            <w:tcBorders>
              <w:top w:val="single" w:sz="4" w:space="0" w:color="A6A6A6" w:themeColor="background1" w:themeShade="A6"/>
              <w:right w:val="single" w:sz="4" w:space="0" w:color="000000" w:themeColor="text1"/>
            </w:tcBorders>
          </w:tcPr>
          <w:p w14:paraId="7772CC86" w14:textId="77777777" w:rsidR="00756439" w:rsidRDefault="00756439" w:rsidP="00756439">
            <w:pPr>
              <w:pStyle w:val="NormalinTable"/>
            </w:pPr>
            <w:r>
              <w:rPr>
                <w:b/>
              </w:rPr>
              <w:t>1704 90 61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1D244C" w14:textId="77777777" w:rsidR="00756439" w:rsidRDefault="00756439" w:rsidP="00756439">
            <w:pPr>
              <w:pStyle w:val="NormalinTable"/>
              <w:tabs>
                <w:tab w:val="left" w:pos="1250"/>
              </w:tabs>
            </w:pPr>
            <w:r>
              <w:t>0.00%</w:t>
            </w:r>
          </w:p>
        </w:tc>
      </w:tr>
      <w:tr w:rsidR="00756439" w14:paraId="07D31F6C" w14:textId="77777777" w:rsidTr="00FC0611">
        <w:trPr>
          <w:cantSplit/>
        </w:trPr>
        <w:tc>
          <w:tcPr>
            <w:tcW w:w="0" w:type="auto"/>
            <w:tcBorders>
              <w:top w:val="single" w:sz="4" w:space="0" w:color="A6A6A6" w:themeColor="background1" w:themeShade="A6"/>
              <w:right w:val="single" w:sz="4" w:space="0" w:color="000000" w:themeColor="text1"/>
            </w:tcBorders>
          </w:tcPr>
          <w:p w14:paraId="58422A8F" w14:textId="77777777" w:rsidR="00756439" w:rsidRDefault="00756439" w:rsidP="00756439">
            <w:pPr>
              <w:pStyle w:val="NormalinTable"/>
            </w:pPr>
            <w:r>
              <w:rPr>
                <w:b/>
              </w:rPr>
              <w:t>1704 90 65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6787D6" w14:textId="77777777" w:rsidR="00756439" w:rsidRDefault="00756439" w:rsidP="00756439">
            <w:pPr>
              <w:pStyle w:val="NormalinTable"/>
              <w:tabs>
                <w:tab w:val="left" w:pos="1250"/>
              </w:tabs>
            </w:pPr>
            <w:r>
              <w:t>0.00%</w:t>
            </w:r>
          </w:p>
        </w:tc>
      </w:tr>
      <w:tr w:rsidR="00756439" w14:paraId="0C363305" w14:textId="77777777" w:rsidTr="00FC0611">
        <w:trPr>
          <w:cantSplit/>
        </w:trPr>
        <w:tc>
          <w:tcPr>
            <w:tcW w:w="0" w:type="auto"/>
            <w:tcBorders>
              <w:top w:val="single" w:sz="4" w:space="0" w:color="A6A6A6" w:themeColor="background1" w:themeShade="A6"/>
              <w:right w:val="single" w:sz="4" w:space="0" w:color="000000" w:themeColor="text1"/>
            </w:tcBorders>
          </w:tcPr>
          <w:p w14:paraId="49691D51" w14:textId="77777777" w:rsidR="00756439" w:rsidRDefault="00756439" w:rsidP="00756439">
            <w:pPr>
              <w:pStyle w:val="NormalinTable"/>
            </w:pPr>
            <w:r>
              <w:rPr>
                <w:b/>
              </w:rPr>
              <w:t>1704 90 71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969746" w14:textId="77777777" w:rsidR="00756439" w:rsidRDefault="00756439" w:rsidP="00756439">
            <w:pPr>
              <w:pStyle w:val="NormalinTable"/>
              <w:tabs>
                <w:tab w:val="left" w:pos="1250"/>
              </w:tabs>
            </w:pPr>
            <w:r>
              <w:t>0.00%</w:t>
            </w:r>
          </w:p>
        </w:tc>
      </w:tr>
      <w:tr w:rsidR="00756439" w14:paraId="365C40FA" w14:textId="77777777" w:rsidTr="00FC0611">
        <w:trPr>
          <w:cantSplit/>
        </w:trPr>
        <w:tc>
          <w:tcPr>
            <w:tcW w:w="0" w:type="auto"/>
            <w:tcBorders>
              <w:top w:val="single" w:sz="4" w:space="0" w:color="A6A6A6" w:themeColor="background1" w:themeShade="A6"/>
              <w:right w:val="single" w:sz="4" w:space="0" w:color="000000" w:themeColor="text1"/>
            </w:tcBorders>
          </w:tcPr>
          <w:p w14:paraId="16501173" w14:textId="77777777" w:rsidR="00756439" w:rsidRDefault="00756439" w:rsidP="00756439">
            <w:pPr>
              <w:pStyle w:val="NormalinTable"/>
            </w:pPr>
            <w:r>
              <w:rPr>
                <w:b/>
              </w:rPr>
              <w:t>1704 90 75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BA18F5" w14:textId="77777777" w:rsidR="00756439" w:rsidRDefault="00756439" w:rsidP="00756439">
            <w:pPr>
              <w:pStyle w:val="NormalinTable"/>
              <w:tabs>
                <w:tab w:val="left" w:pos="1250"/>
              </w:tabs>
            </w:pPr>
            <w:r>
              <w:t>0.00%</w:t>
            </w:r>
          </w:p>
        </w:tc>
      </w:tr>
      <w:tr w:rsidR="00756439" w14:paraId="4E9E8287" w14:textId="77777777" w:rsidTr="00FC0611">
        <w:trPr>
          <w:cantSplit/>
        </w:trPr>
        <w:tc>
          <w:tcPr>
            <w:tcW w:w="0" w:type="auto"/>
            <w:tcBorders>
              <w:top w:val="single" w:sz="4" w:space="0" w:color="A6A6A6" w:themeColor="background1" w:themeShade="A6"/>
              <w:right w:val="single" w:sz="4" w:space="0" w:color="000000" w:themeColor="text1"/>
            </w:tcBorders>
          </w:tcPr>
          <w:p w14:paraId="0C3585B9" w14:textId="77777777" w:rsidR="00756439" w:rsidRDefault="00756439" w:rsidP="00756439">
            <w:pPr>
              <w:pStyle w:val="NormalinTable"/>
            </w:pPr>
            <w:r>
              <w:rPr>
                <w:b/>
              </w:rPr>
              <w:t>1704 90 81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57C7F2" w14:textId="77777777" w:rsidR="00756439" w:rsidRDefault="00756439" w:rsidP="00756439">
            <w:pPr>
              <w:pStyle w:val="NormalinTable"/>
              <w:tabs>
                <w:tab w:val="left" w:pos="1250"/>
              </w:tabs>
            </w:pPr>
            <w:r>
              <w:t>0.00%</w:t>
            </w:r>
          </w:p>
        </w:tc>
      </w:tr>
      <w:tr w:rsidR="00756439" w14:paraId="61013F03" w14:textId="77777777" w:rsidTr="00FC0611">
        <w:trPr>
          <w:cantSplit/>
        </w:trPr>
        <w:tc>
          <w:tcPr>
            <w:tcW w:w="0" w:type="auto"/>
            <w:tcBorders>
              <w:top w:val="single" w:sz="4" w:space="0" w:color="A6A6A6" w:themeColor="background1" w:themeShade="A6"/>
              <w:right w:val="single" w:sz="4" w:space="0" w:color="000000" w:themeColor="text1"/>
            </w:tcBorders>
          </w:tcPr>
          <w:p w14:paraId="32025960" w14:textId="77777777" w:rsidR="00756439" w:rsidRDefault="00756439" w:rsidP="00756439">
            <w:pPr>
              <w:pStyle w:val="NormalinTable"/>
            </w:pPr>
            <w:r>
              <w:rPr>
                <w:b/>
              </w:rPr>
              <w:t>1704 90 99 11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2B73AC" w14:textId="77777777" w:rsidR="00756439" w:rsidRDefault="00756439" w:rsidP="00756439">
            <w:pPr>
              <w:pStyle w:val="NormalinTable"/>
              <w:tabs>
                <w:tab w:val="left" w:pos="1250"/>
              </w:tabs>
            </w:pPr>
            <w:r>
              <w:t>0.00%</w:t>
            </w:r>
          </w:p>
        </w:tc>
      </w:tr>
      <w:tr w:rsidR="00756439" w14:paraId="72F58B21" w14:textId="77777777" w:rsidTr="00FC0611">
        <w:trPr>
          <w:cantSplit/>
        </w:trPr>
        <w:tc>
          <w:tcPr>
            <w:tcW w:w="0" w:type="auto"/>
            <w:tcBorders>
              <w:top w:val="single" w:sz="4" w:space="0" w:color="A6A6A6" w:themeColor="background1" w:themeShade="A6"/>
              <w:right w:val="single" w:sz="4" w:space="0" w:color="000000" w:themeColor="text1"/>
            </w:tcBorders>
          </w:tcPr>
          <w:p w14:paraId="07DB3268" w14:textId="77777777" w:rsidR="00756439" w:rsidRDefault="00756439" w:rsidP="00756439">
            <w:pPr>
              <w:pStyle w:val="NormalinTable"/>
            </w:pPr>
            <w:r>
              <w:rPr>
                <w:b/>
              </w:rPr>
              <w:t>1704 90 99 19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296ADD" w14:textId="77777777" w:rsidR="00756439" w:rsidRDefault="00756439" w:rsidP="00756439">
            <w:pPr>
              <w:pStyle w:val="NormalinTable"/>
              <w:tabs>
                <w:tab w:val="left" w:pos="1250"/>
              </w:tabs>
            </w:pPr>
            <w:r>
              <w:t>0.00%</w:t>
            </w:r>
          </w:p>
        </w:tc>
      </w:tr>
      <w:tr w:rsidR="00756439" w14:paraId="4DFC6FE8" w14:textId="77777777" w:rsidTr="00FC0611">
        <w:trPr>
          <w:cantSplit/>
        </w:trPr>
        <w:tc>
          <w:tcPr>
            <w:tcW w:w="0" w:type="auto"/>
            <w:tcBorders>
              <w:top w:val="single" w:sz="4" w:space="0" w:color="A6A6A6" w:themeColor="background1" w:themeShade="A6"/>
              <w:right w:val="single" w:sz="4" w:space="0" w:color="000000" w:themeColor="text1"/>
            </w:tcBorders>
          </w:tcPr>
          <w:p w14:paraId="50E77217" w14:textId="77777777" w:rsidR="00756439" w:rsidRDefault="00756439" w:rsidP="00756439">
            <w:pPr>
              <w:pStyle w:val="NormalinTable"/>
            </w:pPr>
            <w:r>
              <w:rPr>
                <w:b/>
              </w:rPr>
              <w:t>1704 90 99 91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10B4FF" w14:textId="77777777" w:rsidR="00756439" w:rsidRDefault="00756439" w:rsidP="00756439">
            <w:pPr>
              <w:pStyle w:val="NormalinTable"/>
              <w:tabs>
                <w:tab w:val="left" w:pos="1250"/>
              </w:tabs>
            </w:pPr>
            <w:r>
              <w:t>CAD - 0.00% + (AC MAX 0.00% + SD) 100%</w:t>
            </w:r>
          </w:p>
        </w:tc>
      </w:tr>
      <w:tr w:rsidR="00756439" w14:paraId="0679B59E" w14:textId="77777777" w:rsidTr="00FC0611">
        <w:trPr>
          <w:cantSplit/>
        </w:trPr>
        <w:tc>
          <w:tcPr>
            <w:tcW w:w="0" w:type="auto"/>
            <w:tcBorders>
              <w:top w:val="single" w:sz="4" w:space="0" w:color="A6A6A6" w:themeColor="background1" w:themeShade="A6"/>
              <w:right w:val="single" w:sz="4" w:space="0" w:color="000000" w:themeColor="text1"/>
            </w:tcBorders>
          </w:tcPr>
          <w:p w14:paraId="685DE5E1" w14:textId="77777777" w:rsidR="00756439" w:rsidRDefault="00756439" w:rsidP="00756439">
            <w:pPr>
              <w:pStyle w:val="NormalinTable"/>
            </w:pPr>
            <w:r>
              <w:rPr>
                <w:b/>
              </w:rPr>
              <w:t>1704 90 99 99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48D754" w14:textId="77777777" w:rsidR="00756439" w:rsidRDefault="00756439" w:rsidP="00756439">
            <w:pPr>
              <w:pStyle w:val="NormalinTable"/>
              <w:tabs>
                <w:tab w:val="left" w:pos="1250"/>
              </w:tabs>
            </w:pPr>
            <w:r>
              <w:t>CAD - 0.00% + (AC MAX 0.00% + SD) 100%</w:t>
            </w:r>
          </w:p>
        </w:tc>
      </w:tr>
      <w:tr w:rsidR="00756439" w14:paraId="3DD428A1" w14:textId="77777777" w:rsidTr="00FC0611">
        <w:trPr>
          <w:cantSplit/>
        </w:trPr>
        <w:tc>
          <w:tcPr>
            <w:tcW w:w="0" w:type="auto"/>
            <w:tcBorders>
              <w:top w:val="single" w:sz="4" w:space="0" w:color="A6A6A6" w:themeColor="background1" w:themeShade="A6"/>
              <w:right w:val="single" w:sz="4" w:space="0" w:color="000000" w:themeColor="text1"/>
            </w:tcBorders>
          </w:tcPr>
          <w:p w14:paraId="06392ADF" w14:textId="77777777" w:rsidR="00756439" w:rsidRDefault="00756439" w:rsidP="00756439">
            <w:pPr>
              <w:pStyle w:val="NormalinTable"/>
            </w:pPr>
            <w:r>
              <w:rPr>
                <w:b/>
              </w:rPr>
              <w:t>1803 00 00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2E5087" w14:textId="77777777" w:rsidR="00756439" w:rsidRDefault="00756439" w:rsidP="00756439">
            <w:pPr>
              <w:pStyle w:val="NormalinTable"/>
              <w:tabs>
                <w:tab w:val="left" w:pos="1250"/>
              </w:tabs>
            </w:pPr>
            <w:r>
              <w:t>0.00%</w:t>
            </w:r>
          </w:p>
        </w:tc>
      </w:tr>
      <w:tr w:rsidR="00756439" w14:paraId="6B502E26" w14:textId="77777777" w:rsidTr="00FC0611">
        <w:trPr>
          <w:cantSplit/>
        </w:trPr>
        <w:tc>
          <w:tcPr>
            <w:tcW w:w="0" w:type="auto"/>
            <w:tcBorders>
              <w:top w:val="single" w:sz="4" w:space="0" w:color="A6A6A6" w:themeColor="background1" w:themeShade="A6"/>
              <w:right w:val="single" w:sz="4" w:space="0" w:color="000000" w:themeColor="text1"/>
            </w:tcBorders>
          </w:tcPr>
          <w:p w14:paraId="0F277D4F" w14:textId="77777777" w:rsidR="00756439" w:rsidRDefault="00756439" w:rsidP="00756439">
            <w:pPr>
              <w:pStyle w:val="NormalinTable"/>
            </w:pPr>
            <w:r>
              <w:rPr>
                <w:b/>
              </w:rPr>
              <w:t>1804 00 00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FF0AD9" w14:textId="77777777" w:rsidR="00756439" w:rsidRDefault="00756439" w:rsidP="00756439">
            <w:pPr>
              <w:pStyle w:val="NormalinTable"/>
              <w:tabs>
                <w:tab w:val="left" w:pos="1250"/>
              </w:tabs>
            </w:pPr>
            <w:r>
              <w:t>0.00%</w:t>
            </w:r>
          </w:p>
        </w:tc>
      </w:tr>
      <w:tr w:rsidR="00756439" w14:paraId="3B897DC4" w14:textId="77777777" w:rsidTr="00FC0611">
        <w:trPr>
          <w:cantSplit/>
        </w:trPr>
        <w:tc>
          <w:tcPr>
            <w:tcW w:w="0" w:type="auto"/>
            <w:tcBorders>
              <w:top w:val="single" w:sz="4" w:space="0" w:color="A6A6A6" w:themeColor="background1" w:themeShade="A6"/>
              <w:right w:val="single" w:sz="4" w:space="0" w:color="000000" w:themeColor="text1"/>
            </w:tcBorders>
          </w:tcPr>
          <w:p w14:paraId="7E0769CD" w14:textId="77777777" w:rsidR="00756439" w:rsidRDefault="00756439" w:rsidP="00756439">
            <w:pPr>
              <w:pStyle w:val="NormalinTable"/>
            </w:pPr>
            <w:r>
              <w:rPr>
                <w:b/>
              </w:rPr>
              <w:t>1805 00 00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72E35E" w14:textId="77777777" w:rsidR="00756439" w:rsidRDefault="00756439" w:rsidP="00756439">
            <w:pPr>
              <w:pStyle w:val="NormalinTable"/>
              <w:tabs>
                <w:tab w:val="left" w:pos="1250"/>
              </w:tabs>
            </w:pPr>
            <w:r>
              <w:t>0.00%</w:t>
            </w:r>
          </w:p>
        </w:tc>
      </w:tr>
      <w:tr w:rsidR="00756439" w14:paraId="6FBE8E12" w14:textId="77777777" w:rsidTr="00FC0611">
        <w:trPr>
          <w:cantSplit/>
        </w:trPr>
        <w:tc>
          <w:tcPr>
            <w:tcW w:w="0" w:type="auto"/>
            <w:tcBorders>
              <w:top w:val="single" w:sz="4" w:space="0" w:color="A6A6A6" w:themeColor="background1" w:themeShade="A6"/>
              <w:right w:val="single" w:sz="4" w:space="0" w:color="000000" w:themeColor="text1"/>
            </w:tcBorders>
          </w:tcPr>
          <w:p w14:paraId="24AAA258" w14:textId="77777777" w:rsidR="00756439" w:rsidRDefault="00756439" w:rsidP="00756439">
            <w:pPr>
              <w:pStyle w:val="NormalinTable"/>
            </w:pPr>
            <w:r>
              <w:rPr>
                <w:b/>
              </w:rPr>
              <w:t>1806 10 15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22D127" w14:textId="77777777" w:rsidR="00756439" w:rsidRDefault="00756439" w:rsidP="00756439">
            <w:pPr>
              <w:pStyle w:val="NormalinTable"/>
              <w:tabs>
                <w:tab w:val="left" w:pos="1250"/>
              </w:tabs>
            </w:pPr>
            <w:r>
              <w:t>0.00%</w:t>
            </w:r>
          </w:p>
        </w:tc>
      </w:tr>
      <w:tr w:rsidR="00756439" w14:paraId="2E6718E4" w14:textId="77777777" w:rsidTr="00FC0611">
        <w:trPr>
          <w:cantSplit/>
        </w:trPr>
        <w:tc>
          <w:tcPr>
            <w:tcW w:w="0" w:type="auto"/>
            <w:tcBorders>
              <w:top w:val="single" w:sz="4" w:space="0" w:color="A6A6A6" w:themeColor="background1" w:themeShade="A6"/>
              <w:right w:val="single" w:sz="4" w:space="0" w:color="000000" w:themeColor="text1"/>
            </w:tcBorders>
          </w:tcPr>
          <w:p w14:paraId="7C5D3E9F" w14:textId="77777777" w:rsidR="00756439" w:rsidRDefault="00756439" w:rsidP="00756439">
            <w:pPr>
              <w:pStyle w:val="NormalinTable"/>
            </w:pPr>
            <w:r>
              <w:rPr>
                <w:b/>
              </w:rPr>
              <w:t>1806 10 20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386428" w14:textId="77777777" w:rsidR="00756439" w:rsidRDefault="00756439" w:rsidP="00756439">
            <w:pPr>
              <w:pStyle w:val="NormalinTable"/>
              <w:tabs>
                <w:tab w:val="left" w:pos="1250"/>
              </w:tabs>
            </w:pPr>
            <w:r>
              <w:t>0.00%</w:t>
            </w:r>
          </w:p>
        </w:tc>
      </w:tr>
      <w:tr w:rsidR="00756439" w14:paraId="05A6DCBD" w14:textId="77777777" w:rsidTr="00FC0611">
        <w:trPr>
          <w:cantSplit/>
        </w:trPr>
        <w:tc>
          <w:tcPr>
            <w:tcW w:w="0" w:type="auto"/>
            <w:tcBorders>
              <w:top w:val="single" w:sz="4" w:space="0" w:color="A6A6A6" w:themeColor="background1" w:themeShade="A6"/>
              <w:right w:val="single" w:sz="4" w:space="0" w:color="000000" w:themeColor="text1"/>
            </w:tcBorders>
          </w:tcPr>
          <w:p w14:paraId="4432ABCF" w14:textId="77777777" w:rsidR="00756439" w:rsidRDefault="00756439" w:rsidP="00756439">
            <w:pPr>
              <w:pStyle w:val="NormalinTable"/>
            </w:pPr>
            <w:r>
              <w:rPr>
                <w:b/>
              </w:rPr>
              <w:t>1806 10 30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F5FAE4" w14:textId="77777777" w:rsidR="00756439" w:rsidRDefault="00756439" w:rsidP="00756439">
            <w:pPr>
              <w:pStyle w:val="NormalinTable"/>
              <w:tabs>
                <w:tab w:val="left" w:pos="1250"/>
              </w:tabs>
            </w:pPr>
            <w:r>
              <w:t>0.00% + 31.400 € / 100 kg</w:t>
            </w:r>
          </w:p>
        </w:tc>
      </w:tr>
      <w:tr w:rsidR="00756439" w14:paraId="483B6584" w14:textId="77777777" w:rsidTr="00FC0611">
        <w:trPr>
          <w:cantSplit/>
        </w:trPr>
        <w:tc>
          <w:tcPr>
            <w:tcW w:w="0" w:type="auto"/>
            <w:tcBorders>
              <w:top w:val="single" w:sz="4" w:space="0" w:color="A6A6A6" w:themeColor="background1" w:themeShade="A6"/>
              <w:right w:val="single" w:sz="4" w:space="0" w:color="000000" w:themeColor="text1"/>
            </w:tcBorders>
          </w:tcPr>
          <w:p w14:paraId="6D6F0551" w14:textId="77777777" w:rsidR="00756439" w:rsidRDefault="00756439" w:rsidP="00756439">
            <w:pPr>
              <w:pStyle w:val="NormalinTable"/>
            </w:pPr>
            <w:r>
              <w:rPr>
                <w:b/>
              </w:rPr>
              <w:t>1806 10 90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2BD947" w14:textId="77777777" w:rsidR="00756439" w:rsidRDefault="00756439" w:rsidP="00756439">
            <w:pPr>
              <w:pStyle w:val="NormalinTable"/>
              <w:tabs>
                <w:tab w:val="left" w:pos="1250"/>
              </w:tabs>
            </w:pPr>
            <w:r>
              <w:t>0.00% + 41.900 € / 100 kg</w:t>
            </w:r>
          </w:p>
        </w:tc>
      </w:tr>
      <w:tr w:rsidR="00756439" w14:paraId="0A895BDD" w14:textId="77777777" w:rsidTr="00FC0611">
        <w:trPr>
          <w:cantSplit/>
        </w:trPr>
        <w:tc>
          <w:tcPr>
            <w:tcW w:w="0" w:type="auto"/>
            <w:tcBorders>
              <w:top w:val="single" w:sz="4" w:space="0" w:color="A6A6A6" w:themeColor="background1" w:themeShade="A6"/>
              <w:right w:val="single" w:sz="4" w:space="0" w:color="000000" w:themeColor="text1"/>
            </w:tcBorders>
          </w:tcPr>
          <w:p w14:paraId="29B241EF" w14:textId="77777777" w:rsidR="00756439" w:rsidRDefault="00756439" w:rsidP="00756439">
            <w:pPr>
              <w:pStyle w:val="NormalinTable"/>
            </w:pPr>
            <w:r>
              <w:rPr>
                <w:b/>
              </w:rPr>
              <w:t>1806 20 10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984484" w14:textId="77777777" w:rsidR="00756439" w:rsidRDefault="00756439" w:rsidP="00756439">
            <w:pPr>
              <w:pStyle w:val="NormalinTable"/>
              <w:tabs>
                <w:tab w:val="left" w:pos="1250"/>
              </w:tabs>
            </w:pPr>
            <w:r>
              <w:t>0.00%</w:t>
            </w:r>
          </w:p>
        </w:tc>
      </w:tr>
      <w:tr w:rsidR="00756439" w14:paraId="1B58E0FE" w14:textId="77777777" w:rsidTr="00FC0611">
        <w:trPr>
          <w:cantSplit/>
        </w:trPr>
        <w:tc>
          <w:tcPr>
            <w:tcW w:w="0" w:type="auto"/>
            <w:tcBorders>
              <w:top w:val="single" w:sz="4" w:space="0" w:color="A6A6A6" w:themeColor="background1" w:themeShade="A6"/>
              <w:right w:val="single" w:sz="4" w:space="0" w:color="000000" w:themeColor="text1"/>
            </w:tcBorders>
          </w:tcPr>
          <w:p w14:paraId="5295F3F1" w14:textId="77777777" w:rsidR="00756439" w:rsidRDefault="00756439" w:rsidP="00756439">
            <w:pPr>
              <w:pStyle w:val="NormalinTable"/>
            </w:pPr>
            <w:r>
              <w:rPr>
                <w:b/>
              </w:rPr>
              <w:t>1806 20 30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BC4967" w14:textId="77777777" w:rsidR="00756439" w:rsidRDefault="00756439" w:rsidP="00756439">
            <w:pPr>
              <w:pStyle w:val="NormalinTable"/>
              <w:tabs>
                <w:tab w:val="left" w:pos="1250"/>
              </w:tabs>
            </w:pPr>
            <w:r>
              <w:t>0.00%</w:t>
            </w:r>
          </w:p>
        </w:tc>
      </w:tr>
      <w:tr w:rsidR="00756439" w14:paraId="10F92596" w14:textId="77777777" w:rsidTr="00FC0611">
        <w:trPr>
          <w:cantSplit/>
        </w:trPr>
        <w:tc>
          <w:tcPr>
            <w:tcW w:w="0" w:type="auto"/>
            <w:tcBorders>
              <w:top w:val="single" w:sz="4" w:space="0" w:color="A6A6A6" w:themeColor="background1" w:themeShade="A6"/>
              <w:right w:val="single" w:sz="4" w:space="0" w:color="000000" w:themeColor="text1"/>
            </w:tcBorders>
          </w:tcPr>
          <w:p w14:paraId="3BBC2B51" w14:textId="77777777" w:rsidR="00756439" w:rsidRDefault="00756439" w:rsidP="00756439">
            <w:pPr>
              <w:pStyle w:val="NormalinTable"/>
            </w:pPr>
            <w:r>
              <w:rPr>
                <w:b/>
              </w:rPr>
              <w:t>1806 20 50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D6A15C" w14:textId="77777777" w:rsidR="00756439" w:rsidRDefault="00756439" w:rsidP="00756439">
            <w:pPr>
              <w:pStyle w:val="NormalinTable"/>
              <w:tabs>
                <w:tab w:val="left" w:pos="1250"/>
              </w:tabs>
            </w:pPr>
            <w:r>
              <w:t>0.00%</w:t>
            </w:r>
          </w:p>
        </w:tc>
      </w:tr>
      <w:tr w:rsidR="00756439" w14:paraId="71A2734D" w14:textId="77777777" w:rsidTr="00FC0611">
        <w:trPr>
          <w:cantSplit/>
        </w:trPr>
        <w:tc>
          <w:tcPr>
            <w:tcW w:w="0" w:type="auto"/>
            <w:tcBorders>
              <w:top w:val="single" w:sz="4" w:space="0" w:color="A6A6A6" w:themeColor="background1" w:themeShade="A6"/>
              <w:right w:val="single" w:sz="4" w:space="0" w:color="000000" w:themeColor="text1"/>
            </w:tcBorders>
          </w:tcPr>
          <w:p w14:paraId="412392D4" w14:textId="77777777" w:rsidR="00756439" w:rsidRDefault="00756439" w:rsidP="00756439">
            <w:pPr>
              <w:pStyle w:val="NormalinTable"/>
            </w:pPr>
            <w:r>
              <w:rPr>
                <w:b/>
              </w:rPr>
              <w:t>1806 20 70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C4B6B8" w14:textId="77777777" w:rsidR="00756439" w:rsidRDefault="00756439" w:rsidP="00756439">
            <w:pPr>
              <w:pStyle w:val="NormalinTable"/>
              <w:tabs>
                <w:tab w:val="left" w:pos="1250"/>
              </w:tabs>
            </w:pPr>
            <w:r>
              <w:t>0.00%</w:t>
            </w:r>
          </w:p>
        </w:tc>
      </w:tr>
      <w:tr w:rsidR="00756439" w14:paraId="07F3A980" w14:textId="77777777" w:rsidTr="00FC0611">
        <w:trPr>
          <w:cantSplit/>
        </w:trPr>
        <w:tc>
          <w:tcPr>
            <w:tcW w:w="0" w:type="auto"/>
            <w:tcBorders>
              <w:top w:val="single" w:sz="4" w:space="0" w:color="A6A6A6" w:themeColor="background1" w:themeShade="A6"/>
              <w:right w:val="single" w:sz="4" w:space="0" w:color="000000" w:themeColor="text1"/>
            </w:tcBorders>
          </w:tcPr>
          <w:p w14:paraId="002E559A" w14:textId="77777777" w:rsidR="00756439" w:rsidRDefault="00756439" w:rsidP="00756439">
            <w:pPr>
              <w:pStyle w:val="NormalinTable"/>
            </w:pPr>
            <w:r>
              <w:rPr>
                <w:b/>
              </w:rPr>
              <w:t>1806 20 80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96958B" w14:textId="77777777" w:rsidR="00756439" w:rsidRDefault="00756439" w:rsidP="00756439">
            <w:pPr>
              <w:pStyle w:val="NormalinTable"/>
              <w:tabs>
                <w:tab w:val="left" w:pos="1250"/>
              </w:tabs>
            </w:pPr>
            <w:r>
              <w:t>0.00%</w:t>
            </w:r>
          </w:p>
        </w:tc>
      </w:tr>
      <w:tr w:rsidR="00756439" w14:paraId="0949DFAB" w14:textId="77777777" w:rsidTr="00FC0611">
        <w:trPr>
          <w:cantSplit/>
        </w:trPr>
        <w:tc>
          <w:tcPr>
            <w:tcW w:w="0" w:type="auto"/>
            <w:tcBorders>
              <w:top w:val="single" w:sz="4" w:space="0" w:color="A6A6A6" w:themeColor="background1" w:themeShade="A6"/>
              <w:right w:val="single" w:sz="4" w:space="0" w:color="000000" w:themeColor="text1"/>
            </w:tcBorders>
          </w:tcPr>
          <w:p w14:paraId="29BA579A" w14:textId="77777777" w:rsidR="00756439" w:rsidRDefault="00756439" w:rsidP="00756439">
            <w:pPr>
              <w:pStyle w:val="NormalinTable"/>
            </w:pPr>
            <w:r>
              <w:rPr>
                <w:b/>
              </w:rPr>
              <w:t>1806 20 95 12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BF7DCC" w14:textId="77777777" w:rsidR="00756439" w:rsidRDefault="00756439" w:rsidP="00756439">
            <w:pPr>
              <w:pStyle w:val="NormalinTable"/>
              <w:tabs>
                <w:tab w:val="left" w:pos="1250"/>
              </w:tabs>
            </w:pPr>
            <w:r>
              <w:t>0.00%</w:t>
            </w:r>
          </w:p>
        </w:tc>
      </w:tr>
      <w:tr w:rsidR="00756439" w14:paraId="4F72DD46" w14:textId="77777777" w:rsidTr="00FC0611">
        <w:trPr>
          <w:cantSplit/>
        </w:trPr>
        <w:tc>
          <w:tcPr>
            <w:tcW w:w="0" w:type="auto"/>
            <w:tcBorders>
              <w:top w:val="single" w:sz="4" w:space="0" w:color="A6A6A6" w:themeColor="background1" w:themeShade="A6"/>
              <w:right w:val="single" w:sz="4" w:space="0" w:color="000000" w:themeColor="text1"/>
            </w:tcBorders>
          </w:tcPr>
          <w:p w14:paraId="72164D9A" w14:textId="77777777" w:rsidR="00756439" w:rsidRDefault="00756439" w:rsidP="00756439">
            <w:pPr>
              <w:pStyle w:val="NormalinTable"/>
            </w:pPr>
            <w:r>
              <w:rPr>
                <w:b/>
              </w:rPr>
              <w:t>1806 20 95 19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AC0CC6" w14:textId="77777777" w:rsidR="00756439" w:rsidRDefault="00756439" w:rsidP="00756439">
            <w:pPr>
              <w:pStyle w:val="NormalinTable"/>
              <w:tabs>
                <w:tab w:val="left" w:pos="1250"/>
              </w:tabs>
            </w:pPr>
            <w:r>
              <w:t>0.00%</w:t>
            </w:r>
          </w:p>
        </w:tc>
      </w:tr>
      <w:tr w:rsidR="00756439" w14:paraId="2F49C048" w14:textId="77777777" w:rsidTr="00FC0611">
        <w:trPr>
          <w:cantSplit/>
        </w:trPr>
        <w:tc>
          <w:tcPr>
            <w:tcW w:w="0" w:type="auto"/>
            <w:tcBorders>
              <w:top w:val="single" w:sz="4" w:space="0" w:color="A6A6A6" w:themeColor="background1" w:themeShade="A6"/>
              <w:right w:val="single" w:sz="4" w:space="0" w:color="000000" w:themeColor="text1"/>
            </w:tcBorders>
          </w:tcPr>
          <w:p w14:paraId="049F9C00" w14:textId="77777777" w:rsidR="00756439" w:rsidRDefault="00756439" w:rsidP="00756439">
            <w:pPr>
              <w:pStyle w:val="NormalinTable"/>
            </w:pPr>
            <w:r>
              <w:rPr>
                <w:b/>
              </w:rPr>
              <w:t>1806 20 95 92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30701B" w14:textId="77777777" w:rsidR="00756439" w:rsidRDefault="00756439" w:rsidP="00756439">
            <w:pPr>
              <w:pStyle w:val="NormalinTable"/>
              <w:tabs>
                <w:tab w:val="left" w:pos="1250"/>
              </w:tabs>
            </w:pPr>
            <w:r>
              <w:t>CAD - 0.00% + (AC MAX 0.00% + SD) 100%</w:t>
            </w:r>
          </w:p>
        </w:tc>
      </w:tr>
      <w:tr w:rsidR="00756439" w14:paraId="33F71B38" w14:textId="77777777" w:rsidTr="00FC0611">
        <w:trPr>
          <w:cantSplit/>
        </w:trPr>
        <w:tc>
          <w:tcPr>
            <w:tcW w:w="0" w:type="auto"/>
            <w:tcBorders>
              <w:top w:val="single" w:sz="4" w:space="0" w:color="A6A6A6" w:themeColor="background1" w:themeShade="A6"/>
              <w:right w:val="single" w:sz="4" w:space="0" w:color="000000" w:themeColor="text1"/>
            </w:tcBorders>
          </w:tcPr>
          <w:p w14:paraId="3B626964" w14:textId="77777777" w:rsidR="00756439" w:rsidRDefault="00756439" w:rsidP="00756439">
            <w:pPr>
              <w:pStyle w:val="NormalinTable"/>
            </w:pPr>
            <w:r>
              <w:rPr>
                <w:b/>
              </w:rPr>
              <w:t>1806 20 95 99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71F5FF" w14:textId="77777777" w:rsidR="00756439" w:rsidRDefault="00756439" w:rsidP="00756439">
            <w:pPr>
              <w:pStyle w:val="NormalinTable"/>
              <w:tabs>
                <w:tab w:val="left" w:pos="1250"/>
              </w:tabs>
            </w:pPr>
            <w:r>
              <w:t>CAD - 0.00% + (AC MAX 0.00% + SD) 100%</w:t>
            </w:r>
          </w:p>
        </w:tc>
      </w:tr>
      <w:tr w:rsidR="00756439" w14:paraId="2BF69D58" w14:textId="77777777" w:rsidTr="00FC0611">
        <w:trPr>
          <w:cantSplit/>
        </w:trPr>
        <w:tc>
          <w:tcPr>
            <w:tcW w:w="0" w:type="auto"/>
            <w:tcBorders>
              <w:top w:val="single" w:sz="4" w:space="0" w:color="A6A6A6" w:themeColor="background1" w:themeShade="A6"/>
              <w:right w:val="single" w:sz="4" w:space="0" w:color="000000" w:themeColor="text1"/>
            </w:tcBorders>
          </w:tcPr>
          <w:p w14:paraId="29DBF62E" w14:textId="77777777" w:rsidR="00756439" w:rsidRDefault="00756439" w:rsidP="00756439">
            <w:pPr>
              <w:pStyle w:val="NormalinTable"/>
            </w:pPr>
            <w:r>
              <w:rPr>
                <w:b/>
              </w:rPr>
              <w:t>1806 31 00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801D72" w14:textId="77777777" w:rsidR="00756439" w:rsidRDefault="00756439" w:rsidP="00756439">
            <w:pPr>
              <w:pStyle w:val="NormalinTable"/>
              <w:tabs>
                <w:tab w:val="left" w:pos="1250"/>
              </w:tabs>
            </w:pPr>
            <w:r>
              <w:t>0.00%</w:t>
            </w:r>
          </w:p>
        </w:tc>
      </w:tr>
      <w:tr w:rsidR="00756439" w14:paraId="269F4506" w14:textId="77777777" w:rsidTr="00FC0611">
        <w:trPr>
          <w:cantSplit/>
        </w:trPr>
        <w:tc>
          <w:tcPr>
            <w:tcW w:w="0" w:type="auto"/>
            <w:tcBorders>
              <w:top w:val="single" w:sz="4" w:space="0" w:color="A6A6A6" w:themeColor="background1" w:themeShade="A6"/>
              <w:right w:val="single" w:sz="4" w:space="0" w:color="000000" w:themeColor="text1"/>
            </w:tcBorders>
          </w:tcPr>
          <w:p w14:paraId="2EFF076C" w14:textId="77777777" w:rsidR="00756439" w:rsidRDefault="00756439" w:rsidP="00756439">
            <w:pPr>
              <w:pStyle w:val="NormalinTable"/>
            </w:pPr>
            <w:r>
              <w:rPr>
                <w:b/>
              </w:rPr>
              <w:t>1806 32 00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CC7488" w14:textId="77777777" w:rsidR="00756439" w:rsidRDefault="00756439" w:rsidP="00756439">
            <w:pPr>
              <w:pStyle w:val="NormalinTable"/>
              <w:tabs>
                <w:tab w:val="left" w:pos="1250"/>
              </w:tabs>
            </w:pPr>
            <w:r>
              <w:t>0.00%</w:t>
            </w:r>
          </w:p>
        </w:tc>
      </w:tr>
      <w:tr w:rsidR="00756439" w14:paraId="0C4AA8DE" w14:textId="77777777" w:rsidTr="00FC0611">
        <w:trPr>
          <w:cantSplit/>
        </w:trPr>
        <w:tc>
          <w:tcPr>
            <w:tcW w:w="0" w:type="auto"/>
            <w:tcBorders>
              <w:top w:val="single" w:sz="4" w:space="0" w:color="A6A6A6" w:themeColor="background1" w:themeShade="A6"/>
              <w:right w:val="single" w:sz="4" w:space="0" w:color="000000" w:themeColor="text1"/>
            </w:tcBorders>
          </w:tcPr>
          <w:p w14:paraId="4727B2D3" w14:textId="77777777" w:rsidR="00756439" w:rsidRDefault="00756439" w:rsidP="00756439">
            <w:pPr>
              <w:pStyle w:val="NormalinTable"/>
            </w:pPr>
            <w:r>
              <w:rPr>
                <w:b/>
              </w:rPr>
              <w:t>1806 90 00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04129B" w14:textId="77777777" w:rsidR="00756439" w:rsidRDefault="00756439" w:rsidP="00756439">
            <w:pPr>
              <w:pStyle w:val="NormalinTable"/>
              <w:tabs>
                <w:tab w:val="left" w:pos="1250"/>
              </w:tabs>
            </w:pPr>
            <w:r>
              <w:t>0.00%</w:t>
            </w:r>
          </w:p>
        </w:tc>
      </w:tr>
      <w:tr w:rsidR="00756439" w14:paraId="5822CF56" w14:textId="77777777" w:rsidTr="00FC0611">
        <w:trPr>
          <w:cantSplit/>
        </w:trPr>
        <w:tc>
          <w:tcPr>
            <w:tcW w:w="0" w:type="auto"/>
            <w:tcBorders>
              <w:top w:val="single" w:sz="4" w:space="0" w:color="A6A6A6" w:themeColor="background1" w:themeShade="A6"/>
              <w:right w:val="single" w:sz="4" w:space="0" w:color="000000" w:themeColor="text1"/>
            </w:tcBorders>
          </w:tcPr>
          <w:p w14:paraId="273CF6FC" w14:textId="77777777" w:rsidR="00756439" w:rsidRDefault="00756439" w:rsidP="00756439">
            <w:pPr>
              <w:pStyle w:val="NormalinTable"/>
            </w:pPr>
            <w:r>
              <w:rPr>
                <w:b/>
              </w:rPr>
              <w:t>1901 10 00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DBED13" w14:textId="77777777" w:rsidR="00756439" w:rsidRDefault="00756439" w:rsidP="00756439">
            <w:pPr>
              <w:pStyle w:val="NormalinTable"/>
              <w:tabs>
                <w:tab w:val="left" w:pos="1250"/>
              </w:tabs>
            </w:pPr>
            <w:r>
              <w:t>0.00%</w:t>
            </w:r>
          </w:p>
        </w:tc>
      </w:tr>
      <w:tr w:rsidR="00756439" w14:paraId="31F0B00C" w14:textId="77777777" w:rsidTr="00FC0611">
        <w:trPr>
          <w:cantSplit/>
        </w:trPr>
        <w:tc>
          <w:tcPr>
            <w:tcW w:w="0" w:type="auto"/>
            <w:tcBorders>
              <w:top w:val="single" w:sz="4" w:space="0" w:color="A6A6A6" w:themeColor="background1" w:themeShade="A6"/>
              <w:right w:val="single" w:sz="4" w:space="0" w:color="000000" w:themeColor="text1"/>
            </w:tcBorders>
          </w:tcPr>
          <w:p w14:paraId="4A79037D" w14:textId="77777777" w:rsidR="00756439" w:rsidRDefault="00756439" w:rsidP="00756439">
            <w:pPr>
              <w:pStyle w:val="NormalinTable"/>
            </w:pPr>
            <w:r>
              <w:rPr>
                <w:b/>
              </w:rPr>
              <w:t>1901 20 00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87A5CF" w14:textId="77777777" w:rsidR="00756439" w:rsidRDefault="00756439" w:rsidP="00756439">
            <w:pPr>
              <w:pStyle w:val="NormalinTable"/>
              <w:tabs>
                <w:tab w:val="left" w:pos="1250"/>
              </w:tabs>
            </w:pPr>
            <w:r>
              <w:t>0.00%</w:t>
            </w:r>
          </w:p>
        </w:tc>
      </w:tr>
      <w:tr w:rsidR="00756439" w14:paraId="625D555D" w14:textId="77777777" w:rsidTr="00FC0611">
        <w:trPr>
          <w:cantSplit/>
        </w:trPr>
        <w:tc>
          <w:tcPr>
            <w:tcW w:w="0" w:type="auto"/>
            <w:tcBorders>
              <w:top w:val="single" w:sz="4" w:space="0" w:color="A6A6A6" w:themeColor="background1" w:themeShade="A6"/>
              <w:right w:val="single" w:sz="4" w:space="0" w:color="000000" w:themeColor="text1"/>
            </w:tcBorders>
          </w:tcPr>
          <w:p w14:paraId="799E7886" w14:textId="77777777" w:rsidR="00756439" w:rsidRDefault="00756439" w:rsidP="00756439">
            <w:pPr>
              <w:pStyle w:val="NormalinTable"/>
            </w:pPr>
            <w:r>
              <w:rPr>
                <w:b/>
              </w:rPr>
              <w:t>1901 90 11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82A769" w14:textId="77777777" w:rsidR="00756439" w:rsidRDefault="00756439" w:rsidP="00756439">
            <w:pPr>
              <w:pStyle w:val="NormalinTable"/>
              <w:tabs>
                <w:tab w:val="left" w:pos="1250"/>
              </w:tabs>
            </w:pPr>
            <w:r>
              <w:t>0.00%</w:t>
            </w:r>
          </w:p>
        </w:tc>
      </w:tr>
      <w:tr w:rsidR="00756439" w14:paraId="7D8D97AC" w14:textId="77777777" w:rsidTr="00FC0611">
        <w:trPr>
          <w:cantSplit/>
        </w:trPr>
        <w:tc>
          <w:tcPr>
            <w:tcW w:w="0" w:type="auto"/>
            <w:tcBorders>
              <w:top w:val="single" w:sz="4" w:space="0" w:color="A6A6A6" w:themeColor="background1" w:themeShade="A6"/>
              <w:right w:val="single" w:sz="4" w:space="0" w:color="000000" w:themeColor="text1"/>
            </w:tcBorders>
          </w:tcPr>
          <w:p w14:paraId="31A0B20B" w14:textId="77777777" w:rsidR="00756439" w:rsidRDefault="00756439" w:rsidP="00756439">
            <w:pPr>
              <w:pStyle w:val="NormalinTable"/>
            </w:pPr>
            <w:r>
              <w:rPr>
                <w:b/>
              </w:rPr>
              <w:t>1901 90 19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DB20FD" w14:textId="77777777" w:rsidR="00756439" w:rsidRDefault="00756439" w:rsidP="00756439">
            <w:pPr>
              <w:pStyle w:val="NormalinTable"/>
              <w:tabs>
                <w:tab w:val="left" w:pos="1250"/>
              </w:tabs>
            </w:pPr>
            <w:r>
              <w:t>0.00%</w:t>
            </w:r>
          </w:p>
        </w:tc>
      </w:tr>
      <w:tr w:rsidR="00756439" w14:paraId="64B62ABC" w14:textId="77777777" w:rsidTr="00FC0611">
        <w:trPr>
          <w:cantSplit/>
        </w:trPr>
        <w:tc>
          <w:tcPr>
            <w:tcW w:w="0" w:type="auto"/>
            <w:tcBorders>
              <w:top w:val="single" w:sz="4" w:space="0" w:color="A6A6A6" w:themeColor="background1" w:themeShade="A6"/>
              <w:right w:val="single" w:sz="4" w:space="0" w:color="000000" w:themeColor="text1"/>
            </w:tcBorders>
          </w:tcPr>
          <w:p w14:paraId="3C0094CD" w14:textId="77777777" w:rsidR="00756439" w:rsidRDefault="00756439" w:rsidP="00756439">
            <w:pPr>
              <w:pStyle w:val="NormalinTable"/>
            </w:pPr>
            <w:r>
              <w:rPr>
                <w:b/>
              </w:rPr>
              <w:t>1901 90 91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5944ED" w14:textId="77777777" w:rsidR="00756439" w:rsidRDefault="00756439" w:rsidP="00756439">
            <w:pPr>
              <w:pStyle w:val="NormalinTable"/>
              <w:tabs>
                <w:tab w:val="left" w:pos="1250"/>
              </w:tabs>
            </w:pPr>
            <w:r>
              <w:t>0.00%</w:t>
            </w:r>
          </w:p>
        </w:tc>
      </w:tr>
      <w:tr w:rsidR="00756439" w14:paraId="34C79C30" w14:textId="77777777" w:rsidTr="00FC0611">
        <w:trPr>
          <w:cantSplit/>
        </w:trPr>
        <w:tc>
          <w:tcPr>
            <w:tcW w:w="0" w:type="auto"/>
            <w:tcBorders>
              <w:top w:val="single" w:sz="4" w:space="0" w:color="A6A6A6" w:themeColor="background1" w:themeShade="A6"/>
              <w:right w:val="single" w:sz="4" w:space="0" w:color="000000" w:themeColor="text1"/>
            </w:tcBorders>
          </w:tcPr>
          <w:p w14:paraId="3B926B34" w14:textId="77777777" w:rsidR="00756439" w:rsidRDefault="00756439" w:rsidP="00756439">
            <w:pPr>
              <w:pStyle w:val="NormalinTable"/>
            </w:pPr>
            <w:r>
              <w:rPr>
                <w:b/>
              </w:rPr>
              <w:t>1901 90 99 33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277BDC" w14:textId="77777777" w:rsidR="00756439" w:rsidRDefault="00756439" w:rsidP="00756439">
            <w:pPr>
              <w:pStyle w:val="NormalinTable"/>
              <w:tabs>
                <w:tab w:val="left" w:pos="1250"/>
              </w:tabs>
            </w:pPr>
            <w:r>
              <w:t>0.00%</w:t>
            </w:r>
          </w:p>
        </w:tc>
      </w:tr>
      <w:tr w:rsidR="00756439" w14:paraId="24C52B84" w14:textId="77777777" w:rsidTr="00FC0611">
        <w:trPr>
          <w:cantSplit/>
        </w:trPr>
        <w:tc>
          <w:tcPr>
            <w:tcW w:w="0" w:type="auto"/>
            <w:tcBorders>
              <w:top w:val="single" w:sz="4" w:space="0" w:color="A6A6A6" w:themeColor="background1" w:themeShade="A6"/>
              <w:right w:val="single" w:sz="4" w:space="0" w:color="000000" w:themeColor="text1"/>
            </w:tcBorders>
          </w:tcPr>
          <w:p w14:paraId="68BF9B40" w14:textId="77777777" w:rsidR="00756439" w:rsidRDefault="00756439" w:rsidP="00756439">
            <w:pPr>
              <w:pStyle w:val="NormalinTable"/>
            </w:pPr>
            <w:r>
              <w:rPr>
                <w:b/>
              </w:rPr>
              <w:t>1901 90 99 36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B3E0D6" w14:textId="77777777" w:rsidR="00756439" w:rsidRDefault="00756439" w:rsidP="00756439">
            <w:pPr>
              <w:pStyle w:val="NormalinTable"/>
              <w:tabs>
                <w:tab w:val="left" w:pos="1250"/>
              </w:tabs>
            </w:pPr>
            <w:r>
              <w:t>CAD - 0.00% + (AC) 100%</w:t>
            </w:r>
          </w:p>
        </w:tc>
      </w:tr>
      <w:tr w:rsidR="00756439" w14:paraId="754D06B9" w14:textId="77777777" w:rsidTr="00FC0611">
        <w:trPr>
          <w:cantSplit/>
        </w:trPr>
        <w:tc>
          <w:tcPr>
            <w:tcW w:w="0" w:type="auto"/>
            <w:tcBorders>
              <w:top w:val="single" w:sz="4" w:space="0" w:color="A6A6A6" w:themeColor="background1" w:themeShade="A6"/>
              <w:right w:val="single" w:sz="4" w:space="0" w:color="000000" w:themeColor="text1"/>
            </w:tcBorders>
          </w:tcPr>
          <w:p w14:paraId="3B231C27" w14:textId="77777777" w:rsidR="00756439" w:rsidRDefault="00756439" w:rsidP="00756439">
            <w:pPr>
              <w:pStyle w:val="NormalinTable"/>
            </w:pPr>
            <w:r>
              <w:rPr>
                <w:b/>
              </w:rPr>
              <w:t>1901 90 99 39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FBDCA8" w14:textId="77777777" w:rsidR="00756439" w:rsidRDefault="00756439" w:rsidP="00756439">
            <w:pPr>
              <w:pStyle w:val="NormalinTable"/>
              <w:tabs>
                <w:tab w:val="left" w:pos="1250"/>
              </w:tabs>
            </w:pPr>
            <w:r>
              <w:t>0.00%</w:t>
            </w:r>
          </w:p>
        </w:tc>
      </w:tr>
      <w:tr w:rsidR="00756439" w14:paraId="4A3B178F" w14:textId="77777777" w:rsidTr="00FC0611">
        <w:trPr>
          <w:cantSplit/>
        </w:trPr>
        <w:tc>
          <w:tcPr>
            <w:tcW w:w="0" w:type="auto"/>
            <w:tcBorders>
              <w:top w:val="single" w:sz="4" w:space="0" w:color="A6A6A6" w:themeColor="background1" w:themeShade="A6"/>
              <w:right w:val="single" w:sz="4" w:space="0" w:color="000000" w:themeColor="text1"/>
            </w:tcBorders>
          </w:tcPr>
          <w:p w14:paraId="2707E46A" w14:textId="77777777" w:rsidR="00756439" w:rsidRDefault="00756439" w:rsidP="00756439">
            <w:pPr>
              <w:pStyle w:val="NormalinTable"/>
            </w:pPr>
            <w:r>
              <w:rPr>
                <w:b/>
              </w:rPr>
              <w:t>1901 90 99 90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D27E10" w14:textId="77777777" w:rsidR="00756439" w:rsidRDefault="00756439" w:rsidP="00756439">
            <w:pPr>
              <w:pStyle w:val="NormalinTable"/>
              <w:tabs>
                <w:tab w:val="left" w:pos="1250"/>
              </w:tabs>
            </w:pPr>
            <w:r>
              <w:t>0.00%</w:t>
            </w:r>
          </w:p>
        </w:tc>
      </w:tr>
      <w:tr w:rsidR="00756439" w14:paraId="532F841A" w14:textId="77777777" w:rsidTr="00FC0611">
        <w:trPr>
          <w:cantSplit/>
        </w:trPr>
        <w:tc>
          <w:tcPr>
            <w:tcW w:w="0" w:type="auto"/>
            <w:tcBorders>
              <w:top w:val="single" w:sz="4" w:space="0" w:color="A6A6A6" w:themeColor="background1" w:themeShade="A6"/>
              <w:right w:val="single" w:sz="4" w:space="0" w:color="000000" w:themeColor="text1"/>
            </w:tcBorders>
          </w:tcPr>
          <w:p w14:paraId="5803AA94" w14:textId="77777777" w:rsidR="00756439" w:rsidRDefault="00756439" w:rsidP="00756439">
            <w:pPr>
              <w:pStyle w:val="NormalinTable"/>
            </w:pPr>
            <w:r>
              <w:rPr>
                <w:b/>
              </w:rPr>
              <w:t>1902 00 00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B3E39B" w14:textId="77777777" w:rsidR="00756439" w:rsidRDefault="00756439" w:rsidP="00756439">
            <w:pPr>
              <w:pStyle w:val="NormalinTable"/>
              <w:tabs>
                <w:tab w:val="left" w:pos="1250"/>
              </w:tabs>
            </w:pPr>
            <w:r>
              <w:t>0.00%</w:t>
            </w:r>
          </w:p>
        </w:tc>
      </w:tr>
      <w:tr w:rsidR="00756439" w14:paraId="5D1D3048" w14:textId="77777777" w:rsidTr="00FC0611">
        <w:trPr>
          <w:cantSplit/>
        </w:trPr>
        <w:tc>
          <w:tcPr>
            <w:tcW w:w="0" w:type="auto"/>
            <w:tcBorders>
              <w:top w:val="single" w:sz="4" w:space="0" w:color="A6A6A6" w:themeColor="background1" w:themeShade="A6"/>
              <w:right w:val="single" w:sz="4" w:space="0" w:color="000000" w:themeColor="text1"/>
            </w:tcBorders>
          </w:tcPr>
          <w:p w14:paraId="60EBCEA2" w14:textId="77777777" w:rsidR="00756439" w:rsidRDefault="00756439" w:rsidP="00756439">
            <w:pPr>
              <w:pStyle w:val="NormalinTable"/>
            </w:pPr>
            <w:r>
              <w:rPr>
                <w:b/>
              </w:rPr>
              <w:t>1903 00 00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62F9FD" w14:textId="77777777" w:rsidR="00756439" w:rsidRDefault="00756439" w:rsidP="00756439">
            <w:pPr>
              <w:pStyle w:val="NormalinTable"/>
              <w:tabs>
                <w:tab w:val="left" w:pos="1250"/>
              </w:tabs>
            </w:pPr>
            <w:r>
              <w:t>0.00%</w:t>
            </w:r>
          </w:p>
        </w:tc>
      </w:tr>
      <w:tr w:rsidR="00756439" w14:paraId="4DA5F070" w14:textId="77777777" w:rsidTr="00FC0611">
        <w:trPr>
          <w:cantSplit/>
        </w:trPr>
        <w:tc>
          <w:tcPr>
            <w:tcW w:w="0" w:type="auto"/>
            <w:tcBorders>
              <w:top w:val="single" w:sz="4" w:space="0" w:color="A6A6A6" w:themeColor="background1" w:themeShade="A6"/>
              <w:right w:val="single" w:sz="4" w:space="0" w:color="000000" w:themeColor="text1"/>
            </w:tcBorders>
          </w:tcPr>
          <w:p w14:paraId="43D21E09" w14:textId="77777777" w:rsidR="00756439" w:rsidRDefault="00756439" w:rsidP="00756439">
            <w:pPr>
              <w:pStyle w:val="NormalinTable"/>
            </w:pPr>
            <w:r>
              <w:rPr>
                <w:b/>
              </w:rPr>
              <w:t>1904 00 00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D71DFA" w14:textId="77777777" w:rsidR="00756439" w:rsidRDefault="00756439" w:rsidP="00756439">
            <w:pPr>
              <w:pStyle w:val="NormalinTable"/>
              <w:tabs>
                <w:tab w:val="left" w:pos="1250"/>
              </w:tabs>
            </w:pPr>
            <w:r>
              <w:t>0.00%</w:t>
            </w:r>
          </w:p>
        </w:tc>
      </w:tr>
      <w:tr w:rsidR="00756439" w14:paraId="17A72B96" w14:textId="77777777" w:rsidTr="00FC0611">
        <w:trPr>
          <w:cantSplit/>
        </w:trPr>
        <w:tc>
          <w:tcPr>
            <w:tcW w:w="0" w:type="auto"/>
            <w:tcBorders>
              <w:top w:val="single" w:sz="4" w:space="0" w:color="A6A6A6" w:themeColor="background1" w:themeShade="A6"/>
              <w:right w:val="single" w:sz="4" w:space="0" w:color="000000" w:themeColor="text1"/>
            </w:tcBorders>
          </w:tcPr>
          <w:p w14:paraId="7205D2D3" w14:textId="77777777" w:rsidR="00756439" w:rsidRDefault="00756439" w:rsidP="00756439">
            <w:pPr>
              <w:pStyle w:val="NormalinTable"/>
            </w:pPr>
            <w:r>
              <w:rPr>
                <w:b/>
              </w:rPr>
              <w:t>1905 00 00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75D632" w14:textId="77777777" w:rsidR="00756439" w:rsidRDefault="00756439" w:rsidP="00756439">
            <w:pPr>
              <w:pStyle w:val="NormalinTable"/>
              <w:tabs>
                <w:tab w:val="left" w:pos="1250"/>
              </w:tabs>
            </w:pPr>
            <w:r>
              <w:t>0.00%</w:t>
            </w:r>
          </w:p>
        </w:tc>
      </w:tr>
      <w:tr w:rsidR="00756439" w14:paraId="3A4EAC05" w14:textId="77777777" w:rsidTr="00FC0611">
        <w:trPr>
          <w:cantSplit/>
        </w:trPr>
        <w:tc>
          <w:tcPr>
            <w:tcW w:w="0" w:type="auto"/>
            <w:tcBorders>
              <w:top w:val="single" w:sz="4" w:space="0" w:color="A6A6A6" w:themeColor="background1" w:themeShade="A6"/>
              <w:right w:val="single" w:sz="4" w:space="0" w:color="000000" w:themeColor="text1"/>
            </w:tcBorders>
          </w:tcPr>
          <w:p w14:paraId="033FD0CB" w14:textId="77777777" w:rsidR="00756439" w:rsidRDefault="00756439" w:rsidP="00756439">
            <w:pPr>
              <w:pStyle w:val="NormalinTable"/>
            </w:pPr>
            <w:r>
              <w:rPr>
                <w:b/>
              </w:rPr>
              <w:t>2001 10 00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39B12C" w14:textId="77777777" w:rsidR="00756439" w:rsidRDefault="00756439" w:rsidP="00756439">
            <w:pPr>
              <w:pStyle w:val="NormalinTable"/>
              <w:tabs>
                <w:tab w:val="left" w:pos="1250"/>
              </w:tabs>
            </w:pPr>
            <w:r>
              <w:t>0.00%</w:t>
            </w:r>
          </w:p>
        </w:tc>
      </w:tr>
      <w:tr w:rsidR="00756439" w14:paraId="2D532756" w14:textId="77777777" w:rsidTr="00FC0611">
        <w:trPr>
          <w:cantSplit/>
        </w:trPr>
        <w:tc>
          <w:tcPr>
            <w:tcW w:w="0" w:type="auto"/>
            <w:tcBorders>
              <w:top w:val="single" w:sz="4" w:space="0" w:color="A6A6A6" w:themeColor="background1" w:themeShade="A6"/>
              <w:right w:val="single" w:sz="4" w:space="0" w:color="000000" w:themeColor="text1"/>
            </w:tcBorders>
          </w:tcPr>
          <w:p w14:paraId="772A0DC9" w14:textId="77777777" w:rsidR="00756439" w:rsidRDefault="00756439" w:rsidP="00756439">
            <w:pPr>
              <w:pStyle w:val="NormalinTable"/>
            </w:pPr>
            <w:r>
              <w:rPr>
                <w:b/>
              </w:rPr>
              <w:t>2001 90 20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5FCD49" w14:textId="77777777" w:rsidR="00756439" w:rsidRDefault="00756439" w:rsidP="00756439">
            <w:pPr>
              <w:pStyle w:val="NormalinTable"/>
              <w:tabs>
                <w:tab w:val="left" w:pos="1250"/>
              </w:tabs>
            </w:pPr>
            <w:r>
              <w:t>0.00%</w:t>
            </w:r>
          </w:p>
        </w:tc>
      </w:tr>
      <w:tr w:rsidR="00756439" w14:paraId="48C44090" w14:textId="77777777" w:rsidTr="00FC0611">
        <w:trPr>
          <w:cantSplit/>
        </w:trPr>
        <w:tc>
          <w:tcPr>
            <w:tcW w:w="0" w:type="auto"/>
            <w:tcBorders>
              <w:top w:val="single" w:sz="4" w:space="0" w:color="A6A6A6" w:themeColor="background1" w:themeShade="A6"/>
              <w:right w:val="single" w:sz="4" w:space="0" w:color="000000" w:themeColor="text1"/>
            </w:tcBorders>
          </w:tcPr>
          <w:p w14:paraId="6A18E276" w14:textId="77777777" w:rsidR="00756439" w:rsidRDefault="00756439" w:rsidP="00756439">
            <w:pPr>
              <w:pStyle w:val="NormalinTable"/>
            </w:pPr>
            <w:r>
              <w:rPr>
                <w:b/>
              </w:rPr>
              <w:t>2001 90 30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B4A900" w14:textId="77777777" w:rsidR="00756439" w:rsidRDefault="00756439" w:rsidP="00756439">
            <w:pPr>
              <w:pStyle w:val="NormalinTable"/>
              <w:tabs>
                <w:tab w:val="left" w:pos="1250"/>
              </w:tabs>
            </w:pPr>
            <w:r>
              <w:t>0.00% + 9.400 € / 100 kg / net drained wt</w:t>
            </w:r>
          </w:p>
        </w:tc>
      </w:tr>
      <w:tr w:rsidR="00756439" w14:paraId="3E2AA277" w14:textId="77777777" w:rsidTr="00FC0611">
        <w:trPr>
          <w:cantSplit/>
        </w:trPr>
        <w:tc>
          <w:tcPr>
            <w:tcW w:w="0" w:type="auto"/>
            <w:tcBorders>
              <w:top w:val="single" w:sz="4" w:space="0" w:color="A6A6A6" w:themeColor="background1" w:themeShade="A6"/>
              <w:right w:val="single" w:sz="4" w:space="0" w:color="000000" w:themeColor="text1"/>
            </w:tcBorders>
          </w:tcPr>
          <w:p w14:paraId="2BEDACCE" w14:textId="77777777" w:rsidR="00756439" w:rsidRDefault="00756439" w:rsidP="00756439">
            <w:pPr>
              <w:pStyle w:val="NormalinTable"/>
            </w:pPr>
            <w:r>
              <w:rPr>
                <w:b/>
              </w:rPr>
              <w:t>2001 90 40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0B222B" w14:textId="77777777" w:rsidR="00756439" w:rsidRDefault="00756439" w:rsidP="00756439">
            <w:pPr>
              <w:pStyle w:val="NormalinTable"/>
              <w:tabs>
                <w:tab w:val="left" w:pos="1250"/>
              </w:tabs>
            </w:pPr>
            <w:r>
              <w:t>0.00%</w:t>
            </w:r>
          </w:p>
        </w:tc>
      </w:tr>
      <w:tr w:rsidR="00756439" w14:paraId="429C1ECB" w14:textId="77777777" w:rsidTr="00FC0611">
        <w:trPr>
          <w:cantSplit/>
        </w:trPr>
        <w:tc>
          <w:tcPr>
            <w:tcW w:w="0" w:type="auto"/>
            <w:tcBorders>
              <w:top w:val="single" w:sz="4" w:space="0" w:color="A6A6A6" w:themeColor="background1" w:themeShade="A6"/>
              <w:right w:val="single" w:sz="4" w:space="0" w:color="000000" w:themeColor="text1"/>
            </w:tcBorders>
          </w:tcPr>
          <w:p w14:paraId="04A776B7" w14:textId="77777777" w:rsidR="00756439" w:rsidRDefault="00756439" w:rsidP="00756439">
            <w:pPr>
              <w:pStyle w:val="NormalinTable"/>
            </w:pPr>
            <w:r>
              <w:rPr>
                <w:b/>
              </w:rPr>
              <w:t>2001 90 50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8208E6" w14:textId="77777777" w:rsidR="00756439" w:rsidRDefault="00756439" w:rsidP="00756439">
            <w:pPr>
              <w:pStyle w:val="NormalinTable"/>
              <w:tabs>
                <w:tab w:val="left" w:pos="1250"/>
              </w:tabs>
            </w:pPr>
            <w:r>
              <w:t>0.00%</w:t>
            </w:r>
          </w:p>
        </w:tc>
      </w:tr>
      <w:tr w:rsidR="00756439" w14:paraId="277D0ABE" w14:textId="77777777" w:rsidTr="00FC0611">
        <w:trPr>
          <w:cantSplit/>
        </w:trPr>
        <w:tc>
          <w:tcPr>
            <w:tcW w:w="0" w:type="auto"/>
            <w:tcBorders>
              <w:top w:val="single" w:sz="4" w:space="0" w:color="A6A6A6" w:themeColor="background1" w:themeShade="A6"/>
              <w:right w:val="single" w:sz="4" w:space="0" w:color="000000" w:themeColor="text1"/>
            </w:tcBorders>
          </w:tcPr>
          <w:p w14:paraId="7A563745" w14:textId="77777777" w:rsidR="00756439" w:rsidRDefault="00756439" w:rsidP="00756439">
            <w:pPr>
              <w:pStyle w:val="NormalinTable"/>
            </w:pPr>
            <w:r>
              <w:rPr>
                <w:b/>
              </w:rPr>
              <w:t>2001 90 65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9356FD" w14:textId="77777777" w:rsidR="00756439" w:rsidRDefault="00756439" w:rsidP="00756439">
            <w:pPr>
              <w:pStyle w:val="NormalinTable"/>
              <w:tabs>
                <w:tab w:val="left" w:pos="1250"/>
              </w:tabs>
            </w:pPr>
            <w:r>
              <w:t>0.00%</w:t>
            </w:r>
          </w:p>
        </w:tc>
      </w:tr>
      <w:tr w:rsidR="00756439" w14:paraId="4201DCAF" w14:textId="77777777" w:rsidTr="00FC0611">
        <w:trPr>
          <w:cantSplit/>
        </w:trPr>
        <w:tc>
          <w:tcPr>
            <w:tcW w:w="0" w:type="auto"/>
            <w:tcBorders>
              <w:top w:val="single" w:sz="4" w:space="0" w:color="A6A6A6" w:themeColor="background1" w:themeShade="A6"/>
              <w:right w:val="single" w:sz="4" w:space="0" w:color="000000" w:themeColor="text1"/>
            </w:tcBorders>
          </w:tcPr>
          <w:p w14:paraId="0311E4E8" w14:textId="77777777" w:rsidR="00756439" w:rsidRDefault="00756439" w:rsidP="00756439">
            <w:pPr>
              <w:pStyle w:val="NormalinTable"/>
            </w:pPr>
            <w:r>
              <w:rPr>
                <w:b/>
              </w:rPr>
              <w:t>2001 90 70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874F80" w14:textId="77777777" w:rsidR="00756439" w:rsidRDefault="00756439" w:rsidP="00756439">
            <w:pPr>
              <w:pStyle w:val="NormalinTable"/>
              <w:tabs>
                <w:tab w:val="left" w:pos="1250"/>
              </w:tabs>
            </w:pPr>
            <w:r>
              <w:t>0.00%</w:t>
            </w:r>
          </w:p>
        </w:tc>
      </w:tr>
      <w:tr w:rsidR="00756439" w14:paraId="715F42F6" w14:textId="77777777" w:rsidTr="00FC0611">
        <w:trPr>
          <w:cantSplit/>
        </w:trPr>
        <w:tc>
          <w:tcPr>
            <w:tcW w:w="0" w:type="auto"/>
            <w:tcBorders>
              <w:top w:val="single" w:sz="4" w:space="0" w:color="A6A6A6" w:themeColor="background1" w:themeShade="A6"/>
              <w:right w:val="single" w:sz="4" w:space="0" w:color="000000" w:themeColor="text1"/>
            </w:tcBorders>
          </w:tcPr>
          <w:p w14:paraId="5C7C07BB" w14:textId="77777777" w:rsidR="00756439" w:rsidRDefault="00756439" w:rsidP="00756439">
            <w:pPr>
              <w:pStyle w:val="NormalinTable"/>
            </w:pPr>
            <w:r>
              <w:rPr>
                <w:b/>
              </w:rPr>
              <w:t>2001 90 92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4168D4" w14:textId="77777777" w:rsidR="00756439" w:rsidRDefault="00756439" w:rsidP="00756439">
            <w:pPr>
              <w:pStyle w:val="NormalinTable"/>
              <w:tabs>
                <w:tab w:val="left" w:pos="1250"/>
              </w:tabs>
            </w:pPr>
            <w:r>
              <w:t>0.00%</w:t>
            </w:r>
          </w:p>
        </w:tc>
      </w:tr>
      <w:tr w:rsidR="00756439" w14:paraId="741F24B2" w14:textId="77777777" w:rsidTr="00FC0611">
        <w:trPr>
          <w:cantSplit/>
        </w:trPr>
        <w:tc>
          <w:tcPr>
            <w:tcW w:w="0" w:type="auto"/>
            <w:tcBorders>
              <w:top w:val="single" w:sz="4" w:space="0" w:color="A6A6A6" w:themeColor="background1" w:themeShade="A6"/>
              <w:right w:val="single" w:sz="4" w:space="0" w:color="000000" w:themeColor="text1"/>
            </w:tcBorders>
          </w:tcPr>
          <w:p w14:paraId="6E98CF2D" w14:textId="77777777" w:rsidR="00756439" w:rsidRDefault="00756439" w:rsidP="00756439">
            <w:pPr>
              <w:pStyle w:val="NormalinTable"/>
            </w:pPr>
            <w:r>
              <w:rPr>
                <w:b/>
              </w:rPr>
              <w:t>2001 90 97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50DC44" w14:textId="77777777" w:rsidR="00756439" w:rsidRDefault="00756439" w:rsidP="00756439">
            <w:pPr>
              <w:pStyle w:val="NormalinTable"/>
              <w:tabs>
                <w:tab w:val="left" w:pos="1250"/>
              </w:tabs>
            </w:pPr>
            <w:r>
              <w:t>0.00%</w:t>
            </w:r>
          </w:p>
        </w:tc>
      </w:tr>
      <w:tr w:rsidR="00756439" w14:paraId="61DFEAFB" w14:textId="77777777" w:rsidTr="00FC0611">
        <w:trPr>
          <w:cantSplit/>
        </w:trPr>
        <w:tc>
          <w:tcPr>
            <w:tcW w:w="0" w:type="auto"/>
            <w:tcBorders>
              <w:top w:val="single" w:sz="4" w:space="0" w:color="A6A6A6" w:themeColor="background1" w:themeShade="A6"/>
              <w:right w:val="single" w:sz="4" w:space="0" w:color="000000" w:themeColor="text1"/>
            </w:tcBorders>
          </w:tcPr>
          <w:p w14:paraId="69CFB493" w14:textId="77777777" w:rsidR="00756439" w:rsidRDefault="00756439" w:rsidP="00756439">
            <w:pPr>
              <w:pStyle w:val="NormalinTable"/>
            </w:pPr>
            <w:r>
              <w:rPr>
                <w:b/>
              </w:rPr>
              <w:t>2002 00 00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4F6B9A" w14:textId="77777777" w:rsidR="00756439" w:rsidRDefault="00756439" w:rsidP="00756439">
            <w:pPr>
              <w:pStyle w:val="NormalinTable"/>
              <w:tabs>
                <w:tab w:val="left" w:pos="1250"/>
              </w:tabs>
            </w:pPr>
            <w:r>
              <w:t>0.00%</w:t>
            </w:r>
          </w:p>
        </w:tc>
      </w:tr>
      <w:tr w:rsidR="00756439" w14:paraId="7E56853D" w14:textId="77777777" w:rsidTr="00FC0611">
        <w:trPr>
          <w:cantSplit/>
        </w:trPr>
        <w:tc>
          <w:tcPr>
            <w:tcW w:w="0" w:type="auto"/>
            <w:tcBorders>
              <w:top w:val="single" w:sz="4" w:space="0" w:color="A6A6A6" w:themeColor="background1" w:themeShade="A6"/>
              <w:right w:val="single" w:sz="4" w:space="0" w:color="000000" w:themeColor="text1"/>
            </w:tcBorders>
          </w:tcPr>
          <w:p w14:paraId="66467892" w14:textId="77777777" w:rsidR="00756439" w:rsidRDefault="00756439" w:rsidP="00756439">
            <w:pPr>
              <w:pStyle w:val="NormalinTable"/>
            </w:pPr>
            <w:r>
              <w:rPr>
                <w:b/>
              </w:rPr>
              <w:lastRenderedPageBreak/>
              <w:t>2003 10 20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8C6DA1" w14:textId="77777777" w:rsidR="00756439" w:rsidRDefault="00756439" w:rsidP="00756439">
            <w:pPr>
              <w:pStyle w:val="NormalinTable"/>
              <w:tabs>
                <w:tab w:val="left" w:pos="1250"/>
              </w:tabs>
            </w:pPr>
            <w:r>
              <w:t>0.00% + 191.000 € / 100 kg / net drained wt</w:t>
            </w:r>
          </w:p>
        </w:tc>
      </w:tr>
      <w:tr w:rsidR="00756439" w14:paraId="632E95DC" w14:textId="77777777" w:rsidTr="00FC0611">
        <w:trPr>
          <w:cantSplit/>
        </w:trPr>
        <w:tc>
          <w:tcPr>
            <w:tcW w:w="0" w:type="auto"/>
            <w:tcBorders>
              <w:top w:val="single" w:sz="4" w:space="0" w:color="A6A6A6" w:themeColor="background1" w:themeShade="A6"/>
              <w:right w:val="single" w:sz="4" w:space="0" w:color="000000" w:themeColor="text1"/>
            </w:tcBorders>
          </w:tcPr>
          <w:p w14:paraId="58426780" w14:textId="77777777" w:rsidR="00756439" w:rsidRDefault="00756439" w:rsidP="00756439">
            <w:pPr>
              <w:pStyle w:val="NormalinTable"/>
            </w:pPr>
            <w:r>
              <w:rPr>
                <w:b/>
              </w:rPr>
              <w:t>2003 10 30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897A89" w14:textId="77777777" w:rsidR="00756439" w:rsidRDefault="00756439" w:rsidP="00756439">
            <w:pPr>
              <w:pStyle w:val="NormalinTable"/>
              <w:tabs>
                <w:tab w:val="left" w:pos="1250"/>
              </w:tabs>
            </w:pPr>
            <w:r>
              <w:t>0.00% + 222.000 € / 100 kg / net drained wt</w:t>
            </w:r>
          </w:p>
        </w:tc>
      </w:tr>
      <w:tr w:rsidR="00756439" w14:paraId="7EA43D25" w14:textId="77777777" w:rsidTr="00FC0611">
        <w:trPr>
          <w:cantSplit/>
        </w:trPr>
        <w:tc>
          <w:tcPr>
            <w:tcW w:w="0" w:type="auto"/>
            <w:tcBorders>
              <w:top w:val="single" w:sz="4" w:space="0" w:color="A6A6A6" w:themeColor="background1" w:themeShade="A6"/>
              <w:right w:val="single" w:sz="4" w:space="0" w:color="000000" w:themeColor="text1"/>
            </w:tcBorders>
          </w:tcPr>
          <w:p w14:paraId="0D380CB1" w14:textId="77777777" w:rsidR="00756439" w:rsidRDefault="00756439" w:rsidP="00756439">
            <w:pPr>
              <w:pStyle w:val="NormalinTable"/>
            </w:pPr>
            <w:r>
              <w:rPr>
                <w:b/>
              </w:rPr>
              <w:t>2003 90 00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4B87C4" w14:textId="77777777" w:rsidR="00756439" w:rsidRDefault="00756439" w:rsidP="00756439">
            <w:pPr>
              <w:pStyle w:val="NormalinTable"/>
              <w:tabs>
                <w:tab w:val="left" w:pos="1250"/>
              </w:tabs>
            </w:pPr>
            <w:r>
              <w:t>0.00%</w:t>
            </w:r>
          </w:p>
        </w:tc>
      </w:tr>
      <w:tr w:rsidR="00756439" w14:paraId="0E3514FB" w14:textId="77777777" w:rsidTr="00FC0611">
        <w:trPr>
          <w:cantSplit/>
        </w:trPr>
        <w:tc>
          <w:tcPr>
            <w:tcW w:w="0" w:type="auto"/>
            <w:tcBorders>
              <w:top w:val="single" w:sz="4" w:space="0" w:color="A6A6A6" w:themeColor="background1" w:themeShade="A6"/>
              <w:right w:val="single" w:sz="4" w:space="0" w:color="000000" w:themeColor="text1"/>
            </w:tcBorders>
          </w:tcPr>
          <w:p w14:paraId="7DCAB790" w14:textId="77777777" w:rsidR="00756439" w:rsidRDefault="00756439" w:rsidP="00756439">
            <w:pPr>
              <w:pStyle w:val="NormalinTable"/>
            </w:pPr>
            <w:r>
              <w:rPr>
                <w:b/>
              </w:rPr>
              <w:t>2004 10 10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F10AB8" w14:textId="77777777" w:rsidR="00756439" w:rsidRDefault="00756439" w:rsidP="00756439">
            <w:pPr>
              <w:pStyle w:val="NormalinTable"/>
              <w:tabs>
                <w:tab w:val="left" w:pos="1250"/>
              </w:tabs>
            </w:pPr>
            <w:r>
              <w:t>0.00%</w:t>
            </w:r>
          </w:p>
        </w:tc>
      </w:tr>
      <w:tr w:rsidR="00756439" w14:paraId="73F68E0C" w14:textId="77777777" w:rsidTr="00FC0611">
        <w:trPr>
          <w:cantSplit/>
        </w:trPr>
        <w:tc>
          <w:tcPr>
            <w:tcW w:w="0" w:type="auto"/>
            <w:tcBorders>
              <w:top w:val="single" w:sz="4" w:space="0" w:color="A6A6A6" w:themeColor="background1" w:themeShade="A6"/>
              <w:right w:val="single" w:sz="4" w:space="0" w:color="000000" w:themeColor="text1"/>
            </w:tcBorders>
          </w:tcPr>
          <w:p w14:paraId="25729662" w14:textId="77777777" w:rsidR="00756439" w:rsidRDefault="00756439" w:rsidP="00756439">
            <w:pPr>
              <w:pStyle w:val="NormalinTable"/>
            </w:pPr>
            <w:r>
              <w:rPr>
                <w:b/>
              </w:rPr>
              <w:t>2004 10 91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000618" w14:textId="77777777" w:rsidR="00756439" w:rsidRDefault="00756439" w:rsidP="00756439">
            <w:pPr>
              <w:pStyle w:val="NormalinTable"/>
              <w:tabs>
                <w:tab w:val="left" w:pos="1250"/>
              </w:tabs>
            </w:pPr>
            <w:r>
              <w:t>0.00%</w:t>
            </w:r>
          </w:p>
        </w:tc>
      </w:tr>
      <w:tr w:rsidR="00756439" w14:paraId="22AC942F" w14:textId="77777777" w:rsidTr="00FC0611">
        <w:trPr>
          <w:cantSplit/>
        </w:trPr>
        <w:tc>
          <w:tcPr>
            <w:tcW w:w="0" w:type="auto"/>
            <w:tcBorders>
              <w:top w:val="single" w:sz="4" w:space="0" w:color="A6A6A6" w:themeColor="background1" w:themeShade="A6"/>
              <w:right w:val="single" w:sz="4" w:space="0" w:color="000000" w:themeColor="text1"/>
            </w:tcBorders>
          </w:tcPr>
          <w:p w14:paraId="54B45F90" w14:textId="77777777" w:rsidR="00756439" w:rsidRDefault="00756439" w:rsidP="00756439">
            <w:pPr>
              <w:pStyle w:val="NormalinTable"/>
            </w:pPr>
            <w:r>
              <w:rPr>
                <w:b/>
              </w:rPr>
              <w:t>2004 10 99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C3053C" w14:textId="77777777" w:rsidR="00756439" w:rsidRDefault="00756439" w:rsidP="00756439">
            <w:pPr>
              <w:pStyle w:val="NormalinTable"/>
              <w:tabs>
                <w:tab w:val="left" w:pos="1250"/>
              </w:tabs>
            </w:pPr>
            <w:r>
              <w:t>0.00%</w:t>
            </w:r>
          </w:p>
        </w:tc>
      </w:tr>
      <w:tr w:rsidR="00756439" w14:paraId="0543576F" w14:textId="77777777" w:rsidTr="00FC0611">
        <w:trPr>
          <w:cantSplit/>
        </w:trPr>
        <w:tc>
          <w:tcPr>
            <w:tcW w:w="0" w:type="auto"/>
            <w:tcBorders>
              <w:top w:val="single" w:sz="4" w:space="0" w:color="A6A6A6" w:themeColor="background1" w:themeShade="A6"/>
              <w:right w:val="single" w:sz="4" w:space="0" w:color="000000" w:themeColor="text1"/>
            </w:tcBorders>
          </w:tcPr>
          <w:p w14:paraId="51BD8A31" w14:textId="77777777" w:rsidR="00756439" w:rsidRDefault="00756439" w:rsidP="00756439">
            <w:pPr>
              <w:pStyle w:val="NormalinTable"/>
            </w:pPr>
            <w:r>
              <w:rPr>
                <w:b/>
              </w:rPr>
              <w:t>2004 90 10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6B5FB3" w14:textId="77777777" w:rsidR="00756439" w:rsidRDefault="00756439" w:rsidP="00756439">
            <w:pPr>
              <w:pStyle w:val="NormalinTable"/>
              <w:tabs>
                <w:tab w:val="left" w:pos="1250"/>
              </w:tabs>
            </w:pPr>
            <w:r>
              <w:t>0.00% + 9.400 € / 100 kg / net drained wt</w:t>
            </w:r>
          </w:p>
        </w:tc>
      </w:tr>
      <w:tr w:rsidR="00756439" w14:paraId="05886FE4" w14:textId="77777777" w:rsidTr="00FC0611">
        <w:trPr>
          <w:cantSplit/>
        </w:trPr>
        <w:tc>
          <w:tcPr>
            <w:tcW w:w="0" w:type="auto"/>
            <w:tcBorders>
              <w:top w:val="single" w:sz="4" w:space="0" w:color="A6A6A6" w:themeColor="background1" w:themeShade="A6"/>
              <w:right w:val="single" w:sz="4" w:space="0" w:color="000000" w:themeColor="text1"/>
            </w:tcBorders>
          </w:tcPr>
          <w:p w14:paraId="037DE51D" w14:textId="77777777" w:rsidR="00756439" w:rsidRDefault="00756439" w:rsidP="00756439">
            <w:pPr>
              <w:pStyle w:val="NormalinTable"/>
            </w:pPr>
            <w:r>
              <w:rPr>
                <w:b/>
              </w:rPr>
              <w:t>2004 90 30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CB4E53" w14:textId="77777777" w:rsidR="00756439" w:rsidRDefault="00756439" w:rsidP="00756439">
            <w:pPr>
              <w:pStyle w:val="NormalinTable"/>
              <w:tabs>
                <w:tab w:val="left" w:pos="1250"/>
              </w:tabs>
            </w:pPr>
            <w:r>
              <w:t>0.00%</w:t>
            </w:r>
          </w:p>
        </w:tc>
      </w:tr>
      <w:tr w:rsidR="00756439" w14:paraId="2FCFA963" w14:textId="77777777" w:rsidTr="00FC0611">
        <w:trPr>
          <w:cantSplit/>
        </w:trPr>
        <w:tc>
          <w:tcPr>
            <w:tcW w:w="0" w:type="auto"/>
            <w:tcBorders>
              <w:top w:val="single" w:sz="4" w:space="0" w:color="A6A6A6" w:themeColor="background1" w:themeShade="A6"/>
              <w:right w:val="single" w:sz="4" w:space="0" w:color="000000" w:themeColor="text1"/>
            </w:tcBorders>
          </w:tcPr>
          <w:p w14:paraId="5E3937F9" w14:textId="77777777" w:rsidR="00756439" w:rsidRDefault="00756439" w:rsidP="00756439">
            <w:pPr>
              <w:pStyle w:val="NormalinTable"/>
            </w:pPr>
            <w:r>
              <w:rPr>
                <w:b/>
              </w:rPr>
              <w:t>2004 90 50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25237F" w14:textId="77777777" w:rsidR="00756439" w:rsidRDefault="00756439" w:rsidP="00756439">
            <w:pPr>
              <w:pStyle w:val="NormalinTable"/>
              <w:tabs>
                <w:tab w:val="left" w:pos="1250"/>
              </w:tabs>
            </w:pPr>
            <w:r>
              <w:t>0.00%</w:t>
            </w:r>
          </w:p>
        </w:tc>
      </w:tr>
      <w:tr w:rsidR="00756439" w14:paraId="151524E4" w14:textId="77777777" w:rsidTr="00FC0611">
        <w:trPr>
          <w:cantSplit/>
        </w:trPr>
        <w:tc>
          <w:tcPr>
            <w:tcW w:w="0" w:type="auto"/>
            <w:tcBorders>
              <w:top w:val="single" w:sz="4" w:space="0" w:color="A6A6A6" w:themeColor="background1" w:themeShade="A6"/>
              <w:right w:val="single" w:sz="4" w:space="0" w:color="000000" w:themeColor="text1"/>
            </w:tcBorders>
          </w:tcPr>
          <w:p w14:paraId="4CA2042B" w14:textId="77777777" w:rsidR="00756439" w:rsidRDefault="00756439" w:rsidP="00756439">
            <w:pPr>
              <w:pStyle w:val="NormalinTable"/>
            </w:pPr>
            <w:r>
              <w:rPr>
                <w:b/>
              </w:rPr>
              <w:t>2004 90 91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86D137" w14:textId="77777777" w:rsidR="00756439" w:rsidRDefault="00756439" w:rsidP="00756439">
            <w:pPr>
              <w:pStyle w:val="NormalinTable"/>
              <w:tabs>
                <w:tab w:val="left" w:pos="1250"/>
              </w:tabs>
            </w:pPr>
            <w:r>
              <w:t>0.00%</w:t>
            </w:r>
          </w:p>
        </w:tc>
      </w:tr>
      <w:tr w:rsidR="00756439" w14:paraId="6E4CE460" w14:textId="77777777" w:rsidTr="00FC0611">
        <w:trPr>
          <w:cantSplit/>
        </w:trPr>
        <w:tc>
          <w:tcPr>
            <w:tcW w:w="0" w:type="auto"/>
            <w:tcBorders>
              <w:top w:val="single" w:sz="4" w:space="0" w:color="A6A6A6" w:themeColor="background1" w:themeShade="A6"/>
              <w:right w:val="single" w:sz="4" w:space="0" w:color="000000" w:themeColor="text1"/>
            </w:tcBorders>
          </w:tcPr>
          <w:p w14:paraId="673506AF" w14:textId="77777777" w:rsidR="00756439" w:rsidRDefault="00756439" w:rsidP="00756439">
            <w:pPr>
              <w:pStyle w:val="NormalinTable"/>
            </w:pPr>
            <w:r>
              <w:rPr>
                <w:b/>
              </w:rPr>
              <w:t>2004 90 98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4E48D4" w14:textId="77777777" w:rsidR="00756439" w:rsidRDefault="00756439" w:rsidP="00756439">
            <w:pPr>
              <w:pStyle w:val="NormalinTable"/>
              <w:tabs>
                <w:tab w:val="left" w:pos="1250"/>
              </w:tabs>
            </w:pPr>
            <w:r>
              <w:t>0.00%</w:t>
            </w:r>
          </w:p>
        </w:tc>
      </w:tr>
      <w:tr w:rsidR="00756439" w14:paraId="2545EF88" w14:textId="77777777" w:rsidTr="00FC0611">
        <w:trPr>
          <w:cantSplit/>
        </w:trPr>
        <w:tc>
          <w:tcPr>
            <w:tcW w:w="0" w:type="auto"/>
            <w:tcBorders>
              <w:top w:val="single" w:sz="4" w:space="0" w:color="A6A6A6" w:themeColor="background1" w:themeShade="A6"/>
              <w:right w:val="single" w:sz="4" w:space="0" w:color="000000" w:themeColor="text1"/>
            </w:tcBorders>
          </w:tcPr>
          <w:p w14:paraId="16E21E5B" w14:textId="77777777" w:rsidR="00756439" w:rsidRDefault="00756439" w:rsidP="00756439">
            <w:pPr>
              <w:pStyle w:val="NormalinTable"/>
            </w:pPr>
            <w:r>
              <w:rPr>
                <w:b/>
              </w:rPr>
              <w:t>2005 10 00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B336B0" w14:textId="77777777" w:rsidR="00756439" w:rsidRDefault="00756439" w:rsidP="00756439">
            <w:pPr>
              <w:pStyle w:val="NormalinTable"/>
              <w:tabs>
                <w:tab w:val="left" w:pos="1250"/>
              </w:tabs>
            </w:pPr>
            <w:r>
              <w:t>0.00%</w:t>
            </w:r>
          </w:p>
        </w:tc>
      </w:tr>
      <w:tr w:rsidR="00756439" w14:paraId="63A23AC3" w14:textId="77777777" w:rsidTr="00FC0611">
        <w:trPr>
          <w:cantSplit/>
        </w:trPr>
        <w:tc>
          <w:tcPr>
            <w:tcW w:w="0" w:type="auto"/>
            <w:tcBorders>
              <w:top w:val="single" w:sz="4" w:space="0" w:color="A6A6A6" w:themeColor="background1" w:themeShade="A6"/>
              <w:right w:val="single" w:sz="4" w:space="0" w:color="000000" w:themeColor="text1"/>
            </w:tcBorders>
          </w:tcPr>
          <w:p w14:paraId="0702F5F9" w14:textId="77777777" w:rsidR="00756439" w:rsidRDefault="00756439" w:rsidP="00756439">
            <w:pPr>
              <w:pStyle w:val="NormalinTable"/>
            </w:pPr>
            <w:r>
              <w:rPr>
                <w:b/>
              </w:rPr>
              <w:t>2005 20 10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A30277" w14:textId="77777777" w:rsidR="00756439" w:rsidRDefault="00756439" w:rsidP="00756439">
            <w:pPr>
              <w:pStyle w:val="NormalinTable"/>
              <w:tabs>
                <w:tab w:val="left" w:pos="1250"/>
              </w:tabs>
            </w:pPr>
            <w:r>
              <w:t>0.00%</w:t>
            </w:r>
          </w:p>
        </w:tc>
      </w:tr>
      <w:tr w:rsidR="00756439" w14:paraId="260BBBA5" w14:textId="77777777" w:rsidTr="00FC0611">
        <w:trPr>
          <w:cantSplit/>
        </w:trPr>
        <w:tc>
          <w:tcPr>
            <w:tcW w:w="0" w:type="auto"/>
            <w:tcBorders>
              <w:top w:val="single" w:sz="4" w:space="0" w:color="A6A6A6" w:themeColor="background1" w:themeShade="A6"/>
              <w:right w:val="single" w:sz="4" w:space="0" w:color="000000" w:themeColor="text1"/>
            </w:tcBorders>
          </w:tcPr>
          <w:p w14:paraId="61B53922" w14:textId="77777777" w:rsidR="00756439" w:rsidRDefault="00756439" w:rsidP="00756439">
            <w:pPr>
              <w:pStyle w:val="NormalinTable"/>
            </w:pPr>
            <w:r>
              <w:rPr>
                <w:b/>
              </w:rPr>
              <w:t>2005 20 20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5DB595" w14:textId="77777777" w:rsidR="00756439" w:rsidRDefault="00756439" w:rsidP="00756439">
            <w:pPr>
              <w:pStyle w:val="NormalinTable"/>
              <w:tabs>
                <w:tab w:val="left" w:pos="1250"/>
              </w:tabs>
            </w:pPr>
            <w:r>
              <w:t>0.00%</w:t>
            </w:r>
          </w:p>
        </w:tc>
      </w:tr>
      <w:tr w:rsidR="00756439" w14:paraId="2C77F2B8" w14:textId="77777777" w:rsidTr="00FC0611">
        <w:trPr>
          <w:cantSplit/>
        </w:trPr>
        <w:tc>
          <w:tcPr>
            <w:tcW w:w="0" w:type="auto"/>
            <w:tcBorders>
              <w:top w:val="single" w:sz="4" w:space="0" w:color="A6A6A6" w:themeColor="background1" w:themeShade="A6"/>
              <w:right w:val="single" w:sz="4" w:space="0" w:color="000000" w:themeColor="text1"/>
            </w:tcBorders>
          </w:tcPr>
          <w:p w14:paraId="2B2A6A5B" w14:textId="77777777" w:rsidR="00756439" w:rsidRDefault="00756439" w:rsidP="00756439">
            <w:pPr>
              <w:pStyle w:val="NormalinTable"/>
            </w:pPr>
            <w:r>
              <w:rPr>
                <w:b/>
              </w:rPr>
              <w:t>2005 20 80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3EFCE1" w14:textId="77777777" w:rsidR="00756439" w:rsidRDefault="00756439" w:rsidP="00756439">
            <w:pPr>
              <w:pStyle w:val="NormalinTable"/>
              <w:tabs>
                <w:tab w:val="left" w:pos="1250"/>
              </w:tabs>
            </w:pPr>
            <w:r>
              <w:t>0.00%</w:t>
            </w:r>
          </w:p>
        </w:tc>
      </w:tr>
      <w:tr w:rsidR="00756439" w14:paraId="7E1A3B81" w14:textId="77777777" w:rsidTr="00FC0611">
        <w:trPr>
          <w:cantSplit/>
        </w:trPr>
        <w:tc>
          <w:tcPr>
            <w:tcW w:w="0" w:type="auto"/>
            <w:tcBorders>
              <w:top w:val="single" w:sz="4" w:space="0" w:color="A6A6A6" w:themeColor="background1" w:themeShade="A6"/>
              <w:right w:val="single" w:sz="4" w:space="0" w:color="000000" w:themeColor="text1"/>
            </w:tcBorders>
          </w:tcPr>
          <w:p w14:paraId="10A7526A" w14:textId="77777777" w:rsidR="00756439" w:rsidRDefault="00756439" w:rsidP="00756439">
            <w:pPr>
              <w:pStyle w:val="NormalinTable"/>
            </w:pPr>
            <w:r>
              <w:rPr>
                <w:b/>
              </w:rPr>
              <w:t>2005 40 00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11709D" w14:textId="77777777" w:rsidR="00756439" w:rsidRDefault="00756439" w:rsidP="00756439">
            <w:pPr>
              <w:pStyle w:val="NormalinTable"/>
              <w:tabs>
                <w:tab w:val="left" w:pos="1250"/>
              </w:tabs>
            </w:pPr>
            <w:r>
              <w:t>0.00%</w:t>
            </w:r>
          </w:p>
        </w:tc>
      </w:tr>
      <w:tr w:rsidR="00756439" w14:paraId="671FB338" w14:textId="77777777" w:rsidTr="00FC0611">
        <w:trPr>
          <w:cantSplit/>
        </w:trPr>
        <w:tc>
          <w:tcPr>
            <w:tcW w:w="0" w:type="auto"/>
            <w:tcBorders>
              <w:top w:val="single" w:sz="4" w:space="0" w:color="A6A6A6" w:themeColor="background1" w:themeShade="A6"/>
              <w:right w:val="single" w:sz="4" w:space="0" w:color="000000" w:themeColor="text1"/>
            </w:tcBorders>
          </w:tcPr>
          <w:p w14:paraId="4F69C976" w14:textId="77777777" w:rsidR="00756439" w:rsidRDefault="00756439" w:rsidP="00756439">
            <w:pPr>
              <w:pStyle w:val="NormalinTable"/>
            </w:pPr>
            <w:r>
              <w:rPr>
                <w:b/>
              </w:rPr>
              <w:t>2005 51 00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62889D" w14:textId="77777777" w:rsidR="00756439" w:rsidRDefault="00756439" w:rsidP="00756439">
            <w:pPr>
              <w:pStyle w:val="NormalinTable"/>
              <w:tabs>
                <w:tab w:val="left" w:pos="1250"/>
              </w:tabs>
            </w:pPr>
            <w:r>
              <w:t>0.00%</w:t>
            </w:r>
          </w:p>
        </w:tc>
      </w:tr>
      <w:tr w:rsidR="00756439" w14:paraId="06349D61" w14:textId="77777777" w:rsidTr="00FC0611">
        <w:trPr>
          <w:cantSplit/>
        </w:trPr>
        <w:tc>
          <w:tcPr>
            <w:tcW w:w="0" w:type="auto"/>
            <w:tcBorders>
              <w:top w:val="single" w:sz="4" w:space="0" w:color="A6A6A6" w:themeColor="background1" w:themeShade="A6"/>
              <w:right w:val="single" w:sz="4" w:space="0" w:color="000000" w:themeColor="text1"/>
            </w:tcBorders>
          </w:tcPr>
          <w:p w14:paraId="462B506C" w14:textId="77777777" w:rsidR="00756439" w:rsidRDefault="00756439" w:rsidP="00756439">
            <w:pPr>
              <w:pStyle w:val="NormalinTable"/>
            </w:pPr>
            <w:r>
              <w:rPr>
                <w:b/>
              </w:rPr>
              <w:t>2005 59 00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B91A5A" w14:textId="77777777" w:rsidR="00756439" w:rsidRDefault="00756439" w:rsidP="00756439">
            <w:pPr>
              <w:pStyle w:val="NormalinTable"/>
              <w:tabs>
                <w:tab w:val="left" w:pos="1250"/>
              </w:tabs>
            </w:pPr>
            <w:r>
              <w:t>0.00%</w:t>
            </w:r>
          </w:p>
        </w:tc>
      </w:tr>
      <w:tr w:rsidR="00756439" w14:paraId="7B16B97B" w14:textId="77777777" w:rsidTr="00FC0611">
        <w:trPr>
          <w:cantSplit/>
        </w:trPr>
        <w:tc>
          <w:tcPr>
            <w:tcW w:w="0" w:type="auto"/>
            <w:tcBorders>
              <w:top w:val="single" w:sz="4" w:space="0" w:color="A6A6A6" w:themeColor="background1" w:themeShade="A6"/>
              <w:right w:val="single" w:sz="4" w:space="0" w:color="000000" w:themeColor="text1"/>
            </w:tcBorders>
          </w:tcPr>
          <w:p w14:paraId="2B864BEF" w14:textId="77777777" w:rsidR="00756439" w:rsidRDefault="00756439" w:rsidP="00756439">
            <w:pPr>
              <w:pStyle w:val="NormalinTable"/>
            </w:pPr>
            <w:r>
              <w:rPr>
                <w:b/>
              </w:rPr>
              <w:t>2005 60 00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1BE46B" w14:textId="77777777" w:rsidR="00756439" w:rsidRDefault="00756439" w:rsidP="00756439">
            <w:pPr>
              <w:pStyle w:val="NormalinTable"/>
              <w:tabs>
                <w:tab w:val="left" w:pos="1250"/>
              </w:tabs>
            </w:pPr>
            <w:r>
              <w:t>0.00%</w:t>
            </w:r>
          </w:p>
        </w:tc>
      </w:tr>
      <w:tr w:rsidR="00756439" w14:paraId="16697488" w14:textId="77777777" w:rsidTr="00FC0611">
        <w:trPr>
          <w:cantSplit/>
        </w:trPr>
        <w:tc>
          <w:tcPr>
            <w:tcW w:w="0" w:type="auto"/>
            <w:tcBorders>
              <w:top w:val="single" w:sz="4" w:space="0" w:color="A6A6A6" w:themeColor="background1" w:themeShade="A6"/>
              <w:right w:val="single" w:sz="4" w:space="0" w:color="000000" w:themeColor="text1"/>
            </w:tcBorders>
          </w:tcPr>
          <w:p w14:paraId="31D69101" w14:textId="77777777" w:rsidR="00756439" w:rsidRDefault="00756439" w:rsidP="00756439">
            <w:pPr>
              <w:pStyle w:val="NormalinTable"/>
            </w:pPr>
            <w:r>
              <w:rPr>
                <w:b/>
              </w:rPr>
              <w:t>2005 70 00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85ADCE" w14:textId="77777777" w:rsidR="00756439" w:rsidRDefault="00756439" w:rsidP="00756439">
            <w:pPr>
              <w:pStyle w:val="NormalinTable"/>
              <w:tabs>
                <w:tab w:val="left" w:pos="1250"/>
              </w:tabs>
            </w:pPr>
            <w:r>
              <w:t>0.00%</w:t>
            </w:r>
          </w:p>
        </w:tc>
      </w:tr>
      <w:tr w:rsidR="00756439" w14:paraId="6AAD5D1A" w14:textId="77777777" w:rsidTr="00FC0611">
        <w:trPr>
          <w:cantSplit/>
        </w:trPr>
        <w:tc>
          <w:tcPr>
            <w:tcW w:w="0" w:type="auto"/>
            <w:tcBorders>
              <w:top w:val="single" w:sz="4" w:space="0" w:color="A6A6A6" w:themeColor="background1" w:themeShade="A6"/>
              <w:right w:val="single" w:sz="4" w:space="0" w:color="000000" w:themeColor="text1"/>
            </w:tcBorders>
          </w:tcPr>
          <w:p w14:paraId="66A83DD3" w14:textId="77777777" w:rsidR="00756439" w:rsidRDefault="00756439" w:rsidP="00756439">
            <w:pPr>
              <w:pStyle w:val="NormalinTable"/>
            </w:pPr>
            <w:r>
              <w:rPr>
                <w:b/>
              </w:rPr>
              <w:t>2005 80 00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58BF3C" w14:textId="77777777" w:rsidR="00756439" w:rsidRDefault="00756439" w:rsidP="00756439">
            <w:pPr>
              <w:pStyle w:val="NormalinTable"/>
              <w:tabs>
                <w:tab w:val="left" w:pos="1250"/>
              </w:tabs>
            </w:pPr>
            <w:r>
              <w:t>0.00% + 9.400 € / 100 kg / net drained wt</w:t>
            </w:r>
          </w:p>
        </w:tc>
      </w:tr>
      <w:tr w:rsidR="00756439" w14:paraId="26D7D60F" w14:textId="77777777" w:rsidTr="00FC0611">
        <w:trPr>
          <w:cantSplit/>
        </w:trPr>
        <w:tc>
          <w:tcPr>
            <w:tcW w:w="0" w:type="auto"/>
            <w:tcBorders>
              <w:top w:val="single" w:sz="4" w:space="0" w:color="A6A6A6" w:themeColor="background1" w:themeShade="A6"/>
              <w:right w:val="single" w:sz="4" w:space="0" w:color="000000" w:themeColor="text1"/>
            </w:tcBorders>
          </w:tcPr>
          <w:p w14:paraId="17D99566" w14:textId="77777777" w:rsidR="00756439" w:rsidRDefault="00756439" w:rsidP="00756439">
            <w:pPr>
              <w:pStyle w:val="NormalinTable"/>
            </w:pPr>
            <w:r>
              <w:rPr>
                <w:b/>
              </w:rPr>
              <w:t>2005 91 00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453390" w14:textId="77777777" w:rsidR="00756439" w:rsidRDefault="00756439" w:rsidP="00756439">
            <w:pPr>
              <w:pStyle w:val="NormalinTable"/>
              <w:tabs>
                <w:tab w:val="left" w:pos="1250"/>
              </w:tabs>
            </w:pPr>
            <w:r>
              <w:t>0.00%</w:t>
            </w:r>
          </w:p>
        </w:tc>
      </w:tr>
      <w:tr w:rsidR="00756439" w14:paraId="5A5A7936" w14:textId="77777777" w:rsidTr="00FC0611">
        <w:trPr>
          <w:cantSplit/>
        </w:trPr>
        <w:tc>
          <w:tcPr>
            <w:tcW w:w="0" w:type="auto"/>
            <w:tcBorders>
              <w:top w:val="single" w:sz="4" w:space="0" w:color="A6A6A6" w:themeColor="background1" w:themeShade="A6"/>
              <w:right w:val="single" w:sz="4" w:space="0" w:color="000000" w:themeColor="text1"/>
            </w:tcBorders>
          </w:tcPr>
          <w:p w14:paraId="413BC083" w14:textId="77777777" w:rsidR="00756439" w:rsidRDefault="00756439" w:rsidP="00756439">
            <w:pPr>
              <w:pStyle w:val="NormalinTable"/>
            </w:pPr>
            <w:r>
              <w:rPr>
                <w:b/>
              </w:rPr>
              <w:t>2005 99 00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552ADF" w14:textId="77777777" w:rsidR="00756439" w:rsidRDefault="00756439" w:rsidP="00756439">
            <w:pPr>
              <w:pStyle w:val="NormalinTable"/>
              <w:tabs>
                <w:tab w:val="left" w:pos="1250"/>
              </w:tabs>
            </w:pPr>
            <w:r>
              <w:t>0.00%</w:t>
            </w:r>
          </w:p>
        </w:tc>
      </w:tr>
      <w:tr w:rsidR="00756439" w14:paraId="58B928F4" w14:textId="77777777" w:rsidTr="00FC0611">
        <w:trPr>
          <w:cantSplit/>
        </w:trPr>
        <w:tc>
          <w:tcPr>
            <w:tcW w:w="0" w:type="auto"/>
            <w:tcBorders>
              <w:top w:val="single" w:sz="4" w:space="0" w:color="A6A6A6" w:themeColor="background1" w:themeShade="A6"/>
              <w:right w:val="single" w:sz="4" w:space="0" w:color="000000" w:themeColor="text1"/>
            </w:tcBorders>
          </w:tcPr>
          <w:p w14:paraId="5BE90267" w14:textId="77777777" w:rsidR="00756439" w:rsidRDefault="00756439" w:rsidP="00756439">
            <w:pPr>
              <w:pStyle w:val="NormalinTable"/>
            </w:pPr>
            <w:r>
              <w:rPr>
                <w:b/>
              </w:rPr>
              <w:t>2006 00 31 10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0E17F1" w14:textId="77777777" w:rsidR="00756439" w:rsidRDefault="00756439" w:rsidP="00756439">
            <w:pPr>
              <w:pStyle w:val="NormalinTable"/>
              <w:tabs>
                <w:tab w:val="left" w:pos="1250"/>
              </w:tabs>
            </w:pPr>
            <w:r>
              <w:t>0.00%</w:t>
            </w:r>
          </w:p>
        </w:tc>
      </w:tr>
      <w:tr w:rsidR="00756439" w14:paraId="52BCB76C" w14:textId="77777777" w:rsidTr="00FC0611">
        <w:trPr>
          <w:cantSplit/>
        </w:trPr>
        <w:tc>
          <w:tcPr>
            <w:tcW w:w="0" w:type="auto"/>
            <w:tcBorders>
              <w:top w:val="single" w:sz="4" w:space="0" w:color="A6A6A6" w:themeColor="background1" w:themeShade="A6"/>
              <w:right w:val="single" w:sz="4" w:space="0" w:color="000000" w:themeColor="text1"/>
            </w:tcBorders>
          </w:tcPr>
          <w:p w14:paraId="5264FF84" w14:textId="77777777" w:rsidR="00756439" w:rsidRDefault="00756439" w:rsidP="00756439">
            <w:pPr>
              <w:pStyle w:val="NormalinTable"/>
            </w:pPr>
            <w:r>
              <w:rPr>
                <w:b/>
              </w:rPr>
              <w:t>2006 00 31 90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AB53DB" w14:textId="77777777" w:rsidR="00756439" w:rsidRDefault="00756439" w:rsidP="00756439">
            <w:pPr>
              <w:pStyle w:val="NormalinTable"/>
              <w:tabs>
                <w:tab w:val="left" w:pos="1250"/>
              </w:tabs>
            </w:pPr>
            <w:r>
              <w:t>0.00% + 23.900 € / 100 kg</w:t>
            </w:r>
          </w:p>
        </w:tc>
      </w:tr>
      <w:tr w:rsidR="00756439" w14:paraId="06FE3E9A" w14:textId="77777777" w:rsidTr="00FC0611">
        <w:trPr>
          <w:cantSplit/>
        </w:trPr>
        <w:tc>
          <w:tcPr>
            <w:tcW w:w="0" w:type="auto"/>
            <w:tcBorders>
              <w:top w:val="single" w:sz="4" w:space="0" w:color="A6A6A6" w:themeColor="background1" w:themeShade="A6"/>
              <w:right w:val="single" w:sz="4" w:space="0" w:color="000000" w:themeColor="text1"/>
            </w:tcBorders>
          </w:tcPr>
          <w:p w14:paraId="2CD59349" w14:textId="77777777" w:rsidR="00756439" w:rsidRDefault="00756439" w:rsidP="00756439">
            <w:pPr>
              <w:pStyle w:val="NormalinTable"/>
            </w:pPr>
            <w:r>
              <w:rPr>
                <w:b/>
              </w:rPr>
              <w:t>2006 00 35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802453" w14:textId="77777777" w:rsidR="00756439" w:rsidRDefault="00756439" w:rsidP="00756439">
            <w:pPr>
              <w:pStyle w:val="NormalinTable"/>
              <w:tabs>
                <w:tab w:val="left" w:pos="1250"/>
              </w:tabs>
            </w:pPr>
            <w:r>
              <w:t>0.00%</w:t>
            </w:r>
          </w:p>
        </w:tc>
      </w:tr>
      <w:tr w:rsidR="00756439" w14:paraId="2D063C9A" w14:textId="77777777" w:rsidTr="00FC0611">
        <w:trPr>
          <w:cantSplit/>
        </w:trPr>
        <w:tc>
          <w:tcPr>
            <w:tcW w:w="0" w:type="auto"/>
            <w:tcBorders>
              <w:top w:val="single" w:sz="4" w:space="0" w:color="A6A6A6" w:themeColor="background1" w:themeShade="A6"/>
              <w:right w:val="single" w:sz="4" w:space="0" w:color="000000" w:themeColor="text1"/>
            </w:tcBorders>
          </w:tcPr>
          <w:p w14:paraId="62B44122" w14:textId="77777777" w:rsidR="00756439" w:rsidRDefault="00756439" w:rsidP="00756439">
            <w:pPr>
              <w:pStyle w:val="NormalinTable"/>
            </w:pPr>
            <w:r>
              <w:rPr>
                <w:b/>
              </w:rPr>
              <w:t>2006 00 38 11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338F1E" w14:textId="77777777" w:rsidR="00756439" w:rsidRDefault="00756439" w:rsidP="00756439">
            <w:pPr>
              <w:pStyle w:val="NormalinTable"/>
              <w:tabs>
                <w:tab w:val="left" w:pos="1250"/>
              </w:tabs>
            </w:pPr>
            <w:r>
              <w:t>0.00%</w:t>
            </w:r>
          </w:p>
        </w:tc>
      </w:tr>
      <w:tr w:rsidR="00756439" w14:paraId="51081555" w14:textId="77777777" w:rsidTr="00FC0611">
        <w:trPr>
          <w:cantSplit/>
        </w:trPr>
        <w:tc>
          <w:tcPr>
            <w:tcW w:w="0" w:type="auto"/>
            <w:tcBorders>
              <w:top w:val="single" w:sz="4" w:space="0" w:color="A6A6A6" w:themeColor="background1" w:themeShade="A6"/>
              <w:right w:val="single" w:sz="4" w:space="0" w:color="000000" w:themeColor="text1"/>
            </w:tcBorders>
          </w:tcPr>
          <w:p w14:paraId="634FBD74" w14:textId="77777777" w:rsidR="00756439" w:rsidRDefault="00756439" w:rsidP="00756439">
            <w:pPr>
              <w:pStyle w:val="NormalinTable"/>
            </w:pPr>
            <w:r>
              <w:rPr>
                <w:b/>
              </w:rPr>
              <w:t>2006 00 38 19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23FF5C" w14:textId="77777777" w:rsidR="00756439" w:rsidRDefault="00756439" w:rsidP="00756439">
            <w:pPr>
              <w:pStyle w:val="NormalinTable"/>
              <w:tabs>
                <w:tab w:val="left" w:pos="1250"/>
              </w:tabs>
            </w:pPr>
            <w:r>
              <w:t>0.00% + 23.900 € / 100 kg</w:t>
            </w:r>
          </w:p>
        </w:tc>
      </w:tr>
      <w:tr w:rsidR="00756439" w14:paraId="05CB5E82" w14:textId="77777777" w:rsidTr="00FC0611">
        <w:trPr>
          <w:cantSplit/>
        </w:trPr>
        <w:tc>
          <w:tcPr>
            <w:tcW w:w="0" w:type="auto"/>
            <w:tcBorders>
              <w:top w:val="single" w:sz="4" w:space="0" w:color="A6A6A6" w:themeColor="background1" w:themeShade="A6"/>
              <w:right w:val="single" w:sz="4" w:space="0" w:color="000000" w:themeColor="text1"/>
            </w:tcBorders>
          </w:tcPr>
          <w:p w14:paraId="3E273E76" w14:textId="77777777" w:rsidR="00756439" w:rsidRDefault="00756439" w:rsidP="00756439">
            <w:pPr>
              <w:pStyle w:val="NormalinTable"/>
            </w:pPr>
            <w:r>
              <w:rPr>
                <w:b/>
              </w:rPr>
              <w:t>2006 00 38 81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9413E1" w14:textId="77777777" w:rsidR="00756439" w:rsidRDefault="00756439" w:rsidP="00756439">
            <w:pPr>
              <w:pStyle w:val="NormalinTable"/>
              <w:tabs>
                <w:tab w:val="left" w:pos="1250"/>
              </w:tabs>
            </w:pPr>
            <w:r>
              <w:t>0.00%</w:t>
            </w:r>
          </w:p>
        </w:tc>
      </w:tr>
      <w:tr w:rsidR="00756439" w14:paraId="430B4C37" w14:textId="77777777" w:rsidTr="00FC0611">
        <w:trPr>
          <w:cantSplit/>
        </w:trPr>
        <w:tc>
          <w:tcPr>
            <w:tcW w:w="0" w:type="auto"/>
            <w:tcBorders>
              <w:top w:val="single" w:sz="4" w:space="0" w:color="A6A6A6" w:themeColor="background1" w:themeShade="A6"/>
              <w:right w:val="single" w:sz="4" w:space="0" w:color="000000" w:themeColor="text1"/>
            </w:tcBorders>
          </w:tcPr>
          <w:p w14:paraId="65F54471" w14:textId="77777777" w:rsidR="00756439" w:rsidRDefault="00756439" w:rsidP="00756439">
            <w:pPr>
              <w:pStyle w:val="NormalinTable"/>
            </w:pPr>
            <w:r>
              <w:rPr>
                <w:b/>
              </w:rPr>
              <w:t>2006 00 38 89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4FA220" w14:textId="77777777" w:rsidR="00756439" w:rsidRDefault="00756439" w:rsidP="00756439">
            <w:pPr>
              <w:pStyle w:val="NormalinTable"/>
              <w:tabs>
                <w:tab w:val="left" w:pos="1250"/>
              </w:tabs>
            </w:pPr>
            <w:r>
              <w:t>0.00% + 23.900 € / 100 kg</w:t>
            </w:r>
          </w:p>
        </w:tc>
      </w:tr>
      <w:tr w:rsidR="00756439" w14:paraId="742A663B" w14:textId="77777777" w:rsidTr="00FC0611">
        <w:trPr>
          <w:cantSplit/>
        </w:trPr>
        <w:tc>
          <w:tcPr>
            <w:tcW w:w="0" w:type="auto"/>
            <w:tcBorders>
              <w:top w:val="single" w:sz="4" w:space="0" w:color="A6A6A6" w:themeColor="background1" w:themeShade="A6"/>
              <w:right w:val="single" w:sz="4" w:space="0" w:color="000000" w:themeColor="text1"/>
            </w:tcBorders>
          </w:tcPr>
          <w:p w14:paraId="2377A25D" w14:textId="77777777" w:rsidR="00756439" w:rsidRDefault="00756439" w:rsidP="00756439">
            <w:pPr>
              <w:pStyle w:val="NormalinTable"/>
            </w:pPr>
            <w:r>
              <w:rPr>
                <w:b/>
              </w:rPr>
              <w:t>2006 00 91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9C8F18" w14:textId="77777777" w:rsidR="00756439" w:rsidRDefault="00756439" w:rsidP="00756439">
            <w:pPr>
              <w:pStyle w:val="NormalinTable"/>
              <w:tabs>
                <w:tab w:val="left" w:pos="1250"/>
              </w:tabs>
            </w:pPr>
            <w:r>
              <w:t>0.00%</w:t>
            </w:r>
          </w:p>
        </w:tc>
      </w:tr>
      <w:tr w:rsidR="00756439" w14:paraId="40E7A117" w14:textId="77777777" w:rsidTr="00FC0611">
        <w:trPr>
          <w:cantSplit/>
        </w:trPr>
        <w:tc>
          <w:tcPr>
            <w:tcW w:w="0" w:type="auto"/>
            <w:tcBorders>
              <w:top w:val="single" w:sz="4" w:space="0" w:color="A6A6A6" w:themeColor="background1" w:themeShade="A6"/>
              <w:right w:val="single" w:sz="4" w:space="0" w:color="000000" w:themeColor="text1"/>
            </w:tcBorders>
          </w:tcPr>
          <w:p w14:paraId="19A0CF76" w14:textId="77777777" w:rsidR="00756439" w:rsidRDefault="00756439" w:rsidP="00756439">
            <w:pPr>
              <w:pStyle w:val="NormalinTable"/>
            </w:pPr>
            <w:r>
              <w:rPr>
                <w:b/>
              </w:rPr>
              <w:t>2006 00 99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43963E" w14:textId="77777777" w:rsidR="00756439" w:rsidRDefault="00756439" w:rsidP="00756439">
            <w:pPr>
              <w:pStyle w:val="NormalinTable"/>
              <w:tabs>
                <w:tab w:val="left" w:pos="1250"/>
              </w:tabs>
            </w:pPr>
            <w:r>
              <w:t>0.00%</w:t>
            </w:r>
          </w:p>
        </w:tc>
      </w:tr>
      <w:tr w:rsidR="00756439" w14:paraId="0821BBF9" w14:textId="77777777" w:rsidTr="00FC0611">
        <w:trPr>
          <w:cantSplit/>
        </w:trPr>
        <w:tc>
          <w:tcPr>
            <w:tcW w:w="0" w:type="auto"/>
            <w:tcBorders>
              <w:top w:val="single" w:sz="4" w:space="0" w:color="A6A6A6" w:themeColor="background1" w:themeShade="A6"/>
              <w:right w:val="single" w:sz="4" w:space="0" w:color="000000" w:themeColor="text1"/>
            </w:tcBorders>
          </w:tcPr>
          <w:p w14:paraId="111BBDA9" w14:textId="77777777" w:rsidR="00756439" w:rsidRDefault="00756439" w:rsidP="00756439">
            <w:pPr>
              <w:pStyle w:val="NormalinTable"/>
            </w:pPr>
            <w:r>
              <w:rPr>
                <w:b/>
              </w:rPr>
              <w:t>2007 10 00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47A8C0" w14:textId="77777777" w:rsidR="00756439" w:rsidRDefault="00756439" w:rsidP="00756439">
            <w:pPr>
              <w:pStyle w:val="NormalinTable"/>
              <w:tabs>
                <w:tab w:val="left" w:pos="1250"/>
              </w:tabs>
            </w:pPr>
            <w:r>
              <w:t>0.00%</w:t>
            </w:r>
          </w:p>
        </w:tc>
      </w:tr>
      <w:tr w:rsidR="00756439" w14:paraId="6E941A97" w14:textId="77777777" w:rsidTr="00FC0611">
        <w:trPr>
          <w:cantSplit/>
        </w:trPr>
        <w:tc>
          <w:tcPr>
            <w:tcW w:w="0" w:type="auto"/>
            <w:tcBorders>
              <w:top w:val="single" w:sz="4" w:space="0" w:color="A6A6A6" w:themeColor="background1" w:themeShade="A6"/>
              <w:right w:val="single" w:sz="4" w:space="0" w:color="000000" w:themeColor="text1"/>
            </w:tcBorders>
          </w:tcPr>
          <w:p w14:paraId="1134FA6E" w14:textId="77777777" w:rsidR="00756439" w:rsidRDefault="00756439" w:rsidP="00756439">
            <w:pPr>
              <w:pStyle w:val="NormalinTable"/>
            </w:pPr>
            <w:r>
              <w:rPr>
                <w:b/>
              </w:rPr>
              <w:t>2007 91 10 10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77FF90" w14:textId="77777777" w:rsidR="00756439" w:rsidRDefault="00756439" w:rsidP="00756439">
            <w:pPr>
              <w:pStyle w:val="NormalinTable"/>
              <w:tabs>
                <w:tab w:val="left" w:pos="1250"/>
              </w:tabs>
            </w:pPr>
            <w:r>
              <w:t>0.00%</w:t>
            </w:r>
          </w:p>
        </w:tc>
      </w:tr>
      <w:tr w:rsidR="00756439" w14:paraId="432C82E9" w14:textId="77777777" w:rsidTr="00FC0611">
        <w:trPr>
          <w:cantSplit/>
        </w:trPr>
        <w:tc>
          <w:tcPr>
            <w:tcW w:w="0" w:type="auto"/>
            <w:tcBorders>
              <w:top w:val="single" w:sz="4" w:space="0" w:color="A6A6A6" w:themeColor="background1" w:themeShade="A6"/>
              <w:right w:val="single" w:sz="4" w:space="0" w:color="000000" w:themeColor="text1"/>
            </w:tcBorders>
          </w:tcPr>
          <w:p w14:paraId="42CD068B" w14:textId="77777777" w:rsidR="00756439" w:rsidRDefault="00756439" w:rsidP="00756439">
            <w:pPr>
              <w:pStyle w:val="NormalinTable"/>
            </w:pPr>
            <w:r>
              <w:rPr>
                <w:b/>
              </w:rPr>
              <w:t>2007 91 10 90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80EDB8" w14:textId="77777777" w:rsidR="00756439" w:rsidRDefault="00756439" w:rsidP="00756439">
            <w:pPr>
              <w:pStyle w:val="NormalinTable"/>
              <w:tabs>
                <w:tab w:val="left" w:pos="1250"/>
              </w:tabs>
            </w:pPr>
            <w:r>
              <w:t>0.00% + 23.000 € / 100 kg</w:t>
            </w:r>
          </w:p>
        </w:tc>
      </w:tr>
      <w:tr w:rsidR="00756439" w14:paraId="57B1F884" w14:textId="77777777" w:rsidTr="00FC0611">
        <w:trPr>
          <w:cantSplit/>
        </w:trPr>
        <w:tc>
          <w:tcPr>
            <w:tcW w:w="0" w:type="auto"/>
            <w:tcBorders>
              <w:top w:val="single" w:sz="4" w:space="0" w:color="A6A6A6" w:themeColor="background1" w:themeShade="A6"/>
              <w:right w:val="single" w:sz="4" w:space="0" w:color="000000" w:themeColor="text1"/>
            </w:tcBorders>
          </w:tcPr>
          <w:p w14:paraId="1DA70109" w14:textId="77777777" w:rsidR="00756439" w:rsidRDefault="00756439" w:rsidP="00756439">
            <w:pPr>
              <w:pStyle w:val="NormalinTable"/>
            </w:pPr>
            <w:r>
              <w:rPr>
                <w:b/>
              </w:rPr>
              <w:t>2007 91 30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DF6853" w14:textId="77777777" w:rsidR="00756439" w:rsidRDefault="00756439" w:rsidP="00756439">
            <w:pPr>
              <w:pStyle w:val="NormalinTable"/>
              <w:tabs>
                <w:tab w:val="left" w:pos="1250"/>
              </w:tabs>
            </w:pPr>
            <w:r>
              <w:t>0.00%</w:t>
            </w:r>
          </w:p>
        </w:tc>
      </w:tr>
      <w:tr w:rsidR="00756439" w14:paraId="05B580A0" w14:textId="77777777" w:rsidTr="00FC0611">
        <w:trPr>
          <w:cantSplit/>
        </w:trPr>
        <w:tc>
          <w:tcPr>
            <w:tcW w:w="0" w:type="auto"/>
            <w:tcBorders>
              <w:top w:val="single" w:sz="4" w:space="0" w:color="A6A6A6" w:themeColor="background1" w:themeShade="A6"/>
              <w:right w:val="single" w:sz="4" w:space="0" w:color="000000" w:themeColor="text1"/>
            </w:tcBorders>
          </w:tcPr>
          <w:p w14:paraId="6197BAEA" w14:textId="77777777" w:rsidR="00756439" w:rsidRDefault="00756439" w:rsidP="00756439">
            <w:pPr>
              <w:pStyle w:val="NormalinTable"/>
            </w:pPr>
            <w:r>
              <w:rPr>
                <w:b/>
              </w:rPr>
              <w:t>2007 91 90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EA907B" w14:textId="77777777" w:rsidR="00756439" w:rsidRDefault="00756439" w:rsidP="00756439">
            <w:pPr>
              <w:pStyle w:val="NormalinTable"/>
              <w:tabs>
                <w:tab w:val="left" w:pos="1250"/>
              </w:tabs>
            </w:pPr>
            <w:r>
              <w:t>0.00%</w:t>
            </w:r>
          </w:p>
        </w:tc>
      </w:tr>
      <w:tr w:rsidR="00756439" w14:paraId="343BF589" w14:textId="77777777" w:rsidTr="00FC0611">
        <w:trPr>
          <w:cantSplit/>
        </w:trPr>
        <w:tc>
          <w:tcPr>
            <w:tcW w:w="0" w:type="auto"/>
            <w:tcBorders>
              <w:top w:val="single" w:sz="4" w:space="0" w:color="A6A6A6" w:themeColor="background1" w:themeShade="A6"/>
              <w:right w:val="single" w:sz="4" w:space="0" w:color="000000" w:themeColor="text1"/>
            </w:tcBorders>
          </w:tcPr>
          <w:p w14:paraId="1F14279C" w14:textId="77777777" w:rsidR="00756439" w:rsidRDefault="00756439" w:rsidP="00756439">
            <w:pPr>
              <w:pStyle w:val="NormalinTable"/>
            </w:pPr>
            <w:r>
              <w:rPr>
                <w:b/>
              </w:rPr>
              <w:t>2007 99 10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4048F6" w14:textId="77777777" w:rsidR="00756439" w:rsidRDefault="00756439" w:rsidP="00756439">
            <w:pPr>
              <w:pStyle w:val="NormalinTable"/>
              <w:tabs>
                <w:tab w:val="left" w:pos="1250"/>
              </w:tabs>
            </w:pPr>
            <w:r>
              <w:t>0.00%</w:t>
            </w:r>
          </w:p>
        </w:tc>
      </w:tr>
      <w:tr w:rsidR="00756439" w14:paraId="6D3E5C22" w14:textId="77777777" w:rsidTr="00FC0611">
        <w:trPr>
          <w:cantSplit/>
        </w:trPr>
        <w:tc>
          <w:tcPr>
            <w:tcW w:w="0" w:type="auto"/>
            <w:tcBorders>
              <w:top w:val="single" w:sz="4" w:space="0" w:color="A6A6A6" w:themeColor="background1" w:themeShade="A6"/>
              <w:right w:val="single" w:sz="4" w:space="0" w:color="000000" w:themeColor="text1"/>
            </w:tcBorders>
          </w:tcPr>
          <w:p w14:paraId="7B475F62" w14:textId="77777777" w:rsidR="00756439" w:rsidRDefault="00756439" w:rsidP="00756439">
            <w:pPr>
              <w:pStyle w:val="NormalinTable"/>
            </w:pPr>
            <w:r>
              <w:rPr>
                <w:b/>
              </w:rPr>
              <w:t>2007 99 20 10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2331E7" w14:textId="77777777" w:rsidR="00756439" w:rsidRDefault="00756439" w:rsidP="00756439">
            <w:pPr>
              <w:pStyle w:val="NormalinTable"/>
              <w:tabs>
                <w:tab w:val="left" w:pos="1250"/>
              </w:tabs>
            </w:pPr>
            <w:r>
              <w:t>0.00%</w:t>
            </w:r>
          </w:p>
        </w:tc>
      </w:tr>
      <w:tr w:rsidR="00756439" w14:paraId="554D2C6A" w14:textId="77777777" w:rsidTr="00FC0611">
        <w:trPr>
          <w:cantSplit/>
        </w:trPr>
        <w:tc>
          <w:tcPr>
            <w:tcW w:w="0" w:type="auto"/>
            <w:tcBorders>
              <w:top w:val="single" w:sz="4" w:space="0" w:color="A6A6A6" w:themeColor="background1" w:themeShade="A6"/>
              <w:right w:val="single" w:sz="4" w:space="0" w:color="000000" w:themeColor="text1"/>
            </w:tcBorders>
          </w:tcPr>
          <w:p w14:paraId="0C616FE1" w14:textId="77777777" w:rsidR="00756439" w:rsidRDefault="00756439" w:rsidP="00756439">
            <w:pPr>
              <w:pStyle w:val="NormalinTable"/>
            </w:pPr>
            <w:r>
              <w:rPr>
                <w:b/>
              </w:rPr>
              <w:t>2007 99 20 90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0DB108" w14:textId="77777777" w:rsidR="00756439" w:rsidRDefault="00756439" w:rsidP="00756439">
            <w:pPr>
              <w:pStyle w:val="NormalinTable"/>
              <w:tabs>
                <w:tab w:val="left" w:pos="1250"/>
              </w:tabs>
            </w:pPr>
            <w:r>
              <w:t>0.00% + 19.700 € / 100 kg</w:t>
            </w:r>
          </w:p>
        </w:tc>
      </w:tr>
      <w:tr w:rsidR="00756439" w14:paraId="0FE0A9A9" w14:textId="77777777" w:rsidTr="00FC0611">
        <w:trPr>
          <w:cantSplit/>
        </w:trPr>
        <w:tc>
          <w:tcPr>
            <w:tcW w:w="0" w:type="auto"/>
            <w:tcBorders>
              <w:top w:val="single" w:sz="4" w:space="0" w:color="A6A6A6" w:themeColor="background1" w:themeShade="A6"/>
              <w:right w:val="single" w:sz="4" w:space="0" w:color="000000" w:themeColor="text1"/>
            </w:tcBorders>
          </w:tcPr>
          <w:p w14:paraId="0CADB44E" w14:textId="77777777" w:rsidR="00756439" w:rsidRDefault="00756439" w:rsidP="00756439">
            <w:pPr>
              <w:pStyle w:val="NormalinTable"/>
            </w:pPr>
            <w:r>
              <w:rPr>
                <w:b/>
              </w:rPr>
              <w:t>2007 99 31 15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EAC6FC" w14:textId="77777777" w:rsidR="00756439" w:rsidRDefault="00756439" w:rsidP="00756439">
            <w:pPr>
              <w:pStyle w:val="NormalinTable"/>
              <w:tabs>
                <w:tab w:val="left" w:pos="1250"/>
              </w:tabs>
            </w:pPr>
            <w:r>
              <w:t>0.00%</w:t>
            </w:r>
          </w:p>
        </w:tc>
      </w:tr>
      <w:tr w:rsidR="00756439" w14:paraId="3BC34858" w14:textId="77777777" w:rsidTr="00FC0611">
        <w:trPr>
          <w:cantSplit/>
        </w:trPr>
        <w:tc>
          <w:tcPr>
            <w:tcW w:w="0" w:type="auto"/>
            <w:tcBorders>
              <w:top w:val="single" w:sz="4" w:space="0" w:color="A6A6A6" w:themeColor="background1" w:themeShade="A6"/>
              <w:right w:val="single" w:sz="4" w:space="0" w:color="000000" w:themeColor="text1"/>
            </w:tcBorders>
          </w:tcPr>
          <w:p w14:paraId="38D97277" w14:textId="77777777" w:rsidR="00756439" w:rsidRDefault="00756439" w:rsidP="00756439">
            <w:pPr>
              <w:pStyle w:val="NormalinTable"/>
            </w:pPr>
            <w:r>
              <w:rPr>
                <w:b/>
              </w:rPr>
              <w:t>2007 99 31 25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09104E" w14:textId="77777777" w:rsidR="00756439" w:rsidRDefault="00756439" w:rsidP="00756439">
            <w:pPr>
              <w:pStyle w:val="NormalinTable"/>
              <w:tabs>
                <w:tab w:val="left" w:pos="1250"/>
              </w:tabs>
            </w:pPr>
            <w:r>
              <w:t>0.00%</w:t>
            </w:r>
          </w:p>
        </w:tc>
      </w:tr>
      <w:tr w:rsidR="00756439" w14:paraId="7D959638" w14:textId="77777777" w:rsidTr="00FC0611">
        <w:trPr>
          <w:cantSplit/>
        </w:trPr>
        <w:tc>
          <w:tcPr>
            <w:tcW w:w="0" w:type="auto"/>
            <w:tcBorders>
              <w:top w:val="single" w:sz="4" w:space="0" w:color="A6A6A6" w:themeColor="background1" w:themeShade="A6"/>
              <w:right w:val="single" w:sz="4" w:space="0" w:color="000000" w:themeColor="text1"/>
            </w:tcBorders>
          </w:tcPr>
          <w:p w14:paraId="4DBB20CC" w14:textId="77777777" w:rsidR="00756439" w:rsidRDefault="00756439" w:rsidP="00756439">
            <w:pPr>
              <w:pStyle w:val="NormalinTable"/>
            </w:pPr>
            <w:r>
              <w:rPr>
                <w:b/>
              </w:rPr>
              <w:t>2007 99 31 95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E6213B" w14:textId="77777777" w:rsidR="00756439" w:rsidRDefault="00756439" w:rsidP="00756439">
            <w:pPr>
              <w:pStyle w:val="NormalinTable"/>
              <w:tabs>
                <w:tab w:val="left" w:pos="1250"/>
              </w:tabs>
            </w:pPr>
            <w:r>
              <w:t>0.00% + 23.000 € / 100 kg</w:t>
            </w:r>
          </w:p>
        </w:tc>
      </w:tr>
      <w:tr w:rsidR="00756439" w14:paraId="0344A1D4" w14:textId="77777777" w:rsidTr="00FC0611">
        <w:trPr>
          <w:cantSplit/>
        </w:trPr>
        <w:tc>
          <w:tcPr>
            <w:tcW w:w="0" w:type="auto"/>
            <w:tcBorders>
              <w:top w:val="single" w:sz="4" w:space="0" w:color="A6A6A6" w:themeColor="background1" w:themeShade="A6"/>
              <w:right w:val="single" w:sz="4" w:space="0" w:color="000000" w:themeColor="text1"/>
            </w:tcBorders>
          </w:tcPr>
          <w:p w14:paraId="6EB0CE9D" w14:textId="77777777" w:rsidR="00756439" w:rsidRDefault="00756439" w:rsidP="00756439">
            <w:pPr>
              <w:pStyle w:val="NormalinTable"/>
            </w:pPr>
            <w:r>
              <w:rPr>
                <w:b/>
              </w:rPr>
              <w:t>2007 99 31 99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F34903" w14:textId="77777777" w:rsidR="00756439" w:rsidRDefault="00756439" w:rsidP="00756439">
            <w:pPr>
              <w:pStyle w:val="NormalinTable"/>
              <w:tabs>
                <w:tab w:val="left" w:pos="1250"/>
              </w:tabs>
            </w:pPr>
            <w:r>
              <w:t>0.00% + 23.000 € / 100 kg</w:t>
            </w:r>
          </w:p>
        </w:tc>
      </w:tr>
      <w:tr w:rsidR="00756439" w14:paraId="14503A14" w14:textId="77777777" w:rsidTr="00FC0611">
        <w:trPr>
          <w:cantSplit/>
        </w:trPr>
        <w:tc>
          <w:tcPr>
            <w:tcW w:w="0" w:type="auto"/>
            <w:tcBorders>
              <w:top w:val="single" w:sz="4" w:space="0" w:color="A6A6A6" w:themeColor="background1" w:themeShade="A6"/>
              <w:right w:val="single" w:sz="4" w:space="0" w:color="000000" w:themeColor="text1"/>
            </w:tcBorders>
          </w:tcPr>
          <w:p w14:paraId="7B00FC28" w14:textId="77777777" w:rsidR="00756439" w:rsidRDefault="00756439" w:rsidP="00756439">
            <w:pPr>
              <w:pStyle w:val="NormalinTable"/>
            </w:pPr>
            <w:r>
              <w:rPr>
                <w:b/>
              </w:rPr>
              <w:t>2007 99 33 25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D688EF" w14:textId="77777777" w:rsidR="00756439" w:rsidRDefault="00756439" w:rsidP="00756439">
            <w:pPr>
              <w:pStyle w:val="NormalinTable"/>
              <w:tabs>
                <w:tab w:val="left" w:pos="1250"/>
              </w:tabs>
            </w:pPr>
            <w:r>
              <w:t>0.00%</w:t>
            </w:r>
          </w:p>
        </w:tc>
      </w:tr>
      <w:tr w:rsidR="00756439" w14:paraId="59839D77" w14:textId="77777777" w:rsidTr="00FC0611">
        <w:trPr>
          <w:cantSplit/>
        </w:trPr>
        <w:tc>
          <w:tcPr>
            <w:tcW w:w="0" w:type="auto"/>
            <w:tcBorders>
              <w:top w:val="single" w:sz="4" w:space="0" w:color="A6A6A6" w:themeColor="background1" w:themeShade="A6"/>
              <w:right w:val="single" w:sz="4" w:space="0" w:color="000000" w:themeColor="text1"/>
            </w:tcBorders>
          </w:tcPr>
          <w:p w14:paraId="64D0D17A" w14:textId="77777777" w:rsidR="00756439" w:rsidRDefault="00756439" w:rsidP="00756439">
            <w:pPr>
              <w:pStyle w:val="NormalinTable"/>
            </w:pPr>
            <w:r>
              <w:rPr>
                <w:b/>
              </w:rPr>
              <w:t>2007 99 33 99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0128B6" w14:textId="77777777" w:rsidR="00756439" w:rsidRDefault="00756439" w:rsidP="00756439">
            <w:pPr>
              <w:pStyle w:val="NormalinTable"/>
              <w:tabs>
                <w:tab w:val="left" w:pos="1250"/>
              </w:tabs>
            </w:pPr>
            <w:r>
              <w:t>0.00% + 23.000 € / 100 kg</w:t>
            </w:r>
          </w:p>
        </w:tc>
      </w:tr>
      <w:tr w:rsidR="00756439" w14:paraId="0E2A0F00" w14:textId="77777777" w:rsidTr="00FC0611">
        <w:trPr>
          <w:cantSplit/>
        </w:trPr>
        <w:tc>
          <w:tcPr>
            <w:tcW w:w="0" w:type="auto"/>
            <w:tcBorders>
              <w:top w:val="single" w:sz="4" w:space="0" w:color="A6A6A6" w:themeColor="background1" w:themeShade="A6"/>
              <w:right w:val="single" w:sz="4" w:space="0" w:color="000000" w:themeColor="text1"/>
            </w:tcBorders>
          </w:tcPr>
          <w:p w14:paraId="293CC5C8" w14:textId="77777777" w:rsidR="00756439" w:rsidRDefault="00756439" w:rsidP="00756439">
            <w:pPr>
              <w:pStyle w:val="NormalinTable"/>
            </w:pPr>
            <w:r>
              <w:rPr>
                <w:b/>
              </w:rPr>
              <w:t>2007 99 35 25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7C648C" w14:textId="77777777" w:rsidR="00756439" w:rsidRDefault="00756439" w:rsidP="00756439">
            <w:pPr>
              <w:pStyle w:val="NormalinTable"/>
              <w:tabs>
                <w:tab w:val="left" w:pos="1250"/>
              </w:tabs>
            </w:pPr>
            <w:r>
              <w:t>0.00%</w:t>
            </w:r>
          </w:p>
        </w:tc>
      </w:tr>
      <w:tr w:rsidR="00756439" w14:paraId="111569B3" w14:textId="77777777" w:rsidTr="00FC0611">
        <w:trPr>
          <w:cantSplit/>
        </w:trPr>
        <w:tc>
          <w:tcPr>
            <w:tcW w:w="0" w:type="auto"/>
            <w:tcBorders>
              <w:top w:val="single" w:sz="4" w:space="0" w:color="A6A6A6" w:themeColor="background1" w:themeShade="A6"/>
              <w:right w:val="single" w:sz="4" w:space="0" w:color="000000" w:themeColor="text1"/>
            </w:tcBorders>
          </w:tcPr>
          <w:p w14:paraId="7E8E390E" w14:textId="77777777" w:rsidR="00756439" w:rsidRDefault="00756439" w:rsidP="00756439">
            <w:pPr>
              <w:pStyle w:val="NormalinTable"/>
            </w:pPr>
            <w:r>
              <w:rPr>
                <w:b/>
              </w:rPr>
              <w:t>2007 99 35 99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2FC7EC" w14:textId="77777777" w:rsidR="00756439" w:rsidRDefault="00756439" w:rsidP="00756439">
            <w:pPr>
              <w:pStyle w:val="NormalinTable"/>
              <w:tabs>
                <w:tab w:val="left" w:pos="1250"/>
              </w:tabs>
            </w:pPr>
            <w:r>
              <w:t>0.00% + 23.000 € / 100 kg</w:t>
            </w:r>
          </w:p>
        </w:tc>
      </w:tr>
      <w:tr w:rsidR="00756439" w14:paraId="35CC9D3B" w14:textId="77777777" w:rsidTr="00FC0611">
        <w:trPr>
          <w:cantSplit/>
        </w:trPr>
        <w:tc>
          <w:tcPr>
            <w:tcW w:w="0" w:type="auto"/>
            <w:tcBorders>
              <w:top w:val="single" w:sz="4" w:space="0" w:color="A6A6A6" w:themeColor="background1" w:themeShade="A6"/>
              <w:right w:val="single" w:sz="4" w:space="0" w:color="000000" w:themeColor="text1"/>
            </w:tcBorders>
          </w:tcPr>
          <w:p w14:paraId="7D84BE02" w14:textId="77777777" w:rsidR="00756439" w:rsidRDefault="00756439" w:rsidP="00756439">
            <w:pPr>
              <w:pStyle w:val="NormalinTable"/>
            </w:pPr>
            <w:r>
              <w:rPr>
                <w:b/>
              </w:rPr>
              <w:t>2007 99 39 01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7A4597" w14:textId="77777777" w:rsidR="00756439" w:rsidRDefault="00756439" w:rsidP="00756439">
            <w:pPr>
              <w:pStyle w:val="NormalinTable"/>
              <w:tabs>
                <w:tab w:val="left" w:pos="1250"/>
              </w:tabs>
            </w:pPr>
            <w:r>
              <w:t>0.00%</w:t>
            </w:r>
          </w:p>
        </w:tc>
      </w:tr>
      <w:tr w:rsidR="00756439" w14:paraId="2FC65586" w14:textId="77777777" w:rsidTr="00FC0611">
        <w:trPr>
          <w:cantSplit/>
        </w:trPr>
        <w:tc>
          <w:tcPr>
            <w:tcW w:w="0" w:type="auto"/>
            <w:tcBorders>
              <w:top w:val="single" w:sz="4" w:space="0" w:color="A6A6A6" w:themeColor="background1" w:themeShade="A6"/>
              <w:right w:val="single" w:sz="4" w:space="0" w:color="000000" w:themeColor="text1"/>
            </w:tcBorders>
          </w:tcPr>
          <w:p w14:paraId="05B89F14" w14:textId="77777777" w:rsidR="00756439" w:rsidRDefault="00756439" w:rsidP="00756439">
            <w:pPr>
              <w:pStyle w:val="NormalinTable"/>
            </w:pPr>
            <w:r>
              <w:rPr>
                <w:b/>
              </w:rPr>
              <w:t>2007 99 39 02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BB700D" w14:textId="77777777" w:rsidR="00756439" w:rsidRDefault="00756439" w:rsidP="00756439">
            <w:pPr>
              <w:pStyle w:val="NormalinTable"/>
              <w:tabs>
                <w:tab w:val="left" w:pos="1250"/>
              </w:tabs>
            </w:pPr>
            <w:r>
              <w:t>0.00% + 23.000 € / 100 kg</w:t>
            </w:r>
          </w:p>
        </w:tc>
      </w:tr>
      <w:tr w:rsidR="00756439" w14:paraId="0ABEF0C6" w14:textId="77777777" w:rsidTr="00FC0611">
        <w:trPr>
          <w:cantSplit/>
        </w:trPr>
        <w:tc>
          <w:tcPr>
            <w:tcW w:w="0" w:type="auto"/>
            <w:tcBorders>
              <w:top w:val="single" w:sz="4" w:space="0" w:color="A6A6A6" w:themeColor="background1" w:themeShade="A6"/>
              <w:right w:val="single" w:sz="4" w:space="0" w:color="000000" w:themeColor="text1"/>
            </w:tcBorders>
          </w:tcPr>
          <w:p w14:paraId="66CBD55C" w14:textId="77777777" w:rsidR="00756439" w:rsidRDefault="00756439" w:rsidP="00756439">
            <w:pPr>
              <w:pStyle w:val="NormalinTable"/>
            </w:pPr>
            <w:r>
              <w:rPr>
                <w:b/>
              </w:rPr>
              <w:t>2007 99 39 03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C528E7" w14:textId="77777777" w:rsidR="00756439" w:rsidRDefault="00756439" w:rsidP="00756439">
            <w:pPr>
              <w:pStyle w:val="NormalinTable"/>
              <w:tabs>
                <w:tab w:val="left" w:pos="1250"/>
              </w:tabs>
            </w:pPr>
            <w:r>
              <w:t>0.00%</w:t>
            </w:r>
          </w:p>
        </w:tc>
      </w:tr>
      <w:tr w:rsidR="00756439" w14:paraId="14FF21D7" w14:textId="77777777" w:rsidTr="00FC0611">
        <w:trPr>
          <w:cantSplit/>
        </w:trPr>
        <w:tc>
          <w:tcPr>
            <w:tcW w:w="0" w:type="auto"/>
            <w:tcBorders>
              <w:top w:val="single" w:sz="4" w:space="0" w:color="A6A6A6" w:themeColor="background1" w:themeShade="A6"/>
              <w:right w:val="single" w:sz="4" w:space="0" w:color="000000" w:themeColor="text1"/>
            </w:tcBorders>
          </w:tcPr>
          <w:p w14:paraId="5A27A103" w14:textId="77777777" w:rsidR="00756439" w:rsidRDefault="00756439" w:rsidP="00756439">
            <w:pPr>
              <w:pStyle w:val="NormalinTable"/>
            </w:pPr>
            <w:r>
              <w:rPr>
                <w:b/>
              </w:rPr>
              <w:t>2007 99 39 04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8DC10" w14:textId="77777777" w:rsidR="00756439" w:rsidRDefault="00756439" w:rsidP="00756439">
            <w:pPr>
              <w:pStyle w:val="NormalinTable"/>
              <w:tabs>
                <w:tab w:val="left" w:pos="1250"/>
              </w:tabs>
            </w:pPr>
            <w:r>
              <w:t>0.00% + 23.000 € / 100 kg</w:t>
            </w:r>
          </w:p>
        </w:tc>
      </w:tr>
      <w:tr w:rsidR="00756439" w14:paraId="37DB834D" w14:textId="77777777" w:rsidTr="00FC0611">
        <w:trPr>
          <w:cantSplit/>
        </w:trPr>
        <w:tc>
          <w:tcPr>
            <w:tcW w:w="0" w:type="auto"/>
            <w:tcBorders>
              <w:top w:val="single" w:sz="4" w:space="0" w:color="A6A6A6" w:themeColor="background1" w:themeShade="A6"/>
              <w:right w:val="single" w:sz="4" w:space="0" w:color="000000" w:themeColor="text1"/>
            </w:tcBorders>
          </w:tcPr>
          <w:p w14:paraId="1AC1E849" w14:textId="77777777" w:rsidR="00756439" w:rsidRDefault="00756439" w:rsidP="00756439">
            <w:pPr>
              <w:pStyle w:val="NormalinTable"/>
            </w:pPr>
            <w:r>
              <w:rPr>
                <w:b/>
              </w:rPr>
              <w:t>2007 99 39 05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F8EE52" w14:textId="77777777" w:rsidR="00756439" w:rsidRDefault="00756439" w:rsidP="00756439">
            <w:pPr>
              <w:pStyle w:val="NormalinTable"/>
              <w:tabs>
                <w:tab w:val="left" w:pos="1250"/>
              </w:tabs>
            </w:pPr>
            <w:r>
              <w:t>0.00%</w:t>
            </w:r>
          </w:p>
        </w:tc>
      </w:tr>
      <w:tr w:rsidR="00756439" w14:paraId="525AA765" w14:textId="77777777" w:rsidTr="00FC0611">
        <w:trPr>
          <w:cantSplit/>
        </w:trPr>
        <w:tc>
          <w:tcPr>
            <w:tcW w:w="0" w:type="auto"/>
            <w:tcBorders>
              <w:top w:val="single" w:sz="4" w:space="0" w:color="A6A6A6" w:themeColor="background1" w:themeShade="A6"/>
              <w:right w:val="single" w:sz="4" w:space="0" w:color="000000" w:themeColor="text1"/>
            </w:tcBorders>
          </w:tcPr>
          <w:p w14:paraId="7B48EDB2" w14:textId="77777777" w:rsidR="00756439" w:rsidRDefault="00756439" w:rsidP="00756439">
            <w:pPr>
              <w:pStyle w:val="NormalinTable"/>
            </w:pPr>
            <w:r>
              <w:rPr>
                <w:b/>
              </w:rPr>
              <w:t>2007 99 39 06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D3C5DE" w14:textId="77777777" w:rsidR="00756439" w:rsidRDefault="00756439" w:rsidP="00756439">
            <w:pPr>
              <w:pStyle w:val="NormalinTable"/>
              <w:tabs>
                <w:tab w:val="left" w:pos="1250"/>
              </w:tabs>
            </w:pPr>
            <w:r>
              <w:t>0.00% + 23.000 € / 100 kg</w:t>
            </w:r>
          </w:p>
        </w:tc>
      </w:tr>
      <w:tr w:rsidR="00756439" w14:paraId="66E17B37" w14:textId="77777777" w:rsidTr="00FC0611">
        <w:trPr>
          <w:cantSplit/>
        </w:trPr>
        <w:tc>
          <w:tcPr>
            <w:tcW w:w="0" w:type="auto"/>
            <w:tcBorders>
              <w:top w:val="single" w:sz="4" w:space="0" w:color="A6A6A6" w:themeColor="background1" w:themeShade="A6"/>
              <w:right w:val="single" w:sz="4" w:space="0" w:color="000000" w:themeColor="text1"/>
            </w:tcBorders>
          </w:tcPr>
          <w:p w14:paraId="7AD4AE0C" w14:textId="77777777" w:rsidR="00756439" w:rsidRDefault="00756439" w:rsidP="00756439">
            <w:pPr>
              <w:pStyle w:val="NormalinTable"/>
            </w:pPr>
            <w:r>
              <w:rPr>
                <w:b/>
              </w:rPr>
              <w:t>2007 99 39 16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25F2D4" w14:textId="77777777" w:rsidR="00756439" w:rsidRDefault="00756439" w:rsidP="00756439">
            <w:pPr>
              <w:pStyle w:val="NormalinTable"/>
              <w:tabs>
                <w:tab w:val="left" w:pos="1250"/>
              </w:tabs>
            </w:pPr>
            <w:r>
              <w:t>0.00%</w:t>
            </w:r>
          </w:p>
        </w:tc>
      </w:tr>
      <w:tr w:rsidR="00756439" w14:paraId="43BFFB0D" w14:textId="77777777" w:rsidTr="00FC0611">
        <w:trPr>
          <w:cantSplit/>
        </w:trPr>
        <w:tc>
          <w:tcPr>
            <w:tcW w:w="0" w:type="auto"/>
            <w:tcBorders>
              <w:top w:val="single" w:sz="4" w:space="0" w:color="A6A6A6" w:themeColor="background1" w:themeShade="A6"/>
              <w:right w:val="single" w:sz="4" w:space="0" w:color="000000" w:themeColor="text1"/>
            </w:tcBorders>
          </w:tcPr>
          <w:p w14:paraId="7340E2C4" w14:textId="77777777" w:rsidR="00756439" w:rsidRDefault="00756439" w:rsidP="00756439">
            <w:pPr>
              <w:pStyle w:val="NormalinTable"/>
            </w:pPr>
            <w:r>
              <w:rPr>
                <w:b/>
              </w:rPr>
              <w:t>2007 99 39 17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4867BA" w14:textId="77777777" w:rsidR="00756439" w:rsidRDefault="00756439" w:rsidP="00756439">
            <w:pPr>
              <w:pStyle w:val="NormalinTable"/>
              <w:tabs>
                <w:tab w:val="left" w:pos="1250"/>
              </w:tabs>
            </w:pPr>
            <w:r>
              <w:t>0.00% + 23.000 € / 100 kg</w:t>
            </w:r>
          </w:p>
        </w:tc>
      </w:tr>
      <w:tr w:rsidR="00756439" w14:paraId="175E09BA" w14:textId="77777777" w:rsidTr="00FC0611">
        <w:trPr>
          <w:cantSplit/>
        </w:trPr>
        <w:tc>
          <w:tcPr>
            <w:tcW w:w="0" w:type="auto"/>
            <w:tcBorders>
              <w:top w:val="single" w:sz="4" w:space="0" w:color="A6A6A6" w:themeColor="background1" w:themeShade="A6"/>
              <w:right w:val="single" w:sz="4" w:space="0" w:color="000000" w:themeColor="text1"/>
            </w:tcBorders>
          </w:tcPr>
          <w:p w14:paraId="370EE935" w14:textId="77777777" w:rsidR="00756439" w:rsidRDefault="00756439" w:rsidP="00756439">
            <w:pPr>
              <w:pStyle w:val="NormalinTable"/>
            </w:pPr>
            <w:r>
              <w:rPr>
                <w:b/>
              </w:rPr>
              <w:t>2007 99 39 18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1554AB" w14:textId="77777777" w:rsidR="00756439" w:rsidRDefault="00756439" w:rsidP="00756439">
            <w:pPr>
              <w:pStyle w:val="NormalinTable"/>
              <w:tabs>
                <w:tab w:val="left" w:pos="1250"/>
              </w:tabs>
            </w:pPr>
            <w:r>
              <w:t>0.00%</w:t>
            </w:r>
          </w:p>
        </w:tc>
      </w:tr>
      <w:tr w:rsidR="00756439" w14:paraId="18FA913E" w14:textId="77777777" w:rsidTr="00FC0611">
        <w:trPr>
          <w:cantSplit/>
        </w:trPr>
        <w:tc>
          <w:tcPr>
            <w:tcW w:w="0" w:type="auto"/>
            <w:tcBorders>
              <w:top w:val="single" w:sz="4" w:space="0" w:color="A6A6A6" w:themeColor="background1" w:themeShade="A6"/>
              <w:right w:val="single" w:sz="4" w:space="0" w:color="000000" w:themeColor="text1"/>
            </w:tcBorders>
          </w:tcPr>
          <w:p w14:paraId="0DA7E3BD" w14:textId="77777777" w:rsidR="00756439" w:rsidRDefault="00756439" w:rsidP="00756439">
            <w:pPr>
              <w:pStyle w:val="NormalinTable"/>
            </w:pPr>
            <w:r>
              <w:rPr>
                <w:b/>
              </w:rPr>
              <w:lastRenderedPageBreak/>
              <w:t>2007 99 39 19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D881DA" w14:textId="77777777" w:rsidR="00756439" w:rsidRDefault="00756439" w:rsidP="00756439">
            <w:pPr>
              <w:pStyle w:val="NormalinTable"/>
              <w:tabs>
                <w:tab w:val="left" w:pos="1250"/>
              </w:tabs>
            </w:pPr>
            <w:r>
              <w:t>0.00% + 23.000 € / 100 kg</w:t>
            </w:r>
          </w:p>
        </w:tc>
      </w:tr>
      <w:tr w:rsidR="00756439" w14:paraId="3526F769" w14:textId="77777777" w:rsidTr="00FC0611">
        <w:trPr>
          <w:cantSplit/>
        </w:trPr>
        <w:tc>
          <w:tcPr>
            <w:tcW w:w="0" w:type="auto"/>
            <w:tcBorders>
              <w:top w:val="single" w:sz="4" w:space="0" w:color="A6A6A6" w:themeColor="background1" w:themeShade="A6"/>
              <w:right w:val="single" w:sz="4" w:space="0" w:color="000000" w:themeColor="text1"/>
            </w:tcBorders>
          </w:tcPr>
          <w:p w14:paraId="5FA2B38A" w14:textId="77777777" w:rsidR="00756439" w:rsidRDefault="00756439" w:rsidP="00756439">
            <w:pPr>
              <w:pStyle w:val="NormalinTable"/>
            </w:pPr>
            <w:r>
              <w:rPr>
                <w:b/>
              </w:rPr>
              <w:t>2007 99 39 22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CEA1ED" w14:textId="77777777" w:rsidR="00756439" w:rsidRDefault="00756439" w:rsidP="00756439">
            <w:pPr>
              <w:pStyle w:val="NormalinTable"/>
              <w:tabs>
                <w:tab w:val="left" w:pos="1250"/>
              </w:tabs>
            </w:pPr>
            <w:r>
              <w:t>0.00%</w:t>
            </w:r>
          </w:p>
        </w:tc>
      </w:tr>
      <w:tr w:rsidR="00756439" w14:paraId="4258793B" w14:textId="77777777" w:rsidTr="00FC0611">
        <w:trPr>
          <w:cantSplit/>
        </w:trPr>
        <w:tc>
          <w:tcPr>
            <w:tcW w:w="0" w:type="auto"/>
            <w:tcBorders>
              <w:top w:val="single" w:sz="4" w:space="0" w:color="A6A6A6" w:themeColor="background1" w:themeShade="A6"/>
              <w:right w:val="single" w:sz="4" w:space="0" w:color="000000" w:themeColor="text1"/>
            </w:tcBorders>
          </w:tcPr>
          <w:p w14:paraId="32EE49CB" w14:textId="77777777" w:rsidR="00756439" w:rsidRDefault="00756439" w:rsidP="00756439">
            <w:pPr>
              <w:pStyle w:val="NormalinTable"/>
            </w:pPr>
            <w:r>
              <w:rPr>
                <w:b/>
              </w:rPr>
              <w:t>2007 99 39 24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91B1A1" w14:textId="77777777" w:rsidR="00756439" w:rsidRDefault="00756439" w:rsidP="00756439">
            <w:pPr>
              <w:pStyle w:val="NormalinTable"/>
              <w:tabs>
                <w:tab w:val="left" w:pos="1250"/>
              </w:tabs>
            </w:pPr>
            <w:r>
              <w:t>0.00% + 23.000 € / 100 kg</w:t>
            </w:r>
          </w:p>
        </w:tc>
      </w:tr>
      <w:tr w:rsidR="00756439" w14:paraId="56AB512C" w14:textId="77777777" w:rsidTr="00FC0611">
        <w:trPr>
          <w:cantSplit/>
        </w:trPr>
        <w:tc>
          <w:tcPr>
            <w:tcW w:w="0" w:type="auto"/>
            <w:tcBorders>
              <w:top w:val="single" w:sz="4" w:space="0" w:color="A6A6A6" w:themeColor="background1" w:themeShade="A6"/>
              <w:right w:val="single" w:sz="4" w:space="0" w:color="000000" w:themeColor="text1"/>
            </w:tcBorders>
          </w:tcPr>
          <w:p w14:paraId="572F9D21" w14:textId="77777777" w:rsidR="00756439" w:rsidRDefault="00756439" w:rsidP="00756439">
            <w:pPr>
              <w:pStyle w:val="NormalinTable"/>
            </w:pPr>
            <w:r>
              <w:rPr>
                <w:b/>
              </w:rPr>
              <w:t>2007 99 39 26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ABECE1" w14:textId="77777777" w:rsidR="00756439" w:rsidRDefault="00756439" w:rsidP="00756439">
            <w:pPr>
              <w:pStyle w:val="NormalinTable"/>
              <w:tabs>
                <w:tab w:val="left" w:pos="1250"/>
              </w:tabs>
            </w:pPr>
            <w:r>
              <w:t>0.00%</w:t>
            </w:r>
          </w:p>
        </w:tc>
      </w:tr>
      <w:tr w:rsidR="00756439" w14:paraId="5B6C6939" w14:textId="77777777" w:rsidTr="00FC0611">
        <w:trPr>
          <w:cantSplit/>
        </w:trPr>
        <w:tc>
          <w:tcPr>
            <w:tcW w:w="0" w:type="auto"/>
            <w:tcBorders>
              <w:top w:val="single" w:sz="4" w:space="0" w:color="A6A6A6" w:themeColor="background1" w:themeShade="A6"/>
              <w:right w:val="single" w:sz="4" w:space="0" w:color="000000" w:themeColor="text1"/>
            </w:tcBorders>
          </w:tcPr>
          <w:p w14:paraId="0555F23C" w14:textId="77777777" w:rsidR="00756439" w:rsidRDefault="00756439" w:rsidP="00756439">
            <w:pPr>
              <w:pStyle w:val="NormalinTable"/>
            </w:pPr>
            <w:r>
              <w:rPr>
                <w:b/>
              </w:rPr>
              <w:t>2007 99 39 27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3A94D4" w14:textId="77777777" w:rsidR="00756439" w:rsidRDefault="00756439" w:rsidP="00756439">
            <w:pPr>
              <w:pStyle w:val="NormalinTable"/>
              <w:tabs>
                <w:tab w:val="left" w:pos="1250"/>
              </w:tabs>
            </w:pPr>
            <w:r>
              <w:t>0.00% + 23.000 € / 100 kg</w:t>
            </w:r>
          </w:p>
        </w:tc>
      </w:tr>
      <w:tr w:rsidR="00756439" w14:paraId="235DE31D" w14:textId="77777777" w:rsidTr="00FC0611">
        <w:trPr>
          <w:cantSplit/>
        </w:trPr>
        <w:tc>
          <w:tcPr>
            <w:tcW w:w="0" w:type="auto"/>
            <w:tcBorders>
              <w:top w:val="single" w:sz="4" w:space="0" w:color="A6A6A6" w:themeColor="background1" w:themeShade="A6"/>
              <w:right w:val="single" w:sz="4" w:space="0" w:color="000000" w:themeColor="text1"/>
            </w:tcBorders>
          </w:tcPr>
          <w:p w14:paraId="690D923C" w14:textId="77777777" w:rsidR="00756439" w:rsidRDefault="00756439" w:rsidP="00756439">
            <w:pPr>
              <w:pStyle w:val="NormalinTable"/>
            </w:pPr>
            <w:r>
              <w:rPr>
                <w:b/>
              </w:rPr>
              <w:t>2007 99 39 29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B00287" w14:textId="77777777" w:rsidR="00756439" w:rsidRDefault="00756439" w:rsidP="00756439">
            <w:pPr>
              <w:pStyle w:val="NormalinTable"/>
              <w:tabs>
                <w:tab w:val="left" w:pos="1250"/>
              </w:tabs>
            </w:pPr>
            <w:r>
              <w:t>0.00%</w:t>
            </w:r>
          </w:p>
        </w:tc>
      </w:tr>
      <w:tr w:rsidR="00756439" w14:paraId="67656CC2" w14:textId="77777777" w:rsidTr="00FC0611">
        <w:trPr>
          <w:cantSplit/>
        </w:trPr>
        <w:tc>
          <w:tcPr>
            <w:tcW w:w="0" w:type="auto"/>
            <w:tcBorders>
              <w:top w:val="single" w:sz="4" w:space="0" w:color="A6A6A6" w:themeColor="background1" w:themeShade="A6"/>
              <w:right w:val="single" w:sz="4" w:space="0" w:color="000000" w:themeColor="text1"/>
            </w:tcBorders>
          </w:tcPr>
          <w:p w14:paraId="63DEA2DB" w14:textId="77777777" w:rsidR="00756439" w:rsidRDefault="00756439" w:rsidP="00756439">
            <w:pPr>
              <w:pStyle w:val="NormalinTable"/>
            </w:pPr>
            <w:r>
              <w:rPr>
                <w:b/>
              </w:rPr>
              <w:t>2007 99 39 30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1A84CC" w14:textId="77777777" w:rsidR="00756439" w:rsidRDefault="00756439" w:rsidP="00756439">
            <w:pPr>
              <w:pStyle w:val="NormalinTable"/>
              <w:tabs>
                <w:tab w:val="left" w:pos="1250"/>
              </w:tabs>
            </w:pPr>
            <w:r>
              <w:t>0.00% + 23.000 € / 100 kg</w:t>
            </w:r>
          </w:p>
        </w:tc>
      </w:tr>
      <w:tr w:rsidR="00756439" w14:paraId="17ED59CE" w14:textId="77777777" w:rsidTr="00FC0611">
        <w:trPr>
          <w:cantSplit/>
        </w:trPr>
        <w:tc>
          <w:tcPr>
            <w:tcW w:w="0" w:type="auto"/>
            <w:tcBorders>
              <w:top w:val="single" w:sz="4" w:space="0" w:color="A6A6A6" w:themeColor="background1" w:themeShade="A6"/>
              <w:right w:val="single" w:sz="4" w:space="0" w:color="000000" w:themeColor="text1"/>
            </w:tcBorders>
          </w:tcPr>
          <w:p w14:paraId="390A48FC" w14:textId="77777777" w:rsidR="00756439" w:rsidRDefault="00756439" w:rsidP="00756439">
            <w:pPr>
              <w:pStyle w:val="NormalinTable"/>
            </w:pPr>
            <w:r>
              <w:rPr>
                <w:b/>
              </w:rPr>
              <w:t>2007 99 39 32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9EC4B6" w14:textId="77777777" w:rsidR="00756439" w:rsidRDefault="00756439" w:rsidP="00756439">
            <w:pPr>
              <w:pStyle w:val="NormalinTable"/>
              <w:tabs>
                <w:tab w:val="left" w:pos="1250"/>
              </w:tabs>
            </w:pPr>
            <w:r>
              <w:t>0.00%</w:t>
            </w:r>
          </w:p>
        </w:tc>
      </w:tr>
      <w:tr w:rsidR="00756439" w14:paraId="6796B733" w14:textId="77777777" w:rsidTr="00FC0611">
        <w:trPr>
          <w:cantSplit/>
        </w:trPr>
        <w:tc>
          <w:tcPr>
            <w:tcW w:w="0" w:type="auto"/>
            <w:tcBorders>
              <w:top w:val="single" w:sz="4" w:space="0" w:color="A6A6A6" w:themeColor="background1" w:themeShade="A6"/>
              <w:right w:val="single" w:sz="4" w:space="0" w:color="000000" w:themeColor="text1"/>
            </w:tcBorders>
          </w:tcPr>
          <w:p w14:paraId="079AE598" w14:textId="77777777" w:rsidR="00756439" w:rsidRDefault="00756439" w:rsidP="00756439">
            <w:pPr>
              <w:pStyle w:val="NormalinTable"/>
            </w:pPr>
            <w:r>
              <w:rPr>
                <w:b/>
              </w:rPr>
              <w:t>2007 99 39 34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669CB5" w14:textId="77777777" w:rsidR="00756439" w:rsidRDefault="00756439" w:rsidP="00756439">
            <w:pPr>
              <w:pStyle w:val="NormalinTable"/>
              <w:tabs>
                <w:tab w:val="left" w:pos="1250"/>
              </w:tabs>
            </w:pPr>
            <w:r>
              <w:t>0.00% + 23.000 € / 100 kg</w:t>
            </w:r>
          </w:p>
        </w:tc>
      </w:tr>
      <w:tr w:rsidR="00756439" w14:paraId="30D2D738" w14:textId="77777777" w:rsidTr="00FC0611">
        <w:trPr>
          <w:cantSplit/>
        </w:trPr>
        <w:tc>
          <w:tcPr>
            <w:tcW w:w="0" w:type="auto"/>
            <w:tcBorders>
              <w:top w:val="single" w:sz="4" w:space="0" w:color="A6A6A6" w:themeColor="background1" w:themeShade="A6"/>
              <w:right w:val="single" w:sz="4" w:space="0" w:color="000000" w:themeColor="text1"/>
            </w:tcBorders>
          </w:tcPr>
          <w:p w14:paraId="1BFF0B80" w14:textId="77777777" w:rsidR="00756439" w:rsidRDefault="00756439" w:rsidP="00756439">
            <w:pPr>
              <w:pStyle w:val="NormalinTable"/>
            </w:pPr>
            <w:r>
              <w:rPr>
                <w:b/>
              </w:rPr>
              <w:t>2007 99 39 35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68FD87" w14:textId="77777777" w:rsidR="00756439" w:rsidRDefault="00756439" w:rsidP="00756439">
            <w:pPr>
              <w:pStyle w:val="NormalinTable"/>
              <w:tabs>
                <w:tab w:val="left" w:pos="1250"/>
              </w:tabs>
            </w:pPr>
            <w:r>
              <w:t>0.00%</w:t>
            </w:r>
          </w:p>
        </w:tc>
      </w:tr>
      <w:tr w:rsidR="00756439" w14:paraId="54191863" w14:textId="77777777" w:rsidTr="00FC0611">
        <w:trPr>
          <w:cantSplit/>
        </w:trPr>
        <w:tc>
          <w:tcPr>
            <w:tcW w:w="0" w:type="auto"/>
            <w:tcBorders>
              <w:top w:val="single" w:sz="4" w:space="0" w:color="A6A6A6" w:themeColor="background1" w:themeShade="A6"/>
              <w:right w:val="single" w:sz="4" w:space="0" w:color="000000" w:themeColor="text1"/>
            </w:tcBorders>
          </w:tcPr>
          <w:p w14:paraId="23975B82" w14:textId="77777777" w:rsidR="00756439" w:rsidRDefault="00756439" w:rsidP="00756439">
            <w:pPr>
              <w:pStyle w:val="NormalinTable"/>
            </w:pPr>
            <w:r>
              <w:rPr>
                <w:b/>
              </w:rPr>
              <w:t>2007 99 39 37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9E4DBE" w14:textId="77777777" w:rsidR="00756439" w:rsidRDefault="00756439" w:rsidP="00756439">
            <w:pPr>
              <w:pStyle w:val="NormalinTable"/>
              <w:tabs>
                <w:tab w:val="left" w:pos="1250"/>
              </w:tabs>
            </w:pPr>
            <w:r>
              <w:t>0.00% + 23.000 € / 100 kg</w:t>
            </w:r>
          </w:p>
        </w:tc>
      </w:tr>
      <w:tr w:rsidR="00756439" w14:paraId="4903EFD4" w14:textId="77777777" w:rsidTr="00FC0611">
        <w:trPr>
          <w:cantSplit/>
        </w:trPr>
        <w:tc>
          <w:tcPr>
            <w:tcW w:w="0" w:type="auto"/>
            <w:tcBorders>
              <w:top w:val="single" w:sz="4" w:space="0" w:color="A6A6A6" w:themeColor="background1" w:themeShade="A6"/>
              <w:right w:val="single" w:sz="4" w:space="0" w:color="000000" w:themeColor="text1"/>
            </w:tcBorders>
          </w:tcPr>
          <w:p w14:paraId="61C967CE" w14:textId="77777777" w:rsidR="00756439" w:rsidRDefault="00756439" w:rsidP="00756439">
            <w:pPr>
              <w:pStyle w:val="NormalinTable"/>
            </w:pPr>
            <w:r>
              <w:rPr>
                <w:b/>
              </w:rPr>
              <w:t>2007 99 39 39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A026FA" w14:textId="77777777" w:rsidR="00756439" w:rsidRDefault="00756439" w:rsidP="00756439">
            <w:pPr>
              <w:pStyle w:val="NormalinTable"/>
              <w:tabs>
                <w:tab w:val="left" w:pos="1250"/>
              </w:tabs>
            </w:pPr>
            <w:r>
              <w:t>0.00%</w:t>
            </w:r>
          </w:p>
        </w:tc>
      </w:tr>
      <w:tr w:rsidR="00756439" w14:paraId="1F310E2D" w14:textId="77777777" w:rsidTr="00FC0611">
        <w:trPr>
          <w:cantSplit/>
        </w:trPr>
        <w:tc>
          <w:tcPr>
            <w:tcW w:w="0" w:type="auto"/>
            <w:tcBorders>
              <w:top w:val="single" w:sz="4" w:space="0" w:color="A6A6A6" w:themeColor="background1" w:themeShade="A6"/>
              <w:right w:val="single" w:sz="4" w:space="0" w:color="000000" w:themeColor="text1"/>
            </w:tcBorders>
          </w:tcPr>
          <w:p w14:paraId="37147BE5" w14:textId="77777777" w:rsidR="00756439" w:rsidRDefault="00756439" w:rsidP="00756439">
            <w:pPr>
              <w:pStyle w:val="NormalinTable"/>
            </w:pPr>
            <w:r>
              <w:rPr>
                <w:b/>
              </w:rPr>
              <w:t>2007 99 39 40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E1DEE7" w14:textId="77777777" w:rsidR="00756439" w:rsidRDefault="00756439" w:rsidP="00756439">
            <w:pPr>
              <w:pStyle w:val="NormalinTable"/>
              <w:tabs>
                <w:tab w:val="left" w:pos="1250"/>
              </w:tabs>
            </w:pPr>
            <w:r>
              <w:t>0.00% + 23.000 € / 100 kg</w:t>
            </w:r>
          </w:p>
        </w:tc>
      </w:tr>
      <w:tr w:rsidR="00756439" w14:paraId="42473637" w14:textId="77777777" w:rsidTr="00FC0611">
        <w:trPr>
          <w:cantSplit/>
        </w:trPr>
        <w:tc>
          <w:tcPr>
            <w:tcW w:w="0" w:type="auto"/>
            <w:tcBorders>
              <w:top w:val="single" w:sz="4" w:space="0" w:color="A6A6A6" w:themeColor="background1" w:themeShade="A6"/>
              <w:right w:val="single" w:sz="4" w:space="0" w:color="000000" w:themeColor="text1"/>
            </w:tcBorders>
          </w:tcPr>
          <w:p w14:paraId="37F9880D" w14:textId="77777777" w:rsidR="00756439" w:rsidRDefault="00756439" w:rsidP="00756439">
            <w:pPr>
              <w:pStyle w:val="NormalinTable"/>
            </w:pPr>
            <w:r>
              <w:rPr>
                <w:b/>
              </w:rPr>
              <w:t>2007 99 39 43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E51AEF" w14:textId="77777777" w:rsidR="00756439" w:rsidRDefault="00756439" w:rsidP="00756439">
            <w:pPr>
              <w:pStyle w:val="NormalinTable"/>
              <w:tabs>
                <w:tab w:val="left" w:pos="1250"/>
              </w:tabs>
            </w:pPr>
            <w:r>
              <w:t>0.00%</w:t>
            </w:r>
          </w:p>
        </w:tc>
      </w:tr>
      <w:tr w:rsidR="00756439" w14:paraId="2CBA7011" w14:textId="77777777" w:rsidTr="00FC0611">
        <w:trPr>
          <w:cantSplit/>
        </w:trPr>
        <w:tc>
          <w:tcPr>
            <w:tcW w:w="0" w:type="auto"/>
            <w:tcBorders>
              <w:top w:val="single" w:sz="4" w:space="0" w:color="A6A6A6" w:themeColor="background1" w:themeShade="A6"/>
              <w:right w:val="single" w:sz="4" w:space="0" w:color="000000" w:themeColor="text1"/>
            </w:tcBorders>
          </w:tcPr>
          <w:p w14:paraId="40F7AB54" w14:textId="77777777" w:rsidR="00756439" w:rsidRDefault="00756439" w:rsidP="00756439">
            <w:pPr>
              <w:pStyle w:val="NormalinTable"/>
            </w:pPr>
            <w:r>
              <w:rPr>
                <w:b/>
              </w:rPr>
              <w:t>2007 99 39 44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749D10" w14:textId="77777777" w:rsidR="00756439" w:rsidRDefault="00756439" w:rsidP="00756439">
            <w:pPr>
              <w:pStyle w:val="NormalinTable"/>
              <w:tabs>
                <w:tab w:val="left" w:pos="1250"/>
              </w:tabs>
            </w:pPr>
            <w:r>
              <w:t>0.00% + 23.000 € / 100 kg</w:t>
            </w:r>
          </w:p>
        </w:tc>
      </w:tr>
      <w:tr w:rsidR="00756439" w14:paraId="294B5369" w14:textId="77777777" w:rsidTr="00FC0611">
        <w:trPr>
          <w:cantSplit/>
        </w:trPr>
        <w:tc>
          <w:tcPr>
            <w:tcW w:w="0" w:type="auto"/>
            <w:tcBorders>
              <w:top w:val="single" w:sz="4" w:space="0" w:color="A6A6A6" w:themeColor="background1" w:themeShade="A6"/>
              <w:right w:val="single" w:sz="4" w:space="0" w:color="000000" w:themeColor="text1"/>
            </w:tcBorders>
          </w:tcPr>
          <w:p w14:paraId="0769FC65" w14:textId="77777777" w:rsidR="00756439" w:rsidRDefault="00756439" w:rsidP="00756439">
            <w:pPr>
              <w:pStyle w:val="NormalinTable"/>
            </w:pPr>
            <w:r>
              <w:rPr>
                <w:b/>
              </w:rPr>
              <w:t>2007 99 39 46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04555C" w14:textId="77777777" w:rsidR="00756439" w:rsidRDefault="00756439" w:rsidP="00756439">
            <w:pPr>
              <w:pStyle w:val="NormalinTable"/>
              <w:tabs>
                <w:tab w:val="left" w:pos="1250"/>
              </w:tabs>
            </w:pPr>
            <w:r>
              <w:t>0.00%</w:t>
            </w:r>
          </w:p>
        </w:tc>
      </w:tr>
      <w:tr w:rsidR="00756439" w14:paraId="64D7E4B4" w14:textId="77777777" w:rsidTr="00FC0611">
        <w:trPr>
          <w:cantSplit/>
        </w:trPr>
        <w:tc>
          <w:tcPr>
            <w:tcW w:w="0" w:type="auto"/>
            <w:tcBorders>
              <w:top w:val="single" w:sz="4" w:space="0" w:color="A6A6A6" w:themeColor="background1" w:themeShade="A6"/>
              <w:right w:val="single" w:sz="4" w:space="0" w:color="000000" w:themeColor="text1"/>
            </w:tcBorders>
          </w:tcPr>
          <w:p w14:paraId="49CBA455" w14:textId="77777777" w:rsidR="00756439" w:rsidRDefault="00756439" w:rsidP="00756439">
            <w:pPr>
              <w:pStyle w:val="NormalinTable"/>
            </w:pPr>
            <w:r>
              <w:rPr>
                <w:b/>
              </w:rPr>
              <w:t>2007 99 39 47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6C2BC5" w14:textId="77777777" w:rsidR="00756439" w:rsidRDefault="00756439" w:rsidP="00756439">
            <w:pPr>
              <w:pStyle w:val="NormalinTable"/>
              <w:tabs>
                <w:tab w:val="left" w:pos="1250"/>
              </w:tabs>
            </w:pPr>
            <w:r>
              <w:t>0.00% + 23.000 € / 100 kg</w:t>
            </w:r>
          </w:p>
        </w:tc>
      </w:tr>
      <w:tr w:rsidR="00756439" w14:paraId="319EFE15" w14:textId="77777777" w:rsidTr="00FC0611">
        <w:trPr>
          <w:cantSplit/>
        </w:trPr>
        <w:tc>
          <w:tcPr>
            <w:tcW w:w="0" w:type="auto"/>
            <w:tcBorders>
              <w:top w:val="single" w:sz="4" w:space="0" w:color="A6A6A6" w:themeColor="background1" w:themeShade="A6"/>
              <w:right w:val="single" w:sz="4" w:space="0" w:color="000000" w:themeColor="text1"/>
            </w:tcBorders>
          </w:tcPr>
          <w:p w14:paraId="496DB9D0" w14:textId="77777777" w:rsidR="00756439" w:rsidRDefault="00756439" w:rsidP="00756439">
            <w:pPr>
              <w:pStyle w:val="NormalinTable"/>
            </w:pPr>
            <w:r>
              <w:rPr>
                <w:b/>
              </w:rPr>
              <w:t>2007 99 39 51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7E3409" w14:textId="77777777" w:rsidR="00756439" w:rsidRDefault="00756439" w:rsidP="00756439">
            <w:pPr>
              <w:pStyle w:val="NormalinTable"/>
              <w:tabs>
                <w:tab w:val="left" w:pos="1250"/>
              </w:tabs>
            </w:pPr>
            <w:r>
              <w:t>0.00%</w:t>
            </w:r>
          </w:p>
        </w:tc>
      </w:tr>
      <w:tr w:rsidR="00756439" w14:paraId="26D9EB6D" w14:textId="77777777" w:rsidTr="00FC0611">
        <w:trPr>
          <w:cantSplit/>
        </w:trPr>
        <w:tc>
          <w:tcPr>
            <w:tcW w:w="0" w:type="auto"/>
            <w:tcBorders>
              <w:top w:val="single" w:sz="4" w:space="0" w:color="A6A6A6" w:themeColor="background1" w:themeShade="A6"/>
              <w:right w:val="single" w:sz="4" w:space="0" w:color="000000" w:themeColor="text1"/>
            </w:tcBorders>
          </w:tcPr>
          <w:p w14:paraId="3B864A0A" w14:textId="77777777" w:rsidR="00756439" w:rsidRDefault="00756439" w:rsidP="00756439">
            <w:pPr>
              <w:pStyle w:val="NormalinTable"/>
            </w:pPr>
            <w:r>
              <w:rPr>
                <w:b/>
              </w:rPr>
              <w:t>2007 99 39 52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D33661" w14:textId="77777777" w:rsidR="00756439" w:rsidRDefault="00756439" w:rsidP="00756439">
            <w:pPr>
              <w:pStyle w:val="NormalinTable"/>
              <w:tabs>
                <w:tab w:val="left" w:pos="1250"/>
              </w:tabs>
            </w:pPr>
            <w:r>
              <w:t>0.00% + 23.000 € / 100 kg</w:t>
            </w:r>
          </w:p>
        </w:tc>
      </w:tr>
      <w:tr w:rsidR="00756439" w14:paraId="039C5665" w14:textId="77777777" w:rsidTr="00FC0611">
        <w:trPr>
          <w:cantSplit/>
        </w:trPr>
        <w:tc>
          <w:tcPr>
            <w:tcW w:w="0" w:type="auto"/>
            <w:tcBorders>
              <w:top w:val="single" w:sz="4" w:space="0" w:color="A6A6A6" w:themeColor="background1" w:themeShade="A6"/>
              <w:right w:val="single" w:sz="4" w:space="0" w:color="000000" w:themeColor="text1"/>
            </w:tcBorders>
          </w:tcPr>
          <w:p w14:paraId="11297351" w14:textId="77777777" w:rsidR="00756439" w:rsidRDefault="00756439" w:rsidP="00756439">
            <w:pPr>
              <w:pStyle w:val="NormalinTable"/>
            </w:pPr>
            <w:r>
              <w:rPr>
                <w:b/>
              </w:rPr>
              <w:t>2007 99 39 54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399F2C" w14:textId="77777777" w:rsidR="00756439" w:rsidRDefault="00756439" w:rsidP="00756439">
            <w:pPr>
              <w:pStyle w:val="NormalinTable"/>
              <w:tabs>
                <w:tab w:val="left" w:pos="1250"/>
              </w:tabs>
            </w:pPr>
            <w:r>
              <w:t>0.00%</w:t>
            </w:r>
          </w:p>
        </w:tc>
      </w:tr>
      <w:tr w:rsidR="00756439" w14:paraId="133AE074" w14:textId="77777777" w:rsidTr="00FC0611">
        <w:trPr>
          <w:cantSplit/>
        </w:trPr>
        <w:tc>
          <w:tcPr>
            <w:tcW w:w="0" w:type="auto"/>
            <w:tcBorders>
              <w:top w:val="single" w:sz="4" w:space="0" w:color="A6A6A6" w:themeColor="background1" w:themeShade="A6"/>
              <w:right w:val="single" w:sz="4" w:space="0" w:color="000000" w:themeColor="text1"/>
            </w:tcBorders>
          </w:tcPr>
          <w:p w14:paraId="1FAB1A77" w14:textId="77777777" w:rsidR="00756439" w:rsidRDefault="00756439" w:rsidP="00756439">
            <w:pPr>
              <w:pStyle w:val="NormalinTable"/>
            </w:pPr>
            <w:r>
              <w:rPr>
                <w:b/>
              </w:rPr>
              <w:t>2007 99 39 56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22FC6F" w14:textId="77777777" w:rsidR="00756439" w:rsidRDefault="00756439" w:rsidP="00756439">
            <w:pPr>
              <w:pStyle w:val="NormalinTable"/>
              <w:tabs>
                <w:tab w:val="left" w:pos="1250"/>
              </w:tabs>
            </w:pPr>
            <w:r>
              <w:t>0.00% + 23.000 € / 100 kg</w:t>
            </w:r>
          </w:p>
        </w:tc>
      </w:tr>
      <w:tr w:rsidR="00756439" w14:paraId="36C7A141" w14:textId="77777777" w:rsidTr="00FC0611">
        <w:trPr>
          <w:cantSplit/>
        </w:trPr>
        <w:tc>
          <w:tcPr>
            <w:tcW w:w="0" w:type="auto"/>
            <w:tcBorders>
              <w:top w:val="single" w:sz="4" w:space="0" w:color="A6A6A6" w:themeColor="background1" w:themeShade="A6"/>
              <w:right w:val="single" w:sz="4" w:space="0" w:color="000000" w:themeColor="text1"/>
            </w:tcBorders>
          </w:tcPr>
          <w:p w14:paraId="54C18979" w14:textId="77777777" w:rsidR="00756439" w:rsidRDefault="00756439" w:rsidP="00756439">
            <w:pPr>
              <w:pStyle w:val="NormalinTable"/>
            </w:pPr>
            <w:r>
              <w:rPr>
                <w:b/>
              </w:rPr>
              <w:t>2007 99 39 70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C3D4CE" w14:textId="77777777" w:rsidR="00756439" w:rsidRDefault="00756439" w:rsidP="00756439">
            <w:pPr>
              <w:pStyle w:val="NormalinTable"/>
              <w:tabs>
                <w:tab w:val="left" w:pos="1250"/>
              </w:tabs>
            </w:pPr>
            <w:r>
              <w:t>0.00%</w:t>
            </w:r>
          </w:p>
        </w:tc>
      </w:tr>
      <w:tr w:rsidR="00756439" w14:paraId="5AF768C4" w14:textId="77777777" w:rsidTr="00FC0611">
        <w:trPr>
          <w:cantSplit/>
        </w:trPr>
        <w:tc>
          <w:tcPr>
            <w:tcW w:w="0" w:type="auto"/>
            <w:tcBorders>
              <w:top w:val="single" w:sz="4" w:space="0" w:color="A6A6A6" w:themeColor="background1" w:themeShade="A6"/>
              <w:right w:val="single" w:sz="4" w:space="0" w:color="000000" w:themeColor="text1"/>
            </w:tcBorders>
          </w:tcPr>
          <w:p w14:paraId="2381F9DB" w14:textId="77777777" w:rsidR="00756439" w:rsidRDefault="00756439" w:rsidP="00756439">
            <w:pPr>
              <w:pStyle w:val="NormalinTable"/>
            </w:pPr>
            <w:r>
              <w:rPr>
                <w:b/>
              </w:rPr>
              <w:t>2007 99 39 75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5B05B9" w14:textId="77777777" w:rsidR="00756439" w:rsidRDefault="00756439" w:rsidP="00756439">
            <w:pPr>
              <w:pStyle w:val="NormalinTable"/>
              <w:tabs>
                <w:tab w:val="left" w:pos="1250"/>
              </w:tabs>
            </w:pPr>
            <w:r>
              <w:t>0.00% + 23.000 € / 100 kg</w:t>
            </w:r>
          </w:p>
        </w:tc>
      </w:tr>
      <w:tr w:rsidR="00756439" w14:paraId="38D74C9C" w14:textId="77777777" w:rsidTr="00FC0611">
        <w:trPr>
          <w:cantSplit/>
        </w:trPr>
        <w:tc>
          <w:tcPr>
            <w:tcW w:w="0" w:type="auto"/>
            <w:tcBorders>
              <w:top w:val="single" w:sz="4" w:space="0" w:color="A6A6A6" w:themeColor="background1" w:themeShade="A6"/>
              <w:right w:val="single" w:sz="4" w:space="0" w:color="000000" w:themeColor="text1"/>
            </w:tcBorders>
          </w:tcPr>
          <w:p w14:paraId="607B09E2" w14:textId="77777777" w:rsidR="00756439" w:rsidRDefault="00756439" w:rsidP="00756439">
            <w:pPr>
              <w:pStyle w:val="NormalinTable"/>
            </w:pPr>
            <w:r>
              <w:rPr>
                <w:b/>
              </w:rPr>
              <w:t>2007 99 39 80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370568" w14:textId="77777777" w:rsidR="00756439" w:rsidRDefault="00756439" w:rsidP="00756439">
            <w:pPr>
              <w:pStyle w:val="NormalinTable"/>
              <w:tabs>
                <w:tab w:val="left" w:pos="1250"/>
              </w:tabs>
            </w:pPr>
            <w:r>
              <w:t>0.00%</w:t>
            </w:r>
          </w:p>
        </w:tc>
      </w:tr>
      <w:tr w:rsidR="00756439" w14:paraId="51E3410A" w14:textId="77777777" w:rsidTr="00FC0611">
        <w:trPr>
          <w:cantSplit/>
        </w:trPr>
        <w:tc>
          <w:tcPr>
            <w:tcW w:w="0" w:type="auto"/>
            <w:tcBorders>
              <w:top w:val="single" w:sz="4" w:space="0" w:color="A6A6A6" w:themeColor="background1" w:themeShade="A6"/>
              <w:right w:val="single" w:sz="4" w:space="0" w:color="000000" w:themeColor="text1"/>
            </w:tcBorders>
          </w:tcPr>
          <w:p w14:paraId="36A2D0D1" w14:textId="77777777" w:rsidR="00756439" w:rsidRDefault="00756439" w:rsidP="00756439">
            <w:pPr>
              <w:pStyle w:val="NormalinTable"/>
            </w:pPr>
            <w:r>
              <w:rPr>
                <w:b/>
              </w:rPr>
              <w:t>2007 99 39 85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31BB18" w14:textId="77777777" w:rsidR="00756439" w:rsidRDefault="00756439" w:rsidP="00756439">
            <w:pPr>
              <w:pStyle w:val="NormalinTable"/>
              <w:tabs>
                <w:tab w:val="left" w:pos="1250"/>
              </w:tabs>
            </w:pPr>
            <w:r>
              <w:t>0.00% + 23.000 € / 100 kg</w:t>
            </w:r>
          </w:p>
        </w:tc>
      </w:tr>
      <w:tr w:rsidR="00756439" w14:paraId="1952E365" w14:textId="77777777" w:rsidTr="00FC0611">
        <w:trPr>
          <w:cantSplit/>
        </w:trPr>
        <w:tc>
          <w:tcPr>
            <w:tcW w:w="0" w:type="auto"/>
            <w:tcBorders>
              <w:top w:val="single" w:sz="4" w:space="0" w:color="A6A6A6" w:themeColor="background1" w:themeShade="A6"/>
              <w:right w:val="single" w:sz="4" w:space="0" w:color="000000" w:themeColor="text1"/>
            </w:tcBorders>
          </w:tcPr>
          <w:p w14:paraId="1642F4C0" w14:textId="77777777" w:rsidR="00756439" w:rsidRDefault="00756439" w:rsidP="00756439">
            <w:pPr>
              <w:pStyle w:val="NormalinTable"/>
            </w:pPr>
            <w:r>
              <w:rPr>
                <w:b/>
              </w:rPr>
              <w:t>2007 99 50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B4349B" w14:textId="77777777" w:rsidR="00756439" w:rsidRDefault="00756439" w:rsidP="00756439">
            <w:pPr>
              <w:pStyle w:val="NormalinTable"/>
              <w:tabs>
                <w:tab w:val="left" w:pos="1250"/>
              </w:tabs>
            </w:pPr>
            <w:r>
              <w:t>0.00%</w:t>
            </w:r>
          </w:p>
        </w:tc>
      </w:tr>
      <w:tr w:rsidR="00756439" w14:paraId="6468FC2D" w14:textId="77777777" w:rsidTr="00FC0611">
        <w:trPr>
          <w:cantSplit/>
        </w:trPr>
        <w:tc>
          <w:tcPr>
            <w:tcW w:w="0" w:type="auto"/>
            <w:tcBorders>
              <w:top w:val="single" w:sz="4" w:space="0" w:color="A6A6A6" w:themeColor="background1" w:themeShade="A6"/>
              <w:right w:val="single" w:sz="4" w:space="0" w:color="000000" w:themeColor="text1"/>
            </w:tcBorders>
          </w:tcPr>
          <w:p w14:paraId="1BEA5F4D" w14:textId="77777777" w:rsidR="00756439" w:rsidRDefault="00756439" w:rsidP="00756439">
            <w:pPr>
              <w:pStyle w:val="NormalinTable"/>
            </w:pPr>
            <w:r>
              <w:rPr>
                <w:b/>
              </w:rPr>
              <w:t>2007 99 93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56DD00" w14:textId="77777777" w:rsidR="00756439" w:rsidRDefault="00756439" w:rsidP="00756439">
            <w:pPr>
              <w:pStyle w:val="NormalinTable"/>
              <w:tabs>
                <w:tab w:val="left" w:pos="1250"/>
              </w:tabs>
            </w:pPr>
            <w:r>
              <w:t>0.00%</w:t>
            </w:r>
          </w:p>
        </w:tc>
      </w:tr>
      <w:tr w:rsidR="00756439" w14:paraId="14D6392D" w14:textId="77777777" w:rsidTr="00FC0611">
        <w:trPr>
          <w:cantSplit/>
        </w:trPr>
        <w:tc>
          <w:tcPr>
            <w:tcW w:w="0" w:type="auto"/>
            <w:tcBorders>
              <w:top w:val="single" w:sz="4" w:space="0" w:color="A6A6A6" w:themeColor="background1" w:themeShade="A6"/>
              <w:right w:val="single" w:sz="4" w:space="0" w:color="000000" w:themeColor="text1"/>
            </w:tcBorders>
          </w:tcPr>
          <w:p w14:paraId="2A9F2683" w14:textId="77777777" w:rsidR="00756439" w:rsidRDefault="00756439" w:rsidP="00756439">
            <w:pPr>
              <w:pStyle w:val="NormalinTable"/>
            </w:pPr>
            <w:r>
              <w:rPr>
                <w:b/>
              </w:rPr>
              <w:t>2007 99 97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95331A" w14:textId="77777777" w:rsidR="00756439" w:rsidRDefault="00756439" w:rsidP="00756439">
            <w:pPr>
              <w:pStyle w:val="NormalinTable"/>
              <w:tabs>
                <w:tab w:val="left" w:pos="1250"/>
              </w:tabs>
            </w:pPr>
            <w:r>
              <w:t>0.00%</w:t>
            </w:r>
          </w:p>
        </w:tc>
      </w:tr>
      <w:tr w:rsidR="00756439" w14:paraId="3E45CFB1" w14:textId="77777777" w:rsidTr="00FC0611">
        <w:trPr>
          <w:cantSplit/>
        </w:trPr>
        <w:tc>
          <w:tcPr>
            <w:tcW w:w="0" w:type="auto"/>
            <w:tcBorders>
              <w:top w:val="single" w:sz="4" w:space="0" w:color="A6A6A6" w:themeColor="background1" w:themeShade="A6"/>
              <w:right w:val="single" w:sz="4" w:space="0" w:color="000000" w:themeColor="text1"/>
            </w:tcBorders>
          </w:tcPr>
          <w:p w14:paraId="795C26D2" w14:textId="77777777" w:rsidR="00756439" w:rsidRDefault="00756439" w:rsidP="00756439">
            <w:pPr>
              <w:pStyle w:val="NormalinTable"/>
            </w:pPr>
            <w:r>
              <w:rPr>
                <w:b/>
              </w:rPr>
              <w:t>2008 11 00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4A3E53" w14:textId="77777777" w:rsidR="00756439" w:rsidRDefault="00756439" w:rsidP="00756439">
            <w:pPr>
              <w:pStyle w:val="NormalinTable"/>
              <w:tabs>
                <w:tab w:val="left" w:pos="1250"/>
              </w:tabs>
            </w:pPr>
            <w:r>
              <w:t>0.00%</w:t>
            </w:r>
          </w:p>
        </w:tc>
      </w:tr>
      <w:tr w:rsidR="00756439" w14:paraId="61317AC0" w14:textId="77777777" w:rsidTr="00FC0611">
        <w:trPr>
          <w:cantSplit/>
        </w:trPr>
        <w:tc>
          <w:tcPr>
            <w:tcW w:w="0" w:type="auto"/>
            <w:tcBorders>
              <w:top w:val="single" w:sz="4" w:space="0" w:color="A6A6A6" w:themeColor="background1" w:themeShade="A6"/>
              <w:right w:val="single" w:sz="4" w:space="0" w:color="000000" w:themeColor="text1"/>
            </w:tcBorders>
          </w:tcPr>
          <w:p w14:paraId="173D9577" w14:textId="77777777" w:rsidR="00756439" w:rsidRDefault="00756439" w:rsidP="00756439">
            <w:pPr>
              <w:pStyle w:val="NormalinTable"/>
            </w:pPr>
            <w:r>
              <w:rPr>
                <w:b/>
              </w:rPr>
              <w:t>2008 19 00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9BB9BE" w14:textId="77777777" w:rsidR="00756439" w:rsidRDefault="00756439" w:rsidP="00756439">
            <w:pPr>
              <w:pStyle w:val="NormalinTable"/>
              <w:tabs>
                <w:tab w:val="left" w:pos="1250"/>
              </w:tabs>
            </w:pPr>
            <w:r>
              <w:t>0.00%</w:t>
            </w:r>
          </w:p>
        </w:tc>
      </w:tr>
      <w:tr w:rsidR="00756439" w14:paraId="0445B770" w14:textId="77777777" w:rsidTr="00FC0611">
        <w:trPr>
          <w:cantSplit/>
        </w:trPr>
        <w:tc>
          <w:tcPr>
            <w:tcW w:w="0" w:type="auto"/>
            <w:tcBorders>
              <w:top w:val="single" w:sz="4" w:space="0" w:color="A6A6A6" w:themeColor="background1" w:themeShade="A6"/>
              <w:right w:val="single" w:sz="4" w:space="0" w:color="000000" w:themeColor="text1"/>
            </w:tcBorders>
          </w:tcPr>
          <w:p w14:paraId="423EF197" w14:textId="77777777" w:rsidR="00756439" w:rsidRDefault="00756439" w:rsidP="00756439">
            <w:pPr>
              <w:pStyle w:val="NormalinTable"/>
            </w:pPr>
            <w:r>
              <w:rPr>
                <w:b/>
              </w:rPr>
              <w:t>2008 20 00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C6FF88" w14:textId="77777777" w:rsidR="00756439" w:rsidRDefault="00756439" w:rsidP="00756439">
            <w:pPr>
              <w:pStyle w:val="NormalinTable"/>
              <w:tabs>
                <w:tab w:val="left" w:pos="1250"/>
              </w:tabs>
            </w:pPr>
            <w:r>
              <w:t>0.00%</w:t>
            </w:r>
          </w:p>
        </w:tc>
      </w:tr>
      <w:tr w:rsidR="00756439" w14:paraId="76AE81CC" w14:textId="77777777" w:rsidTr="00FC0611">
        <w:trPr>
          <w:cantSplit/>
        </w:trPr>
        <w:tc>
          <w:tcPr>
            <w:tcW w:w="0" w:type="auto"/>
            <w:tcBorders>
              <w:top w:val="single" w:sz="4" w:space="0" w:color="A6A6A6" w:themeColor="background1" w:themeShade="A6"/>
              <w:right w:val="single" w:sz="4" w:space="0" w:color="000000" w:themeColor="text1"/>
            </w:tcBorders>
          </w:tcPr>
          <w:p w14:paraId="019AEB8E" w14:textId="77777777" w:rsidR="00756439" w:rsidRDefault="00756439" w:rsidP="00756439">
            <w:pPr>
              <w:pStyle w:val="NormalinTable"/>
            </w:pPr>
            <w:r>
              <w:rPr>
                <w:b/>
              </w:rPr>
              <w:t>2008 30 00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4B4BFA" w14:textId="77777777" w:rsidR="00756439" w:rsidRDefault="00756439" w:rsidP="00756439">
            <w:pPr>
              <w:pStyle w:val="NormalinTable"/>
              <w:tabs>
                <w:tab w:val="left" w:pos="1250"/>
              </w:tabs>
            </w:pPr>
            <w:r>
              <w:t>0.00%</w:t>
            </w:r>
          </w:p>
        </w:tc>
      </w:tr>
      <w:tr w:rsidR="00756439" w14:paraId="1933EA6A" w14:textId="77777777" w:rsidTr="00FC0611">
        <w:trPr>
          <w:cantSplit/>
        </w:trPr>
        <w:tc>
          <w:tcPr>
            <w:tcW w:w="0" w:type="auto"/>
            <w:tcBorders>
              <w:top w:val="single" w:sz="4" w:space="0" w:color="A6A6A6" w:themeColor="background1" w:themeShade="A6"/>
              <w:right w:val="single" w:sz="4" w:space="0" w:color="000000" w:themeColor="text1"/>
            </w:tcBorders>
          </w:tcPr>
          <w:p w14:paraId="1FB65B7F" w14:textId="77777777" w:rsidR="00756439" w:rsidRDefault="00756439" w:rsidP="00756439">
            <w:pPr>
              <w:pStyle w:val="NormalinTable"/>
            </w:pPr>
            <w:r>
              <w:rPr>
                <w:b/>
              </w:rPr>
              <w:t>2008 40 00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E0D40E" w14:textId="77777777" w:rsidR="00756439" w:rsidRDefault="00756439" w:rsidP="00756439">
            <w:pPr>
              <w:pStyle w:val="NormalinTable"/>
              <w:tabs>
                <w:tab w:val="left" w:pos="1250"/>
              </w:tabs>
            </w:pPr>
            <w:r>
              <w:t>0.00%</w:t>
            </w:r>
          </w:p>
        </w:tc>
      </w:tr>
      <w:tr w:rsidR="00756439" w14:paraId="67A8E484" w14:textId="77777777" w:rsidTr="00FC0611">
        <w:trPr>
          <w:cantSplit/>
        </w:trPr>
        <w:tc>
          <w:tcPr>
            <w:tcW w:w="0" w:type="auto"/>
            <w:tcBorders>
              <w:top w:val="single" w:sz="4" w:space="0" w:color="A6A6A6" w:themeColor="background1" w:themeShade="A6"/>
              <w:right w:val="single" w:sz="4" w:space="0" w:color="000000" w:themeColor="text1"/>
            </w:tcBorders>
          </w:tcPr>
          <w:p w14:paraId="77B4A95D" w14:textId="77777777" w:rsidR="00756439" w:rsidRDefault="00756439" w:rsidP="00756439">
            <w:pPr>
              <w:pStyle w:val="NormalinTable"/>
            </w:pPr>
            <w:r>
              <w:rPr>
                <w:b/>
              </w:rPr>
              <w:t>2008 50 00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D25237" w14:textId="77777777" w:rsidR="00756439" w:rsidRDefault="00756439" w:rsidP="00756439">
            <w:pPr>
              <w:pStyle w:val="NormalinTable"/>
              <w:tabs>
                <w:tab w:val="left" w:pos="1250"/>
              </w:tabs>
            </w:pPr>
            <w:r>
              <w:t>0.00%</w:t>
            </w:r>
          </w:p>
        </w:tc>
      </w:tr>
      <w:tr w:rsidR="00756439" w14:paraId="3BB6FC00" w14:textId="77777777" w:rsidTr="00FC0611">
        <w:trPr>
          <w:cantSplit/>
        </w:trPr>
        <w:tc>
          <w:tcPr>
            <w:tcW w:w="0" w:type="auto"/>
            <w:tcBorders>
              <w:top w:val="single" w:sz="4" w:space="0" w:color="A6A6A6" w:themeColor="background1" w:themeShade="A6"/>
              <w:right w:val="single" w:sz="4" w:space="0" w:color="000000" w:themeColor="text1"/>
            </w:tcBorders>
          </w:tcPr>
          <w:p w14:paraId="5553824E" w14:textId="77777777" w:rsidR="00756439" w:rsidRDefault="00756439" w:rsidP="00756439">
            <w:pPr>
              <w:pStyle w:val="NormalinTable"/>
            </w:pPr>
            <w:r>
              <w:rPr>
                <w:b/>
              </w:rPr>
              <w:t>2008 60 00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BAC8D1" w14:textId="77777777" w:rsidR="00756439" w:rsidRDefault="00756439" w:rsidP="00756439">
            <w:pPr>
              <w:pStyle w:val="NormalinTable"/>
              <w:tabs>
                <w:tab w:val="left" w:pos="1250"/>
              </w:tabs>
            </w:pPr>
            <w:r>
              <w:t>0.00%</w:t>
            </w:r>
          </w:p>
        </w:tc>
      </w:tr>
      <w:tr w:rsidR="00756439" w14:paraId="7BD0BB76" w14:textId="77777777" w:rsidTr="00FC0611">
        <w:trPr>
          <w:cantSplit/>
        </w:trPr>
        <w:tc>
          <w:tcPr>
            <w:tcW w:w="0" w:type="auto"/>
            <w:tcBorders>
              <w:top w:val="single" w:sz="4" w:space="0" w:color="A6A6A6" w:themeColor="background1" w:themeShade="A6"/>
              <w:right w:val="single" w:sz="4" w:space="0" w:color="000000" w:themeColor="text1"/>
            </w:tcBorders>
          </w:tcPr>
          <w:p w14:paraId="75EE726D" w14:textId="77777777" w:rsidR="00756439" w:rsidRDefault="00756439" w:rsidP="00756439">
            <w:pPr>
              <w:pStyle w:val="NormalinTable"/>
            </w:pPr>
            <w:r>
              <w:rPr>
                <w:b/>
              </w:rPr>
              <w:t>2008 70 00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A8A50D" w14:textId="77777777" w:rsidR="00756439" w:rsidRDefault="00756439" w:rsidP="00756439">
            <w:pPr>
              <w:pStyle w:val="NormalinTable"/>
              <w:tabs>
                <w:tab w:val="left" w:pos="1250"/>
              </w:tabs>
            </w:pPr>
            <w:r>
              <w:t>0.00%</w:t>
            </w:r>
          </w:p>
        </w:tc>
      </w:tr>
      <w:tr w:rsidR="00756439" w14:paraId="76B66979" w14:textId="77777777" w:rsidTr="00FC0611">
        <w:trPr>
          <w:cantSplit/>
        </w:trPr>
        <w:tc>
          <w:tcPr>
            <w:tcW w:w="0" w:type="auto"/>
            <w:tcBorders>
              <w:top w:val="single" w:sz="4" w:space="0" w:color="A6A6A6" w:themeColor="background1" w:themeShade="A6"/>
              <w:right w:val="single" w:sz="4" w:space="0" w:color="000000" w:themeColor="text1"/>
            </w:tcBorders>
          </w:tcPr>
          <w:p w14:paraId="11B4929C" w14:textId="77777777" w:rsidR="00756439" w:rsidRDefault="00756439" w:rsidP="00756439">
            <w:pPr>
              <w:pStyle w:val="NormalinTable"/>
            </w:pPr>
            <w:r>
              <w:rPr>
                <w:b/>
              </w:rPr>
              <w:t>2008 80 00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691E26" w14:textId="77777777" w:rsidR="00756439" w:rsidRDefault="00756439" w:rsidP="00756439">
            <w:pPr>
              <w:pStyle w:val="NormalinTable"/>
              <w:tabs>
                <w:tab w:val="left" w:pos="1250"/>
              </w:tabs>
            </w:pPr>
            <w:r>
              <w:t>0.00%</w:t>
            </w:r>
          </w:p>
        </w:tc>
      </w:tr>
      <w:tr w:rsidR="00756439" w14:paraId="300A1598" w14:textId="77777777" w:rsidTr="00FC0611">
        <w:trPr>
          <w:cantSplit/>
        </w:trPr>
        <w:tc>
          <w:tcPr>
            <w:tcW w:w="0" w:type="auto"/>
            <w:tcBorders>
              <w:top w:val="single" w:sz="4" w:space="0" w:color="A6A6A6" w:themeColor="background1" w:themeShade="A6"/>
              <w:right w:val="single" w:sz="4" w:space="0" w:color="000000" w:themeColor="text1"/>
            </w:tcBorders>
          </w:tcPr>
          <w:p w14:paraId="4EF946B6" w14:textId="77777777" w:rsidR="00756439" w:rsidRDefault="00756439" w:rsidP="00756439">
            <w:pPr>
              <w:pStyle w:val="NormalinTable"/>
            </w:pPr>
            <w:r>
              <w:rPr>
                <w:b/>
              </w:rPr>
              <w:t>2008 91 00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1A826B" w14:textId="77777777" w:rsidR="00756439" w:rsidRDefault="00756439" w:rsidP="00756439">
            <w:pPr>
              <w:pStyle w:val="NormalinTable"/>
              <w:tabs>
                <w:tab w:val="left" w:pos="1250"/>
              </w:tabs>
            </w:pPr>
            <w:r>
              <w:t>0.00%</w:t>
            </w:r>
          </w:p>
        </w:tc>
      </w:tr>
      <w:tr w:rsidR="00756439" w14:paraId="257E37E5" w14:textId="77777777" w:rsidTr="00FC0611">
        <w:trPr>
          <w:cantSplit/>
        </w:trPr>
        <w:tc>
          <w:tcPr>
            <w:tcW w:w="0" w:type="auto"/>
            <w:tcBorders>
              <w:top w:val="single" w:sz="4" w:space="0" w:color="A6A6A6" w:themeColor="background1" w:themeShade="A6"/>
              <w:right w:val="single" w:sz="4" w:space="0" w:color="000000" w:themeColor="text1"/>
            </w:tcBorders>
          </w:tcPr>
          <w:p w14:paraId="0DEB3014" w14:textId="77777777" w:rsidR="00756439" w:rsidRDefault="00756439" w:rsidP="00756439">
            <w:pPr>
              <w:pStyle w:val="NormalinTable"/>
            </w:pPr>
            <w:r>
              <w:rPr>
                <w:b/>
              </w:rPr>
              <w:t>2008 93 00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A02A2A" w14:textId="77777777" w:rsidR="00756439" w:rsidRDefault="00756439" w:rsidP="00756439">
            <w:pPr>
              <w:pStyle w:val="NormalinTable"/>
              <w:tabs>
                <w:tab w:val="left" w:pos="1250"/>
              </w:tabs>
            </w:pPr>
            <w:r>
              <w:t>0.00%</w:t>
            </w:r>
          </w:p>
        </w:tc>
      </w:tr>
      <w:tr w:rsidR="00756439" w14:paraId="59FE676B" w14:textId="77777777" w:rsidTr="00FC0611">
        <w:trPr>
          <w:cantSplit/>
        </w:trPr>
        <w:tc>
          <w:tcPr>
            <w:tcW w:w="0" w:type="auto"/>
            <w:tcBorders>
              <w:top w:val="single" w:sz="4" w:space="0" w:color="A6A6A6" w:themeColor="background1" w:themeShade="A6"/>
              <w:right w:val="single" w:sz="4" w:space="0" w:color="000000" w:themeColor="text1"/>
            </w:tcBorders>
          </w:tcPr>
          <w:p w14:paraId="76330D3A" w14:textId="77777777" w:rsidR="00756439" w:rsidRDefault="00756439" w:rsidP="00756439">
            <w:pPr>
              <w:pStyle w:val="NormalinTable"/>
            </w:pPr>
            <w:r>
              <w:rPr>
                <w:b/>
              </w:rPr>
              <w:t>2008 97 00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8F5D63" w14:textId="77777777" w:rsidR="00756439" w:rsidRDefault="00756439" w:rsidP="00756439">
            <w:pPr>
              <w:pStyle w:val="NormalinTable"/>
              <w:tabs>
                <w:tab w:val="left" w:pos="1250"/>
              </w:tabs>
            </w:pPr>
            <w:r>
              <w:t>0.00%</w:t>
            </w:r>
          </w:p>
        </w:tc>
      </w:tr>
      <w:tr w:rsidR="00756439" w14:paraId="2327D895" w14:textId="77777777" w:rsidTr="00FC0611">
        <w:trPr>
          <w:cantSplit/>
        </w:trPr>
        <w:tc>
          <w:tcPr>
            <w:tcW w:w="0" w:type="auto"/>
            <w:tcBorders>
              <w:top w:val="single" w:sz="4" w:space="0" w:color="A6A6A6" w:themeColor="background1" w:themeShade="A6"/>
              <w:right w:val="single" w:sz="4" w:space="0" w:color="000000" w:themeColor="text1"/>
            </w:tcBorders>
          </w:tcPr>
          <w:p w14:paraId="0FD26684" w14:textId="77777777" w:rsidR="00756439" w:rsidRDefault="00756439" w:rsidP="00756439">
            <w:pPr>
              <w:pStyle w:val="NormalinTable"/>
            </w:pPr>
            <w:r>
              <w:rPr>
                <w:b/>
              </w:rPr>
              <w:t>2008 99 11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B385FC" w14:textId="77777777" w:rsidR="00756439" w:rsidRDefault="00756439" w:rsidP="00756439">
            <w:pPr>
              <w:pStyle w:val="NormalinTable"/>
              <w:tabs>
                <w:tab w:val="left" w:pos="1250"/>
              </w:tabs>
            </w:pPr>
            <w:r>
              <w:t>0.00%</w:t>
            </w:r>
          </w:p>
        </w:tc>
      </w:tr>
      <w:tr w:rsidR="00756439" w14:paraId="180C1088" w14:textId="77777777" w:rsidTr="00FC0611">
        <w:trPr>
          <w:cantSplit/>
        </w:trPr>
        <w:tc>
          <w:tcPr>
            <w:tcW w:w="0" w:type="auto"/>
            <w:tcBorders>
              <w:top w:val="single" w:sz="4" w:space="0" w:color="A6A6A6" w:themeColor="background1" w:themeShade="A6"/>
              <w:right w:val="single" w:sz="4" w:space="0" w:color="000000" w:themeColor="text1"/>
            </w:tcBorders>
          </w:tcPr>
          <w:p w14:paraId="4AACA345" w14:textId="77777777" w:rsidR="00756439" w:rsidRDefault="00756439" w:rsidP="00756439">
            <w:pPr>
              <w:pStyle w:val="NormalinTable"/>
            </w:pPr>
            <w:r>
              <w:rPr>
                <w:b/>
              </w:rPr>
              <w:t>2008 99 19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00716C" w14:textId="77777777" w:rsidR="00756439" w:rsidRDefault="00756439" w:rsidP="00756439">
            <w:pPr>
              <w:pStyle w:val="NormalinTable"/>
              <w:tabs>
                <w:tab w:val="left" w:pos="1250"/>
              </w:tabs>
            </w:pPr>
            <w:r>
              <w:t>0.00%</w:t>
            </w:r>
          </w:p>
        </w:tc>
      </w:tr>
      <w:tr w:rsidR="00756439" w14:paraId="614252F7" w14:textId="77777777" w:rsidTr="00FC0611">
        <w:trPr>
          <w:cantSplit/>
        </w:trPr>
        <w:tc>
          <w:tcPr>
            <w:tcW w:w="0" w:type="auto"/>
            <w:tcBorders>
              <w:top w:val="single" w:sz="4" w:space="0" w:color="A6A6A6" w:themeColor="background1" w:themeShade="A6"/>
              <w:right w:val="single" w:sz="4" w:space="0" w:color="000000" w:themeColor="text1"/>
            </w:tcBorders>
          </w:tcPr>
          <w:p w14:paraId="21E2F225" w14:textId="77777777" w:rsidR="00756439" w:rsidRDefault="00756439" w:rsidP="00756439">
            <w:pPr>
              <w:pStyle w:val="NormalinTable"/>
            </w:pPr>
            <w:r>
              <w:rPr>
                <w:b/>
              </w:rPr>
              <w:t>2008 99 21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704CE3" w14:textId="77777777" w:rsidR="00756439" w:rsidRDefault="00756439" w:rsidP="00756439">
            <w:pPr>
              <w:pStyle w:val="NormalinTable"/>
              <w:tabs>
                <w:tab w:val="left" w:pos="1250"/>
              </w:tabs>
            </w:pPr>
            <w:r>
              <w:t>0.00%</w:t>
            </w:r>
          </w:p>
        </w:tc>
      </w:tr>
      <w:tr w:rsidR="00756439" w14:paraId="5ED014AB" w14:textId="77777777" w:rsidTr="00FC0611">
        <w:trPr>
          <w:cantSplit/>
        </w:trPr>
        <w:tc>
          <w:tcPr>
            <w:tcW w:w="0" w:type="auto"/>
            <w:tcBorders>
              <w:top w:val="single" w:sz="4" w:space="0" w:color="A6A6A6" w:themeColor="background1" w:themeShade="A6"/>
              <w:right w:val="single" w:sz="4" w:space="0" w:color="000000" w:themeColor="text1"/>
            </w:tcBorders>
          </w:tcPr>
          <w:p w14:paraId="4875B7E7" w14:textId="77777777" w:rsidR="00756439" w:rsidRDefault="00756439" w:rsidP="00756439">
            <w:pPr>
              <w:pStyle w:val="NormalinTable"/>
            </w:pPr>
            <w:r>
              <w:rPr>
                <w:b/>
              </w:rPr>
              <w:t>2008 99 23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1D0184" w14:textId="77777777" w:rsidR="00756439" w:rsidRDefault="00756439" w:rsidP="00756439">
            <w:pPr>
              <w:pStyle w:val="NormalinTable"/>
              <w:tabs>
                <w:tab w:val="left" w:pos="1250"/>
              </w:tabs>
            </w:pPr>
            <w:r>
              <w:t>0.00%</w:t>
            </w:r>
          </w:p>
        </w:tc>
      </w:tr>
      <w:tr w:rsidR="00756439" w14:paraId="77A848D8" w14:textId="77777777" w:rsidTr="00FC0611">
        <w:trPr>
          <w:cantSplit/>
        </w:trPr>
        <w:tc>
          <w:tcPr>
            <w:tcW w:w="0" w:type="auto"/>
            <w:tcBorders>
              <w:top w:val="single" w:sz="4" w:space="0" w:color="A6A6A6" w:themeColor="background1" w:themeShade="A6"/>
              <w:right w:val="single" w:sz="4" w:space="0" w:color="000000" w:themeColor="text1"/>
            </w:tcBorders>
          </w:tcPr>
          <w:p w14:paraId="6FB5DDA7" w14:textId="77777777" w:rsidR="00756439" w:rsidRDefault="00756439" w:rsidP="00756439">
            <w:pPr>
              <w:pStyle w:val="NormalinTable"/>
            </w:pPr>
            <w:r>
              <w:rPr>
                <w:b/>
              </w:rPr>
              <w:t>2008 99 24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054156" w14:textId="77777777" w:rsidR="00756439" w:rsidRDefault="00756439" w:rsidP="00756439">
            <w:pPr>
              <w:pStyle w:val="NormalinTable"/>
              <w:tabs>
                <w:tab w:val="left" w:pos="1250"/>
              </w:tabs>
            </w:pPr>
            <w:r>
              <w:t>0.00%</w:t>
            </w:r>
          </w:p>
        </w:tc>
      </w:tr>
      <w:tr w:rsidR="00756439" w14:paraId="7796575F" w14:textId="77777777" w:rsidTr="00FC0611">
        <w:trPr>
          <w:cantSplit/>
        </w:trPr>
        <w:tc>
          <w:tcPr>
            <w:tcW w:w="0" w:type="auto"/>
            <w:tcBorders>
              <w:top w:val="single" w:sz="4" w:space="0" w:color="A6A6A6" w:themeColor="background1" w:themeShade="A6"/>
              <w:right w:val="single" w:sz="4" w:space="0" w:color="000000" w:themeColor="text1"/>
            </w:tcBorders>
          </w:tcPr>
          <w:p w14:paraId="0DFF870D" w14:textId="77777777" w:rsidR="00756439" w:rsidRDefault="00756439" w:rsidP="00756439">
            <w:pPr>
              <w:pStyle w:val="NormalinTable"/>
            </w:pPr>
            <w:r>
              <w:rPr>
                <w:b/>
              </w:rPr>
              <w:t>2008 99 28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ECA583" w14:textId="77777777" w:rsidR="00756439" w:rsidRDefault="00756439" w:rsidP="00756439">
            <w:pPr>
              <w:pStyle w:val="NormalinTable"/>
              <w:tabs>
                <w:tab w:val="left" w:pos="1250"/>
              </w:tabs>
            </w:pPr>
            <w:r>
              <w:t>0.00%</w:t>
            </w:r>
          </w:p>
        </w:tc>
      </w:tr>
      <w:tr w:rsidR="00756439" w14:paraId="18BC20A5" w14:textId="77777777" w:rsidTr="00FC0611">
        <w:trPr>
          <w:cantSplit/>
        </w:trPr>
        <w:tc>
          <w:tcPr>
            <w:tcW w:w="0" w:type="auto"/>
            <w:tcBorders>
              <w:top w:val="single" w:sz="4" w:space="0" w:color="A6A6A6" w:themeColor="background1" w:themeShade="A6"/>
              <w:right w:val="single" w:sz="4" w:space="0" w:color="000000" w:themeColor="text1"/>
            </w:tcBorders>
          </w:tcPr>
          <w:p w14:paraId="5DA2CDF9" w14:textId="77777777" w:rsidR="00756439" w:rsidRDefault="00756439" w:rsidP="00756439">
            <w:pPr>
              <w:pStyle w:val="NormalinTable"/>
            </w:pPr>
            <w:r>
              <w:rPr>
                <w:b/>
              </w:rPr>
              <w:t>2008 99 31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C4AA0A" w14:textId="77777777" w:rsidR="00756439" w:rsidRDefault="00756439" w:rsidP="00756439">
            <w:pPr>
              <w:pStyle w:val="NormalinTable"/>
              <w:tabs>
                <w:tab w:val="left" w:pos="1250"/>
              </w:tabs>
            </w:pPr>
            <w:r>
              <w:t>0.00%</w:t>
            </w:r>
          </w:p>
        </w:tc>
      </w:tr>
      <w:tr w:rsidR="00756439" w14:paraId="7B9CEAF3" w14:textId="77777777" w:rsidTr="00FC0611">
        <w:trPr>
          <w:cantSplit/>
        </w:trPr>
        <w:tc>
          <w:tcPr>
            <w:tcW w:w="0" w:type="auto"/>
            <w:tcBorders>
              <w:top w:val="single" w:sz="4" w:space="0" w:color="A6A6A6" w:themeColor="background1" w:themeShade="A6"/>
              <w:right w:val="single" w:sz="4" w:space="0" w:color="000000" w:themeColor="text1"/>
            </w:tcBorders>
          </w:tcPr>
          <w:p w14:paraId="043D19B6" w14:textId="77777777" w:rsidR="00756439" w:rsidRDefault="00756439" w:rsidP="00756439">
            <w:pPr>
              <w:pStyle w:val="NormalinTable"/>
            </w:pPr>
            <w:r>
              <w:rPr>
                <w:b/>
              </w:rPr>
              <w:t>2008 99 34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0FFE56" w14:textId="77777777" w:rsidR="00756439" w:rsidRDefault="00756439" w:rsidP="00756439">
            <w:pPr>
              <w:pStyle w:val="NormalinTable"/>
              <w:tabs>
                <w:tab w:val="left" w:pos="1250"/>
              </w:tabs>
            </w:pPr>
            <w:r>
              <w:t>0.00%</w:t>
            </w:r>
          </w:p>
        </w:tc>
      </w:tr>
      <w:tr w:rsidR="00756439" w14:paraId="4AF8D1B8" w14:textId="77777777" w:rsidTr="00FC0611">
        <w:trPr>
          <w:cantSplit/>
        </w:trPr>
        <w:tc>
          <w:tcPr>
            <w:tcW w:w="0" w:type="auto"/>
            <w:tcBorders>
              <w:top w:val="single" w:sz="4" w:space="0" w:color="A6A6A6" w:themeColor="background1" w:themeShade="A6"/>
              <w:right w:val="single" w:sz="4" w:space="0" w:color="000000" w:themeColor="text1"/>
            </w:tcBorders>
          </w:tcPr>
          <w:p w14:paraId="4DEE77F1" w14:textId="77777777" w:rsidR="00756439" w:rsidRDefault="00756439" w:rsidP="00756439">
            <w:pPr>
              <w:pStyle w:val="NormalinTable"/>
            </w:pPr>
            <w:r>
              <w:rPr>
                <w:b/>
              </w:rPr>
              <w:t>2008 99 36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7C4891" w14:textId="77777777" w:rsidR="00756439" w:rsidRDefault="00756439" w:rsidP="00756439">
            <w:pPr>
              <w:pStyle w:val="NormalinTable"/>
              <w:tabs>
                <w:tab w:val="left" w:pos="1250"/>
              </w:tabs>
            </w:pPr>
            <w:r>
              <w:t>0.00%</w:t>
            </w:r>
          </w:p>
        </w:tc>
      </w:tr>
      <w:tr w:rsidR="00756439" w14:paraId="5678B38F" w14:textId="77777777" w:rsidTr="00FC0611">
        <w:trPr>
          <w:cantSplit/>
        </w:trPr>
        <w:tc>
          <w:tcPr>
            <w:tcW w:w="0" w:type="auto"/>
            <w:tcBorders>
              <w:top w:val="single" w:sz="4" w:space="0" w:color="A6A6A6" w:themeColor="background1" w:themeShade="A6"/>
              <w:right w:val="single" w:sz="4" w:space="0" w:color="000000" w:themeColor="text1"/>
            </w:tcBorders>
          </w:tcPr>
          <w:p w14:paraId="46926107" w14:textId="77777777" w:rsidR="00756439" w:rsidRDefault="00756439" w:rsidP="00756439">
            <w:pPr>
              <w:pStyle w:val="NormalinTable"/>
            </w:pPr>
            <w:r>
              <w:rPr>
                <w:b/>
              </w:rPr>
              <w:t>2008 99 37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A11392" w14:textId="77777777" w:rsidR="00756439" w:rsidRDefault="00756439" w:rsidP="00756439">
            <w:pPr>
              <w:pStyle w:val="NormalinTable"/>
              <w:tabs>
                <w:tab w:val="left" w:pos="1250"/>
              </w:tabs>
            </w:pPr>
            <w:r>
              <w:t>0.00%</w:t>
            </w:r>
          </w:p>
        </w:tc>
      </w:tr>
      <w:tr w:rsidR="00756439" w14:paraId="361386E4" w14:textId="77777777" w:rsidTr="00FC0611">
        <w:trPr>
          <w:cantSplit/>
        </w:trPr>
        <w:tc>
          <w:tcPr>
            <w:tcW w:w="0" w:type="auto"/>
            <w:tcBorders>
              <w:top w:val="single" w:sz="4" w:space="0" w:color="A6A6A6" w:themeColor="background1" w:themeShade="A6"/>
              <w:right w:val="single" w:sz="4" w:space="0" w:color="000000" w:themeColor="text1"/>
            </w:tcBorders>
          </w:tcPr>
          <w:p w14:paraId="6F8D67F6" w14:textId="77777777" w:rsidR="00756439" w:rsidRDefault="00756439" w:rsidP="00756439">
            <w:pPr>
              <w:pStyle w:val="NormalinTable"/>
            </w:pPr>
            <w:r>
              <w:rPr>
                <w:b/>
              </w:rPr>
              <w:t>2008 99 38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DA419B" w14:textId="77777777" w:rsidR="00756439" w:rsidRDefault="00756439" w:rsidP="00756439">
            <w:pPr>
              <w:pStyle w:val="NormalinTable"/>
              <w:tabs>
                <w:tab w:val="left" w:pos="1250"/>
              </w:tabs>
            </w:pPr>
            <w:r>
              <w:t>0.00%</w:t>
            </w:r>
          </w:p>
        </w:tc>
      </w:tr>
      <w:tr w:rsidR="00756439" w14:paraId="4D26AEFB" w14:textId="77777777" w:rsidTr="00FC0611">
        <w:trPr>
          <w:cantSplit/>
        </w:trPr>
        <w:tc>
          <w:tcPr>
            <w:tcW w:w="0" w:type="auto"/>
            <w:tcBorders>
              <w:top w:val="single" w:sz="4" w:space="0" w:color="A6A6A6" w:themeColor="background1" w:themeShade="A6"/>
              <w:right w:val="single" w:sz="4" w:space="0" w:color="000000" w:themeColor="text1"/>
            </w:tcBorders>
          </w:tcPr>
          <w:p w14:paraId="262A996B" w14:textId="77777777" w:rsidR="00756439" w:rsidRDefault="00756439" w:rsidP="00756439">
            <w:pPr>
              <w:pStyle w:val="NormalinTable"/>
            </w:pPr>
            <w:r>
              <w:rPr>
                <w:b/>
              </w:rPr>
              <w:t>2008 99 40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4C6760" w14:textId="77777777" w:rsidR="00756439" w:rsidRDefault="00756439" w:rsidP="00756439">
            <w:pPr>
              <w:pStyle w:val="NormalinTable"/>
              <w:tabs>
                <w:tab w:val="left" w:pos="1250"/>
              </w:tabs>
            </w:pPr>
            <w:r>
              <w:t>0.00%</w:t>
            </w:r>
          </w:p>
        </w:tc>
      </w:tr>
      <w:tr w:rsidR="00756439" w14:paraId="1AB4DDD8" w14:textId="77777777" w:rsidTr="00FC0611">
        <w:trPr>
          <w:cantSplit/>
        </w:trPr>
        <w:tc>
          <w:tcPr>
            <w:tcW w:w="0" w:type="auto"/>
            <w:tcBorders>
              <w:top w:val="single" w:sz="4" w:space="0" w:color="A6A6A6" w:themeColor="background1" w:themeShade="A6"/>
              <w:right w:val="single" w:sz="4" w:space="0" w:color="000000" w:themeColor="text1"/>
            </w:tcBorders>
          </w:tcPr>
          <w:p w14:paraId="6013BC9B" w14:textId="77777777" w:rsidR="00756439" w:rsidRDefault="00756439" w:rsidP="00756439">
            <w:pPr>
              <w:pStyle w:val="NormalinTable"/>
            </w:pPr>
            <w:r>
              <w:rPr>
                <w:b/>
              </w:rPr>
              <w:t>2008 99 43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3775F3" w14:textId="77777777" w:rsidR="00756439" w:rsidRDefault="00756439" w:rsidP="00756439">
            <w:pPr>
              <w:pStyle w:val="NormalinTable"/>
              <w:tabs>
                <w:tab w:val="left" w:pos="1250"/>
              </w:tabs>
            </w:pPr>
            <w:r>
              <w:t>0.00%</w:t>
            </w:r>
          </w:p>
        </w:tc>
      </w:tr>
      <w:tr w:rsidR="00756439" w14:paraId="241451FE" w14:textId="77777777" w:rsidTr="00FC0611">
        <w:trPr>
          <w:cantSplit/>
        </w:trPr>
        <w:tc>
          <w:tcPr>
            <w:tcW w:w="0" w:type="auto"/>
            <w:tcBorders>
              <w:top w:val="single" w:sz="4" w:space="0" w:color="A6A6A6" w:themeColor="background1" w:themeShade="A6"/>
              <w:right w:val="single" w:sz="4" w:space="0" w:color="000000" w:themeColor="text1"/>
            </w:tcBorders>
          </w:tcPr>
          <w:p w14:paraId="27AF76F8" w14:textId="77777777" w:rsidR="00756439" w:rsidRDefault="00756439" w:rsidP="00756439">
            <w:pPr>
              <w:pStyle w:val="NormalinTable"/>
            </w:pPr>
            <w:r>
              <w:rPr>
                <w:b/>
              </w:rPr>
              <w:t>2008 99 45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73D739" w14:textId="77777777" w:rsidR="00756439" w:rsidRDefault="00756439" w:rsidP="00756439">
            <w:pPr>
              <w:pStyle w:val="NormalinTable"/>
              <w:tabs>
                <w:tab w:val="left" w:pos="1250"/>
              </w:tabs>
            </w:pPr>
            <w:r>
              <w:t>0.00%</w:t>
            </w:r>
          </w:p>
        </w:tc>
      </w:tr>
      <w:tr w:rsidR="00756439" w14:paraId="695E9E0D" w14:textId="77777777" w:rsidTr="00FC0611">
        <w:trPr>
          <w:cantSplit/>
        </w:trPr>
        <w:tc>
          <w:tcPr>
            <w:tcW w:w="0" w:type="auto"/>
            <w:tcBorders>
              <w:top w:val="single" w:sz="4" w:space="0" w:color="A6A6A6" w:themeColor="background1" w:themeShade="A6"/>
              <w:right w:val="single" w:sz="4" w:space="0" w:color="000000" w:themeColor="text1"/>
            </w:tcBorders>
          </w:tcPr>
          <w:p w14:paraId="3A9A3E29" w14:textId="77777777" w:rsidR="00756439" w:rsidRDefault="00756439" w:rsidP="00756439">
            <w:pPr>
              <w:pStyle w:val="NormalinTable"/>
            </w:pPr>
            <w:r>
              <w:rPr>
                <w:b/>
              </w:rPr>
              <w:t>2008 99 48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4F9046" w14:textId="77777777" w:rsidR="00756439" w:rsidRDefault="00756439" w:rsidP="00756439">
            <w:pPr>
              <w:pStyle w:val="NormalinTable"/>
              <w:tabs>
                <w:tab w:val="left" w:pos="1250"/>
              </w:tabs>
            </w:pPr>
            <w:r>
              <w:t>0.00%</w:t>
            </w:r>
          </w:p>
        </w:tc>
      </w:tr>
      <w:tr w:rsidR="00756439" w14:paraId="5BE8DF28" w14:textId="77777777" w:rsidTr="00FC0611">
        <w:trPr>
          <w:cantSplit/>
        </w:trPr>
        <w:tc>
          <w:tcPr>
            <w:tcW w:w="0" w:type="auto"/>
            <w:tcBorders>
              <w:top w:val="single" w:sz="4" w:space="0" w:color="A6A6A6" w:themeColor="background1" w:themeShade="A6"/>
              <w:right w:val="single" w:sz="4" w:space="0" w:color="000000" w:themeColor="text1"/>
            </w:tcBorders>
          </w:tcPr>
          <w:p w14:paraId="6DE243A5" w14:textId="77777777" w:rsidR="00756439" w:rsidRDefault="00756439" w:rsidP="00756439">
            <w:pPr>
              <w:pStyle w:val="NormalinTable"/>
            </w:pPr>
            <w:r>
              <w:rPr>
                <w:b/>
              </w:rPr>
              <w:t>2008 99 49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49F280" w14:textId="77777777" w:rsidR="00756439" w:rsidRDefault="00756439" w:rsidP="00756439">
            <w:pPr>
              <w:pStyle w:val="NormalinTable"/>
              <w:tabs>
                <w:tab w:val="left" w:pos="1250"/>
              </w:tabs>
            </w:pPr>
            <w:r>
              <w:t>0.00%</w:t>
            </w:r>
          </w:p>
        </w:tc>
      </w:tr>
      <w:tr w:rsidR="00756439" w14:paraId="2472BB65" w14:textId="77777777" w:rsidTr="00FC0611">
        <w:trPr>
          <w:cantSplit/>
        </w:trPr>
        <w:tc>
          <w:tcPr>
            <w:tcW w:w="0" w:type="auto"/>
            <w:tcBorders>
              <w:top w:val="single" w:sz="4" w:space="0" w:color="A6A6A6" w:themeColor="background1" w:themeShade="A6"/>
              <w:right w:val="single" w:sz="4" w:space="0" w:color="000000" w:themeColor="text1"/>
            </w:tcBorders>
          </w:tcPr>
          <w:p w14:paraId="0FC5E663" w14:textId="77777777" w:rsidR="00756439" w:rsidRDefault="00756439" w:rsidP="00756439">
            <w:pPr>
              <w:pStyle w:val="NormalinTable"/>
            </w:pPr>
            <w:r>
              <w:rPr>
                <w:b/>
              </w:rPr>
              <w:t>2008 99 63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242A2C" w14:textId="77777777" w:rsidR="00756439" w:rsidRDefault="00756439" w:rsidP="00756439">
            <w:pPr>
              <w:pStyle w:val="NormalinTable"/>
              <w:tabs>
                <w:tab w:val="left" w:pos="1250"/>
              </w:tabs>
            </w:pPr>
            <w:r>
              <w:t>0.00%</w:t>
            </w:r>
          </w:p>
        </w:tc>
      </w:tr>
      <w:tr w:rsidR="00756439" w14:paraId="10EC3B34" w14:textId="77777777" w:rsidTr="00FC0611">
        <w:trPr>
          <w:cantSplit/>
        </w:trPr>
        <w:tc>
          <w:tcPr>
            <w:tcW w:w="0" w:type="auto"/>
            <w:tcBorders>
              <w:top w:val="single" w:sz="4" w:space="0" w:color="A6A6A6" w:themeColor="background1" w:themeShade="A6"/>
              <w:right w:val="single" w:sz="4" w:space="0" w:color="000000" w:themeColor="text1"/>
            </w:tcBorders>
          </w:tcPr>
          <w:p w14:paraId="608BCA43" w14:textId="77777777" w:rsidR="00756439" w:rsidRDefault="00756439" w:rsidP="00756439">
            <w:pPr>
              <w:pStyle w:val="NormalinTable"/>
            </w:pPr>
            <w:r>
              <w:rPr>
                <w:b/>
              </w:rPr>
              <w:lastRenderedPageBreak/>
              <w:t>2008 99 67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DB4B7F" w14:textId="77777777" w:rsidR="00756439" w:rsidRDefault="00756439" w:rsidP="00756439">
            <w:pPr>
              <w:pStyle w:val="NormalinTable"/>
              <w:tabs>
                <w:tab w:val="left" w:pos="1250"/>
              </w:tabs>
            </w:pPr>
            <w:r>
              <w:t>0.00%</w:t>
            </w:r>
          </w:p>
        </w:tc>
      </w:tr>
      <w:tr w:rsidR="00756439" w14:paraId="7B374157" w14:textId="77777777" w:rsidTr="00FC0611">
        <w:trPr>
          <w:cantSplit/>
        </w:trPr>
        <w:tc>
          <w:tcPr>
            <w:tcW w:w="0" w:type="auto"/>
            <w:tcBorders>
              <w:top w:val="single" w:sz="4" w:space="0" w:color="A6A6A6" w:themeColor="background1" w:themeShade="A6"/>
              <w:right w:val="single" w:sz="4" w:space="0" w:color="000000" w:themeColor="text1"/>
            </w:tcBorders>
          </w:tcPr>
          <w:p w14:paraId="51A7FB4D" w14:textId="77777777" w:rsidR="00756439" w:rsidRDefault="00756439" w:rsidP="00756439">
            <w:pPr>
              <w:pStyle w:val="NormalinTable"/>
            </w:pPr>
            <w:r>
              <w:rPr>
                <w:b/>
              </w:rPr>
              <w:t>2008 99 72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60A8C4" w14:textId="77777777" w:rsidR="00756439" w:rsidRDefault="00756439" w:rsidP="00756439">
            <w:pPr>
              <w:pStyle w:val="NormalinTable"/>
              <w:tabs>
                <w:tab w:val="left" w:pos="1250"/>
              </w:tabs>
            </w:pPr>
            <w:r>
              <w:t>0.00%</w:t>
            </w:r>
          </w:p>
        </w:tc>
      </w:tr>
      <w:tr w:rsidR="00756439" w14:paraId="165A195F" w14:textId="77777777" w:rsidTr="00FC0611">
        <w:trPr>
          <w:cantSplit/>
        </w:trPr>
        <w:tc>
          <w:tcPr>
            <w:tcW w:w="0" w:type="auto"/>
            <w:tcBorders>
              <w:top w:val="single" w:sz="4" w:space="0" w:color="A6A6A6" w:themeColor="background1" w:themeShade="A6"/>
              <w:right w:val="single" w:sz="4" w:space="0" w:color="000000" w:themeColor="text1"/>
            </w:tcBorders>
          </w:tcPr>
          <w:p w14:paraId="11D29427" w14:textId="77777777" w:rsidR="00756439" w:rsidRDefault="00756439" w:rsidP="00756439">
            <w:pPr>
              <w:pStyle w:val="NormalinTable"/>
            </w:pPr>
            <w:r>
              <w:rPr>
                <w:b/>
              </w:rPr>
              <w:t>2008 99 78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8A6539" w14:textId="77777777" w:rsidR="00756439" w:rsidRDefault="00756439" w:rsidP="00756439">
            <w:pPr>
              <w:pStyle w:val="NormalinTable"/>
              <w:tabs>
                <w:tab w:val="left" w:pos="1250"/>
              </w:tabs>
            </w:pPr>
            <w:r>
              <w:t>0.00%</w:t>
            </w:r>
          </w:p>
        </w:tc>
      </w:tr>
      <w:tr w:rsidR="00756439" w14:paraId="215D01AE" w14:textId="77777777" w:rsidTr="00FC0611">
        <w:trPr>
          <w:cantSplit/>
        </w:trPr>
        <w:tc>
          <w:tcPr>
            <w:tcW w:w="0" w:type="auto"/>
            <w:tcBorders>
              <w:top w:val="single" w:sz="4" w:space="0" w:color="A6A6A6" w:themeColor="background1" w:themeShade="A6"/>
              <w:right w:val="single" w:sz="4" w:space="0" w:color="000000" w:themeColor="text1"/>
            </w:tcBorders>
          </w:tcPr>
          <w:p w14:paraId="198C06F0" w14:textId="77777777" w:rsidR="00756439" w:rsidRDefault="00756439" w:rsidP="00756439">
            <w:pPr>
              <w:pStyle w:val="NormalinTable"/>
            </w:pPr>
            <w:r>
              <w:rPr>
                <w:b/>
              </w:rPr>
              <w:t>2008 99 85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F2EC39" w14:textId="77777777" w:rsidR="00756439" w:rsidRDefault="00756439" w:rsidP="00756439">
            <w:pPr>
              <w:pStyle w:val="NormalinTable"/>
              <w:tabs>
                <w:tab w:val="left" w:pos="1250"/>
              </w:tabs>
            </w:pPr>
            <w:r>
              <w:t>0.00% + 9.400 € / 100 kg / net drained wt</w:t>
            </w:r>
          </w:p>
        </w:tc>
      </w:tr>
      <w:tr w:rsidR="00756439" w14:paraId="52FF2ACB" w14:textId="77777777" w:rsidTr="00FC0611">
        <w:trPr>
          <w:cantSplit/>
        </w:trPr>
        <w:tc>
          <w:tcPr>
            <w:tcW w:w="0" w:type="auto"/>
            <w:tcBorders>
              <w:top w:val="single" w:sz="4" w:space="0" w:color="A6A6A6" w:themeColor="background1" w:themeShade="A6"/>
              <w:right w:val="single" w:sz="4" w:space="0" w:color="000000" w:themeColor="text1"/>
            </w:tcBorders>
          </w:tcPr>
          <w:p w14:paraId="081621D1" w14:textId="77777777" w:rsidR="00756439" w:rsidRDefault="00756439" w:rsidP="00756439">
            <w:pPr>
              <w:pStyle w:val="NormalinTable"/>
            </w:pPr>
            <w:r>
              <w:rPr>
                <w:b/>
              </w:rPr>
              <w:t>2008 99 91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1C0BD7" w14:textId="77777777" w:rsidR="00756439" w:rsidRDefault="00756439" w:rsidP="00756439">
            <w:pPr>
              <w:pStyle w:val="NormalinTable"/>
              <w:tabs>
                <w:tab w:val="left" w:pos="1250"/>
              </w:tabs>
            </w:pPr>
            <w:r>
              <w:t>0.00%</w:t>
            </w:r>
          </w:p>
        </w:tc>
      </w:tr>
      <w:tr w:rsidR="00756439" w14:paraId="7BB3B647" w14:textId="77777777" w:rsidTr="00FC0611">
        <w:trPr>
          <w:cantSplit/>
        </w:trPr>
        <w:tc>
          <w:tcPr>
            <w:tcW w:w="0" w:type="auto"/>
            <w:tcBorders>
              <w:top w:val="single" w:sz="4" w:space="0" w:color="A6A6A6" w:themeColor="background1" w:themeShade="A6"/>
              <w:right w:val="single" w:sz="4" w:space="0" w:color="000000" w:themeColor="text1"/>
            </w:tcBorders>
          </w:tcPr>
          <w:p w14:paraId="221998F8" w14:textId="77777777" w:rsidR="00756439" w:rsidRDefault="00756439" w:rsidP="00756439">
            <w:pPr>
              <w:pStyle w:val="NormalinTable"/>
            </w:pPr>
            <w:r>
              <w:rPr>
                <w:b/>
              </w:rPr>
              <w:t>2008 99 99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0E3929" w14:textId="77777777" w:rsidR="00756439" w:rsidRDefault="00756439" w:rsidP="00756439">
            <w:pPr>
              <w:pStyle w:val="NormalinTable"/>
              <w:tabs>
                <w:tab w:val="left" w:pos="1250"/>
              </w:tabs>
            </w:pPr>
            <w:r>
              <w:t>0.00%</w:t>
            </w:r>
          </w:p>
        </w:tc>
      </w:tr>
      <w:tr w:rsidR="00756439" w14:paraId="0931452B" w14:textId="77777777" w:rsidTr="00FC0611">
        <w:trPr>
          <w:cantSplit/>
        </w:trPr>
        <w:tc>
          <w:tcPr>
            <w:tcW w:w="0" w:type="auto"/>
            <w:tcBorders>
              <w:top w:val="single" w:sz="4" w:space="0" w:color="A6A6A6" w:themeColor="background1" w:themeShade="A6"/>
              <w:right w:val="single" w:sz="4" w:space="0" w:color="000000" w:themeColor="text1"/>
            </w:tcBorders>
          </w:tcPr>
          <w:p w14:paraId="3864C093" w14:textId="77777777" w:rsidR="00756439" w:rsidRDefault="00756439" w:rsidP="00756439">
            <w:pPr>
              <w:pStyle w:val="NormalinTable"/>
            </w:pPr>
            <w:r>
              <w:rPr>
                <w:b/>
              </w:rPr>
              <w:t>2009 11 11 11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3C87C5" w14:textId="77777777" w:rsidR="00756439" w:rsidRDefault="00756439" w:rsidP="00756439">
            <w:pPr>
              <w:pStyle w:val="NormalinTable"/>
              <w:tabs>
                <w:tab w:val="left" w:pos="1250"/>
              </w:tabs>
            </w:pPr>
            <w:r>
              <w:t>0.00%</w:t>
            </w:r>
          </w:p>
        </w:tc>
      </w:tr>
      <w:tr w:rsidR="00756439" w14:paraId="4BD5DADB" w14:textId="77777777" w:rsidTr="00FC0611">
        <w:trPr>
          <w:cantSplit/>
        </w:trPr>
        <w:tc>
          <w:tcPr>
            <w:tcW w:w="0" w:type="auto"/>
            <w:tcBorders>
              <w:top w:val="single" w:sz="4" w:space="0" w:color="A6A6A6" w:themeColor="background1" w:themeShade="A6"/>
              <w:right w:val="single" w:sz="4" w:space="0" w:color="000000" w:themeColor="text1"/>
            </w:tcBorders>
          </w:tcPr>
          <w:p w14:paraId="423749BA" w14:textId="77777777" w:rsidR="00756439" w:rsidRDefault="00756439" w:rsidP="00756439">
            <w:pPr>
              <w:pStyle w:val="NormalinTable"/>
            </w:pPr>
            <w:r>
              <w:rPr>
                <w:b/>
              </w:rPr>
              <w:t>2009 11 11 19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144CDE" w14:textId="77777777" w:rsidR="00756439" w:rsidRDefault="00756439" w:rsidP="00756439">
            <w:pPr>
              <w:pStyle w:val="NormalinTable"/>
              <w:tabs>
                <w:tab w:val="left" w:pos="1250"/>
              </w:tabs>
            </w:pPr>
            <w:r>
              <w:t>0.00% + 20.600 € / 100 kg</w:t>
            </w:r>
          </w:p>
        </w:tc>
      </w:tr>
      <w:tr w:rsidR="00756439" w14:paraId="6CD9DFA2" w14:textId="77777777" w:rsidTr="00FC0611">
        <w:trPr>
          <w:cantSplit/>
        </w:trPr>
        <w:tc>
          <w:tcPr>
            <w:tcW w:w="0" w:type="auto"/>
            <w:tcBorders>
              <w:top w:val="single" w:sz="4" w:space="0" w:color="A6A6A6" w:themeColor="background1" w:themeShade="A6"/>
              <w:right w:val="single" w:sz="4" w:space="0" w:color="000000" w:themeColor="text1"/>
            </w:tcBorders>
          </w:tcPr>
          <w:p w14:paraId="6639E736" w14:textId="77777777" w:rsidR="00756439" w:rsidRDefault="00756439" w:rsidP="00756439">
            <w:pPr>
              <w:pStyle w:val="NormalinTable"/>
            </w:pPr>
            <w:r>
              <w:rPr>
                <w:b/>
              </w:rPr>
              <w:t>2009 11 11 91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67F2C9" w14:textId="77777777" w:rsidR="00756439" w:rsidRDefault="00756439" w:rsidP="00756439">
            <w:pPr>
              <w:pStyle w:val="NormalinTable"/>
              <w:tabs>
                <w:tab w:val="left" w:pos="1250"/>
              </w:tabs>
            </w:pPr>
            <w:r>
              <w:t>0.00%</w:t>
            </w:r>
          </w:p>
        </w:tc>
      </w:tr>
      <w:tr w:rsidR="00756439" w14:paraId="6D2FF11F" w14:textId="77777777" w:rsidTr="00FC0611">
        <w:trPr>
          <w:cantSplit/>
        </w:trPr>
        <w:tc>
          <w:tcPr>
            <w:tcW w:w="0" w:type="auto"/>
            <w:tcBorders>
              <w:top w:val="single" w:sz="4" w:space="0" w:color="A6A6A6" w:themeColor="background1" w:themeShade="A6"/>
              <w:right w:val="single" w:sz="4" w:space="0" w:color="000000" w:themeColor="text1"/>
            </w:tcBorders>
          </w:tcPr>
          <w:p w14:paraId="7D654927" w14:textId="77777777" w:rsidR="00756439" w:rsidRDefault="00756439" w:rsidP="00756439">
            <w:pPr>
              <w:pStyle w:val="NormalinTable"/>
            </w:pPr>
            <w:r>
              <w:rPr>
                <w:b/>
              </w:rPr>
              <w:t>2009 11 11 99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B44E63" w14:textId="77777777" w:rsidR="00756439" w:rsidRDefault="00756439" w:rsidP="00756439">
            <w:pPr>
              <w:pStyle w:val="NormalinTable"/>
              <w:tabs>
                <w:tab w:val="left" w:pos="1250"/>
              </w:tabs>
            </w:pPr>
            <w:r>
              <w:t>0.00% + 20.600 € / 100 kg</w:t>
            </w:r>
          </w:p>
        </w:tc>
      </w:tr>
      <w:tr w:rsidR="00756439" w14:paraId="5F2F9066" w14:textId="77777777" w:rsidTr="00FC0611">
        <w:trPr>
          <w:cantSplit/>
        </w:trPr>
        <w:tc>
          <w:tcPr>
            <w:tcW w:w="0" w:type="auto"/>
            <w:tcBorders>
              <w:top w:val="single" w:sz="4" w:space="0" w:color="A6A6A6" w:themeColor="background1" w:themeShade="A6"/>
              <w:right w:val="single" w:sz="4" w:space="0" w:color="000000" w:themeColor="text1"/>
            </w:tcBorders>
          </w:tcPr>
          <w:p w14:paraId="63422533" w14:textId="77777777" w:rsidR="00756439" w:rsidRDefault="00756439" w:rsidP="00756439">
            <w:pPr>
              <w:pStyle w:val="NormalinTable"/>
            </w:pPr>
            <w:r>
              <w:rPr>
                <w:b/>
              </w:rPr>
              <w:t>2009 11 19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9A07F1" w14:textId="77777777" w:rsidR="00756439" w:rsidRDefault="00756439" w:rsidP="00756439">
            <w:pPr>
              <w:pStyle w:val="NormalinTable"/>
              <w:tabs>
                <w:tab w:val="left" w:pos="1250"/>
              </w:tabs>
            </w:pPr>
            <w:r>
              <w:t>0.00%</w:t>
            </w:r>
          </w:p>
        </w:tc>
      </w:tr>
      <w:tr w:rsidR="00756439" w14:paraId="3DB05141" w14:textId="77777777" w:rsidTr="00FC0611">
        <w:trPr>
          <w:cantSplit/>
        </w:trPr>
        <w:tc>
          <w:tcPr>
            <w:tcW w:w="0" w:type="auto"/>
            <w:tcBorders>
              <w:top w:val="single" w:sz="4" w:space="0" w:color="A6A6A6" w:themeColor="background1" w:themeShade="A6"/>
              <w:right w:val="single" w:sz="4" w:space="0" w:color="000000" w:themeColor="text1"/>
            </w:tcBorders>
          </w:tcPr>
          <w:p w14:paraId="3EC38FF7" w14:textId="77777777" w:rsidR="00756439" w:rsidRDefault="00756439" w:rsidP="00756439">
            <w:pPr>
              <w:pStyle w:val="NormalinTable"/>
            </w:pPr>
            <w:r>
              <w:rPr>
                <w:b/>
              </w:rPr>
              <w:t>2009 11 91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76DAAF" w14:textId="77777777" w:rsidR="00756439" w:rsidRDefault="00756439" w:rsidP="00756439">
            <w:pPr>
              <w:pStyle w:val="NormalinTable"/>
              <w:tabs>
                <w:tab w:val="left" w:pos="1250"/>
              </w:tabs>
            </w:pPr>
            <w:r>
              <w:t>0.00%</w:t>
            </w:r>
          </w:p>
        </w:tc>
      </w:tr>
      <w:tr w:rsidR="00756439" w14:paraId="66975099" w14:textId="77777777" w:rsidTr="00FC0611">
        <w:trPr>
          <w:cantSplit/>
        </w:trPr>
        <w:tc>
          <w:tcPr>
            <w:tcW w:w="0" w:type="auto"/>
            <w:tcBorders>
              <w:top w:val="single" w:sz="4" w:space="0" w:color="A6A6A6" w:themeColor="background1" w:themeShade="A6"/>
              <w:right w:val="single" w:sz="4" w:space="0" w:color="000000" w:themeColor="text1"/>
            </w:tcBorders>
          </w:tcPr>
          <w:p w14:paraId="3029F0D3" w14:textId="77777777" w:rsidR="00756439" w:rsidRDefault="00756439" w:rsidP="00756439">
            <w:pPr>
              <w:pStyle w:val="NormalinTable"/>
            </w:pPr>
            <w:r>
              <w:rPr>
                <w:b/>
              </w:rPr>
              <w:t>2009 11 99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0889B2" w14:textId="77777777" w:rsidR="00756439" w:rsidRDefault="00756439" w:rsidP="00756439">
            <w:pPr>
              <w:pStyle w:val="NormalinTable"/>
              <w:tabs>
                <w:tab w:val="left" w:pos="1250"/>
              </w:tabs>
            </w:pPr>
            <w:r>
              <w:t>0.00%</w:t>
            </w:r>
          </w:p>
        </w:tc>
      </w:tr>
      <w:tr w:rsidR="00756439" w14:paraId="31B6CAE9" w14:textId="77777777" w:rsidTr="00FC0611">
        <w:trPr>
          <w:cantSplit/>
        </w:trPr>
        <w:tc>
          <w:tcPr>
            <w:tcW w:w="0" w:type="auto"/>
            <w:tcBorders>
              <w:top w:val="single" w:sz="4" w:space="0" w:color="A6A6A6" w:themeColor="background1" w:themeShade="A6"/>
              <w:right w:val="single" w:sz="4" w:space="0" w:color="000000" w:themeColor="text1"/>
            </w:tcBorders>
          </w:tcPr>
          <w:p w14:paraId="55FBDCBD" w14:textId="77777777" w:rsidR="00756439" w:rsidRDefault="00756439" w:rsidP="00756439">
            <w:pPr>
              <w:pStyle w:val="NormalinTable"/>
            </w:pPr>
            <w:r>
              <w:rPr>
                <w:b/>
              </w:rPr>
              <w:t>2009 12 00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5032BA" w14:textId="77777777" w:rsidR="00756439" w:rsidRDefault="00756439" w:rsidP="00756439">
            <w:pPr>
              <w:pStyle w:val="NormalinTable"/>
              <w:tabs>
                <w:tab w:val="left" w:pos="1250"/>
              </w:tabs>
            </w:pPr>
            <w:r>
              <w:t>0.00%</w:t>
            </w:r>
          </w:p>
        </w:tc>
      </w:tr>
      <w:tr w:rsidR="00756439" w14:paraId="557A4258" w14:textId="77777777" w:rsidTr="00FC0611">
        <w:trPr>
          <w:cantSplit/>
        </w:trPr>
        <w:tc>
          <w:tcPr>
            <w:tcW w:w="0" w:type="auto"/>
            <w:tcBorders>
              <w:top w:val="single" w:sz="4" w:space="0" w:color="A6A6A6" w:themeColor="background1" w:themeShade="A6"/>
              <w:right w:val="single" w:sz="4" w:space="0" w:color="000000" w:themeColor="text1"/>
            </w:tcBorders>
          </w:tcPr>
          <w:p w14:paraId="4C930F1B" w14:textId="77777777" w:rsidR="00756439" w:rsidRDefault="00756439" w:rsidP="00756439">
            <w:pPr>
              <w:pStyle w:val="NormalinTable"/>
            </w:pPr>
            <w:r>
              <w:rPr>
                <w:b/>
              </w:rPr>
              <w:t>2009 19 11 21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B75D12" w14:textId="77777777" w:rsidR="00756439" w:rsidRDefault="00756439" w:rsidP="00756439">
            <w:pPr>
              <w:pStyle w:val="NormalinTable"/>
              <w:tabs>
                <w:tab w:val="left" w:pos="1250"/>
              </w:tabs>
            </w:pPr>
            <w:r>
              <w:t>0.00%</w:t>
            </w:r>
          </w:p>
        </w:tc>
      </w:tr>
      <w:tr w:rsidR="00756439" w14:paraId="39801AFE" w14:textId="77777777" w:rsidTr="00FC0611">
        <w:trPr>
          <w:cantSplit/>
        </w:trPr>
        <w:tc>
          <w:tcPr>
            <w:tcW w:w="0" w:type="auto"/>
            <w:tcBorders>
              <w:top w:val="single" w:sz="4" w:space="0" w:color="A6A6A6" w:themeColor="background1" w:themeShade="A6"/>
              <w:right w:val="single" w:sz="4" w:space="0" w:color="000000" w:themeColor="text1"/>
            </w:tcBorders>
          </w:tcPr>
          <w:p w14:paraId="4E501CC2" w14:textId="77777777" w:rsidR="00756439" w:rsidRDefault="00756439" w:rsidP="00756439">
            <w:pPr>
              <w:pStyle w:val="NormalinTable"/>
            </w:pPr>
            <w:r>
              <w:rPr>
                <w:b/>
              </w:rPr>
              <w:t>2009 19 11 29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6C22CE" w14:textId="77777777" w:rsidR="00756439" w:rsidRDefault="00756439" w:rsidP="00756439">
            <w:pPr>
              <w:pStyle w:val="NormalinTable"/>
              <w:tabs>
                <w:tab w:val="left" w:pos="1250"/>
              </w:tabs>
            </w:pPr>
            <w:r>
              <w:t>0.00% + 20.600 € / 100 kg</w:t>
            </w:r>
          </w:p>
        </w:tc>
      </w:tr>
      <w:tr w:rsidR="00756439" w14:paraId="4F7F5B45" w14:textId="77777777" w:rsidTr="00FC0611">
        <w:trPr>
          <w:cantSplit/>
        </w:trPr>
        <w:tc>
          <w:tcPr>
            <w:tcW w:w="0" w:type="auto"/>
            <w:tcBorders>
              <w:top w:val="single" w:sz="4" w:space="0" w:color="A6A6A6" w:themeColor="background1" w:themeShade="A6"/>
              <w:right w:val="single" w:sz="4" w:space="0" w:color="000000" w:themeColor="text1"/>
            </w:tcBorders>
          </w:tcPr>
          <w:p w14:paraId="02985A51" w14:textId="77777777" w:rsidR="00756439" w:rsidRDefault="00756439" w:rsidP="00756439">
            <w:pPr>
              <w:pStyle w:val="NormalinTable"/>
            </w:pPr>
            <w:r>
              <w:rPr>
                <w:b/>
              </w:rPr>
              <w:t>2009 19 11 31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CD9950" w14:textId="77777777" w:rsidR="00756439" w:rsidRDefault="00756439" w:rsidP="00756439">
            <w:pPr>
              <w:pStyle w:val="NormalinTable"/>
              <w:tabs>
                <w:tab w:val="left" w:pos="1250"/>
              </w:tabs>
            </w:pPr>
            <w:r>
              <w:t>0.00%</w:t>
            </w:r>
          </w:p>
        </w:tc>
      </w:tr>
      <w:tr w:rsidR="00756439" w14:paraId="159F3E89" w14:textId="77777777" w:rsidTr="00FC0611">
        <w:trPr>
          <w:cantSplit/>
        </w:trPr>
        <w:tc>
          <w:tcPr>
            <w:tcW w:w="0" w:type="auto"/>
            <w:tcBorders>
              <w:top w:val="single" w:sz="4" w:space="0" w:color="A6A6A6" w:themeColor="background1" w:themeShade="A6"/>
              <w:right w:val="single" w:sz="4" w:space="0" w:color="000000" w:themeColor="text1"/>
            </w:tcBorders>
          </w:tcPr>
          <w:p w14:paraId="63DD424D" w14:textId="77777777" w:rsidR="00756439" w:rsidRDefault="00756439" w:rsidP="00756439">
            <w:pPr>
              <w:pStyle w:val="NormalinTable"/>
            </w:pPr>
            <w:r>
              <w:rPr>
                <w:b/>
              </w:rPr>
              <w:t>2009 19 11 39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4574D1" w14:textId="77777777" w:rsidR="00756439" w:rsidRDefault="00756439" w:rsidP="00756439">
            <w:pPr>
              <w:pStyle w:val="NormalinTable"/>
              <w:tabs>
                <w:tab w:val="left" w:pos="1250"/>
              </w:tabs>
            </w:pPr>
            <w:r>
              <w:t>0.00% + 20.600 € / 100 kg</w:t>
            </w:r>
          </w:p>
        </w:tc>
      </w:tr>
      <w:tr w:rsidR="00756439" w14:paraId="3096DBCB" w14:textId="77777777" w:rsidTr="00FC0611">
        <w:trPr>
          <w:cantSplit/>
        </w:trPr>
        <w:tc>
          <w:tcPr>
            <w:tcW w:w="0" w:type="auto"/>
            <w:tcBorders>
              <w:top w:val="single" w:sz="4" w:space="0" w:color="A6A6A6" w:themeColor="background1" w:themeShade="A6"/>
              <w:right w:val="single" w:sz="4" w:space="0" w:color="000000" w:themeColor="text1"/>
            </w:tcBorders>
          </w:tcPr>
          <w:p w14:paraId="192EC19F" w14:textId="77777777" w:rsidR="00756439" w:rsidRDefault="00756439" w:rsidP="00756439">
            <w:pPr>
              <w:pStyle w:val="NormalinTable"/>
            </w:pPr>
            <w:r>
              <w:rPr>
                <w:b/>
              </w:rPr>
              <w:t>2009 19 11 51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C6BEEA" w14:textId="77777777" w:rsidR="00756439" w:rsidRDefault="00756439" w:rsidP="00756439">
            <w:pPr>
              <w:pStyle w:val="NormalinTable"/>
              <w:tabs>
                <w:tab w:val="left" w:pos="1250"/>
              </w:tabs>
            </w:pPr>
            <w:r>
              <w:t>0.00%</w:t>
            </w:r>
          </w:p>
        </w:tc>
      </w:tr>
      <w:tr w:rsidR="00756439" w14:paraId="45606EDC" w14:textId="77777777" w:rsidTr="00FC0611">
        <w:trPr>
          <w:cantSplit/>
        </w:trPr>
        <w:tc>
          <w:tcPr>
            <w:tcW w:w="0" w:type="auto"/>
            <w:tcBorders>
              <w:top w:val="single" w:sz="4" w:space="0" w:color="A6A6A6" w:themeColor="background1" w:themeShade="A6"/>
              <w:right w:val="single" w:sz="4" w:space="0" w:color="000000" w:themeColor="text1"/>
            </w:tcBorders>
          </w:tcPr>
          <w:p w14:paraId="267ACAD9" w14:textId="77777777" w:rsidR="00756439" w:rsidRDefault="00756439" w:rsidP="00756439">
            <w:pPr>
              <w:pStyle w:val="NormalinTable"/>
            </w:pPr>
            <w:r>
              <w:rPr>
                <w:b/>
              </w:rPr>
              <w:t>2009 19 11 59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C4A0FA" w14:textId="77777777" w:rsidR="00756439" w:rsidRDefault="00756439" w:rsidP="00756439">
            <w:pPr>
              <w:pStyle w:val="NormalinTable"/>
              <w:tabs>
                <w:tab w:val="left" w:pos="1250"/>
              </w:tabs>
            </w:pPr>
            <w:r>
              <w:t>0.00% + 20.600 € / 100 kg</w:t>
            </w:r>
          </w:p>
        </w:tc>
      </w:tr>
      <w:tr w:rsidR="00756439" w14:paraId="0136F20A" w14:textId="77777777" w:rsidTr="00FC0611">
        <w:trPr>
          <w:cantSplit/>
        </w:trPr>
        <w:tc>
          <w:tcPr>
            <w:tcW w:w="0" w:type="auto"/>
            <w:tcBorders>
              <w:top w:val="single" w:sz="4" w:space="0" w:color="A6A6A6" w:themeColor="background1" w:themeShade="A6"/>
              <w:right w:val="single" w:sz="4" w:space="0" w:color="000000" w:themeColor="text1"/>
            </w:tcBorders>
          </w:tcPr>
          <w:p w14:paraId="1F89D82C" w14:textId="77777777" w:rsidR="00756439" w:rsidRDefault="00756439" w:rsidP="00756439">
            <w:pPr>
              <w:pStyle w:val="NormalinTable"/>
            </w:pPr>
            <w:r>
              <w:rPr>
                <w:b/>
              </w:rPr>
              <w:t>2009 19 11 71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36D931" w14:textId="77777777" w:rsidR="00756439" w:rsidRDefault="00756439" w:rsidP="00756439">
            <w:pPr>
              <w:pStyle w:val="NormalinTable"/>
              <w:tabs>
                <w:tab w:val="left" w:pos="1250"/>
              </w:tabs>
            </w:pPr>
            <w:r>
              <w:t>0.00%</w:t>
            </w:r>
          </w:p>
        </w:tc>
      </w:tr>
      <w:tr w:rsidR="00756439" w14:paraId="77A2608A" w14:textId="77777777" w:rsidTr="00FC0611">
        <w:trPr>
          <w:cantSplit/>
        </w:trPr>
        <w:tc>
          <w:tcPr>
            <w:tcW w:w="0" w:type="auto"/>
            <w:tcBorders>
              <w:top w:val="single" w:sz="4" w:space="0" w:color="A6A6A6" w:themeColor="background1" w:themeShade="A6"/>
              <w:right w:val="single" w:sz="4" w:space="0" w:color="000000" w:themeColor="text1"/>
            </w:tcBorders>
          </w:tcPr>
          <w:p w14:paraId="33F016D1" w14:textId="77777777" w:rsidR="00756439" w:rsidRDefault="00756439" w:rsidP="00756439">
            <w:pPr>
              <w:pStyle w:val="NormalinTable"/>
            </w:pPr>
            <w:r>
              <w:rPr>
                <w:b/>
              </w:rPr>
              <w:t>2009 19 11 79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A817B6" w14:textId="77777777" w:rsidR="00756439" w:rsidRDefault="00756439" w:rsidP="00756439">
            <w:pPr>
              <w:pStyle w:val="NormalinTable"/>
              <w:tabs>
                <w:tab w:val="left" w:pos="1250"/>
              </w:tabs>
            </w:pPr>
            <w:r>
              <w:t>0.00% + 20.600 € / 100 kg</w:t>
            </w:r>
          </w:p>
        </w:tc>
      </w:tr>
      <w:tr w:rsidR="00756439" w14:paraId="25C50AD9" w14:textId="77777777" w:rsidTr="00FC0611">
        <w:trPr>
          <w:cantSplit/>
        </w:trPr>
        <w:tc>
          <w:tcPr>
            <w:tcW w:w="0" w:type="auto"/>
            <w:tcBorders>
              <w:top w:val="single" w:sz="4" w:space="0" w:color="A6A6A6" w:themeColor="background1" w:themeShade="A6"/>
              <w:right w:val="single" w:sz="4" w:space="0" w:color="000000" w:themeColor="text1"/>
            </w:tcBorders>
          </w:tcPr>
          <w:p w14:paraId="2B5E9844" w14:textId="77777777" w:rsidR="00756439" w:rsidRDefault="00756439" w:rsidP="00756439">
            <w:pPr>
              <w:pStyle w:val="NormalinTable"/>
            </w:pPr>
            <w:r>
              <w:rPr>
                <w:b/>
              </w:rPr>
              <w:t>2009 19 19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0429D0" w14:textId="77777777" w:rsidR="00756439" w:rsidRDefault="00756439" w:rsidP="00756439">
            <w:pPr>
              <w:pStyle w:val="NormalinTable"/>
              <w:tabs>
                <w:tab w:val="left" w:pos="1250"/>
              </w:tabs>
            </w:pPr>
            <w:r>
              <w:t>0.00%</w:t>
            </w:r>
          </w:p>
        </w:tc>
      </w:tr>
      <w:tr w:rsidR="00756439" w14:paraId="051EEF6A" w14:textId="77777777" w:rsidTr="00FC0611">
        <w:trPr>
          <w:cantSplit/>
        </w:trPr>
        <w:tc>
          <w:tcPr>
            <w:tcW w:w="0" w:type="auto"/>
            <w:tcBorders>
              <w:top w:val="single" w:sz="4" w:space="0" w:color="A6A6A6" w:themeColor="background1" w:themeShade="A6"/>
              <w:right w:val="single" w:sz="4" w:space="0" w:color="000000" w:themeColor="text1"/>
            </w:tcBorders>
          </w:tcPr>
          <w:p w14:paraId="133DEB18" w14:textId="77777777" w:rsidR="00756439" w:rsidRDefault="00756439" w:rsidP="00756439">
            <w:pPr>
              <w:pStyle w:val="NormalinTable"/>
            </w:pPr>
            <w:r>
              <w:rPr>
                <w:b/>
              </w:rPr>
              <w:t>2009 19 91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70BD67" w14:textId="77777777" w:rsidR="00756439" w:rsidRDefault="00756439" w:rsidP="00756439">
            <w:pPr>
              <w:pStyle w:val="NormalinTable"/>
              <w:tabs>
                <w:tab w:val="left" w:pos="1250"/>
              </w:tabs>
            </w:pPr>
            <w:r>
              <w:t>0.00%</w:t>
            </w:r>
          </w:p>
        </w:tc>
      </w:tr>
      <w:tr w:rsidR="00756439" w14:paraId="641D9F2F" w14:textId="77777777" w:rsidTr="00FC0611">
        <w:trPr>
          <w:cantSplit/>
        </w:trPr>
        <w:tc>
          <w:tcPr>
            <w:tcW w:w="0" w:type="auto"/>
            <w:tcBorders>
              <w:top w:val="single" w:sz="4" w:space="0" w:color="A6A6A6" w:themeColor="background1" w:themeShade="A6"/>
              <w:right w:val="single" w:sz="4" w:space="0" w:color="000000" w:themeColor="text1"/>
            </w:tcBorders>
          </w:tcPr>
          <w:p w14:paraId="0ED36491" w14:textId="77777777" w:rsidR="00756439" w:rsidRDefault="00756439" w:rsidP="00756439">
            <w:pPr>
              <w:pStyle w:val="NormalinTable"/>
            </w:pPr>
            <w:r>
              <w:rPr>
                <w:b/>
              </w:rPr>
              <w:t>2009 19 98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C5C4D9" w14:textId="77777777" w:rsidR="00756439" w:rsidRDefault="00756439" w:rsidP="00756439">
            <w:pPr>
              <w:pStyle w:val="NormalinTable"/>
              <w:tabs>
                <w:tab w:val="left" w:pos="1250"/>
              </w:tabs>
            </w:pPr>
            <w:r>
              <w:t>0.00%</w:t>
            </w:r>
          </w:p>
        </w:tc>
      </w:tr>
      <w:tr w:rsidR="00756439" w14:paraId="7FE3CAD1" w14:textId="77777777" w:rsidTr="00FC0611">
        <w:trPr>
          <w:cantSplit/>
        </w:trPr>
        <w:tc>
          <w:tcPr>
            <w:tcW w:w="0" w:type="auto"/>
            <w:tcBorders>
              <w:top w:val="single" w:sz="4" w:space="0" w:color="A6A6A6" w:themeColor="background1" w:themeShade="A6"/>
              <w:right w:val="single" w:sz="4" w:space="0" w:color="000000" w:themeColor="text1"/>
            </w:tcBorders>
          </w:tcPr>
          <w:p w14:paraId="5F70AC8F" w14:textId="77777777" w:rsidR="00756439" w:rsidRDefault="00756439" w:rsidP="00756439">
            <w:pPr>
              <w:pStyle w:val="NormalinTable"/>
            </w:pPr>
            <w:r>
              <w:rPr>
                <w:b/>
              </w:rPr>
              <w:t>2009 21 00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98C5AA" w14:textId="77777777" w:rsidR="00756439" w:rsidRDefault="00756439" w:rsidP="00756439">
            <w:pPr>
              <w:pStyle w:val="NormalinTable"/>
              <w:tabs>
                <w:tab w:val="left" w:pos="1250"/>
              </w:tabs>
            </w:pPr>
            <w:r>
              <w:t>0.00%</w:t>
            </w:r>
          </w:p>
        </w:tc>
      </w:tr>
      <w:tr w:rsidR="00756439" w14:paraId="098220ED" w14:textId="77777777" w:rsidTr="00FC0611">
        <w:trPr>
          <w:cantSplit/>
        </w:trPr>
        <w:tc>
          <w:tcPr>
            <w:tcW w:w="0" w:type="auto"/>
            <w:tcBorders>
              <w:top w:val="single" w:sz="4" w:space="0" w:color="A6A6A6" w:themeColor="background1" w:themeShade="A6"/>
              <w:right w:val="single" w:sz="4" w:space="0" w:color="000000" w:themeColor="text1"/>
            </w:tcBorders>
          </w:tcPr>
          <w:p w14:paraId="60E8BFBE" w14:textId="77777777" w:rsidR="00756439" w:rsidRDefault="00756439" w:rsidP="00756439">
            <w:pPr>
              <w:pStyle w:val="NormalinTable"/>
            </w:pPr>
            <w:r>
              <w:rPr>
                <w:b/>
              </w:rPr>
              <w:t>2009 29 11 11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10BF27" w14:textId="77777777" w:rsidR="00756439" w:rsidRDefault="00756439" w:rsidP="00756439">
            <w:pPr>
              <w:pStyle w:val="NormalinTable"/>
              <w:tabs>
                <w:tab w:val="left" w:pos="1250"/>
              </w:tabs>
            </w:pPr>
            <w:r>
              <w:t>0.00%</w:t>
            </w:r>
          </w:p>
        </w:tc>
      </w:tr>
      <w:tr w:rsidR="00756439" w14:paraId="1B2D04E2" w14:textId="77777777" w:rsidTr="00FC0611">
        <w:trPr>
          <w:cantSplit/>
        </w:trPr>
        <w:tc>
          <w:tcPr>
            <w:tcW w:w="0" w:type="auto"/>
            <w:tcBorders>
              <w:top w:val="single" w:sz="4" w:space="0" w:color="A6A6A6" w:themeColor="background1" w:themeShade="A6"/>
              <w:right w:val="single" w:sz="4" w:space="0" w:color="000000" w:themeColor="text1"/>
            </w:tcBorders>
          </w:tcPr>
          <w:p w14:paraId="6035CAD5" w14:textId="77777777" w:rsidR="00756439" w:rsidRDefault="00756439" w:rsidP="00756439">
            <w:pPr>
              <w:pStyle w:val="NormalinTable"/>
            </w:pPr>
            <w:r>
              <w:rPr>
                <w:b/>
              </w:rPr>
              <w:t>2009 29 11 19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B34A10" w14:textId="77777777" w:rsidR="00756439" w:rsidRDefault="00756439" w:rsidP="00756439">
            <w:pPr>
              <w:pStyle w:val="NormalinTable"/>
              <w:tabs>
                <w:tab w:val="left" w:pos="1250"/>
              </w:tabs>
            </w:pPr>
            <w:r>
              <w:t>0.00% + 20.600 € / 100 kg</w:t>
            </w:r>
          </w:p>
        </w:tc>
      </w:tr>
      <w:tr w:rsidR="00756439" w14:paraId="3E860E00" w14:textId="77777777" w:rsidTr="00FC0611">
        <w:trPr>
          <w:cantSplit/>
        </w:trPr>
        <w:tc>
          <w:tcPr>
            <w:tcW w:w="0" w:type="auto"/>
            <w:tcBorders>
              <w:top w:val="single" w:sz="4" w:space="0" w:color="A6A6A6" w:themeColor="background1" w:themeShade="A6"/>
              <w:right w:val="single" w:sz="4" w:space="0" w:color="000000" w:themeColor="text1"/>
            </w:tcBorders>
          </w:tcPr>
          <w:p w14:paraId="29210701" w14:textId="77777777" w:rsidR="00756439" w:rsidRDefault="00756439" w:rsidP="00756439">
            <w:pPr>
              <w:pStyle w:val="NormalinTable"/>
            </w:pPr>
            <w:r>
              <w:rPr>
                <w:b/>
              </w:rPr>
              <w:t>2009 29 11 91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166DFA" w14:textId="77777777" w:rsidR="00756439" w:rsidRDefault="00756439" w:rsidP="00756439">
            <w:pPr>
              <w:pStyle w:val="NormalinTable"/>
              <w:tabs>
                <w:tab w:val="left" w:pos="1250"/>
              </w:tabs>
            </w:pPr>
            <w:r>
              <w:t>0.00%</w:t>
            </w:r>
          </w:p>
        </w:tc>
      </w:tr>
      <w:tr w:rsidR="00756439" w14:paraId="6F35C63D" w14:textId="77777777" w:rsidTr="00FC0611">
        <w:trPr>
          <w:cantSplit/>
        </w:trPr>
        <w:tc>
          <w:tcPr>
            <w:tcW w:w="0" w:type="auto"/>
            <w:tcBorders>
              <w:top w:val="single" w:sz="4" w:space="0" w:color="A6A6A6" w:themeColor="background1" w:themeShade="A6"/>
              <w:right w:val="single" w:sz="4" w:space="0" w:color="000000" w:themeColor="text1"/>
            </w:tcBorders>
          </w:tcPr>
          <w:p w14:paraId="37D3EB58" w14:textId="77777777" w:rsidR="00756439" w:rsidRDefault="00756439" w:rsidP="00756439">
            <w:pPr>
              <w:pStyle w:val="NormalinTable"/>
            </w:pPr>
            <w:r>
              <w:rPr>
                <w:b/>
              </w:rPr>
              <w:t>2009 29 11 99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F86489" w14:textId="77777777" w:rsidR="00756439" w:rsidRDefault="00756439" w:rsidP="00756439">
            <w:pPr>
              <w:pStyle w:val="NormalinTable"/>
              <w:tabs>
                <w:tab w:val="left" w:pos="1250"/>
              </w:tabs>
            </w:pPr>
            <w:r>
              <w:t>0.00% + 20.600 € / 100 kg</w:t>
            </w:r>
          </w:p>
        </w:tc>
      </w:tr>
      <w:tr w:rsidR="00756439" w14:paraId="53DD34BC" w14:textId="77777777" w:rsidTr="00FC0611">
        <w:trPr>
          <w:cantSplit/>
        </w:trPr>
        <w:tc>
          <w:tcPr>
            <w:tcW w:w="0" w:type="auto"/>
            <w:tcBorders>
              <w:top w:val="single" w:sz="4" w:space="0" w:color="A6A6A6" w:themeColor="background1" w:themeShade="A6"/>
              <w:right w:val="single" w:sz="4" w:space="0" w:color="000000" w:themeColor="text1"/>
            </w:tcBorders>
          </w:tcPr>
          <w:p w14:paraId="7D0316A1" w14:textId="77777777" w:rsidR="00756439" w:rsidRDefault="00756439" w:rsidP="00756439">
            <w:pPr>
              <w:pStyle w:val="NormalinTable"/>
            </w:pPr>
            <w:r>
              <w:rPr>
                <w:b/>
              </w:rPr>
              <w:t>2009 29 19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882415" w14:textId="77777777" w:rsidR="00756439" w:rsidRDefault="00756439" w:rsidP="00756439">
            <w:pPr>
              <w:pStyle w:val="NormalinTable"/>
              <w:tabs>
                <w:tab w:val="left" w:pos="1250"/>
              </w:tabs>
            </w:pPr>
            <w:r>
              <w:t>0.00%</w:t>
            </w:r>
          </w:p>
        </w:tc>
      </w:tr>
      <w:tr w:rsidR="00756439" w14:paraId="033DE0DE" w14:textId="77777777" w:rsidTr="00FC0611">
        <w:trPr>
          <w:cantSplit/>
        </w:trPr>
        <w:tc>
          <w:tcPr>
            <w:tcW w:w="0" w:type="auto"/>
            <w:tcBorders>
              <w:top w:val="single" w:sz="4" w:space="0" w:color="A6A6A6" w:themeColor="background1" w:themeShade="A6"/>
              <w:right w:val="single" w:sz="4" w:space="0" w:color="000000" w:themeColor="text1"/>
            </w:tcBorders>
          </w:tcPr>
          <w:p w14:paraId="683CFAEB" w14:textId="77777777" w:rsidR="00756439" w:rsidRDefault="00756439" w:rsidP="00756439">
            <w:pPr>
              <w:pStyle w:val="NormalinTable"/>
            </w:pPr>
            <w:r>
              <w:rPr>
                <w:b/>
              </w:rPr>
              <w:t>2009 29 91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72F56C" w14:textId="77777777" w:rsidR="00756439" w:rsidRDefault="00756439" w:rsidP="00756439">
            <w:pPr>
              <w:pStyle w:val="NormalinTable"/>
              <w:tabs>
                <w:tab w:val="left" w:pos="1250"/>
              </w:tabs>
            </w:pPr>
            <w:r>
              <w:t>0.00% + 20.600 € / 100 kg</w:t>
            </w:r>
          </w:p>
        </w:tc>
      </w:tr>
      <w:tr w:rsidR="00756439" w14:paraId="79F70D73" w14:textId="77777777" w:rsidTr="00FC0611">
        <w:trPr>
          <w:cantSplit/>
        </w:trPr>
        <w:tc>
          <w:tcPr>
            <w:tcW w:w="0" w:type="auto"/>
            <w:tcBorders>
              <w:top w:val="single" w:sz="4" w:space="0" w:color="A6A6A6" w:themeColor="background1" w:themeShade="A6"/>
              <w:right w:val="single" w:sz="4" w:space="0" w:color="000000" w:themeColor="text1"/>
            </w:tcBorders>
          </w:tcPr>
          <w:p w14:paraId="77E853B3" w14:textId="77777777" w:rsidR="00756439" w:rsidRDefault="00756439" w:rsidP="00756439">
            <w:pPr>
              <w:pStyle w:val="NormalinTable"/>
            </w:pPr>
            <w:r>
              <w:rPr>
                <w:b/>
              </w:rPr>
              <w:t>2009 29 99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DFFCEE" w14:textId="77777777" w:rsidR="00756439" w:rsidRDefault="00756439" w:rsidP="00756439">
            <w:pPr>
              <w:pStyle w:val="NormalinTable"/>
              <w:tabs>
                <w:tab w:val="left" w:pos="1250"/>
              </w:tabs>
            </w:pPr>
            <w:r>
              <w:t>0.00%</w:t>
            </w:r>
          </w:p>
        </w:tc>
      </w:tr>
      <w:tr w:rsidR="00756439" w14:paraId="4ADFCD66" w14:textId="77777777" w:rsidTr="00FC0611">
        <w:trPr>
          <w:cantSplit/>
        </w:trPr>
        <w:tc>
          <w:tcPr>
            <w:tcW w:w="0" w:type="auto"/>
            <w:tcBorders>
              <w:top w:val="single" w:sz="4" w:space="0" w:color="A6A6A6" w:themeColor="background1" w:themeShade="A6"/>
              <w:right w:val="single" w:sz="4" w:space="0" w:color="000000" w:themeColor="text1"/>
            </w:tcBorders>
          </w:tcPr>
          <w:p w14:paraId="15CBF090" w14:textId="77777777" w:rsidR="00756439" w:rsidRDefault="00756439" w:rsidP="00756439">
            <w:pPr>
              <w:pStyle w:val="NormalinTable"/>
            </w:pPr>
            <w:r>
              <w:rPr>
                <w:b/>
              </w:rPr>
              <w:t>2009 31 00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D87A7C" w14:textId="77777777" w:rsidR="00756439" w:rsidRDefault="00756439" w:rsidP="00756439">
            <w:pPr>
              <w:pStyle w:val="NormalinTable"/>
              <w:tabs>
                <w:tab w:val="left" w:pos="1250"/>
              </w:tabs>
            </w:pPr>
            <w:r>
              <w:t>0.00%</w:t>
            </w:r>
          </w:p>
        </w:tc>
      </w:tr>
      <w:tr w:rsidR="00756439" w14:paraId="611EA9E5" w14:textId="77777777" w:rsidTr="00FC0611">
        <w:trPr>
          <w:cantSplit/>
        </w:trPr>
        <w:tc>
          <w:tcPr>
            <w:tcW w:w="0" w:type="auto"/>
            <w:tcBorders>
              <w:top w:val="single" w:sz="4" w:space="0" w:color="A6A6A6" w:themeColor="background1" w:themeShade="A6"/>
              <w:right w:val="single" w:sz="4" w:space="0" w:color="000000" w:themeColor="text1"/>
            </w:tcBorders>
          </w:tcPr>
          <w:p w14:paraId="06D7A08B" w14:textId="77777777" w:rsidR="00756439" w:rsidRDefault="00756439" w:rsidP="00756439">
            <w:pPr>
              <w:pStyle w:val="NormalinTable"/>
            </w:pPr>
            <w:r>
              <w:rPr>
                <w:b/>
              </w:rPr>
              <w:t>2009 39 11 11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36A9D9" w14:textId="77777777" w:rsidR="00756439" w:rsidRDefault="00756439" w:rsidP="00756439">
            <w:pPr>
              <w:pStyle w:val="NormalinTable"/>
              <w:tabs>
                <w:tab w:val="left" w:pos="1250"/>
              </w:tabs>
            </w:pPr>
            <w:r>
              <w:t>0.00%</w:t>
            </w:r>
          </w:p>
        </w:tc>
      </w:tr>
      <w:tr w:rsidR="00756439" w14:paraId="2CDDA849" w14:textId="77777777" w:rsidTr="00FC0611">
        <w:trPr>
          <w:cantSplit/>
        </w:trPr>
        <w:tc>
          <w:tcPr>
            <w:tcW w:w="0" w:type="auto"/>
            <w:tcBorders>
              <w:top w:val="single" w:sz="4" w:space="0" w:color="A6A6A6" w:themeColor="background1" w:themeShade="A6"/>
              <w:right w:val="single" w:sz="4" w:space="0" w:color="000000" w:themeColor="text1"/>
            </w:tcBorders>
          </w:tcPr>
          <w:p w14:paraId="70689BA4" w14:textId="77777777" w:rsidR="00756439" w:rsidRDefault="00756439" w:rsidP="00756439">
            <w:pPr>
              <w:pStyle w:val="NormalinTable"/>
            </w:pPr>
            <w:r>
              <w:rPr>
                <w:b/>
              </w:rPr>
              <w:t>2009 39 11 19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27E088" w14:textId="77777777" w:rsidR="00756439" w:rsidRDefault="00756439" w:rsidP="00756439">
            <w:pPr>
              <w:pStyle w:val="NormalinTable"/>
              <w:tabs>
                <w:tab w:val="left" w:pos="1250"/>
              </w:tabs>
            </w:pPr>
            <w:r>
              <w:t>0.00% + 20.600 € / 100 kg</w:t>
            </w:r>
          </w:p>
        </w:tc>
      </w:tr>
      <w:tr w:rsidR="00756439" w14:paraId="6CDC6900" w14:textId="77777777" w:rsidTr="00FC0611">
        <w:trPr>
          <w:cantSplit/>
        </w:trPr>
        <w:tc>
          <w:tcPr>
            <w:tcW w:w="0" w:type="auto"/>
            <w:tcBorders>
              <w:top w:val="single" w:sz="4" w:space="0" w:color="A6A6A6" w:themeColor="background1" w:themeShade="A6"/>
              <w:right w:val="single" w:sz="4" w:space="0" w:color="000000" w:themeColor="text1"/>
            </w:tcBorders>
          </w:tcPr>
          <w:p w14:paraId="4E8DBB21" w14:textId="77777777" w:rsidR="00756439" w:rsidRDefault="00756439" w:rsidP="00756439">
            <w:pPr>
              <w:pStyle w:val="NormalinTable"/>
            </w:pPr>
            <w:r>
              <w:rPr>
                <w:b/>
              </w:rPr>
              <w:t>2009 39 11 91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50CD30" w14:textId="77777777" w:rsidR="00756439" w:rsidRDefault="00756439" w:rsidP="00756439">
            <w:pPr>
              <w:pStyle w:val="NormalinTable"/>
              <w:tabs>
                <w:tab w:val="left" w:pos="1250"/>
              </w:tabs>
            </w:pPr>
            <w:r>
              <w:t>0.00%</w:t>
            </w:r>
          </w:p>
        </w:tc>
      </w:tr>
      <w:tr w:rsidR="00756439" w14:paraId="67DBFEEB" w14:textId="77777777" w:rsidTr="00FC0611">
        <w:trPr>
          <w:cantSplit/>
        </w:trPr>
        <w:tc>
          <w:tcPr>
            <w:tcW w:w="0" w:type="auto"/>
            <w:tcBorders>
              <w:top w:val="single" w:sz="4" w:space="0" w:color="A6A6A6" w:themeColor="background1" w:themeShade="A6"/>
              <w:right w:val="single" w:sz="4" w:space="0" w:color="000000" w:themeColor="text1"/>
            </w:tcBorders>
          </w:tcPr>
          <w:p w14:paraId="5EB5188A" w14:textId="77777777" w:rsidR="00756439" w:rsidRDefault="00756439" w:rsidP="00756439">
            <w:pPr>
              <w:pStyle w:val="NormalinTable"/>
            </w:pPr>
            <w:r>
              <w:rPr>
                <w:b/>
              </w:rPr>
              <w:t>2009 39 11 99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7B4391" w14:textId="77777777" w:rsidR="00756439" w:rsidRDefault="00756439" w:rsidP="00756439">
            <w:pPr>
              <w:pStyle w:val="NormalinTable"/>
              <w:tabs>
                <w:tab w:val="left" w:pos="1250"/>
              </w:tabs>
            </w:pPr>
            <w:r>
              <w:t>0.00% + 20.600 € / 100 kg</w:t>
            </w:r>
          </w:p>
        </w:tc>
      </w:tr>
      <w:tr w:rsidR="00756439" w14:paraId="517919B2" w14:textId="77777777" w:rsidTr="00FC0611">
        <w:trPr>
          <w:cantSplit/>
        </w:trPr>
        <w:tc>
          <w:tcPr>
            <w:tcW w:w="0" w:type="auto"/>
            <w:tcBorders>
              <w:top w:val="single" w:sz="4" w:space="0" w:color="A6A6A6" w:themeColor="background1" w:themeShade="A6"/>
              <w:right w:val="single" w:sz="4" w:space="0" w:color="000000" w:themeColor="text1"/>
            </w:tcBorders>
          </w:tcPr>
          <w:p w14:paraId="7DCF7720" w14:textId="77777777" w:rsidR="00756439" w:rsidRDefault="00756439" w:rsidP="00756439">
            <w:pPr>
              <w:pStyle w:val="NormalinTable"/>
            </w:pPr>
            <w:r>
              <w:rPr>
                <w:b/>
              </w:rPr>
              <w:t>2009 39 19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1A0D33" w14:textId="77777777" w:rsidR="00756439" w:rsidRDefault="00756439" w:rsidP="00756439">
            <w:pPr>
              <w:pStyle w:val="NormalinTable"/>
              <w:tabs>
                <w:tab w:val="left" w:pos="1250"/>
              </w:tabs>
            </w:pPr>
            <w:r>
              <w:t>0.00%</w:t>
            </w:r>
          </w:p>
        </w:tc>
      </w:tr>
      <w:tr w:rsidR="00756439" w14:paraId="113AB025" w14:textId="77777777" w:rsidTr="00FC0611">
        <w:trPr>
          <w:cantSplit/>
        </w:trPr>
        <w:tc>
          <w:tcPr>
            <w:tcW w:w="0" w:type="auto"/>
            <w:tcBorders>
              <w:top w:val="single" w:sz="4" w:space="0" w:color="A6A6A6" w:themeColor="background1" w:themeShade="A6"/>
              <w:right w:val="single" w:sz="4" w:space="0" w:color="000000" w:themeColor="text1"/>
            </w:tcBorders>
          </w:tcPr>
          <w:p w14:paraId="2DDB9609" w14:textId="77777777" w:rsidR="00756439" w:rsidRDefault="00756439" w:rsidP="00756439">
            <w:pPr>
              <w:pStyle w:val="NormalinTable"/>
            </w:pPr>
            <w:r>
              <w:rPr>
                <w:b/>
              </w:rPr>
              <w:t>2009 39 31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179EF9" w14:textId="77777777" w:rsidR="00756439" w:rsidRDefault="00756439" w:rsidP="00756439">
            <w:pPr>
              <w:pStyle w:val="NormalinTable"/>
              <w:tabs>
                <w:tab w:val="left" w:pos="1250"/>
              </w:tabs>
            </w:pPr>
            <w:r>
              <w:t>0.00%</w:t>
            </w:r>
          </w:p>
        </w:tc>
      </w:tr>
      <w:tr w:rsidR="00756439" w14:paraId="65629342" w14:textId="77777777" w:rsidTr="00FC0611">
        <w:trPr>
          <w:cantSplit/>
        </w:trPr>
        <w:tc>
          <w:tcPr>
            <w:tcW w:w="0" w:type="auto"/>
            <w:tcBorders>
              <w:top w:val="single" w:sz="4" w:space="0" w:color="A6A6A6" w:themeColor="background1" w:themeShade="A6"/>
              <w:right w:val="single" w:sz="4" w:space="0" w:color="000000" w:themeColor="text1"/>
            </w:tcBorders>
          </w:tcPr>
          <w:p w14:paraId="13842E52" w14:textId="77777777" w:rsidR="00756439" w:rsidRDefault="00756439" w:rsidP="00756439">
            <w:pPr>
              <w:pStyle w:val="NormalinTable"/>
            </w:pPr>
            <w:r>
              <w:rPr>
                <w:b/>
              </w:rPr>
              <w:t>2009 39 39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F1C014" w14:textId="77777777" w:rsidR="00756439" w:rsidRDefault="00756439" w:rsidP="00756439">
            <w:pPr>
              <w:pStyle w:val="NormalinTable"/>
              <w:tabs>
                <w:tab w:val="left" w:pos="1250"/>
              </w:tabs>
            </w:pPr>
            <w:r>
              <w:t>0.00%</w:t>
            </w:r>
          </w:p>
        </w:tc>
      </w:tr>
      <w:tr w:rsidR="00756439" w14:paraId="4CB7E150" w14:textId="77777777" w:rsidTr="00FC0611">
        <w:trPr>
          <w:cantSplit/>
        </w:trPr>
        <w:tc>
          <w:tcPr>
            <w:tcW w:w="0" w:type="auto"/>
            <w:tcBorders>
              <w:top w:val="single" w:sz="4" w:space="0" w:color="A6A6A6" w:themeColor="background1" w:themeShade="A6"/>
              <w:right w:val="single" w:sz="4" w:space="0" w:color="000000" w:themeColor="text1"/>
            </w:tcBorders>
          </w:tcPr>
          <w:p w14:paraId="11B83C92" w14:textId="77777777" w:rsidR="00756439" w:rsidRDefault="00756439" w:rsidP="00756439">
            <w:pPr>
              <w:pStyle w:val="NormalinTable"/>
            </w:pPr>
            <w:r>
              <w:rPr>
                <w:b/>
              </w:rPr>
              <w:t>2009 39 51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F86E99" w14:textId="77777777" w:rsidR="00756439" w:rsidRDefault="00756439" w:rsidP="00756439">
            <w:pPr>
              <w:pStyle w:val="NormalinTable"/>
              <w:tabs>
                <w:tab w:val="left" w:pos="1250"/>
              </w:tabs>
            </w:pPr>
            <w:r>
              <w:t>0.00% + 20.600 € / 100 kg</w:t>
            </w:r>
          </w:p>
        </w:tc>
      </w:tr>
      <w:tr w:rsidR="00756439" w14:paraId="3D8E5FD6" w14:textId="77777777" w:rsidTr="00FC0611">
        <w:trPr>
          <w:cantSplit/>
        </w:trPr>
        <w:tc>
          <w:tcPr>
            <w:tcW w:w="0" w:type="auto"/>
            <w:tcBorders>
              <w:top w:val="single" w:sz="4" w:space="0" w:color="A6A6A6" w:themeColor="background1" w:themeShade="A6"/>
              <w:right w:val="single" w:sz="4" w:space="0" w:color="000000" w:themeColor="text1"/>
            </w:tcBorders>
          </w:tcPr>
          <w:p w14:paraId="454B8BF6" w14:textId="77777777" w:rsidR="00756439" w:rsidRDefault="00756439" w:rsidP="00756439">
            <w:pPr>
              <w:pStyle w:val="NormalinTable"/>
            </w:pPr>
            <w:r>
              <w:rPr>
                <w:b/>
              </w:rPr>
              <w:t>2009 39 55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45244B" w14:textId="77777777" w:rsidR="00756439" w:rsidRDefault="00756439" w:rsidP="00756439">
            <w:pPr>
              <w:pStyle w:val="NormalinTable"/>
              <w:tabs>
                <w:tab w:val="left" w:pos="1250"/>
              </w:tabs>
            </w:pPr>
            <w:r>
              <w:t>0.00%</w:t>
            </w:r>
          </w:p>
        </w:tc>
      </w:tr>
      <w:tr w:rsidR="00756439" w14:paraId="26E23BAB" w14:textId="77777777" w:rsidTr="00FC0611">
        <w:trPr>
          <w:cantSplit/>
        </w:trPr>
        <w:tc>
          <w:tcPr>
            <w:tcW w:w="0" w:type="auto"/>
            <w:tcBorders>
              <w:top w:val="single" w:sz="4" w:space="0" w:color="A6A6A6" w:themeColor="background1" w:themeShade="A6"/>
              <w:right w:val="single" w:sz="4" w:space="0" w:color="000000" w:themeColor="text1"/>
            </w:tcBorders>
          </w:tcPr>
          <w:p w14:paraId="19FF61B2" w14:textId="77777777" w:rsidR="00756439" w:rsidRDefault="00756439" w:rsidP="00756439">
            <w:pPr>
              <w:pStyle w:val="NormalinTable"/>
            </w:pPr>
            <w:r>
              <w:rPr>
                <w:b/>
              </w:rPr>
              <w:t>2009 39 59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53B20B" w14:textId="77777777" w:rsidR="00756439" w:rsidRDefault="00756439" w:rsidP="00756439">
            <w:pPr>
              <w:pStyle w:val="NormalinTable"/>
              <w:tabs>
                <w:tab w:val="left" w:pos="1250"/>
              </w:tabs>
            </w:pPr>
            <w:r>
              <w:t>0.00%</w:t>
            </w:r>
          </w:p>
        </w:tc>
      </w:tr>
      <w:tr w:rsidR="00756439" w14:paraId="4BE236EE" w14:textId="77777777" w:rsidTr="00FC0611">
        <w:trPr>
          <w:cantSplit/>
        </w:trPr>
        <w:tc>
          <w:tcPr>
            <w:tcW w:w="0" w:type="auto"/>
            <w:tcBorders>
              <w:top w:val="single" w:sz="4" w:space="0" w:color="A6A6A6" w:themeColor="background1" w:themeShade="A6"/>
              <w:right w:val="single" w:sz="4" w:space="0" w:color="000000" w:themeColor="text1"/>
            </w:tcBorders>
          </w:tcPr>
          <w:p w14:paraId="5017E9B5" w14:textId="77777777" w:rsidR="00756439" w:rsidRDefault="00756439" w:rsidP="00756439">
            <w:pPr>
              <w:pStyle w:val="NormalinTable"/>
            </w:pPr>
            <w:r>
              <w:rPr>
                <w:b/>
              </w:rPr>
              <w:t>2009 39 91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6DB5BF" w14:textId="77777777" w:rsidR="00756439" w:rsidRDefault="00756439" w:rsidP="00756439">
            <w:pPr>
              <w:pStyle w:val="NormalinTable"/>
              <w:tabs>
                <w:tab w:val="left" w:pos="1250"/>
              </w:tabs>
            </w:pPr>
            <w:r>
              <w:t>0.00% + 20.600 € / 100 kg</w:t>
            </w:r>
          </w:p>
        </w:tc>
      </w:tr>
      <w:tr w:rsidR="00756439" w14:paraId="33C5E5D0" w14:textId="77777777" w:rsidTr="00FC0611">
        <w:trPr>
          <w:cantSplit/>
        </w:trPr>
        <w:tc>
          <w:tcPr>
            <w:tcW w:w="0" w:type="auto"/>
            <w:tcBorders>
              <w:top w:val="single" w:sz="4" w:space="0" w:color="A6A6A6" w:themeColor="background1" w:themeShade="A6"/>
              <w:right w:val="single" w:sz="4" w:space="0" w:color="000000" w:themeColor="text1"/>
            </w:tcBorders>
          </w:tcPr>
          <w:p w14:paraId="40621A6F" w14:textId="77777777" w:rsidR="00756439" w:rsidRDefault="00756439" w:rsidP="00756439">
            <w:pPr>
              <w:pStyle w:val="NormalinTable"/>
            </w:pPr>
            <w:r>
              <w:rPr>
                <w:b/>
              </w:rPr>
              <w:t>2009 39 95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9CE33A" w14:textId="77777777" w:rsidR="00756439" w:rsidRDefault="00756439" w:rsidP="00756439">
            <w:pPr>
              <w:pStyle w:val="NormalinTable"/>
              <w:tabs>
                <w:tab w:val="left" w:pos="1250"/>
              </w:tabs>
            </w:pPr>
            <w:r>
              <w:t>0.00%</w:t>
            </w:r>
          </w:p>
        </w:tc>
      </w:tr>
      <w:tr w:rsidR="00756439" w14:paraId="34CAD11D" w14:textId="77777777" w:rsidTr="00FC0611">
        <w:trPr>
          <w:cantSplit/>
        </w:trPr>
        <w:tc>
          <w:tcPr>
            <w:tcW w:w="0" w:type="auto"/>
            <w:tcBorders>
              <w:top w:val="single" w:sz="4" w:space="0" w:color="A6A6A6" w:themeColor="background1" w:themeShade="A6"/>
              <w:right w:val="single" w:sz="4" w:space="0" w:color="000000" w:themeColor="text1"/>
            </w:tcBorders>
          </w:tcPr>
          <w:p w14:paraId="4A0E29D0" w14:textId="77777777" w:rsidR="00756439" w:rsidRDefault="00756439" w:rsidP="00756439">
            <w:pPr>
              <w:pStyle w:val="NormalinTable"/>
            </w:pPr>
            <w:r>
              <w:rPr>
                <w:b/>
              </w:rPr>
              <w:t>2009 39 99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66F4D2" w14:textId="77777777" w:rsidR="00756439" w:rsidRDefault="00756439" w:rsidP="00756439">
            <w:pPr>
              <w:pStyle w:val="NormalinTable"/>
              <w:tabs>
                <w:tab w:val="left" w:pos="1250"/>
              </w:tabs>
            </w:pPr>
            <w:r>
              <w:t>0.00%</w:t>
            </w:r>
          </w:p>
        </w:tc>
      </w:tr>
      <w:tr w:rsidR="00756439" w14:paraId="7A5E0E13" w14:textId="77777777" w:rsidTr="00FC0611">
        <w:trPr>
          <w:cantSplit/>
        </w:trPr>
        <w:tc>
          <w:tcPr>
            <w:tcW w:w="0" w:type="auto"/>
            <w:tcBorders>
              <w:top w:val="single" w:sz="4" w:space="0" w:color="A6A6A6" w:themeColor="background1" w:themeShade="A6"/>
              <w:right w:val="single" w:sz="4" w:space="0" w:color="000000" w:themeColor="text1"/>
            </w:tcBorders>
          </w:tcPr>
          <w:p w14:paraId="63C5218C" w14:textId="77777777" w:rsidR="00756439" w:rsidRDefault="00756439" w:rsidP="00756439">
            <w:pPr>
              <w:pStyle w:val="NormalinTable"/>
            </w:pPr>
            <w:r>
              <w:rPr>
                <w:b/>
              </w:rPr>
              <w:t>2009 41 00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A4D3CD" w14:textId="77777777" w:rsidR="00756439" w:rsidRDefault="00756439" w:rsidP="00756439">
            <w:pPr>
              <w:pStyle w:val="NormalinTable"/>
              <w:tabs>
                <w:tab w:val="left" w:pos="1250"/>
              </w:tabs>
            </w:pPr>
            <w:r>
              <w:t>0.00%</w:t>
            </w:r>
          </w:p>
        </w:tc>
      </w:tr>
      <w:tr w:rsidR="00756439" w14:paraId="64BCF509" w14:textId="77777777" w:rsidTr="00FC0611">
        <w:trPr>
          <w:cantSplit/>
        </w:trPr>
        <w:tc>
          <w:tcPr>
            <w:tcW w:w="0" w:type="auto"/>
            <w:tcBorders>
              <w:top w:val="single" w:sz="4" w:space="0" w:color="A6A6A6" w:themeColor="background1" w:themeShade="A6"/>
              <w:right w:val="single" w:sz="4" w:space="0" w:color="000000" w:themeColor="text1"/>
            </w:tcBorders>
          </w:tcPr>
          <w:p w14:paraId="054EEE5C" w14:textId="77777777" w:rsidR="00756439" w:rsidRDefault="00756439" w:rsidP="00756439">
            <w:pPr>
              <w:pStyle w:val="NormalinTable"/>
            </w:pPr>
            <w:r>
              <w:rPr>
                <w:b/>
              </w:rPr>
              <w:t>2009 49 11 11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1AF1D9" w14:textId="77777777" w:rsidR="00756439" w:rsidRDefault="00756439" w:rsidP="00756439">
            <w:pPr>
              <w:pStyle w:val="NormalinTable"/>
              <w:tabs>
                <w:tab w:val="left" w:pos="1250"/>
              </w:tabs>
            </w:pPr>
            <w:r>
              <w:t>0.00%</w:t>
            </w:r>
          </w:p>
        </w:tc>
      </w:tr>
      <w:tr w:rsidR="00756439" w14:paraId="51035F4E" w14:textId="77777777" w:rsidTr="00FC0611">
        <w:trPr>
          <w:cantSplit/>
        </w:trPr>
        <w:tc>
          <w:tcPr>
            <w:tcW w:w="0" w:type="auto"/>
            <w:tcBorders>
              <w:top w:val="single" w:sz="4" w:space="0" w:color="A6A6A6" w:themeColor="background1" w:themeShade="A6"/>
              <w:right w:val="single" w:sz="4" w:space="0" w:color="000000" w:themeColor="text1"/>
            </w:tcBorders>
          </w:tcPr>
          <w:p w14:paraId="401146FE" w14:textId="77777777" w:rsidR="00756439" w:rsidRDefault="00756439" w:rsidP="00756439">
            <w:pPr>
              <w:pStyle w:val="NormalinTable"/>
            </w:pPr>
            <w:r>
              <w:rPr>
                <w:b/>
              </w:rPr>
              <w:t>2009 49 11 19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DD4740" w14:textId="77777777" w:rsidR="00756439" w:rsidRDefault="00756439" w:rsidP="00756439">
            <w:pPr>
              <w:pStyle w:val="NormalinTable"/>
              <w:tabs>
                <w:tab w:val="left" w:pos="1250"/>
              </w:tabs>
            </w:pPr>
            <w:r>
              <w:t>0.00% + 20.600 € / 100 kg</w:t>
            </w:r>
          </w:p>
        </w:tc>
      </w:tr>
      <w:tr w:rsidR="00756439" w14:paraId="0986093E" w14:textId="77777777" w:rsidTr="00FC0611">
        <w:trPr>
          <w:cantSplit/>
        </w:trPr>
        <w:tc>
          <w:tcPr>
            <w:tcW w:w="0" w:type="auto"/>
            <w:tcBorders>
              <w:top w:val="single" w:sz="4" w:space="0" w:color="A6A6A6" w:themeColor="background1" w:themeShade="A6"/>
              <w:right w:val="single" w:sz="4" w:space="0" w:color="000000" w:themeColor="text1"/>
            </w:tcBorders>
          </w:tcPr>
          <w:p w14:paraId="096C1353" w14:textId="77777777" w:rsidR="00756439" w:rsidRDefault="00756439" w:rsidP="00756439">
            <w:pPr>
              <w:pStyle w:val="NormalinTable"/>
            </w:pPr>
            <w:r>
              <w:rPr>
                <w:b/>
              </w:rPr>
              <w:t>2009 49 11 91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2DFE6B" w14:textId="77777777" w:rsidR="00756439" w:rsidRDefault="00756439" w:rsidP="00756439">
            <w:pPr>
              <w:pStyle w:val="NormalinTable"/>
              <w:tabs>
                <w:tab w:val="left" w:pos="1250"/>
              </w:tabs>
            </w:pPr>
            <w:r>
              <w:t>0.00%</w:t>
            </w:r>
          </w:p>
        </w:tc>
      </w:tr>
      <w:tr w:rsidR="00756439" w14:paraId="0268A212" w14:textId="77777777" w:rsidTr="00FC0611">
        <w:trPr>
          <w:cantSplit/>
        </w:trPr>
        <w:tc>
          <w:tcPr>
            <w:tcW w:w="0" w:type="auto"/>
            <w:tcBorders>
              <w:top w:val="single" w:sz="4" w:space="0" w:color="A6A6A6" w:themeColor="background1" w:themeShade="A6"/>
              <w:right w:val="single" w:sz="4" w:space="0" w:color="000000" w:themeColor="text1"/>
            </w:tcBorders>
          </w:tcPr>
          <w:p w14:paraId="761D561A" w14:textId="77777777" w:rsidR="00756439" w:rsidRDefault="00756439" w:rsidP="00756439">
            <w:pPr>
              <w:pStyle w:val="NormalinTable"/>
            </w:pPr>
            <w:r>
              <w:rPr>
                <w:b/>
              </w:rPr>
              <w:t>2009 49 11 99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7D27B1" w14:textId="77777777" w:rsidR="00756439" w:rsidRDefault="00756439" w:rsidP="00756439">
            <w:pPr>
              <w:pStyle w:val="NormalinTable"/>
              <w:tabs>
                <w:tab w:val="left" w:pos="1250"/>
              </w:tabs>
            </w:pPr>
            <w:r>
              <w:t>0.00% + 20.600 € / 100 kg</w:t>
            </w:r>
          </w:p>
        </w:tc>
      </w:tr>
      <w:tr w:rsidR="00756439" w14:paraId="5ED00859" w14:textId="77777777" w:rsidTr="00FC0611">
        <w:trPr>
          <w:cantSplit/>
        </w:trPr>
        <w:tc>
          <w:tcPr>
            <w:tcW w:w="0" w:type="auto"/>
            <w:tcBorders>
              <w:top w:val="single" w:sz="4" w:space="0" w:color="A6A6A6" w:themeColor="background1" w:themeShade="A6"/>
              <w:right w:val="single" w:sz="4" w:space="0" w:color="000000" w:themeColor="text1"/>
            </w:tcBorders>
          </w:tcPr>
          <w:p w14:paraId="031E4E2E" w14:textId="77777777" w:rsidR="00756439" w:rsidRDefault="00756439" w:rsidP="00756439">
            <w:pPr>
              <w:pStyle w:val="NormalinTable"/>
            </w:pPr>
            <w:r>
              <w:rPr>
                <w:b/>
              </w:rPr>
              <w:t>2009 49 19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A9F2AF" w14:textId="77777777" w:rsidR="00756439" w:rsidRDefault="00756439" w:rsidP="00756439">
            <w:pPr>
              <w:pStyle w:val="NormalinTable"/>
              <w:tabs>
                <w:tab w:val="left" w:pos="1250"/>
              </w:tabs>
            </w:pPr>
            <w:r>
              <w:t>0.00%</w:t>
            </w:r>
          </w:p>
        </w:tc>
      </w:tr>
      <w:tr w:rsidR="00756439" w14:paraId="6939C37B" w14:textId="77777777" w:rsidTr="00FC0611">
        <w:trPr>
          <w:cantSplit/>
        </w:trPr>
        <w:tc>
          <w:tcPr>
            <w:tcW w:w="0" w:type="auto"/>
            <w:tcBorders>
              <w:top w:val="single" w:sz="4" w:space="0" w:color="A6A6A6" w:themeColor="background1" w:themeShade="A6"/>
              <w:right w:val="single" w:sz="4" w:space="0" w:color="000000" w:themeColor="text1"/>
            </w:tcBorders>
          </w:tcPr>
          <w:p w14:paraId="6DDD1C4A" w14:textId="77777777" w:rsidR="00756439" w:rsidRDefault="00756439" w:rsidP="00756439">
            <w:pPr>
              <w:pStyle w:val="NormalinTable"/>
            </w:pPr>
            <w:r>
              <w:rPr>
                <w:b/>
              </w:rPr>
              <w:t>2009 49 30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933A8B" w14:textId="77777777" w:rsidR="00756439" w:rsidRDefault="00756439" w:rsidP="00756439">
            <w:pPr>
              <w:pStyle w:val="NormalinTable"/>
              <w:tabs>
                <w:tab w:val="left" w:pos="1250"/>
              </w:tabs>
            </w:pPr>
            <w:r>
              <w:t>0.00%</w:t>
            </w:r>
          </w:p>
        </w:tc>
      </w:tr>
      <w:tr w:rsidR="00756439" w14:paraId="1BF855CC" w14:textId="77777777" w:rsidTr="00FC0611">
        <w:trPr>
          <w:cantSplit/>
        </w:trPr>
        <w:tc>
          <w:tcPr>
            <w:tcW w:w="0" w:type="auto"/>
            <w:tcBorders>
              <w:top w:val="single" w:sz="4" w:space="0" w:color="A6A6A6" w:themeColor="background1" w:themeShade="A6"/>
              <w:right w:val="single" w:sz="4" w:space="0" w:color="000000" w:themeColor="text1"/>
            </w:tcBorders>
          </w:tcPr>
          <w:p w14:paraId="680D2F7B" w14:textId="77777777" w:rsidR="00756439" w:rsidRDefault="00756439" w:rsidP="00756439">
            <w:pPr>
              <w:pStyle w:val="NormalinTable"/>
            </w:pPr>
            <w:r>
              <w:rPr>
                <w:b/>
              </w:rPr>
              <w:t>2009 49 91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E36DCE" w14:textId="77777777" w:rsidR="00756439" w:rsidRDefault="00756439" w:rsidP="00756439">
            <w:pPr>
              <w:pStyle w:val="NormalinTable"/>
              <w:tabs>
                <w:tab w:val="left" w:pos="1250"/>
              </w:tabs>
            </w:pPr>
            <w:r>
              <w:t>0.00% + 20.600 € / 100 kg</w:t>
            </w:r>
          </w:p>
        </w:tc>
      </w:tr>
      <w:tr w:rsidR="00756439" w14:paraId="04D23723" w14:textId="77777777" w:rsidTr="00FC0611">
        <w:trPr>
          <w:cantSplit/>
        </w:trPr>
        <w:tc>
          <w:tcPr>
            <w:tcW w:w="0" w:type="auto"/>
            <w:tcBorders>
              <w:top w:val="single" w:sz="4" w:space="0" w:color="A6A6A6" w:themeColor="background1" w:themeShade="A6"/>
              <w:right w:val="single" w:sz="4" w:space="0" w:color="000000" w:themeColor="text1"/>
            </w:tcBorders>
          </w:tcPr>
          <w:p w14:paraId="21004469" w14:textId="77777777" w:rsidR="00756439" w:rsidRDefault="00756439" w:rsidP="00756439">
            <w:pPr>
              <w:pStyle w:val="NormalinTable"/>
            </w:pPr>
            <w:r>
              <w:rPr>
                <w:b/>
              </w:rPr>
              <w:t>2009 49 93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4D26B2" w14:textId="77777777" w:rsidR="00756439" w:rsidRDefault="00756439" w:rsidP="00756439">
            <w:pPr>
              <w:pStyle w:val="NormalinTable"/>
              <w:tabs>
                <w:tab w:val="left" w:pos="1250"/>
              </w:tabs>
            </w:pPr>
            <w:r>
              <w:t>0.00%</w:t>
            </w:r>
          </w:p>
        </w:tc>
      </w:tr>
      <w:tr w:rsidR="00756439" w14:paraId="65C5DAA2" w14:textId="77777777" w:rsidTr="00FC0611">
        <w:trPr>
          <w:cantSplit/>
        </w:trPr>
        <w:tc>
          <w:tcPr>
            <w:tcW w:w="0" w:type="auto"/>
            <w:tcBorders>
              <w:top w:val="single" w:sz="4" w:space="0" w:color="A6A6A6" w:themeColor="background1" w:themeShade="A6"/>
              <w:right w:val="single" w:sz="4" w:space="0" w:color="000000" w:themeColor="text1"/>
            </w:tcBorders>
          </w:tcPr>
          <w:p w14:paraId="0F99DD3C" w14:textId="77777777" w:rsidR="00756439" w:rsidRDefault="00756439" w:rsidP="00756439">
            <w:pPr>
              <w:pStyle w:val="NormalinTable"/>
            </w:pPr>
            <w:r>
              <w:rPr>
                <w:b/>
              </w:rPr>
              <w:t>2009 49 99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C8FE06" w14:textId="77777777" w:rsidR="00756439" w:rsidRDefault="00756439" w:rsidP="00756439">
            <w:pPr>
              <w:pStyle w:val="NormalinTable"/>
              <w:tabs>
                <w:tab w:val="left" w:pos="1250"/>
              </w:tabs>
            </w:pPr>
            <w:r>
              <w:t>0.00%</w:t>
            </w:r>
          </w:p>
        </w:tc>
      </w:tr>
      <w:tr w:rsidR="00756439" w14:paraId="4444DC72" w14:textId="77777777" w:rsidTr="00FC0611">
        <w:trPr>
          <w:cantSplit/>
        </w:trPr>
        <w:tc>
          <w:tcPr>
            <w:tcW w:w="0" w:type="auto"/>
            <w:tcBorders>
              <w:top w:val="single" w:sz="4" w:space="0" w:color="A6A6A6" w:themeColor="background1" w:themeShade="A6"/>
              <w:right w:val="single" w:sz="4" w:space="0" w:color="000000" w:themeColor="text1"/>
            </w:tcBorders>
          </w:tcPr>
          <w:p w14:paraId="72616A5D" w14:textId="77777777" w:rsidR="00756439" w:rsidRDefault="00756439" w:rsidP="00756439">
            <w:pPr>
              <w:pStyle w:val="NormalinTable"/>
            </w:pPr>
            <w:r>
              <w:rPr>
                <w:b/>
              </w:rPr>
              <w:lastRenderedPageBreak/>
              <w:t>2009 50 00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3A791C" w14:textId="77777777" w:rsidR="00756439" w:rsidRDefault="00756439" w:rsidP="00756439">
            <w:pPr>
              <w:pStyle w:val="NormalinTable"/>
              <w:tabs>
                <w:tab w:val="left" w:pos="1250"/>
              </w:tabs>
            </w:pPr>
            <w:r>
              <w:t>0.00%</w:t>
            </w:r>
          </w:p>
        </w:tc>
      </w:tr>
      <w:tr w:rsidR="00756439" w14:paraId="4450B5B5" w14:textId="77777777" w:rsidTr="00FC0611">
        <w:trPr>
          <w:cantSplit/>
        </w:trPr>
        <w:tc>
          <w:tcPr>
            <w:tcW w:w="0" w:type="auto"/>
            <w:tcBorders>
              <w:top w:val="single" w:sz="4" w:space="0" w:color="A6A6A6" w:themeColor="background1" w:themeShade="A6"/>
              <w:right w:val="single" w:sz="4" w:space="0" w:color="000000" w:themeColor="text1"/>
            </w:tcBorders>
          </w:tcPr>
          <w:p w14:paraId="20C9E0E0" w14:textId="77777777" w:rsidR="00756439" w:rsidRDefault="00756439" w:rsidP="00756439">
            <w:pPr>
              <w:pStyle w:val="NormalinTable"/>
            </w:pPr>
            <w:r>
              <w:rPr>
                <w:b/>
              </w:rPr>
              <w:t>2009 61 10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C4B495" w14:textId="77777777" w:rsidR="00756439" w:rsidRDefault="00756439" w:rsidP="00756439">
            <w:pPr>
              <w:pStyle w:val="NormalinTable"/>
              <w:tabs>
                <w:tab w:val="left" w:pos="1250"/>
              </w:tabs>
            </w:pPr>
            <w:r>
              <w:t>0.00%</w:t>
            </w:r>
          </w:p>
        </w:tc>
      </w:tr>
      <w:tr w:rsidR="00756439" w14:paraId="3263462A" w14:textId="77777777" w:rsidTr="00FC0611">
        <w:trPr>
          <w:cantSplit/>
        </w:trPr>
        <w:tc>
          <w:tcPr>
            <w:tcW w:w="0" w:type="auto"/>
            <w:tcBorders>
              <w:top w:val="single" w:sz="4" w:space="0" w:color="A6A6A6" w:themeColor="background1" w:themeShade="A6"/>
              <w:right w:val="single" w:sz="4" w:space="0" w:color="000000" w:themeColor="text1"/>
            </w:tcBorders>
          </w:tcPr>
          <w:p w14:paraId="6757CB13" w14:textId="77777777" w:rsidR="00756439" w:rsidRDefault="00756439" w:rsidP="00756439">
            <w:pPr>
              <w:pStyle w:val="NormalinTable"/>
            </w:pPr>
            <w:r>
              <w:rPr>
                <w:b/>
              </w:rPr>
              <w:t>2009 61 90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168E71" w14:textId="77777777" w:rsidR="00756439" w:rsidRDefault="00756439" w:rsidP="00756439">
            <w:pPr>
              <w:pStyle w:val="NormalinTable"/>
              <w:tabs>
                <w:tab w:val="left" w:pos="1250"/>
              </w:tabs>
            </w:pPr>
            <w:r>
              <w:t>0.00% + 27.000 € / hl</w:t>
            </w:r>
          </w:p>
        </w:tc>
      </w:tr>
      <w:tr w:rsidR="00756439" w14:paraId="19CCD325" w14:textId="77777777" w:rsidTr="00FC0611">
        <w:trPr>
          <w:cantSplit/>
        </w:trPr>
        <w:tc>
          <w:tcPr>
            <w:tcW w:w="0" w:type="auto"/>
            <w:tcBorders>
              <w:top w:val="single" w:sz="4" w:space="0" w:color="A6A6A6" w:themeColor="background1" w:themeShade="A6"/>
              <w:right w:val="single" w:sz="4" w:space="0" w:color="000000" w:themeColor="text1"/>
            </w:tcBorders>
          </w:tcPr>
          <w:p w14:paraId="25878D2E" w14:textId="77777777" w:rsidR="00756439" w:rsidRDefault="00756439" w:rsidP="00756439">
            <w:pPr>
              <w:pStyle w:val="NormalinTable"/>
            </w:pPr>
            <w:r>
              <w:rPr>
                <w:b/>
              </w:rPr>
              <w:t>2009 69 11 11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3FE1F8" w14:textId="77777777" w:rsidR="00756439" w:rsidRDefault="00756439" w:rsidP="00756439">
            <w:pPr>
              <w:pStyle w:val="NormalinTable"/>
              <w:tabs>
                <w:tab w:val="left" w:pos="1250"/>
              </w:tabs>
            </w:pPr>
            <w:r>
              <w:t>0.00%</w:t>
            </w:r>
          </w:p>
        </w:tc>
      </w:tr>
      <w:tr w:rsidR="00756439" w14:paraId="2854D98B" w14:textId="77777777" w:rsidTr="00FC0611">
        <w:trPr>
          <w:cantSplit/>
        </w:trPr>
        <w:tc>
          <w:tcPr>
            <w:tcW w:w="0" w:type="auto"/>
            <w:tcBorders>
              <w:top w:val="single" w:sz="4" w:space="0" w:color="A6A6A6" w:themeColor="background1" w:themeShade="A6"/>
              <w:right w:val="single" w:sz="4" w:space="0" w:color="000000" w:themeColor="text1"/>
            </w:tcBorders>
          </w:tcPr>
          <w:p w14:paraId="61CCE311" w14:textId="77777777" w:rsidR="00756439" w:rsidRDefault="00756439" w:rsidP="00756439">
            <w:pPr>
              <w:pStyle w:val="NormalinTable"/>
            </w:pPr>
            <w:r>
              <w:rPr>
                <w:b/>
              </w:rPr>
              <w:t>2009 69 11 19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2FFEF6" w14:textId="77777777" w:rsidR="00756439" w:rsidRDefault="00756439" w:rsidP="00756439">
            <w:pPr>
              <w:pStyle w:val="NormalinTable"/>
              <w:tabs>
                <w:tab w:val="left" w:pos="1250"/>
              </w:tabs>
            </w:pPr>
            <w:r>
              <w:t>0.00% + 121.000 € / hl + 20.600 € / 100 kg</w:t>
            </w:r>
          </w:p>
        </w:tc>
      </w:tr>
      <w:tr w:rsidR="00756439" w14:paraId="1271751F" w14:textId="77777777" w:rsidTr="00FC0611">
        <w:trPr>
          <w:cantSplit/>
        </w:trPr>
        <w:tc>
          <w:tcPr>
            <w:tcW w:w="0" w:type="auto"/>
            <w:tcBorders>
              <w:top w:val="single" w:sz="4" w:space="0" w:color="A6A6A6" w:themeColor="background1" w:themeShade="A6"/>
              <w:right w:val="single" w:sz="4" w:space="0" w:color="000000" w:themeColor="text1"/>
            </w:tcBorders>
          </w:tcPr>
          <w:p w14:paraId="5A2A697C" w14:textId="77777777" w:rsidR="00756439" w:rsidRDefault="00756439" w:rsidP="00756439">
            <w:pPr>
              <w:pStyle w:val="NormalinTable"/>
            </w:pPr>
            <w:r>
              <w:rPr>
                <w:b/>
              </w:rPr>
              <w:t>2009 69 11 91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1D9889" w14:textId="77777777" w:rsidR="00756439" w:rsidRDefault="00756439" w:rsidP="00756439">
            <w:pPr>
              <w:pStyle w:val="NormalinTable"/>
              <w:tabs>
                <w:tab w:val="left" w:pos="1250"/>
              </w:tabs>
            </w:pPr>
            <w:r>
              <w:t>0.00%</w:t>
            </w:r>
          </w:p>
        </w:tc>
      </w:tr>
      <w:tr w:rsidR="00756439" w14:paraId="17CE88E7" w14:textId="77777777" w:rsidTr="00FC0611">
        <w:trPr>
          <w:cantSplit/>
        </w:trPr>
        <w:tc>
          <w:tcPr>
            <w:tcW w:w="0" w:type="auto"/>
            <w:tcBorders>
              <w:top w:val="single" w:sz="4" w:space="0" w:color="A6A6A6" w:themeColor="background1" w:themeShade="A6"/>
              <w:right w:val="single" w:sz="4" w:space="0" w:color="000000" w:themeColor="text1"/>
            </w:tcBorders>
          </w:tcPr>
          <w:p w14:paraId="25A6E654" w14:textId="77777777" w:rsidR="00756439" w:rsidRDefault="00756439" w:rsidP="00756439">
            <w:pPr>
              <w:pStyle w:val="NormalinTable"/>
            </w:pPr>
            <w:r>
              <w:rPr>
                <w:b/>
              </w:rPr>
              <w:t>2009 69 11 99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DEE39C" w14:textId="77777777" w:rsidR="00756439" w:rsidRDefault="00756439" w:rsidP="00756439">
            <w:pPr>
              <w:pStyle w:val="NormalinTable"/>
              <w:tabs>
                <w:tab w:val="left" w:pos="1250"/>
              </w:tabs>
            </w:pPr>
            <w:r>
              <w:t>0.00% + 121.000 € / hl + 20.600 € / 100 kg</w:t>
            </w:r>
          </w:p>
        </w:tc>
      </w:tr>
      <w:tr w:rsidR="00756439" w14:paraId="3F4C3D42" w14:textId="77777777" w:rsidTr="00FC0611">
        <w:trPr>
          <w:cantSplit/>
        </w:trPr>
        <w:tc>
          <w:tcPr>
            <w:tcW w:w="0" w:type="auto"/>
            <w:tcBorders>
              <w:top w:val="single" w:sz="4" w:space="0" w:color="A6A6A6" w:themeColor="background1" w:themeShade="A6"/>
              <w:right w:val="single" w:sz="4" w:space="0" w:color="000000" w:themeColor="text1"/>
            </w:tcBorders>
          </w:tcPr>
          <w:p w14:paraId="6966C65B" w14:textId="77777777" w:rsidR="00756439" w:rsidRDefault="00756439" w:rsidP="00756439">
            <w:pPr>
              <w:pStyle w:val="NormalinTable"/>
            </w:pPr>
            <w:r>
              <w:rPr>
                <w:b/>
              </w:rPr>
              <w:t>2009 69 19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D472FE" w14:textId="77777777" w:rsidR="00756439" w:rsidRDefault="00756439" w:rsidP="00756439">
            <w:pPr>
              <w:pStyle w:val="NormalinTable"/>
              <w:tabs>
                <w:tab w:val="left" w:pos="1250"/>
              </w:tabs>
            </w:pPr>
            <w:r>
              <w:t>0.00%</w:t>
            </w:r>
          </w:p>
        </w:tc>
      </w:tr>
      <w:tr w:rsidR="00756439" w14:paraId="765CFA52" w14:textId="77777777" w:rsidTr="00FC0611">
        <w:trPr>
          <w:cantSplit/>
        </w:trPr>
        <w:tc>
          <w:tcPr>
            <w:tcW w:w="0" w:type="auto"/>
            <w:tcBorders>
              <w:top w:val="single" w:sz="4" w:space="0" w:color="A6A6A6" w:themeColor="background1" w:themeShade="A6"/>
              <w:right w:val="single" w:sz="4" w:space="0" w:color="000000" w:themeColor="text1"/>
            </w:tcBorders>
          </w:tcPr>
          <w:p w14:paraId="6AD6F5A6" w14:textId="77777777" w:rsidR="00756439" w:rsidRDefault="00756439" w:rsidP="00756439">
            <w:pPr>
              <w:pStyle w:val="NormalinTable"/>
            </w:pPr>
            <w:r>
              <w:rPr>
                <w:b/>
              </w:rPr>
              <w:t>2009 69 51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9AD7FD" w14:textId="77777777" w:rsidR="00756439" w:rsidRDefault="00756439" w:rsidP="00756439">
            <w:pPr>
              <w:pStyle w:val="NormalinTable"/>
              <w:tabs>
                <w:tab w:val="left" w:pos="1250"/>
              </w:tabs>
            </w:pPr>
            <w:r>
              <w:t>0.00%</w:t>
            </w:r>
          </w:p>
        </w:tc>
      </w:tr>
      <w:tr w:rsidR="00756439" w14:paraId="09FC9FB7" w14:textId="77777777" w:rsidTr="00FC0611">
        <w:trPr>
          <w:cantSplit/>
        </w:trPr>
        <w:tc>
          <w:tcPr>
            <w:tcW w:w="0" w:type="auto"/>
            <w:tcBorders>
              <w:top w:val="single" w:sz="4" w:space="0" w:color="A6A6A6" w:themeColor="background1" w:themeShade="A6"/>
              <w:right w:val="single" w:sz="4" w:space="0" w:color="000000" w:themeColor="text1"/>
            </w:tcBorders>
          </w:tcPr>
          <w:p w14:paraId="67FC0DD4" w14:textId="77777777" w:rsidR="00756439" w:rsidRDefault="00756439" w:rsidP="00756439">
            <w:pPr>
              <w:pStyle w:val="NormalinTable"/>
            </w:pPr>
            <w:r>
              <w:rPr>
                <w:b/>
              </w:rPr>
              <w:t>2009 69 59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AB698A" w14:textId="77777777" w:rsidR="00756439" w:rsidRDefault="00756439" w:rsidP="00756439">
            <w:pPr>
              <w:pStyle w:val="NormalinTable"/>
              <w:tabs>
                <w:tab w:val="left" w:pos="1250"/>
              </w:tabs>
            </w:pPr>
            <w:r>
              <w:t>0.00%</w:t>
            </w:r>
          </w:p>
        </w:tc>
      </w:tr>
      <w:tr w:rsidR="00756439" w14:paraId="64B6B092" w14:textId="77777777" w:rsidTr="00FC0611">
        <w:trPr>
          <w:cantSplit/>
        </w:trPr>
        <w:tc>
          <w:tcPr>
            <w:tcW w:w="0" w:type="auto"/>
            <w:tcBorders>
              <w:top w:val="single" w:sz="4" w:space="0" w:color="A6A6A6" w:themeColor="background1" w:themeShade="A6"/>
              <w:right w:val="single" w:sz="4" w:space="0" w:color="000000" w:themeColor="text1"/>
            </w:tcBorders>
          </w:tcPr>
          <w:p w14:paraId="3B87D505" w14:textId="77777777" w:rsidR="00756439" w:rsidRDefault="00756439" w:rsidP="00756439">
            <w:pPr>
              <w:pStyle w:val="NormalinTable"/>
            </w:pPr>
            <w:r>
              <w:rPr>
                <w:b/>
              </w:rPr>
              <w:t>2009 69 71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03FABA" w14:textId="77777777" w:rsidR="00756439" w:rsidRDefault="00756439" w:rsidP="00756439">
            <w:pPr>
              <w:pStyle w:val="NormalinTable"/>
              <w:tabs>
                <w:tab w:val="left" w:pos="1250"/>
              </w:tabs>
            </w:pPr>
            <w:r>
              <w:t>0.00% + 131.000 € / hl + 20.600 € / 100 kg</w:t>
            </w:r>
          </w:p>
        </w:tc>
      </w:tr>
      <w:tr w:rsidR="00756439" w14:paraId="220E613A" w14:textId="77777777" w:rsidTr="00FC0611">
        <w:trPr>
          <w:cantSplit/>
        </w:trPr>
        <w:tc>
          <w:tcPr>
            <w:tcW w:w="0" w:type="auto"/>
            <w:tcBorders>
              <w:top w:val="single" w:sz="4" w:space="0" w:color="A6A6A6" w:themeColor="background1" w:themeShade="A6"/>
              <w:right w:val="single" w:sz="4" w:space="0" w:color="000000" w:themeColor="text1"/>
            </w:tcBorders>
          </w:tcPr>
          <w:p w14:paraId="4FA0CCAC" w14:textId="77777777" w:rsidR="00756439" w:rsidRDefault="00756439" w:rsidP="00756439">
            <w:pPr>
              <w:pStyle w:val="NormalinTable"/>
            </w:pPr>
            <w:r>
              <w:rPr>
                <w:b/>
              </w:rPr>
              <w:t>2009 69 79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D8B115" w14:textId="77777777" w:rsidR="00756439" w:rsidRDefault="00756439" w:rsidP="00756439">
            <w:pPr>
              <w:pStyle w:val="NormalinTable"/>
              <w:tabs>
                <w:tab w:val="left" w:pos="1250"/>
              </w:tabs>
            </w:pPr>
            <w:r>
              <w:t>0.00% + 27.000 € / hl + 20.600 € / 100 kg</w:t>
            </w:r>
          </w:p>
        </w:tc>
      </w:tr>
      <w:tr w:rsidR="00756439" w14:paraId="64AD421C" w14:textId="77777777" w:rsidTr="00FC0611">
        <w:trPr>
          <w:cantSplit/>
        </w:trPr>
        <w:tc>
          <w:tcPr>
            <w:tcW w:w="0" w:type="auto"/>
            <w:tcBorders>
              <w:top w:val="single" w:sz="4" w:space="0" w:color="A6A6A6" w:themeColor="background1" w:themeShade="A6"/>
              <w:right w:val="single" w:sz="4" w:space="0" w:color="000000" w:themeColor="text1"/>
            </w:tcBorders>
          </w:tcPr>
          <w:p w14:paraId="1CB4A572" w14:textId="77777777" w:rsidR="00756439" w:rsidRDefault="00756439" w:rsidP="00756439">
            <w:pPr>
              <w:pStyle w:val="NormalinTable"/>
            </w:pPr>
            <w:r>
              <w:rPr>
                <w:b/>
              </w:rPr>
              <w:t>2009 69 90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3BC2CE" w14:textId="77777777" w:rsidR="00756439" w:rsidRDefault="00756439" w:rsidP="00756439">
            <w:pPr>
              <w:pStyle w:val="NormalinTable"/>
              <w:tabs>
                <w:tab w:val="left" w:pos="1250"/>
              </w:tabs>
            </w:pPr>
            <w:r>
              <w:t>0.00% + 27.000 € / hl</w:t>
            </w:r>
          </w:p>
        </w:tc>
      </w:tr>
      <w:tr w:rsidR="00756439" w14:paraId="2525EAC0" w14:textId="77777777" w:rsidTr="00FC0611">
        <w:trPr>
          <w:cantSplit/>
        </w:trPr>
        <w:tc>
          <w:tcPr>
            <w:tcW w:w="0" w:type="auto"/>
            <w:tcBorders>
              <w:top w:val="single" w:sz="4" w:space="0" w:color="A6A6A6" w:themeColor="background1" w:themeShade="A6"/>
              <w:right w:val="single" w:sz="4" w:space="0" w:color="000000" w:themeColor="text1"/>
            </w:tcBorders>
          </w:tcPr>
          <w:p w14:paraId="65CE0DE0" w14:textId="77777777" w:rsidR="00756439" w:rsidRDefault="00756439" w:rsidP="00756439">
            <w:pPr>
              <w:pStyle w:val="NormalinTable"/>
            </w:pPr>
            <w:r>
              <w:rPr>
                <w:b/>
              </w:rPr>
              <w:t>2009 71 00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F7452F" w14:textId="77777777" w:rsidR="00756439" w:rsidRDefault="00756439" w:rsidP="00756439">
            <w:pPr>
              <w:pStyle w:val="NormalinTable"/>
              <w:tabs>
                <w:tab w:val="left" w:pos="1250"/>
              </w:tabs>
            </w:pPr>
            <w:r>
              <w:t>0.00%</w:t>
            </w:r>
          </w:p>
        </w:tc>
      </w:tr>
      <w:tr w:rsidR="00756439" w14:paraId="747D2AF5" w14:textId="77777777" w:rsidTr="00FC0611">
        <w:trPr>
          <w:cantSplit/>
        </w:trPr>
        <w:tc>
          <w:tcPr>
            <w:tcW w:w="0" w:type="auto"/>
            <w:tcBorders>
              <w:top w:val="single" w:sz="4" w:space="0" w:color="A6A6A6" w:themeColor="background1" w:themeShade="A6"/>
              <w:right w:val="single" w:sz="4" w:space="0" w:color="000000" w:themeColor="text1"/>
            </w:tcBorders>
          </w:tcPr>
          <w:p w14:paraId="3AAB96F3" w14:textId="77777777" w:rsidR="00756439" w:rsidRDefault="00756439" w:rsidP="00756439">
            <w:pPr>
              <w:pStyle w:val="NormalinTable"/>
            </w:pPr>
            <w:r>
              <w:rPr>
                <w:b/>
              </w:rPr>
              <w:t>2009 79 11 11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CAC1E4" w14:textId="77777777" w:rsidR="00756439" w:rsidRDefault="00756439" w:rsidP="00756439">
            <w:pPr>
              <w:pStyle w:val="NormalinTable"/>
              <w:tabs>
                <w:tab w:val="left" w:pos="1250"/>
              </w:tabs>
            </w:pPr>
            <w:r>
              <w:t>0.00%</w:t>
            </w:r>
          </w:p>
        </w:tc>
      </w:tr>
      <w:tr w:rsidR="00756439" w14:paraId="3BDA14D3" w14:textId="77777777" w:rsidTr="00FC0611">
        <w:trPr>
          <w:cantSplit/>
        </w:trPr>
        <w:tc>
          <w:tcPr>
            <w:tcW w:w="0" w:type="auto"/>
            <w:tcBorders>
              <w:top w:val="single" w:sz="4" w:space="0" w:color="A6A6A6" w:themeColor="background1" w:themeShade="A6"/>
              <w:right w:val="single" w:sz="4" w:space="0" w:color="000000" w:themeColor="text1"/>
            </w:tcBorders>
          </w:tcPr>
          <w:p w14:paraId="00E5DEC3" w14:textId="77777777" w:rsidR="00756439" w:rsidRDefault="00756439" w:rsidP="00756439">
            <w:pPr>
              <w:pStyle w:val="NormalinTable"/>
            </w:pPr>
            <w:r>
              <w:rPr>
                <w:b/>
              </w:rPr>
              <w:t>2009 79 11 19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9F85BB" w14:textId="77777777" w:rsidR="00756439" w:rsidRDefault="00756439" w:rsidP="00756439">
            <w:pPr>
              <w:pStyle w:val="NormalinTable"/>
              <w:tabs>
                <w:tab w:val="left" w:pos="1250"/>
              </w:tabs>
            </w:pPr>
            <w:r>
              <w:t>0.00% + 18.400 € / 100 kg</w:t>
            </w:r>
          </w:p>
        </w:tc>
      </w:tr>
      <w:tr w:rsidR="00756439" w14:paraId="43C5F1FD" w14:textId="77777777" w:rsidTr="00FC0611">
        <w:trPr>
          <w:cantSplit/>
        </w:trPr>
        <w:tc>
          <w:tcPr>
            <w:tcW w:w="0" w:type="auto"/>
            <w:tcBorders>
              <w:top w:val="single" w:sz="4" w:space="0" w:color="A6A6A6" w:themeColor="background1" w:themeShade="A6"/>
              <w:right w:val="single" w:sz="4" w:space="0" w:color="000000" w:themeColor="text1"/>
            </w:tcBorders>
          </w:tcPr>
          <w:p w14:paraId="385DC958" w14:textId="77777777" w:rsidR="00756439" w:rsidRDefault="00756439" w:rsidP="00756439">
            <w:pPr>
              <w:pStyle w:val="NormalinTable"/>
            </w:pPr>
            <w:r>
              <w:rPr>
                <w:b/>
              </w:rPr>
              <w:t>2009 79 11 91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01F94F" w14:textId="77777777" w:rsidR="00756439" w:rsidRDefault="00756439" w:rsidP="00756439">
            <w:pPr>
              <w:pStyle w:val="NormalinTable"/>
              <w:tabs>
                <w:tab w:val="left" w:pos="1250"/>
              </w:tabs>
            </w:pPr>
            <w:r>
              <w:t>0.00%</w:t>
            </w:r>
          </w:p>
        </w:tc>
      </w:tr>
      <w:tr w:rsidR="00756439" w14:paraId="03BE0802" w14:textId="77777777" w:rsidTr="00FC0611">
        <w:trPr>
          <w:cantSplit/>
        </w:trPr>
        <w:tc>
          <w:tcPr>
            <w:tcW w:w="0" w:type="auto"/>
            <w:tcBorders>
              <w:top w:val="single" w:sz="4" w:space="0" w:color="A6A6A6" w:themeColor="background1" w:themeShade="A6"/>
              <w:right w:val="single" w:sz="4" w:space="0" w:color="000000" w:themeColor="text1"/>
            </w:tcBorders>
          </w:tcPr>
          <w:p w14:paraId="1BE149C9" w14:textId="77777777" w:rsidR="00756439" w:rsidRDefault="00756439" w:rsidP="00756439">
            <w:pPr>
              <w:pStyle w:val="NormalinTable"/>
            </w:pPr>
            <w:r>
              <w:rPr>
                <w:b/>
              </w:rPr>
              <w:t>2009 79 11 99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D85EEA" w14:textId="77777777" w:rsidR="00756439" w:rsidRDefault="00756439" w:rsidP="00756439">
            <w:pPr>
              <w:pStyle w:val="NormalinTable"/>
              <w:tabs>
                <w:tab w:val="left" w:pos="1250"/>
              </w:tabs>
            </w:pPr>
            <w:r>
              <w:t>0.00% + 18.400 € / 100 kg</w:t>
            </w:r>
          </w:p>
        </w:tc>
      </w:tr>
      <w:tr w:rsidR="00756439" w14:paraId="6FBB1FE9" w14:textId="77777777" w:rsidTr="00FC0611">
        <w:trPr>
          <w:cantSplit/>
        </w:trPr>
        <w:tc>
          <w:tcPr>
            <w:tcW w:w="0" w:type="auto"/>
            <w:tcBorders>
              <w:top w:val="single" w:sz="4" w:space="0" w:color="A6A6A6" w:themeColor="background1" w:themeShade="A6"/>
              <w:right w:val="single" w:sz="4" w:space="0" w:color="000000" w:themeColor="text1"/>
            </w:tcBorders>
          </w:tcPr>
          <w:p w14:paraId="2C45F5C4" w14:textId="77777777" w:rsidR="00756439" w:rsidRDefault="00756439" w:rsidP="00756439">
            <w:pPr>
              <w:pStyle w:val="NormalinTable"/>
            </w:pPr>
            <w:r>
              <w:rPr>
                <w:b/>
              </w:rPr>
              <w:t>2009 79 19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F22D28" w14:textId="77777777" w:rsidR="00756439" w:rsidRDefault="00756439" w:rsidP="00756439">
            <w:pPr>
              <w:pStyle w:val="NormalinTable"/>
              <w:tabs>
                <w:tab w:val="left" w:pos="1250"/>
              </w:tabs>
            </w:pPr>
            <w:r>
              <w:t>0.00%</w:t>
            </w:r>
          </w:p>
        </w:tc>
      </w:tr>
      <w:tr w:rsidR="00756439" w14:paraId="68424B28" w14:textId="77777777" w:rsidTr="00FC0611">
        <w:trPr>
          <w:cantSplit/>
        </w:trPr>
        <w:tc>
          <w:tcPr>
            <w:tcW w:w="0" w:type="auto"/>
            <w:tcBorders>
              <w:top w:val="single" w:sz="4" w:space="0" w:color="A6A6A6" w:themeColor="background1" w:themeShade="A6"/>
              <w:right w:val="single" w:sz="4" w:space="0" w:color="000000" w:themeColor="text1"/>
            </w:tcBorders>
          </w:tcPr>
          <w:p w14:paraId="78C41950" w14:textId="77777777" w:rsidR="00756439" w:rsidRDefault="00756439" w:rsidP="00756439">
            <w:pPr>
              <w:pStyle w:val="NormalinTable"/>
            </w:pPr>
            <w:r>
              <w:rPr>
                <w:b/>
              </w:rPr>
              <w:t>2009 79 30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0C1304" w14:textId="77777777" w:rsidR="00756439" w:rsidRDefault="00756439" w:rsidP="00756439">
            <w:pPr>
              <w:pStyle w:val="NormalinTable"/>
              <w:tabs>
                <w:tab w:val="left" w:pos="1250"/>
              </w:tabs>
            </w:pPr>
            <w:r>
              <w:t>0.00%</w:t>
            </w:r>
          </w:p>
        </w:tc>
      </w:tr>
      <w:tr w:rsidR="00756439" w14:paraId="0B9D4E1C" w14:textId="77777777" w:rsidTr="00FC0611">
        <w:trPr>
          <w:cantSplit/>
        </w:trPr>
        <w:tc>
          <w:tcPr>
            <w:tcW w:w="0" w:type="auto"/>
            <w:tcBorders>
              <w:top w:val="single" w:sz="4" w:space="0" w:color="A6A6A6" w:themeColor="background1" w:themeShade="A6"/>
              <w:right w:val="single" w:sz="4" w:space="0" w:color="000000" w:themeColor="text1"/>
            </w:tcBorders>
          </w:tcPr>
          <w:p w14:paraId="524A1B0A" w14:textId="77777777" w:rsidR="00756439" w:rsidRDefault="00756439" w:rsidP="00756439">
            <w:pPr>
              <w:pStyle w:val="NormalinTable"/>
            </w:pPr>
            <w:r>
              <w:rPr>
                <w:b/>
              </w:rPr>
              <w:t>2009 79 91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FC42D8" w14:textId="77777777" w:rsidR="00756439" w:rsidRDefault="00756439" w:rsidP="00756439">
            <w:pPr>
              <w:pStyle w:val="NormalinTable"/>
              <w:tabs>
                <w:tab w:val="left" w:pos="1250"/>
              </w:tabs>
            </w:pPr>
            <w:r>
              <w:t>0.00% + 19.300 € / 100 kg</w:t>
            </w:r>
          </w:p>
        </w:tc>
      </w:tr>
      <w:tr w:rsidR="00756439" w14:paraId="2ECEFE27" w14:textId="77777777" w:rsidTr="00FC0611">
        <w:trPr>
          <w:cantSplit/>
        </w:trPr>
        <w:tc>
          <w:tcPr>
            <w:tcW w:w="0" w:type="auto"/>
            <w:tcBorders>
              <w:top w:val="single" w:sz="4" w:space="0" w:color="A6A6A6" w:themeColor="background1" w:themeShade="A6"/>
              <w:right w:val="single" w:sz="4" w:space="0" w:color="000000" w:themeColor="text1"/>
            </w:tcBorders>
          </w:tcPr>
          <w:p w14:paraId="2CCA428B" w14:textId="77777777" w:rsidR="00756439" w:rsidRDefault="00756439" w:rsidP="00756439">
            <w:pPr>
              <w:pStyle w:val="NormalinTable"/>
            </w:pPr>
            <w:r>
              <w:rPr>
                <w:b/>
              </w:rPr>
              <w:t>2009 79 98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679514" w14:textId="77777777" w:rsidR="00756439" w:rsidRDefault="00756439" w:rsidP="00756439">
            <w:pPr>
              <w:pStyle w:val="NormalinTable"/>
              <w:tabs>
                <w:tab w:val="left" w:pos="1250"/>
              </w:tabs>
            </w:pPr>
            <w:r>
              <w:t>0.00%</w:t>
            </w:r>
          </w:p>
        </w:tc>
      </w:tr>
      <w:tr w:rsidR="00756439" w14:paraId="0DF72115" w14:textId="77777777" w:rsidTr="00FC0611">
        <w:trPr>
          <w:cantSplit/>
        </w:trPr>
        <w:tc>
          <w:tcPr>
            <w:tcW w:w="0" w:type="auto"/>
            <w:tcBorders>
              <w:top w:val="single" w:sz="4" w:space="0" w:color="A6A6A6" w:themeColor="background1" w:themeShade="A6"/>
              <w:right w:val="single" w:sz="4" w:space="0" w:color="000000" w:themeColor="text1"/>
            </w:tcBorders>
          </w:tcPr>
          <w:p w14:paraId="55F8E87F" w14:textId="77777777" w:rsidR="00756439" w:rsidRDefault="00756439" w:rsidP="00756439">
            <w:pPr>
              <w:pStyle w:val="NormalinTable"/>
            </w:pPr>
            <w:r>
              <w:rPr>
                <w:b/>
              </w:rPr>
              <w:t>2009 81 11 10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FC312B" w14:textId="77777777" w:rsidR="00756439" w:rsidRDefault="00756439" w:rsidP="00756439">
            <w:pPr>
              <w:pStyle w:val="NormalinTable"/>
              <w:tabs>
                <w:tab w:val="left" w:pos="1250"/>
              </w:tabs>
            </w:pPr>
            <w:r>
              <w:t>0.00%</w:t>
            </w:r>
          </w:p>
        </w:tc>
      </w:tr>
      <w:tr w:rsidR="00756439" w14:paraId="53A6ED39" w14:textId="77777777" w:rsidTr="00FC0611">
        <w:trPr>
          <w:cantSplit/>
        </w:trPr>
        <w:tc>
          <w:tcPr>
            <w:tcW w:w="0" w:type="auto"/>
            <w:tcBorders>
              <w:top w:val="single" w:sz="4" w:space="0" w:color="A6A6A6" w:themeColor="background1" w:themeShade="A6"/>
              <w:right w:val="single" w:sz="4" w:space="0" w:color="000000" w:themeColor="text1"/>
            </w:tcBorders>
          </w:tcPr>
          <w:p w14:paraId="5CBCC9AA" w14:textId="77777777" w:rsidR="00756439" w:rsidRDefault="00756439" w:rsidP="00756439">
            <w:pPr>
              <w:pStyle w:val="NormalinTable"/>
            </w:pPr>
            <w:r>
              <w:rPr>
                <w:b/>
              </w:rPr>
              <w:t>2009 81 11 90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9170F3" w14:textId="77777777" w:rsidR="00756439" w:rsidRDefault="00756439" w:rsidP="00756439">
            <w:pPr>
              <w:pStyle w:val="NormalinTable"/>
              <w:tabs>
                <w:tab w:val="left" w:pos="1250"/>
              </w:tabs>
            </w:pPr>
            <w:r>
              <w:t>0.00% + 20.600 € / 100 kg</w:t>
            </w:r>
          </w:p>
        </w:tc>
      </w:tr>
      <w:tr w:rsidR="00756439" w14:paraId="54749D88" w14:textId="77777777" w:rsidTr="00FC0611">
        <w:trPr>
          <w:cantSplit/>
        </w:trPr>
        <w:tc>
          <w:tcPr>
            <w:tcW w:w="0" w:type="auto"/>
            <w:tcBorders>
              <w:top w:val="single" w:sz="4" w:space="0" w:color="A6A6A6" w:themeColor="background1" w:themeShade="A6"/>
              <w:right w:val="single" w:sz="4" w:space="0" w:color="000000" w:themeColor="text1"/>
            </w:tcBorders>
          </w:tcPr>
          <w:p w14:paraId="45E78078" w14:textId="77777777" w:rsidR="00756439" w:rsidRDefault="00756439" w:rsidP="00756439">
            <w:pPr>
              <w:pStyle w:val="NormalinTable"/>
            </w:pPr>
            <w:r>
              <w:rPr>
                <w:b/>
              </w:rPr>
              <w:t>2009 81 19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38507C" w14:textId="77777777" w:rsidR="00756439" w:rsidRDefault="00756439" w:rsidP="00756439">
            <w:pPr>
              <w:pStyle w:val="NormalinTable"/>
              <w:tabs>
                <w:tab w:val="left" w:pos="1250"/>
              </w:tabs>
            </w:pPr>
            <w:r>
              <w:t>0.00%</w:t>
            </w:r>
          </w:p>
        </w:tc>
      </w:tr>
      <w:tr w:rsidR="00756439" w14:paraId="7D9A30F6" w14:textId="77777777" w:rsidTr="00FC0611">
        <w:trPr>
          <w:cantSplit/>
        </w:trPr>
        <w:tc>
          <w:tcPr>
            <w:tcW w:w="0" w:type="auto"/>
            <w:tcBorders>
              <w:top w:val="single" w:sz="4" w:space="0" w:color="A6A6A6" w:themeColor="background1" w:themeShade="A6"/>
              <w:right w:val="single" w:sz="4" w:space="0" w:color="000000" w:themeColor="text1"/>
            </w:tcBorders>
          </w:tcPr>
          <w:p w14:paraId="18CC473F" w14:textId="77777777" w:rsidR="00756439" w:rsidRDefault="00756439" w:rsidP="00756439">
            <w:pPr>
              <w:pStyle w:val="NormalinTable"/>
            </w:pPr>
            <w:r>
              <w:rPr>
                <w:b/>
              </w:rPr>
              <w:t>2009 81 31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D5F162" w14:textId="77777777" w:rsidR="00756439" w:rsidRDefault="00756439" w:rsidP="00756439">
            <w:pPr>
              <w:pStyle w:val="NormalinTable"/>
              <w:tabs>
                <w:tab w:val="left" w:pos="1250"/>
              </w:tabs>
            </w:pPr>
            <w:r>
              <w:t>0.00%</w:t>
            </w:r>
          </w:p>
        </w:tc>
      </w:tr>
      <w:tr w:rsidR="00756439" w14:paraId="74AB2558" w14:textId="77777777" w:rsidTr="00FC0611">
        <w:trPr>
          <w:cantSplit/>
        </w:trPr>
        <w:tc>
          <w:tcPr>
            <w:tcW w:w="0" w:type="auto"/>
            <w:tcBorders>
              <w:top w:val="single" w:sz="4" w:space="0" w:color="A6A6A6" w:themeColor="background1" w:themeShade="A6"/>
              <w:right w:val="single" w:sz="4" w:space="0" w:color="000000" w:themeColor="text1"/>
            </w:tcBorders>
          </w:tcPr>
          <w:p w14:paraId="1F555105" w14:textId="77777777" w:rsidR="00756439" w:rsidRDefault="00756439" w:rsidP="00756439">
            <w:pPr>
              <w:pStyle w:val="NormalinTable"/>
            </w:pPr>
            <w:r>
              <w:rPr>
                <w:b/>
              </w:rPr>
              <w:t>2009 81 51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11E5D7" w14:textId="77777777" w:rsidR="00756439" w:rsidRDefault="00756439" w:rsidP="00756439">
            <w:pPr>
              <w:pStyle w:val="NormalinTable"/>
              <w:tabs>
                <w:tab w:val="left" w:pos="1250"/>
              </w:tabs>
            </w:pPr>
            <w:r>
              <w:t>0.00% + 20.600 € / 100 kg</w:t>
            </w:r>
          </w:p>
        </w:tc>
      </w:tr>
      <w:tr w:rsidR="00756439" w14:paraId="588BBA1A" w14:textId="77777777" w:rsidTr="00FC0611">
        <w:trPr>
          <w:cantSplit/>
        </w:trPr>
        <w:tc>
          <w:tcPr>
            <w:tcW w:w="0" w:type="auto"/>
            <w:tcBorders>
              <w:top w:val="single" w:sz="4" w:space="0" w:color="A6A6A6" w:themeColor="background1" w:themeShade="A6"/>
              <w:right w:val="single" w:sz="4" w:space="0" w:color="000000" w:themeColor="text1"/>
            </w:tcBorders>
          </w:tcPr>
          <w:p w14:paraId="64C4A2AB" w14:textId="77777777" w:rsidR="00756439" w:rsidRDefault="00756439" w:rsidP="00756439">
            <w:pPr>
              <w:pStyle w:val="NormalinTable"/>
            </w:pPr>
            <w:r>
              <w:rPr>
                <w:b/>
              </w:rPr>
              <w:t>2009 81 59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A16425" w14:textId="77777777" w:rsidR="00756439" w:rsidRDefault="00756439" w:rsidP="00756439">
            <w:pPr>
              <w:pStyle w:val="NormalinTable"/>
              <w:tabs>
                <w:tab w:val="left" w:pos="1250"/>
              </w:tabs>
            </w:pPr>
            <w:r>
              <w:t>0.00%</w:t>
            </w:r>
          </w:p>
        </w:tc>
      </w:tr>
      <w:tr w:rsidR="00756439" w14:paraId="74478C3C" w14:textId="77777777" w:rsidTr="00FC0611">
        <w:trPr>
          <w:cantSplit/>
        </w:trPr>
        <w:tc>
          <w:tcPr>
            <w:tcW w:w="0" w:type="auto"/>
            <w:tcBorders>
              <w:top w:val="single" w:sz="4" w:space="0" w:color="A6A6A6" w:themeColor="background1" w:themeShade="A6"/>
              <w:right w:val="single" w:sz="4" w:space="0" w:color="000000" w:themeColor="text1"/>
            </w:tcBorders>
          </w:tcPr>
          <w:p w14:paraId="036F6F69" w14:textId="77777777" w:rsidR="00756439" w:rsidRDefault="00756439" w:rsidP="00756439">
            <w:pPr>
              <w:pStyle w:val="NormalinTable"/>
            </w:pPr>
            <w:r>
              <w:rPr>
                <w:b/>
              </w:rPr>
              <w:t>2009 81 95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11BB33" w14:textId="77777777" w:rsidR="00756439" w:rsidRDefault="00756439" w:rsidP="00756439">
            <w:pPr>
              <w:pStyle w:val="NormalinTable"/>
              <w:tabs>
                <w:tab w:val="left" w:pos="1250"/>
              </w:tabs>
            </w:pPr>
            <w:r>
              <w:t>0.00%</w:t>
            </w:r>
          </w:p>
        </w:tc>
      </w:tr>
      <w:tr w:rsidR="00756439" w14:paraId="4454A1CB" w14:textId="77777777" w:rsidTr="00FC0611">
        <w:trPr>
          <w:cantSplit/>
        </w:trPr>
        <w:tc>
          <w:tcPr>
            <w:tcW w:w="0" w:type="auto"/>
            <w:tcBorders>
              <w:top w:val="single" w:sz="4" w:space="0" w:color="A6A6A6" w:themeColor="background1" w:themeShade="A6"/>
              <w:right w:val="single" w:sz="4" w:space="0" w:color="000000" w:themeColor="text1"/>
            </w:tcBorders>
          </w:tcPr>
          <w:p w14:paraId="77DBCB89" w14:textId="77777777" w:rsidR="00756439" w:rsidRDefault="00756439" w:rsidP="00756439">
            <w:pPr>
              <w:pStyle w:val="NormalinTable"/>
            </w:pPr>
            <w:r>
              <w:rPr>
                <w:b/>
              </w:rPr>
              <w:t>2009 81 99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1C3CC8" w14:textId="77777777" w:rsidR="00756439" w:rsidRDefault="00756439" w:rsidP="00756439">
            <w:pPr>
              <w:pStyle w:val="NormalinTable"/>
              <w:tabs>
                <w:tab w:val="left" w:pos="1250"/>
              </w:tabs>
            </w:pPr>
            <w:r>
              <w:t>0.00%</w:t>
            </w:r>
          </w:p>
        </w:tc>
      </w:tr>
      <w:tr w:rsidR="00756439" w14:paraId="6F725513" w14:textId="77777777" w:rsidTr="00FC0611">
        <w:trPr>
          <w:cantSplit/>
        </w:trPr>
        <w:tc>
          <w:tcPr>
            <w:tcW w:w="0" w:type="auto"/>
            <w:tcBorders>
              <w:top w:val="single" w:sz="4" w:space="0" w:color="A6A6A6" w:themeColor="background1" w:themeShade="A6"/>
              <w:right w:val="single" w:sz="4" w:space="0" w:color="000000" w:themeColor="text1"/>
            </w:tcBorders>
          </w:tcPr>
          <w:p w14:paraId="7DCFBA1D" w14:textId="77777777" w:rsidR="00756439" w:rsidRDefault="00756439" w:rsidP="00756439">
            <w:pPr>
              <w:pStyle w:val="NormalinTable"/>
            </w:pPr>
            <w:r>
              <w:rPr>
                <w:b/>
              </w:rPr>
              <w:t>2009 89 11 11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23F4C8" w14:textId="77777777" w:rsidR="00756439" w:rsidRDefault="00756439" w:rsidP="00756439">
            <w:pPr>
              <w:pStyle w:val="NormalinTable"/>
              <w:tabs>
                <w:tab w:val="left" w:pos="1250"/>
              </w:tabs>
            </w:pPr>
            <w:r>
              <w:t>0.00%</w:t>
            </w:r>
          </w:p>
        </w:tc>
      </w:tr>
      <w:tr w:rsidR="00756439" w14:paraId="4FB609A5" w14:textId="77777777" w:rsidTr="00FC0611">
        <w:trPr>
          <w:cantSplit/>
        </w:trPr>
        <w:tc>
          <w:tcPr>
            <w:tcW w:w="0" w:type="auto"/>
            <w:tcBorders>
              <w:top w:val="single" w:sz="4" w:space="0" w:color="A6A6A6" w:themeColor="background1" w:themeShade="A6"/>
              <w:right w:val="single" w:sz="4" w:space="0" w:color="000000" w:themeColor="text1"/>
            </w:tcBorders>
          </w:tcPr>
          <w:p w14:paraId="1036B17E" w14:textId="77777777" w:rsidR="00756439" w:rsidRDefault="00756439" w:rsidP="00756439">
            <w:pPr>
              <w:pStyle w:val="NormalinTable"/>
            </w:pPr>
            <w:r>
              <w:rPr>
                <w:b/>
              </w:rPr>
              <w:t>2009 89 11 19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43DE5B" w14:textId="77777777" w:rsidR="00756439" w:rsidRDefault="00756439" w:rsidP="00756439">
            <w:pPr>
              <w:pStyle w:val="NormalinTable"/>
              <w:tabs>
                <w:tab w:val="left" w:pos="1250"/>
              </w:tabs>
            </w:pPr>
            <w:r>
              <w:t>0.00% + 20.600 € / 100 kg</w:t>
            </w:r>
          </w:p>
        </w:tc>
      </w:tr>
      <w:tr w:rsidR="00756439" w14:paraId="641C05C2" w14:textId="77777777" w:rsidTr="00FC0611">
        <w:trPr>
          <w:cantSplit/>
        </w:trPr>
        <w:tc>
          <w:tcPr>
            <w:tcW w:w="0" w:type="auto"/>
            <w:tcBorders>
              <w:top w:val="single" w:sz="4" w:space="0" w:color="A6A6A6" w:themeColor="background1" w:themeShade="A6"/>
              <w:right w:val="single" w:sz="4" w:space="0" w:color="000000" w:themeColor="text1"/>
            </w:tcBorders>
          </w:tcPr>
          <w:p w14:paraId="159CEED0" w14:textId="77777777" w:rsidR="00756439" w:rsidRDefault="00756439" w:rsidP="00756439">
            <w:pPr>
              <w:pStyle w:val="NormalinTable"/>
            </w:pPr>
            <w:r>
              <w:rPr>
                <w:b/>
              </w:rPr>
              <w:t>2009 89 11 91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825C4E" w14:textId="77777777" w:rsidR="00756439" w:rsidRDefault="00756439" w:rsidP="00756439">
            <w:pPr>
              <w:pStyle w:val="NormalinTable"/>
              <w:tabs>
                <w:tab w:val="left" w:pos="1250"/>
              </w:tabs>
            </w:pPr>
            <w:r>
              <w:t>0.00%</w:t>
            </w:r>
          </w:p>
        </w:tc>
      </w:tr>
      <w:tr w:rsidR="00756439" w14:paraId="54245CA7" w14:textId="77777777" w:rsidTr="00FC0611">
        <w:trPr>
          <w:cantSplit/>
        </w:trPr>
        <w:tc>
          <w:tcPr>
            <w:tcW w:w="0" w:type="auto"/>
            <w:tcBorders>
              <w:top w:val="single" w:sz="4" w:space="0" w:color="A6A6A6" w:themeColor="background1" w:themeShade="A6"/>
              <w:right w:val="single" w:sz="4" w:space="0" w:color="000000" w:themeColor="text1"/>
            </w:tcBorders>
          </w:tcPr>
          <w:p w14:paraId="2215D31F" w14:textId="77777777" w:rsidR="00756439" w:rsidRDefault="00756439" w:rsidP="00756439">
            <w:pPr>
              <w:pStyle w:val="NormalinTable"/>
            </w:pPr>
            <w:r>
              <w:rPr>
                <w:b/>
              </w:rPr>
              <w:t>2009 89 11 99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511877" w14:textId="77777777" w:rsidR="00756439" w:rsidRDefault="00756439" w:rsidP="00756439">
            <w:pPr>
              <w:pStyle w:val="NormalinTable"/>
              <w:tabs>
                <w:tab w:val="left" w:pos="1250"/>
              </w:tabs>
            </w:pPr>
            <w:r>
              <w:t>0.00% + 20.600 € / 100 kg</w:t>
            </w:r>
          </w:p>
        </w:tc>
      </w:tr>
      <w:tr w:rsidR="00756439" w14:paraId="6CCFC2C4" w14:textId="77777777" w:rsidTr="00FC0611">
        <w:trPr>
          <w:cantSplit/>
        </w:trPr>
        <w:tc>
          <w:tcPr>
            <w:tcW w:w="0" w:type="auto"/>
            <w:tcBorders>
              <w:top w:val="single" w:sz="4" w:space="0" w:color="A6A6A6" w:themeColor="background1" w:themeShade="A6"/>
              <w:right w:val="single" w:sz="4" w:space="0" w:color="000000" w:themeColor="text1"/>
            </w:tcBorders>
          </w:tcPr>
          <w:p w14:paraId="12036131" w14:textId="77777777" w:rsidR="00756439" w:rsidRDefault="00756439" w:rsidP="00756439">
            <w:pPr>
              <w:pStyle w:val="NormalinTable"/>
            </w:pPr>
            <w:r>
              <w:rPr>
                <w:b/>
              </w:rPr>
              <w:t>2009 89 19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B44535" w14:textId="77777777" w:rsidR="00756439" w:rsidRDefault="00756439" w:rsidP="00756439">
            <w:pPr>
              <w:pStyle w:val="NormalinTable"/>
              <w:tabs>
                <w:tab w:val="left" w:pos="1250"/>
              </w:tabs>
            </w:pPr>
            <w:r>
              <w:t>0.00%</w:t>
            </w:r>
          </w:p>
        </w:tc>
      </w:tr>
      <w:tr w:rsidR="00756439" w14:paraId="0735639D" w14:textId="77777777" w:rsidTr="00FC0611">
        <w:trPr>
          <w:cantSplit/>
        </w:trPr>
        <w:tc>
          <w:tcPr>
            <w:tcW w:w="0" w:type="auto"/>
            <w:tcBorders>
              <w:top w:val="single" w:sz="4" w:space="0" w:color="A6A6A6" w:themeColor="background1" w:themeShade="A6"/>
              <w:right w:val="single" w:sz="4" w:space="0" w:color="000000" w:themeColor="text1"/>
            </w:tcBorders>
          </w:tcPr>
          <w:p w14:paraId="796FC219" w14:textId="77777777" w:rsidR="00756439" w:rsidRDefault="00756439" w:rsidP="00756439">
            <w:pPr>
              <w:pStyle w:val="NormalinTable"/>
            </w:pPr>
            <w:r>
              <w:rPr>
                <w:b/>
              </w:rPr>
              <w:t>2009 89 34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7644AC" w14:textId="77777777" w:rsidR="00756439" w:rsidRDefault="00756439" w:rsidP="00756439">
            <w:pPr>
              <w:pStyle w:val="NormalinTable"/>
              <w:tabs>
                <w:tab w:val="left" w:pos="1250"/>
              </w:tabs>
            </w:pPr>
            <w:r>
              <w:t>0.00%</w:t>
            </w:r>
          </w:p>
        </w:tc>
      </w:tr>
      <w:tr w:rsidR="00756439" w14:paraId="2951A296" w14:textId="77777777" w:rsidTr="00FC0611">
        <w:trPr>
          <w:cantSplit/>
        </w:trPr>
        <w:tc>
          <w:tcPr>
            <w:tcW w:w="0" w:type="auto"/>
            <w:tcBorders>
              <w:top w:val="single" w:sz="4" w:space="0" w:color="A6A6A6" w:themeColor="background1" w:themeShade="A6"/>
              <w:right w:val="single" w:sz="4" w:space="0" w:color="000000" w:themeColor="text1"/>
            </w:tcBorders>
          </w:tcPr>
          <w:p w14:paraId="263B2B72" w14:textId="77777777" w:rsidR="00756439" w:rsidRDefault="00756439" w:rsidP="00756439">
            <w:pPr>
              <w:pStyle w:val="NormalinTable"/>
            </w:pPr>
            <w:r>
              <w:rPr>
                <w:b/>
              </w:rPr>
              <w:t>2009 89 35 21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FE6ABD" w14:textId="77777777" w:rsidR="00756439" w:rsidRDefault="00756439" w:rsidP="00756439">
            <w:pPr>
              <w:pStyle w:val="NormalinTable"/>
              <w:tabs>
                <w:tab w:val="left" w:pos="1250"/>
              </w:tabs>
            </w:pPr>
            <w:r>
              <w:t>0.00%</w:t>
            </w:r>
          </w:p>
        </w:tc>
      </w:tr>
      <w:tr w:rsidR="00756439" w14:paraId="3C33D3DC" w14:textId="77777777" w:rsidTr="00FC0611">
        <w:trPr>
          <w:cantSplit/>
        </w:trPr>
        <w:tc>
          <w:tcPr>
            <w:tcW w:w="0" w:type="auto"/>
            <w:tcBorders>
              <w:top w:val="single" w:sz="4" w:space="0" w:color="A6A6A6" w:themeColor="background1" w:themeShade="A6"/>
              <w:right w:val="single" w:sz="4" w:space="0" w:color="000000" w:themeColor="text1"/>
            </w:tcBorders>
          </w:tcPr>
          <w:p w14:paraId="3BD72ABC" w14:textId="77777777" w:rsidR="00756439" w:rsidRDefault="00756439" w:rsidP="00756439">
            <w:pPr>
              <w:pStyle w:val="NormalinTable"/>
            </w:pPr>
            <w:r>
              <w:rPr>
                <w:b/>
              </w:rPr>
              <w:t>2009 89 35 29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8F4AC2" w14:textId="77777777" w:rsidR="00756439" w:rsidRDefault="00756439" w:rsidP="00756439">
            <w:pPr>
              <w:pStyle w:val="NormalinTable"/>
              <w:tabs>
                <w:tab w:val="left" w:pos="1250"/>
              </w:tabs>
            </w:pPr>
            <w:r>
              <w:t>0.00% + 20.600 € / 100 kg</w:t>
            </w:r>
          </w:p>
        </w:tc>
      </w:tr>
      <w:tr w:rsidR="00756439" w14:paraId="4931BA30" w14:textId="77777777" w:rsidTr="00FC0611">
        <w:trPr>
          <w:cantSplit/>
        </w:trPr>
        <w:tc>
          <w:tcPr>
            <w:tcW w:w="0" w:type="auto"/>
            <w:tcBorders>
              <w:top w:val="single" w:sz="4" w:space="0" w:color="A6A6A6" w:themeColor="background1" w:themeShade="A6"/>
              <w:right w:val="single" w:sz="4" w:space="0" w:color="000000" w:themeColor="text1"/>
            </w:tcBorders>
          </w:tcPr>
          <w:p w14:paraId="2B538187" w14:textId="77777777" w:rsidR="00756439" w:rsidRDefault="00756439" w:rsidP="00756439">
            <w:pPr>
              <w:pStyle w:val="NormalinTable"/>
            </w:pPr>
            <w:r>
              <w:rPr>
                <w:b/>
              </w:rPr>
              <w:t>2009 89 35 31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9CF362" w14:textId="77777777" w:rsidR="00756439" w:rsidRDefault="00756439" w:rsidP="00756439">
            <w:pPr>
              <w:pStyle w:val="NormalinTable"/>
              <w:tabs>
                <w:tab w:val="left" w:pos="1250"/>
              </w:tabs>
            </w:pPr>
            <w:r>
              <w:t>0.00%</w:t>
            </w:r>
          </w:p>
        </w:tc>
      </w:tr>
      <w:tr w:rsidR="00756439" w14:paraId="74988995" w14:textId="77777777" w:rsidTr="00FC0611">
        <w:trPr>
          <w:cantSplit/>
        </w:trPr>
        <w:tc>
          <w:tcPr>
            <w:tcW w:w="0" w:type="auto"/>
            <w:tcBorders>
              <w:top w:val="single" w:sz="4" w:space="0" w:color="A6A6A6" w:themeColor="background1" w:themeShade="A6"/>
              <w:right w:val="single" w:sz="4" w:space="0" w:color="000000" w:themeColor="text1"/>
            </w:tcBorders>
          </w:tcPr>
          <w:p w14:paraId="13C09723" w14:textId="77777777" w:rsidR="00756439" w:rsidRDefault="00756439" w:rsidP="00756439">
            <w:pPr>
              <w:pStyle w:val="NormalinTable"/>
            </w:pPr>
            <w:r>
              <w:rPr>
                <w:b/>
              </w:rPr>
              <w:t>2009 89 35 39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72C911" w14:textId="77777777" w:rsidR="00756439" w:rsidRDefault="00756439" w:rsidP="00756439">
            <w:pPr>
              <w:pStyle w:val="NormalinTable"/>
              <w:tabs>
                <w:tab w:val="left" w:pos="1250"/>
              </w:tabs>
            </w:pPr>
            <w:r>
              <w:t>0.00% + 20.600 € / 100 kg</w:t>
            </w:r>
          </w:p>
        </w:tc>
      </w:tr>
      <w:tr w:rsidR="00756439" w14:paraId="56B40526" w14:textId="77777777" w:rsidTr="00FC0611">
        <w:trPr>
          <w:cantSplit/>
        </w:trPr>
        <w:tc>
          <w:tcPr>
            <w:tcW w:w="0" w:type="auto"/>
            <w:tcBorders>
              <w:top w:val="single" w:sz="4" w:space="0" w:color="A6A6A6" w:themeColor="background1" w:themeShade="A6"/>
              <w:right w:val="single" w:sz="4" w:space="0" w:color="000000" w:themeColor="text1"/>
            </w:tcBorders>
          </w:tcPr>
          <w:p w14:paraId="1AE3155D" w14:textId="77777777" w:rsidR="00756439" w:rsidRDefault="00756439" w:rsidP="00756439">
            <w:pPr>
              <w:pStyle w:val="NormalinTable"/>
            </w:pPr>
            <w:r>
              <w:rPr>
                <w:b/>
              </w:rPr>
              <w:t>2009 89 35 41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B74A8F" w14:textId="77777777" w:rsidR="00756439" w:rsidRDefault="00756439" w:rsidP="00756439">
            <w:pPr>
              <w:pStyle w:val="NormalinTable"/>
              <w:tabs>
                <w:tab w:val="left" w:pos="1250"/>
              </w:tabs>
            </w:pPr>
            <w:r>
              <w:t>0.00%</w:t>
            </w:r>
          </w:p>
        </w:tc>
      </w:tr>
      <w:tr w:rsidR="00756439" w14:paraId="6510A964" w14:textId="77777777" w:rsidTr="00FC0611">
        <w:trPr>
          <w:cantSplit/>
        </w:trPr>
        <w:tc>
          <w:tcPr>
            <w:tcW w:w="0" w:type="auto"/>
            <w:tcBorders>
              <w:top w:val="single" w:sz="4" w:space="0" w:color="A6A6A6" w:themeColor="background1" w:themeShade="A6"/>
              <w:right w:val="single" w:sz="4" w:space="0" w:color="000000" w:themeColor="text1"/>
            </w:tcBorders>
          </w:tcPr>
          <w:p w14:paraId="53365B4B" w14:textId="77777777" w:rsidR="00756439" w:rsidRDefault="00756439" w:rsidP="00756439">
            <w:pPr>
              <w:pStyle w:val="NormalinTable"/>
            </w:pPr>
            <w:r>
              <w:rPr>
                <w:b/>
              </w:rPr>
              <w:t>2009 89 35 45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5939F0" w14:textId="77777777" w:rsidR="00756439" w:rsidRDefault="00756439" w:rsidP="00756439">
            <w:pPr>
              <w:pStyle w:val="NormalinTable"/>
              <w:tabs>
                <w:tab w:val="left" w:pos="1250"/>
              </w:tabs>
            </w:pPr>
            <w:r>
              <w:t>0.00% + 20.600 € / 100 kg</w:t>
            </w:r>
          </w:p>
        </w:tc>
      </w:tr>
      <w:tr w:rsidR="00756439" w14:paraId="18AE3172" w14:textId="77777777" w:rsidTr="00FC0611">
        <w:trPr>
          <w:cantSplit/>
        </w:trPr>
        <w:tc>
          <w:tcPr>
            <w:tcW w:w="0" w:type="auto"/>
            <w:tcBorders>
              <w:top w:val="single" w:sz="4" w:space="0" w:color="A6A6A6" w:themeColor="background1" w:themeShade="A6"/>
              <w:right w:val="single" w:sz="4" w:space="0" w:color="000000" w:themeColor="text1"/>
            </w:tcBorders>
          </w:tcPr>
          <w:p w14:paraId="4B3F4F2C" w14:textId="77777777" w:rsidR="00756439" w:rsidRDefault="00756439" w:rsidP="00756439">
            <w:pPr>
              <w:pStyle w:val="NormalinTable"/>
            </w:pPr>
            <w:r>
              <w:rPr>
                <w:b/>
              </w:rPr>
              <w:t>2009 89 35 47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CD2FC3" w14:textId="77777777" w:rsidR="00756439" w:rsidRDefault="00756439" w:rsidP="00756439">
            <w:pPr>
              <w:pStyle w:val="NormalinTable"/>
              <w:tabs>
                <w:tab w:val="left" w:pos="1250"/>
              </w:tabs>
            </w:pPr>
            <w:r>
              <w:t>0.00%</w:t>
            </w:r>
          </w:p>
        </w:tc>
      </w:tr>
      <w:tr w:rsidR="00756439" w14:paraId="1B3B17FC" w14:textId="77777777" w:rsidTr="00FC0611">
        <w:trPr>
          <w:cantSplit/>
        </w:trPr>
        <w:tc>
          <w:tcPr>
            <w:tcW w:w="0" w:type="auto"/>
            <w:tcBorders>
              <w:top w:val="single" w:sz="4" w:space="0" w:color="A6A6A6" w:themeColor="background1" w:themeShade="A6"/>
              <w:right w:val="single" w:sz="4" w:space="0" w:color="000000" w:themeColor="text1"/>
            </w:tcBorders>
          </w:tcPr>
          <w:p w14:paraId="6DABA193" w14:textId="77777777" w:rsidR="00756439" w:rsidRDefault="00756439" w:rsidP="00756439">
            <w:pPr>
              <w:pStyle w:val="NormalinTable"/>
            </w:pPr>
            <w:r>
              <w:rPr>
                <w:b/>
              </w:rPr>
              <w:t>2009 89 35 49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628953" w14:textId="77777777" w:rsidR="00756439" w:rsidRDefault="00756439" w:rsidP="00756439">
            <w:pPr>
              <w:pStyle w:val="NormalinTable"/>
              <w:tabs>
                <w:tab w:val="left" w:pos="1250"/>
              </w:tabs>
            </w:pPr>
            <w:r>
              <w:t>0.00% + 20.600 € / 100 kg</w:t>
            </w:r>
          </w:p>
        </w:tc>
      </w:tr>
      <w:tr w:rsidR="00756439" w14:paraId="3F70F8C9" w14:textId="77777777" w:rsidTr="00FC0611">
        <w:trPr>
          <w:cantSplit/>
        </w:trPr>
        <w:tc>
          <w:tcPr>
            <w:tcW w:w="0" w:type="auto"/>
            <w:tcBorders>
              <w:top w:val="single" w:sz="4" w:space="0" w:color="A6A6A6" w:themeColor="background1" w:themeShade="A6"/>
              <w:right w:val="single" w:sz="4" w:space="0" w:color="000000" w:themeColor="text1"/>
            </w:tcBorders>
          </w:tcPr>
          <w:p w14:paraId="4513E880" w14:textId="77777777" w:rsidR="00756439" w:rsidRDefault="00756439" w:rsidP="00756439">
            <w:pPr>
              <w:pStyle w:val="NormalinTable"/>
            </w:pPr>
            <w:r>
              <w:rPr>
                <w:b/>
              </w:rPr>
              <w:t>2009 89 35 51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CB5B0E" w14:textId="77777777" w:rsidR="00756439" w:rsidRDefault="00756439" w:rsidP="00756439">
            <w:pPr>
              <w:pStyle w:val="NormalinTable"/>
              <w:tabs>
                <w:tab w:val="left" w:pos="1250"/>
              </w:tabs>
            </w:pPr>
            <w:r>
              <w:t>0.00%</w:t>
            </w:r>
          </w:p>
        </w:tc>
      </w:tr>
      <w:tr w:rsidR="00756439" w14:paraId="7CDC3490" w14:textId="77777777" w:rsidTr="00FC0611">
        <w:trPr>
          <w:cantSplit/>
        </w:trPr>
        <w:tc>
          <w:tcPr>
            <w:tcW w:w="0" w:type="auto"/>
            <w:tcBorders>
              <w:top w:val="single" w:sz="4" w:space="0" w:color="A6A6A6" w:themeColor="background1" w:themeShade="A6"/>
              <w:right w:val="single" w:sz="4" w:space="0" w:color="000000" w:themeColor="text1"/>
            </w:tcBorders>
          </w:tcPr>
          <w:p w14:paraId="6C05028B" w14:textId="77777777" w:rsidR="00756439" w:rsidRDefault="00756439" w:rsidP="00756439">
            <w:pPr>
              <w:pStyle w:val="NormalinTable"/>
            </w:pPr>
            <w:r>
              <w:rPr>
                <w:b/>
              </w:rPr>
              <w:t>2009 89 35 59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3F924C" w14:textId="77777777" w:rsidR="00756439" w:rsidRDefault="00756439" w:rsidP="00756439">
            <w:pPr>
              <w:pStyle w:val="NormalinTable"/>
              <w:tabs>
                <w:tab w:val="left" w:pos="1250"/>
              </w:tabs>
            </w:pPr>
            <w:r>
              <w:t>0.00% + 20.600 € / 100 kg</w:t>
            </w:r>
          </w:p>
        </w:tc>
      </w:tr>
      <w:tr w:rsidR="00756439" w14:paraId="66FC457D" w14:textId="77777777" w:rsidTr="00FC0611">
        <w:trPr>
          <w:cantSplit/>
        </w:trPr>
        <w:tc>
          <w:tcPr>
            <w:tcW w:w="0" w:type="auto"/>
            <w:tcBorders>
              <w:top w:val="single" w:sz="4" w:space="0" w:color="A6A6A6" w:themeColor="background1" w:themeShade="A6"/>
              <w:right w:val="single" w:sz="4" w:space="0" w:color="000000" w:themeColor="text1"/>
            </w:tcBorders>
          </w:tcPr>
          <w:p w14:paraId="26D9790B" w14:textId="77777777" w:rsidR="00756439" w:rsidRDefault="00756439" w:rsidP="00756439">
            <w:pPr>
              <w:pStyle w:val="NormalinTable"/>
            </w:pPr>
            <w:r>
              <w:rPr>
                <w:b/>
              </w:rPr>
              <w:t>2009 89 35 71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0550E0" w14:textId="77777777" w:rsidR="00756439" w:rsidRDefault="00756439" w:rsidP="00756439">
            <w:pPr>
              <w:pStyle w:val="NormalinTable"/>
              <w:tabs>
                <w:tab w:val="left" w:pos="1250"/>
              </w:tabs>
            </w:pPr>
            <w:r>
              <w:t>0.00%</w:t>
            </w:r>
          </w:p>
        </w:tc>
      </w:tr>
      <w:tr w:rsidR="00756439" w14:paraId="010AC272" w14:textId="77777777" w:rsidTr="00FC0611">
        <w:trPr>
          <w:cantSplit/>
        </w:trPr>
        <w:tc>
          <w:tcPr>
            <w:tcW w:w="0" w:type="auto"/>
            <w:tcBorders>
              <w:top w:val="single" w:sz="4" w:space="0" w:color="A6A6A6" w:themeColor="background1" w:themeShade="A6"/>
              <w:right w:val="single" w:sz="4" w:space="0" w:color="000000" w:themeColor="text1"/>
            </w:tcBorders>
          </w:tcPr>
          <w:p w14:paraId="7702BB61" w14:textId="77777777" w:rsidR="00756439" w:rsidRDefault="00756439" w:rsidP="00756439">
            <w:pPr>
              <w:pStyle w:val="NormalinTable"/>
            </w:pPr>
            <w:r>
              <w:rPr>
                <w:b/>
              </w:rPr>
              <w:t>2009 89 35 79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DB6050" w14:textId="77777777" w:rsidR="00756439" w:rsidRDefault="00756439" w:rsidP="00756439">
            <w:pPr>
              <w:pStyle w:val="NormalinTable"/>
              <w:tabs>
                <w:tab w:val="left" w:pos="1250"/>
              </w:tabs>
            </w:pPr>
            <w:r>
              <w:t>0.00% + 20.600 € / 100 kg</w:t>
            </w:r>
          </w:p>
        </w:tc>
      </w:tr>
      <w:tr w:rsidR="00756439" w14:paraId="4A9490D7" w14:textId="77777777" w:rsidTr="00FC0611">
        <w:trPr>
          <w:cantSplit/>
        </w:trPr>
        <w:tc>
          <w:tcPr>
            <w:tcW w:w="0" w:type="auto"/>
            <w:tcBorders>
              <w:top w:val="single" w:sz="4" w:space="0" w:color="A6A6A6" w:themeColor="background1" w:themeShade="A6"/>
              <w:right w:val="single" w:sz="4" w:space="0" w:color="000000" w:themeColor="text1"/>
            </w:tcBorders>
          </w:tcPr>
          <w:p w14:paraId="14D239AD" w14:textId="77777777" w:rsidR="00756439" w:rsidRDefault="00756439" w:rsidP="00756439">
            <w:pPr>
              <w:pStyle w:val="NormalinTable"/>
            </w:pPr>
            <w:r>
              <w:rPr>
                <w:b/>
              </w:rPr>
              <w:t>2009 89 36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FB6668" w14:textId="77777777" w:rsidR="00756439" w:rsidRDefault="00756439" w:rsidP="00756439">
            <w:pPr>
              <w:pStyle w:val="NormalinTable"/>
              <w:tabs>
                <w:tab w:val="left" w:pos="1250"/>
              </w:tabs>
            </w:pPr>
            <w:r>
              <w:t>0.00%</w:t>
            </w:r>
          </w:p>
        </w:tc>
      </w:tr>
      <w:tr w:rsidR="00756439" w14:paraId="22180EC6" w14:textId="77777777" w:rsidTr="00FC0611">
        <w:trPr>
          <w:cantSplit/>
        </w:trPr>
        <w:tc>
          <w:tcPr>
            <w:tcW w:w="0" w:type="auto"/>
            <w:tcBorders>
              <w:top w:val="single" w:sz="4" w:space="0" w:color="A6A6A6" w:themeColor="background1" w:themeShade="A6"/>
              <w:right w:val="single" w:sz="4" w:space="0" w:color="000000" w:themeColor="text1"/>
            </w:tcBorders>
          </w:tcPr>
          <w:p w14:paraId="40855D39" w14:textId="77777777" w:rsidR="00756439" w:rsidRDefault="00756439" w:rsidP="00756439">
            <w:pPr>
              <w:pStyle w:val="NormalinTable"/>
            </w:pPr>
            <w:r>
              <w:rPr>
                <w:b/>
              </w:rPr>
              <w:t>2009 89 38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563ABB" w14:textId="77777777" w:rsidR="00756439" w:rsidRDefault="00756439" w:rsidP="00756439">
            <w:pPr>
              <w:pStyle w:val="NormalinTable"/>
              <w:tabs>
                <w:tab w:val="left" w:pos="1250"/>
              </w:tabs>
            </w:pPr>
            <w:r>
              <w:t>0.00%</w:t>
            </w:r>
          </w:p>
        </w:tc>
      </w:tr>
      <w:tr w:rsidR="00756439" w14:paraId="4016E2F0" w14:textId="77777777" w:rsidTr="00FC0611">
        <w:trPr>
          <w:cantSplit/>
        </w:trPr>
        <w:tc>
          <w:tcPr>
            <w:tcW w:w="0" w:type="auto"/>
            <w:tcBorders>
              <w:top w:val="single" w:sz="4" w:space="0" w:color="A6A6A6" w:themeColor="background1" w:themeShade="A6"/>
              <w:right w:val="single" w:sz="4" w:space="0" w:color="000000" w:themeColor="text1"/>
            </w:tcBorders>
          </w:tcPr>
          <w:p w14:paraId="0FFB788E" w14:textId="77777777" w:rsidR="00756439" w:rsidRDefault="00756439" w:rsidP="00756439">
            <w:pPr>
              <w:pStyle w:val="NormalinTable"/>
            </w:pPr>
            <w:r>
              <w:rPr>
                <w:b/>
              </w:rPr>
              <w:t>2009 89 50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4CA306" w14:textId="77777777" w:rsidR="00756439" w:rsidRDefault="00756439" w:rsidP="00756439">
            <w:pPr>
              <w:pStyle w:val="NormalinTable"/>
              <w:tabs>
                <w:tab w:val="left" w:pos="1250"/>
              </w:tabs>
            </w:pPr>
            <w:r>
              <w:t>0.00%</w:t>
            </w:r>
          </w:p>
        </w:tc>
      </w:tr>
      <w:tr w:rsidR="00756439" w14:paraId="68D7005B" w14:textId="77777777" w:rsidTr="00FC0611">
        <w:trPr>
          <w:cantSplit/>
        </w:trPr>
        <w:tc>
          <w:tcPr>
            <w:tcW w:w="0" w:type="auto"/>
            <w:tcBorders>
              <w:top w:val="single" w:sz="4" w:space="0" w:color="A6A6A6" w:themeColor="background1" w:themeShade="A6"/>
              <w:right w:val="single" w:sz="4" w:space="0" w:color="000000" w:themeColor="text1"/>
            </w:tcBorders>
          </w:tcPr>
          <w:p w14:paraId="490CEF26" w14:textId="77777777" w:rsidR="00756439" w:rsidRDefault="00756439" w:rsidP="00756439">
            <w:pPr>
              <w:pStyle w:val="NormalinTable"/>
            </w:pPr>
            <w:r>
              <w:rPr>
                <w:b/>
              </w:rPr>
              <w:t>2009 89 61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3F561B" w14:textId="77777777" w:rsidR="00756439" w:rsidRDefault="00756439" w:rsidP="00756439">
            <w:pPr>
              <w:pStyle w:val="NormalinTable"/>
              <w:tabs>
                <w:tab w:val="left" w:pos="1250"/>
              </w:tabs>
            </w:pPr>
            <w:r>
              <w:t>0.00% + 20.600 € / 100 kg</w:t>
            </w:r>
          </w:p>
        </w:tc>
      </w:tr>
      <w:tr w:rsidR="00756439" w14:paraId="0EA50E58" w14:textId="77777777" w:rsidTr="00FC0611">
        <w:trPr>
          <w:cantSplit/>
        </w:trPr>
        <w:tc>
          <w:tcPr>
            <w:tcW w:w="0" w:type="auto"/>
            <w:tcBorders>
              <w:top w:val="single" w:sz="4" w:space="0" w:color="A6A6A6" w:themeColor="background1" w:themeShade="A6"/>
              <w:right w:val="single" w:sz="4" w:space="0" w:color="000000" w:themeColor="text1"/>
            </w:tcBorders>
          </w:tcPr>
          <w:p w14:paraId="1B3585E4" w14:textId="77777777" w:rsidR="00756439" w:rsidRDefault="00756439" w:rsidP="00756439">
            <w:pPr>
              <w:pStyle w:val="NormalinTable"/>
            </w:pPr>
            <w:r>
              <w:rPr>
                <w:b/>
              </w:rPr>
              <w:t>2009 89 63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5E45B4" w14:textId="77777777" w:rsidR="00756439" w:rsidRDefault="00756439" w:rsidP="00756439">
            <w:pPr>
              <w:pStyle w:val="NormalinTable"/>
              <w:tabs>
                <w:tab w:val="left" w:pos="1250"/>
              </w:tabs>
            </w:pPr>
            <w:r>
              <w:t>0.00%</w:t>
            </w:r>
          </w:p>
        </w:tc>
      </w:tr>
      <w:tr w:rsidR="00756439" w14:paraId="7E234498" w14:textId="77777777" w:rsidTr="00FC0611">
        <w:trPr>
          <w:cantSplit/>
        </w:trPr>
        <w:tc>
          <w:tcPr>
            <w:tcW w:w="0" w:type="auto"/>
            <w:tcBorders>
              <w:top w:val="single" w:sz="4" w:space="0" w:color="A6A6A6" w:themeColor="background1" w:themeShade="A6"/>
              <w:right w:val="single" w:sz="4" w:space="0" w:color="000000" w:themeColor="text1"/>
            </w:tcBorders>
          </w:tcPr>
          <w:p w14:paraId="6D23F47F" w14:textId="77777777" w:rsidR="00756439" w:rsidRDefault="00756439" w:rsidP="00756439">
            <w:pPr>
              <w:pStyle w:val="NormalinTable"/>
            </w:pPr>
            <w:r>
              <w:rPr>
                <w:b/>
              </w:rPr>
              <w:t>2009 89 69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67A4A0" w14:textId="77777777" w:rsidR="00756439" w:rsidRDefault="00756439" w:rsidP="00756439">
            <w:pPr>
              <w:pStyle w:val="NormalinTable"/>
              <w:tabs>
                <w:tab w:val="left" w:pos="1250"/>
              </w:tabs>
            </w:pPr>
            <w:r>
              <w:t>0.00%</w:t>
            </w:r>
          </w:p>
        </w:tc>
      </w:tr>
      <w:tr w:rsidR="00756439" w14:paraId="25FE1B76" w14:textId="77777777" w:rsidTr="00FC0611">
        <w:trPr>
          <w:cantSplit/>
        </w:trPr>
        <w:tc>
          <w:tcPr>
            <w:tcW w:w="0" w:type="auto"/>
            <w:tcBorders>
              <w:top w:val="single" w:sz="4" w:space="0" w:color="A6A6A6" w:themeColor="background1" w:themeShade="A6"/>
              <w:right w:val="single" w:sz="4" w:space="0" w:color="000000" w:themeColor="text1"/>
            </w:tcBorders>
          </w:tcPr>
          <w:p w14:paraId="2A0B7D72" w14:textId="77777777" w:rsidR="00756439" w:rsidRDefault="00756439" w:rsidP="00756439">
            <w:pPr>
              <w:pStyle w:val="NormalinTable"/>
            </w:pPr>
            <w:r>
              <w:rPr>
                <w:b/>
              </w:rPr>
              <w:t>2009 89 71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D84C91" w14:textId="77777777" w:rsidR="00756439" w:rsidRDefault="00756439" w:rsidP="00756439">
            <w:pPr>
              <w:pStyle w:val="NormalinTable"/>
              <w:tabs>
                <w:tab w:val="left" w:pos="1250"/>
              </w:tabs>
            </w:pPr>
            <w:r>
              <w:t>0.00%</w:t>
            </w:r>
          </w:p>
        </w:tc>
      </w:tr>
      <w:tr w:rsidR="00756439" w14:paraId="38134534" w14:textId="77777777" w:rsidTr="00FC0611">
        <w:trPr>
          <w:cantSplit/>
        </w:trPr>
        <w:tc>
          <w:tcPr>
            <w:tcW w:w="0" w:type="auto"/>
            <w:tcBorders>
              <w:top w:val="single" w:sz="4" w:space="0" w:color="A6A6A6" w:themeColor="background1" w:themeShade="A6"/>
              <w:right w:val="single" w:sz="4" w:space="0" w:color="000000" w:themeColor="text1"/>
            </w:tcBorders>
          </w:tcPr>
          <w:p w14:paraId="20704DF8" w14:textId="77777777" w:rsidR="00756439" w:rsidRDefault="00756439" w:rsidP="00756439">
            <w:pPr>
              <w:pStyle w:val="NormalinTable"/>
            </w:pPr>
            <w:r>
              <w:rPr>
                <w:b/>
              </w:rPr>
              <w:t>2009 89 73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6BDD3E" w14:textId="77777777" w:rsidR="00756439" w:rsidRDefault="00756439" w:rsidP="00756439">
            <w:pPr>
              <w:pStyle w:val="NormalinTable"/>
              <w:tabs>
                <w:tab w:val="left" w:pos="1250"/>
              </w:tabs>
            </w:pPr>
            <w:r>
              <w:t>0.00%</w:t>
            </w:r>
          </w:p>
        </w:tc>
      </w:tr>
      <w:tr w:rsidR="00756439" w14:paraId="33DE19BC" w14:textId="77777777" w:rsidTr="00FC0611">
        <w:trPr>
          <w:cantSplit/>
        </w:trPr>
        <w:tc>
          <w:tcPr>
            <w:tcW w:w="0" w:type="auto"/>
            <w:tcBorders>
              <w:top w:val="single" w:sz="4" w:space="0" w:color="A6A6A6" w:themeColor="background1" w:themeShade="A6"/>
              <w:right w:val="single" w:sz="4" w:space="0" w:color="000000" w:themeColor="text1"/>
            </w:tcBorders>
          </w:tcPr>
          <w:p w14:paraId="56529FC6" w14:textId="77777777" w:rsidR="00756439" w:rsidRDefault="00756439" w:rsidP="00756439">
            <w:pPr>
              <w:pStyle w:val="NormalinTable"/>
            </w:pPr>
            <w:r>
              <w:rPr>
                <w:b/>
              </w:rPr>
              <w:t>2009 89 79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C85E80" w14:textId="77777777" w:rsidR="00756439" w:rsidRDefault="00756439" w:rsidP="00756439">
            <w:pPr>
              <w:pStyle w:val="NormalinTable"/>
              <w:tabs>
                <w:tab w:val="left" w:pos="1250"/>
              </w:tabs>
            </w:pPr>
            <w:r>
              <w:t>0.00%</w:t>
            </w:r>
          </w:p>
        </w:tc>
      </w:tr>
      <w:tr w:rsidR="00756439" w14:paraId="2872F38A" w14:textId="77777777" w:rsidTr="00FC0611">
        <w:trPr>
          <w:cantSplit/>
        </w:trPr>
        <w:tc>
          <w:tcPr>
            <w:tcW w:w="0" w:type="auto"/>
            <w:tcBorders>
              <w:top w:val="single" w:sz="4" w:space="0" w:color="A6A6A6" w:themeColor="background1" w:themeShade="A6"/>
              <w:right w:val="single" w:sz="4" w:space="0" w:color="000000" w:themeColor="text1"/>
            </w:tcBorders>
          </w:tcPr>
          <w:p w14:paraId="6A8E14D7" w14:textId="77777777" w:rsidR="00756439" w:rsidRDefault="00756439" w:rsidP="00756439">
            <w:pPr>
              <w:pStyle w:val="NormalinTable"/>
            </w:pPr>
            <w:r>
              <w:rPr>
                <w:b/>
              </w:rPr>
              <w:lastRenderedPageBreak/>
              <w:t>2009 89 85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C26A3F" w14:textId="77777777" w:rsidR="00756439" w:rsidRDefault="00756439" w:rsidP="00756439">
            <w:pPr>
              <w:pStyle w:val="NormalinTable"/>
              <w:tabs>
                <w:tab w:val="left" w:pos="1250"/>
              </w:tabs>
            </w:pPr>
            <w:r>
              <w:t>0.00%</w:t>
            </w:r>
          </w:p>
        </w:tc>
      </w:tr>
      <w:tr w:rsidR="00756439" w14:paraId="7214D443" w14:textId="77777777" w:rsidTr="00FC0611">
        <w:trPr>
          <w:cantSplit/>
        </w:trPr>
        <w:tc>
          <w:tcPr>
            <w:tcW w:w="0" w:type="auto"/>
            <w:tcBorders>
              <w:top w:val="single" w:sz="4" w:space="0" w:color="A6A6A6" w:themeColor="background1" w:themeShade="A6"/>
              <w:right w:val="single" w:sz="4" w:space="0" w:color="000000" w:themeColor="text1"/>
            </w:tcBorders>
          </w:tcPr>
          <w:p w14:paraId="5CF5CA40" w14:textId="77777777" w:rsidR="00756439" w:rsidRDefault="00756439" w:rsidP="00756439">
            <w:pPr>
              <w:pStyle w:val="NormalinTable"/>
            </w:pPr>
            <w:r>
              <w:rPr>
                <w:b/>
              </w:rPr>
              <w:t>2009 89 86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5CE046" w14:textId="77777777" w:rsidR="00756439" w:rsidRDefault="00756439" w:rsidP="00756439">
            <w:pPr>
              <w:pStyle w:val="NormalinTable"/>
              <w:tabs>
                <w:tab w:val="left" w:pos="1250"/>
              </w:tabs>
            </w:pPr>
            <w:r>
              <w:t>0.00% + 20.600 € / 100 kg</w:t>
            </w:r>
          </w:p>
        </w:tc>
      </w:tr>
      <w:tr w:rsidR="00756439" w14:paraId="0601D64B" w14:textId="77777777" w:rsidTr="00FC0611">
        <w:trPr>
          <w:cantSplit/>
        </w:trPr>
        <w:tc>
          <w:tcPr>
            <w:tcW w:w="0" w:type="auto"/>
            <w:tcBorders>
              <w:top w:val="single" w:sz="4" w:space="0" w:color="A6A6A6" w:themeColor="background1" w:themeShade="A6"/>
              <w:right w:val="single" w:sz="4" w:space="0" w:color="000000" w:themeColor="text1"/>
            </w:tcBorders>
          </w:tcPr>
          <w:p w14:paraId="242011B1" w14:textId="77777777" w:rsidR="00756439" w:rsidRDefault="00756439" w:rsidP="00756439">
            <w:pPr>
              <w:pStyle w:val="NormalinTable"/>
            </w:pPr>
            <w:r>
              <w:rPr>
                <w:b/>
              </w:rPr>
              <w:t>2009 89 88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5376CF" w14:textId="77777777" w:rsidR="00756439" w:rsidRDefault="00756439" w:rsidP="00756439">
            <w:pPr>
              <w:pStyle w:val="NormalinTable"/>
              <w:tabs>
                <w:tab w:val="left" w:pos="1250"/>
              </w:tabs>
            </w:pPr>
            <w:r>
              <w:t>0.00%</w:t>
            </w:r>
          </w:p>
        </w:tc>
      </w:tr>
      <w:tr w:rsidR="00756439" w14:paraId="6E995120" w14:textId="77777777" w:rsidTr="00FC0611">
        <w:trPr>
          <w:cantSplit/>
        </w:trPr>
        <w:tc>
          <w:tcPr>
            <w:tcW w:w="0" w:type="auto"/>
            <w:tcBorders>
              <w:top w:val="single" w:sz="4" w:space="0" w:color="A6A6A6" w:themeColor="background1" w:themeShade="A6"/>
              <w:right w:val="single" w:sz="4" w:space="0" w:color="000000" w:themeColor="text1"/>
            </w:tcBorders>
          </w:tcPr>
          <w:p w14:paraId="0F86AEBA" w14:textId="77777777" w:rsidR="00756439" w:rsidRDefault="00756439" w:rsidP="00756439">
            <w:pPr>
              <w:pStyle w:val="NormalinTable"/>
            </w:pPr>
            <w:r>
              <w:rPr>
                <w:b/>
              </w:rPr>
              <w:t>2009 89 89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E9C0E1" w14:textId="77777777" w:rsidR="00756439" w:rsidRDefault="00756439" w:rsidP="00756439">
            <w:pPr>
              <w:pStyle w:val="NormalinTable"/>
              <w:tabs>
                <w:tab w:val="left" w:pos="1250"/>
              </w:tabs>
            </w:pPr>
            <w:r>
              <w:t>0.00%</w:t>
            </w:r>
          </w:p>
        </w:tc>
      </w:tr>
      <w:tr w:rsidR="00756439" w14:paraId="60199246" w14:textId="77777777" w:rsidTr="00FC0611">
        <w:trPr>
          <w:cantSplit/>
        </w:trPr>
        <w:tc>
          <w:tcPr>
            <w:tcW w:w="0" w:type="auto"/>
            <w:tcBorders>
              <w:top w:val="single" w:sz="4" w:space="0" w:color="A6A6A6" w:themeColor="background1" w:themeShade="A6"/>
              <w:right w:val="single" w:sz="4" w:space="0" w:color="000000" w:themeColor="text1"/>
            </w:tcBorders>
          </w:tcPr>
          <w:p w14:paraId="0ACA2D38" w14:textId="77777777" w:rsidR="00756439" w:rsidRDefault="00756439" w:rsidP="00756439">
            <w:pPr>
              <w:pStyle w:val="NormalinTable"/>
            </w:pPr>
            <w:r>
              <w:rPr>
                <w:b/>
              </w:rPr>
              <w:t>2009 89 96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3562BD" w14:textId="77777777" w:rsidR="00756439" w:rsidRDefault="00756439" w:rsidP="00756439">
            <w:pPr>
              <w:pStyle w:val="NormalinTable"/>
              <w:tabs>
                <w:tab w:val="left" w:pos="1250"/>
              </w:tabs>
            </w:pPr>
            <w:r>
              <w:t>0.00%</w:t>
            </w:r>
          </w:p>
        </w:tc>
      </w:tr>
      <w:tr w:rsidR="00756439" w14:paraId="7A7BBEC5" w14:textId="77777777" w:rsidTr="00FC0611">
        <w:trPr>
          <w:cantSplit/>
        </w:trPr>
        <w:tc>
          <w:tcPr>
            <w:tcW w:w="0" w:type="auto"/>
            <w:tcBorders>
              <w:top w:val="single" w:sz="4" w:space="0" w:color="A6A6A6" w:themeColor="background1" w:themeShade="A6"/>
              <w:right w:val="single" w:sz="4" w:space="0" w:color="000000" w:themeColor="text1"/>
            </w:tcBorders>
          </w:tcPr>
          <w:p w14:paraId="500D6850" w14:textId="77777777" w:rsidR="00756439" w:rsidRDefault="00756439" w:rsidP="00756439">
            <w:pPr>
              <w:pStyle w:val="NormalinTable"/>
            </w:pPr>
            <w:r>
              <w:rPr>
                <w:b/>
              </w:rPr>
              <w:t>2009 89 97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679995" w14:textId="77777777" w:rsidR="00756439" w:rsidRDefault="00756439" w:rsidP="00756439">
            <w:pPr>
              <w:pStyle w:val="NormalinTable"/>
              <w:tabs>
                <w:tab w:val="left" w:pos="1250"/>
              </w:tabs>
            </w:pPr>
            <w:r>
              <w:t>0.00%</w:t>
            </w:r>
          </w:p>
        </w:tc>
      </w:tr>
      <w:tr w:rsidR="00756439" w14:paraId="04A5FEE9" w14:textId="77777777" w:rsidTr="00FC0611">
        <w:trPr>
          <w:cantSplit/>
        </w:trPr>
        <w:tc>
          <w:tcPr>
            <w:tcW w:w="0" w:type="auto"/>
            <w:tcBorders>
              <w:top w:val="single" w:sz="4" w:space="0" w:color="A6A6A6" w:themeColor="background1" w:themeShade="A6"/>
              <w:right w:val="single" w:sz="4" w:space="0" w:color="000000" w:themeColor="text1"/>
            </w:tcBorders>
          </w:tcPr>
          <w:p w14:paraId="78527D01" w14:textId="77777777" w:rsidR="00756439" w:rsidRDefault="00756439" w:rsidP="00756439">
            <w:pPr>
              <w:pStyle w:val="NormalinTable"/>
            </w:pPr>
            <w:r>
              <w:rPr>
                <w:b/>
              </w:rPr>
              <w:t>2009 89 99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928FDE" w14:textId="77777777" w:rsidR="00756439" w:rsidRDefault="00756439" w:rsidP="00756439">
            <w:pPr>
              <w:pStyle w:val="NormalinTable"/>
              <w:tabs>
                <w:tab w:val="left" w:pos="1250"/>
              </w:tabs>
            </w:pPr>
            <w:r>
              <w:t>0.00%</w:t>
            </w:r>
          </w:p>
        </w:tc>
      </w:tr>
      <w:tr w:rsidR="00756439" w14:paraId="3F2E88D5" w14:textId="77777777" w:rsidTr="00FC0611">
        <w:trPr>
          <w:cantSplit/>
        </w:trPr>
        <w:tc>
          <w:tcPr>
            <w:tcW w:w="0" w:type="auto"/>
            <w:tcBorders>
              <w:top w:val="single" w:sz="4" w:space="0" w:color="A6A6A6" w:themeColor="background1" w:themeShade="A6"/>
              <w:right w:val="single" w:sz="4" w:space="0" w:color="000000" w:themeColor="text1"/>
            </w:tcBorders>
          </w:tcPr>
          <w:p w14:paraId="6F30DA27" w14:textId="77777777" w:rsidR="00756439" w:rsidRDefault="00756439" w:rsidP="00756439">
            <w:pPr>
              <w:pStyle w:val="NormalinTable"/>
            </w:pPr>
            <w:r>
              <w:rPr>
                <w:b/>
              </w:rPr>
              <w:t>2009 90 11 10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2DFC22" w14:textId="77777777" w:rsidR="00756439" w:rsidRDefault="00756439" w:rsidP="00756439">
            <w:pPr>
              <w:pStyle w:val="NormalinTable"/>
              <w:tabs>
                <w:tab w:val="left" w:pos="1250"/>
              </w:tabs>
            </w:pPr>
            <w:r>
              <w:t>0.00%</w:t>
            </w:r>
          </w:p>
        </w:tc>
      </w:tr>
      <w:tr w:rsidR="00756439" w14:paraId="0763776E" w14:textId="77777777" w:rsidTr="00FC0611">
        <w:trPr>
          <w:cantSplit/>
        </w:trPr>
        <w:tc>
          <w:tcPr>
            <w:tcW w:w="0" w:type="auto"/>
            <w:tcBorders>
              <w:top w:val="single" w:sz="4" w:space="0" w:color="A6A6A6" w:themeColor="background1" w:themeShade="A6"/>
              <w:right w:val="single" w:sz="4" w:space="0" w:color="000000" w:themeColor="text1"/>
            </w:tcBorders>
          </w:tcPr>
          <w:p w14:paraId="77441D1B" w14:textId="77777777" w:rsidR="00756439" w:rsidRDefault="00756439" w:rsidP="00756439">
            <w:pPr>
              <w:pStyle w:val="NormalinTable"/>
            </w:pPr>
            <w:r>
              <w:rPr>
                <w:b/>
              </w:rPr>
              <w:t>2009 90 11 90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1D8AD3" w14:textId="77777777" w:rsidR="00756439" w:rsidRDefault="00756439" w:rsidP="00756439">
            <w:pPr>
              <w:pStyle w:val="NormalinTable"/>
              <w:tabs>
                <w:tab w:val="left" w:pos="1250"/>
              </w:tabs>
            </w:pPr>
            <w:r>
              <w:t>0.00% + 20.600 € / 100 kg</w:t>
            </w:r>
          </w:p>
        </w:tc>
      </w:tr>
      <w:tr w:rsidR="00756439" w14:paraId="0229112C" w14:textId="77777777" w:rsidTr="00FC0611">
        <w:trPr>
          <w:cantSplit/>
        </w:trPr>
        <w:tc>
          <w:tcPr>
            <w:tcW w:w="0" w:type="auto"/>
            <w:tcBorders>
              <w:top w:val="single" w:sz="4" w:space="0" w:color="A6A6A6" w:themeColor="background1" w:themeShade="A6"/>
              <w:right w:val="single" w:sz="4" w:space="0" w:color="000000" w:themeColor="text1"/>
            </w:tcBorders>
          </w:tcPr>
          <w:p w14:paraId="0DE961F9" w14:textId="77777777" w:rsidR="00756439" w:rsidRDefault="00756439" w:rsidP="00756439">
            <w:pPr>
              <w:pStyle w:val="NormalinTable"/>
            </w:pPr>
            <w:r>
              <w:rPr>
                <w:b/>
              </w:rPr>
              <w:t>2009 90 19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604AF9" w14:textId="77777777" w:rsidR="00756439" w:rsidRDefault="00756439" w:rsidP="00756439">
            <w:pPr>
              <w:pStyle w:val="NormalinTable"/>
              <w:tabs>
                <w:tab w:val="left" w:pos="1250"/>
              </w:tabs>
            </w:pPr>
            <w:r>
              <w:t>0.00%</w:t>
            </w:r>
          </w:p>
        </w:tc>
      </w:tr>
      <w:tr w:rsidR="00756439" w14:paraId="7B9A4D57" w14:textId="77777777" w:rsidTr="00FC0611">
        <w:trPr>
          <w:cantSplit/>
        </w:trPr>
        <w:tc>
          <w:tcPr>
            <w:tcW w:w="0" w:type="auto"/>
            <w:tcBorders>
              <w:top w:val="single" w:sz="4" w:space="0" w:color="A6A6A6" w:themeColor="background1" w:themeShade="A6"/>
              <w:right w:val="single" w:sz="4" w:space="0" w:color="000000" w:themeColor="text1"/>
            </w:tcBorders>
          </w:tcPr>
          <w:p w14:paraId="7C8468DF" w14:textId="77777777" w:rsidR="00756439" w:rsidRDefault="00756439" w:rsidP="00756439">
            <w:pPr>
              <w:pStyle w:val="NormalinTable"/>
            </w:pPr>
            <w:r>
              <w:rPr>
                <w:b/>
              </w:rPr>
              <w:t>2009 90 21 11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B83370" w14:textId="77777777" w:rsidR="00756439" w:rsidRDefault="00756439" w:rsidP="00756439">
            <w:pPr>
              <w:pStyle w:val="NormalinTable"/>
              <w:tabs>
                <w:tab w:val="left" w:pos="1250"/>
              </w:tabs>
            </w:pPr>
            <w:r>
              <w:t>0.00%</w:t>
            </w:r>
          </w:p>
        </w:tc>
      </w:tr>
      <w:tr w:rsidR="00756439" w14:paraId="55AD8DEB" w14:textId="77777777" w:rsidTr="00FC0611">
        <w:trPr>
          <w:cantSplit/>
        </w:trPr>
        <w:tc>
          <w:tcPr>
            <w:tcW w:w="0" w:type="auto"/>
            <w:tcBorders>
              <w:top w:val="single" w:sz="4" w:space="0" w:color="A6A6A6" w:themeColor="background1" w:themeShade="A6"/>
              <w:right w:val="single" w:sz="4" w:space="0" w:color="000000" w:themeColor="text1"/>
            </w:tcBorders>
          </w:tcPr>
          <w:p w14:paraId="6995F3F8" w14:textId="77777777" w:rsidR="00756439" w:rsidRDefault="00756439" w:rsidP="00756439">
            <w:pPr>
              <w:pStyle w:val="NormalinTable"/>
            </w:pPr>
            <w:r>
              <w:rPr>
                <w:b/>
              </w:rPr>
              <w:t>2009 90 21 19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BD6A8E" w14:textId="77777777" w:rsidR="00756439" w:rsidRDefault="00756439" w:rsidP="00756439">
            <w:pPr>
              <w:pStyle w:val="NormalinTable"/>
              <w:tabs>
                <w:tab w:val="left" w:pos="1250"/>
              </w:tabs>
            </w:pPr>
            <w:r>
              <w:t>0.00% + 20.600 € / 100 kg</w:t>
            </w:r>
          </w:p>
        </w:tc>
      </w:tr>
      <w:tr w:rsidR="00756439" w14:paraId="4687AAAF" w14:textId="77777777" w:rsidTr="00FC0611">
        <w:trPr>
          <w:cantSplit/>
        </w:trPr>
        <w:tc>
          <w:tcPr>
            <w:tcW w:w="0" w:type="auto"/>
            <w:tcBorders>
              <w:top w:val="single" w:sz="4" w:space="0" w:color="A6A6A6" w:themeColor="background1" w:themeShade="A6"/>
              <w:right w:val="single" w:sz="4" w:space="0" w:color="000000" w:themeColor="text1"/>
            </w:tcBorders>
          </w:tcPr>
          <w:p w14:paraId="7E2A6362" w14:textId="77777777" w:rsidR="00756439" w:rsidRDefault="00756439" w:rsidP="00756439">
            <w:pPr>
              <w:pStyle w:val="NormalinTable"/>
            </w:pPr>
            <w:r>
              <w:rPr>
                <w:b/>
              </w:rPr>
              <w:t>2009 90 21 91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339FD6" w14:textId="77777777" w:rsidR="00756439" w:rsidRDefault="00756439" w:rsidP="00756439">
            <w:pPr>
              <w:pStyle w:val="NormalinTable"/>
              <w:tabs>
                <w:tab w:val="left" w:pos="1250"/>
              </w:tabs>
            </w:pPr>
            <w:r>
              <w:t>0.00%</w:t>
            </w:r>
          </w:p>
        </w:tc>
      </w:tr>
      <w:tr w:rsidR="00756439" w14:paraId="6C86C1F7" w14:textId="77777777" w:rsidTr="00FC0611">
        <w:trPr>
          <w:cantSplit/>
        </w:trPr>
        <w:tc>
          <w:tcPr>
            <w:tcW w:w="0" w:type="auto"/>
            <w:tcBorders>
              <w:top w:val="single" w:sz="4" w:space="0" w:color="A6A6A6" w:themeColor="background1" w:themeShade="A6"/>
              <w:right w:val="single" w:sz="4" w:space="0" w:color="000000" w:themeColor="text1"/>
            </w:tcBorders>
          </w:tcPr>
          <w:p w14:paraId="5DABE286" w14:textId="77777777" w:rsidR="00756439" w:rsidRDefault="00756439" w:rsidP="00756439">
            <w:pPr>
              <w:pStyle w:val="NormalinTable"/>
            </w:pPr>
            <w:r>
              <w:rPr>
                <w:b/>
              </w:rPr>
              <w:t>2009 90 21 99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1E1E8D" w14:textId="77777777" w:rsidR="00756439" w:rsidRDefault="00756439" w:rsidP="00756439">
            <w:pPr>
              <w:pStyle w:val="NormalinTable"/>
              <w:tabs>
                <w:tab w:val="left" w:pos="1250"/>
              </w:tabs>
            </w:pPr>
            <w:r>
              <w:t>0.00% + 20.600 € / 100 kg</w:t>
            </w:r>
          </w:p>
        </w:tc>
      </w:tr>
      <w:tr w:rsidR="00756439" w14:paraId="3C20FCA3" w14:textId="77777777" w:rsidTr="00FC0611">
        <w:trPr>
          <w:cantSplit/>
        </w:trPr>
        <w:tc>
          <w:tcPr>
            <w:tcW w:w="0" w:type="auto"/>
            <w:tcBorders>
              <w:top w:val="single" w:sz="4" w:space="0" w:color="A6A6A6" w:themeColor="background1" w:themeShade="A6"/>
              <w:right w:val="single" w:sz="4" w:space="0" w:color="000000" w:themeColor="text1"/>
            </w:tcBorders>
          </w:tcPr>
          <w:p w14:paraId="08CC0A29" w14:textId="77777777" w:rsidR="00756439" w:rsidRDefault="00756439" w:rsidP="00756439">
            <w:pPr>
              <w:pStyle w:val="NormalinTable"/>
            </w:pPr>
            <w:r>
              <w:rPr>
                <w:b/>
              </w:rPr>
              <w:t>2009 90 29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AE69E4" w14:textId="77777777" w:rsidR="00756439" w:rsidRDefault="00756439" w:rsidP="00756439">
            <w:pPr>
              <w:pStyle w:val="NormalinTable"/>
              <w:tabs>
                <w:tab w:val="left" w:pos="1250"/>
              </w:tabs>
            </w:pPr>
            <w:r>
              <w:t>0.00%</w:t>
            </w:r>
          </w:p>
        </w:tc>
      </w:tr>
      <w:tr w:rsidR="00756439" w14:paraId="09295A15" w14:textId="77777777" w:rsidTr="00FC0611">
        <w:trPr>
          <w:cantSplit/>
        </w:trPr>
        <w:tc>
          <w:tcPr>
            <w:tcW w:w="0" w:type="auto"/>
            <w:tcBorders>
              <w:top w:val="single" w:sz="4" w:space="0" w:color="A6A6A6" w:themeColor="background1" w:themeShade="A6"/>
              <w:right w:val="single" w:sz="4" w:space="0" w:color="000000" w:themeColor="text1"/>
            </w:tcBorders>
          </w:tcPr>
          <w:p w14:paraId="5888C484" w14:textId="77777777" w:rsidR="00756439" w:rsidRDefault="00756439" w:rsidP="00756439">
            <w:pPr>
              <w:pStyle w:val="NormalinTable"/>
            </w:pPr>
            <w:r>
              <w:rPr>
                <w:b/>
              </w:rPr>
              <w:t>2009 90 31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E7EADA" w14:textId="77777777" w:rsidR="00756439" w:rsidRDefault="00756439" w:rsidP="00756439">
            <w:pPr>
              <w:pStyle w:val="NormalinTable"/>
              <w:tabs>
                <w:tab w:val="left" w:pos="1250"/>
              </w:tabs>
            </w:pPr>
            <w:r>
              <w:t>0.00% + 20.600 € / 100 kg</w:t>
            </w:r>
          </w:p>
        </w:tc>
      </w:tr>
      <w:tr w:rsidR="00756439" w14:paraId="730AED1D" w14:textId="77777777" w:rsidTr="00FC0611">
        <w:trPr>
          <w:cantSplit/>
        </w:trPr>
        <w:tc>
          <w:tcPr>
            <w:tcW w:w="0" w:type="auto"/>
            <w:tcBorders>
              <w:top w:val="single" w:sz="4" w:space="0" w:color="A6A6A6" w:themeColor="background1" w:themeShade="A6"/>
              <w:right w:val="single" w:sz="4" w:space="0" w:color="000000" w:themeColor="text1"/>
            </w:tcBorders>
          </w:tcPr>
          <w:p w14:paraId="1271838A" w14:textId="77777777" w:rsidR="00756439" w:rsidRDefault="00756439" w:rsidP="00756439">
            <w:pPr>
              <w:pStyle w:val="NormalinTable"/>
            </w:pPr>
            <w:r>
              <w:rPr>
                <w:b/>
              </w:rPr>
              <w:t>2009 90 39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D0098B" w14:textId="77777777" w:rsidR="00756439" w:rsidRDefault="00756439" w:rsidP="00756439">
            <w:pPr>
              <w:pStyle w:val="NormalinTable"/>
              <w:tabs>
                <w:tab w:val="left" w:pos="1250"/>
              </w:tabs>
            </w:pPr>
            <w:r>
              <w:t>0.00%</w:t>
            </w:r>
          </w:p>
        </w:tc>
      </w:tr>
      <w:tr w:rsidR="00756439" w14:paraId="29A60B53" w14:textId="77777777" w:rsidTr="00FC0611">
        <w:trPr>
          <w:cantSplit/>
        </w:trPr>
        <w:tc>
          <w:tcPr>
            <w:tcW w:w="0" w:type="auto"/>
            <w:tcBorders>
              <w:top w:val="single" w:sz="4" w:space="0" w:color="A6A6A6" w:themeColor="background1" w:themeShade="A6"/>
              <w:right w:val="single" w:sz="4" w:space="0" w:color="000000" w:themeColor="text1"/>
            </w:tcBorders>
          </w:tcPr>
          <w:p w14:paraId="053766A7" w14:textId="77777777" w:rsidR="00756439" w:rsidRDefault="00756439" w:rsidP="00756439">
            <w:pPr>
              <w:pStyle w:val="NormalinTable"/>
            </w:pPr>
            <w:r>
              <w:rPr>
                <w:b/>
              </w:rPr>
              <w:t>2009 90 41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69C48C" w14:textId="77777777" w:rsidR="00756439" w:rsidRDefault="00756439" w:rsidP="00756439">
            <w:pPr>
              <w:pStyle w:val="NormalinTable"/>
              <w:tabs>
                <w:tab w:val="left" w:pos="1250"/>
              </w:tabs>
            </w:pPr>
            <w:r>
              <w:t>0.00%</w:t>
            </w:r>
          </w:p>
        </w:tc>
      </w:tr>
      <w:tr w:rsidR="00756439" w14:paraId="602F3631" w14:textId="77777777" w:rsidTr="00FC0611">
        <w:trPr>
          <w:cantSplit/>
        </w:trPr>
        <w:tc>
          <w:tcPr>
            <w:tcW w:w="0" w:type="auto"/>
            <w:tcBorders>
              <w:top w:val="single" w:sz="4" w:space="0" w:color="A6A6A6" w:themeColor="background1" w:themeShade="A6"/>
              <w:right w:val="single" w:sz="4" w:space="0" w:color="000000" w:themeColor="text1"/>
            </w:tcBorders>
          </w:tcPr>
          <w:p w14:paraId="620D282C" w14:textId="77777777" w:rsidR="00756439" w:rsidRDefault="00756439" w:rsidP="00756439">
            <w:pPr>
              <w:pStyle w:val="NormalinTable"/>
            </w:pPr>
            <w:r>
              <w:rPr>
                <w:b/>
              </w:rPr>
              <w:t>2009 90 49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CB0297" w14:textId="77777777" w:rsidR="00756439" w:rsidRDefault="00756439" w:rsidP="00756439">
            <w:pPr>
              <w:pStyle w:val="NormalinTable"/>
              <w:tabs>
                <w:tab w:val="left" w:pos="1250"/>
              </w:tabs>
            </w:pPr>
            <w:r>
              <w:t>0.00%</w:t>
            </w:r>
          </w:p>
        </w:tc>
      </w:tr>
      <w:tr w:rsidR="00756439" w14:paraId="20F09722" w14:textId="77777777" w:rsidTr="00FC0611">
        <w:trPr>
          <w:cantSplit/>
        </w:trPr>
        <w:tc>
          <w:tcPr>
            <w:tcW w:w="0" w:type="auto"/>
            <w:tcBorders>
              <w:top w:val="single" w:sz="4" w:space="0" w:color="A6A6A6" w:themeColor="background1" w:themeShade="A6"/>
              <w:right w:val="single" w:sz="4" w:space="0" w:color="000000" w:themeColor="text1"/>
            </w:tcBorders>
          </w:tcPr>
          <w:p w14:paraId="0E3EDFC1" w14:textId="77777777" w:rsidR="00756439" w:rsidRDefault="00756439" w:rsidP="00756439">
            <w:pPr>
              <w:pStyle w:val="NormalinTable"/>
            </w:pPr>
            <w:r>
              <w:rPr>
                <w:b/>
              </w:rPr>
              <w:t>2009 90 51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1A9C73" w14:textId="77777777" w:rsidR="00756439" w:rsidRDefault="00756439" w:rsidP="00756439">
            <w:pPr>
              <w:pStyle w:val="NormalinTable"/>
              <w:tabs>
                <w:tab w:val="left" w:pos="1250"/>
              </w:tabs>
            </w:pPr>
            <w:r>
              <w:t>0.00%</w:t>
            </w:r>
          </w:p>
        </w:tc>
      </w:tr>
      <w:tr w:rsidR="00756439" w14:paraId="4158D0B8" w14:textId="77777777" w:rsidTr="00FC0611">
        <w:trPr>
          <w:cantSplit/>
        </w:trPr>
        <w:tc>
          <w:tcPr>
            <w:tcW w:w="0" w:type="auto"/>
            <w:tcBorders>
              <w:top w:val="single" w:sz="4" w:space="0" w:color="A6A6A6" w:themeColor="background1" w:themeShade="A6"/>
              <w:right w:val="single" w:sz="4" w:space="0" w:color="000000" w:themeColor="text1"/>
            </w:tcBorders>
          </w:tcPr>
          <w:p w14:paraId="48E2C566" w14:textId="77777777" w:rsidR="00756439" w:rsidRDefault="00756439" w:rsidP="00756439">
            <w:pPr>
              <w:pStyle w:val="NormalinTable"/>
            </w:pPr>
            <w:r>
              <w:rPr>
                <w:b/>
              </w:rPr>
              <w:t>2009 90 59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BBAFEC" w14:textId="77777777" w:rsidR="00756439" w:rsidRDefault="00756439" w:rsidP="00756439">
            <w:pPr>
              <w:pStyle w:val="NormalinTable"/>
              <w:tabs>
                <w:tab w:val="left" w:pos="1250"/>
              </w:tabs>
            </w:pPr>
            <w:r>
              <w:t>0.00%</w:t>
            </w:r>
          </w:p>
        </w:tc>
      </w:tr>
      <w:tr w:rsidR="00756439" w14:paraId="64C6B919" w14:textId="77777777" w:rsidTr="00FC0611">
        <w:trPr>
          <w:cantSplit/>
        </w:trPr>
        <w:tc>
          <w:tcPr>
            <w:tcW w:w="0" w:type="auto"/>
            <w:tcBorders>
              <w:top w:val="single" w:sz="4" w:space="0" w:color="A6A6A6" w:themeColor="background1" w:themeShade="A6"/>
              <w:right w:val="single" w:sz="4" w:space="0" w:color="000000" w:themeColor="text1"/>
            </w:tcBorders>
          </w:tcPr>
          <w:p w14:paraId="074BF079" w14:textId="77777777" w:rsidR="00756439" w:rsidRDefault="00756439" w:rsidP="00756439">
            <w:pPr>
              <w:pStyle w:val="NormalinTable"/>
            </w:pPr>
            <w:r>
              <w:rPr>
                <w:b/>
              </w:rPr>
              <w:t>2009 90 71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550C54" w14:textId="77777777" w:rsidR="00756439" w:rsidRDefault="00756439" w:rsidP="00756439">
            <w:pPr>
              <w:pStyle w:val="NormalinTable"/>
              <w:tabs>
                <w:tab w:val="left" w:pos="1250"/>
              </w:tabs>
            </w:pPr>
            <w:r>
              <w:t>0.00% + 20.600 € / 100 kg</w:t>
            </w:r>
          </w:p>
        </w:tc>
      </w:tr>
      <w:tr w:rsidR="00756439" w14:paraId="011ACD45" w14:textId="77777777" w:rsidTr="00FC0611">
        <w:trPr>
          <w:cantSplit/>
        </w:trPr>
        <w:tc>
          <w:tcPr>
            <w:tcW w:w="0" w:type="auto"/>
            <w:tcBorders>
              <w:top w:val="single" w:sz="4" w:space="0" w:color="A6A6A6" w:themeColor="background1" w:themeShade="A6"/>
              <w:right w:val="single" w:sz="4" w:space="0" w:color="000000" w:themeColor="text1"/>
            </w:tcBorders>
          </w:tcPr>
          <w:p w14:paraId="36B7D1F8" w14:textId="77777777" w:rsidR="00756439" w:rsidRDefault="00756439" w:rsidP="00756439">
            <w:pPr>
              <w:pStyle w:val="NormalinTable"/>
            </w:pPr>
            <w:r>
              <w:rPr>
                <w:b/>
              </w:rPr>
              <w:t>2009 90 73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FEE16C" w14:textId="77777777" w:rsidR="00756439" w:rsidRDefault="00756439" w:rsidP="00756439">
            <w:pPr>
              <w:pStyle w:val="NormalinTable"/>
              <w:tabs>
                <w:tab w:val="left" w:pos="1250"/>
              </w:tabs>
            </w:pPr>
            <w:r>
              <w:t>0.00%</w:t>
            </w:r>
          </w:p>
        </w:tc>
      </w:tr>
      <w:tr w:rsidR="00756439" w14:paraId="28B9110D" w14:textId="77777777" w:rsidTr="00FC0611">
        <w:trPr>
          <w:cantSplit/>
        </w:trPr>
        <w:tc>
          <w:tcPr>
            <w:tcW w:w="0" w:type="auto"/>
            <w:tcBorders>
              <w:top w:val="single" w:sz="4" w:space="0" w:color="A6A6A6" w:themeColor="background1" w:themeShade="A6"/>
              <w:right w:val="single" w:sz="4" w:space="0" w:color="000000" w:themeColor="text1"/>
            </w:tcBorders>
          </w:tcPr>
          <w:p w14:paraId="7C418C28" w14:textId="77777777" w:rsidR="00756439" w:rsidRDefault="00756439" w:rsidP="00756439">
            <w:pPr>
              <w:pStyle w:val="NormalinTable"/>
            </w:pPr>
            <w:r>
              <w:rPr>
                <w:b/>
              </w:rPr>
              <w:t>2009 90 79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AACE4B" w14:textId="77777777" w:rsidR="00756439" w:rsidRDefault="00756439" w:rsidP="00756439">
            <w:pPr>
              <w:pStyle w:val="NormalinTable"/>
              <w:tabs>
                <w:tab w:val="left" w:pos="1250"/>
              </w:tabs>
            </w:pPr>
            <w:r>
              <w:t>0.00%</w:t>
            </w:r>
          </w:p>
        </w:tc>
      </w:tr>
      <w:tr w:rsidR="00756439" w14:paraId="2981D840" w14:textId="77777777" w:rsidTr="00FC0611">
        <w:trPr>
          <w:cantSplit/>
        </w:trPr>
        <w:tc>
          <w:tcPr>
            <w:tcW w:w="0" w:type="auto"/>
            <w:tcBorders>
              <w:top w:val="single" w:sz="4" w:space="0" w:color="A6A6A6" w:themeColor="background1" w:themeShade="A6"/>
              <w:right w:val="single" w:sz="4" w:space="0" w:color="000000" w:themeColor="text1"/>
            </w:tcBorders>
          </w:tcPr>
          <w:p w14:paraId="5ECFF8A9" w14:textId="77777777" w:rsidR="00756439" w:rsidRDefault="00756439" w:rsidP="00756439">
            <w:pPr>
              <w:pStyle w:val="NormalinTable"/>
            </w:pPr>
            <w:r>
              <w:rPr>
                <w:b/>
              </w:rPr>
              <w:t>2009 90 92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835C89" w14:textId="77777777" w:rsidR="00756439" w:rsidRDefault="00756439" w:rsidP="00756439">
            <w:pPr>
              <w:pStyle w:val="NormalinTable"/>
              <w:tabs>
                <w:tab w:val="left" w:pos="1250"/>
              </w:tabs>
            </w:pPr>
            <w:r>
              <w:t>0.00%</w:t>
            </w:r>
          </w:p>
        </w:tc>
      </w:tr>
      <w:tr w:rsidR="00756439" w14:paraId="18870655" w14:textId="77777777" w:rsidTr="00FC0611">
        <w:trPr>
          <w:cantSplit/>
        </w:trPr>
        <w:tc>
          <w:tcPr>
            <w:tcW w:w="0" w:type="auto"/>
            <w:tcBorders>
              <w:top w:val="single" w:sz="4" w:space="0" w:color="A6A6A6" w:themeColor="background1" w:themeShade="A6"/>
              <w:right w:val="single" w:sz="4" w:space="0" w:color="000000" w:themeColor="text1"/>
            </w:tcBorders>
          </w:tcPr>
          <w:p w14:paraId="7551D90D" w14:textId="77777777" w:rsidR="00756439" w:rsidRDefault="00756439" w:rsidP="00756439">
            <w:pPr>
              <w:pStyle w:val="NormalinTable"/>
            </w:pPr>
            <w:r>
              <w:rPr>
                <w:b/>
              </w:rPr>
              <w:t>2009 90 94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00C4B4" w14:textId="77777777" w:rsidR="00756439" w:rsidRDefault="00756439" w:rsidP="00756439">
            <w:pPr>
              <w:pStyle w:val="NormalinTable"/>
              <w:tabs>
                <w:tab w:val="left" w:pos="1250"/>
              </w:tabs>
            </w:pPr>
            <w:r>
              <w:t>0.00% + 20.600 € / 100 kg</w:t>
            </w:r>
          </w:p>
        </w:tc>
      </w:tr>
      <w:tr w:rsidR="00756439" w14:paraId="6083B551" w14:textId="77777777" w:rsidTr="00FC0611">
        <w:trPr>
          <w:cantSplit/>
        </w:trPr>
        <w:tc>
          <w:tcPr>
            <w:tcW w:w="0" w:type="auto"/>
            <w:tcBorders>
              <w:top w:val="single" w:sz="4" w:space="0" w:color="A6A6A6" w:themeColor="background1" w:themeShade="A6"/>
              <w:right w:val="single" w:sz="4" w:space="0" w:color="000000" w:themeColor="text1"/>
            </w:tcBorders>
          </w:tcPr>
          <w:p w14:paraId="0F0AB5A9" w14:textId="77777777" w:rsidR="00756439" w:rsidRDefault="00756439" w:rsidP="00756439">
            <w:pPr>
              <w:pStyle w:val="NormalinTable"/>
            </w:pPr>
            <w:r>
              <w:rPr>
                <w:b/>
              </w:rPr>
              <w:t>2009 90 95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E7D283" w14:textId="77777777" w:rsidR="00756439" w:rsidRDefault="00756439" w:rsidP="00756439">
            <w:pPr>
              <w:pStyle w:val="NormalinTable"/>
              <w:tabs>
                <w:tab w:val="left" w:pos="1250"/>
              </w:tabs>
            </w:pPr>
            <w:r>
              <w:t>0.00%</w:t>
            </w:r>
          </w:p>
        </w:tc>
      </w:tr>
      <w:tr w:rsidR="00756439" w14:paraId="4790AB27" w14:textId="77777777" w:rsidTr="00FC0611">
        <w:trPr>
          <w:cantSplit/>
        </w:trPr>
        <w:tc>
          <w:tcPr>
            <w:tcW w:w="0" w:type="auto"/>
            <w:tcBorders>
              <w:top w:val="single" w:sz="4" w:space="0" w:color="A6A6A6" w:themeColor="background1" w:themeShade="A6"/>
              <w:right w:val="single" w:sz="4" w:space="0" w:color="000000" w:themeColor="text1"/>
            </w:tcBorders>
          </w:tcPr>
          <w:p w14:paraId="37CFDA70" w14:textId="77777777" w:rsidR="00756439" w:rsidRDefault="00756439" w:rsidP="00756439">
            <w:pPr>
              <w:pStyle w:val="NormalinTable"/>
            </w:pPr>
            <w:r>
              <w:rPr>
                <w:b/>
              </w:rPr>
              <w:t>2009 90 96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FBD7C0" w14:textId="77777777" w:rsidR="00756439" w:rsidRDefault="00756439" w:rsidP="00756439">
            <w:pPr>
              <w:pStyle w:val="NormalinTable"/>
              <w:tabs>
                <w:tab w:val="left" w:pos="1250"/>
              </w:tabs>
            </w:pPr>
            <w:r>
              <w:t>0.00%</w:t>
            </w:r>
          </w:p>
        </w:tc>
      </w:tr>
      <w:tr w:rsidR="00756439" w14:paraId="04D34EC9" w14:textId="77777777" w:rsidTr="00FC0611">
        <w:trPr>
          <w:cantSplit/>
        </w:trPr>
        <w:tc>
          <w:tcPr>
            <w:tcW w:w="0" w:type="auto"/>
            <w:tcBorders>
              <w:top w:val="single" w:sz="4" w:space="0" w:color="A6A6A6" w:themeColor="background1" w:themeShade="A6"/>
              <w:right w:val="single" w:sz="4" w:space="0" w:color="000000" w:themeColor="text1"/>
            </w:tcBorders>
          </w:tcPr>
          <w:p w14:paraId="1402DF2C" w14:textId="77777777" w:rsidR="00756439" w:rsidRDefault="00756439" w:rsidP="00756439">
            <w:pPr>
              <w:pStyle w:val="NormalinTable"/>
            </w:pPr>
            <w:r>
              <w:rPr>
                <w:b/>
              </w:rPr>
              <w:t>2009 90 97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3852F5" w14:textId="77777777" w:rsidR="00756439" w:rsidRDefault="00756439" w:rsidP="00756439">
            <w:pPr>
              <w:pStyle w:val="NormalinTable"/>
              <w:tabs>
                <w:tab w:val="left" w:pos="1250"/>
              </w:tabs>
            </w:pPr>
            <w:r>
              <w:t>0.00%</w:t>
            </w:r>
          </w:p>
        </w:tc>
      </w:tr>
      <w:tr w:rsidR="00756439" w14:paraId="7A50512C" w14:textId="77777777" w:rsidTr="00FC0611">
        <w:trPr>
          <w:cantSplit/>
        </w:trPr>
        <w:tc>
          <w:tcPr>
            <w:tcW w:w="0" w:type="auto"/>
            <w:tcBorders>
              <w:top w:val="single" w:sz="4" w:space="0" w:color="A6A6A6" w:themeColor="background1" w:themeShade="A6"/>
              <w:right w:val="single" w:sz="4" w:space="0" w:color="000000" w:themeColor="text1"/>
            </w:tcBorders>
          </w:tcPr>
          <w:p w14:paraId="398216F6" w14:textId="77777777" w:rsidR="00756439" w:rsidRDefault="00756439" w:rsidP="00756439">
            <w:pPr>
              <w:pStyle w:val="NormalinTable"/>
            </w:pPr>
            <w:r>
              <w:rPr>
                <w:b/>
              </w:rPr>
              <w:t>2009 90 98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B7C012" w14:textId="77777777" w:rsidR="00756439" w:rsidRDefault="00756439" w:rsidP="00756439">
            <w:pPr>
              <w:pStyle w:val="NormalinTable"/>
              <w:tabs>
                <w:tab w:val="left" w:pos="1250"/>
              </w:tabs>
            </w:pPr>
            <w:r>
              <w:t>0.00%</w:t>
            </w:r>
          </w:p>
        </w:tc>
      </w:tr>
      <w:tr w:rsidR="00756439" w14:paraId="48774E4A" w14:textId="77777777" w:rsidTr="00FC0611">
        <w:trPr>
          <w:cantSplit/>
        </w:trPr>
        <w:tc>
          <w:tcPr>
            <w:tcW w:w="0" w:type="auto"/>
            <w:tcBorders>
              <w:top w:val="single" w:sz="4" w:space="0" w:color="A6A6A6" w:themeColor="background1" w:themeShade="A6"/>
              <w:right w:val="single" w:sz="4" w:space="0" w:color="000000" w:themeColor="text1"/>
            </w:tcBorders>
          </w:tcPr>
          <w:p w14:paraId="7646EEA1" w14:textId="77777777" w:rsidR="00756439" w:rsidRDefault="00756439" w:rsidP="00756439">
            <w:pPr>
              <w:pStyle w:val="NormalinTable"/>
            </w:pPr>
            <w:r>
              <w:rPr>
                <w:b/>
              </w:rPr>
              <w:t>2101 11 00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3D9B30" w14:textId="77777777" w:rsidR="00756439" w:rsidRDefault="00756439" w:rsidP="00756439">
            <w:pPr>
              <w:pStyle w:val="NormalinTable"/>
              <w:tabs>
                <w:tab w:val="left" w:pos="1250"/>
              </w:tabs>
            </w:pPr>
            <w:r>
              <w:t>0.00%</w:t>
            </w:r>
          </w:p>
        </w:tc>
      </w:tr>
      <w:tr w:rsidR="00756439" w14:paraId="2BDC568C" w14:textId="77777777" w:rsidTr="00FC0611">
        <w:trPr>
          <w:cantSplit/>
        </w:trPr>
        <w:tc>
          <w:tcPr>
            <w:tcW w:w="0" w:type="auto"/>
            <w:tcBorders>
              <w:top w:val="single" w:sz="4" w:space="0" w:color="A6A6A6" w:themeColor="background1" w:themeShade="A6"/>
              <w:right w:val="single" w:sz="4" w:space="0" w:color="000000" w:themeColor="text1"/>
            </w:tcBorders>
          </w:tcPr>
          <w:p w14:paraId="24033C29" w14:textId="77777777" w:rsidR="00756439" w:rsidRDefault="00756439" w:rsidP="00756439">
            <w:pPr>
              <w:pStyle w:val="NormalinTable"/>
            </w:pPr>
            <w:r>
              <w:rPr>
                <w:b/>
              </w:rPr>
              <w:t>2101 12 92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27AB1E" w14:textId="77777777" w:rsidR="00756439" w:rsidRDefault="00756439" w:rsidP="00756439">
            <w:pPr>
              <w:pStyle w:val="NormalinTable"/>
              <w:tabs>
                <w:tab w:val="left" w:pos="1250"/>
              </w:tabs>
            </w:pPr>
            <w:r>
              <w:t>0.00%</w:t>
            </w:r>
          </w:p>
        </w:tc>
      </w:tr>
      <w:tr w:rsidR="00756439" w14:paraId="46BF7077" w14:textId="77777777" w:rsidTr="00FC0611">
        <w:trPr>
          <w:cantSplit/>
        </w:trPr>
        <w:tc>
          <w:tcPr>
            <w:tcW w:w="0" w:type="auto"/>
            <w:tcBorders>
              <w:top w:val="single" w:sz="4" w:space="0" w:color="A6A6A6" w:themeColor="background1" w:themeShade="A6"/>
              <w:right w:val="single" w:sz="4" w:space="0" w:color="000000" w:themeColor="text1"/>
            </w:tcBorders>
          </w:tcPr>
          <w:p w14:paraId="3EF0F8A0" w14:textId="77777777" w:rsidR="00756439" w:rsidRDefault="00756439" w:rsidP="00756439">
            <w:pPr>
              <w:pStyle w:val="NormalinTable"/>
            </w:pPr>
            <w:r>
              <w:rPr>
                <w:b/>
              </w:rPr>
              <w:t>2101 12 98 20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7EDBB4" w14:textId="77777777" w:rsidR="00756439" w:rsidRDefault="00756439" w:rsidP="00756439">
            <w:pPr>
              <w:pStyle w:val="NormalinTable"/>
              <w:tabs>
                <w:tab w:val="left" w:pos="1250"/>
              </w:tabs>
            </w:pPr>
            <w:r>
              <w:t>0.00%</w:t>
            </w:r>
          </w:p>
        </w:tc>
      </w:tr>
      <w:tr w:rsidR="00756439" w14:paraId="69ECC547" w14:textId="77777777" w:rsidTr="00FC0611">
        <w:trPr>
          <w:cantSplit/>
        </w:trPr>
        <w:tc>
          <w:tcPr>
            <w:tcW w:w="0" w:type="auto"/>
            <w:tcBorders>
              <w:top w:val="single" w:sz="4" w:space="0" w:color="A6A6A6" w:themeColor="background1" w:themeShade="A6"/>
              <w:right w:val="single" w:sz="4" w:space="0" w:color="000000" w:themeColor="text1"/>
            </w:tcBorders>
          </w:tcPr>
          <w:p w14:paraId="394A6A89" w14:textId="77777777" w:rsidR="00756439" w:rsidRDefault="00756439" w:rsidP="00756439">
            <w:pPr>
              <w:pStyle w:val="NormalinTable"/>
            </w:pPr>
            <w:r>
              <w:rPr>
                <w:b/>
              </w:rPr>
              <w:t>2101 12 98 92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E5D36C" w14:textId="77777777" w:rsidR="00756439" w:rsidRDefault="00756439" w:rsidP="00756439">
            <w:pPr>
              <w:pStyle w:val="NormalinTable"/>
              <w:tabs>
                <w:tab w:val="left" w:pos="1250"/>
              </w:tabs>
            </w:pPr>
            <w:r>
              <w:t>CAD - 0.00% + (AC) 100%</w:t>
            </w:r>
          </w:p>
        </w:tc>
      </w:tr>
      <w:tr w:rsidR="00756439" w14:paraId="56EE0122" w14:textId="77777777" w:rsidTr="00FC0611">
        <w:trPr>
          <w:cantSplit/>
        </w:trPr>
        <w:tc>
          <w:tcPr>
            <w:tcW w:w="0" w:type="auto"/>
            <w:tcBorders>
              <w:top w:val="single" w:sz="4" w:space="0" w:color="A6A6A6" w:themeColor="background1" w:themeShade="A6"/>
              <w:right w:val="single" w:sz="4" w:space="0" w:color="000000" w:themeColor="text1"/>
            </w:tcBorders>
          </w:tcPr>
          <w:p w14:paraId="3B591620" w14:textId="77777777" w:rsidR="00756439" w:rsidRDefault="00756439" w:rsidP="00756439">
            <w:pPr>
              <w:pStyle w:val="NormalinTable"/>
            </w:pPr>
            <w:r>
              <w:rPr>
                <w:b/>
              </w:rPr>
              <w:t>2101 12 98 94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B2A197" w14:textId="77777777" w:rsidR="00756439" w:rsidRDefault="00756439" w:rsidP="00756439">
            <w:pPr>
              <w:pStyle w:val="NormalinTable"/>
              <w:tabs>
                <w:tab w:val="left" w:pos="1250"/>
              </w:tabs>
            </w:pPr>
            <w:r>
              <w:t>0.00%</w:t>
            </w:r>
          </w:p>
        </w:tc>
      </w:tr>
      <w:tr w:rsidR="00756439" w14:paraId="119B9BA1" w14:textId="77777777" w:rsidTr="00FC0611">
        <w:trPr>
          <w:cantSplit/>
        </w:trPr>
        <w:tc>
          <w:tcPr>
            <w:tcW w:w="0" w:type="auto"/>
            <w:tcBorders>
              <w:top w:val="single" w:sz="4" w:space="0" w:color="A6A6A6" w:themeColor="background1" w:themeShade="A6"/>
              <w:right w:val="single" w:sz="4" w:space="0" w:color="000000" w:themeColor="text1"/>
            </w:tcBorders>
          </w:tcPr>
          <w:p w14:paraId="03AE690B" w14:textId="77777777" w:rsidR="00756439" w:rsidRDefault="00756439" w:rsidP="00756439">
            <w:pPr>
              <w:pStyle w:val="NormalinTable"/>
            </w:pPr>
            <w:r>
              <w:rPr>
                <w:b/>
              </w:rPr>
              <w:t>2101 12 98 99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008FDB" w14:textId="77777777" w:rsidR="00756439" w:rsidRDefault="00756439" w:rsidP="00756439">
            <w:pPr>
              <w:pStyle w:val="NormalinTable"/>
              <w:tabs>
                <w:tab w:val="left" w:pos="1250"/>
              </w:tabs>
            </w:pPr>
            <w:r>
              <w:t>0.00%</w:t>
            </w:r>
          </w:p>
        </w:tc>
      </w:tr>
      <w:tr w:rsidR="00756439" w14:paraId="1E016C18" w14:textId="77777777" w:rsidTr="00FC0611">
        <w:trPr>
          <w:cantSplit/>
        </w:trPr>
        <w:tc>
          <w:tcPr>
            <w:tcW w:w="0" w:type="auto"/>
            <w:tcBorders>
              <w:top w:val="single" w:sz="4" w:space="0" w:color="A6A6A6" w:themeColor="background1" w:themeShade="A6"/>
              <w:right w:val="single" w:sz="4" w:space="0" w:color="000000" w:themeColor="text1"/>
            </w:tcBorders>
          </w:tcPr>
          <w:p w14:paraId="19AE2584" w14:textId="77777777" w:rsidR="00756439" w:rsidRDefault="00756439" w:rsidP="00756439">
            <w:pPr>
              <w:pStyle w:val="NormalinTable"/>
            </w:pPr>
            <w:r>
              <w:rPr>
                <w:b/>
              </w:rPr>
              <w:t>2101 20 20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E1EB01" w14:textId="77777777" w:rsidR="00756439" w:rsidRDefault="00756439" w:rsidP="00756439">
            <w:pPr>
              <w:pStyle w:val="NormalinTable"/>
              <w:tabs>
                <w:tab w:val="left" w:pos="1250"/>
              </w:tabs>
            </w:pPr>
            <w:r>
              <w:t>0.00%</w:t>
            </w:r>
          </w:p>
        </w:tc>
      </w:tr>
      <w:tr w:rsidR="00756439" w14:paraId="1DB69A7E" w14:textId="77777777" w:rsidTr="00FC0611">
        <w:trPr>
          <w:cantSplit/>
        </w:trPr>
        <w:tc>
          <w:tcPr>
            <w:tcW w:w="0" w:type="auto"/>
            <w:tcBorders>
              <w:top w:val="single" w:sz="4" w:space="0" w:color="A6A6A6" w:themeColor="background1" w:themeShade="A6"/>
              <w:right w:val="single" w:sz="4" w:space="0" w:color="000000" w:themeColor="text1"/>
            </w:tcBorders>
          </w:tcPr>
          <w:p w14:paraId="379C8952" w14:textId="77777777" w:rsidR="00756439" w:rsidRDefault="00756439" w:rsidP="00756439">
            <w:pPr>
              <w:pStyle w:val="NormalinTable"/>
            </w:pPr>
            <w:r>
              <w:rPr>
                <w:b/>
              </w:rPr>
              <w:t>2101 20 92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4CD5E6" w14:textId="77777777" w:rsidR="00756439" w:rsidRDefault="00756439" w:rsidP="00756439">
            <w:pPr>
              <w:pStyle w:val="NormalinTable"/>
              <w:tabs>
                <w:tab w:val="left" w:pos="1250"/>
              </w:tabs>
            </w:pPr>
            <w:r>
              <w:t>0.00%</w:t>
            </w:r>
          </w:p>
        </w:tc>
      </w:tr>
      <w:tr w:rsidR="00756439" w14:paraId="4F44AEE4" w14:textId="77777777" w:rsidTr="00FC0611">
        <w:trPr>
          <w:cantSplit/>
        </w:trPr>
        <w:tc>
          <w:tcPr>
            <w:tcW w:w="0" w:type="auto"/>
            <w:tcBorders>
              <w:top w:val="single" w:sz="4" w:space="0" w:color="A6A6A6" w:themeColor="background1" w:themeShade="A6"/>
              <w:right w:val="single" w:sz="4" w:space="0" w:color="000000" w:themeColor="text1"/>
            </w:tcBorders>
          </w:tcPr>
          <w:p w14:paraId="0151A79F" w14:textId="77777777" w:rsidR="00756439" w:rsidRDefault="00756439" w:rsidP="00756439">
            <w:pPr>
              <w:pStyle w:val="NormalinTable"/>
            </w:pPr>
            <w:r>
              <w:rPr>
                <w:b/>
              </w:rPr>
              <w:t>2101 20 98 10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983C0E" w14:textId="77777777" w:rsidR="00756439" w:rsidRDefault="00756439" w:rsidP="00756439">
            <w:pPr>
              <w:pStyle w:val="NormalinTable"/>
              <w:tabs>
                <w:tab w:val="left" w:pos="1250"/>
              </w:tabs>
            </w:pPr>
            <w:r>
              <w:t>0.00%</w:t>
            </w:r>
          </w:p>
        </w:tc>
      </w:tr>
      <w:tr w:rsidR="00756439" w14:paraId="6E71211E" w14:textId="77777777" w:rsidTr="00FC0611">
        <w:trPr>
          <w:cantSplit/>
        </w:trPr>
        <w:tc>
          <w:tcPr>
            <w:tcW w:w="0" w:type="auto"/>
            <w:tcBorders>
              <w:top w:val="single" w:sz="4" w:space="0" w:color="A6A6A6" w:themeColor="background1" w:themeShade="A6"/>
              <w:right w:val="single" w:sz="4" w:space="0" w:color="000000" w:themeColor="text1"/>
            </w:tcBorders>
          </w:tcPr>
          <w:p w14:paraId="18F642F3" w14:textId="77777777" w:rsidR="00756439" w:rsidRDefault="00756439" w:rsidP="00756439">
            <w:pPr>
              <w:pStyle w:val="NormalinTable"/>
            </w:pPr>
            <w:r>
              <w:rPr>
                <w:b/>
              </w:rPr>
              <w:t>2101 20 98 85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732577" w14:textId="77777777" w:rsidR="00756439" w:rsidRDefault="00756439" w:rsidP="00756439">
            <w:pPr>
              <w:pStyle w:val="NormalinTable"/>
              <w:tabs>
                <w:tab w:val="left" w:pos="1250"/>
              </w:tabs>
            </w:pPr>
            <w:r>
              <w:t>CAD - 0.00% + (AC) 100%</w:t>
            </w:r>
          </w:p>
        </w:tc>
      </w:tr>
      <w:tr w:rsidR="00756439" w14:paraId="54734ECA" w14:textId="77777777" w:rsidTr="00FC0611">
        <w:trPr>
          <w:cantSplit/>
        </w:trPr>
        <w:tc>
          <w:tcPr>
            <w:tcW w:w="0" w:type="auto"/>
            <w:tcBorders>
              <w:top w:val="single" w:sz="4" w:space="0" w:color="A6A6A6" w:themeColor="background1" w:themeShade="A6"/>
              <w:right w:val="single" w:sz="4" w:space="0" w:color="000000" w:themeColor="text1"/>
            </w:tcBorders>
          </w:tcPr>
          <w:p w14:paraId="05106267" w14:textId="77777777" w:rsidR="00756439" w:rsidRDefault="00756439" w:rsidP="00756439">
            <w:pPr>
              <w:pStyle w:val="NormalinTable"/>
            </w:pPr>
            <w:r>
              <w:rPr>
                <w:b/>
              </w:rPr>
              <w:t>2101 20 98 87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9BCF79" w14:textId="77777777" w:rsidR="00756439" w:rsidRDefault="00756439" w:rsidP="00756439">
            <w:pPr>
              <w:pStyle w:val="NormalinTable"/>
              <w:tabs>
                <w:tab w:val="left" w:pos="1250"/>
              </w:tabs>
            </w:pPr>
            <w:r>
              <w:t>0.00%</w:t>
            </w:r>
          </w:p>
        </w:tc>
      </w:tr>
      <w:tr w:rsidR="00756439" w14:paraId="1B6A4C2B" w14:textId="77777777" w:rsidTr="00FC0611">
        <w:trPr>
          <w:cantSplit/>
        </w:trPr>
        <w:tc>
          <w:tcPr>
            <w:tcW w:w="0" w:type="auto"/>
            <w:tcBorders>
              <w:top w:val="single" w:sz="4" w:space="0" w:color="A6A6A6" w:themeColor="background1" w:themeShade="A6"/>
              <w:right w:val="single" w:sz="4" w:space="0" w:color="000000" w:themeColor="text1"/>
            </w:tcBorders>
          </w:tcPr>
          <w:p w14:paraId="66A2828F" w14:textId="77777777" w:rsidR="00756439" w:rsidRDefault="00756439" w:rsidP="00756439">
            <w:pPr>
              <w:pStyle w:val="NormalinTable"/>
            </w:pPr>
            <w:r>
              <w:rPr>
                <w:b/>
              </w:rPr>
              <w:t>2101 20 98 99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77865D" w14:textId="77777777" w:rsidR="00756439" w:rsidRDefault="00756439" w:rsidP="00756439">
            <w:pPr>
              <w:pStyle w:val="NormalinTable"/>
              <w:tabs>
                <w:tab w:val="left" w:pos="1250"/>
              </w:tabs>
            </w:pPr>
            <w:r>
              <w:t>0.00%</w:t>
            </w:r>
          </w:p>
        </w:tc>
      </w:tr>
      <w:tr w:rsidR="00756439" w14:paraId="2CB0DC1F" w14:textId="77777777" w:rsidTr="00FC0611">
        <w:trPr>
          <w:cantSplit/>
        </w:trPr>
        <w:tc>
          <w:tcPr>
            <w:tcW w:w="0" w:type="auto"/>
            <w:tcBorders>
              <w:top w:val="single" w:sz="4" w:space="0" w:color="A6A6A6" w:themeColor="background1" w:themeShade="A6"/>
              <w:right w:val="single" w:sz="4" w:space="0" w:color="000000" w:themeColor="text1"/>
            </w:tcBorders>
          </w:tcPr>
          <w:p w14:paraId="57F8D1CE" w14:textId="77777777" w:rsidR="00756439" w:rsidRDefault="00756439" w:rsidP="00756439">
            <w:pPr>
              <w:pStyle w:val="NormalinTable"/>
            </w:pPr>
            <w:r>
              <w:rPr>
                <w:b/>
              </w:rPr>
              <w:t>2101 30 00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95B0E9" w14:textId="77777777" w:rsidR="00756439" w:rsidRDefault="00756439" w:rsidP="00756439">
            <w:pPr>
              <w:pStyle w:val="NormalinTable"/>
              <w:tabs>
                <w:tab w:val="left" w:pos="1250"/>
              </w:tabs>
            </w:pPr>
            <w:r>
              <w:t>0.00%</w:t>
            </w:r>
          </w:p>
        </w:tc>
      </w:tr>
      <w:tr w:rsidR="00756439" w14:paraId="25875D4A" w14:textId="77777777" w:rsidTr="00FC0611">
        <w:trPr>
          <w:cantSplit/>
        </w:trPr>
        <w:tc>
          <w:tcPr>
            <w:tcW w:w="0" w:type="auto"/>
            <w:tcBorders>
              <w:top w:val="single" w:sz="4" w:space="0" w:color="A6A6A6" w:themeColor="background1" w:themeShade="A6"/>
              <w:right w:val="single" w:sz="4" w:space="0" w:color="000000" w:themeColor="text1"/>
            </w:tcBorders>
          </w:tcPr>
          <w:p w14:paraId="17F9664F" w14:textId="77777777" w:rsidR="00756439" w:rsidRDefault="00756439" w:rsidP="00756439">
            <w:pPr>
              <w:pStyle w:val="NormalinTable"/>
            </w:pPr>
            <w:r>
              <w:rPr>
                <w:b/>
              </w:rPr>
              <w:t>2102 10 00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D69E65" w14:textId="77777777" w:rsidR="00756439" w:rsidRDefault="00756439" w:rsidP="00756439">
            <w:pPr>
              <w:pStyle w:val="NormalinTable"/>
              <w:tabs>
                <w:tab w:val="left" w:pos="1250"/>
              </w:tabs>
            </w:pPr>
            <w:r>
              <w:t>0.00%</w:t>
            </w:r>
          </w:p>
        </w:tc>
      </w:tr>
      <w:tr w:rsidR="00756439" w14:paraId="06067A11" w14:textId="77777777" w:rsidTr="00FC0611">
        <w:trPr>
          <w:cantSplit/>
        </w:trPr>
        <w:tc>
          <w:tcPr>
            <w:tcW w:w="0" w:type="auto"/>
            <w:tcBorders>
              <w:top w:val="single" w:sz="4" w:space="0" w:color="A6A6A6" w:themeColor="background1" w:themeShade="A6"/>
              <w:right w:val="single" w:sz="4" w:space="0" w:color="000000" w:themeColor="text1"/>
            </w:tcBorders>
          </w:tcPr>
          <w:p w14:paraId="55129621" w14:textId="77777777" w:rsidR="00756439" w:rsidRDefault="00756439" w:rsidP="00756439">
            <w:pPr>
              <w:pStyle w:val="NormalinTable"/>
            </w:pPr>
            <w:r>
              <w:rPr>
                <w:b/>
              </w:rPr>
              <w:t>2102 20 11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165D4F" w14:textId="77777777" w:rsidR="00756439" w:rsidRDefault="00756439" w:rsidP="00756439">
            <w:pPr>
              <w:pStyle w:val="NormalinTable"/>
              <w:tabs>
                <w:tab w:val="left" w:pos="1250"/>
              </w:tabs>
            </w:pPr>
            <w:r>
              <w:t>0.00%</w:t>
            </w:r>
          </w:p>
        </w:tc>
      </w:tr>
      <w:tr w:rsidR="00756439" w14:paraId="3F159CB7" w14:textId="77777777" w:rsidTr="00FC0611">
        <w:trPr>
          <w:cantSplit/>
        </w:trPr>
        <w:tc>
          <w:tcPr>
            <w:tcW w:w="0" w:type="auto"/>
            <w:tcBorders>
              <w:top w:val="single" w:sz="4" w:space="0" w:color="A6A6A6" w:themeColor="background1" w:themeShade="A6"/>
              <w:right w:val="single" w:sz="4" w:space="0" w:color="000000" w:themeColor="text1"/>
            </w:tcBorders>
          </w:tcPr>
          <w:p w14:paraId="418593E6" w14:textId="77777777" w:rsidR="00756439" w:rsidRDefault="00756439" w:rsidP="00756439">
            <w:pPr>
              <w:pStyle w:val="NormalinTable"/>
            </w:pPr>
            <w:r>
              <w:rPr>
                <w:b/>
              </w:rPr>
              <w:t>2102 20 19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87C176" w14:textId="77777777" w:rsidR="00756439" w:rsidRDefault="00756439" w:rsidP="00756439">
            <w:pPr>
              <w:pStyle w:val="NormalinTable"/>
              <w:tabs>
                <w:tab w:val="left" w:pos="1250"/>
              </w:tabs>
            </w:pPr>
            <w:r>
              <w:t>0.00%</w:t>
            </w:r>
          </w:p>
        </w:tc>
      </w:tr>
      <w:tr w:rsidR="00756439" w14:paraId="7F7847CD" w14:textId="77777777" w:rsidTr="00FC0611">
        <w:trPr>
          <w:cantSplit/>
        </w:trPr>
        <w:tc>
          <w:tcPr>
            <w:tcW w:w="0" w:type="auto"/>
            <w:tcBorders>
              <w:top w:val="single" w:sz="4" w:space="0" w:color="A6A6A6" w:themeColor="background1" w:themeShade="A6"/>
              <w:right w:val="single" w:sz="4" w:space="0" w:color="000000" w:themeColor="text1"/>
            </w:tcBorders>
          </w:tcPr>
          <w:p w14:paraId="3B29F1F2" w14:textId="77777777" w:rsidR="00756439" w:rsidRDefault="00756439" w:rsidP="00756439">
            <w:pPr>
              <w:pStyle w:val="NormalinTable"/>
            </w:pPr>
            <w:r>
              <w:rPr>
                <w:b/>
              </w:rPr>
              <w:t>2102 30 00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33A61B" w14:textId="77777777" w:rsidR="00756439" w:rsidRDefault="00756439" w:rsidP="00756439">
            <w:pPr>
              <w:pStyle w:val="NormalinTable"/>
              <w:tabs>
                <w:tab w:val="left" w:pos="1250"/>
              </w:tabs>
            </w:pPr>
            <w:r>
              <w:t>0.00%</w:t>
            </w:r>
          </w:p>
        </w:tc>
      </w:tr>
      <w:tr w:rsidR="00756439" w14:paraId="0CE51443" w14:textId="77777777" w:rsidTr="00FC0611">
        <w:trPr>
          <w:cantSplit/>
        </w:trPr>
        <w:tc>
          <w:tcPr>
            <w:tcW w:w="0" w:type="auto"/>
            <w:tcBorders>
              <w:top w:val="single" w:sz="4" w:space="0" w:color="A6A6A6" w:themeColor="background1" w:themeShade="A6"/>
              <w:right w:val="single" w:sz="4" w:space="0" w:color="000000" w:themeColor="text1"/>
            </w:tcBorders>
          </w:tcPr>
          <w:p w14:paraId="44677630" w14:textId="77777777" w:rsidR="00756439" w:rsidRDefault="00756439" w:rsidP="00756439">
            <w:pPr>
              <w:pStyle w:val="NormalinTable"/>
            </w:pPr>
            <w:r>
              <w:rPr>
                <w:b/>
              </w:rPr>
              <w:t>2103 10 00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2DECDF" w14:textId="77777777" w:rsidR="00756439" w:rsidRDefault="00756439" w:rsidP="00756439">
            <w:pPr>
              <w:pStyle w:val="NormalinTable"/>
              <w:tabs>
                <w:tab w:val="left" w:pos="1250"/>
              </w:tabs>
            </w:pPr>
            <w:r>
              <w:t>0.00%</w:t>
            </w:r>
          </w:p>
        </w:tc>
      </w:tr>
      <w:tr w:rsidR="00756439" w14:paraId="4133B460" w14:textId="77777777" w:rsidTr="00FC0611">
        <w:trPr>
          <w:cantSplit/>
        </w:trPr>
        <w:tc>
          <w:tcPr>
            <w:tcW w:w="0" w:type="auto"/>
            <w:tcBorders>
              <w:top w:val="single" w:sz="4" w:space="0" w:color="A6A6A6" w:themeColor="background1" w:themeShade="A6"/>
              <w:right w:val="single" w:sz="4" w:space="0" w:color="000000" w:themeColor="text1"/>
            </w:tcBorders>
          </w:tcPr>
          <w:p w14:paraId="4B46FB5F" w14:textId="77777777" w:rsidR="00756439" w:rsidRDefault="00756439" w:rsidP="00756439">
            <w:pPr>
              <w:pStyle w:val="NormalinTable"/>
            </w:pPr>
            <w:r>
              <w:rPr>
                <w:b/>
              </w:rPr>
              <w:t>2103 20 00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264BB7" w14:textId="77777777" w:rsidR="00756439" w:rsidRDefault="00756439" w:rsidP="00756439">
            <w:pPr>
              <w:pStyle w:val="NormalinTable"/>
              <w:tabs>
                <w:tab w:val="left" w:pos="1250"/>
              </w:tabs>
            </w:pPr>
            <w:r>
              <w:t>0.00%</w:t>
            </w:r>
          </w:p>
        </w:tc>
      </w:tr>
      <w:tr w:rsidR="00756439" w14:paraId="1C680F95" w14:textId="77777777" w:rsidTr="00FC0611">
        <w:trPr>
          <w:cantSplit/>
        </w:trPr>
        <w:tc>
          <w:tcPr>
            <w:tcW w:w="0" w:type="auto"/>
            <w:tcBorders>
              <w:top w:val="single" w:sz="4" w:space="0" w:color="A6A6A6" w:themeColor="background1" w:themeShade="A6"/>
              <w:right w:val="single" w:sz="4" w:space="0" w:color="000000" w:themeColor="text1"/>
            </w:tcBorders>
          </w:tcPr>
          <w:p w14:paraId="779B9B51" w14:textId="77777777" w:rsidR="00756439" w:rsidRDefault="00756439" w:rsidP="00756439">
            <w:pPr>
              <w:pStyle w:val="NormalinTable"/>
            </w:pPr>
            <w:r>
              <w:rPr>
                <w:b/>
              </w:rPr>
              <w:t>2103 30 90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A26777" w14:textId="77777777" w:rsidR="00756439" w:rsidRDefault="00756439" w:rsidP="00756439">
            <w:pPr>
              <w:pStyle w:val="NormalinTable"/>
              <w:tabs>
                <w:tab w:val="left" w:pos="1250"/>
              </w:tabs>
            </w:pPr>
            <w:r>
              <w:t>0.00%</w:t>
            </w:r>
          </w:p>
        </w:tc>
      </w:tr>
      <w:tr w:rsidR="00756439" w14:paraId="3FADF191" w14:textId="77777777" w:rsidTr="00FC0611">
        <w:trPr>
          <w:cantSplit/>
        </w:trPr>
        <w:tc>
          <w:tcPr>
            <w:tcW w:w="0" w:type="auto"/>
            <w:tcBorders>
              <w:top w:val="single" w:sz="4" w:space="0" w:color="A6A6A6" w:themeColor="background1" w:themeShade="A6"/>
              <w:right w:val="single" w:sz="4" w:space="0" w:color="000000" w:themeColor="text1"/>
            </w:tcBorders>
          </w:tcPr>
          <w:p w14:paraId="5F2A8851" w14:textId="77777777" w:rsidR="00756439" w:rsidRDefault="00756439" w:rsidP="00756439">
            <w:pPr>
              <w:pStyle w:val="NormalinTable"/>
            </w:pPr>
            <w:r>
              <w:rPr>
                <w:b/>
              </w:rPr>
              <w:t>2103 90 90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BC664F" w14:textId="77777777" w:rsidR="00756439" w:rsidRDefault="00756439" w:rsidP="00756439">
            <w:pPr>
              <w:pStyle w:val="NormalinTable"/>
              <w:tabs>
                <w:tab w:val="left" w:pos="1250"/>
              </w:tabs>
            </w:pPr>
            <w:r>
              <w:t>0.00%</w:t>
            </w:r>
          </w:p>
        </w:tc>
      </w:tr>
      <w:tr w:rsidR="00756439" w14:paraId="1B2D1E62" w14:textId="77777777" w:rsidTr="00FC0611">
        <w:trPr>
          <w:cantSplit/>
        </w:trPr>
        <w:tc>
          <w:tcPr>
            <w:tcW w:w="0" w:type="auto"/>
            <w:tcBorders>
              <w:top w:val="single" w:sz="4" w:space="0" w:color="A6A6A6" w:themeColor="background1" w:themeShade="A6"/>
              <w:right w:val="single" w:sz="4" w:space="0" w:color="000000" w:themeColor="text1"/>
            </w:tcBorders>
          </w:tcPr>
          <w:p w14:paraId="0F190DBD" w14:textId="77777777" w:rsidR="00756439" w:rsidRDefault="00756439" w:rsidP="00756439">
            <w:pPr>
              <w:pStyle w:val="NormalinTable"/>
            </w:pPr>
            <w:r>
              <w:rPr>
                <w:b/>
              </w:rPr>
              <w:t>2104 00 00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30B8C4" w14:textId="77777777" w:rsidR="00756439" w:rsidRDefault="00756439" w:rsidP="00756439">
            <w:pPr>
              <w:pStyle w:val="NormalinTable"/>
              <w:tabs>
                <w:tab w:val="left" w:pos="1250"/>
              </w:tabs>
            </w:pPr>
            <w:r>
              <w:t>0.00%</w:t>
            </w:r>
          </w:p>
        </w:tc>
      </w:tr>
      <w:tr w:rsidR="00756439" w14:paraId="6E7FECE8" w14:textId="77777777" w:rsidTr="00FC0611">
        <w:trPr>
          <w:cantSplit/>
        </w:trPr>
        <w:tc>
          <w:tcPr>
            <w:tcW w:w="0" w:type="auto"/>
            <w:tcBorders>
              <w:top w:val="single" w:sz="4" w:space="0" w:color="A6A6A6" w:themeColor="background1" w:themeShade="A6"/>
              <w:right w:val="single" w:sz="4" w:space="0" w:color="000000" w:themeColor="text1"/>
            </w:tcBorders>
          </w:tcPr>
          <w:p w14:paraId="2CF34DA6" w14:textId="77777777" w:rsidR="00756439" w:rsidRDefault="00756439" w:rsidP="00756439">
            <w:pPr>
              <w:pStyle w:val="NormalinTable"/>
            </w:pPr>
            <w:r>
              <w:rPr>
                <w:b/>
              </w:rPr>
              <w:t>2105 00 10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45EFB1" w14:textId="77777777" w:rsidR="00756439" w:rsidRDefault="008D22AB" w:rsidP="00756439">
            <w:pPr>
              <w:pStyle w:val="NormalinTable"/>
              <w:tabs>
                <w:tab w:val="left" w:pos="1250"/>
              </w:tabs>
              <w:rPr>
                <w:ins w:id="6243" w:author="David Owen" w:date="2019-06-13T17:25:00Z"/>
              </w:rPr>
            </w:pPr>
            <w:ins w:id="6244" w:author="David Owen" w:date="2019-06-13T17:25:00Z">
              <w:r>
                <w:t xml:space="preserve">To 31/12/19: </w:t>
              </w:r>
            </w:ins>
            <w:r w:rsidR="00756439">
              <w:t>3.400 € / 100 kg</w:t>
            </w:r>
          </w:p>
          <w:p w14:paraId="0C1A5D33" w14:textId="77777777" w:rsidR="008D22AB" w:rsidRDefault="008D22AB" w:rsidP="00756439">
            <w:pPr>
              <w:pStyle w:val="NormalinTable"/>
              <w:tabs>
                <w:tab w:val="left" w:pos="1250"/>
              </w:tabs>
              <w:rPr>
                <w:ins w:id="6245" w:author="David Owen" w:date="2019-06-13T17:25:00Z"/>
              </w:rPr>
            </w:pPr>
            <w:ins w:id="6246" w:author="David Owen" w:date="2019-06-13T17:25:00Z">
              <w:r>
                <w:t xml:space="preserve">1/1/20 to </w:t>
              </w:r>
              <w:r w:rsidR="00B822DB">
                <w:t>31/12/20: 2.500 € / 100 kg</w:t>
              </w:r>
            </w:ins>
          </w:p>
          <w:p w14:paraId="11823FD9" w14:textId="0A865D10" w:rsidR="00B822DB" w:rsidRDefault="00B822DB" w:rsidP="00756439">
            <w:pPr>
              <w:pStyle w:val="NormalinTable"/>
              <w:tabs>
                <w:tab w:val="left" w:pos="1250"/>
              </w:tabs>
              <w:rPr>
                <w:ins w:id="6247" w:author="David Owen" w:date="2019-06-13T17:26:00Z"/>
              </w:rPr>
            </w:pPr>
            <w:ins w:id="6248" w:author="David Owen" w:date="2019-06-13T17:25:00Z">
              <w:r>
                <w:t>1/1/2</w:t>
              </w:r>
            </w:ins>
            <w:ins w:id="6249" w:author="David Owen" w:date="2019-06-13T17:26:00Z">
              <w:r>
                <w:t>1</w:t>
              </w:r>
            </w:ins>
            <w:ins w:id="6250" w:author="David Owen" w:date="2019-06-13T17:25:00Z">
              <w:r>
                <w:t xml:space="preserve"> to 31/12/2</w:t>
              </w:r>
            </w:ins>
            <w:ins w:id="6251" w:author="David Owen" w:date="2019-06-13T17:26:00Z">
              <w:r>
                <w:t>1</w:t>
              </w:r>
            </w:ins>
            <w:ins w:id="6252" w:author="David Owen" w:date="2019-06-13T17:25:00Z">
              <w:r>
                <w:t xml:space="preserve">: </w:t>
              </w:r>
            </w:ins>
            <w:ins w:id="6253" w:author="David Owen" w:date="2019-06-13T17:26:00Z">
              <w:r>
                <w:t>1.7</w:t>
              </w:r>
            </w:ins>
            <w:ins w:id="6254" w:author="David Owen" w:date="2019-06-13T17:25:00Z">
              <w:r>
                <w:t>00 € / 100 kg</w:t>
              </w:r>
            </w:ins>
          </w:p>
          <w:p w14:paraId="1CC070A8" w14:textId="77777777" w:rsidR="00B822DB" w:rsidRDefault="00B822DB" w:rsidP="00756439">
            <w:pPr>
              <w:pStyle w:val="NormalinTable"/>
              <w:tabs>
                <w:tab w:val="left" w:pos="1250"/>
              </w:tabs>
              <w:rPr>
                <w:ins w:id="6255" w:author="David Owen" w:date="2019-06-13T17:26:00Z"/>
              </w:rPr>
            </w:pPr>
            <w:ins w:id="6256" w:author="David Owen" w:date="2019-06-13T17:26:00Z">
              <w:r>
                <w:t>1/1/22 to 31/12/22: 0.800 € / 100 kg</w:t>
              </w:r>
            </w:ins>
          </w:p>
          <w:p w14:paraId="0CF6AE0D" w14:textId="72A23F3A" w:rsidR="00B822DB" w:rsidRDefault="00B822DB" w:rsidP="00756439">
            <w:pPr>
              <w:pStyle w:val="NormalinTable"/>
              <w:tabs>
                <w:tab w:val="left" w:pos="1250"/>
              </w:tabs>
            </w:pPr>
            <w:ins w:id="6257" w:author="David Owen" w:date="2019-06-13T17:26:00Z">
              <w:r>
                <w:t>From 1/1/23: 0.00%</w:t>
              </w:r>
            </w:ins>
          </w:p>
        </w:tc>
      </w:tr>
      <w:tr w:rsidR="00756439" w14:paraId="243A1DB0" w14:textId="77777777" w:rsidTr="00FC0611">
        <w:trPr>
          <w:cantSplit/>
        </w:trPr>
        <w:tc>
          <w:tcPr>
            <w:tcW w:w="0" w:type="auto"/>
            <w:tcBorders>
              <w:top w:val="single" w:sz="4" w:space="0" w:color="A6A6A6" w:themeColor="background1" w:themeShade="A6"/>
              <w:right w:val="single" w:sz="4" w:space="0" w:color="000000" w:themeColor="text1"/>
            </w:tcBorders>
          </w:tcPr>
          <w:p w14:paraId="3CB0655C" w14:textId="77777777" w:rsidR="00756439" w:rsidRDefault="00756439" w:rsidP="00756439">
            <w:pPr>
              <w:pStyle w:val="NormalinTable"/>
            </w:pPr>
            <w:r>
              <w:rPr>
                <w:b/>
              </w:rPr>
              <w:lastRenderedPageBreak/>
              <w:t>2105 00 91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4D498E" w14:textId="77777777" w:rsidR="00756439" w:rsidRDefault="00B822DB" w:rsidP="00756439">
            <w:pPr>
              <w:pStyle w:val="NormalinTable"/>
              <w:tabs>
                <w:tab w:val="left" w:pos="1250"/>
              </w:tabs>
              <w:rPr>
                <w:ins w:id="6258" w:author="David Owen" w:date="2019-06-13T17:26:00Z"/>
              </w:rPr>
            </w:pPr>
            <w:ins w:id="6259" w:author="David Owen" w:date="2019-06-13T17:26:00Z">
              <w:r>
                <w:t xml:space="preserve">To 31/12/19: </w:t>
              </w:r>
            </w:ins>
            <w:r w:rsidR="00756439">
              <w:t>2.500 € / 100 kg</w:t>
            </w:r>
          </w:p>
          <w:p w14:paraId="780BAB24" w14:textId="42D194D2" w:rsidR="00B822DB" w:rsidRDefault="00B822DB" w:rsidP="00B822DB">
            <w:pPr>
              <w:pStyle w:val="NormalinTable"/>
              <w:tabs>
                <w:tab w:val="left" w:pos="1250"/>
              </w:tabs>
              <w:rPr>
                <w:ins w:id="6260" w:author="David Owen" w:date="2019-06-13T17:26:00Z"/>
              </w:rPr>
            </w:pPr>
            <w:ins w:id="6261" w:author="David Owen" w:date="2019-06-13T17:26:00Z">
              <w:r>
                <w:t xml:space="preserve">1/1/20 to 31/12/20: </w:t>
              </w:r>
            </w:ins>
            <w:ins w:id="6262" w:author="David Owen" w:date="2019-06-13T17:27:00Z">
              <w:r w:rsidR="00110381">
                <w:t>1.9</w:t>
              </w:r>
            </w:ins>
            <w:ins w:id="6263" w:author="David Owen" w:date="2019-06-13T17:26:00Z">
              <w:r>
                <w:t>00 € / 100 kg</w:t>
              </w:r>
            </w:ins>
          </w:p>
          <w:p w14:paraId="72B18D1F" w14:textId="2A488BC0" w:rsidR="00B822DB" w:rsidRDefault="00B822DB" w:rsidP="00B822DB">
            <w:pPr>
              <w:pStyle w:val="NormalinTable"/>
              <w:tabs>
                <w:tab w:val="left" w:pos="1250"/>
              </w:tabs>
              <w:rPr>
                <w:ins w:id="6264" w:author="David Owen" w:date="2019-06-13T17:26:00Z"/>
              </w:rPr>
            </w:pPr>
            <w:ins w:id="6265" w:author="David Owen" w:date="2019-06-13T17:26:00Z">
              <w:r>
                <w:t>1/1/21 to 31/12/21: 1.</w:t>
              </w:r>
            </w:ins>
            <w:ins w:id="6266" w:author="David Owen" w:date="2019-06-13T17:27:00Z">
              <w:r w:rsidR="00110381">
                <w:t>2</w:t>
              </w:r>
            </w:ins>
            <w:ins w:id="6267" w:author="David Owen" w:date="2019-06-13T17:26:00Z">
              <w:r>
                <w:t>00 € / 100 kg</w:t>
              </w:r>
            </w:ins>
          </w:p>
          <w:p w14:paraId="207FC0A5" w14:textId="19CD026E" w:rsidR="00B822DB" w:rsidRDefault="00B822DB" w:rsidP="00B822DB">
            <w:pPr>
              <w:pStyle w:val="NormalinTable"/>
              <w:tabs>
                <w:tab w:val="left" w:pos="1250"/>
              </w:tabs>
              <w:rPr>
                <w:ins w:id="6268" w:author="David Owen" w:date="2019-06-13T17:26:00Z"/>
              </w:rPr>
            </w:pPr>
            <w:ins w:id="6269" w:author="David Owen" w:date="2019-06-13T17:26:00Z">
              <w:r>
                <w:t>1/1/22 to 31/12/22: 0.</w:t>
              </w:r>
            </w:ins>
            <w:ins w:id="6270" w:author="David Owen" w:date="2019-06-13T17:27:00Z">
              <w:r w:rsidR="00110381">
                <w:t>6</w:t>
              </w:r>
            </w:ins>
            <w:ins w:id="6271" w:author="David Owen" w:date="2019-06-13T17:26:00Z">
              <w:r>
                <w:t>00 € / 100 kg</w:t>
              </w:r>
            </w:ins>
          </w:p>
          <w:p w14:paraId="562D559C" w14:textId="600E4073" w:rsidR="00B822DB" w:rsidRDefault="00B822DB" w:rsidP="00B822DB">
            <w:pPr>
              <w:pStyle w:val="NormalinTable"/>
              <w:tabs>
                <w:tab w:val="left" w:pos="1250"/>
              </w:tabs>
            </w:pPr>
            <w:ins w:id="6272" w:author="David Owen" w:date="2019-06-13T17:26:00Z">
              <w:r>
                <w:t>From 1/1/23: 0.00%</w:t>
              </w:r>
            </w:ins>
          </w:p>
        </w:tc>
      </w:tr>
      <w:tr w:rsidR="00756439" w14:paraId="216C330B" w14:textId="77777777" w:rsidTr="00FC0611">
        <w:trPr>
          <w:cantSplit/>
        </w:trPr>
        <w:tc>
          <w:tcPr>
            <w:tcW w:w="0" w:type="auto"/>
            <w:tcBorders>
              <w:top w:val="single" w:sz="4" w:space="0" w:color="A6A6A6" w:themeColor="background1" w:themeShade="A6"/>
              <w:right w:val="single" w:sz="4" w:space="0" w:color="000000" w:themeColor="text1"/>
            </w:tcBorders>
          </w:tcPr>
          <w:p w14:paraId="64919E82" w14:textId="77777777" w:rsidR="00756439" w:rsidRDefault="00756439" w:rsidP="00756439">
            <w:pPr>
              <w:pStyle w:val="NormalinTable"/>
            </w:pPr>
            <w:r>
              <w:rPr>
                <w:b/>
              </w:rPr>
              <w:t>2105 00 99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4C66D3" w14:textId="77777777" w:rsidR="00756439" w:rsidRDefault="00B822DB" w:rsidP="00756439">
            <w:pPr>
              <w:pStyle w:val="NormalinTable"/>
              <w:tabs>
                <w:tab w:val="left" w:pos="1250"/>
              </w:tabs>
              <w:rPr>
                <w:ins w:id="6273" w:author="David Owen" w:date="2019-06-13T17:27:00Z"/>
              </w:rPr>
            </w:pPr>
            <w:ins w:id="6274" w:author="David Owen" w:date="2019-06-13T17:26:00Z">
              <w:r>
                <w:t xml:space="preserve">To 31/12/19: </w:t>
              </w:r>
            </w:ins>
            <w:r w:rsidR="00756439">
              <w:t>2.500 € / 100 kg</w:t>
            </w:r>
          </w:p>
          <w:p w14:paraId="34118285" w14:textId="22EDD807" w:rsidR="00110381" w:rsidRDefault="00110381" w:rsidP="00110381">
            <w:pPr>
              <w:pStyle w:val="NormalinTable"/>
              <w:tabs>
                <w:tab w:val="left" w:pos="1250"/>
              </w:tabs>
              <w:rPr>
                <w:ins w:id="6275" w:author="David Owen" w:date="2019-06-13T17:27:00Z"/>
              </w:rPr>
            </w:pPr>
            <w:ins w:id="6276" w:author="David Owen" w:date="2019-06-13T17:27:00Z">
              <w:r>
                <w:t>1/1/20 to 31/12/20: 1.</w:t>
              </w:r>
            </w:ins>
            <w:ins w:id="6277" w:author="David Owen" w:date="2019-06-13T17:28:00Z">
              <w:r w:rsidR="00B2006C">
                <w:t>8</w:t>
              </w:r>
            </w:ins>
            <w:ins w:id="6278" w:author="David Owen" w:date="2019-06-13T17:27:00Z">
              <w:r>
                <w:t>00 € / 100 kg</w:t>
              </w:r>
            </w:ins>
          </w:p>
          <w:p w14:paraId="1EC9084D" w14:textId="77777777" w:rsidR="00110381" w:rsidRDefault="00110381" w:rsidP="00110381">
            <w:pPr>
              <w:pStyle w:val="NormalinTable"/>
              <w:tabs>
                <w:tab w:val="left" w:pos="1250"/>
              </w:tabs>
              <w:rPr>
                <w:ins w:id="6279" w:author="David Owen" w:date="2019-06-13T17:27:00Z"/>
              </w:rPr>
            </w:pPr>
            <w:ins w:id="6280" w:author="David Owen" w:date="2019-06-13T17:27:00Z">
              <w:r>
                <w:t>1/1/21 to 31/12/21: 1.200 € / 100 kg</w:t>
              </w:r>
            </w:ins>
          </w:p>
          <w:p w14:paraId="21503F9A" w14:textId="77777777" w:rsidR="00110381" w:rsidRDefault="00110381" w:rsidP="00110381">
            <w:pPr>
              <w:pStyle w:val="NormalinTable"/>
              <w:tabs>
                <w:tab w:val="left" w:pos="1250"/>
              </w:tabs>
              <w:rPr>
                <w:ins w:id="6281" w:author="David Owen" w:date="2019-06-13T17:27:00Z"/>
              </w:rPr>
            </w:pPr>
            <w:ins w:id="6282" w:author="David Owen" w:date="2019-06-13T17:27:00Z">
              <w:r>
                <w:t>1/1/22 to 31/12/22: 0.600 € / 100 kg</w:t>
              </w:r>
            </w:ins>
          </w:p>
          <w:p w14:paraId="417ADC8F" w14:textId="1EA4B151" w:rsidR="00110381" w:rsidRDefault="00110381" w:rsidP="00110381">
            <w:pPr>
              <w:pStyle w:val="NormalinTable"/>
              <w:tabs>
                <w:tab w:val="left" w:pos="1250"/>
              </w:tabs>
            </w:pPr>
            <w:ins w:id="6283" w:author="David Owen" w:date="2019-06-13T17:27:00Z">
              <w:r>
                <w:t>From 1/1/23: 0.00%</w:t>
              </w:r>
            </w:ins>
          </w:p>
        </w:tc>
      </w:tr>
      <w:tr w:rsidR="00756439" w14:paraId="0C42EC85" w14:textId="77777777" w:rsidTr="00FC0611">
        <w:trPr>
          <w:cantSplit/>
        </w:trPr>
        <w:tc>
          <w:tcPr>
            <w:tcW w:w="0" w:type="auto"/>
            <w:tcBorders>
              <w:top w:val="single" w:sz="4" w:space="0" w:color="A6A6A6" w:themeColor="background1" w:themeShade="A6"/>
              <w:right w:val="single" w:sz="4" w:space="0" w:color="000000" w:themeColor="text1"/>
            </w:tcBorders>
          </w:tcPr>
          <w:p w14:paraId="4EEEDF59" w14:textId="77777777" w:rsidR="00756439" w:rsidRDefault="00756439" w:rsidP="00756439">
            <w:pPr>
              <w:pStyle w:val="NormalinTable"/>
            </w:pPr>
            <w:r>
              <w:rPr>
                <w:b/>
              </w:rPr>
              <w:t>2106 10 00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FB3592" w14:textId="77777777" w:rsidR="00756439" w:rsidRDefault="00756439" w:rsidP="00756439">
            <w:pPr>
              <w:pStyle w:val="NormalinTable"/>
              <w:tabs>
                <w:tab w:val="left" w:pos="1250"/>
              </w:tabs>
            </w:pPr>
            <w:r>
              <w:t>0.00%</w:t>
            </w:r>
          </w:p>
        </w:tc>
      </w:tr>
      <w:tr w:rsidR="00756439" w14:paraId="6A9AB56D" w14:textId="77777777" w:rsidTr="00FC0611">
        <w:trPr>
          <w:cantSplit/>
        </w:trPr>
        <w:tc>
          <w:tcPr>
            <w:tcW w:w="0" w:type="auto"/>
            <w:tcBorders>
              <w:top w:val="single" w:sz="4" w:space="0" w:color="A6A6A6" w:themeColor="background1" w:themeShade="A6"/>
              <w:right w:val="single" w:sz="4" w:space="0" w:color="000000" w:themeColor="text1"/>
            </w:tcBorders>
          </w:tcPr>
          <w:p w14:paraId="7E7872EB" w14:textId="77777777" w:rsidR="00756439" w:rsidRDefault="00756439" w:rsidP="00756439">
            <w:pPr>
              <w:pStyle w:val="NormalinTable"/>
            </w:pPr>
            <w:r>
              <w:rPr>
                <w:b/>
              </w:rPr>
              <w:t>2106 90 20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DDA1F2" w14:textId="77777777" w:rsidR="00756439" w:rsidRDefault="00756439" w:rsidP="00756439">
            <w:pPr>
              <w:pStyle w:val="NormalinTable"/>
              <w:tabs>
                <w:tab w:val="left" w:pos="1250"/>
              </w:tabs>
            </w:pPr>
            <w:r>
              <w:t>0.00%</w:t>
            </w:r>
          </w:p>
        </w:tc>
      </w:tr>
      <w:tr w:rsidR="00756439" w14:paraId="5191FB72" w14:textId="77777777" w:rsidTr="00FC0611">
        <w:trPr>
          <w:cantSplit/>
        </w:trPr>
        <w:tc>
          <w:tcPr>
            <w:tcW w:w="0" w:type="auto"/>
            <w:tcBorders>
              <w:top w:val="single" w:sz="4" w:space="0" w:color="A6A6A6" w:themeColor="background1" w:themeShade="A6"/>
              <w:right w:val="single" w:sz="4" w:space="0" w:color="000000" w:themeColor="text1"/>
            </w:tcBorders>
          </w:tcPr>
          <w:p w14:paraId="4C2F01D2" w14:textId="77777777" w:rsidR="00756439" w:rsidRDefault="00756439" w:rsidP="00756439">
            <w:pPr>
              <w:pStyle w:val="NormalinTable"/>
            </w:pPr>
            <w:r>
              <w:rPr>
                <w:b/>
              </w:rPr>
              <w:t>2106 90 51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65AC5B" w14:textId="77777777" w:rsidR="00756439" w:rsidRDefault="00756439" w:rsidP="00756439">
            <w:pPr>
              <w:pStyle w:val="NormalinTable"/>
              <w:tabs>
                <w:tab w:val="left" w:pos="1250"/>
              </w:tabs>
            </w:pPr>
            <w:r>
              <w:t>0.00%</w:t>
            </w:r>
          </w:p>
        </w:tc>
      </w:tr>
      <w:tr w:rsidR="00756439" w14:paraId="562F6EFC" w14:textId="77777777" w:rsidTr="00FC0611">
        <w:trPr>
          <w:cantSplit/>
        </w:trPr>
        <w:tc>
          <w:tcPr>
            <w:tcW w:w="0" w:type="auto"/>
            <w:tcBorders>
              <w:top w:val="single" w:sz="4" w:space="0" w:color="A6A6A6" w:themeColor="background1" w:themeShade="A6"/>
              <w:right w:val="single" w:sz="4" w:space="0" w:color="000000" w:themeColor="text1"/>
            </w:tcBorders>
          </w:tcPr>
          <w:p w14:paraId="68681CD4" w14:textId="77777777" w:rsidR="00756439" w:rsidRDefault="00756439" w:rsidP="00756439">
            <w:pPr>
              <w:pStyle w:val="NormalinTable"/>
            </w:pPr>
            <w:r>
              <w:rPr>
                <w:b/>
              </w:rPr>
              <w:t>2106 90 55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26D7BD" w14:textId="77777777" w:rsidR="00756439" w:rsidRDefault="00756439" w:rsidP="00756439">
            <w:pPr>
              <w:pStyle w:val="NormalinTable"/>
              <w:tabs>
                <w:tab w:val="left" w:pos="1250"/>
              </w:tabs>
            </w:pPr>
            <w:r>
              <w:t>0.00%</w:t>
            </w:r>
          </w:p>
        </w:tc>
      </w:tr>
      <w:tr w:rsidR="00756439" w14:paraId="0A1B8FE5" w14:textId="77777777" w:rsidTr="00FC0611">
        <w:trPr>
          <w:cantSplit/>
        </w:trPr>
        <w:tc>
          <w:tcPr>
            <w:tcW w:w="0" w:type="auto"/>
            <w:tcBorders>
              <w:top w:val="single" w:sz="4" w:space="0" w:color="A6A6A6" w:themeColor="background1" w:themeShade="A6"/>
              <w:right w:val="single" w:sz="4" w:space="0" w:color="000000" w:themeColor="text1"/>
            </w:tcBorders>
          </w:tcPr>
          <w:p w14:paraId="74C1A72A" w14:textId="77777777" w:rsidR="00756439" w:rsidRDefault="00756439" w:rsidP="00756439">
            <w:pPr>
              <w:pStyle w:val="NormalinTable"/>
            </w:pPr>
            <w:r>
              <w:rPr>
                <w:b/>
              </w:rPr>
              <w:t>2106 90 92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36EC7F" w14:textId="77777777" w:rsidR="00756439" w:rsidRDefault="00756439" w:rsidP="00756439">
            <w:pPr>
              <w:pStyle w:val="NormalinTable"/>
              <w:tabs>
                <w:tab w:val="left" w:pos="1250"/>
              </w:tabs>
            </w:pPr>
            <w:r>
              <w:t>0.00%</w:t>
            </w:r>
          </w:p>
        </w:tc>
      </w:tr>
      <w:tr w:rsidR="00756439" w14:paraId="1D25BB5E" w14:textId="77777777" w:rsidTr="00FC0611">
        <w:trPr>
          <w:cantSplit/>
        </w:trPr>
        <w:tc>
          <w:tcPr>
            <w:tcW w:w="0" w:type="auto"/>
            <w:tcBorders>
              <w:top w:val="single" w:sz="4" w:space="0" w:color="A6A6A6" w:themeColor="background1" w:themeShade="A6"/>
              <w:right w:val="single" w:sz="4" w:space="0" w:color="000000" w:themeColor="text1"/>
            </w:tcBorders>
          </w:tcPr>
          <w:p w14:paraId="5E6BE9CE" w14:textId="77777777" w:rsidR="00756439" w:rsidRDefault="00756439" w:rsidP="00756439">
            <w:pPr>
              <w:pStyle w:val="NormalinTable"/>
            </w:pPr>
            <w:r>
              <w:rPr>
                <w:b/>
              </w:rPr>
              <w:t>2106 90 98 26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F564B7" w14:textId="77777777" w:rsidR="00756439" w:rsidRDefault="00756439" w:rsidP="00756439">
            <w:pPr>
              <w:pStyle w:val="NormalinTable"/>
              <w:tabs>
                <w:tab w:val="left" w:pos="1250"/>
              </w:tabs>
            </w:pPr>
            <w:r>
              <w:t>CAD - 0.00% + (AC) 100%</w:t>
            </w:r>
          </w:p>
        </w:tc>
      </w:tr>
      <w:tr w:rsidR="00756439" w14:paraId="008578A0" w14:textId="77777777" w:rsidTr="00FC0611">
        <w:trPr>
          <w:cantSplit/>
        </w:trPr>
        <w:tc>
          <w:tcPr>
            <w:tcW w:w="0" w:type="auto"/>
            <w:tcBorders>
              <w:top w:val="single" w:sz="4" w:space="0" w:color="A6A6A6" w:themeColor="background1" w:themeShade="A6"/>
              <w:right w:val="single" w:sz="4" w:space="0" w:color="000000" w:themeColor="text1"/>
            </w:tcBorders>
          </w:tcPr>
          <w:p w14:paraId="4B91B46E" w14:textId="77777777" w:rsidR="00756439" w:rsidRDefault="00756439" w:rsidP="00756439">
            <w:pPr>
              <w:pStyle w:val="NormalinTable"/>
            </w:pPr>
            <w:r>
              <w:rPr>
                <w:b/>
              </w:rPr>
              <w:t>2106 90 98 28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C3AB0A" w14:textId="77777777" w:rsidR="00756439" w:rsidRDefault="00756439" w:rsidP="00756439">
            <w:pPr>
              <w:pStyle w:val="NormalinTable"/>
              <w:tabs>
                <w:tab w:val="left" w:pos="1250"/>
              </w:tabs>
            </w:pPr>
            <w:r>
              <w:t>0.00%</w:t>
            </w:r>
          </w:p>
        </w:tc>
      </w:tr>
      <w:tr w:rsidR="00756439" w14:paraId="1D3AC9DF" w14:textId="77777777" w:rsidTr="00FC0611">
        <w:trPr>
          <w:cantSplit/>
        </w:trPr>
        <w:tc>
          <w:tcPr>
            <w:tcW w:w="0" w:type="auto"/>
            <w:tcBorders>
              <w:top w:val="single" w:sz="4" w:space="0" w:color="A6A6A6" w:themeColor="background1" w:themeShade="A6"/>
              <w:right w:val="single" w:sz="4" w:space="0" w:color="000000" w:themeColor="text1"/>
            </w:tcBorders>
          </w:tcPr>
          <w:p w14:paraId="1B714B5F" w14:textId="77777777" w:rsidR="00756439" w:rsidRDefault="00756439" w:rsidP="00756439">
            <w:pPr>
              <w:pStyle w:val="NormalinTable"/>
            </w:pPr>
            <w:r>
              <w:rPr>
                <w:b/>
              </w:rPr>
              <w:t>2106 90 98 30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654CA9" w14:textId="77777777" w:rsidR="00756439" w:rsidRDefault="00756439" w:rsidP="00756439">
            <w:pPr>
              <w:pStyle w:val="NormalinTable"/>
              <w:tabs>
                <w:tab w:val="left" w:pos="1250"/>
              </w:tabs>
            </w:pPr>
            <w:r>
              <w:t>0.00%</w:t>
            </w:r>
          </w:p>
        </w:tc>
      </w:tr>
      <w:tr w:rsidR="00756439" w14:paraId="26E37EA1" w14:textId="77777777" w:rsidTr="00FC0611">
        <w:trPr>
          <w:cantSplit/>
        </w:trPr>
        <w:tc>
          <w:tcPr>
            <w:tcW w:w="0" w:type="auto"/>
            <w:tcBorders>
              <w:top w:val="single" w:sz="4" w:space="0" w:color="A6A6A6" w:themeColor="background1" w:themeShade="A6"/>
              <w:right w:val="single" w:sz="4" w:space="0" w:color="000000" w:themeColor="text1"/>
            </w:tcBorders>
          </w:tcPr>
          <w:p w14:paraId="735F4354" w14:textId="77777777" w:rsidR="00756439" w:rsidRDefault="00756439" w:rsidP="00756439">
            <w:pPr>
              <w:pStyle w:val="NormalinTable"/>
            </w:pPr>
            <w:r>
              <w:rPr>
                <w:b/>
              </w:rPr>
              <w:t>2106 90 98 33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A6ED1F" w14:textId="77777777" w:rsidR="00756439" w:rsidRDefault="00756439" w:rsidP="00756439">
            <w:pPr>
              <w:pStyle w:val="NormalinTable"/>
              <w:tabs>
                <w:tab w:val="left" w:pos="1250"/>
              </w:tabs>
            </w:pPr>
            <w:r>
              <w:t>CAD - 0.00% + (AC) 100%</w:t>
            </w:r>
          </w:p>
        </w:tc>
      </w:tr>
      <w:tr w:rsidR="00756439" w14:paraId="1B86FF2C" w14:textId="77777777" w:rsidTr="00FC0611">
        <w:trPr>
          <w:cantSplit/>
        </w:trPr>
        <w:tc>
          <w:tcPr>
            <w:tcW w:w="0" w:type="auto"/>
            <w:tcBorders>
              <w:top w:val="single" w:sz="4" w:space="0" w:color="A6A6A6" w:themeColor="background1" w:themeShade="A6"/>
              <w:right w:val="single" w:sz="4" w:space="0" w:color="000000" w:themeColor="text1"/>
            </w:tcBorders>
          </w:tcPr>
          <w:p w14:paraId="007D9B18" w14:textId="77777777" w:rsidR="00756439" w:rsidRDefault="00756439" w:rsidP="00756439">
            <w:pPr>
              <w:pStyle w:val="NormalinTable"/>
            </w:pPr>
            <w:r>
              <w:rPr>
                <w:b/>
              </w:rPr>
              <w:t>2106 90 98 34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B38876" w14:textId="77777777" w:rsidR="00756439" w:rsidRDefault="00756439" w:rsidP="00756439">
            <w:pPr>
              <w:pStyle w:val="NormalinTable"/>
              <w:tabs>
                <w:tab w:val="left" w:pos="1250"/>
              </w:tabs>
            </w:pPr>
            <w:r>
              <w:t>CAD - 0.00% + (AC) 100%</w:t>
            </w:r>
          </w:p>
        </w:tc>
      </w:tr>
      <w:tr w:rsidR="00756439" w14:paraId="7FF0816E" w14:textId="77777777" w:rsidTr="00FC0611">
        <w:trPr>
          <w:cantSplit/>
        </w:trPr>
        <w:tc>
          <w:tcPr>
            <w:tcW w:w="0" w:type="auto"/>
            <w:tcBorders>
              <w:top w:val="single" w:sz="4" w:space="0" w:color="A6A6A6" w:themeColor="background1" w:themeShade="A6"/>
              <w:right w:val="single" w:sz="4" w:space="0" w:color="000000" w:themeColor="text1"/>
            </w:tcBorders>
          </w:tcPr>
          <w:p w14:paraId="24F7F402" w14:textId="77777777" w:rsidR="00756439" w:rsidRDefault="00756439" w:rsidP="00756439">
            <w:pPr>
              <w:pStyle w:val="NormalinTable"/>
            </w:pPr>
            <w:r>
              <w:rPr>
                <w:b/>
              </w:rPr>
              <w:t>2106 90 98 35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58ACF8" w14:textId="77777777" w:rsidR="00756439" w:rsidRDefault="00756439" w:rsidP="00756439">
            <w:pPr>
              <w:pStyle w:val="NormalinTable"/>
              <w:tabs>
                <w:tab w:val="left" w:pos="1250"/>
              </w:tabs>
            </w:pPr>
            <w:r>
              <w:t>0.00%</w:t>
            </w:r>
          </w:p>
        </w:tc>
      </w:tr>
      <w:tr w:rsidR="00756439" w14:paraId="21CB7711" w14:textId="77777777" w:rsidTr="00FC0611">
        <w:trPr>
          <w:cantSplit/>
        </w:trPr>
        <w:tc>
          <w:tcPr>
            <w:tcW w:w="0" w:type="auto"/>
            <w:tcBorders>
              <w:top w:val="single" w:sz="4" w:space="0" w:color="A6A6A6" w:themeColor="background1" w:themeShade="A6"/>
              <w:right w:val="single" w:sz="4" w:space="0" w:color="000000" w:themeColor="text1"/>
            </w:tcBorders>
          </w:tcPr>
          <w:p w14:paraId="48A242E9" w14:textId="77777777" w:rsidR="00756439" w:rsidRDefault="00756439" w:rsidP="00756439">
            <w:pPr>
              <w:pStyle w:val="NormalinTable"/>
            </w:pPr>
            <w:r>
              <w:rPr>
                <w:b/>
              </w:rPr>
              <w:t>2106 90 98 36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EDB87E" w14:textId="77777777" w:rsidR="00756439" w:rsidRDefault="00756439" w:rsidP="00756439">
            <w:pPr>
              <w:pStyle w:val="NormalinTable"/>
              <w:tabs>
                <w:tab w:val="left" w:pos="1250"/>
              </w:tabs>
            </w:pPr>
            <w:r>
              <w:t>0.00%</w:t>
            </w:r>
          </w:p>
        </w:tc>
      </w:tr>
      <w:tr w:rsidR="00756439" w14:paraId="284D686A" w14:textId="77777777" w:rsidTr="00FC0611">
        <w:trPr>
          <w:cantSplit/>
        </w:trPr>
        <w:tc>
          <w:tcPr>
            <w:tcW w:w="0" w:type="auto"/>
            <w:tcBorders>
              <w:top w:val="single" w:sz="4" w:space="0" w:color="A6A6A6" w:themeColor="background1" w:themeShade="A6"/>
              <w:right w:val="single" w:sz="4" w:space="0" w:color="000000" w:themeColor="text1"/>
            </w:tcBorders>
          </w:tcPr>
          <w:p w14:paraId="15A390FC" w14:textId="77777777" w:rsidR="00756439" w:rsidRDefault="00756439" w:rsidP="00756439">
            <w:pPr>
              <w:pStyle w:val="NormalinTable"/>
            </w:pPr>
            <w:r>
              <w:rPr>
                <w:b/>
              </w:rPr>
              <w:t>2106 90 98 38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FDC3CD" w14:textId="77777777" w:rsidR="00756439" w:rsidRDefault="00756439" w:rsidP="00756439">
            <w:pPr>
              <w:pStyle w:val="NormalinTable"/>
              <w:tabs>
                <w:tab w:val="left" w:pos="1250"/>
              </w:tabs>
            </w:pPr>
            <w:r>
              <w:t>CAD - 0.00% + (AC) 100%</w:t>
            </w:r>
          </w:p>
        </w:tc>
      </w:tr>
      <w:tr w:rsidR="00756439" w14:paraId="7F5307BA" w14:textId="77777777" w:rsidTr="00FC0611">
        <w:trPr>
          <w:cantSplit/>
        </w:trPr>
        <w:tc>
          <w:tcPr>
            <w:tcW w:w="0" w:type="auto"/>
            <w:tcBorders>
              <w:top w:val="single" w:sz="4" w:space="0" w:color="A6A6A6" w:themeColor="background1" w:themeShade="A6"/>
              <w:right w:val="single" w:sz="4" w:space="0" w:color="000000" w:themeColor="text1"/>
            </w:tcBorders>
          </w:tcPr>
          <w:p w14:paraId="3CAB7549" w14:textId="77777777" w:rsidR="00756439" w:rsidRDefault="00756439" w:rsidP="00756439">
            <w:pPr>
              <w:pStyle w:val="NormalinTable"/>
            </w:pPr>
            <w:r>
              <w:rPr>
                <w:b/>
              </w:rPr>
              <w:t>2106 90 98 42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BF5600" w14:textId="77777777" w:rsidR="00756439" w:rsidRDefault="00756439" w:rsidP="00756439">
            <w:pPr>
              <w:pStyle w:val="NormalinTable"/>
              <w:tabs>
                <w:tab w:val="left" w:pos="1250"/>
              </w:tabs>
            </w:pPr>
            <w:r>
              <w:t>0.00%</w:t>
            </w:r>
          </w:p>
        </w:tc>
      </w:tr>
      <w:tr w:rsidR="00756439" w14:paraId="328D2F14" w14:textId="77777777" w:rsidTr="00FC0611">
        <w:trPr>
          <w:cantSplit/>
        </w:trPr>
        <w:tc>
          <w:tcPr>
            <w:tcW w:w="0" w:type="auto"/>
            <w:tcBorders>
              <w:top w:val="single" w:sz="4" w:space="0" w:color="A6A6A6" w:themeColor="background1" w:themeShade="A6"/>
              <w:right w:val="single" w:sz="4" w:space="0" w:color="000000" w:themeColor="text1"/>
            </w:tcBorders>
          </w:tcPr>
          <w:p w14:paraId="2F5C6095" w14:textId="77777777" w:rsidR="00756439" w:rsidRDefault="00756439" w:rsidP="00756439">
            <w:pPr>
              <w:pStyle w:val="NormalinTable"/>
            </w:pPr>
            <w:r>
              <w:rPr>
                <w:b/>
              </w:rPr>
              <w:t>2106 90 98 43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F21145" w14:textId="77777777" w:rsidR="00756439" w:rsidRDefault="00756439" w:rsidP="00756439">
            <w:pPr>
              <w:pStyle w:val="NormalinTable"/>
              <w:tabs>
                <w:tab w:val="left" w:pos="1250"/>
              </w:tabs>
            </w:pPr>
            <w:r>
              <w:t>0.00%</w:t>
            </w:r>
          </w:p>
        </w:tc>
      </w:tr>
      <w:tr w:rsidR="00756439" w14:paraId="7D358266" w14:textId="77777777" w:rsidTr="00FC0611">
        <w:trPr>
          <w:cantSplit/>
        </w:trPr>
        <w:tc>
          <w:tcPr>
            <w:tcW w:w="0" w:type="auto"/>
            <w:tcBorders>
              <w:top w:val="single" w:sz="4" w:space="0" w:color="A6A6A6" w:themeColor="background1" w:themeShade="A6"/>
              <w:right w:val="single" w:sz="4" w:space="0" w:color="000000" w:themeColor="text1"/>
            </w:tcBorders>
          </w:tcPr>
          <w:p w14:paraId="6D53CFC8" w14:textId="77777777" w:rsidR="00756439" w:rsidRDefault="00756439" w:rsidP="00756439">
            <w:pPr>
              <w:pStyle w:val="NormalinTable"/>
            </w:pPr>
            <w:r>
              <w:rPr>
                <w:b/>
              </w:rPr>
              <w:t>2106 90 98 45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570A5E" w14:textId="77777777" w:rsidR="00756439" w:rsidRDefault="00756439" w:rsidP="00756439">
            <w:pPr>
              <w:pStyle w:val="NormalinTable"/>
              <w:tabs>
                <w:tab w:val="left" w:pos="1250"/>
              </w:tabs>
            </w:pPr>
            <w:r>
              <w:t>0.00%</w:t>
            </w:r>
          </w:p>
        </w:tc>
      </w:tr>
      <w:tr w:rsidR="00756439" w14:paraId="23D2531C" w14:textId="77777777" w:rsidTr="00FC0611">
        <w:trPr>
          <w:cantSplit/>
        </w:trPr>
        <w:tc>
          <w:tcPr>
            <w:tcW w:w="0" w:type="auto"/>
            <w:tcBorders>
              <w:top w:val="single" w:sz="4" w:space="0" w:color="A6A6A6" w:themeColor="background1" w:themeShade="A6"/>
              <w:right w:val="single" w:sz="4" w:space="0" w:color="000000" w:themeColor="text1"/>
            </w:tcBorders>
          </w:tcPr>
          <w:p w14:paraId="08D8837C" w14:textId="77777777" w:rsidR="00756439" w:rsidRDefault="00756439" w:rsidP="00756439">
            <w:pPr>
              <w:pStyle w:val="NormalinTable"/>
            </w:pPr>
            <w:r>
              <w:rPr>
                <w:b/>
              </w:rPr>
              <w:t>2106 90 98 47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38EC68" w14:textId="77777777" w:rsidR="00756439" w:rsidRDefault="00756439" w:rsidP="00756439">
            <w:pPr>
              <w:pStyle w:val="NormalinTable"/>
              <w:tabs>
                <w:tab w:val="left" w:pos="1250"/>
              </w:tabs>
            </w:pPr>
            <w:r>
              <w:t>0.00%</w:t>
            </w:r>
          </w:p>
        </w:tc>
      </w:tr>
      <w:tr w:rsidR="00756439" w14:paraId="4A0F3C58" w14:textId="77777777" w:rsidTr="00FC0611">
        <w:trPr>
          <w:cantSplit/>
        </w:trPr>
        <w:tc>
          <w:tcPr>
            <w:tcW w:w="0" w:type="auto"/>
            <w:tcBorders>
              <w:top w:val="single" w:sz="4" w:space="0" w:color="A6A6A6" w:themeColor="background1" w:themeShade="A6"/>
              <w:right w:val="single" w:sz="4" w:space="0" w:color="000000" w:themeColor="text1"/>
            </w:tcBorders>
          </w:tcPr>
          <w:p w14:paraId="56CB206D" w14:textId="77777777" w:rsidR="00756439" w:rsidRDefault="00756439" w:rsidP="00756439">
            <w:pPr>
              <w:pStyle w:val="NormalinTable"/>
            </w:pPr>
            <w:r>
              <w:rPr>
                <w:b/>
              </w:rPr>
              <w:t>2106 90 98 49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A7EBD6" w14:textId="77777777" w:rsidR="00756439" w:rsidRDefault="00756439" w:rsidP="00756439">
            <w:pPr>
              <w:pStyle w:val="NormalinTable"/>
              <w:tabs>
                <w:tab w:val="left" w:pos="1250"/>
              </w:tabs>
            </w:pPr>
            <w:r>
              <w:t>0.00%</w:t>
            </w:r>
          </w:p>
        </w:tc>
      </w:tr>
      <w:tr w:rsidR="00756439" w14:paraId="3CE991FC" w14:textId="77777777" w:rsidTr="00FC0611">
        <w:trPr>
          <w:cantSplit/>
        </w:trPr>
        <w:tc>
          <w:tcPr>
            <w:tcW w:w="0" w:type="auto"/>
            <w:tcBorders>
              <w:top w:val="single" w:sz="4" w:space="0" w:color="A6A6A6" w:themeColor="background1" w:themeShade="A6"/>
              <w:right w:val="single" w:sz="4" w:space="0" w:color="000000" w:themeColor="text1"/>
            </w:tcBorders>
          </w:tcPr>
          <w:p w14:paraId="458AE05F" w14:textId="77777777" w:rsidR="00756439" w:rsidRDefault="00756439" w:rsidP="00756439">
            <w:pPr>
              <w:pStyle w:val="NormalinTable"/>
            </w:pPr>
            <w:r>
              <w:rPr>
                <w:b/>
              </w:rPr>
              <w:t>2106 90 98 53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CE85A2" w14:textId="77777777" w:rsidR="00756439" w:rsidRDefault="00756439" w:rsidP="00756439">
            <w:pPr>
              <w:pStyle w:val="NormalinTable"/>
              <w:tabs>
                <w:tab w:val="left" w:pos="1250"/>
              </w:tabs>
            </w:pPr>
            <w:r>
              <w:t>CAD - 0.00% + (AC) 100%</w:t>
            </w:r>
          </w:p>
        </w:tc>
      </w:tr>
      <w:tr w:rsidR="00756439" w14:paraId="5279973B" w14:textId="77777777" w:rsidTr="00FC0611">
        <w:trPr>
          <w:cantSplit/>
        </w:trPr>
        <w:tc>
          <w:tcPr>
            <w:tcW w:w="0" w:type="auto"/>
            <w:tcBorders>
              <w:top w:val="single" w:sz="4" w:space="0" w:color="A6A6A6" w:themeColor="background1" w:themeShade="A6"/>
              <w:right w:val="single" w:sz="4" w:space="0" w:color="000000" w:themeColor="text1"/>
            </w:tcBorders>
          </w:tcPr>
          <w:p w14:paraId="67924D62" w14:textId="77777777" w:rsidR="00756439" w:rsidRDefault="00756439" w:rsidP="00756439">
            <w:pPr>
              <w:pStyle w:val="NormalinTable"/>
            </w:pPr>
            <w:r>
              <w:rPr>
                <w:b/>
              </w:rPr>
              <w:t>2106 90 98 55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AF8476" w14:textId="77777777" w:rsidR="00756439" w:rsidRDefault="00756439" w:rsidP="00756439">
            <w:pPr>
              <w:pStyle w:val="NormalinTable"/>
              <w:tabs>
                <w:tab w:val="left" w:pos="1250"/>
              </w:tabs>
            </w:pPr>
            <w:r>
              <w:t>CAD - 0.00% + (AC) 100%</w:t>
            </w:r>
          </w:p>
        </w:tc>
      </w:tr>
      <w:tr w:rsidR="00756439" w14:paraId="1EF664CF" w14:textId="77777777" w:rsidTr="00FC0611">
        <w:trPr>
          <w:cantSplit/>
        </w:trPr>
        <w:tc>
          <w:tcPr>
            <w:tcW w:w="0" w:type="auto"/>
            <w:tcBorders>
              <w:top w:val="single" w:sz="4" w:space="0" w:color="A6A6A6" w:themeColor="background1" w:themeShade="A6"/>
              <w:right w:val="single" w:sz="4" w:space="0" w:color="000000" w:themeColor="text1"/>
            </w:tcBorders>
          </w:tcPr>
          <w:p w14:paraId="1DAB8FB9" w14:textId="77777777" w:rsidR="00756439" w:rsidRDefault="00756439" w:rsidP="00756439">
            <w:pPr>
              <w:pStyle w:val="NormalinTable"/>
            </w:pPr>
            <w:r>
              <w:rPr>
                <w:b/>
              </w:rPr>
              <w:t>2202 00 00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B56527" w14:textId="77777777" w:rsidR="00756439" w:rsidRDefault="00756439" w:rsidP="00756439">
            <w:pPr>
              <w:pStyle w:val="NormalinTable"/>
              <w:tabs>
                <w:tab w:val="left" w:pos="1250"/>
              </w:tabs>
            </w:pPr>
            <w:r>
              <w:t>0.00%</w:t>
            </w:r>
          </w:p>
        </w:tc>
      </w:tr>
      <w:tr w:rsidR="00756439" w14:paraId="70243F94" w14:textId="77777777" w:rsidTr="00FC0611">
        <w:trPr>
          <w:cantSplit/>
        </w:trPr>
        <w:tc>
          <w:tcPr>
            <w:tcW w:w="0" w:type="auto"/>
            <w:tcBorders>
              <w:top w:val="single" w:sz="4" w:space="0" w:color="A6A6A6" w:themeColor="background1" w:themeShade="A6"/>
              <w:right w:val="single" w:sz="4" w:space="0" w:color="000000" w:themeColor="text1"/>
            </w:tcBorders>
          </w:tcPr>
          <w:p w14:paraId="6D86124B" w14:textId="77777777" w:rsidR="00756439" w:rsidRDefault="00756439" w:rsidP="00756439">
            <w:pPr>
              <w:pStyle w:val="NormalinTable"/>
            </w:pPr>
            <w:r>
              <w:rPr>
                <w:b/>
              </w:rPr>
              <w:t>2204 10 13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78B0D2" w14:textId="77777777" w:rsidR="00756439" w:rsidRDefault="00756439" w:rsidP="00756439">
            <w:pPr>
              <w:pStyle w:val="NormalinTable"/>
              <w:tabs>
                <w:tab w:val="left" w:pos="1250"/>
              </w:tabs>
            </w:pPr>
            <w:r>
              <w:t>0.00%</w:t>
            </w:r>
          </w:p>
        </w:tc>
      </w:tr>
      <w:tr w:rsidR="00756439" w14:paraId="779CA759" w14:textId="77777777" w:rsidTr="00FC0611">
        <w:trPr>
          <w:cantSplit/>
        </w:trPr>
        <w:tc>
          <w:tcPr>
            <w:tcW w:w="0" w:type="auto"/>
            <w:tcBorders>
              <w:top w:val="single" w:sz="4" w:space="0" w:color="A6A6A6" w:themeColor="background1" w:themeShade="A6"/>
              <w:right w:val="single" w:sz="4" w:space="0" w:color="000000" w:themeColor="text1"/>
            </w:tcBorders>
          </w:tcPr>
          <w:p w14:paraId="39A8020F" w14:textId="77777777" w:rsidR="00756439" w:rsidRDefault="00756439" w:rsidP="00756439">
            <w:pPr>
              <w:pStyle w:val="NormalinTable"/>
            </w:pPr>
            <w:r>
              <w:rPr>
                <w:b/>
              </w:rPr>
              <w:t>2204 10 15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63C57F" w14:textId="77777777" w:rsidR="00756439" w:rsidRDefault="00756439" w:rsidP="00756439">
            <w:pPr>
              <w:pStyle w:val="NormalinTable"/>
              <w:tabs>
                <w:tab w:val="left" w:pos="1250"/>
              </w:tabs>
            </w:pPr>
            <w:r>
              <w:t>0.00%</w:t>
            </w:r>
          </w:p>
        </w:tc>
      </w:tr>
      <w:tr w:rsidR="00756439" w14:paraId="400B7BDE" w14:textId="77777777" w:rsidTr="00FC0611">
        <w:trPr>
          <w:cantSplit/>
        </w:trPr>
        <w:tc>
          <w:tcPr>
            <w:tcW w:w="0" w:type="auto"/>
            <w:tcBorders>
              <w:top w:val="single" w:sz="4" w:space="0" w:color="A6A6A6" w:themeColor="background1" w:themeShade="A6"/>
              <w:right w:val="single" w:sz="4" w:space="0" w:color="000000" w:themeColor="text1"/>
            </w:tcBorders>
          </w:tcPr>
          <w:p w14:paraId="4FCCF83E" w14:textId="77777777" w:rsidR="00756439" w:rsidRDefault="00756439" w:rsidP="00756439">
            <w:pPr>
              <w:pStyle w:val="NormalinTable"/>
            </w:pPr>
            <w:r>
              <w:rPr>
                <w:b/>
              </w:rPr>
              <w:t>2204 10 93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5C468E" w14:textId="77777777" w:rsidR="00756439" w:rsidRDefault="00756439" w:rsidP="00756439">
            <w:pPr>
              <w:pStyle w:val="NormalinTable"/>
              <w:tabs>
                <w:tab w:val="left" w:pos="1250"/>
              </w:tabs>
            </w:pPr>
            <w:r>
              <w:t>0.00%</w:t>
            </w:r>
          </w:p>
        </w:tc>
      </w:tr>
      <w:tr w:rsidR="00756439" w14:paraId="147D6BCF" w14:textId="77777777" w:rsidTr="00FC0611">
        <w:trPr>
          <w:cantSplit/>
        </w:trPr>
        <w:tc>
          <w:tcPr>
            <w:tcW w:w="0" w:type="auto"/>
            <w:tcBorders>
              <w:top w:val="single" w:sz="4" w:space="0" w:color="A6A6A6" w:themeColor="background1" w:themeShade="A6"/>
              <w:right w:val="single" w:sz="4" w:space="0" w:color="000000" w:themeColor="text1"/>
            </w:tcBorders>
          </w:tcPr>
          <w:p w14:paraId="139BDC07" w14:textId="77777777" w:rsidR="00756439" w:rsidRDefault="00756439" w:rsidP="00756439">
            <w:pPr>
              <w:pStyle w:val="NormalinTable"/>
            </w:pPr>
            <w:r>
              <w:rPr>
                <w:b/>
              </w:rPr>
              <w:t>2204 10 94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54ACFE" w14:textId="77777777" w:rsidR="00756439" w:rsidRDefault="00756439" w:rsidP="00756439">
            <w:pPr>
              <w:pStyle w:val="NormalinTable"/>
              <w:tabs>
                <w:tab w:val="left" w:pos="1250"/>
              </w:tabs>
            </w:pPr>
            <w:r>
              <w:t>0.00%</w:t>
            </w:r>
          </w:p>
        </w:tc>
      </w:tr>
      <w:tr w:rsidR="00756439" w14:paraId="34F5B194" w14:textId="77777777" w:rsidTr="00FC0611">
        <w:trPr>
          <w:cantSplit/>
        </w:trPr>
        <w:tc>
          <w:tcPr>
            <w:tcW w:w="0" w:type="auto"/>
            <w:tcBorders>
              <w:top w:val="single" w:sz="4" w:space="0" w:color="A6A6A6" w:themeColor="background1" w:themeShade="A6"/>
              <w:right w:val="single" w:sz="4" w:space="0" w:color="000000" w:themeColor="text1"/>
            </w:tcBorders>
          </w:tcPr>
          <w:p w14:paraId="2A9DAE61" w14:textId="77777777" w:rsidR="00756439" w:rsidRDefault="00756439" w:rsidP="00756439">
            <w:pPr>
              <w:pStyle w:val="NormalinTable"/>
            </w:pPr>
            <w:r>
              <w:rPr>
                <w:b/>
              </w:rPr>
              <w:t>2204 10 96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379255" w14:textId="77777777" w:rsidR="00756439" w:rsidRDefault="00756439" w:rsidP="00756439">
            <w:pPr>
              <w:pStyle w:val="NormalinTable"/>
              <w:tabs>
                <w:tab w:val="left" w:pos="1250"/>
              </w:tabs>
            </w:pPr>
            <w:r>
              <w:t>0.00%</w:t>
            </w:r>
          </w:p>
        </w:tc>
      </w:tr>
      <w:tr w:rsidR="00756439" w14:paraId="42439CD1" w14:textId="77777777" w:rsidTr="00FC0611">
        <w:trPr>
          <w:cantSplit/>
        </w:trPr>
        <w:tc>
          <w:tcPr>
            <w:tcW w:w="0" w:type="auto"/>
            <w:tcBorders>
              <w:top w:val="single" w:sz="4" w:space="0" w:color="A6A6A6" w:themeColor="background1" w:themeShade="A6"/>
              <w:right w:val="single" w:sz="4" w:space="0" w:color="000000" w:themeColor="text1"/>
            </w:tcBorders>
          </w:tcPr>
          <w:p w14:paraId="50AA476B" w14:textId="77777777" w:rsidR="00756439" w:rsidRDefault="00756439" w:rsidP="00756439">
            <w:pPr>
              <w:pStyle w:val="NormalinTable"/>
            </w:pPr>
            <w:r>
              <w:rPr>
                <w:b/>
              </w:rPr>
              <w:t>2204 10 98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82A6BE" w14:textId="77777777" w:rsidR="00756439" w:rsidRDefault="00756439" w:rsidP="00756439">
            <w:pPr>
              <w:pStyle w:val="NormalinTable"/>
              <w:tabs>
                <w:tab w:val="left" w:pos="1250"/>
              </w:tabs>
            </w:pPr>
            <w:r>
              <w:t>0.00%</w:t>
            </w:r>
          </w:p>
        </w:tc>
      </w:tr>
      <w:tr w:rsidR="00756439" w14:paraId="373A1CF8" w14:textId="77777777" w:rsidTr="00FC0611">
        <w:trPr>
          <w:cantSplit/>
        </w:trPr>
        <w:tc>
          <w:tcPr>
            <w:tcW w:w="0" w:type="auto"/>
            <w:tcBorders>
              <w:top w:val="single" w:sz="4" w:space="0" w:color="A6A6A6" w:themeColor="background1" w:themeShade="A6"/>
              <w:right w:val="single" w:sz="4" w:space="0" w:color="000000" w:themeColor="text1"/>
            </w:tcBorders>
          </w:tcPr>
          <w:p w14:paraId="36E3D6F1" w14:textId="77777777" w:rsidR="00756439" w:rsidRDefault="00756439" w:rsidP="00756439">
            <w:pPr>
              <w:pStyle w:val="NormalinTable"/>
            </w:pPr>
            <w:r>
              <w:rPr>
                <w:b/>
              </w:rPr>
              <w:t>2204 21 06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B9AD4C" w14:textId="77777777" w:rsidR="00756439" w:rsidRDefault="00756439" w:rsidP="00756439">
            <w:pPr>
              <w:pStyle w:val="NormalinTable"/>
              <w:tabs>
                <w:tab w:val="left" w:pos="1250"/>
              </w:tabs>
            </w:pPr>
            <w:r>
              <w:t>0.00%</w:t>
            </w:r>
          </w:p>
        </w:tc>
      </w:tr>
      <w:tr w:rsidR="00756439" w14:paraId="4F91C57C" w14:textId="77777777" w:rsidTr="00FC0611">
        <w:trPr>
          <w:cantSplit/>
        </w:trPr>
        <w:tc>
          <w:tcPr>
            <w:tcW w:w="0" w:type="auto"/>
            <w:tcBorders>
              <w:top w:val="single" w:sz="4" w:space="0" w:color="A6A6A6" w:themeColor="background1" w:themeShade="A6"/>
              <w:right w:val="single" w:sz="4" w:space="0" w:color="000000" w:themeColor="text1"/>
            </w:tcBorders>
          </w:tcPr>
          <w:p w14:paraId="4B762033" w14:textId="77777777" w:rsidR="00756439" w:rsidRDefault="00756439" w:rsidP="00756439">
            <w:pPr>
              <w:pStyle w:val="NormalinTable"/>
            </w:pPr>
            <w:r>
              <w:rPr>
                <w:b/>
              </w:rPr>
              <w:t>2204 21 07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BE10A8" w14:textId="77777777" w:rsidR="00756439" w:rsidRDefault="00756439" w:rsidP="00756439">
            <w:pPr>
              <w:pStyle w:val="NormalinTable"/>
              <w:tabs>
                <w:tab w:val="left" w:pos="1250"/>
              </w:tabs>
            </w:pPr>
            <w:r>
              <w:t>0.00%</w:t>
            </w:r>
          </w:p>
        </w:tc>
      </w:tr>
      <w:tr w:rsidR="00756439" w14:paraId="6488F6E9" w14:textId="77777777" w:rsidTr="00FC0611">
        <w:trPr>
          <w:cantSplit/>
        </w:trPr>
        <w:tc>
          <w:tcPr>
            <w:tcW w:w="0" w:type="auto"/>
            <w:tcBorders>
              <w:top w:val="single" w:sz="4" w:space="0" w:color="A6A6A6" w:themeColor="background1" w:themeShade="A6"/>
              <w:right w:val="single" w:sz="4" w:space="0" w:color="000000" w:themeColor="text1"/>
            </w:tcBorders>
          </w:tcPr>
          <w:p w14:paraId="265218B0" w14:textId="77777777" w:rsidR="00756439" w:rsidRDefault="00756439" w:rsidP="00756439">
            <w:pPr>
              <w:pStyle w:val="NormalinTable"/>
            </w:pPr>
            <w:r>
              <w:rPr>
                <w:b/>
              </w:rPr>
              <w:t>2204 21 08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89EE55" w14:textId="77777777" w:rsidR="00756439" w:rsidRDefault="00756439" w:rsidP="00756439">
            <w:pPr>
              <w:pStyle w:val="NormalinTable"/>
              <w:tabs>
                <w:tab w:val="left" w:pos="1250"/>
              </w:tabs>
            </w:pPr>
            <w:r>
              <w:t>0.00%</w:t>
            </w:r>
          </w:p>
        </w:tc>
      </w:tr>
      <w:tr w:rsidR="00756439" w14:paraId="3AB31057" w14:textId="77777777" w:rsidTr="00FC0611">
        <w:trPr>
          <w:cantSplit/>
        </w:trPr>
        <w:tc>
          <w:tcPr>
            <w:tcW w:w="0" w:type="auto"/>
            <w:tcBorders>
              <w:top w:val="single" w:sz="4" w:space="0" w:color="A6A6A6" w:themeColor="background1" w:themeShade="A6"/>
              <w:right w:val="single" w:sz="4" w:space="0" w:color="000000" w:themeColor="text1"/>
            </w:tcBorders>
          </w:tcPr>
          <w:p w14:paraId="75754625" w14:textId="77777777" w:rsidR="00756439" w:rsidRDefault="00756439" w:rsidP="00756439">
            <w:pPr>
              <w:pStyle w:val="NormalinTable"/>
            </w:pPr>
            <w:r>
              <w:rPr>
                <w:b/>
              </w:rPr>
              <w:t>2204 21 09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110329" w14:textId="77777777" w:rsidR="00756439" w:rsidRDefault="00756439" w:rsidP="00756439">
            <w:pPr>
              <w:pStyle w:val="NormalinTable"/>
              <w:tabs>
                <w:tab w:val="left" w:pos="1250"/>
              </w:tabs>
            </w:pPr>
            <w:r>
              <w:t>0.00%</w:t>
            </w:r>
          </w:p>
        </w:tc>
      </w:tr>
      <w:tr w:rsidR="00756439" w14:paraId="3124F9AD" w14:textId="77777777" w:rsidTr="00FC0611">
        <w:trPr>
          <w:cantSplit/>
        </w:trPr>
        <w:tc>
          <w:tcPr>
            <w:tcW w:w="0" w:type="auto"/>
            <w:tcBorders>
              <w:top w:val="single" w:sz="4" w:space="0" w:color="A6A6A6" w:themeColor="background1" w:themeShade="A6"/>
              <w:right w:val="single" w:sz="4" w:space="0" w:color="000000" w:themeColor="text1"/>
            </w:tcBorders>
          </w:tcPr>
          <w:p w14:paraId="0286A849" w14:textId="77777777" w:rsidR="00756439" w:rsidRDefault="00756439" w:rsidP="00756439">
            <w:pPr>
              <w:pStyle w:val="NormalinTable"/>
            </w:pPr>
            <w:r>
              <w:rPr>
                <w:b/>
              </w:rPr>
              <w:t>2204 21 93 19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F2A15C" w14:textId="77777777" w:rsidR="00756439" w:rsidRDefault="00756439" w:rsidP="00756439">
            <w:pPr>
              <w:pStyle w:val="NormalinTable"/>
              <w:tabs>
                <w:tab w:val="left" w:pos="1250"/>
              </w:tabs>
            </w:pPr>
            <w:r>
              <w:t>0.00%</w:t>
            </w:r>
          </w:p>
        </w:tc>
      </w:tr>
      <w:tr w:rsidR="00756439" w14:paraId="1D5AE867" w14:textId="77777777" w:rsidTr="00FC0611">
        <w:trPr>
          <w:cantSplit/>
        </w:trPr>
        <w:tc>
          <w:tcPr>
            <w:tcW w:w="0" w:type="auto"/>
            <w:tcBorders>
              <w:top w:val="single" w:sz="4" w:space="0" w:color="A6A6A6" w:themeColor="background1" w:themeShade="A6"/>
              <w:right w:val="single" w:sz="4" w:space="0" w:color="000000" w:themeColor="text1"/>
            </w:tcBorders>
          </w:tcPr>
          <w:p w14:paraId="728B359C" w14:textId="77777777" w:rsidR="00756439" w:rsidRDefault="00756439" w:rsidP="00756439">
            <w:pPr>
              <w:pStyle w:val="NormalinTable"/>
            </w:pPr>
            <w:r>
              <w:rPr>
                <w:b/>
              </w:rPr>
              <w:t>2204 21 93 29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949D14" w14:textId="77777777" w:rsidR="00756439" w:rsidRDefault="00756439" w:rsidP="00756439">
            <w:pPr>
              <w:pStyle w:val="NormalinTable"/>
              <w:tabs>
                <w:tab w:val="left" w:pos="1250"/>
              </w:tabs>
            </w:pPr>
            <w:r>
              <w:t>0.00%</w:t>
            </w:r>
          </w:p>
        </w:tc>
      </w:tr>
      <w:tr w:rsidR="00756439" w14:paraId="1EE40F2A" w14:textId="77777777" w:rsidTr="00FC0611">
        <w:trPr>
          <w:cantSplit/>
        </w:trPr>
        <w:tc>
          <w:tcPr>
            <w:tcW w:w="0" w:type="auto"/>
            <w:tcBorders>
              <w:top w:val="single" w:sz="4" w:space="0" w:color="A6A6A6" w:themeColor="background1" w:themeShade="A6"/>
              <w:right w:val="single" w:sz="4" w:space="0" w:color="000000" w:themeColor="text1"/>
            </w:tcBorders>
          </w:tcPr>
          <w:p w14:paraId="43926C9E" w14:textId="77777777" w:rsidR="00756439" w:rsidRDefault="00756439" w:rsidP="00756439">
            <w:pPr>
              <w:pStyle w:val="NormalinTable"/>
            </w:pPr>
            <w:r>
              <w:rPr>
                <w:b/>
              </w:rPr>
              <w:t>2204 21 93 31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5DC1E3" w14:textId="77777777" w:rsidR="00756439" w:rsidRDefault="00756439" w:rsidP="00756439">
            <w:pPr>
              <w:pStyle w:val="NormalinTable"/>
              <w:tabs>
                <w:tab w:val="left" w:pos="1250"/>
              </w:tabs>
            </w:pPr>
            <w:r>
              <w:t>0.00%</w:t>
            </w:r>
          </w:p>
        </w:tc>
      </w:tr>
      <w:tr w:rsidR="00756439" w14:paraId="403F19DB" w14:textId="77777777" w:rsidTr="00FC0611">
        <w:trPr>
          <w:cantSplit/>
        </w:trPr>
        <w:tc>
          <w:tcPr>
            <w:tcW w:w="0" w:type="auto"/>
            <w:tcBorders>
              <w:top w:val="single" w:sz="4" w:space="0" w:color="A6A6A6" w:themeColor="background1" w:themeShade="A6"/>
              <w:right w:val="single" w:sz="4" w:space="0" w:color="000000" w:themeColor="text1"/>
            </w:tcBorders>
          </w:tcPr>
          <w:p w14:paraId="2E266EBD" w14:textId="77777777" w:rsidR="00756439" w:rsidRDefault="00756439" w:rsidP="00756439">
            <w:pPr>
              <w:pStyle w:val="NormalinTable"/>
            </w:pPr>
            <w:r>
              <w:rPr>
                <w:b/>
              </w:rPr>
              <w:t>2204 21 93 41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731025" w14:textId="77777777" w:rsidR="00756439" w:rsidRDefault="00756439" w:rsidP="00756439">
            <w:pPr>
              <w:pStyle w:val="NormalinTable"/>
              <w:tabs>
                <w:tab w:val="left" w:pos="1250"/>
              </w:tabs>
            </w:pPr>
            <w:r>
              <w:t>0.00%</w:t>
            </w:r>
          </w:p>
        </w:tc>
      </w:tr>
      <w:tr w:rsidR="00756439" w14:paraId="0C46DBCC" w14:textId="77777777" w:rsidTr="00FC0611">
        <w:trPr>
          <w:cantSplit/>
        </w:trPr>
        <w:tc>
          <w:tcPr>
            <w:tcW w:w="0" w:type="auto"/>
            <w:tcBorders>
              <w:top w:val="single" w:sz="4" w:space="0" w:color="A6A6A6" w:themeColor="background1" w:themeShade="A6"/>
              <w:right w:val="single" w:sz="4" w:space="0" w:color="000000" w:themeColor="text1"/>
            </w:tcBorders>
          </w:tcPr>
          <w:p w14:paraId="4FCFCC29" w14:textId="77777777" w:rsidR="00756439" w:rsidRDefault="00756439" w:rsidP="00756439">
            <w:pPr>
              <w:pStyle w:val="NormalinTable"/>
            </w:pPr>
            <w:r>
              <w:rPr>
                <w:b/>
              </w:rPr>
              <w:t>2204 21 93 51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D8266B" w14:textId="77777777" w:rsidR="00756439" w:rsidRDefault="00756439" w:rsidP="00756439">
            <w:pPr>
              <w:pStyle w:val="NormalinTable"/>
              <w:tabs>
                <w:tab w:val="left" w:pos="1250"/>
              </w:tabs>
            </w:pPr>
            <w:r>
              <w:t>0.00%</w:t>
            </w:r>
          </w:p>
        </w:tc>
      </w:tr>
      <w:tr w:rsidR="00756439" w14:paraId="4093D787" w14:textId="77777777" w:rsidTr="00FC0611">
        <w:trPr>
          <w:cantSplit/>
        </w:trPr>
        <w:tc>
          <w:tcPr>
            <w:tcW w:w="0" w:type="auto"/>
            <w:tcBorders>
              <w:top w:val="single" w:sz="4" w:space="0" w:color="A6A6A6" w:themeColor="background1" w:themeShade="A6"/>
              <w:right w:val="single" w:sz="4" w:space="0" w:color="000000" w:themeColor="text1"/>
            </w:tcBorders>
          </w:tcPr>
          <w:p w14:paraId="156ADD94" w14:textId="77777777" w:rsidR="00756439" w:rsidRDefault="00756439" w:rsidP="00756439">
            <w:pPr>
              <w:pStyle w:val="NormalinTable"/>
            </w:pPr>
            <w:r>
              <w:rPr>
                <w:b/>
              </w:rPr>
              <w:t>2204 21 94 19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C340A5" w14:textId="77777777" w:rsidR="00756439" w:rsidRDefault="00756439" w:rsidP="00756439">
            <w:pPr>
              <w:pStyle w:val="NormalinTable"/>
              <w:tabs>
                <w:tab w:val="left" w:pos="1250"/>
              </w:tabs>
            </w:pPr>
            <w:r>
              <w:t>0.00%</w:t>
            </w:r>
          </w:p>
        </w:tc>
      </w:tr>
      <w:tr w:rsidR="00756439" w14:paraId="294448A6" w14:textId="77777777" w:rsidTr="00FC0611">
        <w:trPr>
          <w:cantSplit/>
        </w:trPr>
        <w:tc>
          <w:tcPr>
            <w:tcW w:w="0" w:type="auto"/>
            <w:tcBorders>
              <w:top w:val="single" w:sz="4" w:space="0" w:color="A6A6A6" w:themeColor="background1" w:themeShade="A6"/>
              <w:right w:val="single" w:sz="4" w:space="0" w:color="000000" w:themeColor="text1"/>
            </w:tcBorders>
          </w:tcPr>
          <w:p w14:paraId="02C02ADE" w14:textId="77777777" w:rsidR="00756439" w:rsidRDefault="00756439" w:rsidP="00756439">
            <w:pPr>
              <w:pStyle w:val="NormalinTable"/>
            </w:pPr>
            <w:r>
              <w:rPr>
                <w:b/>
              </w:rPr>
              <w:t>2204 21 94 29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392B71" w14:textId="77777777" w:rsidR="00756439" w:rsidRDefault="00756439" w:rsidP="00756439">
            <w:pPr>
              <w:pStyle w:val="NormalinTable"/>
              <w:tabs>
                <w:tab w:val="left" w:pos="1250"/>
              </w:tabs>
            </w:pPr>
            <w:r>
              <w:t>0.00%</w:t>
            </w:r>
          </w:p>
        </w:tc>
      </w:tr>
      <w:tr w:rsidR="00756439" w14:paraId="45BBBAEF" w14:textId="77777777" w:rsidTr="00FC0611">
        <w:trPr>
          <w:cantSplit/>
        </w:trPr>
        <w:tc>
          <w:tcPr>
            <w:tcW w:w="0" w:type="auto"/>
            <w:tcBorders>
              <w:top w:val="single" w:sz="4" w:space="0" w:color="A6A6A6" w:themeColor="background1" w:themeShade="A6"/>
              <w:right w:val="single" w:sz="4" w:space="0" w:color="000000" w:themeColor="text1"/>
            </w:tcBorders>
          </w:tcPr>
          <w:p w14:paraId="3BA3D46F" w14:textId="77777777" w:rsidR="00756439" w:rsidRDefault="00756439" w:rsidP="00756439">
            <w:pPr>
              <w:pStyle w:val="NormalinTable"/>
            </w:pPr>
            <w:r>
              <w:rPr>
                <w:b/>
              </w:rPr>
              <w:t>2204 21 94 31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196EC8" w14:textId="77777777" w:rsidR="00756439" w:rsidRDefault="00756439" w:rsidP="00756439">
            <w:pPr>
              <w:pStyle w:val="NormalinTable"/>
              <w:tabs>
                <w:tab w:val="left" w:pos="1250"/>
              </w:tabs>
            </w:pPr>
            <w:r>
              <w:t>0.00%</w:t>
            </w:r>
          </w:p>
        </w:tc>
      </w:tr>
      <w:tr w:rsidR="00756439" w14:paraId="4733A961" w14:textId="77777777" w:rsidTr="00FC0611">
        <w:trPr>
          <w:cantSplit/>
        </w:trPr>
        <w:tc>
          <w:tcPr>
            <w:tcW w:w="0" w:type="auto"/>
            <w:tcBorders>
              <w:top w:val="single" w:sz="4" w:space="0" w:color="A6A6A6" w:themeColor="background1" w:themeShade="A6"/>
              <w:right w:val="single" w:sz="4" w:space="0" w:color="000000" w:themeColor="text1"/>
            </w:tcBorders>
          </w:tcPr>
          <w:p w14:paraId="4DFF3937" w14:textId="77777777" w:rsidR="00756439" w:rsidRDefault="00756439" w:rsidP="00756439">
            <w:pPr>
              <w:pStyle w:val="NormalinTable"/>
            </w:pPr>
            <w:r>
              <w:rPr>
                <w:b/>
              </w:rPr>
              <w:t>2204 21 94 41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42DD61" w14:textId="77777777" w:rsidR="00756439" w:rsidRDefault="00756439" w:rsidP="00756439">
            <w:pPr>
              <w:pStyle w:val="NormalinTable"/>
              <w:tabs>
                <w:tab w:val="left" w:pos="1250"/>
              </w:tabs>
            </w:pPr>
            <w:r>
              <w:t>0.00%</w:t>
            </w:r>
          </w:p>
        </w:tc>
      </w:tr>
      <w:tr w:rsidR="00756439" w14:paraId="665FF0B0" w14:textId="77777777" w:rsidTr="00FC0611">
        <w:trPr>
          <w:cantSplit/>
        </w:trPr>
        <w:tc>
          <w:tcPr>
            <w:tcW w:w="0" w:type="auto"/>
            <w:tcBorders>
              <w:top w:val="single" w:sz="4" w:space="0" w:color="A6A6A6" w:themeColor="background1" w:themeShade="A6"/>
              <w:right w:val="single" w:sz="4" w:space="0" w:color="000000" w:themeColor="text1"/>
            </w:tcBorders>
          </w:tcPr>
          <w:p w14:paraId="23F5D198" w14:textId="77777777" w:rsidR="00756439" w:rsidRDefault="00756439" w:rsidP="00756439">
            <w:pPr>
              <w:pStyle w:val="NormalinTable"/>
            </w:pPr>
            <w:r>
              <w:rPr>
                <w:b/>
              </w:rPr>
              <w:t>2204 21 94 51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768884" w14:textId="77777777" w:rsidR="00756439" w:rsidRDefault="00756439" w:rsidP="00756439">
            <w:pPr>
              <w:pStyle w:val="NormalinTable"/>
              <w:tabs>
                <w:tab w:val="left" w:pos="1250"/>
              </w:tabs>
            </w:pPr>
            <w:r>
              <w:t>0.00%</w:t>
            </w:r>
          </w:p>
        </w:tc>
      </w:tr>
      <w:tr w:rsidR="00756439" w14:paraId="232810A4" w14:textId="77777777" w:rsidTr="00FC0611">
        <w:trPr>
          <w:cantSplit/>
        </w:trPr>
        <w:tc>
          <w:tcPr>
            <w:tcW w:w="0" w:type="auto"/>
            <w:tcBorders>
              <w:top w:val="single" w:sz="4" w:space="0" w:color="A6A6A6" w:themeColor="background1" w:themeShade="A6"/>
              <w:right w:val="single" w:sz="4" w:space="0" w:color="000000" w:themeColor="text1"/>
            </w:tcBorders>
          </w:tcPr>
          <w:p w14:paraId="09A18DBF" w14:textId="77777777" w:rsidR="00756439" w:rsidRDefault="00756439" w:rsidP="00756439">
            <w:pPr>
              <w:pStyle w:val="NormalinTable"/>
            </w:pPr>
            <w:r>
              <w:rPr>
                <w:b/>
              </w:rPr>
              <w:t>2204 21 94 61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C78AE4" w14:textId="77777777" w:rsidR="00756439" w:rsidRDefault="00756439" w:rsidP="00756439">
            <w:pPr>
              <w:pStyle w:val="NormalinTable"/>
              <w:tabs>
                <w:tab w:val="left" w:pos="1250"/>
              </w:tabs>
            </w:pPr>
            <w:r>
              <w:t>0.00%</w:t>
            </w:r>
          </w:p>
        </w:tc>
      </w:tr>
      <w:tr w:rsidR="00756439" w14:paraId="7D787953" w14:textId="77777777" w:rsidTr="00FC0611">
        <w:trPr>
          <w:cantSplit/>
        </w:trPr>
        <w:tc>
          <w:tcPr>
            <w:tcW w:w="0" w:type="auto"/>
            <w:tcBorders>
              <w:top w:val="single" w:sz="4" w:space="0" w:color="A6A6A6" w:themeColor="background1" w:themeShade="A6"/>
              <w:right w:val="single" w:sz="4" w:space="0" w:color="000000" w:themeColor="text1"/>
            </w:tcBorders>
          </w:tcPr>
          <w:p w14:paraId="531325D0" w14:textId="77777777" w:rsidR="00756439" w:rsidRDefault="00756439" w:rsidP="00756439">
            <w:pPr>
              <w:pStyle w:val="NormalinTable"/>
            </w:pPr>
            <w:r>
              <w:rPr>
                <w:b/>
              </w:rPr>
              <w:t>2204 21 94 71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9E8C48" w14:textId="77777777" w:rsidR="00756439" w:rsidRDefault="00756439" w:rsidP="00756439">
            <w:pPr>
              <w:pStyle w:val="NormalinTable"/>
              <w:tabs>
                <w:tab w:val="left" w:pos="1250"/>
              </w:tabs>
            </w:pPr>
            <w:r>
              <w:t>0.00%</w:t>
            </w:r>
          </w:p>
        </w:tc>
      </w:tr>
      <w:tr w:rsidR="00756439" w14:paraId="3B2EF168" w14:textId="77777777" w:rsidTr="00FC0611">
        <w:trPr>
          <w:cantSplit/>
        </w:trPr>
        <w:tc>
          <w:tcPr>
            <w:tcW w:w="0" w:type="auto"/>
            <w:tcBorders>
              <w:top w:val="single" w:sz="4" w:space="0" w:color="A6A6A6" w:themeColor="background1" w:themeShade="A6"/>
              <w:right w:val="single" w:sz="4" w:space="0" w:color="000000" w:themeColor="text1"/>
            </w:tcBorders>
          </w:tcPr>
          <w:p w14:paraId="11D356D2" w14:textId="77777777" w:rsidR="00756439" w:rsidRDefault="00756439" w:rsidP="00756439">
            <w:pPr>
              <w:pStyle w:val="NormalinTable"/>
            </w:pPr>
            <w:r>
              <w:rPr>
                <w:b/>
              </w:rPr>
              <w:t>2204 21 94 81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B67EE4" w14:textId="77777777" w:rsidR="00756439" w:rsidRDefault="00756439" w:rsidP="00756439">
            <w:pPr>
              <w:pStyle w:val="NormalinTable"/>
              <w:tabs>
                <w:tab w:val="left" w:pos="1250"/>
              </w:tabs>
            </w:pPr>
            <w:r>
              <w:t>0.00%</w:t>
            </w:r>
          </w:p>
        </w:tc>
      </w:tr>
      <w:tr w:rsidR="00756439" w14:paraId="447BC1C5" w14:textId="77777777" w:rsidTr="00FC0611">
        <w:trPr>
          <w:cantSplit/>
        </w:trPr>
        <w:tc>
          <w:tcPr>
            <w:tcW w:w="0" w:type="auto"/>
            <w:tcBorders>
              <w:top w:val="single" w:sz="4" w:space="0" w:color="A6A6A6" w:themeColor="background1" w:themeShade="A6"/>
              <w:right w:val="single" w:sz="4" w:space="0" w:color="000000" w:themeColor="text1"/>
            </w:tcBorders>
          </w:tcPr>
          <w:p w14:paraId="12EFF0EF" w14:textId="77777777" w:rsidR="00756439" w:rsidRDefault="00756439" w:rsidP="00756439">
            <w:pPr>
              <w:pStyle w:val="NormalinTable"/>
            </w:pPr>
            <w:r>
              <w:rPr>
                <w:b/>
              </w:rPr>
              <w:t>2204 21 94 91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FAC59C" w14:textId="77777777" w:rsidR="00756439" w:rsidRDefault="00756439" w:rsidP="00756439">
            <w:pPr>
              <w:pStyle w:val="NormalinTable"/>
              <w:tabs>
                <w:tab w:val="left" w:pos="1250"/>
              </w:tabs>
            </w:pPr>
            <w:r>
              <w:t>0.00%</w:t>
            </w:r>
          </w:p>
        </w:tc>
      </w:tr>
      <w:tr w:rsidR="00756439" w14:paraId="17CED2CD" w14:textId="77777777" w:rsidTr="00FC0611">
        <w:trPr>
          <w:cantSplit/>
        </w:trPr>
        <w:tc>
          <w:tcPr>
            <w:tcW w:w="0" w:type="auto"/>
            <w:tcBorders>
              <w:top w:val="single" w:sz="4" w:space="0" w:color="A6A6A6" w:themeColor="background1" w:themeShade="A6"/>
              <w:right w:val="single" w:sz="4" w:space="0" w:color="000000" w:themeColor="text1"/>
            </w:tcBorders>
          </w:tcPr>
          <w:p w14:paraId="5AC58313" w14:textId="77777777" w:rsidR="00756439" w:rsidRDefault="00756439" w:rsidP="00756439">
            <w:pPr>
              <w:pStyle w:val="NormalinTable"/>
            </w:pPr>
            <w:r>
              <w:rPr>
                <w:b/>
              </w:rPr>
              <w:t>2204 21 94 95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4247F1" w14:textId="77777777" w:rsidR="00756439" w:rsidRDefault="00756439" w:rsidP="00756439">
            <w:pPr>
              <w:pStyle w:val="NormalinTable"/>
              <w:tabs>
                <w:tab w:val="left" w:pos="1250"/>
              </w:tabs>
            </w:pPr>
            <w:r>
              <w:t>0.00%</w:t>
            </w:r>
          </w:p>
        </w:tc>
      </w:tr>
      <w:tr w:rsidR="00756439" w14:paraId="0FC9C3F6" w14:textId="77777777" w:rsidTr="00FC0611">
        <w:trPr>
          <w:cantSplit/>
        </w:trPr>
        <w:tc>
          <w:tcPr>
            <w:tcW w:w="0" w:type="auto"/>
            <w:tcBorders>
              <w:top w:val="single" w:sz="4" w:space="0" w:color="A6A6A6" w:themeColor="background1" w:themeShade="A6"/>
              <w:right w:val="single" w:sz="4" w:space="0" w:color="000000" w:themeColor="text1"/>
            </w:tcBorders>
          </w:tcPr>
          <w:p w14:paraId="7479CBAD" w14:textId="77777777" w:rsidR="00756439" w:rsidRDefault="00756439" w:rsidP="00756439">
            <w:pPr>
              <w:pStyle w:val="NormalinTable"/>
            </w:pPr>
            <w:r>
              <w:rPr>
                <w:b/>
              </w:rPr>
              <w:t>2204 21 95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879771" w14:textId="77777777" w:rsidR="00756439" w:rsidRDefault="00756439" w:rsidP="00756439">
            <w:pPr>
              <w:pStyle w:val="NormalinTable"/>
              <w:tabs>
                <w:tab w:val="left" w:pos="1250"/>
              </w:tabs>
            </w:pPr>
            <w:r>
              <w:t>0.00%</w:t>
            </w:r>
          </w:p>
        </w:tc>
      </w:tr>
      <w:tr w:rsidR="00756439" w14:paraId="63F00FBA" w14:textId="77777777" w:rsidTr="00FC0611">
        <w:trPr>
          <w:cantSplit/>
        </w:trPr>
        <w:tc>
          <w:tcPr>
            <w:tcW w:w="0" w:type="auto"/>
            <w:tcBorders>
              <w:top w:val="single" w:sz="4" w:space="0" w:color="A6A6A6" w:themeColor="background1" w:themeShade="A6"/>
              <w:right w:val="single" w:sz="4" w:space="0" w:color="000000" w:themeColor="text1"/>
            </w:tcBorders>
          </w:tcPr>
          <w:p w14:paraId="4A6F7C39" w14:textId="77777777" w:rsidR="00756439" w:rsidRDefault="00756439" w:rsidP="00756439">
            <w:pPr>
              <w:pStyle w:val="NormalinTable"/>
            </w:pPr>
            <w:r>
              <w:rPr>
                <w:b/>
              </w:rPr>
              <w:t>2204 21 96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FD77F7" w14:textId="77777777" w:rsidR="00756439" w:rsidRDefault="00756439" w:rsidP="00756439">
            <w:pPr>
              <w:pStyle w:val="NormalinTable"/>
              <w:tabs>
                <w:tab w:val="left" w:pos="1250"/>
              </w:tabs>
            </w:pPr>
            <w:r>
              <w:t>0.00%</w:t>
            </w:r>
          </w:p>
        </w:tc>
      </w:tr>
      <w:tr w:rsidR="00756439" w14:paraId="7038CE86" w14:textId="77777777" w:rsidTr="00FC0611">
        <w:trPr>
          <w:cantSplit/>
        </w:trPr>
        <w:tc>
          <w:tcPr>
            <w:tcW w:w="0" w:type="auto"/>
            <w:tcBorders>
              <w:top w:val="single" w:sz="4" w:space="0" w:color="A6A6A6" w:themeColor="background1" w:themeShade="A6"/>
              <w:right w:val="single" w:sz="4" w:space="0" w:color="000000" w:themeColor="text1"/>
            </w:tcBorders>
          </w:tcPr>
          <w:p w14:paraId="0B9839FA" w14:textId="77777777" w:rsidR="00756439" w:rsidRDefault="00756439" w:rsidP="00756439">
            <w:pPr>
              <w:pStyle w:val="NormalinTable"/>
            </w:pPr>
            <w:r>
              <w:rPr>
                <w:b/>
              </w:rPr>
              <w:lastRenderedPageBreak/>
              <w:t>2204 21 97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F4D268" w14:textId="77777777" w:rsidR="00756439" w:rsidRDefault="00756439" w:rsidP="00756439">
            <w:pPr>
              <w:pStyle w:val="NormalinTable"/>
              <w:tabs>
                <w:tab w:val="left" w:pos="1250"/>
              </w:tabs>
            </w:pPr>
            <w:r>
              <w:t>0.00%</w:t>
            </w:r>
          </w:p>
        </w:tc>
      </w:tr>
      <w:tr w:rsidR="00756439" w14:paraId="62885C25" w14:textId="77777777" w:rsidTr="00FC0611">
        <w:trPr>
          <w:cantSplit/>
        </w:trPr>
        <w:tc>
          <w:tcPr>
            <w:tcW w:w="0" w:type="auto"/>
            <w:tcBorders>
              <w:top w:val="single" w:sz="4" w:space="0" w:color="A6A6A6" w:themeColor="background1" w:themeShade="A6"/>
              <w:right w:val="single" w:sz="4" w:space="0" w:color="000000" w:themeColor="text1"/>
            </w:tcBorders>
          </w:tcPr>
          <w:p w14:paraId="4E57D65A" w14:textId="77777777" w:rsidR="00756439" w:rsidRDefault="00756439" w:rsidP="00756439">
            <w:pPr>
              <w:pStyle w:val="NormalinTable"/>
            </w:pPr>
            <w:r>
              <w:rPr>
                <w:b/>
              </w:rPr>
              <w:t>2204 21 98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C71549" w14:textId="77777777" w:rsidR="00756439" w:rsidRDefault="00756439" w:rsidP="00756439">
            <w:pPr>
              <w:pStyle w:val="NormalinTable"/>
              <w:tabs>
                <w:tab w:val="left" w:pos="1250"/>
              </w:tabs>
            </w:pPr>
            <w:r>
              <w:t>0.00%</w:t>
            </w:r>
          </w:p>
        </w:tc>
      </w:tr>
      <w:tr w:rsidR="00756439" w14:paraId="06079B3D" w14:textId="77777777" w:rsidTr="00FC0611">
        <w:trPr>
          <w:cantSplit/>
        </w:trPr>
        <w:tc>
          <w:tcPr>
            <w:tcW w:w="0" w:type="auto"/>
            <w:tcBorders>
              <w:top w:val="single" w:sz="4" w:space="0" w:color="A6A6A6" w:themeColor="background1" w:themeShade="A6"/>
              <w:right w:val="single" w:sz="4" w:space="0" w:color="000000" w:themeColor="text1"/>
            </w:tcBorders>
          </w:tcPr>
          <w:p w14:paraId="2443F459" w14:textId="77777777" w:rsidR="00756439" w:rsidRDefault="00756439" w:rsidP="00756439">
            <w:pPr>
              <w:pStyle w:val="NormalinTable"/>
            </w:pPr>
            <w:r>
              <w:rPr>
                <w:b/>
              </w:rPr>
              <w:t>2204 22 10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01CC4D" w14:textId="77777777" w:rsidR="00756439" w:rsidRDefault="00756439" w:rsidP="00756439">
            <w:pPr>
              <w:pStyle w:val="NormalinTable"/>
              <w:tabs>
                <w:tab w:val="left" w:pos="1250"/>
              </w:tabs>
            </w:pPr>
            <w:r>
              <w:t>0.00%</w:t>
            </w:r>
          </w:p>
        </w:tc>
      </w:tr>
      <w:tr w:rsidR="00756439" w14:paraId="1FB7E4F4" w14:textId="77777777" w:rsidTr="00FC0611">
        <w:trPr>
          <w:cantSplit/>
        </w:trPr>
        <w:tc>
          <w:tcPr>
            <w:tcW w:w="0" w:type="auto"/>
            <w:tcBorders>
              <w:top w:val="single" w:sz="4" w:space="0" w:color="A6A6A6" w:themeColor="background1" w:themeShade="A6"/>
              <w:right w:val="single" w:sz="4" w:space="0" w:color="000000" w:themeColor="text1"/>
            </w:tcBorders>
          </w:tcPr>
          <w:p w14:paraId="6CDB30E6" w14:textId="77777777" w:rsidR="00756439" w:rsidRDefault="00756439" w:rsidP="00756439">
            <w:pPr>
              <w:pStyle w:val="NormalinTable"/>
            </w:pPr>
            <w:r>
              <w:rPr>
                <w:b/>
              </w:rPr>
              <w:t>2204 22 93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EFDB2C" w14:textId="77777777" w:rsidR="00756439" w:rsidRDefault="00756439" w:rsidP="00756439">
            <w:pPr>
              <w:pStyle w:val="NormalinTable"/>
              <w:tabs>
                <w:tab w:val="left" w:pos="1250"/>
              </w:tabs>
            </w:pPr>
            <w:r>
              <w:t>0.00%</w:t>
            </w:r>
          </w:p>
        </w:tc>
      </w:tr>
      <w:tr w:rsidR="00756439" w14:paraId="7C6E8C5D" w14:textId="77777777" w:rsidTr="00FC0611">
        <w:trPr>
          <w:cantSplit/>
        </w:trPr>
        <w:tc>
          <w:tcPr>
            <w:tcW w:w="0" w:type="auto"/>
            <w:tcBorders>
              <w:top w:val="single" w:sz="4" w:space="0" w:color="A6A6A6" w:themeColor="background1" w:themeShade="A6"/>
              <w:right w:val="single" w:sz="4" w:space="0" w:color="000000" w:themeColor="text1"/>
            </w:tcBorders>
          </w:tcPr>
          <w:p w14:paraId="6CD7206E" w14:textId="77777777" w:rsidR="00756439" w:rsidRDefault="00756439" w:rsidP="00756439">
            <w:pPr>
              <w:pStyle w:val="NormalinTable"/>
            </w:pPr>
            <w:r>
              <w:rPr>
                <w:b/>
              </w:rPr>
              <w:t>2204 22 94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041A38" w14:textId="77777777" w:rsidR="00756439" w:rsidRDefault="00756439" w:rsidP="00756439">
            <w:pPr>
              <w:pStyle w:val="NormalinTable"/>
              <w:tabs>
                <w:tab w:val="left" w:pos="1250"/>
              </w:tabs>
            </w:pPr>
            <w:r>
              <w:t>0.00%</w:t>
            </w:r>
          </w:p>
        </w:tc>
      </w:tr>
      <w:tr w:rsidR="00756439" w14:paraId="003AA39A" w14:textId="77777777" w:rsidTr="00FC0611">
        <w:trPr>
          <w:cantSplit/>
        </w:trPr>
        <w:tc>
          <w:tcPr>
            <w:tcW w:w="0" w:type="auto"/>
            <w:tcBorders>
              <w:top w:val="single" w:sz="4" w:space="0" w:color="A6A6A6" w:themeColor="background1" w:themeShade="A6"/>
              <w:right w:val="single" w:sz="4" w:space="0" w:color="000000" w:themeColor="text1"/>
            </w:tcBorders>
          </w:tcPr>
          <w:p w14:paraId="380BCA91" w14:textId="77777777" w:rsidR="00756439" w:rsidRDefault="00756439" w:rsidP="00756439">
            <w:pPr>
              <w:pStyle w:val="NormalinTable"/>
            </w:pPr>
            <w:r>
              <w:rPr>
                <w:b/>
              </w:rPr>
              <w:t>2204 22 95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66DD0A" w14:textId="77777777" w:rsidR="00756439" w:rsidRDefault="00756439" w:rsidP="00756439">
            <w:pPr>
              <w:pStyle w:val="NormalinTable"/>
              <w:tabs>
                <w:tab w:val="left" w:pos="1250"/>
              </w:tabs>
            </w:pPr>
            <w:r>
              <w:t>0.00%</w:t>
            </w:r>
          </w:p>
        </w:tc>
      </w:tr>
      <w:tr w:rsidR="00756439" w14:paraId="6D74B164" w14:textId="77777777" w:rsidTr="00FC0611">
        <w:trPr>
          <w:cantSplit/>
        </w:trPr>
        <w:tc>
          <w:tcPr>
            <w:tcW w:w="0" w:type="auto"/>
            <w:tcBorders>
              <w:top w:val="single" w:sz="4" w:space="0" w:color="A6A6A6" w:themeColor="background1" w:themeShade="A6"/>
              <w:right w:val="single" w:sz="4" w:space="0" w:color="000000" w:themeColor="text1"/>
            </w:tcBorders>
          </w:tcPr>
          <w:p w14:paraId="64A2EBB0" w14:textId="77777777" w:rsidR="00756439" w:rsidRDefault="00756439" w:rsidP="00756439">
            <w:pPr>
              <w:pStyle w:val="NormalinTable"/>
            </w:pPr>
            <w:r>
              <w:rPr>
                <w:b/>
              </w:rPr>
              <w:t>2204 22 96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38A73D" w14:textId="77777777" w:rsidR="00756439" w:rsidRDefault="00756439" w:rsidP="00756439">
            <w:pPr>
              <w:pStyle w:val="NormalinTable"/>
              <w:tabs>
                <w:tab w:val="left" w:pos="1250"/>
              </w:tabs>
            </w:pPr>
            <w:r>
              <w:t>0.00%</w:t>
            </w:r>
          </w:p>
        </w:tc>
      </w:tr>
      <w:tr w:rsidR="00756439" w14:paraId="59E55F0D" w14:textId="77777777" w:rsidTr="00FC0611">
        <w:trPr>
          <w:cantSplit/>
        </w:trPr>
        <w:tc>
          <w:tcPr>
            <w:tcW w:w="0" w:type="auto"/>
            <w:tcBorders>
              <w:top w:val="single" w:sz="4" w:space="0" w:color="A6A6A6" w:themeColor="background1" w:themeShade="A6"/>
              <w:right w:val="single" w:sz="4" w:space="0" w:color="000000" w:themeColor="text1"/>
            </w:tcBorders>
          </w:tcPr>
          <w:p w14:paraId="30C62830" w14:textId="77777777" w:rsidR="00756439" w:rsidRDefault="00756439" w:rsidP="00756439">
            <w:pPr>
              <w:pStyle w:val="NormalinTable"/>
            </w:pPr>
            <w:r>
              <w:rPr>
                <w:b/>
              </w:rPr>
              <w:t>2204 22 97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0091C7" w14:textId="77777777" w:rsidR="00756439" w:rsidRDefault="00756439" w:rsidP="00756439">
            <w:pPr>
              <w:pStyle w:val="NormalinTable"/>
              <w:tabs>
                <w:tab w:val="left" w:pos="1250"/>
              </w:tabs>
            </w:pPr>
            <w:r>
              <w:t>0.00%</w:t>
            </w:r>
          </w:p>
        </w:tc>
      </w:tr>
      <w:tr w:rsidR="00756439" w14:paraId="58DD4948" w14:textId="77777777" w:rsidTr="00FC0611">
        <w:trPr>
          <w:cantSplit/>
        </w:trPr>
        <w:tc>
          <w:tcPr>
            <w:tcW w:w="0" w:type="auto"/>
            <w:tcBorders>
              <w:top w:val="single" w:sz="4" w:space="0" w:color="A6A6A6" w:themeColor="background1" w:themeShade="A6"/>
              <w:right w:val="single" w:sz="4" w:space="0" w:color="000000" w:themeColor="text1"/>
            </w:tcBorders>
          </w:tcPr>
          <w:p w14:paraId="4F7C54CE" w14:textId="77777777" w:rsidR="00756439" w:rsidRDefault="00756439" w:rsidP="00756439">
            <w:pPr>
              <w:pStyle w:val="NormalinTable"/>
            </w:pPr>
            <w:r>
              <w:rPr>
                <w:b/>
              </w:rPr>
              <w:t>2204 22 98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CE4FEE" w14:textId="77777777" w:rsidR="00756439" w:rsidRDefault="00756439" w:rsidP="00756439">
            <w:pPr>
              <w:pStyle w:val="NormalinTable"/>
              <w:tabs>
                <w:tab w:val="left" w:pos="1250"/>
              </w:tabs>
            </w:pPr>
            <w:r>
              <w:t>0.00%</w:t>
            </w:r>
          </w:p>
        </w:tc>
      </w:tr>
      <w:tr w:rsidR="00756439" w14:paraId="1BFC12A9" w14:textId="77777777" w:rsidTr="00FC0611">
        <w:trPr>
          <w:cantSplit/>
        </w:trPr>
        <w:tc>
          <w:tcPr>
            <w:tcW w:w="0" w:type="auto"/>
            <w:tcBorders>
              <w:top w:val="single" w:sz="4" w:space="0" w:color="A6A6A6" w:themeColor="background1" w:themeShade="A6"/>
              <w:right w:val="single" w:sz="4" w:space="0" w:color="000000" w:themeColor="text1"/>
            </w:tcBorders>
          </w:tcPr>
          <w:p w14:paraId="3C5137AF" w14:textId="77777777" w:rsidR="00756439" w:rsidRDefault="00756439" w:rsidP="00756439">
            <w:pPr>
              <w:pStyle w:val="NormalinTable"/>
            </w:pPr>
            <w:r>
              <w:rPr>
                <w:b/>
              </w:rPr>
              <w:t>2204 29 10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D1F6F7" w14:textId="77777777" w:rsidR="00756439" w:rsidRDefault="00756439" w:rsidP="00756439">
            <w:pPr>
              <w:pStyle w:val="NormalinTable"/>
              <w:tabs>
                <w:tab w:val="left" w:pos="1250"/>
              </w:tabs>
            </w:pPr>
            <w:r>
              <w:t>0.00%</w:t>
            </w:r>
          </w:p>
        </w:tc>
      </w:tr>
      <w:tr w:rsidR="00756439" w14:paraId="593766BD" w14:textId="77777777" w:rsidTr="00FC0611">
        <w:trPr>
          <w:cantSplit/>
        </w:trPr>
        <w:tc>
          <w:tcPr>
            <w:tcW w:w="0" w:type="auto"/>
            <w:tcBorders>
              <w:top w:val="single" w:sz="4" w:space="0" w:color="A6A6A6" w:themeColor="background1" w:themeShade="A6"/>
              <w:right w:val="single" w:sz="4" w:space="0" w:color="000000" w:themeColor="text1"/>
            </w:tcBorders>
          </w:tcPr>
          <w:p w14:paraId="3064A853" w14:textId="77777777" w:rsidR="00756439" w:rsidRDefault="00756439" w:rsidP="00756439">
            <w:pPr>
              <w:pStyle w:val="NormalinTable"/>
            </w:pPr>
            <w:r>
              <w:rPr>
                <w:b/>
              </w:rPr>
              <w:t>2204 29 93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9A4435" w14:textId="77777777" w:rsidR="00756439" w:rsidRDefault="00756439" w:rsidP="00756439">
            <w:pPr>
              <w:pStyle w:val="NormalinTable"/>
              <w:tabs>
                <w:tab w:val="left" w:pos="1250"/>
              </w:tabs>
            </w:pPr>
            <w:r>
              <w:t>0.00%</w:t>
            </w:r>
          </w:p>
        </w:tc>
      </w:tr>
      <w:tr w:rsidR="00756439" w14:paraId="2073A52C" w14:textId="77777777" w:rsidTr="00FC0611">
        <w:trPr>
          <w:cantSplit/>
        </w:trPr>
        <w:tc>
          <w:tcPr>
            <w:tcW w:w="0" w:type="auto"/>
            <w:tcBorders>
              <w:top w:val="single" w:sz="4" w:space="0" w:color="A6A6A6" w:themeColor="background1" w:themeShade="A6"/>
              <w:right w:val="single" w:sz="4" w:space="0" w:color="000000" w:themeColor="text1"/>
            </w:tcBorders>
          </w:tcPr>
          <w:p w14:paraId="3D6D576C" w14:textId="77777777" w:rsidR="00756439" w:rsidRDefault="00756439" w:rsidP="00756439">
            <w:pPr>
              <w:pStyle w:val="NormalinTable"/>
            </w:pPr>
            <w:r>
              <w:rPr>
                <w:b/>
              </w:rPr>
              <w:t>2204 29 94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BFA041" w14:textId="77777777" w:rsidR="00756439" w:rsidRDefault="00756439" w:rsidP="00756439">
            <w:pPr>
              <w:pStyle w:val="NormalinTable"/>
              <w:tabs>
                <w:tab w:val="left" w:pos="1250"/>
              </w:tabs>
            </w:pPr>
            <w:r>
              <w:t>0.00%</w:t>
            </w:r>
          </w:p>
        </w:tc>
      </w:tr>
      <w:tr w:rsidR="00756439" w14:paraId="5FA1FF64" w14:textId="77777777" w:rsidTr="00FC0611">
        <w:trPr>
          <w:cantSplit/>
        </w:trPr>
        <w:tc>
          <w:tcPr>
            <w:tcW w:w="0" w:type="auto"/>
            <w:tcBorders>
              <w:top w:val="single" w:sz="4" w:space="0" w:color="A6A6A6" w:themeColor="background1" w:themeShade="A6"/>
              <w:right w:val="single" w:sz="4" w:space="0" w:color="000000" w:themeColor="text1"/>
            </w:tcBorders>
          </w:tcPr>
          <w:p w14:paraId="0F944E5F" w14:textId="77777777" w:rsidR="00756439" w:rsidRDefault="00756439" w:rsidP="00756439">
            <w:pPr>
              <w:pStyle w:val="NormalinTable"/>
            </w:pPr>
            <w:r>
              <w:rPr>
                <w:b/>
              </w:rPr>
              <w:t>2204 29 95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8F4DA1" w14:textId="77777777" w:rsidR="00756439" w:rsidRDefault="00756439" w:rsidP="00756439">
            <w:pPr>
              <w:pStyle w:val="NormalinTable"/>
              <w:tabs>
                <w:tab w:val="left" w:pos="1250"/>
              </w:tabs>
            </w:pPr>
            <w:r>
              <w:t>0.00%</w:t>
            </w:r>
          </w:p>
        </w:tc>
      </w:tr>
      <w:tr w:rsidR="00756439" w14:paraId="4BAB0CE3" w14:textId="77777777" w:rsidTr="00FC0611">
        <w:trPr>
          <w:cantSplit/>
        </w:trPr>
        <w:tc>
          <w:tcPr>
            <w:tcW w:w="0" w:type="auto"/>
            <w:tcBorders>
              <w:top w:val="single" w:sz="4" w:space="0" w:color="A6A6A6" w:themeColor="background1" w:themeShade="A6"/>
              <w:right w:val="single" w:sz="4" w:space="0" w:color="000000" w:themeColor="text1"/>
            </w:tcBorders>
          </w:tcPr>
          <w:p w14:paraId="64CF7A5D" w14:textId="77777777" w:rsidR="00756439" w:rsidRDefault="00756439" w:rsidP="00756439">
            <w:pPr>
              <w:pStyle w:val="NormalinTable"/>
            </w:pPr>
            <w:r>
              <w:rPr>
                <w:b/>
              </w:rPr>
              <w:t>2204 29 96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96363A" w14:textId="77777777" w:rsidR="00756439" w:rsidRDefault="00756439" w:rsidP="00756439">
            <w:pPr>
              <w:pStyle w:val="NormalinTable"/>
              <w:tabs>
                <w:tab w:val="left" w:pos="1250"/>
              </w:tabs>
            </w:pPr>
            <w:r>
              <w:t>0.00%</w:t>
            </w:r>
          </w:p>
        </w:tc>
      </w:tr>
      <w:tr w:rsidR="00756439" w14:paraId="5B08E464" w14:textId="77777777" w:rsidTr="00FC0611">
        <w:trPr>
          <w:cantSplit/>
        </w:trPr>
        <w:tc>
          <w:tcPr>
            <w:tcW w:w="0" w:type="auto"/>
            <w:tcBorders>
              <w:top w:val="single" w:sz="4" w:space="0" w:color="A6A6A6" w:themeColor="background1" w:themeShade="A6"/>
              <w:right w:val="single" w:sz="4" w:space="0" w:color="000000" w:themeColor="text1"/>
            </w:tcBorders>
          </w:tcPr>
          <w:p w14:paraId="7C1A34AE" w14:textId="77777777" w:rsidR="00756439" w:rsidRDefault="00756439" w:rsidP="00756439">
            <w:pPr>
              <w:pStyle w:val="NormalinTable"/>
            </w:pPr>
            <w:r>
              <w:rPr>
                <w:b/>
              </w:rPr>
              <w:t>2204 29 97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63FDB6" w14:textId="77777777" w:rsidR="00756439" w:rsidRDefault="00756439" w:rsidP="00756439">
            <w:pPr>
              <w:pStyle w:val="NormalinTable"/>
              <w:tabs>
                <w:tab w:val="left" w:pos="1250"/>
              </w:tabs>
            </w:pPr>
            <w:r>
              <w:t>0.00%</w:t>
            </w:r>
          </w:p>
        </w:tc>
      </w:tr>
      <w:tr w:rsidR="00756439" w14:paraId="40CFED83" w14:textId="77777777" w:rsidTr="00FC0611">
        <w:trPr>
          <w:cantSplit/>
        </w:trPr>
        <w:tc>
          <w:tcPr>
            <w:tcW w:w="0" w:type="auto"/>
            <w:tcBorders>
              <w:top w:val="single" w:sz="4" w:space="0" w:color="A6A6A6" w:themeColor="background1" w:themeShade="A6"/>
              <w:right w:val="single" w:sz="4" w:space="0" w:color="000000" w:themeColor="text1"/>
            </w:tcBorders>
          </w:tcPr>
          <w:p w14:paraId="7F2EAFC9" w14:textId="77777777" w:rsidR="00756439" w:rsidRDefault="00756439" w:rsidP="00756439">
            <w:pPr>
              <w:pStyle w:val="NormalinTable"/>
            </w:pPr>
            <w:r>
              <w:rPr>
                <w:b/>
              </w:rPr>
              <w:t>2204 29 98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1A9B98" w14:textId="77777777" w:rsidR="00756439" w:rsidRDefault="00756439" w:rsidP="00756439">
            <w:pPr>
              <w:pStyle w:val="NormalinTable"/>
              <w:tabs>
                <w:tab w:val="left" w:pos="1250"/>
              </w:tabs>
            </w:pPr>
            <w:r>
              <w:t>0.00%</w:t>
            </w:r>
          </w:p>
        </w:tc>
      </w:tr>
      <w:tr w:rsidR="00756439" w14:paraId="2E02FD00" w14:textId="77777777" w:rsidTr="00FC0611">
        <w:trPr>
          <w:cantSplit/>
        </w:trPr>
        <w:tc>
          <w:tcPr>
            <w:tcW w:w="0" w:type="auto"/>
            <w:tcBorders>
              <w:top w:val="single" w:sz="4" w:space="0" w:color="A6A6A6" w:themeColor="background1" w:themeShade="A6"/>
              <w:right w:val="single" w:sz="4" w:space="0" w:color="000000" w:themeColor="text1"/>
            </w:tcBorders>
          </w:tcPr>
          <w:p w14:paraId="03D78586" w14:textId="77777777" w:rsidR="00756439" w:rsidRDefault="00756439" w:rsidP="00756439">
            <w:pPr>
              <w:pStyle w:val="NormalinTable"/>
            </w:pPr>
            <w:r>
              <w:rPr>
                <w:b/>
              </w:rPr>
              <w:t>2204 30 10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1BF246" w14:textId="1CEE48B1" w:rsidR="00756439" w:rsidRDefault="004A7B96" w:rsidP="00756439">
            <w:pPr>
              <w:pStyle w:val="NormalinTable"/>
              <w:tabs>
                <w:tab w:val="left" w:pos="1250"/>
              </w:tabs>
              <w:rPr>
                <w:ins w:id="6284" w:author="David Owen" w:date="2019-06-13T17:28:00Z"/>
              </w:rPr>
            </w:pPr>
            <w:ins w:id="6285" w:author="David Owen" w:date="2019-06-13T17:28:00Z">
              <w:r>
                <w:t xml:space="preserve">To 31/12/19: </w:t>
              </w:r>
            </w:ins>
            <w:r w:rsidR="00756439">
              <w:t>11.60%</w:t>
            </w:r>
          </w:p>
          <w:p w14:paraId="5C4CB568" w14:textId="53A58039" w:rsidR="003B48D8" w:rsidRDefault="004A7B96" w:rsidP="004A7B96">
            <w:pPr>
              <w:pStyle w:val="NormalinTable"/>
              <w:tabs>
                <w:tab w:val="left" w:pos="1250"/>
              </w:tabs>
              <w:rPr>
                <w:ins w:id="6286" w:author="David Owen" w:date="2019-06-13T17:29:00Z"/>
              </w:rPr>
            </w:pPr>
            <w:ins w:id="6287" w:author="David Owen" w:date="2019-06-13T17:29:00Z">
              <w:r>
                <w:t xml:space="preserve">1/1/20 to 31/12/20: </w:t>
              </w:r>
              <w:r w:rsidR="003B48D8">
                <w:t>8.70%</w:t>
              </w:r>
            </w:ins>
          </w:p>
          <w:p w14:paraId="36614947" w14:textId="3559F10D" w:rsidR="004A7B96" w:rsidRDefault="004A7B96" w:rsidP="004A7B96">
            <w:pPr>
              <w:pStyle w:val="NormalinTable"/>
              <w:tabs>
                <w:tab w:val="left" w:pos="1250"/>
              </w:tabs>
              <w:rPr>
                <w:ins w:id="6288" w:author="David Owen" w:date="2019-06-13T17:29:00Z"/>
              </w:rPr>
            </w:pPr>
            <w:ins w:id="6289" w:author="David Owen" w:date="2019-06-13T17:29:00Z">
              <w:r>
                <w:t xml:space="preserve">1/1/21 to 31/12/21: </w:t>
              </w:r>
              <w:r w:rsidR="003B48D8">
                <w:t>5.80%</w:t>
              </w:r>
            </w:ins>
          </w:p>
          <w:p w14:paraId="4D44F0CC" w14:textId="1BDCAD1D" w:rsidR="004A7B96" w:rsidRDefault="004A7B96" w:rsidP="004A7B96">
            <w:pPr>
              <w:pStyle w:val="NormalinTable"/>
              <w:tabs>
                <w:tab w:val="left" w:pos="1250"/>
              </w:tabs>
              <w:rPr>
                <w:ins w:id="6290" w:author="David Owen" w:date="2019-06-13T17:29:00Z"/>
              </w:rPr>
            </w:pPr>
            <w:ins w:id="6291" w:author="David Owen" w:date="2019-06-13T17:29:00Z">
              <w:r>
                <w:t xml:space="preserve">1/1/22 to 31/12/22: </w:t>
              </w:r>
              <w:r w:rsidR="003B48D8">
                <w:t>2.90%%</w:t>
              </w:r>
            </w:ins>
          </w:p>
          <w:p w14:paraId="7E2A0B5D" w14:textId="25726923" w:rsidR="004A7B96" w:rsidRDefault="004A7B96">
            <w:pPr>
              <w:pStyle w:val="NormalinTable"/>
              <w:tabs>
                <w:tab w:val="left" w:pos="1250"/>
              </w:tabs>
            </w:pPr>
            <w:ins w:id="6292" w:author="David Owen" w:date="2019-06-13T17:29:00Z">
              <w:r>
                <w:t>From 1/1/23: 0.00%</w:t>
              </w:r>
            </w:ins>
          </w:p>
        </w:tc>
      </w:tr>
      <w:tr w:rsidR="00756439" w14:paraId="22C3F83E" w14:textId="77777777" w:rsidTr="00FC0611">
        <w:trPr>
          <w:cantSplit/>
        </w:trPr>
        <w:tc>
          <w:tcPr>
            <w:tcW w:w="0" w:type="auto"/>
            <w:tcBorders>
              <w:top w:val="single" w:sz="4" w:space="0" w:color="A6A6A6" w:themeColor="background1" w:themeShade="A6"/>
              <w:right w:val="single" w:sz="4" w:space="0" w:color="000000" w:themeColor="text1"/>
            </w:tcBorders>
          </w:tcPr>
          <w:p w14:paraId="43B0B98C" w14:textId="77777777" w:rsidR="00756439" w:rsidRDefault="00756439" w:rsidP="00756439">
            <w:pPr>
              <w:pStyle w:val="NormalinTable"/>
            </w:pPr>
            <w:r>
              <w:rPr>
                <w:b/>
              </w:rPr>
              <w:t>2204 30 92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CB13D0" w14:textId="77777777" w:rsidR="00756439" w:rsidRDefault="00756439" w:rsidP="00756439">
            <w:pPr>
              <w:pStyle w:val="NormalinTable"/>
              <w:tabs>
                <w:tab w:val="left" w:pos="1250"/>
              </w:tabs>
            </w:pPr>
            <w:r>
              <w:t>0.00%</w:t>
            </w:r>
          </w:p>
        </w:tc>
      </w:tr>
      <w:tr w:rsidR="00756439" w14:paraId="38F63B8A" w14:textId="77777777" w:rsidTr="00FC0611">
        <w:trPr>
          <w:cantSplit/>
        </w:trPr>
        <w:tc>
          <w:tcPr>
            <w:tcW w:w="0" w:type="auto"/>
            <w:tcBorders>
              <w:top w:val="single" w:sz="4" w:space="0" w:color="A6A6A6" w:themeColor="background1" w:themeShade="A6"/>
              <w:right w:val="single" w:sz="4" w:space="0" w:color="000000" w:themeColor="text1"/>
            </w:tcBorders>
          </w:tcPr>
          <w:p w14:paraId="531728BB" w14:textId="77777777" w:rsidR="00756439" w:rsidRDefault="00756439" w:rsidP="00756439">
            <w:pPr>
              <w:pStyle w:val="NormalinTable"/>
            </w:pPr>
            <w:r>
              <w:rPr>
                <w:b/>
              </w:rPr>
              <w:t>2204 30 94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826F57" w14:textId="77777777" w:rsidR="00756439" w:rsidRDefault="00756439" w:rsidP="00756439">
            <w:pPr>
              <w:pStyle w:val="NormalinTable"/>
              <w:tabs>
                <w:tab w:val="left" w:pos="1250"/>
              </w:tabs>
            </w:pPr>
            <w:r>
              <w:t>0.00%</w:t>
            </w:r>
          </w:p>
        </w:tc>
      </w:tr>
      <w:tr w:rsidR="00756439" w14:paraId="65C0A99D" w14:textId="77777777" w:rsidTr="00FC0611">
        <w:trPr>
          <w:cantSplit/>
        </w:trPr>
        <w:tc>
          <w:tcPr>
            <w:tcW w:w="0" w:type="auto"/>
            <w:tcBorders>
              <w:top w:val="single" w:sz="4" w:space="0" w:color="A6A6A6" w:themeColor="background1" w:themeShade="A6"/>
              <w:right w:val="single" w:sz="4" w:space="0" w:color="000000" w:themeColor="text1"/>
            </w:tcBorders>
          </w:tcPr>
          <w:p w14:paraId="5956FC4A" w14:textId="77777777" w:rsidR="00756439" w:rsidRDefault="00756439" w:rsidP="00756439">
            <w:pPr>
              <w:pStyle w:val="NormalinTable"/>
            </w:pPr>
            <w:r>
              <w:rPr>
                <w:b/>
              </w:rPr>
              <w:t>2204 30 96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1996F2" w14:textId="77777777" w:rsidR="00756439" w:rsidRDefault="00756439" w:rsidP="00756439">
            <w:pPr>
              <w:pStyle w:val="NormalinTable"/>
              <w:tabs>
                <w:tab w:val="left" w:pos="1250"/>
              </w:tabs>
            </w:pPr>
            <w:r>
              <w:t>0.00%</w:t>
            </w:r>
          </w:p>
        </w:tc>
      </w:tr>
      <w:tr w:rsidR="00756439" w14:paraId="1AD803E2" w14:textId="77777777" w:rsidTr="00FC0611">
        <w:trPr>
          <w:cantSplit/>
        </w:trPr>
        <w:tc>
          <w:tcPr>
            <w:tcW w:w="0" w:type="auto"/>
            <w:tcBorders>
              <w:top w:val="single" w:sz="4" w:space="0" w:color="A6A6A6" w:themeColor="background1" w:themeShade="A6"/>
              <w:right w:val="single" w:sz="4" w:space="0" w:color="000000" w:themeColor="text1"/>
            </w:tcBorders>
          </w:tcPr>
          <w:p w14:paraId="2B37D4DD" w14:textId="77777777" w:rsidR="00756439" w:rsidRDefault="00756439" w:rsidP="00756439">
            <w:pPr>
              <w:pStyle w:val="NormalinTable"/>
            </w:pPr>
            <w:r>
              <w:rPr>
                <w:b/>
              </w:rPr>
              <w:t>2204 30 98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EDDA2F" w14:textId="77777777" w:rsidR="00756439" w:rsidRDefault="00756439" w:rsidP="00756439">
            <w:pPr>
              <w:pStyle w:val="NormalinTable"/>
              <w:tabs>
                <w:tab w:val="left" w:pos="1250"/>
              </w:tabs>
            </w:pPr>
            <w:r>
              <w:t>0.00%</w:t>
            </w:r>
          </w:p>
        </w:tc>
      </w:tr>
      <w:tr w:rsidR="00756439" w14:paraId="4372EABE" w14:textId="77777777" w:rsidTr="00FC0611">
        <w:trPr>
          <w:cantSplit/>
        </w:trPr>
        <w:tc>
          <w:tcPr>
            <w:tcW w:w="0" w:type="auto"/>
            <w:tcBorders>
              <w:top w:val="single" w:sz="4" w:space="0" w:color="A6A6A6" w:themeColor="background1" w:themeShade="A6"/>
              <w:right w:val="single" w:sz="4" w:space="0" w:color="000000" w:themeColor="text1"/>
            </w:tcBorders>
          </w:tcPr>
          <w:p w14:paraId="6C19C187" w14:textId="77777777" w:rsidR="00756439" w:rsidRDefault="00756439" w:rsidP="00756439">
            <w:pPr>
              <w:pStyle w:val="NormalinTable"/>
            </w:pPr>
            <w:r>
              <w:rPr>
                <w:b/>
              </w:rPr>
              <w:t>2205 00 00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223C60" w14:textId="77777777" w:rsidR="00756439" w:rsidRDefault="00756439" w:rsidP="00756439">
            <w:pPr>
              <w:pStyle w:val="NormalinTable"/>
              <w:tabs>
                <w:tab w:val="left" w:pos="1250"/>
              </w:tabs>
            </w:pPr>
            <w:r>
              <w:t>0.00%</w:t>
            </w:r>
          </w:p>
        </w:tc>
      </w:tr>
      <w:tr w:rsidR="00756439" w14:paraId="21D30E12" w14:textId="77777777" w:rsidTr="00FC0611">
        <w:trPr>
          <w:cantSplit/>
        </w:trPr>
        <w:tc>
          <w:tcPr>
            <w:tcW w:w="0" w:type="auto"/>
            <w:tcBorders>
              <w:top w:val="single" w:sz="4" w:space="0" w:color="A6A6A6" w:themeColor="background1" w:themeShade="A6"/>
              <w:right w:val="single" w:sz="4" w:space="0" w:color="000000" w:themeColor="text1"/>
            </w:tcBorders>
          </w:tcPr>
          <w:p w14:paraId="2AA459E2" w14:textId="77777777" w:rsidR="00756439" w:rsidRDefault="00756439" w:rsidP="00756439">
            <w:pPr>
              <w:pStyle w:val="NormalinTable"/>
            </w:pPr>
            <w:r>
              <w:rPr>
                <w:b/>
              </w:rPr>
              <w:t>2206 00 00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190B4A" w14:textId="77777777" w:rsidR="00756439" w:rsidRDefault="00756439" w:rsidP="00756439">
            <w:pPr>
              <w:pStyle w:val="NormalinTable"/>
              <w:tabs>
                <w:tab w:val="left" w:pos="1250"/>
              </w:tabs>
            </w:pPr>
            <w:r>
              <w:t>0.00%</w:t>
            </w:r>
          </w:p>
        </w:tc>
      </w:tr>
      <w:tr w:rsidR="00756439" w14:paraId="43CA5455" w14:textId="77777777" w:rsidTr="00FC0611">
        <w:trPr>
          <w:cantSplit/>
        </w:trPr>
        <w:tc>
          <w:tcPr>
            <w:tcW w:w="0" w:type="auto"/>
            <w:tcBorders>
              <w:top w:val="single" w:sz="4" w:space="0" w:color="A6A6A6" w:themeColor="background1" w:themeShade="A6"/>
              <w:right w:val="single" w:sz="4" w:space="0" w:color="000000" w:themeColor="text1"/>
            </w:tcBorders>
          </w:tcPr>
          <w:p w14:paraId="38CF8981" w14:textId="77777777" w:rsidR="00756439" w:rsidRDefault="00756439" w:rsidP="00756439">
            <w:pPr>
              <w:pStyle w:val="NormalinTable"/>
            </w:pPr>
            <w:r>
              <w:rPr>
                <w:b/>
              </w:rPr>
              <w:t>2207 00 00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DADFDA" w14:textId="77777777" w:rsidR="00756439" w:rsidRDefault="00756439" w:rsidP="00756439">
            <w:pPr>
              <w:pStyle w:val="NormalinTable"/>
              <w:tabs>
                <w:tab w:val="left" w:pos="1250"/>
              </w:tabs>
            </w:pPr>
            <w:r>
              <w:t>0.00%</w:t>
            </w:r>
          </w:p>
        </w:tc>
      </w:tr>
      <w:tr w:rsidR="00756439" w14:paraId="0B23BFDF" w14:textId="77777777" w:rsidTr="00FC0611">
        <w:trPr>
          <w:cantSplit/>
        </w:trPr>
        <w:tc>
          <w:tcPr>
            <w:tcW w:w="0" w:type="auto"/>
            <w:tcBorders>
              <w:top w:val="single" w:sz="4" w:space="0" w:color="A6A6A6" w:themeColor="background1" w:themeShade="A6"/>
              <w:right w:val="single" w:sz="4" w:space="0" w:color="000000" w:themeColor="text1"/>
            </w:tcBorders>
          </w:tcPr>
          <w:p w14:paraId="44122C2D" w14:textId="77777777" w:rsidR="00756439" w:rsidRDefault="00756439" w:rsidP="00756439">
            <w:pPr>
              <w:pStyle w:val="NormalinTable"/>
            </w:pPr>
            <w:r>
              <w:rPr>
                <w:b/>
              </w:rPr>
              <w:t>2208 40 11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359863" w14:textId="77777777" w:rsidR="00756439" w:rsidRDefault="00756439" w:rsidP="00756439">
            <w:pPr>
              <w:pStyle w:val="NormalinTable"/>
              <w:tabs>
                <w:tab w:val="left" w:pos="1250"/>
              </w:tabs>
            </w:pPr>
            <w:r>
              <w:t>0.00%</w:t>
            </w:r>
          </w:p>
        </w:tc>
      </w:tr>
      <w:tr w:rsidR="00756439" w14:paraId="73E0B68C" w14:textId="77777777" w:rsidTr="00FC0611">
        <w:trPr>
          <w:cantSplit/>
        </w:trPr>
        <w:tc>
          <w:tcPr>
            <w:tcW w:w="0" w:type="auto"/>
            <w:tcBorders>
              <w:top w:val="single" w:sz="4" w:space="0" w:color="A6A6A6" w:themeColor="background1" w:themeShade="A6"/>
              <w:right w:val="single" w:sz="4" w:space="0" w:color="000000" w:themeColor="text1"/>
            </w:tcBorders>
          </w:tcPr>
          <w:p w14:paraId="7584806F" w14:textId="77777777" w:rsidR="00756439" w:rsidRDefault="00756439" w:rsidP="00756439">
            <w:pPr>
              <w:pStyle w:val="NormalinTable"/>
            </w:pPr>
            <w:r>
              <w:rPr>
                <w:b/>
              </w:rPr>
              <w:t>2208 40 39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402BE4" w14:textId="77777777" w:rsidR="00756439" w:rsidRDefault="00756439" w:rsidP="00756439">
            <w:pPr>
              <w:pStyle w:val="NormalinTable"/>
              <w:tabs>
                <w:tab w:val="left" w:pos="1250"/>
              </w:tabs>
            </w:pPr>
            <w:r>
              <w:t>0.00%</w:t>
            </w:r>
          </w:p>
        </w:tc>
      </w:tr>
      <w:tr w:rsidR="00756439" w14:paraId="30C742CD" w14:textId="77777777" w:rsidTr="00FC0611">
        <w:trPr>
          <w:cantSplit/>
        </w:trPr>
        <w:tc>
          <w:tcPr>
            <w:tcW w:w="0" w:type="auto"/>
            <w:tcBorders>
              <w:top w:val="single" w:sz="4" w:space="0" w:color="A6A6A6" w:themeColor="background1" w:themeShade="A6"/>
              <w:right w:val="single" w:sz="4" w:space="0" w:color="000000" w:themeColor="text1"/>
            </w:tcBorders>
          </w:tcPr>
          <w:p w14:paraId="0EC80848" w14:textId="77777777" w:rsidR="00756439" w:rsidRDefault="00756439" w:rsidP="00756439">
            <w:pPr>
              <w:pStyle w:val="NormalinTable"/>
            </w:pPr>
            <w:r>
              <w:rPr>
                <w:b/>
              </w:rPr>
              <w:t>2208 90 91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F26988" w14:textId="77777777" w:rsidR="00756439" w:rsidRDefault="00756439" w:rsidP="00756439">
            <w:pPr>
              <w:pStyle w:val="NormalinTable"/>
              <w:tabs>
                <w:tab w:val="left" w:pos="1250"/>
              </w:tabs>
            </w:pPr>
            <w:r>
              <w:t>0.00%</w:t>
            </w:r>
          </w:p>
        </w:tc>
      </w:tr>
      <w:tr w:rsidR="00756439" w14:paraId="45093525" w14:textId="77777777" w:rsidTr="00FC0611">
        <w:trPr>
          <w:cantSplit/>
        </w:trPr>
        <w:tc>
          <w:tcPr>
            <w:tcW w:w="0" w:type="auto"/>
            <w:tcBorders>
              <w:top w:val="single" w:sz="4" w:space="0" w:color="A6A6A6" w:themeColor="background1" w:themeShade="A6"/>
              <w:right w:val="single" w:sz="4" w:space="0" w:color="000000" w:themeColor="text1"/>
            </w:tcBorders>
          </w:tcPr>
          <w:p w14:paraId="675A7562" w14:textId="77777777" w:rsidR="00756439" w:rsidRDefault="00756439" w:rsidP="00756439">
            <w:pPr>
              <w:pStyle w:val="NormalinTable"/>
            </w:pPr>
            <w:r>
              <w:rPr>
                <w:b/>
              </w:rPr>
              <w:t>2208 90 99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561250" w14:textId="77777777" w:rsidR="00756439" w:rsidRDefault="00756439" w:rsidP="00756439">
            <w:pPr>
              <w:pStyle w:val="NormalinTable"/>
              <w:tabs>
                <w:tab w:val="left" w:pos="1250"/>
              </w:tabs>
            </w:pPr>
            <w:r>
              <w:t>0.00%</w:t>
            </w:r>
          </w:p>
        </w:tc>
      </w:tr>
      <w:tr w:rsidR="00756439" w14:paraId="2F5EA1B3" w14:textId="77777777" w:rsidTr="00FC0611">
        <w:trPr>
          <w:cantSplit/>
        </w:trPr>
        <w:tc>
          <w:tcPr>
            <w:tcW w:w="0" w:type="auto"/>
            <w:tcBorders>
              <w:top w:val="single" w:sz="4" w:space="0" w:color="A6A6A6" w:themeColor="background1" w:themeShade="A6"/>
              <w:right w:val="single" w:sz="4" w:space="0" w:color="000000" w:themeColor="text1"/>
            </w:tcBorders>
          </w:tcPr>
          <w:p w14:paraId="0D489B1F" w14:textId="77777777" w:rsidR="00756439" w:rsidRDefault="00756439" w:rsidP="00756439">
            <w:pPr>
              <w:pStyle w:val="NormalinTable"/>
            </w:pPr>
            <w:r>
              <w:rPr>
                <w:b/>
              </w:rPr>
              <w:t>2209 00 00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739D19" w14:textId="77777777" w:rsidR="00756439" w:rsidRDefault="00756439" w:rsidP="00756439">
            <w:pPr>
              <w:pStyle w:val="NormalinTable"/>
              <w:tabs>
                <w:tab w:val="left" w:pos="1250"/>
              </w:tabs>
            </w:pPr>
            <w:r>
              <w:t>0.00%</w:t>
            </w:r>
          </w:p>
        </w:tc>
      </w:tr>
      <w:tr w:rsidR="00756439" w14:paraId="2D25D49A" w14:textId="77777777" w:rsidTr="00FC0611">
        <w:trPr>
          <w:cantSplit/>
        </w:trPr>
        <w:tc>
          <w:tcPr>
            <w:tcW w:w="0" w:type="auto"/>
            <w:tcBorders>
              <w:top w:val="single" w:sz="4" w:space="0" w:color="A6A6A6" w:themeColor="background1" w:themeShade="A6"/>
              <w:right w:val="single" w:sz="4" w:space="0" w:color="000000" w:themeColor="text1"/>
            </w:tcBorders>
          </w:tcPr>
          <w:p w14:paraId="5C6E0CCB" w14:textId="77777777" w:rsidR="00756439" w:rsidRDefault="00756439" w:rsidP="00756439">
            <w:pPr>
              <w:pStyle w:val="NormalinTable"/>
            </w:pPr>
            <w:r>
              <w:rPr>
                <w:b/>
              </w:rPr>
              <w:t>2302 00 00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EDAD81" w14:textId="77777777" w:rsidR="00756439" w:rsidRDefault="00756439" w:rsidP="00756439">
            <w:pPr>
              <w:pStyle w:val="NormalinTable"/>
              <w:tabs>
                <w:tab w:val="left" w:pos="1250"/>
              </w:tabs>
            </w:pPr>
            <w:r>
              <w:t>0.00%</w:t>
            </w:r>
          </w:p>
        </w:tc>
      </w:tr>
      <w:tr w:rsidR="00756439" w14:paraId="6DFE57D4" w14:textId="77777777" w:rsidTr="00FC0611">
        <w:trPr>
          <w:cantSplit/>
        </w:trPr>
        <w:tc>
          <w:tcPr>
            <w:tcW w:w="0" w:type="auto"/>
            <w:tcBorders>
              <w:top w:val="single" w:sz="4" w:space="0" w:color="A6A6A6" w:themeColor="background1" w:themeShade="A6"/>
              <w:right w:val="single" w:sz="4" w:space="0" w:color="000000" w:themeColor="text1"/>
            </w:tcBorders>
          </w:tcPr>
          <w:p w14:paraId="1F59EE44" w14:textId="77777777" w:rsidR="00756439" w:rsidRDefault="00756439" w:rsidP="00756439">
            <w:pPr>
              <w:pStyle w:val="NormalinTable"/>
            </w:pPr>
            <w:r>
              <w:rPr>
                <w:b/>
              </w:rPr>
              <w:t>2303 10 11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816E70" w14:textId="77777777" w:rsidR="00756439" w:rsidRDefault="003B48D8" w:rsidP="00756439">
            <w:pPr>
              <w:pStyle w:val="NormalinTable"/>
              <w:tabs>
                <w:tab w:val="left" w:pos="1250"/>
              </w:tabs>
              <w:rPr>
                <w:ins w:id="6293" w:author="David Owen" w:date="2019-06-13T17:30:00Z"/>
              </w:rPr>
            </w:pPr>
            <w:ins w:id="6294" w:author="David Owen" w:date="2019-06-13T17:30:00Z">
              <w:r>
                <w:t xml:space="preserve">To 31/12/19: </w:t>
              </w:r>
            </w:ins>
            <w:r w:rsidR="00756439">
              <w:t>40.000 € / tonne</w:t>
            </w:r>
          </w:p>
          <w:p w14:paraId="581663C5" w14:textId="7BF6F7D2" w:rsidR="003B48D8" w:rsidRDefault="003B48D8" w:rsidP="00756439">
            <w:pPr>
              <w:pStyle w:val="NormalinTable"/>
              <w:tabs>
                <w:tab w:val="left" w:pos="1250"/>
              </w:tabs>
            </w:pPr>
            <w:ins w:id="6295" w:author="David Owen" w:date="2019-06-13T17:30:00Z">
              <w:r>
                <w:t>From 1/1/20: 0.00%</w:t>
              </w:r>
            </w:ins>
          </w:p>
        </w:tc>
      </w:tr>
      <w:tr w:rsidR="00756439" w14:paraId="060AFF5C" w14:textId="77777777" w:rsidTr="00FC0611">
        <w:trPr>
          <w:cantSplit/>
        </w:trPr>
        <w:tc>
          <w:tcPr>
            <w:tcW w:w="0" w:type="auto"/>
            <w:tcBorders>
              <w:top w:val="single" w:sz="4" w:space="0" w:color="A6A6A6" w:themeColor="background1" w:themeShade="A6"/>
              <w:right w:val="single" w:sz="4" w:space="0" w:color="000000" w:themeColor="text1"/>
            </w:tcBorders>
          </w:tcPr>
          <w:p w14:paraId="517C42FF" w14:textId="77777777" w:rsidR="00756439" w:rsidRDefault="00756439" w:rsidP="00756439">
            <w:pPr>
              <w:pStyle w:val="NormalinTable"/>
            </w:pPr>
            <w:r>
              <w:rPr>
                <w:b/>
              </w:rPr>
              <w:t>2306 90 19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3FE7F3" w14:textId="77777777" w:rsidR="00756439" w:rsidRDefault="003B48D8" w:rsidP="00756439">
            <w:pPr>
              <w:pStyle w:val="NormalinTable"/>
              <w:tabs>
                <w:tab w:val="left" w:pos="1250"/>
              </w:tabs>
              <w:rPr>
                <w:ins w:id="6296" w:author="David Owen" w:date="2019-06-13T17:30:00Z"/>
              </w:rPr>
            </w:pPr>
            <w:ins w:id="6297" w:author="David Owen" w:date="2019-06-13T17:30:00Z">
              <w:r>
                <w:t xml:space="preserve">To 31/12/19: </w:t>
              </w:r>
            </w:ins>
            <w:r w:rsidR="00756439">
              <w:t>6.000 € / tonne</w:t>
            </w:r>
          </w:p>
          <w:p w14:paraId="27230888" w14:textId="6EB21989" w:rsidR="003B48D8" w:rsidRDefault="003B48D8" w:rsidP="00756439">
            <w:pPr>
              <w:pStyle w:val="NormalinTable"/>
              <w:tabs>
                <w:tab w:val="left" w:pos="1250"/>
              </w:tabs>
            </w:pPr>
            <w:ins w:id="6298" w:author="David Owen" w:date="2019-06-13T17:30:00Z">
              <w:r>
                <w:t>From 1/1/20: 0.00%</w:t>
              </w:r>
            </w:ins>
          </w:p>
        </w:tc>
      </w:tr>
      <w:tr w:rsidR="00756439" w14:paraId="7D1112DA" w14:textId="77777777" w:rsidTr="00FC0611">
        <w:trPr>
          <w:cantSplit/>
        </w:trPr>
        <w:tc>
          <w:tcPr>
            <w:tcW w:w="0" w:type="auto"/>
            <w:tcBorders>
              <w:top w:val="single" w:sz="4" w:space="0" w:color="A6A6A6" w:themeColor="background1" w:themeShade="A6"/>
              <w:right w:val="single" w:sz="4" w:space="0" w:color="000000" w:themeColor="text1"/>
            </w:tcBorders>
          </w:tcPr>
          <w:p w14:paraId="6EF31781" w14:textId="77777777" w:rsidR="00756439" w:rsidRDefault="00756439" w:rsidP="00756439">
            <w:pPr>
              <w:pStyle w:val="NormalinTable"/>
            </w:pPr>
            <w:r>
              <w:rPr>
                <w:b/>
              </w:rPr>
              <w:t>2307 00 19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D99AB5" w14:textId="77777777" w:rsidR="00756439" w:rsidRDefault="00756439" w:rsidP="00756439">
            <w:pPr>
              <w:pStyle w:val="NormalinTable"/>
              <w:tabs>
                <w:tab w:val="left" w:pos="1250"/>
              </w:tabs>
            </w:pPr>
            <w:r>
              <w:t>0.00%</w:t>
            </w:r>
          </w:p>
        </w:tc>
      </w:tr>
      <w:tr w:rsidR="00756439" w14:paraId="7C560994" w14:textId="77777777" w:rsidTr="00FC0611">
        <w:trPr>
          <w:cantSplit/>
        </w:trPr>
        <w:tc>
          <w:tcPr>
            <w:tcW w:w="0" w:type="auto"/>
            <w:tcBorders>
              <w:top w:val="single" w:sz="4" w:space="0" w:color="A6A6A6" w:themeColor="background1" w:themeShade="A6"/>
              <w:right w:val="single" w:sz="4" w:space="0" w:color="000000" w:themeColor="text1"/>
            </w:tcBorders>
          </w:tcPr>
          <w:p w14:paraId="130D3434" w14:textId="77777777" w:rsidR="00756439" w:rsidRDefault="00756439" w:rsidP="00756439">
            <w:pPr>
              <w:pStyle w:val="NormalinTable"/>
            </w:pPr>
            <w:r>
              <w:rPr>
                <w:b/>
              </w:rPr>
              <w:t>2308 00 19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985DDE" w14:textId="77777777" w:rsidR="00756439" w:rsidRDefault="00756439" w:rsidP="00756439">
            <w:pPr>
              <w:pStyle w:val="NormalinTable"/>
              <w:tabs>
                <w:tab w:val="left" w:pos="1250"/>
              </w:tabs>
            </w:pPr>
            <w:r>
              <w:t>0.00%</w:t>
            </w:r>
          </w:p>
        </w:tc>
      </w:tr>
      <w:tr w:rsidR="00756439" w14:paraId="41EDA8F4" w14:textId="77777777" w:rsidTr="00FC0611">
        <w:trPr>
          <w:cantSplit/>
        </w:trPr>
        <w:tc>
          <w:tcPr>
            <w:tcW w:w="0" w:type="auto"/>
            <w:tcBorders>
              <w:top w:val="single" w:sz="4" w:space="0" w:color="A6A6A6" w:themeColor="background1" w:themeShade="A6"/>
              <w:right w:val="single" w:sz="4" w:space="0" w:color="000000" w:themeColor="text1"/>
            </w:tcBorders>
          </w:tcPr>
          <w:p w14:paraId="0BBA5D64" w14:textId="77777777" w:rsidR="00756439" w:rsidRDefault="00756439" w:rsidP="00756439">
            <w:pPr>
              <w:pStyle w:val="NormalinTable"/>
            </w:pPr>
            <w:r>
              <w:rPr>
                <w:b/>
              </w:rPr>
              <w:t>2308 00 90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9D8B17" w14:textId="77777777" w:rsidR="00756439" w:rsidRDefault="00756439" w:rsidP="00756439">
            <w:pPr>
              <w:pStyle w:val="NormalinTable"/>
              <w:tabs>
                <w:tab w:val="left" w:pos="1250"/>
              </w:tabs>
            </w:pPr>
            <w:r>
              <w:t>0.00%</w:t>
            </w:r>
          </w:p>
        </w:tc>
      </w:tr>
      <w:tr w:rsidR="00756439" w14:paraId="558C16E9" w14:textId="77777777" w:rsidTr="00FC0611">
        <w:trPr>
          <w:cantSplit/>
        </w:trPr>
        <w:tc>
          <w:tcPr>
            <w:tcW w:w="0" w:type="auto"/>
            <w:tcBorders>
              <w:top w:val="single" w:sz="4" w:space="0" w:color="A6A6A6" w:themeColor="background1" w:themeShade="A6"/>
              <w:right w:val="single" w:sz="4" w:space="0" w:color="000000" w:themeColor="text1"/>
            </w:tcBorders>
          </w:tcPr>
          <w:p w14:paraId="557769F0" w14:textId="77777777" w:rsidR="00756439" w:rsidRDefault="00756439" w:rsidP="00756439">
            <w:pPr>
              <w:pStyle w:val="NormalinTable"/>
            </w:pPr>
            <w:r>
              <w:rPr>
                <w:b/>
              </w:rPr>
              <w:t>2309 10 13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27F919" w14:textId="77777777" w:rsidR="00756439" w:rsidRDefault="00756439" w:rsidP="00756439">
            <w:pPr>
              <w:pStyle w:val="NormalinTable"/>
              <w:tabs>
                <w:tab w:val="left" w:pos="1250"/>
              </w:tabs>
            </w:pPr>
            <w:r>
              <w:t>0.00%</w:t>
            </w:r>
          </w:p>
        </w:tc>
      </w:tr>
      <w:tr w:rsidR="00756439" w14:paraId="0213799F" w14:textId="77777777" w:rsidTr="00FC0611">
        <w:trPr>
          <w:cantSplit/>
        </w:trPr>
        <w:tc>
          <w:tcPr>
            <w:tcW w:w="0" w:type="auto"/>
            <w:tcBorders>
              <w:top w:val="single" w:sz="4" w:space="0" w:color="A6A6A6" w:themeColor="background1" w:themeShade="A6"/>
              <w:right w:val="single" w:sz="4" w:space="0" w:color="000000" w:themeColor="text1"/>
            </w:tcBorders>
          </w:tcPr>
          <w:p w14:paraId="7A57D8E2" w14:textId="77777777" w:rsidR="00756439" w:rsidRDefault="00756439" w:rsidP="00756439">
            <w:pPr>
              <w:pStyle w:val="NormalinTable"/>
            </w:pPr>
            <w:r>
              <w:rPr>
                <w:b/>
              </w:rPr>
              <w:t>2309 10 15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285A0E" w14:textId="77777777" w:rsidR="00756439" w:rsidRDefault="00756439" w:rsidP="00756439">
            <w:pPr>
              <w:pStyle w:val="NormalinTable"/>
              <w:tabs>
                <w:tab w:val="left" w:pos="1250"/>
              </w:tabs>
            </w:pPr>
            <w:r>
              <w:t>0.00%</w:t>
            </w:r>
          </w:p>
        </w:tc>
      </w:tr>
      <w:tr w:rsidR="00756439" w14:paraId="52729E08" w14:textId="77777777" w:rsidTr="00FC0611">
        <w:trPr>
          <w:cantSplit/>
        </w:trPr>
        <w:tc>
          <w:tcPr>
            <w:tcW w:w="0" w:type="auto"/>
            <w:tcBorders>
              <w:top w:val="single" w:sz="4" w:space="0" w:color="A6A6A6" w:themeColor="background1" w:themeShade="A6"/>
              <w:right w:val="single" w:sz="4" w:space="0" w:color="000000" w:themeColor="text1"/>
            </w:tcBorders>
          </w:tcPr>
          <w:p w14:paraId="402D7485" w14:textId="77777777" w:rsidR="00756439" w:rsidRDefault="00756439" w:rsidP="00756439">
            <w:pPr>
              <w:pStyle w:val="NormalinTable"/>
            </w:pPr>
            <w:r>
              <w:rPr>
                <w:b/>
              </w:rPr>
              <w:t>2309 10 19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DBEF28" w14:textId="77777777" w:rsidR="00756439" w:rsidRDefault="00756439" w:rsidP="00756439">
            <w:pPr>
              <w:pStyle w:val="NormalinTable"/>
              <w:tabs>
                <w:tab w:val="left" w:pos="1250"/>
              </w:tabs>
            </w:pPr>
            <w:r>
              <w:t>0.00%</w:t>
            </w:r>
          </w:p>
        </w:tc>
      </w:tr>
      <w:tr w:rsidR="00756439" w14:paraId="708A085C" w14:textId="77777777" w:rsidTr="00FC0611">
        <w:trPr>
          <w:cantSplit/>
        </w:trPr>
        <w:tc>
          <w:tcPr>
            <w:tcW w:w="0" w:type="auto"/>
            <w:tcBorders>
              <w:top w:val="single" w:sz="4" w:space="0" w:color="A6A6A6" w:themeColor="background1" w:themeShade="A6"/>
              <w:right w:val="single" w:sz="4" w:space="0" w:color="000000" w:themeColor="text1"/>
            </w:tcBorders>
          </w:tcPr>
          <w:p w14:paraId="12258435" w14:textId="77777777" w:rsidR="00756439" w:rsidRDefault="00756439" w:rsidP="00756439">
            <w:pPr>
              <w:pStyle w:val="NormalinTable"/>
            </w:pPr>
            <w:r>
              <w:rPr>
                <w:b/>
              </w:rPr>
              <w:t>2309 10 33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4D9CED" w14:textId="77777777" w:rsidR="00756439" w:rsidRDefault="00756439" w:rsidP="00756439">
            <w:pPr>
              <w:pStyle w:val="NormalinTable"/>
              <w:tabs>
                <w:tab w:val="left" w:pos="1250"/>
              </w:tabs>
            </w:pPr>
            <w:r>
              <w:t>0.00%</w:t>
            </w:r>
          </w:p>
        </w:tc>
      </w:tr>
      <w:tr w:rsidR="00756439" w14:paraId="0C3338FB" w14:textId="77777777" w:rsidTr="00FC0611">
        <w:trPr>
          <w:cantSplit/>
        </w:trPr>
        <w:tc>
          <w:tcPr>
            <w:tcW w:w="0" w:type="auto"/>
            <w:tcBorders>
              <w:top w:val="single" w:sz="4" w:space="0" w:color="A6A6A6" w:themeColor="background1" w:themeShade="A6"/>
              <w:right w:val="single" w:sz="4" w:space="0" w:color="000000" w:themeColor="text1"/>
            </w:tcBorders>
          </w:tcPr>
          <w:p w14:paraId="7A6FB092" w14:textId="77777777" w:rsidR="00756439" w:rsidRDefault="00756439" w:rsidP="00756439">
            <w:pPr>
              <w:pStyle w:val="NormalinTable"/>
            </w:pPr>
            <w:r>
              <w:rPr>
                <w:b/>
              </w:rPr>
              <w:t>2309 10 39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D5DAAF" w14:textId="77777777" w:rsidR="00756439" w:rsidRDefault="00756439" w:rsidP="00756439">
            <w:pPr>
              <w:pStyle w:val="NormalinTable"/>
              <w:tabs>
                <w:tab w:val="left" w:pos="1250"/>
              </w:tabs>
            </w:pPr>
            <w:r>
              <w:t>0.00%</w:t>
            </w:r>
          </w:p>
        </w:tc>
      </w:tr>
      <w:tr w:rsidR="00756439" w14:paraId="2C4A6503" w14:textId="77777777" w:rsidTr="00FC0611">
        <w:trPr>
          <w:cantSplit/>
        </w:trPr>
        <w:tc>
          <w:tcPr>
            <w:tcW w:w="0" w:type="auto"/>
            <w:tcBorders>
              <w:top w:val="single" w:sz="4" w:space="0" w:color="A6A6A6" w:themeColor="background1" w:themeShade="A6"/>
              <w:right w:val="single" w:sz="4" w:space="0" w:color="000000" w:themeColor="text1"/>
            </w:tcBorders>
          </w:tcPr>
          <w:p w14:paraId="241D9AA6" w14:textId="77777777" w:rsidR="00756439" w:rsidRDefault="00756439" w:rsidP="00756439">
            <w:pPr>
              <w:pStyle w:val="NormalinTable"/>
            </w:pPr>
            <w:r>
              <w:rPr>
                <w:b/>
              </w:rPr>
              <w:t>2309 10 51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C2A541" w14:textId="77777777" w:rsidR="00756439" w:rsidRDefault="00756439" w:rsidP="00756439">
            <w:pPr>
              <w:pStyle w:val="NormalinTable"/>
              <w:tabs>
                <w:tab w:val="left" w:pos="1250"/>
              </w:tabs>
            </w:pPr>
            <w:r>
              <w:t>0.00%</w:t>
            </w:r>
          </w:p>
        </w:tc>
      </w:tr>
      <w:tr w:rsidR="00756439" w14:paraId="3DD855F5" w14:textId="77777777" w:rsidTr="00FC0611">
        <w:trPr>
          <w:cantSplit/>
        </w:trPr>
        <w:tc>
          <w:tcPr>
            <w:tcW w:w="0" w:type="auto"/>
            <w:tcBorders>
              <w:top w:val="single" w:sz="4" w:space="0" w:color="A6A6A6" w:themeColor="background1" w:themeShade="A6"/>
              <w:right w:val="single" w:sz="4" w:space="0" w:color="000000" w:themeColor="text1"/>
            </w:tcBorders>
          </w:tcPr>
          <w:p w14:paraId="3D11F8FC" w14:textId="77777777" w:rsidR="00756439" w:rsidRDefault="00756439" w:rsidP="00756439">
            <w:pPr>
              <w:pStyle w:val="NormalinTable"/>
            </w:pPr>
            <w:r>
              <w:rPr>
                <w:b/>
              </w:rPr>
              <w:t>2309 10 53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89ADAA" w14:textId="77777777" w:rsidR="00756439" w:rsidRDefault="00756439" w:rsidP="00756439">
            <w:pPr>
              <w:pStyle w:val="NormalinTable"/>
              <w:tabs>
                <w:tab w:val="left" w:pos="1250"/>
              </w:tabs>
            </w:pPr>
            <w:r>
              <w:t>0.00%</w:t>
            </w:r>
          </w:p>
        </w:tc>
      </w:tr>
      <w:tr w:rsidR="00756439" w14:paraId="672BFC67" w14:textId="77777777" w:rsidTr="00FC0611">
        <w:trPr>
          <w:cantSplit/>
        </w:trPr>
        <w:tc>
          <w:tcPr>
            <w:tcW w:w="0" w:type="auto"/>
            <w:tcBorders>
              <w:top w:val="single" w:sz="4" w:space="0" w:color="A6A6A6" w:themeColor="background1" w:themeShade="A6"/>
              <w:right w:val="single" w:sz="4" w:space="0" w:color="000000" w:themeColor="text1"/>
            </w:tcBorders>
          </w:tcPr>
          <w:p w14:paraId="2F6673F1" w14:textId="77777777" w:rsidR="00756439" w:rsidRDefault="00756439" w:rsidP="00756439">
            <w:pPr>
              <w:pStyle w:val="NormalinTable"/>
            </w:pPr>
            <w:r>
              <w:rPr>
                <w:b/>
              </w:rPr>
              <w:t>2309 10 59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7AB986" w14:textId="77777777" w:rsidR="00756439" w:rsidRDefault="00756439" w:rsidP="00756439">
            <w:pPr>
              <w:pStyle w:val="NormalinTable"/>
              <w:tabs>
                <w:tab w:val="left" w:pos="1250"/>
              </w:tabs>
            </w:pPr>
            <w:r>
              <w:t>0.00%</w:t>
            </w:r>
          </w:p>
        </w:tc>
      </w:tr>
      <w:tr w:rsidR="00756439" w14:paraId="1ECD4B5B" w14:textId="77777777" w:rsidTr="00FC0611">
        <w:trPr>
          <w:cantSplit/>
        </w:trPr>
        <w:tc>
          <w:tcPr>
            <w:tcW w:w="0" w:type="auto"/>
            <w:tcBorders>
              <w:top w:val="single" w:sz="4" w:space="0" w:color="A6A6A6" w:themeColor="background1" w:themeShade="A6"/>
              <w:right w:val="single" w:sz="4" w:space="0" w:color="000000" w:themeColor="text1"/>
            </w:tcBorders>
          </w:tcPr>
          <w:p w14:paraId="1D7EFA80" w14:textId="77777777" w:rsidR="00756439" w:rsidRDefault="00756439" w:rsidP="00756439">
            <w:pPr>
              <w:pStyle w:val="NormalinTable"/>
            </w:pPr>
            <w:r>
              <w:rPr>
                <w:b/>
              </w:rPr>
              <w:t>2309 10 70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5CB660" w14:textId="77777777" w:rsidR="00756439" w:rsidRDefault="00756439" w:rsidP="00756439">
            <w:pPr>
              <w:pStyle w:val="NormalinTable"/>
              <w:tabs>
                <w:tab w:val="left" w:pos="1250"/>
              </w:tabs>
            </w:pPr>
            <w:r>
              <w:t>0.00%</w:t>
            </w:r>
          </w:p>
        </w:tc>
      </w:tr>
      <w:tr w:rsidR="00756439" w14:paraId="13C7BF9C" w14:textId="77777777" w:rsidTr="00FC0611">
        <w:trPr>
          <w:cantSplit/>
        </w:trPr>
        <w:tc>
          <w:tcPr>
            <w:tcW w:w="0" w:type="auto"/>
            <w:tcBorders>
              <w:top w:val="single" w:sz="4" w:space="0" w:color="A6A6A6" w:themeColor="background1" w:themeShade="A6"/>
              <w:right w:val="single" w:sz="4" w:space="0" w:color="000000" w:themeColor="text1"/>
            </w:tcBorders>
          </w:tcPr>
          <w:p w14:paraId="44D0AAAA" w14:textId="77777777" w:rsidR="00756439" w:rsidRDefault="00756439" w:rsidP="00756439">
            <w:pPr>
              <w:pStyle w:val="NormalinTable"/>
            </w:pPr>
            <w:r>
              <w:rPr>
                <w:b/>
              </w:rPr>
              <w:t>2309 10 90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3015F9" w14:textId="77777777" w:rsidR="00756439" w:rsidRDefault="00756439" w:rsidP="00756439">
            <w:pPr>
              <w:pStyle w:val="NormalinTable"/>
              <w:tabs>
                <w:tab w:val="left" w:pos="1250"/>
              </w:tabs>
            </w:pPr>
            <w:r>
              <w:t>0.00%</w:t>
            </w:r>
          </w:p>
        </w:tc>
      </w:tr>
      <w:tr w:rsidR="00756439" w14:paraId="6D0AB487" w14:textId="77777777" w:rsidTr="00FC0611">
        <w:trPr>
          <w:cantSplit/>
        </w:trPr>
        <w:tc>
          <w:tcPr>
            <w:tcW w:w="0" w:type="auto"/>
            <w:tcBorders>
              <w:top w:val="single" w:sz="4" w:space="0" w:color="A6A6A6" w:themeColor="background1" w:themeShade="A6"/>
              <w:right w:val="single" w:sz="4" w:space="0" w:color="000000" w:themeColor="text1"/>
            </w:tcBorders>
          </w:tcPr>
          <w:p w14:paraId="710E8874" w14:textId="77777777" w:rsidR="00756439" w:rsidRDefault="00756439" w:rsidP="00756439">
            <w:pPr>
              <w:pStyle w:val="NormalinTable"/>
            </w:pPr>
            <w:r>
              <w:rPr>
                <w:b/>
              </w:rPr>
              <w:t>2309 90 10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95C09A" w14:textId="77777777" w:rsidR="00756439" w:rsidRDefault="00756439" w:rsidP="00756439">
            <w:pPr>
              <w:pStyle w:val="NormalinTable"/>
              <w:tabs>
                <w:tab w:val="left" w:pos="1250"/>
              </w:tabs>
            </w:pPr>
            <w:r>
              <w:t>0.00%</w:t>
            </w:r>
          </w:p>
        </w:tc>
      </w:tr>
      <w:tr w:rsidR="00756439" w14:paraId="20A6DAC7" w14:textId="77777777" w:rsidTr="00FC0611">
        <w:trPr>
          <w:cantSplit/>
        </w:trPr>
        <w:tc>
          <w:tcPr>
            <w:tcW w:w="0" w:type="auto"/>
            <w:tcBorders>
              <w:top w:val="single" w:sz="4" w:space="0" w:color="A6A6A6" w:themeColor="background1" w:themeShade="A6"/>
              <w:right w:val="single" w:sz="4" w:space="0" w:color="000000" w:themeColor="text1"/>
            </w:tcBorders>
          </w:tcPr>
          <w:p w14:paraId="4EBC7E0D" w14:textId="77777777" w:rsidR="00756439" w:rsidRDefault="00756439" w:rsidP="00756439">
            <w:pPr>
              <w:pStyle w:val="NormalinTable"/>
            </w:pPr>
            <w:r>
              <w:rPr>
                <w:b/>
              </w:rPr>
              <w:t>2309 90 31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3C9EDA" w14:textId="77777777" w:rsidR="00756439" w:rsidRDefault="00756439" w:rsidP="00756439">
            <w:pPr>
              <w:pStyle w:val="NormalinTable"/>
              <w:tabs>
                <w:tab w:val="left" w:pos="1250"/>
              </w:tabs>
            </w:pPr>
            <w:r>
              <w:t>0.00%</w:t>
            </w:r>
          </w:p>
        </w:tc>
      </w:tr>
      <w:tr w:rsidR="00756439" w14:paraId="39C9DEC7" w14:textId="77777777" w:rsidTr="00FC0611">
        <w:trPr>
          <w:cantSplit/>
        </w:trPr>
        <w:tc>
          <w:tcPr>
            <w:tcW w:w="0" w:type="auto"/>
            <w:tcBorders>
              <w:top w:val="single" w:sz="4" w:space="0" w:color="A6A6A6" w:themeColor="background1" w:themeShade="A6"/>
              <w:right w:val="single" w:sz="4" w:space="0" w:color="000000" w:themeColor="text1"/>
            </w:tcBorders>
          </w:tcPr>
          <w:p w14:paraId="3C23C601" w14:textId="77777777" w:rsidR="00756439" w:rsidRDefault="00756439" w:rsidP="00756439">
            <w:pPr>
              <w:pStyle w:val="NormalinTable"/>
            </w:pPr>
            <w:r>
              <w:rPr>
                <w:b/>
              </w:rPr>
              <w:t>2309 90 33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6FF9AB" w14:textId="77777777" w:rsidR="00756439" w:rsidRDefault="00756439" w:rsidP="00756439">
            <w:pPr>
              <w:pStyle w:val="NormalinTable"/>
              <w:tabs>
                <w:tab w:val="left" w:pos="1250"/>
              </w:tabs>
            </w:pPr>
            <w:r>
              <w:t>0.00%</w:t>
            </w:r>
          </w:p>
        </w:tc>
      </w:tr>
      <w:tr w:rsidR="00756439" w14:paraId="6E2D6A9B" w14:textId="77777777" w:rsidTr="00FC0611">
        <w:trPr>
          <w:cantSplit/>
        </w:trPr>
        <w:tc>
          <w:tcPr>
            <w:tcW w:w="0" w:type="auto"/>
            <w:tcBorders>
              <w:top w:val="single" w:sz="4" w:space="0" w:color="A6A6A6" w:themeColor="background1" w:themeShade="A6"/>
              <w:right w:val="single" w:sz="4" w:space="0" w:color="000000" w:themeColor="text1"/>
            </w:tcBorders>
          </w:tcPr>
          <w:p w14:paraId="107440FA" w14:textId="77777777" w:rsidR="00756439" w:rsidRDefault="00756439" w:rsidP="00756439">
            <w:pPr>
              <w:pStyle w:val="NormalinTable"/>
            </w:pPr>
            <w:r>
              <w:rPr>
                <w:b/>
              </w:rPr>
              <w:t>2309 90 35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ED71A3" w14:textId="77777777" w:rsidR="00756439" w:rsidRDefault="00756439" w:rsidP="00756439">
            <w:pPr>
              <w:pStyle w:val="NormalinTable"/>
              <w:tabs>
                <w:tab w:val="left" w:pos="1250"/>
              </w:tabs>
            </w:pPr>
            <w:r>
              <w:t>0.00%</w:t>
            </w:r>
          </w:p>
        </w:tc>
      </w:tr>
      <w:tr w:rsidR="00756439" w14:paraId="3701FCC7" w14:textId="77777777" w:rsidTr="00FC0611">
        <w:trPr>
          <w:cantSplit/>
        </w:trPr>
        <w:tc>
          <w:tcPr>
            <w:tcW w:w="0" w:type="auto"/>
            <w:tcBorders>
              <w:top w:val="single" w:sz="4" w:space="0" w:color="A6A6A6" w:themeColor="background1" w:themeShade="A6"/>
              <w:right w:val="single" w:sz="4" w:space="0" w:color="000000" w:themeColor="text1"/>
            </w:tcBorders>
          </w:tcPr>
          <w:p w14:paraId="5F5FA7D4" w14:textId="77777777" w:rsidR="00756439" w:rsidRDefault="00756439" w:rsidP="00756439">
            <w:pPr>
              <w:pStyle w:val="NormalinTable"/>
            </w:pPr>
            <w:r>
              <w:rPr>
                <w:b/>
              </w:rPr>
              <w:t>2309 90 39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B66307" w14:textId="77777777" w:rsidR="00756439" w:rsidRDefault="00756439" w:rsidP="00756439">
            <w:pPr>
              <w:pStyle w:val="NormalinTable"/>
              <w:tabs>
                <w:tab w:val="left" w:pos="1250"/>
              </w:tabs>
            </w:pPr>
            <w:r>
              <w:t>0.00%</w:t>
            </w:r>
          </w:p>
        </w:tc>
      </w:tr>
      <w:tr w:rsidR="00756439" w14:paraId="30653742" w14:textId="77777777" w:rsidTr="00FC0611">
        <w:trPr>
          <w:cantSplit/>
        </w:trPr>
        <w:tc>
          <w:tcPr>
            <w:tcW w:w="0" w:type="auto"/>
            <w:tcBorders>
              <w:top w:val="single" w:sz="4" w:space="0" w:color="A6A6A6" w:themeColor="background1" w:themeShade="A6"/>
              <w:right w:val="single" w:sz="4" w:space="0" w:color="000000" w:themeColor="text1"/>
            </w:tcBorders>
          </w:tcPr>
          <w:p w14:paraId="624B343C" w14:textId="77777777" w:rsidR="00756439" w:rsidRDefault="00756439" w:rsidP="00756439">
            <w:pPr>
              <w:pStyle w:val="NormalinTable"/>
            </w:pPr>
            <w:r>
              <w:rPr>
                <w:b/>
              </w:rPr>
              <w:t>2309 90 41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1FC8BF" w14:textId="77777777" w:rsidR="00756439" w:rsidRDefault="00756439" w:rsidP="00756439">
            <w:pPr>
              <w:pStyle w:val="NormalinTable"/>
              <w:tabs>
                <w:tab w:val="left" w:pos="1250"/>
              </w:tabs>
            </w:pPr>
            <w:r>
              <w:t>0.00%</w:t>
            </w:r>
          </w:p>
        </w:tc>
      </w:tr>
      <w:tr w:rsidR="00756439" w14:paraId="1CD4B73D" w14:textId="77777777" w:rsidTr="00FC0611">
        <w:trPr>
          <w:cantSplit/>
        </w:trPr>
        <w:tc>
          <w:tcPr>
            <w:tcW w:w="0" w:type="auto"/>
            <w:tcBorders>
              <w:top w:val="single" w:sz="4" w:space="0" w:color="A6A6A6" w:themeColor="background1" w:themeShade="A6"/>
              <w:right w:val="single" w:sz="4" w:space="0" w:color="000000" w:themeColor="text1"/>
            </w:tcBorders>
          </w:tcPr>
          <w:p w14:paraId="360599CC" w14:textId="77777777" w:rsidR="00756439" w:rsidRDefault="00756439" w:rsidP="00756439">
            <w:pPr>
              <w:pStyle w:val="NormalinTable"/>
            </w:pPr>
            <w:r>
              <w:rPr>
                <w:b/>
              </w:rPr>
              <w:t>2309 90 43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E9F124" w14:textId="77777777" w:rsidR="00756439" w:rsidRDefault="00756439" w:rsidP="00756439">
            <w:pPr>
              <w:pStyle w:val="NormalinTable"/>
              <w:tabs>
                <w:tab w:val="left" w:pos="1250"/>
              </w:tabs>
            </w:pPr>
            <w:r>
              <w:t>0.00%</w:t>
            </w:r>
          </w:p>
        </w:tc>
      </w:tr>
      <w:tr w:rsidR="00756439" w14:paraId="2E0F573A" w14:textId="77777777" w:rsidTr="00FC0611">
        <w:trPr>
          <w:cantSplit/>
        </w:trPr>
        <w:tc>
          <w:tcPr>
            <w:tcW w:w="0" w:type="auto"/>
            <w:tcBorders>
              <w:top w:val="single" w:sz="4" w:space="0" w:color="A6A6A6" w:themeColor="background1" w:themeShade="A6"/>
              <w:right w:val="single" w:sz="4" w:space="0" w:color="000000" w:themeColor="text1"/>
            </w:tcBorders>
          </w:tcPr>
          <w:p w14:paraId="27866BBD" w14:textId="77777777" w:rsidR="00756439" w:rsidRDefault="00756439" w:rsidP="00756439">
            <w:pPr>
              <w:pStyle w:val="NormalinTable"/>
            </w:pPr>
            <w:r>
              <w:rPr>
                <w:b/>
              </w:rPr>
              <w:lastRenderedPageBreak/>
              <w:t>2309 90 49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DFFD8F" w14:textId="77777777" w:rsidR="00756439" w:rsidRDefault="00756439" w:rsidP="00756439">
            <w:pPr>
              <w:pStyle w:val="NormalinTable"/>
              <w:tabs>
                <w:tab w:val="left" w:pos="1250"/>
              </w:tabs>
            </w:pPr>
            <w:r>
              <w:t>0.00%</w:t>
            </w:r>
          </w:p>
        </w:tc>
      </w:tr>
      <w:tr w:rsidR="00756439" w14:paraId="6501B790" w14:textId="77777777" w:rsidTr="00FC0611">
        <w:trPr>
          <w:cantSplit/>
        </w:trPr>
        <w:tc>
          <w:tcPr>
            <w:tcW w:w="0" w:type="auto"/>
            <w:tcBorders>
              <w:top w:val="single" w:sz="4" w:space="0" w:color="A6A6A6" w:themeColor="background1" w:themeShade="A6"/>
              <w:right w:val="single" w:sz="4" w:space="0" w:color="000000" w:themeColor="text1"/>
            </w:tcBorders>
          </w:tcPr>
          <w:p w14:paraId="1D9224B7" w14:textId="77777777" w:rsidR="00756439" w:rsidRDefault="00756439" w:rsidP="00756439">
            <w:pPr>
              <w:pStyle w:val="NormalinTable"/>
            </w:pPr>
            <w:r>
              <w:rPr>
                <w:b/>
              </w:rPr>
              <w:t>2309 90 51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972F64" w14:textId="77777777" w:rsidR="00756439" w:rsidRDefault="00756439" w:rsidP="00756439">
            <w:pPr>
              <w:pStyle w:val="NormalinTable"/>
              <w:tabs>
                <w:tab w:val="left" w:pos="1250"/>
              </w:tabs>
            </w:pPr>
            <w:r>
              <w:t>0.00%</w:t>
            </w:r>
          </w:p>
        </w:tc>
      </w:tr>
      <w:tr w:rsidR="00756439" w14:paraId="7879FB35" w14:textId="77777777" w:rsidTr="00FC0611">
        <w:trPr>
          <w:cantSplit/>
        </w:trPr>
        <w:tc>
          <w:tcPr>
            <w:tcW w:w="0" w:type="auto"/>
            <w:tcBorders>
              <w:top w:val="single" w:sz="4" w:space="0" w:color="A6A6A6" w:themeColor="background1" w:themeShade="A6"/>
              <w:right w:val="single" w:sz="4" w:space="0" w:color="000000" w:themeColor="text1"/>
            </w:tcBorders>
          </w:tcPr>
          <w:p w14:paraId="0DEBFDE9" w14:textId="77777777" w:rsidR="00756439" w:rsidRDefault="00756439" w:rsidP="00756439">
            <w:pPr>
              <w:pStyle w:val="NormalinTable"/>
            </w:pPr>
            <w:r>
              <w:rPr>
                <w:b/>
              </w:rPr>
              <w:t>2309 90 53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788B05" w14:textId="77777777" w:rsidR="00756439" w:rsidRDefault="00756439" w:rsidP="00756439">
            <w:pPr>
              <w:pStyle w:val="NormalinTable"/>
              <w:tabs>
                <w:tab w:val="left" w:pos="1250"/>
              </w:tabs>
            </w:pPr>
            <w:r>
              <w:t>0.00%</w:t>
            </w:r>
          </w:p>
        </w:tc>
      </w:tr>
      <w:tr w:rsidR="00756439" w14:paraId="3626B724" w14:textId="77777777" w:rsidTr="00FC0611">
        <w:trPr>
          <w:cantSplit/>
        </w:trPr>
        <w:tc>
          <w:tcPr>
            <w:tcW w:w="0" w:type="auto"/>
            <w:tcBorders>
              <w:top w:val="single" w:sz="4" w:space="0" w:color="A6A6A6" w:themeColor="background1" w:themeShade="A6"/>
              <w:right w:val="single" w:sz="4" w:space="0" w:color="000000" w:themeColor="text1"/>
            </w:tcBorders>
          </w:tcPr>
          <w:p w14:paraId="7AA70986" w14:textId="77777777" w:rsidR="00756439" w:rsidRDefault="00756439" w:rsidP="00756439">
            <w:pPr>
              <w:pStyle w:val="NormalinTable"/>
            </w:pPr>
            <w:r>
              <w:rPr>
                <w:b/>
              </w:rPr>
              <w:t>2309 90 59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2561D2" w14:textId="77777777" w:rsidR="00756439" w:rsidRDefault="00756439" w:rsidP="00756439">
            <w:pPr>
              <w:pStyle w:val="NormalinTable"/>
              <w:tabs>
                <w:tab w:val="left" w:pos="1250"/>
              </w:tabs>
            </w:pPr>
            <w:r>
              <w:t>0.00%</w:t>
            </w:r>
          </w:p>
        </w:tc>
      </w:tr>
      <w:tr w:rsidR="00756439" w14:paraId="58688569" w14:textId="77777777" w:rsidTr="00FC0611">
        <w:trPr>
          <w:cantSplit/>
        </w:trPr>
        <w:tc>
          <w:tcPr>
            <w:tcW w:w="0" w:type="auto"/>
            <w:tcBorders>
              <w:top w:val="single" w:sz="4" w:space="0" w:color="A6A6A6" w:themeColor="background1" w:themeShade="A6"/>
              <w:right w:val="single" w:sz="4" w:space="0" w:color="000000" w:themeColor="text1"/>
            </w:tcBorders>
          </w:tcPr>
          <w:p w14:paraId="064CB1AE" w14:textId="77777777" w:rsidR="00756439" w:rsidRDefault="00756439" w:rsidP="00756439">
            <w:pPr>
              <w:pStyle w:val="NormalinTable"/>
            </w:pPr>
            <w:r>
              <w:rPr>
                <w:b/>
              </w:rPr>
              <w:t>2309 90 70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490C45" w14:textId="77777777" w:rsidR="00756439" w:rsidRDefault="00756439" w:rsidP="00756439">
            <w:pPr>
              <w:pStyle w:val="NormalinTable"/>
              <w:tabs>
                <w:tab w:val="left" w:pos="1250"/>
              </w:tabs>
            </w:pPr>
            <w:r>
              <w:t>0.00%</w:t>
            </w:r>
          </w:p>
        </w:tc>
      </w:tr>
      <w:tr w:rsidR="00756439" w14:paraId="77B5E7DA" w14:textId="77777777" w:rsidTr="00FC0611">
        <w:trPr>
          <w:cantSplit/>
        </w:trPr>
        <w:tc>
          <w:tcPr>
            <w:tcW w:w="0" w:type="auto"/>
            <w:tcBorders>
              <w:top w:val="single" w:sz="4" w:space="0" w:color="A6A6A6" w:themeColor="background1" w:themeShade="A6"/>
              <w:right w:val="single" w:sz="4" w:space="0" w:color="000000" w:themeColor="text1"/>
            </w:tcBorders>
          </w:tcPr>
          <w:p w14:paraId="3CD2FEE3" w14:textId="77777777" w:rsidR="00756439" w:rsidRDefault="00756439" w:rsidP="00756439">
            <w:pPr>
              <w:pStyle w:val="NormalinTable"/>
            </w:pPr>
            <w:r>
              <w:rPr>
                <w:b/>
              </w:rPr>
              <w:t>2309 90 91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8919F8" w14:textId="77777777" w:rsidR="00756439" w:rsidRDefault="00756439" w:rsidP="00756439">
            <w:pPr>
              <w:pStyle w:val="NormalinTable"/>
              <w:tabs>
                <w:tab w:val="left" w:pos="1250"/>
              </w:tabs>
            </w:pPr>
            <w:r>
              <w:t>0.00%</w:t>
            </w:r>
          </w:p>
        </w:tc>
      </w:tr>
      <w:tr w:rsidR="00756439" w14:paraId="40F51B54" w14:textId="77777777" w:rsidTr="00FC0611">
        <w:trPr>
          <w:cantSplit/>
        </w:trPr>
        <w:tc>
          <w:tcPr>
            <w:tcW w:w="0" w:type="auto"/>
            <w:tcBorders>
              <w:top w:val="single" w:sz="4" w:space="0" w:color="A6A6A6" w:themeColor="background1" w:themeShade="A6"/>
              <w:right w:val="single" w:sz="4" w:space="0" w:color="000000" w:themeColor="text1"/>
            </w:tcBorders>
          </w:tcPr>
          <w:p w14:paraId="188C8F35" w14:textId="77777777" w:rsidR="00756439" w:rsidRDefault="00756439" w:rsidP="00756439">
            <w:pPr>
              <w:pStyle w:val="NormalinTable"/>
            </w:pPr>
            <w:r>
              <w:rPr>
                <w:b/>
              </w:rPr>
              <w:t>2309 90 96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5EA537" w14:textId="77777777" w:rsidR="00756439" w:rsidRDefault="00756439" w:rsidP="00756439">
            <w:pPr>
              <w:pStyle w:val="NormalinTable"/>
              <w:tabs>
                <w:tab w:val="left" w:pos="1250"/>
              </w:tabs>
            </w:pPr>
            <w:r>
              <w:t>0.00%</w:t>
            </w:r>
          </w:p>
        </w:tc>
      </w:tr>
      <w:tr w:rsidR="00756439" w14:paraId="5591D9C9" w14:textId="77777777" w:rsidTr="00FC0611">
        <w:trPr>
          <w:cantSplit/>
        </w:trPr>
        <w:tc>
          <w:tcPr>
            <w:tcW w:w="0" w:type="auto"/>
            <w:tcBorders>
              <w:top w:val="single" w:sz="4" w:space="0" w:color="A6A6A6" w:themeColor="background1" w:themeShade="A6"/>
              <w:right w:val="single" w:sz="4" w:space="0" w:color="000000" w:themeColor="text1"/>
            </w:tcBorders>
          </w:tcPr>
          <w:p w14:paraId="16263205" w14:textId="77777777" w:rsidR="00756439" w:rsidRDefault="00756439" w:rsidP="00756439">
            <w:pPr>
              <w:pStyle w:val="NormalinTable"/>
            </w:pPr>
            <w:r>
              <w:rPr>
                <w:b/>
              </w:rPr>
              <w:t>2400 00 00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59AEC0" w14:textId="77777777" w:rsidR="00756439" w:rsidRDefault="00756439" w:rsidP="00756439">
            <w:pPr>
              <w:pStyle w:val="NormalinTable"/>
              <w:tabs>
                <w:tab w:val="left" w:pos="1250"/>
              </w:tabs>
            </w:pPr>
            <w:r>
              <w:t>0.00%</w:t>
            </w:r>
          </w:p>
        </w:tc>
      </w:tr>
      <w:tr w:rsidR="00756439" w14:paraId="490AEAE7" w14:textId="77777777" w:rsidTr="00FC0611">
        <w:trPr>
          <w:cantSplit/>
        </w:trPr>
        <w:tc>
          <w:tcPr>
            <w:tcW w:w="0" w:type="auto"/>
            <w:tcBorders>
              <w:top w:val="single" w:sz="4" w:space="0" w:color="A6A6A6" w:themeColor="background1" w:themeShade="A6"/>
              <w:right w:val="single" w:sz="4" w:space="0" w:color="000000" w:themeColor="text1"/>
            </w:tcBorders>
          </w:tcPr>
          <w:p w14:paraId="575CCC49" w14:textId="77777777" w:rsidR="00756439" w:rsidRDefault="00756439" w:rsidP="00756439">
            <w:pPr>
              <w:pStyle w:val="NormalinTable"/>
            </w:pPr>
            <w:r>
              <w:rPr>
                <w:b/>
              </w:rPr>
              <w:t>2501 00 31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15E550" w14:textId="77777777" w:rsidR="00756439" w:rsidRDefault="00756439" w:rsidP="00756439">
            <w:pPr>
              <w:pStyle w:val="NormalinTable"/>
              <w:tabs>
                <w:tab w:val="left" w:pos="1250"/>
              </w:tabs>
            </w:pPr>
            <w:r>
              <w:t>0.00%</w:t>
            </w:r>
          </w:p>
        </w:tc>
      </w:tr>
      <w:tr w:rsidR="00756439" w14:paraId="3C989CA4" w14:textId="77777777" w:rsidTr="00FC0611">
        <w:trPr>
          <w:cantSplit/>
        </w:trPr>
        <w:tc>
          <w:tcPr>
            <w:tcW w:w="0" w:type="auto"/>
            <w:tcBorders>
              <w:top w:val="single" w:sz="4" w:space="0" w:color="A6A6A6" w:themeColor="background1" w:themeShade="A6"/>
              <w:right w:val="single" w:sz="4" w:space="0" w:color="000000" w:themeColor="text1"/>
            </w:tcBorders>
          </w:tcPr>
          <w:p w14:paraId="42E28CA4" w14:textId="77777777" w:rsidR="00756439" w:rsidRDefault="00756439" w:rsidP="00756439">
            <w:pPr>
              <w:pStyle w:val="NormalinTable"/>
            </w:pPr>
            <w:r>
              <w:rPr>
                <w:b/>
              </w:rPr>
              <w:t>2501 00 51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3A3890" w14:textId="77777777" w:rsidR="00756439" w:rsidRDefault="00756439" w:rsidP="00756439">
            <w:pPr>
              <w:pStyle w:val="NormalinTable"/>
              <w:tabs>
                <w:tab w:val="left" w:pos="1250"/>
              </w:tabs>
            </w:pPr>
            <w:r>
              <w:t>0.00%</w:t>
            </w:r>
          </w:p>
        </w:tc>
      </w:tr>
      <w:tr w:rsidR="00756439" w14:paraId="62F70207" w14:textId="77777777" w:rsidTr="00FC0611">
        <w:trPr>
          <w:cantSplit/>
        </w:trPr>
        <w:tc>
          <w:tcPr>
            <w:tcW w:w="0" w:type="auto"/>
            <w:tcBorders>
              <w:top w:val="single" w:sz="4" w:space="0" w:color="A6A6A6" w:themeColor="background1" w:themeShade="A6"/>
              <w:right w:val="single" w:sz="4" w:space="0" w:color="000000" w:themeColor="text1"/>
            </w:tcBorders>
          </w:tcPr>
          <w:p w14:paraId="45BE1F7C" w14:textId="77777777" w:rsidR="00756439" w:rsidRDefault="00756439" w:rsidP="00756439">
            <w:pPr>
              <w:pStyle w:val="NormalinTable"/>
            </w:pPr>
            <w:r>
              <w:rPr>
                <w:b/>
              </w:rPr>
              <w:t>2501 00 91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CAC512" w14:textId="77777777" w:rsidR="00756439" w:rsidRDefault="00756439" w:rsidP="00756439">
            <w:pPr>
              <w:pStyle w:val="NormalinTable"/>
              <w:tabs>
                <w:tab w:val="left" w:pos="1250"/>
              </w:tabs>
            </w:pPr>
            <w:r>
              <w:t>0.00%</w:t>
            </w:r>
          </w:p>
        </w:tc>
      </w:tr>
      <w:tr w:rsidR="00756439" w14:paraId="63193C7C" w14:textId="77777777" w:rsidTr="00FC0611">
        <w:trPr>
          <w:cantSplit/>
        </w:trPr>
        <w:tc>
          <w:tcPr>
            <w:tcW w:w="0" w:type="auto"/>
            <w:tcBorders>
              <w:top w:val="single" w:sz="4" w:space="0" w:color="A6A6A6" w:themeColor="background1" w:themeShade="A6"/>
              <w:right w:val="single" w:sz="4" w:space="0" w:color="000000" w:themeColor="text1"/>
            </w:tcBorders>
          </w:tcPr>
          <w:p w14:paraId="3915B31D" w14:textId="77777777" w:rsidR="00756439" w:rsidRDefault="00756439" w:rsidP="00756439">
            <w:pPr>
              <w:pStyle w:val="NormalinTable"/>
            </w:pPr>
            <w:r>
              <w:rPr>
                <w:b/>
              </w:rPr>
              <w:t>2501 00 99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8540F2" w14:textId="77777777" w:rsidR="00756439" w:rsidRDefault="00756439" w:rsidP="00756439">
            <w:pPr>
              <w:pStyle w:val="NormalinTable"/>
              <w:tabs>
                <w:tab w:val="left" w:pos="1250"/>
              </w:tabs>
            </w:pPr>
            <w:r>
              <w:t>0.00%</w:t>
            </w:r>
          </w:p>
        </w:tc>
      </w:tr>
      <w:tr w:rsidR="00756439" w14:paraId="30A2BE58" w14:textId="77777777" w:rsidTr="00FC0611">
        <w:trPr>
          <w:cantSplit/>
        </w:trPr>
        <w:tc>
          <w:tcPr>
            <w:tcW w:w="0" w:type="auto"/>
            <w:tcBorders>
              <w:top w:val="single" w:sz="4" w:space="0" w:color="A6A6A6" w:themeColor="background1" w:themeShade="A6"/>
              <w:right w:val="single" w:sz="4" w:space="0" w:color="000000" w:themeColor="text1"/>
            </w:tcBorders>
          </w:tcPr>
          <w:p w14:paraId="5A324034" w14:textId="77777777" w:rsidR="00756439" w:rsidRDefault="00756439" w:rsidP="00756439">
            <w:pPr>
              <w:pStyle w:val="NormalinTable"/>
            </w:pPr>
            <w:r>
              <w:rPr>
                <w:b/>
              </w:rPr>
              <w:t>2503 00 90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D5FEF4" w14:textId="77777777" w:rsidR="00756439" w:rsidRDefault="00756439" w:rsidP="00756439">
            <w:pPr>
              <w:pStyle w:val="NormalinTable"/>
              <w:tabs>
                <w:tab w:val="left" w:pos="1250"/>
              </w:tabs>
            </w:pPr>
            <w:r>
              <w:t>0.00%</w:t>
            </w:r>
          </w:p>
        </w:tc>
      </w:tr>
      <w:tr w:rsidR="00756439" w14:paraId="7EC1BBA9" w14:textId="77777777" w:rsidTr="00FC0611">
        <w:trPr>
          <w:cantSplit/>
        </w:trPr>
        <w:tc>
          <w:tcPr>
            <w:tcW w:w="0" w:type="auto"/>
            <w:tcBorders>
              <w:top w:val="single" w:sz="4" w:space="0" w:color="A6A6A6" w:themeColor="background1" w:themeShade="A6"/>
              <w:right w:val="single" w:sz="4" w:space="0" w:color="000000" w:themeColor="text1"/>
            </w:tcBorders>
          </w:tcPr>
          <w:p w14:paraId="6E6CF86D" w14:textId="77777777" w:rsidR="00756439" w:rsidRDefault="00756439" w:rsidP="00756439">
            <w:pPr>
              <w:pStyle w:val="NormalinTable"/>
            </w:pPr>
            <w:r>
              <w:rPr>
                <w:b/>
              </w:rPr>
              <w:t>2519 90 10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837238" w14:textId="77777777" w:rsidR="00756439" w:rsidRDefault="00756439" w:rsidP="00756439">
            <w:pPr>
              <w:pStyle w:val="NormalinTable"/>
              <w:tabs>
                <w:tab w:val="left" w:pos="1250"/>
              </w:tabs>
            </w:pPr>
            <w:r>
              <w:t>0.00%</w:t>
            </w:r>
          </w:p>
        </w:tc>
      </w:tr>
      <w:tr w:rsidR="00756439" w14:paraId="479E70FB" w14:textId="77777777" w:rsidTr="00FC0611">
        <w:trPr>
          <w:cantSplit/>
        </w:trPr>
        <w:tc>
          <w:tcPr>
            <w:tcW w:w="0" w:type="auto"/>
            <w:tcBorders>
              <w:top w:val="single" w:sz="4" w:space="0" w:color="A6A6A6" w:themeColor="background1" w:themeShade="A6"/>
              <w:right w:val="single" w:sz="4" w:space="0" w:color="000000" w:themeColor="text1"/>
            </w:tcBorders>
          </w:tcPr>
          <w:p w14:paraId="6949431F" w14:textId="77777777" w:rsidR="00756439" w:rsidRDefault="00756439" w:rsidP="00756439">
            <w:pPr>
              <w:pStyle w:val="NormalinTable"/>
            </w:pPr>
            <w:r>
              <w:rPr>
                <w:b/>
              </w:rPr>
              <w:t>2522 00 00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A0D880" w14:textId="77777777" w:rsidR="00756439" w:rsidRDefault="00756439" w:rsidP="00756439">
            <w:pPr>
              <w:pStyle w:val="NormalinTable"/>
              <w:tabs>
                <w:tab w:val="left" w:pos="1250"/>
              </w:tabs>
            </w:pPr>
            <w:r>
              <w:t>0.00%</w:t>
            </w:r>
          </w:p>
        </w:tc>
      </w:tr>
      <w:tr w:rsidR="00756439" w14:paraId="48227BBB" w14:textId="77777777" w:rsidTr="00FC0611">
        <w:trPr>
          <w:cantSplit/>
        </w:trPr>
        <w:tc>
          <w:tcPr>
            <w:tcW w:w="0" w:type="auto"/>
            <w:tcBorders>
              <w:top w:val="single" w:sz="4" w:space="0" w:color="A6A6A6" w:themeColor="background1" w:themeShade="A6"/>
              <w:right w:val="single" w:sz="4" w:space="0" w:color="000000" w:themeColor="text1"/>
            </w:tcBorders>
          </w:tcPr>
          <w:p w14:paraId="246115CB" w14:textId="77777777" w:rsidR="00756439" w:rsidRDefault="00756439" w:rsidP="00756439">
            <w:pPr>
              <w:pStyle w:val="NormalinTable"/>
            </w:pPr>
            <w:r>
              <w:rPr>
                <w:b/>
              </w:rPr>
              <w:t>2523 00 00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8DC099" w14:textId="77777777" w:rsidR="00756439" w:rsidRDefault="00756439" w:rsidP="00756439">
            <w:pPr>
              <w:pStyle w:val="NormalinTable"/>
              <w:tabs>
                <w:tab w:val="left" w:pos="1250"/>
              </w:tabs>
            </w:pPr>
            <w:r>
              <w:t>0.00%</w:t>
            </w:r>
          </w:p>
        </w:tc>
      </w:tr>
      <w:tr w:rsidR="00756439" w14:paraId="64296127" w14:textId="77777777" w:rsidTr="00FC0611">
        <w:trPr>
          <w:cantSplit/>
        </w:trPr>
        <w:tc>
          <w:tcPr>
            <w:tcW w:w="0" w:type="auto"/>
            <w:tcBorders>
              <w:top w:val="single" w:sz="4" w:space="0" w:color="A6A6A6" w:themeColor="background1" w:themeShade="A6"/>
              <w:right w:val="single" w:sz="4" w:space="0" w:color="000000" w:themeColor="text1"/>
            </w:tcBorders>
          </w:tcPr>
          <w:p w14:paraId="6DF1A014" w14:textId="77777777" w:rsidR="00756439" w:rsidRDefault="00756439" w:rsidP="00756439">
            <w:pPr>
              <w:pStyle w:val="NormalinTable"/>
            </w:pPr>
            <w:r>
              <w:rPr>
                <w:b/>
              </w:rPr>
              <w:t>2707 10 00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9715BA" w14:textId="77777777" w:rsidR="00756439" w:rsidRDefault="00756439" w:rsidP="00756439">
            <w:pPr>
              <w:pStyle w:val="NormalinTable"/>
              <w:tabs>
                <w:tab w:val="left" w:pos="1250"/>
              </w:tabs>
            </w:pPr>
            <w:r>
              <w:t>0.00%</w:t>
            </w:r>
          </w:p>
        </w:tc>
      </w:tr>
      <w:tr w:rsidR="00756439" w14:paraId="32FD39E7" w14:textId="77777777" w:rsidTr="00FC0611">
        <w:trPr>
          <w:cantSplit/>
        </w:trPr>
        <w:tc>
          <w:tcPr>
            <w:tcW w:w="0" w:type="auto"/>
            <w:tcBorders>
              <w:top w:val="single" w:sz="4" w:space="0" w:color="A6A6A6" w:themeColor="background1" w:themeShade="A6"/>
              <w:right w:val="single" w:sz="4" w:space="0" w:color="000000" w:themeColor="text1"/>
            </w:tcBorders>
          </w:tcPr>
          <w:p w14:paraId="2280F42E" w14:textId="77777777" w:rsidR="00756439" w:rsidRDefault="00756439" w:rsidP="00756439">
            <w:pPr>
              <w:pStyle w:val="NormalinTable"/>
            </w:pPr>
            <w:r>
              <w:rPr>
                <w:b/>
              </w:rPr>
              <w:t>2707 20 00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24487A" w14:textId="77777777" w:rsidR="00756439" w:rsidRDefault="00756439" w:rsidP="00756439">
            <w:pPr>
              <w:pStyle w:val="NormalinTable"/>
              <w:tabs>
                <w:tab w:val="left" w:pos="1250"/>
              </w:tabs>
            </w:pPr>
            <w:r>
              <w:t>0.00%</w:t>
            </w:r>
          </w:p>
        </w:tc>
      </w:tr>
      <w:tr w:rsidR="00756439" w14:paraId="772ABA66" w14:textId="77777777" w:rsidTr="00FC0611">
        <w:trPr>
          <w:cantSplit/>
        </w:trPr>
        <w:tc>
          <w:tcPr>
            <w:tcW w:w="0" w:type="auto"/>
            <w:tcBorders>
              <w:top w:val="single" w:sz="4" w:space="0" w:color="A6A6A6" w:themeColor="background1" w:themeShade="A6"/>
              <w:right w:val="single" w:sz="4" w:space="0" w:color="000000" w:themeColor="text1"/>
            </w:tcBorders>
          </w:tcPr>
          <w:p w14:paraId="37A314A2" w14:textId="77777777" w:rsidR="00756439" w:rsidRDefault="00756439" w:rsidP="00756439">
            <w:pPr>
              <w:pStyle w:val="NormalinTable"/>
            </w:pPr>
            <w:r>
              <w:rPr>
                <w:b/>
              </w:rPr>
              <w:t>2707 30 00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5B49CC" w14:textId="77777777" w:rsidR="00756439" w:rsidRDefault="00756439" w:rsidP="00756439">
            <w:pPr>
              <w:pStyle w:val="NormalinTable"/>
              <w:tabs>
                <w:tab w:val="left" w:pos="1250"/>
              </w:tabs>
            </w:pPr>
            <w:r>
              <w:t>0.00%</w:t>
            </w:r>
          </w:p>
        </w:tc>
      </w:tr>
      <w:tr w:rsidR="00756439" w14:paraId="518C7479" w14:textId="77777777" w:rsidTr="00FC0611">
        <w:trPr>
          <w:cantSplit/>
        </w:trPr>
        <w:tc>
          <w:tcPr>
            <w:tcW w:w="0" w:type="auto"/>
            <w:tcBorders>
              <w:top w:val="single" w:sz="4" w:space="0" w:color="A6A6A6" w:themeColor="background1" w:themeShade="A6"/>
              <w:right w:val="single" w:sz="4" w:space="0" w:color="000000" w:themeColor="text1"/>
            </w:tcBorders>
          </w:tcPr>
          <w:p w14:paraId="3D3DCA19" w14:textId="77777777" w:rsidR="00756439" w:rsidRDefault="00756439" w:rsidP="00756439">
            <w:pPr>
              <w:pStyle w:val="NormalinTable"/>
            </w:pPr>
            <w:r>
              <w:rPr>
                <w:b/>
              </w:rPr>
              <w:t>2707 50 00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7F026B" w14:textId="77777777" w:rsidR="00756439" w:rsidRDefault="00756439" w:rsidP="00756439">
            <w:pPr>
              <w:pStyle w:val="NormalinTable"/>
              <w:tabs>
                <w:tab w:val="left" w:pos="1250"/>
              </w:tabs>
            </w:pPr>
            <w:r>
              <w:t>0.00%</w:t>
            </w:r>
          </w:p>
        </w:tc>
      </w:tr>
      <w:tr w:rsidR="00756439" w14:paraId="0F483E46" w14:textId="77777777" w:rsidTr="00FC0611">
        <w:trPr>
          <w:cantSplit/>
        </w:trPr>
        <w:tc>
          <w:tcPr>
            <w:tcW w:w="0" w:type="auto"/>
            <w:tcBorders>
              <w:top w:val="single" w:sz="4" w:space="0" w:color="A6A6A6" w:themeColor="background1" w:themeShade="A6"/>
              <w:right w:val="single" w:sz="4" w:space="0" w:color="000000" w:themeColor="text1"/>
            </w:tcBorders>
          </w:tcPr>
          <w:p w14:paraId="145D293D" w14:textId="77777777" w:rsidR="00756439" w:rsidRDefault="00756439" w:rsidP="00756439">
            <w:pPr>
              <w:pStyle w:val="NormalinTable"/>
            </w:pPr>
            <w:r>
              <w:rPr>
                <w:b/>
              </w:rPr>
              <w:t>2707 91 00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03D67C" w14:textId="77777777" w:rsidR="00756439" w:rsidRDefault="00756439" w:rsidP="00756439">
            <w:pPr>
              <w:pStyle w:val="NormalinTable"/>
              <w:tabs>
                <w:tab w:val="left" w:pos="1250"/>
              </w:tabs>
            </w:pPr>
            <w:r>
              <w:t>0.00%</w:t>
            </w:r>
          </w:p>
        </w:tc>
      </w:tr>
      <w:tr w:rsidR="00756439" w14:paraId="25E92314" w14:textId="77777777" w:rsidTr="00FC0611">
        <w:trPr>
          <w:cantSplit/>
        </w:trPr>
        <w:tc>
          <w:tcPr>
            <w:tcW w:w="0" w:type="auto"/>
            <w:tcBorders>
              <w:top w:val="single" w:sz="4" w:space="0" w:color="A6A6A6" w:themeColor="background1" w:themeShade="A6"/>
              <w:right w:val="single" w:sz="4" w:space="0" w:color="000000" w:themeColor="text1"/>
            </w:tcBorders>
          </w:tcPr>
          <w:p w14:paraId="6189B422" w14:textId="77777777" w:rsidR="00756439" w:rsidRDefault="00756439" w:rsidP="00756439">
            <w:pPr>
              <w:pStyle w:val="NormalinTable"/>
            </w:pPr>
            <w:r>
              <w:rPr>
                <w:b/>
              </w:rPr>
              <w:t>2707 99 11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D058BC" w14:textId="77777777" w:rsidR="00756439" w:rsidRDefault="00756439" w:rsidP="00756439">
            <w:pPr>
              <w:pStyle w:val="NormalinTable"/>
              <w:tabs>
                <w:tab w:val="left" w:pos="1250"/>
              </w:tabs>
            </w:pPr>
            <w:r>
              <w:t>0.00%</w:t>
            </w:r>
          </w:p>
        </w:tc>
      </w:tr>
      <w:tr w:rsidR="00756439" w14:paraId="0F14FE67" w14:textId="77777777" w:rsidTr="00FC0611">
        <w:trPr>
          <w:cantSplit/>
        </w:trPr>
        <w:tc>
          <w:tcPr>
            <w:tcW w:w="0" w:type="auto"/>
            <w:tcBorders>
              <w:top w:val="single" w:sz="4" w:space="0" w:color="A6A6A6" w:themeColor="background1" w:themeShade="A6"/>
              <w:right w:val="single" w:sz="4" w:space="0" w:color="000000" w:themeColor="text1"/>
            </w:tcBorders>
          </w:tcPr>
          <w:p w14:paraId="7BF376A0" w14:textId="77777777" w:rsidR="00756439" w:rsidRDefault="00756439" w:rsidP="00756439">
            <w:pPr>
              <w:pStyle w:val="NormalinTable"/>
            </w:pPr>
            <w:r>
              <w:rPr>
                <w:b/>
              </w:rPr>
              <w:t>2707 99 50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1AD974" w14:textId="77777777" w:rsidR="00756439" w:rsidRDefault="00756439" w:rsidP="00756439">
            <w:pPr>
              <w:pStyle w:val="NormalinTable"/>
              <w:tabs>
                <w:tab w:val="left" w:pos="1250"/>
              </w:tabs>
            </w:pPr>
            <w:r>
              <w:t>0.00%</w:t>
            </w:r>
          </w:p>
        </w:tc>
      </w:tr>
      <w:tr w:rsidR="00756439" w14:paraId="27CDF638" w14:textId="77777777" w:rsidTr="00FC0611">
        <w:trPr>
          <w:cantSplit/>
        </w:trPr>
        <w:tc>
          <w:tcPr>
            <w:tcW w:w="0" w:type="auto"/>
            <w:tcBorders>
              <w:top w:val="single" w:sz="4" w:space="0" w:color="A6A6A6" w:themeColor="background1" w:themeShade="A6"/>
              <w:right w:val="single" w:sz="4" w:space="0" w:color="000000" w:themeColor="text1"/>
            </w:tcBorders>
          </w:tcPr>
          <w:p w14:paraId="33705EEE" w14:textId="77777777" w:rsidR="00756439" w:rsidRDefault="00756439" w:rsidP="00756439">
            <w:pPr>
              <w:pStyle w:val="NormalinTable"/>
            </w:pPr>
            <w:r>
              <w:rPr>
                <w:b/>
              </w:rPr>
              <w:t>2707 99 80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F69C0F" w14:textId="77777777" w:rsidR="00756439" w:rsidRDefault="00756439" w:rsidP="00756439">
            <w:pPr>
              <w:pStyle w:val="NormalinTable"/>
              <w:tabs>
                <w:tab w:val="left" w:pos="1250"/>
              </w:tabs>
            </w:pPr>
            <w:r>
              <w:t>0.00%</w:t>
            </w:r>
          </w:p>
        </w:tc>
      </w:tr>
      <w:tr w:rsidR="00756439" w14:paraId="5CFA7A73" w14:textId="77777777" w:rsidTr="00FC0611">
        <w:trPr>
          <w:cantSplit/>
        </w:trPr>
        <w:tc>
          <w:tcPr>
            <w:tcW w:w="0" w:type="auto"/>
            <w:tcBorders>
              <w:top w:val="single" w:sz="4" w:space="0" w:color="A6A6A6" w:themeColor="background1" w:themeShade="A6"/>
              <w:right w:val="single" w:sz="4" w:space="0" w:color="000000" w:themeColor="text1"/>
            </w:tcBorders>
          </w:tcPr>
          <w:p w14:paraId="236B851B" w14:textId="77777777" w:rsidR="00756439" w:rsidRDefault="00756439" w:rsidP="00756439">
            <w:pPr>
              <w:pStyle w:val="NormalinTable"/>
            </w:pPr>
            <w:r>
              <w:rPr>
                <w:b/>
              </w:rPr>
              <w:t>2707 99 91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DE3093" w14:textId="77777777" w:rsidR="00756439" w:rsidRDefault="00756439" w:rsidP="00756439">
            <w:pPr>
              <w:pStyle w:val="NormalinTable"/>
              <w:tabs>
                <w:tab w:val="left" w:pos="1250"/>
              </w:tabs>
            </w:pPr>
            <w:r>
              <w:t>0.00%</w:t>
            </w:r>
          </w:p>
        </w:tc>
      </w:tr>
      <w:tr w:rsidR="00756439" w14:paraId="18DDFB3A" w14:textId="77777777" w:rsidTr="00FC0611">
        <w:trPr>
          <w:cantSplit/>
        </w:trPr>
        <w:tc>
          <w:tcPr>
            <w:tcW w:w="0" w:type="auto"/>
            <w:tcBorders>
              <w:top w:val="single" w:sz="4" w:space="0" w:color="A6A6A6" w:themeColor="background1" w:themeShade="A6"/>
              <w:right w:val="single" w:sz="4" w:space="0" w:color="000000" w:themeColor="text1"/>
            </w:tcBorders>
          </w:tcPr>
          <w:p w14:paraId="10388225" w14:textId="77777777" w:rsidR="00756439" w:rsidRDefault="00756439" w:rsidP="00756439">
            <w:pPr>
              <w:pStyle w:val="NormalinTable"/>
            </w:pPr>
            <w:r>
              <w:rPr>
                <w:b/>
              </w:rPr>
              <w:t>2707 99 99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E57C4A" w14:textId="77777777" w:rsidR="00756439" w:rsidRDefault="00756439" w:rsidP="00756439">
            <w:pPr>
              <w:pStyle w:val="NormalinTable"/>
              <w:tabs>
                <w:tab w:val="left" w:pos="1250"/>
              </w:tabs>
            </w:pPr>
            <w:r>
              <w:t>0.00%</w:t>
            </w:r>
          </w:p>
        </w:tc>
      </w:tr>
      <w:tr w:rsidR="00756439" w14:paraId="76786F28" w14:textId="77777777" w:rsidTr="00FC0611">
        <w:trPr>
          <w:cantSplit/>
        </w:trPr>
        <w:tc>
          <w:tcPr>
            <w:tcW w:w="0" w:type="auto"/>
            <w:tcBorders>
              <w:top w:val="single" w:sz="4" w:space="0" w:color="A6A6A6" w:themeColor="background1" w:themeShade="A6"/>
              <w:right w:val="single" w:sz="4" w:space="0" w:color="000000" w:themeColor="text1"/>
            </w:tcBorders>
          </w:tcPr>
          <w:p w14:paraId="16FB9978" w14:textId="77777777" w:rsidR="00756439" w:rsidRDefault="00756439" w:rsidP="00756439">
            <w:pPr>
              <w:pStyle w:val="NormalinTable"/>
            </w:pPr>
            <w:r>
              <w:rPr>
                <w:b/>
              </w:rPr>
              <w:t>2710 12 00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3B4950" w14:textId="77777777" w:rsidR="00756439" w:rsidRDefault="00756439" w:rsidP="00756439">
            <w:pPr>
              <w:pStyle w:val="NormalinTable"/>
              <w:tabs>
                <w:tab w:val="left" w:pos="1250"/>
              </w:tabs>
            </w:pPr>
            <w:r>
              <w:t>0.00%</w:t>
            </w:r>
          </w:p>
        </w:tc>
      </w:tr>
      <w:tr w:rsidR="00756439" w14:paraId="1157E319" w14:textId="77777777" w:rsidTr="00FC0611">
        <w:trPr>
          <w:cantSplit/>
        </w:trPr>
        <w:tc>
          <w:tcPr>
            <w:tcW w:w="0" w:type="auto"/>
            <w:tcBorders>
              <w:top w:val="single" w:sz="4" w:space="0" w:color="A6A6A6" w:themeColor="background1" w:themeShade="A6"/>
              <w:right w:val="single" w:sz="4" w:space="0" w:color="000000" w:themeColor="text1"/>
            </w:tcBorders>
          </w:tcPr>
          <w:p w14:paraId="054D3D5B" w14:textId="77777777" w:rsidR="00756439" w:rsidRDefault="00756439" w:rsidP="00756439">
            <w:pPr>
              <w:pStyle w:val="NormalinTable"/>
            </w:pPr>
            <w:r>
              <w:rPr>
                <w:b/>
              </w:rPr>
              <w:t>2710 19 11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378E37" w14:textId="77777777" w:rsidR="00756439" w:rsidRDefault="00756439" w:rsidP="00756439">
            <w:pPr>
              <w:pStyle w:val="NormalinTable"/>
              <w:tabs>
                <w:tab w:val="left" w:pos="1250"/>
              </w:tabs>
            </w:pPr>
            <w:r>
              <w:t>0.00%</w:t>
            </w:r>
          </w:p>
        </w:tc>
      </w:tr>
      <w:tr w:rsidR="00756439" w14:paraId="4E4544CD" w14:textId="77777777" w:rsidTr="00FC0611">
        <w:trPr>
          <w:cantSplit/>
        </w:trPr>
        <w:tc>
          <w:tcPr>
            <w:tcW w:w="0" w:type="auto"/>
            <w:tcBorders>
              <w:top w:val="single" w:sz="4" w:space="0" w:color="A6A6A6" w:themeColor="background1" w:themeShade="A6"/>
              <w:right w:val="single" w:sz="4" w:space="0" w:color="000000" w:themeColor="text1"/>
            </w:tcBorders>
          </w:tcPr>
          <w:p w14:paraId="73AFE728" w14:textId="77777777" w:rsidR="00756439" w:rsidRDefault="00756439" w:rsidP="00756439">
            <w:pPr>
              <w:pStyle w:val="NormalinTable"/>
            </w:pPr>
            <w:r>
              <w:rPr>
                <w:b/>
              </w:rPr>
              <w:t>2710 19 15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43E8C3" w14:textId="77777777" w:rsidR="00756439" w:rsidRDefault="00756439" w:rsidP="00756439">
            <w:pPr>
              <w:pStyle w:val="NormalinTable"/>
              <w:tabs>
                <w:tab w:val="left" w:pos="1250"/>
              </w:tabs>
            </w:pPr>
            <w:r>
              <w:t>0.00%</w:t>
            </w:r>
          </w:p>
        </w:tc>
      </w:tr>
      <w:tr w:rsidR="00756439" w14:paraId="2EBE75CB" w14:textId="77777777" w:rsidTr="00FC0611">
        <w:trPr>
          <w:cantSplit/>
        </w:trPr>
        <w:tc>
          <w:tcPr>
            <w:tcW w:w="0" w:type="auto"/>
            <w:tcBorders>
              <w:top w:val="single" w:sz="4" w:space="0" w:color="A6A6A6" w:themeColor="background1" w:themeShade="A6"/>
              <w:right w:val="single" w:sz="4" w:space="0" w:color="000000" w:themeColor="text1"/>
            </w:tcBorders>
          </w:tcPr>
          <w:p w14:paraId="526D3CA5" w14:textId="77777777" w:rsidR="00756439" w:rsidRDefault="00756439" w:rsidP="00756439">
            <w:pPr>
              <w:pStyle w:val="NormalinTable"/>
            </w:pPr>
            <w:r>
              <w:rPr>
                <w:b/>
              </w:rPr>
              <w:t>2710 19 25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BC6D6B" w14:textId="77777777" w:rsidR="00756439" w:rsidRDefault="00756439" w:rsidP="00756439">
            <w:pPr>
              <w:pStyle w:val="NormalinTable"/>
              <w:tabs>
                <w:tab w:val="left" w:pos="1250"/>
              </w:tabs>
            </w:pPr>
            <w:r>
              <w:t>0.00%</w:t>
            </w:r>
          </w:p>
        </w:tc>
      </w:tr>
      <w:tr w:rsidR="00756439" w14:paraId="0B011624" w14:textId="77777777" w:rsidTr="00FC0611">
        <w:trPr>
          <w:cantSplit/>
        </w:trPr>
        <w:tc>
          <w:tcPr>
            <w:tcW w:w="0" w:type="auto"/>
            <w:tcBorders>
              <w:top w:val="single" w:sz="4" w:space="0" w:color="A6A6A6" w:themeColor="background1" w:themeShade="A6"/>
              <w:right w:val="single" w:sz="4" w:space="0" w:color="000000" w:themeColor="text1"/>
            </w:tcBorders>
          </w:tcPr>
          <w:p w14:paraId="5BB9B101" w14:textId="77777777" w:rsidR="00756439" w:rsidRDefault="00756439" w:rsidP="00756439">
            <w:pPr>
              <w:pStyle w:val="NormalinTable"/>
            </w:pPr>
            <w:r>
              <w:rPr>
                <w:b/>
              </w:rPr>
              <w:t>2710 19 29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C85F68" w14:textId="77777777" w:rsidR="00756439" w:rsidRDefault="00756439" w:rsidP="00756439">
            <w:pPr>
              <w:pStyle w:val="NormalinTable"/>
              <w:tabs>
                <w:tab w:val="left" w:pos="1250"/>
              </w:tabs>
            </w:pPr>
            <w:r>
              <w:t>0.00%</w:t>
            </w:r>
          </w:p>
        </w:tc>
      </w:tr>
      <w:tr w:rsidR="00756439" w14:paraId="415E1AB5" w14:textId="77777777" w:rsidTr="00FC0611">
        <w:trPr>
          <w:cantSplit/>
        </w:trPr>
        <w:tc>
          <w:tcPr>
            <w:tcW w:w="0" w:type="auto"/>
            <w:tcBorders>
              <w:top w:val="single" w:sz="4" w:space="0" w:color="A6A6A6" w:themeColor="background1" w:themeShade="A6"/>
              <w:right w:val="single" w:sz="4" w:space="0" w:color="000000" w:themeColor="text1"/>
            </w:tcBorders>
          </w:tcPr>
          <w:p w14:paraId="43BB1235" w14:textId="77777777" w:rsidR="00756439" w:rsidRDefault="00756439" w:rsidP="00756439">
            <w:pPr>
              <w:pStyle w:val="NormalinTable"/>
            </w:pPr>
            <w:r>
              <w:rPr>
                <w:b/>
              </w:rPr>
              <w:t>2710 19 31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B65EC1" w14:textId="77777777" w:rsidR="00756439" w:rsidRDefault="00756439" w:rsidP="00756439">
            <w:pPr>
              <w:pStyle w:val="NormalinTable"/>
              <w:tabs>
                <w:tab w:val="left" w:pos="1250"/>
              </w:tabs>
            </w:pPr>
            <w:r>
              <w:t>0.00%</w:t>
            </w:r>
          </w:p>
        </w:tc>
      </w:tr>
      <w:tr w:rsidR="00756439" w14:paraId="5FBF5FC8" w14:textId="77777777" w:rsidTr="00FC0611">
        <w:trPr>
          <w:cantSplit/>
        </w:trPr>
        <w:tc>
          <w:tcPr>
            <w:tcW w:w="0" w:type="auto"/>
            <w:tcBorders>
              <w:top w:val="single" w:sz="4" w:space="0" w:color="A6A6A6" w:themeColor="background1" w:themeShade="A6"/>
              <w:right w:val="single" w:sz="4" w:space="0" w:color="000000" w:themeColor="text1"/>
            </w:tcBorders>
          </w:tcPr>
          <w:p w14:paraId="523370B0" w14:textId="77777777" w:rsidR="00756439" w:rsidRDefault="00756439" w:rsidP="00756439">
            <w:pPr>
              <w:pStyle w:val="NormalinTable"/>
            </w:pPr>
            <w:r>
              <w:rPr>
                <w:b/>
              </w:rPr>
              <w:t>2710 19 35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76EF19" w14:textId="77777777" w:rsidR="00756439" w:rsidRDefault="00756439" w:rsidP="00756439">
            <w:pPr>
              <w:pStyle w:val="NormalinTable"/>
              <w:tabs>
                <w:tab w:val="left" w:pos="1250"/>
              </w:tabs>
            </w:pPr>
            <w:r>
              <w:t>0.00%</w:t>
            </w:r>
          </w:p>
        </w:tc>
      </w:tr>
      <w:tr w:rsidR="00756439" w14:paraId="2E73F65D" w14:textId="77777777" w:rsidTr="00FC0611">
        <w:trPr>
          <w:cantSplit/>
        </w:trPr>
        <w:tc>
          <w:tcPr>
            <w:tcW w:w="0" w:type="auto"/>
            <w:tcBorders>
              <w:top w:val="single" w:sz="4" w:space="0" w:color="A6A6A6" w:themeColor="background1" w:themeShade="A6"/>
              <w:right w:val="single" w:sz="4" w:space="0" w:color="000000" w:themeColor="text1"/>
            </w:tcBorders>
          </w:tcPr>
          <w:p w14:paraId="4BCA635B" w14:textId="77777777" w:rsidR="00756439" w:rsidRDefault="00756439" w:rsidP="00756439">
            <w:pPr>
              <w:pStyle w:val="NormalinTable"/>
            </w:pPr>
            <w:r>
              <w:rPr>
                <w:b/>
              </w:rPr>
              <w:t>2710 19 48 90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5282E2" w14:textId="77777777" w:rsidR="00756439" w:rsidRDefault="00756439" w:rsidP="00756439">
            <w:pPr>
              <w:pStyle w:val="NormalinTable"/>
              <w:tabs>
                <w:tab w:val="left" w:pos="1250"/>
              </w:tabs>
            </w:pPr>
            <w:r>
              <w:t>0.00%</w:t>
            </w:r>
          </w:p>
        </w:tc>
      </w:tr>
      <w:tr w:rsidR="00756439" w14:paraId="4BAEB945" w14:textId="77777777" w:rsidTr="00FC0611">
        <w:trPr>
          <w:cantSplit/>
        </w:trPr>
        <w:tc>
          <w:tcPr>
            <w:tcW w:w="0" w:type="auto"/>
            <w:tcBorders>
              <w:top w:val="single" w:sz="4" w:space="0" w:color="A6A6A6" w:themeColor="background1" w:themeShade="A6"/>
              <w:right w:val="single" w:sz="4" w:space="0" w:color="000000" w:themeColor="text1"/>
            </w:tcBorders>
          </w:tcPr>
          <w:p w14:paraId="31BF1498" w14:textId="77777777" w:rsidR="00756439" w:rsidRDefault="00756439" w:rsidP="00756439">
            <w:pPr>
              <w:pStyle w:val="NormalinTable"/>
            </w:pPr>
            <w:r>
              <w:rPr>
                <w:b/>
              </w:rPr>
              <w:t>2710 19 51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85D7A6" w14:textId="77777777" w:rsidR="00756439" w:rsidRDefault="00756439" w:rsidP="00756439">
            <w:pPr>
              <w:pStyle w:val="NormalinTable"/>
              <w:tabs>
                <w:tab w:val="left" w:pos="1250"/>
              </w:tabs>
            </w:pPr>
            <w:r>
              <w:t>0.00%</w:t>
            </w:r>
          </w:p>
        </w:tc>
      </w:tr>
      <w:tr w:rsidR="00756439" w14:paraId="05B6C1E6" w14:textId="77777777" w:rsidTr="00FC0611">
        <w:trPr>
          <w:cantSplit/>
        </w:trPr>
        <w:tc>
          <w:tcPr>
            <w:tcW w:w="0" w:type="auto"/>
            <w:tcBorders>
              <w:top w:val="single" w:sz="4" w:space="0" w:color="A6A6A6" w:themeColor="background1" w:themeShade="A6"/>
              <w:right w:val="single" w:sz="4" w:space="0" w:color="000000" w:themeColor="text1"/>
            </w:tcBorders>
          </w:tcPr>
          <w:p w14:paraId="09066E3A" w14:textId="77777777" w:rsidR="00756439" w:rsidRDefault="00756439" w:rsidP="00756439">
            <w:pPr>
              <w:pStyle w:val="NormalinTable"/>
            </w:pPr>
            <w:r>
              <w:rPr>
                <w:b/>
              </w:rPr>
              <w:t>2710 19 55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BF5899" w14:textId="77777777" w:rsidR="00756439" w:rsidRDefault="00756439" w:rsidP="00756439">
            <w:pPr>
              <w:pStyle w:val="NormalinTable"/>
              <w:tabs>
                <w:tab w:val="left" w:pos="1250"/>
              </w:tabs>
            </w:pPr>
            <w:r>
              <w:t>0.00%</w:t>
            </w:r>
          </w:p>
        </w:tc>
      </w:tr>
      <w:tr w:rsidR="00756439" w14:paraId="7B25AF66" w14:textId="77777777" w:rsidTr="00FC0611">
        <w:trPr>
          <w:cantSplit/>
        </w:trPr>
        <w:tc>
          <w:tcPr>
            <w:tcW w:w="0" w:type="auto"/>
            <w:tcBorders>
              <w:top w:val="single" w:sz="4" w:space="0" w:color="A6A6A6" w:themeColor="background1" w:themeShade="A6"/>
              <w:right w:val="single" w:sz="4" w:space="0" w:color="000000" w:themeColor="text1"/>
            </w:tcBorders>
          </w:tcPr>
          <w:p w14:paraId="4F393FA3" w14:textId="77777777" w:rsidR="00756439" w:rsidRDefault="00756439" w:rsidP="00756439">
            <w:pPr>
              <w:pStyle w:val="NormalinTable"/>
            </w:pPr>
            <w:r>
              <w:rPr>
                <w:b/>
              </w:rPr>
              <w:t>2710 19 62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4B3B10" w14:textId="77777777" w:rsidR="00756439" w:rsidRDefault="00756439" w:rsidP="00756439">
            <w:pPr>
              <w:pStyle w:val="NormalinTable"/>
              <w:tabs>
                <w:tab w:val="left" w:pos="1250"/>
              </w:tabs>
            </w:pPr>
            <w:r>
              <w:t>0.00%</w:t>
            </w:r>
          </w:p>
        </w:tc>
      </w:tr>
      <w:tr w:rsidR="00756439" w14:paraId="16FC3EF8" w14:textId="77777777" w:rsidTr="00FC0611">
        <w:trPr>
          <w:cantSplit/>
        </w:trPr>
        <w:tc>
          <w:tcPr>
            <w:tcW w:w="0" w:type="auto"/>
            <w:tcBorders>
              <w:top w:val="single" w:sz="4" w:space="0" w:color="A6A6A6" w:themeColor="background1" w:themeShade="A6"/>
              <w:right w:val="single" w:sz="4" w:space="0" w:color="000000" w:themeColor="text1"/>
            </w:tcBorders>
          </w:tcPr>
          <w:p w14:paraId="6FC6CD0B" w14:textId="77777777" w:rsidR="00756439" w:rsidRDefault="00756439" w:rsidP="00756439">
            <w:pPr>
              <w:pStyle w:val="NormalinTable"/>
            </w:pPr>
            <w:r>
              <w:rPr>
                <w:b/>
              </w:rPr>
              <w:t>2710 19 64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B51BE7" w14:textId="77777777" w:rsidR="00756439" w:rsidRDefault="00756439" w:rsidP="00756439">
            <w:pPr>
              <w:pStyle w:val="NormalinTable"/>
              <w:tabs>
                <w:tab w:val="left" w:pos="1250"/>
              </w:tabs>
            </w:pPr>
            <w:r>
              <w:t>0.00%</w:t>
            </w:r>
          </w:p>
        </w:tc>
      </w:tr>
      <w:tr w:rsidR="00756439" w14:paraId="7347984C" w14:textId="77777777" w:rsidTr="00FC0611">
        <w:trPr>
          <w:cantSplit/>
        </w:trPr>
        <w:tc>
          <w:tcPr>
            <w:tcW w:w="0" w:type="auto"/>
            <w:tcBorders>
              <w:top w:val="single" w:sz="4" w:space="0" w:color="A6A6A6" w:themeColor="background1" w:themeShade="A6"/>
              <w:right w:val="single" w:sz="4" w:space="0" w:color="000000" w:themeColor="text1"/>
            </w:tcBorders>
          </w:tcPr>
          <w:p w14:paraId="66085F99" w14:textId="77777777" w:rsidR="00756439" w:rsidRDefault="00756439" w:rsidP="00756439">
            <w:pPr>
              <w:pStyle w:val="NormalinTable"/>
            </w:pPr>
            <w:r>
              <w:rPr>
                <w:b/>
              </w:rPr>
              <w:t>2710 19 68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485090" w14:textId="77777777" w:rsidR="00756439" w:rsidRDefault="00756439" w:rsidP="00756439">
            <w:pPr>
              <w:pStyle w:val="NormalinTable"/>
              <w:tabs>
                <w:tab w:val="left" w:pos="1250"/>
              </w:tabs>
            </w:pPr>
            <w:r>
              <w:t>0.00%</w:t>
            </w:r>
          </w:p>
        </w:tc>
      </w:tr>
      <w:tr w:rsidR="00756439" w14:paraId="3E526100" w14:textId="77777777" w:rsidTr="00FC0611">
        <w:trPr>
          <w:cantSplit/>
        </w:trPr>
        <w:tc>
          <w:tcPr>
            <w:tcW w:w="0" w:type="auto"/>
            <w:tcBorders>
              <w:top w:val="single" w:sz="4" w:space="0" w:color="A6A6A6" w:themeColor="background1" w:themeShade="A6"/>
              <w:right w:val="single" w:sz="4" w:space="0" w:color="000000" w:themeColor="text1"/>
            </w:tcBorders>
          </w:tcPr>
          <w:p w14:paraId="1CAAA2B5" w14:textId="77777777" w:rsidR="00756439" w:rsidRDefault="00756439" w:rsidP="00756439">
            <w:pPr>
              <w:pStyle w:val="NormalinTable"/>
            </w:pPr>
            <w:r>
              <w:rPr>
                <w:b/>
              </w:rPr>
              <w:t>2710 19 71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30C069" w14:textId="77777777" w:rsidR="00756439" w:rsidRDefault="00756439" w:rsidP="00756439">
            <w:pPr>
              <w:pStyle w:val="NormalinTable"/>
              <w:tabs>
                <w:tab w:val="left" w:pos="1250"/>
              </w:tabs>
            </w:pPr>
            <w:r>
              <w:t>0.00%</w:t>
            </w:r>
          </w:p>
        </w:tc>
      </w:tr>
      <w:tr w:rsidR="00756439" w14:paraId="747BD753" w14:textId="77777777" w:rsidTr="00FC0611">
        <w:trPr>
          <w:cantSplit/>
        </w:trPr>
        <w:tc>
          <w:tcPr>
            <w:tcW w:w="0" w:type="auto"/>
            <w:tcBorders>
              <w:top w:val="single" w:sz="4" w:space="0" w:color="A6A6A6" w:themeColor="background1" w:themeShade="A6"/>
              <w:right w:val="single" w:sz="4" w:space="0" w:color="000000" w:themeColor="text1"/>
            </w:tcBorders>
          </w:tcPr>
          <w:p w14:paraId="79600334" w14:textId="77777777" w:rsidR="00756439" w:rsidRDefault="00756439" w:rsidP="00756439">
            <w:pPr>
              <w:pStyle w:val="NormalinTable"/>
            </w:pPr>
            <w:r>
              <w:rPr>
                <w:b/>
              </w:rPr>
              <w:t>2710 19 75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67E9A8" w14:textId="77777777" w:rsidR="00756439" w:rsidRDefault="00756439" w:rsidP="00756439">
            <w:pPr>
              <w:pStyle w:val="NormalinTable"/>
              <w:tabs>
                <w:tab w:val="left" w:pos="1250"/>
              </w:tabs>
            </w:pPr>
            <w:r>
              <w:t>0.00%</w:t>
            </w:r>
          </w:p>
        </w:tc>
      </w:tr>
      <w:tr w:rsidR="00756439" w14:paraId="3ED9CE52" w14:textId="77777777" w:rsidTr="00FC0611">
        <w:trPr>
          <w:cantSplit/>
        </w:trPr>
        <w:tc>
          <w:tcPr>
            <w:tcW w:w="0" w:type="auto"/>
            <w:tcBorders>
              <w:top w:val="single" w:sz="4" w:space="0" w:color="A6A6A6" w:themeColor="background1" w:themeShade="A6"/>
              <w:right w:val="single" w:sz="4" w:space="0" w:color="000000" w:themeColor="text1"/>
            </w:tcBorders>
          </w:tcPr>
          <w:p w14:paraId="4E0090C0" w14:textId="77777777" w:rsidR="00756439" w:rsidRDefault="00756439" w:rsidP="00756439">
            <w:pPr>
              <w:pStyle w:val="NormalinTable"/>
            </w:pPr>
            <w:r>
              <w:rPr>
                <w:b/>
              </w:rPr>
              <w:t>2710 19 81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BDEA7F" w14:textId="77777777" w:rsidR="00756439" w:rsidRDefault="00756439" w:rsidP="00756439">
            <w:pPr>
              <w:pStyle w:val="NormalinTable"/>
              <w:tabs>
                <w:tab w:val="left" w:pos="1250"/>
              </w:tabs>
            </w:pPr>
            <w:r>
              <w:t>0.00%</w:t>
            </w:r>
          </w:p>
        </w:tc>
      </w:tr>
      <w:tr w:rsidR="00756439" w14:paraId="307174E2" w14:textId="77777777" w:rsidTr="00FC0611">
        <w:trPr>
          <w:cantSplit/>
        </w:trPr>
        <w:tc>
          <w:tcPr>
            <w:tcW w:w="0" w:type="auto"/>
            <w:tcBorders>
              <w:top w:val="single" w:sz="4" w:space="0" w:color="A6A6A6" w:themeColor="background1" w:themeShade="A6"/>
              <w:right w:val="single" w:sz="4" w:space="0" w:color="000000" w:themeColor="text1"/>
            </w:tcBorders>
          </w:tcPr>
          <w:p w14:paraId="44CD04DE" w14:textId="77777777" w:rsidR="00756439" w:rsidRDefault="00756439" w:rsidP="00756439">
            <w:pPr>
              <w:pStyle w:val="NormalinTable"/>
            </w:pPr>
            <w:r>
              <w:rPr>
                <w:b/>
              </w:rPr>
              <w:t>2710 19 83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4093C4" w14:textId="77777777" w:rsidR="00756439" w:rsidRDefault="00756439" w:rsidP="00756439">
            <w:pPr>
              <w:pStyle w:val="NormalinTable"/>
              <w:tabs>
                <w:tab w:val="left" w:pos="1250"/>
              </w:tabs>
            </w:pPr>
            <w:r>
              <w:t>0.00%</w:t>
            </w:r>
          </w:p>
        </w:tc>
      </w:tr>
      <w:tr w:rsidR="00756439" w14:paraId="0ECA7F06" w14:textId="77777777" w:rsidTr="00FC0611">
        <w:trPr>
          <w:cantSplit/>
        </w:trPr>
        <w:tc>
          <w:tcPr>
            <w:tcW w:w="0" w:type="auto"/>
            <w:tcBorders>
              <w:top w:val="single" w:sz="4" w:space="0" w:color="A6A6A6" w:themeColor="background1" w:themeShade="A6"/>
              <w:right w:val="single" w:sz="4" w:space="0" w:color="000000" w:themeColor="text1"/>
            </w:tcBorders>
          </w:tcPr>
          <w:p w14:paraId="0B9DE22A" w14:textId="77777777" w:rsidR="00756439" w:rsidRDefault="00756439" w:rsidP="00756439">
            <w:pPr>
              <w:pStyle w:val="NormalinTable"/>
            </w:pPr>
            <w:r>
              <w:rPr>
                <w:b/>
              </w:rPr>
              <w:t>2710 19 85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FA137D" w14:textId="77777777" w:rsidR="00756439" w:rsidRDefault="00756439" w:rsidP="00756439">
            <w:pPr>
              <w:pStyle w:val="NormalinTable"/>
              <w:tabs>
                <w:tab w:val="left" w:pos="1250"/>
              </w:tabs>
            </w:pPr>
            <w:r>
              <w:t>0.00%</w:t>
            </w:r>
          </w:p>
        </w:tc>
      </w:tr>
      <w:tr w:rsidR="00756439" w14:paraId="33FB405B" w14:textId="77777777" w:rsidTr="00FC0611">
        <w:trPr>
          <w:cantSplit/>
        </w:trPr>
        <w:tc>
          <w:tcPr>
            <w:tcW w:w="0" w:type="auto"/>
            <w:tcBorders>
              <w:top w:val="single" w:sz="4" w:space="0" w:color="A6A6A6" w:themeColor="background1" w:themeShade="A6"/>
              <w:right w:val="single" w:sz="4" w:space="0" w:color="000000" w:themeColor="text1"/>
            </w:tcBorders>
          </w:tcPr>
          <w:p w14:paraId="0977D024" w14:textId="77777777" w:rsidR="00756439" w:rsidRDefault="00756439" w:rsidP="00756439">
            <w:pPr>
              <w:pStyle w:val="NormalinTable"/>
            </w:pPr>
            <w:r>
              <w:rPr>
                <w:b/>
              </w:rPr>
              <w:t>2710 19 87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78A914" w14:textId="77777777" w:rsidR="00756439" w:rsidRDefault="00756439" w:rsidP="00756439">
            <w:pPr>
              <w:pStyle w:val="NormalinTable"/>
              <w:tabs>
                <w:tab w:val="left" w:pos="1250"/>
              </w:tabs>
            </w:pPr>
            <w:r>
              <w:t>0.00%</w:t>
            </w:r>
          </w:p>
        </w:tc>
      </w:tr>
      <w:tr w:rsidR="00756439" w14:paraId="79CCF035" w14:textId="77777777" w:rsidTr="00FC0611">
        <w:trPr>
          <w:cantSplit/>
        </w:trPr>
        <w:tc>
          <w:tcPr>
            <w:tcW w:w="0" w:type="auto"/>
            <w:tcBorders>
              <w:top w:val="single" w:sz="4" w:space="0" w:color="A6A6A6" w:themeColor="background1" w:themeShade="A6"/>
              <w:right w:val="single" w:sz="4" w:space="0" w:color="000000" w:themeColor="text1"/>
            </w:tcBorders>
          </w:tcPr>
          <w:p w14:paraId="48E09F9A" w14:textId="77777777" w:rsidR="00756439" w:rsidRDefault="00756439" w:rsidP="00756439">
            <w:pPr>
              <w:pStyle w:val="NormalinTable"/>
            </w:pPr>
            <w:r>
              <w:rPr>
                <w:b/>
              </w:rPr>
              <w:t>2710 19 91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57A7CA" w14:textId="77777777" w:rsidR="00756439" w:rsidRDefault="00756439" w:rsidP="00756439">
            <w:pPr>
              <w:pStyle w:val="NormalinTable"/>
              <w:tabs>
                <w:tab w:val="left" w:pos="1250"/>
              </w:tabs>
            </w:pPr>
            <w:r>
              <w:t>0.00%</w:t>
            </w:r>
          </w:p>
        </w:tc>
      </w:tr>
      <w:tr w:rsidR="00756439" w14:paraId="72D7412A" w14:textId="77777777" w:rsidTr="00FC0611">
        <w:trPr>
          <w:cantSplit/>
        </w:trPr>
        <w:tc>
          <w:tcPr>
            <w:tcW w:w="0" w:type="auto"/>
            <w:tcBorders>
              <w:top w:val="single" w:sz="4" w:space="0" w:color="A6A6A6" w:themeColor="background1" w:themeShade="A6"/>
              <w:right w:val="single" w:sz="4" w:space="0" w:color="000000" w:themeColor="text1"/>
            </w:tcBorders>
          </w:tcPr>
          <w:p w14:paraId="46281CF6" w14:textId="77777777" w:rsidR="00756439" w:rsidRDefault="00756439" w:rsidP="00756439">
            <w:pPr>
              <w:pStyle w:val="NormalinTable"/>
            </w:pPr>
            <w:r>
              <w:rPr>
                <w:b/>
              </w:rPr>
              <w:t>2710 19 93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EBDF04" w14:textId="77777777" w:rsidR="00756439" w:rsidRDefault="00756439" w:rsidP="00756439">
            <w:pPr>
              <w:pStyle w:val="NormalinTable"/>
              <w:tabs>
                <w:tab w:val="left" w:pos="1250"/>
              </w:tabs>
            </w:pPr>
            <w:r>
              <w:t>0.00%</w:t>
            </w:r>
          </w:p>
        </w:tc>
      </w:tr>
      <w:tr w:rsidR="00756439" w14:paraId="4A46E32D" w14:textId="77777777" w:rsidTr="00FC0611">
        <w:trPr>
          <w:cantSplit/>
        </w:trPr>
        <w:tc>
          <w:tcPr>
            <w:tcW w:w="0" w:type="auto"/>
            <w:tcBorders>
              <w:top w:val="single" w:sz="4" w:space="0" w:color="A6A6A6" w:themeColor="background1" w:themeShade="A6"/>
              <w:right w:val="single" w:sz="4" w:space="0" w:color="000000" w:themeColor="text1"/>
            </w:tcBorders>
          </w:tcPr>
          <w:p w14:paraId="46EBE89C" w14:textId="77777777" w:rsidR="00756439" w:rsidRDefault="00756439" w:rsidP="00756439">
            <w:pPr>
              <w:pStyle w:val="NormalinTable"/>
            </w:pPr>
            <w:r>
              <w:rPr>
                <w:b/>
              </w:rPr>
              <w:t>2710 19 99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47885A" w14:textId="77777777" w:rsidR="00756439" w:rsidRDefault="00756439" w:rsidP="00756439">
            <w:pPr>
              <w:pStyle w:val="NormalinTable"/>
              <w:tabs>
                <w:tab w:val="left" w:pos="1250"/>
              </w:tabs>
            </w:pPr>
            <w:r>
              <w:t>0.00%</w:t>
            </w:r>
          </w:p>
        </w:tc>
      </w:tr>
      <w:tr w:rsidR="00756439" w14:paraId="521A2F6E" w14:textId="77777777" w:rsidTr="00FC0611">
        <w:trPr>
          <w:cantSplit/>
        </w:trPr>
        <w:tc>
          <w:tcPr>
            <w:tcW w:w="0" w:type="auto"/>
            <w:tcBorders>
              <w:top w:val="single" w:sz="4" w:space="0" w:color="A6A6A6" w:themeColor="background1" w:themeShade="A6"/>
              <w:right w:val="single" w:sz="4" w:space="0" w:color="000000" w:themeColor="text1"/>
            </w:tcBorders>
          </w:tcPr>
          <w:p w14:paraId="1C860034" w14:textId="77777777" w:rsidR="00756439" w:rsidRDefault="00756439" w:rsidP="00756439">
            <w:pPr>
              <w:pStyle w:val="NormalinTable"/>
            </w:pPr>
            <w:r>
              <w:rPr>
                <w:b/>
              </w:rPr>
              <w:t>2710 20 19 90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C28FF9" w14:textId="77777777" w:rsidR="00756439" w:rsidRDefault="00756439" w:rsidP="00756439">
            <w:pPr>
              <w:pStyle w:val="NormalinTable"/>
              <w:tabs>
                <w:tab w:val="left" w:pos="1250"/>
              </w:tabs>
            </w:pPr>
            <w:r>
              <w:t>0.00%</w:t>
            </w:r>
          </w:p>
        </w:tc>
      </w:tr>
      <w:tr w:rsidR="00756439" w14:paraId="2B5AFF28" w14:textId="77777777" w:rsidTr="00FC0611">
        <w:trPr>
          <w:cantSplit/>
        </w:trPr>
        <w:tc>
          <w:tcPr>
            <w:tcW w:w="0" w:type="auto"/>
            <w:tcBorders>
              <w:top w:val="single" w:sz="4" w:space="0" w:color="A6A6A6" w:themeColor="background1" w:themeShade="A6"/>
              <w:right w:val="single" w:sz="4" w:space="0" w:color="000000" w:themeColor="text1"/>
            </w:tcBorders>
          </w:tcPr>
          <w:p w14:paraId="519A5EFC" w14:textId="77777777" w:rsidR="00756439" w:rsidRDefault="00756439" w:rsidP="00756439">
            <w:pPr>
              <w:pStyle w:val="NormalinTable"/>
            </w:pPr>
            <w:r>
              <w:rPr>
                <w:b/>
              </w:rPr>
              <w:t>2710 20 31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3AC316" w14:textId="77777777" w:rsidR="00756439" w:rsidRDefault="00756439" w:rsidP="00756439">
            <w:pPr>
              <w:pStyle w:val="NormalinTable"/>
              <w:tabs>
                <w:tab w:val="left" w:pos="1250"/>
              </w:tabs>
            </w:pPr>
            <w:r>
              <w:t>0.00%</w:t>
            </w:r>
          </w:p>
        </w:tc>
      </w:tr>
      <w:tr w:rsidR="00756439" w14:paraId="0A474A0D" w14:textId="77777777" w:rsidTr="00FC0611">
        <w:trPr>
          <w:cantSplit/>
        </w:trPr>
        <w:tc>
          <w:tcPr>
            <w:tcW w:w="0" w:type="auto"/>
            <w:tcBorders>
              <w:top w:val="single" w:sz="4" w:space="0" w:color="A6A6A6" w:themeColor="background1" w:themeShade="A6"/>
              <w:right w:val="single" w:sz="4" w:space="0" w:color="000000" w:themeColor="text1"/>
            </w:tcBorders>
          </w:tcPr>
          <w:p w14:paraId="5CFB650A" w14:textId="77777777" w:rsidR="00756439" w:rsidRDefault="00756439" w:rsidP="00756439">
            <w:pPr>
              <w:pStyle w:val="NormalinTable"/>
            </w:pPr>
            <w:r>
              <w:rPr>
                <w:b/>
              </w:rPr>
              <w:t>2710 20 35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6023B9" w14:textId="77777777" w:rsidR="00756439" w:rsidRDefault="00756439" w:rsidP="00756439">
            <w:pPr>
              <w:pStyle w:val="NormalinTable"/>
              <w:tabs>
                <w:tab w:val="left" w:pos="1250"/>
              </w:tabs>
            </w:pPr>
            <w:r>
              <w:t>0.00%</w:t>
            </w:r>
          </w:p>
        </w:tc>
      </w:tr>
      <w:tr w:rsidR="00756439" w14:paraId="534F0DE9" w14:textId="77777777" w:rsidTr="00FC0611">
        <w:trPr>
          <w:cantSplit/>
        </w:trPr>
        <w:tc>
          <w:tcPr>
            <w:tcW w:w="0" w:type="auto"/>
            <w:tcBorders>
              <w:top w:val="single" w:sz="4" w:space="0" w:color="A6A6A6" w:themeColor="background1" w:themeShade="A6"/>
              <w:right w:val="single" w:sz="4" w:space="0" w:color="000000" w:themeColor="text1"/>
            </w:tcBorders>
          </w:tcPr>
          <w:p w14:paraId="6BF08007" w14:textId="77777777" w:rsidR="00756439" w:rsidRDefault="00756439" w:rsidP="00756439">
            <w:pPr>
              <w:pStyle w:val="NormalinTable"/>
            </w:pPr>
            <w:r>
              <w:rPr>
                <w:b/>
              </w:rPr>
              <w:t>2710 20 39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6C8C4D" w14:textId="77777777" w:rsidR="00756439" w:rsidRDefault="00756439" w:rsidP="00756439">
            <w:pPr>
              <w:pStyle w:val="NormalinTable"/>
              <w:tabs>
                <w:tab w:val="left" w:pos="1250"/>
              </w:tabs>
            </w:pPr>
            <w:r>
              <w:t>0.00%</w:t>
            </w:r>
          </w:p>
        </w:tc>
      </w:tr>
      <w:tr w:rsidR="00756439" w14:paraId="247B539F" w14:textId="77777777" w:rsidTr="00FC0611">
        <w:trPr>
          <w:cantSplit/>
        </w:trPr>
        <w:tc>
          <w:tcPr>
            <w:tcW w:w="0" w:type="auto"/>
            <w:tcBorders>
              <w:top w:val="single" w:sz="4" w:space="0" w:color="A6A6A6" w:themeColor="background1" w:themeShade="A6"/>
              <w:right w:val="single" w:sz="4" w:space="0" w:color="000000" w:themeColor="text1"/>
            </w:tcBorders>
          </w:tcPr>
          <w:p w14:paraId="1AD5765E" w14:textId="77777777" w:rsidR="00756439" w:rsidRDefault="00756439" w:rsidP="00756439">
            <w:pPr>
              <w:pStyle w:val="NormalinTable"/>
            </w:pPr>
            <w:r>
              <w:rPr>
                <w:b/>
              </w:rPr>
              <w:t>2710 20 90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2ABC02" w14:textId="77777777" w:rsidR="00756439" w:rsidRDefault="00756439" w:rsidP="00756439">
            <w:pPr>
              <w:pStyle w:val="NormalinTable"/>
              <w:tabs>
                <w:tab w:val="left" w:pos="1250"/>
              </w:tabs>
            </w:pPr>
            <w:r>
              <w:t>0.00%</w:t>
            </w:r>
          </w:p>
        </w:tc>
      </w:tr>
      <w:tr w:rsidR="00756439" w14:paraId="657D5CB0" w14:textId="77777777" w:rsidTr="00FC0611">
        <w:trPr>
          <w:cantSplit/>
        </w:trPr>
        <w:tc>
          <w:tcPr>
            <w:tcW w:w="0" w:type="auto"/>
            <w:tcBorders>
              <w:top w:val="single" w:sz="4" w:space="0" w:color="A6A6A6" w:themeColor="background1" w:themeShade="A6"/>
              <w:right w:val="single" w:sz="4" w:space="0" w:color="000000" w:themeColor="text1"/>
            </w:tcBorders>
          </w:tcPr>
          <w:p w14:paraId="2A43CBC3" w14:textId="77777777" w:rsidR="00756439" w:rsidRDefault="00756439" w:rsidP="00756439">
            <w:pPr>
              <w:pStyle w:val="NormalinTable"/>
            </w:pPr>
            <w:r>
              <w:rPr>
                <w:b/>
              </w:rPr>
              <w:t>2710 91 00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ECB8E2" w14:textId="77777777" w:rsidR="00756439" w:rsidRDefault="00756439" w:rsidP="00756439">
            <w:pPr>
              <w:pStyle w:val="NormalinTable"/>
              <w:tabs>
                <w:tab w:val="left" w:pos="1250"/>
              </w:tabs>
            </w:pPr>
            <w:r>
              <w:t>0.00%</w:t>
            </w:r>
          </w:p>
        </w:tc>
      </w:tr>
      <w:tr w:rsidR="00756439" w14:paraId="09D2089E" w14:textId="77777777" w:rsidTr="00FC0611">
        <w:trPr>
          <w:cantSplit/>
        </w:trPr>
        <w:tc>
          <w:tcPr>
            <w:tcW w:w="0" w:type="auto"/>
            <w:tcBorders>
              <w:top w:val="single" w:sz="4" w:space="0" w:color="A6A6A6" w:themeColor="background1" w:themeShade="A6"/>
              <w:right w:val="single" w:sz="4" w:space="0" w:color="000000" w:themeColor="text1"/>
            </w:tcBorders>
          </w:tcPr>
          <w:p w14:paraId="1559BAAF" w14:textId="77777777" w:rsidR="00756439" w:rsidRDefault="00756439" w:rsidP="00756439">
            <w:pPr>
              <w:pStyle w:val="NormalinTable"/>
            </w:pPr>
            <w:r>
              <w:rPr>
                <w:b/>
              </w:rPr>
              <w:t>2710 99 00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5B90E2" w14:textId="77777777" w:rsidR="00756439" w:rsidRDefault="00756439" w:rsidP="00756439">
            <w:pPr>
              <w:pStyle w:val="NormalinTable"/>
              <w:tabs>
                <w:tab w:val="left" w:pos="1250"/>
              </w:tabs>
            </w:pPr>
            <w:r>
              <w:t>0.00%</w:t>
            </w:r>
          </w:p>
        </w:tc>
      </w:tr>
      <w:tr w:rsidR="00756439" w14:paraId="12CD7D23" w14:textId="77777777" w:rsidTr="00FC0611">
        <w:trPr>
          <w:cantSplit/>
        </w:trPr>
        <w:tc>
          <w:tcPr>
            <w:tcW w:w="0" w:type="auto"/>
            <w:tcBorders>
              <w:top w:val="single" w:sz="4" w:space="0" w:color="A6A6A6" w:themeColor="background1" w:themeShade="A6"/>
              <w:right w:val="single" w:sz="4" w:space="0" w:color="000000" w:themeColor="text1"/>
            </w:tcBorders>
          </w:tcPr>
          <w:p w14:paraId="59A1590F" w14:textId="77777777" w:rsidR="00756439" w:rsidRDefault="00756439" w:rsidP="00756439">
            <w:pPr>
              <w:pStyle w:val="NormalinTable"/>
            </w:pPr>
            <w:r>
              <w:rPr>
                <w:b/>
              </w:rPr>
              <w:t>2711 12 00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E26F1D" w14:textId="77777777" w:rsidR="00756439" w:rsidRDefault="00756439" w:rsidP="00756439">
            <w:pPr>
              <w:pStyle w:val="NormalinTable"/>
              <w:tabs>
                <w:tab w:val="left" w:pos="1250"/>
              </w:tabs>
            </w:pPr>
            <w:r>
              <w:t>0.00%</w:t>
            </w:r>
          </w:p>
        </w:tc>
      </w:tr>
      <w:tr w:rsidR="00756439" w14:paraId="47B9603F" w14:textId="77777777" w:rsidTr="00FC0611">
        <w:trPr>
          <w:cantSplit/>
        </w:trPr>
        <w:tc>
          <w:tcPr>
            <w:tcW w:w="0" w:type="auto"/>
            <w:tcBorders>
              <w:top w:val="single" w:sz="4" w:space="0" w:color="A6A6A6" w:themeColor="background1" w:themeShade="A6"/>
              <w:right w:val="single" w:sz="4" w:space="0" w:color="000000" w:themeColor="text1"/>
            </w:tcBorders>
          </w:tcPr>
          <w:p w14:paraId="704653C5" w14:textId="77777777" w:rsidR="00756439" w:rsidRDefault="00756439" w:rsidP="00756439">
            <w:pPr>
              <w:pStyle w:val="NormalinTable"/>
            </w:pPr>
            <w:r>
              <w:rPr>
                <w:b/>
              </w:rPr>
              <w:t>2711 13 00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08A546" w14:textId="77777777" w:rsidR="00756439" w:rsidRDefault="00756439" w:rsidP="00756439">
            <w:pPr>
              <w:pStyle w:val="NormalinTable"/>
              <w:tabs>
                <w:tab w:val="left" w:pos="1250"/>
              </w:tabs>
            </w:pPr>
            <w:r>
              <w:t>0.00%</w:t>
            </w:r>
          </w:p>
        </w:tc>
      </w:tr>
      <w:tr w:rsidR="00756439" w14:paraId="6984CDD5" w14:textId="77777777" w:rsidTr="00FC0611">
        <w:trPr>
          <w:cantSplit/>
        </w:trPr>
        <w:tc>
          <w:tcPr>
            <w:tcW w:w="0" w:type="auto"/>
            <w:tcBorders>
              <w:top w:val="single" w:sz="4" w:space="0" w:color="A6A6A6" w:themeColor="background1" w:themeShade="A6"/>
              <w:right w:val="single" w:sz="4" w:space="0" w:color="000000" w:themeColor="text1"/>
            </w:tcBorders>
          </w:tcPr>
          <w:p w14:paraId="2DAE275B" w14:textId="77777777" w:rsidR="00756439" w:rsidRDefault="00756439" w:rsidP="00756439">
            <w:pPr>
              <w:pStyle w:val="NormalinTable"/>
            </w:pPr>
            <w:r>
              <w:rPr>
                <w:b/>
              </w:rPr>
              <w:lastRenderedPageBreak/>
              <w:t>2712 10 90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289911" w14:textId="77777777" w:rsidR="00756439" w:rsidRDefault="00756439" w:rsidP="00756439">
            <w:pPr>
              <w:pStyle w:val="NormalinTable"/>
              <w:tabs>
                <w:tab w:val="left" w:pos="1250"/>
              </w:tabs>
            </w:pPr>
            <w:r>
              <w:t>0.00%</w:t>
            </w:r>
          </w:p>
        </w:tc>
      </w:tr>
      <w:tr w:rsidR="00756439" w14:paraId="196C586A" w14:textId="77777777" w:rsidTr="00FC0611">
        <w:trPr>
          <w:cantSplit/>
        </w:trPr>
        <w:tc>
          <w:tcPr>
            <w:tcW w:w="0" w:type="auto"/>
            <w:tcBorders>
              <w:top w:val="single" w:sz="4" w:space="0" w:color="A6A6A6" w:themeColor="background1" w:themeShade="A6"/>
              <w:right w:val="single" w:sz="4" w:space="0" w:color="000000" w:themeColor="text1"/>
            </w:tcBorders>
          </w:tcPr>
          <w:p w14:paraId="26D9481C" w14:textId="77777777" w:rsidR="00756439" w:rsidRDefault="00756439" w:rsidP="00756439">
            <w:pPr>
              <w:pStyle w:val="NormalinTable"/>
            </w:pPr>
            <w:r>
              <w:rPr>
                <w:b/>
              </w:rPr>
              <w:t>2712 20 90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B02AF1" w14:textId="77777777" w:rsidR="00756439" w:rsidRDefault="00756439" w:rsidP="00756439">
            <w:pPr>
              <w:pStyle w:val="NormalinTable"/>
              <w:tabs>
                <w:tab w:val="left" w:pos="1250"/>
              </w:tabs>
            </w:pPr>
            <w:r>
              <w:t>0.00%</w:t>
            </w:r>
          </w:p>
        </w:tc>
      </w:tr>
      <w:tr w:rsidR="00756439" w14:paraId="233C9864" w14:textId="77777777" w:rsidTr="00FC0611">
        <w:trPr>
          <w:cantSplit/>
        </w:trPr>
        <w:tc>
          <w:tcPr>
            <w:tcW w:w="0" w:type="auto"/>
            <w:tcBorders>
              <w:top w:val="single" w:sz="4" w:space="0" w:color="A6A6A6" w:themeColor="background1" w:themeShade="A6"/>
              <w:right w:val="single" w:sz="4" w:space="0" w:color="000000" w:themeColor="text1"/>
            </w:tcBorders>
          </w:tcPr>
          <w:p w14:paraId="6C888D88" w14:textId="77777777" w:rsidR="00756439" w:rsidRDefault="00756439" w:rsidP="00756439">
            <w:pPr>
              <w:pStyle w:val="NormalinTable"/>
            </w:pPr>
            <w:r>
              <w:rPr>
                <w:b/>
              </w:rPr>
              <w:t>2712 90 11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AA8EFF" w14:textId="77777777" w:rsidR="00756439" w:rsidRDefault="00756439" w:rsidP="00756439">
            <w:pPr>
              <w:pStyle w:val="NormalinTable"/>
              <w:tabs>
                <w:tab w:val="left" w:pos="1250"/>
              </w:tabs>
            </w:pPr>
            <w:r>
              <w:t>0.00%</w:t>
            </w:r>
          </w:p>
        </w:tc>
      </w:tr>
      <w:tr w:rsidR="00756439" w14:paraId="6AEEE5DC" w14:textId="77777777" w:rsidTr="00FC0611">
        <w:trPr>
          <w:cantSplit/>
        </w:trPr>
        <w:tc>
          <w:tcPr>
            <w:tcW w:w="0" w:type="auto"/>
            <w:tcBorders>
              <w:top w:val="single" w:sz="4" w:space="0" w:color="A6A6A6" w:themeColor="background1" w:themeShade="A6"/>
              <w:right w:val="single" w:sz="4" w:space="0" w:color="000000" w:themeColor="text1"/>
            </w:tcBorders>
          </w:tcPr>
          <w:p w14:paraId="66AF004E" w14:textId="77777777" w:rsidR="00756439" w:rsidRDefault="00756439" w:rsidP="00756439">
            <w:pPr>
              <w:pStyle w:val="NormalinTable"/>
            </w:pPr>
            <w:r>
              <w:rPr>
                <w:b/>
              </w:rPr>
              <w:t>2712 90 19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AB9137" w14:textId="77777777" w:rsidR="00756439" w:rsidRDefault="00756439" w:rsidP="00756439">
            <w:pPr>
              <w:pStyle w:val="NormalinTable"/>
              <w:tabs>
                <w:tab w:val="left" w:pos="1250"/>
              </w:tabs>
            </w:pPr>
            <w:r>
              <w:t>0.00%</w:t>
            </w:r>
          </w:p>
        </w:tc>
      </w:tr>
      <w:tr w:rsidR="00756439" w14:paraId="362A2CFE" w14:textId="77777777" w:rsidTr="00FC0611">
        <w:trPr>
          <w:cantSplit/>
        </w:trPr>
        <w:tc>
          <w:tcPr>
            <w:tcW w:w="0" w:type="auto"/>
            <w:tcBorders>
              <w:top w:val="single" w:sz="4" w:space="0" w:color="A6A6A6" w:themeColor="background1" w:themeShade="A6"/>
              <w:right w:val="single" w:sz="4" w:space="0" w:color="000000" w:themeColor="text1"/>
            </w:tcBorders>
          </w:tcPr>
          <w:p w14:paraId="69F524ED" w14:textId="77777777" w:rsidR="00756439" w:rsidRDefault="00756439" w:rsidP="00756439">
            <w:pPr>
              <w:pStyle w:val="NormalinTable"/>
            </w:pPr>
            <w:r>
              <w:rPr>
                <w:b/>
              </w:rPr>
              <w:t>2712 90 31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96899C" w14:textId="77777777" w:rsidR="00756439" w:rsidRDefault="00756439" w:rsidP="00756439">
            <w:pPr>
              <w:pStyle w:val="NormalinTable"/>
              <w:tabs>
                <w:tab w:val="left" w:pos="1250"/>
              </w:tabs>
            </w:pPr>
            <w:r>
              <w:t>0.00%</w:t>
            </w:r>
          </w:p>
        </w:tc>
      </w:tr>
      <w:tr w:rsidR="00756439" w14:paraId="20159006" w14:textId="77777777" w:rsidTr="00FC0611">
        <w:trPr>
          <w:cantSplit/>
        </w:trPr>
        <w:tc>
          <w:tcPr>
            <w:tcW w:w="0" w:type="auto"/>
            <w:tcBorders>
              <w:top w:val="single" w:sz="4" w:space="0" w:color="A6A6A6" w:themeColor="background1" w:themeShade="A6"/>
              <w:right w:val="single" w:sz="4" w:space="0" w:color="000000" w:themeColor="text1"/>
            </w:tcBorders>
          </w:tcPr>
          <w:p w14:paraId="0B0CE7EA" w14:textId="77777777" w:rsidR="00756439" w:rsidRDefault="00756439" w:rsidP="00756439">
            <w:pPr>
              <w:pStyle w:val="NormalinTable"/>
            </w:pPr>
            <w:r>
              <w:rPr>
                <w:b/>
              </w:rPr>
              <w:t>2712 90 33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29B51B" w14:textId="77777777" w:rsidR="00756439" w:rsidRDefault="00756439" w:rsidP="00756439">
            <w:pPr>
              <w:pStyle w:val="NormalinTable"/>
              <w:tabs>
                <w:tab w:val="left" w:pos="1250"/>
              </w:tabs>
            </w:pPr>
            <w:r>
              <w:t>0.00%</w:t>
            </w:r>
          </w:p>
        </w:tc>
      </w:tr>
      <w:tr w:rsidR="00756439" w14:paraId="1F968FAF" w14:textId="77777777" w:rsidTr="00FC0611">
        <w:trPr>
          <w:cantSplit/>
        </w:trPr>
        <w:tc>
          <w:tcPr>
            <w:tcW w:w="0" w:type="auto"/>
            <w:tcBorders>
              <w:top w:val="single" w:sz="4" w:space="0" w:color="A6A6A6" w:themeColor="background1" w:themeShade="A6"/>
              <w:right w:val="single" w:sz="4" w:space="0" w:color="000000" w:themeColor="text1"/>
            </w:tcBorders>
          </w:tcPr>
          <w:p w14:paraId="7642E708" w14:textId="77777777" w:rsidR="00756439" w:rsidRDefault="00756439" w:rsidP="00756439">
            <w:pPr>
              <w:pStyle w:val="NormalinTable"/>
            </w:pPr>
            <w:r>
              <w:rPr>
                <w:b/>
              </w:rPr>
              <w:t>2712 90 39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A6083A" w14:textId="77777777" w:rsidR="00756439" w:rsidRDefault="00756439" w:rsidP="00756439">
            <w:pPr>
              <w:pStyle w:val="NormalinTable"/>
              <w:tabs>
                <w:tab w:val="left" w:pos="1250"/>
              </w:tabs>
            </w:pPr>
            <w:r>
              <w:t>0.00%</w:t>
            </w:r>
          </w:p>
        </w:tc>
      </w:tr>
      <w:tr w:rsidR="00756439" w14:paraId="00AD3A0F" w14:textId="77777777" w:rsidTr="00FC0611">
        <w:trPr>
          <w:cantSplit/>
        </w:trPr>
        <w:tc>
          <w:tcPr>
            <w:tcW w:w="0" w:type="auto"/>
            <w:tcBorders>
              <w:top w:val="single" w:sz="4" w:space="0" w:color="A6A6A6" w:themeColor="background1" w:themeShade="A6"/>
              <w:right w:val="single" w:sz="4" w:space="0" w:color="000000" w:themeColor="text1"/>
            </w:tcBorders>
          </w:tcPr>
          <w:p w14:paraId="6E12F4BA" w14:textId="77777777" w:rsidR="00756439" w:rsidRDefault="00756439" w:rsidP="00756439">
            <w:pPr>
              <w:pStyle w:val="NormalinTable"/>
            </w:pPr>
            <w:r>
              <w:rPr>
                <w:b/>
              </w:rPr>
              <w:t>2712 90 99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4380B3" w14:textId="77777777" w:rsidR="00756439" w:rsidRDefault="00756439" w:rsidP="00756439">
            <w:pPr>
              <w:pStyle w:val="NormalinTable"/>
              <w:tabs>
                <w:tab w:val="left" w:pos="1250"/>
              </w:tabs>
            </w:pPr>
            <w:r>
              <w:t>0.00%</w:t>
            </w:r>
          </w:p>
        </w:tc>
      </w:tr>
      <w:tr w:rsidR="00756439" w14:paraId="4C0DBB20" w14:textId="77777777" w:rsidTr="00FC0611">
        <w:trPr>
          <w:cantSplit/>
        </w:trPr>
        <w:tc>
          <w:tcPr>
            <w:tcW w:w="0" w:type="auto"/>
            <w:tcBorders>
              <w:top w:val="single" w:sz="4" w:space="0" w:color="A6A6A6" w:themeColor="background1" w:themeShade="A6"/>
              <w:right w:val="single" w:sz="4" w:space="0" w:color="000000" w:themeColor="text1"/>
            </w:tcBorders>
          </w:tcPr>
          <w:p w14:paraId="1098FB90" w14:textId="77777777" w:rsidR="00756439" w:rsidRDefault="00756439" w:rsidP="00756439">
            <w:pPr>
              <w:pStyle w:val="NormalinTable"/>
            </w:pPr>
            <w:r>
              <w:rPr>
                <w:b/>
              </w:rPr>
              <w:t>2713 90 00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F779EF" w14:textId="77777777" w:rsidR="00756439" w:rsidRDefault="00756439" w:rsidP="00756439">
            <w:pPr>
              <w:pStyle w:val="NormalinTable"/>
              <w:tabs>
                <w:tab w:val="left" w:pos="1250"/>
              </w:tabs>
            </w:pPr>
            <w:r>
              <w:t>0.00%</w:t>
            </w:r>
          </w:p>
        </w:tc>
      </w:tr>
      <w:tr w:rsidR="00756439" w14:paraId="49E9C74A" w14:textId="77777777" w:rsidTr="00FC0611">
        <w:trPr>
          <w:cantSplit/>
        </w:trPr>
        <w:tc>
          <w:tcPr>
            <w:tcW w:w="0" w:type="auto"/>
            <w:tcBorders>
              <w:top w:val="single" w:sz="4" w:space="0" w:color="A6A6A6" w:themeColor="background1" w:themeShade="A6"/>
              <w:right w:val="single" w:sz="4" w:space="0" w:color="000000" w:themeColor="text1"/>
            </w:tcBorders>
          </w:tcPr>
          <w:p w14:paraId="45D08EFF" w14:textId="77777777" w:rsidR="00756439" w:rsidRDefault="00756439" w:rsidP="00756439">
            <w:pPr>
              <w:pStyle w:val="NormalinTable"/>
            </w:pPr>
            <w:r>
              <w:rPr>
                <w:b/>
              </w:rPr>
              <w:t>2801 10 00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0A9457" w14:textId="77777777" w:rsidR="00756439" w:rsidRDefault="00756439" w:rsidP="00756439">
            <w:pPr>
              <w:pStyle w:val="NormalinTable"/>
              <w:tabs>
                <w:tab w:val="left" w:pos="1250"/>
              </w:tabs>
            </w:pPr>
            <w:r>
              <w:t>0.00%</w:t>
            </w:r>
          </w:p>
        </w:tc>
      </w:tr>
      <w:tr w:rsidR="00756439" w14:paraId="2735B701" w14:textId="77777777" w:rsidTr="00FC0611">
        <w:trPr>
          <w:cantSplit/>
        </w:trPr>
        <w:tc>
          <w:tcPr>
            <w:tcW w:w="0" w:type="auto"/>
            <w:tcBorders>
              <w:top w:val="single" w:sz="4" w:space="0" w:color="A6A6A6" w:themeColor="background1" w:themeShade="A6"/>
              <w:right w:val="single" w:sz="4" w:space="0" w:color="000000" w:themeColor="text1"/>
            </w:tcBorders>
          </w:tcPr>
          <w:p w14:paraId="288F3B20" w14:textId="77777777" w:rsidR="00756439" w:rsidRDefault="00756439" w:rsidP="00756439">
            <w:pPr>
              <w:pStyle w:val="NormalinTable"/>
            </w:pPr>
            <w:r>
              <w:rPr>
                <w:b/>
              </w:rPr>
              <w:t>2801 30 00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DBFAEB" w14:textId="77777777" w:rsidR="00756439" w:rsidRDefault="00756439" w:rsidP="00756439">
            <w:pPr>
              <w:pStyle w:val="NormalinTable"/>
              <w:tabs>
                <w:tab w:val="left" w:pos="1250"/>
              </w:tabs>
            </w:pPr>
            <w:r>
              <w:t>0.00%</w:t>
            </w:r>
          </w:p>
        </w:tc>
      </w:tr>
      <w:tr w:rsidR="00756439" w14:paraId="675E0405" w14:textId="77777777" w:rsidTr="00FC0611">
        <w:trPr>
          <w:cantSplit/>
        </w:trPr>
        <w:tc>
          <w:tcPr>
            <w:tcW w:w="0" w:type="auto"/>
            <w:tcBorders>
              <w:top w:val="single" w:sz="4" w:space="0" w:color="A6A6A6" w:themeColor="background1" w:themeShade="A6"/>
              <w:right w:val="single" w:sz="4" w:space="0" w:color="000000" w:themeColor="text1"/>
            </w:tcBorders>
          </w:tcPr>
          <w:p w14:paraId="52BA6C97" w14:textId="77777777" w:rsidR="00756439" w:rsidRDefault="00756439" w:rsidP="00756439">
            <w:pPr>
              <w:pStyle w:val="NormalinTable"/>
            </w:pPr>
            <w:r>
              <w:rPr>
                <w:b/>
              </w:rPr>
              <w:t>2802 00 00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E4C4C8" w14:textId="77777777" w:rsidR="00756439" w:rsidRDefault="00756439" w:rsidP="00756439">
            <w:pPr>
              <w:pStyle w:val="NormalinTable"/>
              <w:tabs>
                <w:tab w:val="left" w:pos="1250"/>
              </w:tabs>
            </w:pPr>
            <w:r>
              <w:t>0.00%</w:t>
            </w:r>
          </w:p>
        </w:tc>
      </w:tr>
      <w:tr w:rsidR="00756439" w14:paraId="31ED3D64" w14:textId="77777777" w:rsidTr="00FC0611">
        <w:trPr>
          <w:cantSplit/>
        </w:trPr>
        <w:tc>
          <w:tcPr>
            <w:tcW w:w="0" w:type="auto"/>
            <w:tcBorders>
              <w:top w:val="single" w:sz="4" w:space="0" w:color="A6A6A6" w:themeColor="background1" w:themeShade="A6"/>
              <w:right w:val="single" w:sz="4" w:space="0" w:color="000000" w:themeColor="text1"/>
            </w:tcBorders>
          </w:tcPr>
          <w:p w14:paraId="1CCD2C14" w14:textId="77777777" w:rsidR="00756439" w:rsidRDefault="00756439" w:rsidP="00756439">
            <w:pPr>
              <w:pStyle w:val="NormalinTable"/>
            </w:pPr>
            <w:r>
              <w:rPr>
                <w:b/>
              </w:rPr>
              <w:t>2804 10 00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20C333" w14:textId="77777777" w:rsidR="00756439" w:rsidRDefault="00756439" w:rsidP="00756439">
            <w:pPr>
              <w:pStyle w:val="NormalinTable"/>
              <w:tabs>
                <w:tab w:val="left" w:pos="1250"/>
              </w:tabs>
            </w:pPr>
            <w:r>
              <w:t>0.00%</w:t>
            </w:r>
          </w:p>
        </w:tc>
      </w:tr>
      <w:tr w:rsidR="00756439" w14:paraId="5F9715A0" w14:textId="77777777" w:rsidTr="00FC0611">
        <w:trPr>
          <w:cantSplit/>
        </w:trPr>
        <w:tc>
          <w:tcPr>
            <w:tcW w:w="0" w:type="auto"/>
            <w:tcBorders>
              <w:top w:val="single" w:sz="4" w:space="0" w:color="A6A6A6" w:themeColor="background1" w:themeShade="A6"/>
              <w:right w:val="single" w:sz="4" w:space="0" w:color="000000" w:themeColor="text1"/>
            </w:tcBorders>
          </w:tcPr>
          <w:p w14:paraId="7558F234" w14:textId="77777777" w:rsidR="00756439" w:rsidRDefault="00756439" w:rsidP="00756439">
            <w:pPr>
              <w:pStyle w:val="NormalinTable"/>
            </w:pPr>
            <w:r>
              <w:rPr>
                <w:b/>
              </w:rPr>
              <w:t>2804 21 00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509CAA" w14:textId="77777777" w:rsidR="00756439" w:rsidRDefault="00756439" w:rsidP="00756439">
            <w:pPr>
              <w:pStyle w:val="NormalinTable"/>
              <w:tabs>
                <w:tab w:val="left" w:pos="1250"/>
              </w:tabs>
            </w:pPr>
            <w:r>
              <w:t>0.00%</w:t>
            </w:r>
          </w:p>
        </w:tc>
      </w:tr>
      <w:tr w:rsidR="00756439" w14:paraId="3AD54718" w14:textId="77777777" w:rsidTr="00FC0611">
        <w:trPr>
          <w:cantSplit/>
        </w:trPr>
        <w:tc>
          <w:tcPr>
            <w:tcW w:w="0" w:type="auto"/>
            <w:tcBorders>
              <w:top w:val="single" w:sz="4" w:space="0" w:color="A6A6A6" w:themeColor="background1" w:themeShade="A6"/>
              <w:right w:val="single" w:sz="4" w:space="0" w:color="000000" w:themeColor="text1"/>
            </w:tcBorders>
          </w:tcPr>
          <w:p w14:paraId="42257C4F" w14:textId="77777777" w:rsidR="00756439" w:rsidRDefault="00756439" w:rsidP="00756439">
            <w:pPr>
              <w:pStyle w:val="NormalinTable"/>
            </w:pPr>
            <w:r>
              <w:rPr>
                <w:b/>
              </w:rPr>
              <w:t>2804 29 90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1EACBB" w14:textId="77777777" w:rsidR="00756439" w:rsidRDefault="00756439" w:rsidP="00756439">
            <w:pPr>
              <w:pStyle w:val="NormalinTable"/>
              <w:tabs>
                <w:tab w:val="left" w:pos="1250"/>
              </w:tabs>
            </w:pPr>
            <w:r>
              <w:t>0.00%</w:t>
            </w:r>
          </w:p>
        </w:tc>
      </w:tr>
      <w:tr w:rsidR="00756439" w14:paraId="09F63E82" w14:textId="77777777" w:rsidTr="00FC0611">
        <w:trPr>
          <w:cantSplit/>
        </w:trPr>
        <w:tc>
          <w:tcPr>
            <w:tcW w:w="0" w:type="auto"/>
            <w:tcBorders>
              <w:top w:val="single" w:sz="4" w:space="0" w:color="A6A6A6" w:themeColor="background1" w:themeShade="A6"/>
              <w:right w:val="single" w:sz="4" w:space="0" w:color="000000" w:themeColor="text1"/>
            </w:tcBorders>
          </w:tcPr>
          <w:p w14:paraId="2315304C" w14:textId="77777777" w:rsidR="00756439" w:rsidRDefault="00756439" w:rsidP="00756439">
            <w:pPr>
              <w:pStyle w:val="NormalinTable"/>
            </w:pPr>
            <w:r>
              <w:rPr>
                <w:b/>
              </w:rPr>
              <w:t>2804 30 00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EA9F82" w14:textId="77777777" w:rsidR="00756439" w:rsidRDefault="00756439" w:rsidP="00756439">
            <w:pPr>
              <w:pStyle w:val="NormalinTable"/>
              <w:tabs>
                <w:tab w:val="left" w:pos="1250"/>
              </w:tabs>
            </w:pPr>
            <w:r>
              <w:t>0.00%</w:t>
            </w:r>
          </w:p>
        </w:tc>
      </w:tr>
      <w:tr w:rsidR="00756439" w14:paraId="08B8B3F4" w14:textId="77777777" w:rsidTr="00FC0611">
        <w:trPr>
          <w:cantSplit/>
        </w:trPr>
        <w:tc>
          <w:tcPr>
            <w:tcW w:w="0" w:type="auto"/>
            <w:tcBorders>
              <w:top w:val="single" w:sz="4" w:space="0" w:color="A6A6A6" w:themeColor="background1" w:themeShade="A6"/>
              <w:right w:val="single" w:sz="4" w:space="0" w:color="000000" w:themeColor="text1"/>
            </w:tcBorders>
          </w:tcPr>
          <w:p w14:paraId="46C8B381" w14:textId="77777777" w:rsidR="00756439" w:rsidRDefault="00756439" w:rsidP="00756439">
            <w:pPr>
              <w:pStyle w:val="NormalinTable"/>
            </w:pPr>
            <w:r>
              <w:rPr>
                <w:b/>
              </w:rPr>
              <w:t>2804 40 00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9B3122" w14:textId="77777777" w:rsidR="00756439" w:rsidRDefault="00756439" w:rsidP="00756439">
            <w:pPr>
              <w:pStyle w:val="NormalinTable"/>
              <w:tabs>
                <w:tab w:val="left" w:pos="1250"/>
              </w:tabs>
            </w:pPr>
            <w:r>
              <w:t>0.00%</w:t>
            </w:r>
          </w:p>
        </w:tc>
      </w:tr>
      <w:tr w:rsidR="00756439" w14:paraId="49D34124" w14:textId="77777777" w:rsidTr="00FC0611">
        <w:trPr>
          <w:cantSplit/>
        </w:trPr>
        <w:tc>
          <w:tcPr>
            <w:tcW w:w="0" w:type="auto"/>
            <w:tcBorders>
              <w:top w:val="single" w:sz="4" w:space="0" w:color="A6A6A6" w:themeColor="background1" w:themeShade="A6"/>
              <w:right w:val="single" w:sz="4" w:space="0" w:color="000000" w:themeColor="text1"/>
            </w:tcBorders>
          </w:tcPr>
          <w:p w14:paraId="30DC5FDF" w14:textId="77777777" w:rsidR="00756439" w:rsidRDefault="00756439" w:rsidP="00756439">
            <w:pPr>
              <w:pStyle w:val="NormalinTable"/>
            </w:pPr>
            <w:r>
              <w:rPr>
                <w:b/>
              </w:rPr>
              <w:t>2804 50 00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56CBC0" w14:textId="77777777" w:rsidR="00756439" w:rsidRDefault="00756439" w:rsidP="00756439">
            <w:pPr>
              <w:pStyle w:val="NormalinTable"/>
              <w:tabs>
                <w:tab w:val="left" w:pos="1250"/>
              </w:tabs>
            </w:pPr>
            <w:r>
              <w:t>0.00%</w:t>
            </w:r>
          </w:p>
        </w:tc>
      </w:tr>
      <w:tr w:rsidR="00756439" w14:paraId="6381ECDC" w14:textId="77777777" w:rsidTr="00FC0611">
        <w:trPr>
          <w:cantSplit/>
        </w:trPr>
        <w:tc>
          <w:tcPr>
            <w:tcW w:w="0" w:type="auto"/>
            <w:tcBorders>
              <w:top w:val="single" w:sz="4" w:space="0" w:color="A6A6A6" w:themeColor="background1" w:themeShade="A6"/>
              <w:right w:val="single" w:sz="4" w:space="0" w:color="000000" w:themeColor="text1"/>
            </w:tcBorders>
          </w:tcPr>
          <w:p w14:paraId="4876EB5A" w14:textId="77777777" w:rsidR="00756439" w:rsidRDefault="00756439" w:rsidP="00756439">
            <w:pPr>
              <w:pStyle w:val="NormalinTable"/>
            </w:pPr>
            <w:r>
              <w:rPr>
                <w:b/>
              </w:rPr>
              <w:t>2804 69 00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2FBD68" w14:textId="77777777" w:rsidR="00756439" w:rsidRDefault="00756439" w:rsidP="00756439">
            <w:pPr>
              <w:pStyle w:val="NormalinTable"/>
              <w:tabs>
                <w:tab w:val="left" w:pos="1250"/>
              </w:tabs>
            </w:pPr>
            <w:r>
              <w:t>0.00%</w:t>
            </w:r>
          </w:p>
        </w:tc>
      </w:tr>
      <w:tr w:rsidR="00756439" w14:paraId="23E9F84B" w14:textId="77777777" w:rsidTr="00FC0611">
        <w:trPr>
          <w:cantSplit/>
        </w:trPr>
        <w:tc>
          <w:tcPr>
            <w:tcW w:w="0" w:type="auto"/>
            <w:tcBorders>
              <w:top w:val="single" w:sz="4" w:space="0" w:color="A6A6A6" w:themeColor="background1" w:themeShade="A6"/>
              <w:right w:val="single" w:sz="4" w:space="0" w:color="000000" w:themeColor="text1"/>
            </w:tcBorders>
          </w:tcPr>
          <w:p w14:paraId="0A68A8F7" w14:textId="77777777" w:rsidR="00756439" w:rsidRDefault="00756439" w:rsidP="00756439">
            <w:pPr>
              <w:pStyle w:val="NormalinTable"/>
            </w:pPr>
            <w:r>
              <w:rPr>
                <w:b/>
              </w:rPr>
              <w:t>2804 70 00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26B490" w14:textId="77777777" w:rsidR="00756439" w:rsidRDefault="00756439" w:rsidP="00756439">
            <w:pPr>
              <w:pStyle w:val="NormalinTable"/>
              <w:tabs>
                <w:tab w:val="left" w:pos="1250"/>
              </w:tabs>
            </w:pPr>
            <w:r>
              <w:t>0.00%</w:t>
            </w:r>
          </w:p>
        </w:tc>
      </w:tr>
      <w:tr w:rsidR="00756439" w14:paraId="4ECD4592" w14:textId="77777777" w:rsidTr="00FC0611">
        <w:trPr>
          <w:cantSplit/>
        </w:trPr>
        <w:tc>
          <w:tcPr>
            <w:tcW w:w="0" w:type="auto"/>
            <w:tcBorders>
              <w:top w:val="single" w:sz="4" w:space="0" w:color="A6A6A6" w:themeColor="background1" w:themeShade="A6"/>
              <w:right w:val="single" w:sz="4" w:space="0" w:color="000000" w:themeColor="text1"/>
            </w:tcBorders>
          </w:tcPr>
          <w:p w14:paraId="61E71203" w14:textId="77777777" w:rsidR="00756439" w:rsidRDefault="00756439" w:rsidP="00756439">
            <w:pPr>
              <w:pStyle w:val="NormalinTable"/>
            </w:pPr>
            <w:r>
              <w:rPr>
                <w:b/>
              </w:rPr>
              <w:t>2804 80 00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AAE2D7" w14:textId="77777777" w:rsidR="00756439" w:rsidRDefault="00756439" w:rsidP="00756439">
            <w:pPr>
              <w:pStyle w:val="NormalinTable"/>
              <w:tabs>
                <w:tab w:val="left" w:pos="1250"/>
              </w:tabs>
            </w:pPr>
            <w:r>
              <w:t>0.00%</w:t>
            </w:r>
          </w:p>
        </w:tc>
      </w:tr>
      <w:tr w:rsidR="00756439" w14:paraId="1133B691" w14:textId="77777777" w:rsidTr="00FC0611">
        <w:trPr>
          <w:cantSplit/>
        </w:trPr>
        <w:tc>
          <w:tcPr>
            <w:tcW w:w="0" w:type="auto"/>
            <w:tcBorders>
              <w:top w:val="single" w:sz="4" w:space="0" w:color="A6A6A6" w:themeColor="background1" w:themeShade="A6"/>
              <w:right w:val="single" w:sz="4" w:space="0" w:color="000000" w:themeColor="text1"/>
            </w:tcBorders>
          </w:tcPr>
          <w:p w14:paraId="33F2C86F" w14:textId="77777777" w:rsidR="00756439" w:rsidRDefault="00756439" w:rsidP="00756439">
            <w:pPr>
              <w:pStyle w:val="NormalinTable"/>
            </w:pPr>
            <w:r>
              <w:rPr>
                <w:b/>
              </w:rPr>
              <w:t>2805 11 00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000E5D" w14:textId="77777777" w:rsidR="00756439" w:rsidRDefault="00756439" w:rsidP="00756439">
            <w:pPr>
              <w:pStyle w:val="NormalinTable"/>
              <w:tabs>
                <w:tab w:val="left" w:pos="1250"/>
              </w:tabs>
            </w:pPr>
            <w:r>
              <w:t>0.00%</w:t>
            </w:r>
          </w:p>
        </w:tc>
      </w:tr>
      <w:tr w:rsidR="00756439" w14:paraId="7469EA9B" w14:textId="77777777" w:rsidTr="00FC0611">
        <w:trPr>
          <w:cantSplit/>
        </w:trPr>
        <w:tc>
          <w:tcPr>
            <w:tcW w:w="0" w:type="auto"/>
            <w:tcBorders>
              <w:top w:val="single" w:sz="4" w:space="0" w:color="A6A6A6" w:themeColor="background1" w:themeShade="A6"/>
              <w:right w:val="single" w:sz="4" w:space="0" w:color="000000" w:themeColor="text1"/>
            </w:tcBorders>
          </w:tcPr>
          <w:p w14:paraId="07EF95AC" w14:textId="77777777" w:rsidR="00756439" w:rsidRDefault="00756439" w:rsidP="00756439">
            <w:pPr>
              <w:pStyle w:val="NormalinTable"/>
            </w:pPr>
            <w:r>
              <w:rPr>
                <w:b/>
              </w:rPr>
              <w:t>2805 12 00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4D956B" w14:textId="77777777" w:rsidR="00756439" w:rsidRDefault="00756439" w:rsidP="00756439">
            <w:pPr>
              <w:pStyle w:val="NormalinTable"/>
              <w:tabs>
                <w:tab w:val="left" w:pos="1250"/>
              </w:tabs>
            </w:pPr>
            <w:r>
              <w:t>0.00%</w:t>
            </w:r>
          </w:p>
        </w:tc>
      </w:tr>
      <w:tr w:rsidR="00756439" w14:paraId="354D6A1A" w14:textId="77777777" w:rsidTr="00FC0611">
        <w:trPr>
          <w:cantSplit/>
        </w:trPr>
        <w:tc>
          <w:tcPr>
            <w:tcW w:w="0" w:type="auto"/>
            <w:tcBorders>
              <w:top w:val="single" w:sz="4" w:space="0" w:color="A6A6A6" w:themeColor="background1" w:themeShade="A6"/>
              <w:right w:val="single" w:sz="4" w:space="0" w:color="000000" w:themeColor="text1"/>
            </w:tcBorders>
          </w:tcPr>
          <w:p w14:paraId="1E5A3A1E" w14:textId="77777777" w:rsidR="00756439" w:rsidRDefault="00756439" w:rsidP="00756439">
            <w:pPr>
              <w:pStyle w:val="NormalinTable"/>
            </w:pPr>
            <w:r>
              <w:rPr>
                <w:b/>
              </w:rPr>
              <w:t>2805 19 00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74437B" w14:textId="77777777" w:rsidR="00756439" w:rsidRDefault="00756439" w:rsidP="00756439">
            <w:pPr>
              <w:pStyle w:val="NormalinTable"/>
              <w:tabs>
                <w:tab w:val="left" w:pos="1250"/>
              </w:tabs>
            </w:pPr>
            <w:r>
              <w:t>0.00%</w:t>
            </w:r>
          </w:p>
        </w:tc>
      </w:tr>
      <w:tr w:rsidR="00756439" w14:paraId="1938A8A6" w14:textId="77777777" w:rsidTr="00FC0611">
        <w:trPr>
          <w:cantSplit/>
        </w:trPr>
        <w:tc>
          <w:tcPr>
            <w:tcW w:w="0" w:type="auto"/>
            <w:tcBorders>
              <w:top w:val="single" w:sz="4" w:space="0" w:color="A6A6A6" w:themeColor="background1" w:themeShade="A6"/>
              <w:right w:val="single" w:sz="4" w:space="0" w:color="000000" w:themeColor="text1"/>
            </w:tcBorders>
          </w:tcPr>
          <w:p w14:paraId="75EC258F" w14:textId="77777777" w:rsidR="00756439" w:rsidRDefault="00756439" w:rsidP="00756439">
            <w:pPr>
              <w:pStyle w:val="NormalinTable"/>
            </w:pPr>
            <w:r>
              <w:rPr>
                <w:b/>
              </w:rPr>
              <w:t>2805 30 00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69CF0A" w14:textId="77777777" w:rsidR="00756439" w:rsidRDefault="00756439" w:rsidP="00756439">
            <w:pPr>
              <w:pStyle w:val="NormalinTable"/>
              <w:tabs>
                <w:tab w:val="left" w:pos="1250"/>
              </w:tabs>
            </w:pPr>
            <w:r>
              <w:t>0.00%</w:t>
            </w:r>
          </w:p>
        </w:tc>
      </w:tr>
      <w:tr w:rsidR="00756439" w14:paraId="3C1DB818" w14:textId="77777777" w:rsidTr="00FC0611">
        <w:trPr>
          <w:cantSplit/>
        </w:trPr>
        <w:tc>
          <w:tcPr>
            <w:tcW w:w="0" w:type="auto"/>
            <w:tcBorders>
              <w:top w:val="single" w:sz="4" w:space="0" w:color="A6A6A6" w:themeColor="background1" w:themeShade="A6"/>
              <w:right w:val="single" w:sz="4" w:space="0" w:color="000000" w:themeColor="text1"/>
            </w:tcBorders>
          </w:tcPr>
          <w:p w14:paraId="2DAA9F14" w14:textId="77777777" w:rsidR="00756439" w:rsidRDefault="00756439" w:rsidP="00756439">
            <w:pPr>
              <w:pStyle w:val="NormalinTable"/>
            </w:pPr>
            <w:r>
              <w:rPr>
                <w:b/>
              </w:rPr>
              <w:t>2805 40 10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A593A4" w14:textId="77777777" w:rsidR="00756439" w:rsidRDefault="00756439" w:rsidP="00756439">
            <w:pPr>
              <w:pStyle w:val="NormalinTable"/>
              <w:tabs>
                <w:tab w:val="left" w:pos="1250"/>
              </w:tabs>
            </w:pPr>
            <w:r>
              <w:t>0.00%</w:t>
            </w:r>
          </w:p>
        </w:tc>
      </w:tr>
      <w:tr w:rsidR="00756439" w14:paraId="0A388D0C" w14:textId="77777777" w:rsidTr="00FC0611">
        <w:trPr>
          <w:cantSplit/>
        </w:trPr>
        <w:tc>
          <w:tcPr>
            <w:tcW w:w="0" w:type="auto"/>
            <w:tcBorders>
              <w:top w:val="single" w:sz="4" w:space="0" w:color="A6A6A6" w:themeColor="background1" w:themeShade="A6"/>
              <w:right w:val="single" w:sz="4" w:space="0" w:color="000000" w:themeColor="text1"/>
            </w:tcBorders>
          </w:tcPr>
          <w:p w14:paraId="5B2C4F6D" w14:textId="77777777" w:rsidR="00756439" w:rsidRDefault="00756439" w:rsidP="00756439">
            <w:pPr>
              <w:pStyle w:val="NormalinTable"/>
            </w:pPr>
            <w:r>
              <w:rPr>
                <w:b/>
              </w:rPr>
              <w:t>2806 00 00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EFF937" w14:textId="77777777" w:rsidR="00756439" w:rsidRDefault="00756439" w:rsidP="00756439">
            <w:pPr>
              <w:pStyle w:val="NormalinTable"/>
              <w:tabs>
                <w:tab w:val="left" w:pos="1250"/>
              </w:tabs>
            </w:pPr>
            <w:r>
              <w:t>0.00%</w:t>
            </w:r>
          </w:p>
        </w:tc>
      </w:tr>
      <w:tr w:rsidR="00756439" w14:paraId="2A46FC50" w14:textId="77777777" w:rsidTr="00FC0611">
        <w:trPr>
          <w:cantSplit/>
        </w:trPr>
        <w:tc>
          <w:tcPr>
            <w:tcW w:w="0" w:type="auto"/>
            <w:tcBorders>
              <w:top w:val="single" w:sz="4" w:space="0" w:color="A6A6A6" w:themeColor="background1" w:themeShade="A6"/>
              <w:right w:val="single" w:sz="4" w:space="0" w:color="000000" w:themeColor="text1"/>
            </w:tcBorders>
          </w:tcPr>
          <w:p w14:paraId="3687C593" w14:textId="77777777" w:rsidR="00756439" w:rsidRDefault="00756439" w:rsidP="00756439">
            <w:pPr>
              <w:pStyle w:val="NormalinTable"/>
            </w:pPr>
            <w:r>
              <w:rPr>
                <w:b/>
              </w:rPr>
              <w:t>2807 00 00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B3656F" w14:textId="77777777" w:rsidR="00756439" w:rsidRDefault="00756439" w:rsidP="00756439">
            <w:pPr>
              <w:pStyle w:val="NormalinTable"/>
              <w:tabs>
                <w:tab w:val="left" w:pos="1250"/>
              </w:tabs>
            </w:pPr>
            <w:r>
              <w:t>0.00%</w:t>
            </w:r>
          </w:p>
        </w:tc>
      </w:tr>
      <w:tr w:rsidR="00756439" w14:paraId="101BA939" w14:textId="77777777" w:rsidTr="00FC0611">
        <w:trPr>
          <w:cantSplit/>
        </w:trPr>
        <w:tc>
          <w:tcPr>
            <w:tcW w:w="0" w:type="auto"/>
            <w:tcBorders>
              <w:top w:val="single" w:sz="4" w:space="0" w:color="A6A6A6" w:themeColor="background1" w:themeShade="A6"/>
              <w:right w:val="single" w:sz="4" w:space="0" w:color="000000" w:themeColor="text1"/>
            </w:tcBorders>
          </w:tcPr>
          <w:p w14:paraId="004A4A41" w14:textId="77777777" w:rsidR="00756439" w:rsidRDefault="00756439" w:rsidP="00756439">
            <w:pPr>
              <w:pStyle w:val="NormalinTable"/>
            </w:pPr>
            <w:r>
              <w:rPr>
                <w:b/>
              </w:rPr>
              <w:t>2808 00 00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0F5423" w14:textId="77777777" w:rsidR="00756439" w:rsidRDefault="00756439" w:rsidP="00756439">
            <w:pPr>
              <w:pStyle w:val="NormalinTable"/>
              <w:tabs>
                <w:tab w:val="left" w:pos="1250"/>
              </w:tabs>
            </w:pPr>
            <w:r>
              <w:t>0.00%</w:t>
            </w:r>
          </w:p>
        </w:tc>
      </w:tr>
      <w:tr w:rsidR="00756439" w14:paraId="4C4097A6" w14:textId="77777777" w:rsidTr="00FC0611">
        <w:trPr>
          <w:cantSplit/>
        </w:trPr>
        <w:tc>
          <w:tcPr>
            <w:tcW w:w="0" w:type="auto"/>
            <w:tcBorders>
              <w:top w:val="single" w:sz="4" w:space="0" w:color="A6A6A6" w:themeColor="background1" w:themeShade="A6"/>
              <w:right w:val="single" w:sz="4" w:space="0" w:color="000000" w:themeColor="text1"/>
            </w:tcBorders>
          </w:tcPr>
          <w:p w14:paraId="10379DCB" w14:textId="77777777" w:rsidR="00756439" w:rsidRDefault="00756439" w:rsidP="00756439">
            <w:pPr>
              <w:pStyle w:val="NormalinTable"/>
            </w:pPr>
            <w:r>
              <w:rPr>
                <w:b/>
              </w:rPr>
              <w:t>2809 00 00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AD1D0F" w14:textId="77777777" w:rsidR="00756439" w:rsidRDefault="00756439" w:rsidP="00756439">
            <w:pPr>
              <w:pStyle w:val="NormalinTable"/>
              <w:tabs>
                <w:tab w:val="left" w:pos="1250"/>
              </w:tabs>
            </w:pPr>
            <w:r>
              <w:t>0.00%</w:t>
            </w:r>
          </w:p>
        </w:tc>
      </w:tr>
      <w:tr w:rsidR="00756439" w14:paraId="38E3BA41" w14:textId="77777777" w:rsidTr="00FC0611">
        <w:trPr>
          <w:cantSplit/>
        </w:trPr>
        <w:tc>
          <w:tcPr>
            <w:tcW w:w="0" w:type="auto"/>
            <w:tcBorders>
              <w:top w:val="single" w:sz="4" w:space="0" w:color="A6A6A6" w:themeColor="background1" w:themeShade="A6"/>
              <w:right w:val="single" w:sz="4" w:space="0" w:color="000000" w:themeColor="text1"/>
            </w:tcBorders>
          </w:tcPr>
          <w:p w14:paraId="650694EB" w14:textId="77777777" w:rsidR="00756439" w:rsidRDefault="00756439" w:rsidP="00756439">
            <w:pPr>
              <w:pStyle w:val="NormalinTable"/>
            </w:pPr>
            <w:r>
              <w:rPr>
                <w:b/>
              </w:rPr>
              <w:t>2810 00 90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8BDE80" w14:textId="77777777" w:rsidR="00756439" w:rsidRDefault="00756439" w:rsidP="00756439">
            <w:pPr>
              <w:pStyle w:val="NormalinTable"/>
              <w:tabs>
                <w:tab w:val="left" w:pos="1250"/>
              </w:tabs>
            </w:pPr>
            <w:r>
              <w:t>0.00%</w:t>
            </w:r>
          </w:p>
        </w:tc>
      </w:tr>
      <w:tr w:rsidR="00756439" w14:paraId="24EE6B8B" w14:textId="77777777" w:rsidTr="00FC0611">
        <w:trPr>
          <w:cantSplit/>
        </w:trPr>
        <w:tc>
          <w:tcPr>
            <w:tcW w:w="0" w:type="auto"/>
            <w:tcBorders>
              <w:top w:val="single" w:sz="4" w:space="0" w:color="A6A6A6" w:themeColor="background1" w:themeShade="A6"/>
              <w:right w:val="single" w:sz="4" w:space="0" w:color="000000" w:themeColor="text1"/>
            </w:tcBorders>
          </w:tcPr>
          <w:p w14:paraId="136D1CB8" w14:textId="77777777" w:rsidR="00756439" w:rsidRDefault="00756439" w:rsidP="00756439">
            <w:pPr>
              <w:pStyle w:val="NormalinTable"/>
            </w:pPr>
            <w:r>
              <w:rPr>
                <w:b/>
              </w:rPr>
              <w:t>2811 11 00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F36ECC" w14:textId="77777777" w:rsidR="00756439" w:rsidRDefault="00756439" w:rsidP="00756439">
            <w:pPr>
              <w:pStyle w:val="NormalinTable"/>
              <w:tabs>
                <w:tab w:val="left" w:pos="1250"/>
              </w:tabs>
            </w:pPr>
            <w:r>
              <w:t>0.00%</w:t>
            </w:r>
          </w:p>
        </w:tc>
      </w:tr>
      <w:tr w:rsidR="00756439" w14:paraId="10CC174E" w14:textId="77777777" w:rsidTr="00FC0611">
        <w:trPr>
          <w:cantSplit/>
        </w:trPr>
        <w:tc>
          <w:tcPr>
            <w:tcW w:w="0" w:type="auto"/>
            <w:tcBorders>
              <w:top w:val="single" w:sz="4" w:space="0" w:color="A6A6A6" w:themeColor="background1" w:themeShade="A6"/>
              <w:right w:val="single" w:sz="4" w:space="0" w:color="000000" w:themeColor="text1"/>
            </w:tcBorders>
          </w:tcPr>
          <w:p w14:paraId="69A06865" w14:textId="77777777" w:rsidR="00756439" w:rsidRDefault="00756439" w:rsidP="00756439">
            <w:pPr>
              <w:pStyle w:val="NormalinTable"/>
            </w:pPr>
            <w:r>
              <w:rPr>
                <w:b/>
              </w:rPr>
              <w:t>2811 12 00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D1CDAC" w14:textId="77777777" w:rsidR="00756439" w:rsidRDefault="00756439" w:rsidP="00756439">
            <w:pPr>
              <w:pStyle w:val="NormalinTable"/>
              <w:tabs>
                <w:tab w:val="left" w:pos="1250"/>
              </w:tabs>
            </w:pPr>
            <w:r>
              <w:t>0.00%</w:t>
            </w:r>
          </w:p>
        </w:tc>
      </w:tr>
      <w:tr w:rsidR="00756439" w14:paraId="084F1CC0" w14:textId="77777777" w:rsidTr="00FC0611">
        <w:trPr>
          <w:cantSplit/>
        </w:trPr>
        <w:tc>
          <w:tcPr>
            <w:tcW w:w="0" w:type="auto"/>
            <w:tcBorders>
              <w:top w:val="single" w:sz="4" w:space="0" w:color="A6A6A6" w:themeColor="background1" w:themeShade="A6"/>
              <w:right w:val="single" w:sz="4" w:space="0" w:color="000000" w:themeColor="text1"/>
            </w:tcBorders>
          </w:tcPr>
          <w:p w14:paraId="00A6BA52" w14:textId="77777777" w:rsidR="00756439" w:rsidRDefault="00756439" w:rsidP="00756439">
            <w:pPr>
              <w:pStyle w:val="NormalinTable"/>
            </w:pPr>
            <w:r>
              <w:rPr>
                <w:b/>
              </w:rPr>
              <w:t>2811 19 80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468AFF" w14:textId="77777777" w:rsidR="00756439" w:rsidRDefault="00756439" w:rsidP="00756439">
            <w:pPr>
              <w:pStyle w:val="NormalinTable"/>
              <w:tabs>
                <w:tab w:val="left" w:pos="1250"/>
              </w:tabs>
            </w:pPr>
            <w:r>
              <w:t>0.00%</w:t>
            </w:r>
          </w:p>
        </w:tc>
      </w:tr>
      <w:tr w:rsidR="00756439" w14:paraId="147C2B70" w14:textId="77777777" w:rsidTr="00FC0611">
        <w:trPr>
          <w:cantSplit/>
        </w:trPr>
        <w:tc>
          <w:tcPr>
            <w:tcW w:w="0" w:type="auto"/>
            <w:tcBorders>
              <w:top w:val="single" w:sz="4" w:space="0" w:color="A6A6A6" w:themeColor="background1" w:themeShade="A6"/>
              <w:right w:val="single" w:sz="4" w:space="0" w:color="000000" w:themeColor="text1"/>
            </w:tcBorders>
          </w:tcPr>
          <w:p w14:paraId="5E0EB4FF" w14:textId="77777777" w:rsidR="00756439" w:rsidRDefault="00756439" w:rsidP="00756439">
            <w:pPr>
              <w:pStyle w:val="NormalinTable"/>
            </w:pPr>
            <w:r>
              <w:rPr>
                <w:b/>
              </w:rPr>
              <w:t>2811 21 00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428884" w14:textId="77777777" w:rsidR="00756439" w:rsidRDefault="00756439" w:rsidP="00756439">
            <w:pPr>
              <w:pStyle w:val="NormalinTable"/>
              <w:tabs>
                <w:tab w:val="left" w:pos="1250"/>
              </w:tabs>
            </w:pPr>
            <w:r>
              <w:t>0.00%</w:t>
            </w:r>
          </w:p>
        </w:tc>
      </w:tr>
      <w:tr w:rsidR="00756439" w14:paraId="0369AFC3" w14:textId="77777777" w:rsidTr="00FC0611">
        <w:trPr>
          <w:cantSplit/>
        </w:trPr>
        <w:tc>
          <w:tcPr>
            <w:tcW w:w="0" w:type="auto"/>
            <w:tcBorders>
              <w:top w:val="single" w:sz="4" w:space="0" w:color="A6A6A6" w:themeColor="background1" w:themeShade="A6"/>
              <w:right w:val="single" w:sz="4" w:space="0" w:color="000000" w:themeColor="text1"/>
            </w:tcBorders>
          </w:tcPr>
          <w:p w14:paraId="7A9B2859" w14:textId="77777777" w:rsidR="00756439" w:rsidRDefault="00756439" w:rsidP="00756439">
            <w:pPr>
              <w:pStyle w:val="NormalinTable"/>
            </w:pPr>
            <w:r>
              <w:rPr>
                <w:b/>
              </w:rPr>
              <w:t>2811 22 00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67D52B" w14:textId="77777777" w:rsidR="00756439" w:rsidRDefault="00756439" w:rsidP="00756439">
            <w:pPr>
              <w:pStyle w:val="NormalinTable"/>
              <w:tabs>
                <w:tab w:val="left" w:pos="1250"/>
              </w:tabs>
            </w:pPr>
            <w:r>
              <w:t>0.00%</w:t>
            </w:r>
          </w:p>
        </w:tc>
      </w:tr>
      <w:tr w:rsidR="00756439" w14:paraId="345992D4" w14:textId="77777777" w:rsidTr="00FC0611">
        <w:trPr>
          <w:cantSplit/>
        </w:trPr>
        <w:tc>
          <w:tcPr>
            <w:tcW w:w="0" w:type="auto"/>
            <w:tcBorders>
              <w:top w:val="single" w:sz="4" w:space="0" w:color="A6A6A6" w:themeColor="background1" w:themeShade="A6"/>
              <w:right w:val="single" w:sz="4" w:space="0" w:color="000000" w:themeColor="text1"/>
            </w:tcBorders>
          </w:tcPr>
          <w:p w14:paraId="088876DA" w14:textId="77777777" w:rsidR="00756439" w:rsidRDefault="00756439" w:rsidP="00756439">
            <w:pPr>
              <w:pStyle w:val="NormalinTable"/>
            </w:pPr>
            <w:r>
              <w:rPr>
                <w:b/>
              </w:rPr>
              <w:t>2811 29 00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4446B5" w14:textId="77777777" w:rsidR="00756439" w:rsidRDefault="00756439" w:rsidP="00756439">
            <w:pPr>
              <w:pStyle w:val="NormalinTable"/>
              <w:tabs>
                <w:tab w:val="left" w:pos="1250"/>
              </w:tabs>
            </w:pPr>
            <w:r>
              <w:t>0.00%</w:t>
            </w:r>
          </w:p>
        </w:tc>
      </w:tr>
      <w:tr w:rsidR="00756439" w14:paraId="2623C6B8" w14:textId="77777777" w:rsidTr="00FC0611">
        <w:trPr>
          <w:cantSplit/>
        </w:trPr>
        <w:tc>
          <w:tcPr>
            <w:tcW w:w="0" w:type="auto"/>
            <w:tcBorders>
              <w:top w:val="single" w:sz="4" w:space="0" w:color="A6A6A6" w:themeColor="background1" w:themeShade="A6"/>
              <w:right w:val="single" w:sz="4" w:space="0" w:color="000000" w:themeColor="text1"/>
            </w:tcBorders>
          </w:tcPr>
          <w:p w14:paraId="6B629944" w14:textId="77777777" w:rsidR="00756439" w:rsidRDefault="00756439" w:rsidP="00756439">
            <w:pPr>
              <w:pStyle w:val="NormalinTable"/>
            </w:pPr>
            <w:r>
              <w:rPr>
                <w:b/>
              </w:rPr>
              <w:t>2812 00 00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9EC621" w14:textId="77777777" w:rsidR="00756439" w:rsidRDefault="00756439" w:rsidP="00756439">
            <w:pPr>
              <w:pStyle w:val="NormalinTable"/>
              <w:tabs>
                <w:tab w:val="left" w:pos="1250"/>
              </w:tabs>
            </w:pPr>
            <w:r>
              <w:t>0.00%</w:t>
            </w:r>
          </w:p>
        </w:tc>
      </w:tr>
      <w:tr w:rsidR="00756439" w14:paraId="4F0F5F9E" w14:textId="77777777" w:rsidTr="00FC0611">
        <w:trPr>
          <w:cantSplit/>
        </w:trPr>
        <w:tc>
          <w:tcPr>
            <w:tcW w:w="0" w:type="auto"/>
            <w:tcBorders>
              <w:top w:val="single" w:sz="4" w:space="0" w:color="A6A6A6" w:themeColor="background1" w:themeShade="A6"/>
              <w:right w:val="single" w:sz="4" w:space="0" w:color="000000" w:themeColor="text1"/>
            </w:tcBorders>
          </w:tcPr>
          <w:p w14:paraId="458B3572" w14:textId="77777777" w:rsidR="00756439" w:rsidRDefault="00756439" w:rsidP="00756439">
            <w:pPr>
              <w:pStyle w:val="NormalinTable"/>
            </w:pPr>
            <w:r>
              <w:rPr>
                <w:b/>
              </w:rPr>
              <w:t>2813 00 00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8E1D86" w14:textId="77777777" w:rsidR="00756439" w:rsidRDefault="00756439" w:rsidP="00756439">
            <w:pPr>
              <w:pStyle w:val="NormalinTable"/>
              <w:tabs>
                <w:tab w:val="left" w:pos="1250"/>
              </w:tabs>
            </w:pPr>
            <w:r>
              <w:t>0.00%</w:t>
            </w:r>
          </w:p>
        </w:tc>
      </w:tr>
      <w:tr w:rsidR="00756439" w14:paraId="19618885" w14:textId="77777777" w:rsidTr="00FC0611">
        <w:trPr>
          <w:cantSplit/>
        </w:trPr>
        <w:tc>
          <w:tcPr>
            <w:tcW w:w="0" w:type="auto"/>
            <w:tcBorders>
              <w:top w:val="single" w:sz="4" w:space="0" w:color="A6A6A6" w:themeColor="background1" w:themeShade="A6"/>
              <w:right w:val="single" w:sz="4" w:space="0" w:color="000000" w:themeColor="text1"/>
            </w:tcBorders>
          </w:tcPr>
          <w:p w14:paraId="1BD4043F" w14:textId="77777777" w:rsidR="00756439" w:rsidRDefault="00756439" w:rsidP="00756439">
            <w:pPr>
              <w:pStyle w:val="NormalinTable"/>
            </w:pPr>
            <w:r>
              <w:rPr>
                <w:b/>
              </w:rPr>
              <w:t>2814 00 00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B3A22E" w14:textId="77777777" w:rsidR="00756439" w:rsidRDefault="00756439" w:rsidP="00756439">
            <w:pPr>
              <w:pStyle w:val="NormalinTable"/>
              <w:tabs>
                <w:tab w:val="left" w:pos="1250"/>
              </w:tabs>
            </w:pPr>
            <w:r>
              <w:t>0.00%</w:t>
            </w:r>
          </w:p>
        </w:tc>
      </w:tr>
      <w:tr w:rsidR="00756439" w14:paraId="2AAF52F7" w14:textId="77777777" w:rsidTr="00FC0611">
        <w:trPr>
          <w:cantSplit/>
        </w:trPr>
        <w:tc>
          <w:tcPr>
            <w:tcW w:w="0" w:type="auto"/>
            <w:tcBorders>
              <w:top w:val="single" w:sz="4" w:space="0" w:color="A6A6A6" w:themeColor="background1" w:themeShade="A6"/>
              <w:right w:val="single" w:sz="4" w:space="0" w:color="000000" w:themeColor="text1"/>
            </w:tcBorders>
          </w:tcPr>
          <w:p w14:paraId="4DBF0692" w14:textId="77777777" w:rsidR="00756439" w:rsidRDefault="00756439" w:rsidP="00756439">
            <w:pPr>
              <w:pStyle w:val="NormalinTable"/>
            </w:pPr>
            <w:r>
              <w:rPr>
                <w:b/>
              </w:rPr>
              <w:t>2815 00 00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6BE7FB" w14:textId="77777777" w:rsidR="00756439" w:rsidRDefault="00756439" w:rsidP="00756439">
            <w:pPr>
              <w:pStyle w:val="NormalinTable"/>
              <w:tabs>
                <w:tab w:val="left" w:pos="1250"/>
              </w:tabs>
            </w:pPr>
            <w:r>
              <w:t>0.00%</w:t>
            </w:r>
          </w:p>
        </w:tc>
      </w:tr>
      <w:tr w:rsidR="00756439" w14:paraId="2C35DCF6" w14:textId="77777777" w:rsidTr="00FC0611">
        <w:trPr>
          <w:cantSplit/>
        </w:trPr>
        <w:tc>
          <w:tcPr>
            <w:tcW w:w="0" w:type="auto"/>
            <w:tcBorders>
              <w:top w:val="single" w:sz="4" w:space="0" w:color="A6A6A6" w:themeColor="background1" w:themeShade="A6"/>
              <w:right w:val="single" w:sz="4" w:space="0" w:color="000000" w:themeColor="text1"/>
            </w:tcBorders>
          </w:tcPr>
          <w:p w14:paraId="230E8BD9" w14:textId="77777777" w:rsidR="00756439" w:rsidRDefault="00756439" w:rsidP="00756439">
            <w:pPr>
              <w:pStyle w:val="NormalinTable"/>
            </w:pPr>
            <w:r>
              <w:rPr>
                <w:b/>
              </w:rPr>
              <w:t>2816 00 00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17CD91" w14:textId="77777777" w:rsidR="00756439" w:rsidRDefault="00756439" w:rsidP="00756439">
            <w:pPr>
              <w:pStyle w:val="NormalinTable"/>
              <w:tabs>
                <w:tab w:val="left" w:pos="1250"/>
              </w:tabs>
            </w:pPr>
            <w:r>
              <w:t>0.00%</w:t>
            </w:r>
          </w:p>
        </w:tc>
      </w:tr>
      <w:tr w:rsidR="00756439" w14:paraId="6A76C43F" w14:textId="77777777" w:rsidTr="00FC0611">
        <w:trPr>
          <w:cantSplit/>
        </w:trPr>
        <w:tc>
          <w:tcPr>
            <w:tcW w:w="0" w:type="auto"/>
            <w:tcBorders>
              <w:top w:val="single" w:sz="4" w:space="0" w:color="A6A6A6" w:themeColor="background1" w:themeShade="A6"/>
              <w:right w:val="single" w:sz="4" w:space="0" w:color="000000" w:themeColor="text1"/>
            </w:tcBorders>
          </w:tcPr>
          <w:p w14:paraId="296AA66E" w14:textId="77777777" w:rsidR="00756439" w:rsidRDefault="00756439" w:rsidP="00756439">
            <w:pPr>
              <w:pStyle w:val="NormalinTable"/>
            </w:pPr>
            <w:r>
              <w:rPr>
                <w:b/>
              </w:rPr>
              <w:t>2817 00 00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7FA200" w14:textId="77777777" w:rsidR="00756439" w:rsidRDefault="00756439" w:rsidP="00756439">
            <w:pPr>
              <w:pStyle w:val="NormalinTable"/>
              <w:tabs>
                <w:tab w:val="left" w:pos="1250"/>
              </w:tabs>
            </w:pPr>
            <w:r>
              <w:t>0.00%</w:t>
            </w:r>
          </w:p>
        </w:tc>
      </w:tr>
      <w:tr w:rsidR="00756439" w14:paraId="240926FD" w14:textId="77777777" w:rsidTr="00FC0611">
        <w:trPr>
          <w:cantSplit/>
        </w:trPr>
        <w:tc>
          <w:tcPr>
            <w:tcW w:w="0" w:type="auto"/>
            <w:tcBorders>
              <w:top w:val="single" w:sz="4" w:space="0" w:color="A6A6A6" w:themeColor="background1" w:themeShade="A6"/>
              <w:right w:val="single" w:sz="4" w:space="0" w:color="000000" w:themeColor="text1"/>
            </w:tcBorders>
          </w:tcPr>
          <w:p w14:paraId="6953949A" w14:textId="77777777" w:rsidR="00756439" w:rsidRDefault="00756439" w:rsidP="00756439">
            <w:pPr>
              <w:pStyle w:val="NormalinTable"/>
            </w:pPr>
            <w:r>
              <w:rPr>
                <w:b/>
              </w:rPr>
              <w:t>2818 00 00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78D17B" w14:textId="77777777" w:rsidR="00756439" w:rsidRDefault="00756439" w:rsidP="00756439">
            <w:pPr>
              <w:pStyle w:val="NormalinTable"/>
              <w:tabs>
                <w:tab w:val="left" w:pos="1250"/>
              </w:tabs>
            </w:pPr>
            <w:r>
              <w:t>0.00%</w:t>
            </w:r>
          </w:p>
        </w:tc>
      </w:tr>
      <w:tr w:rsidR="00756439" w14:paraId="21C92FE2" w14:textId="77777777" w:rsidTr="00FC0611">
        <w:trPr>
          <w:cantSplit/>
        </w:trPr>
        <w:tc>
          <w:tcPr>
            <w:tcW w:w="0" w:type="auto"/>
            <w:tcBorders>
              <w:top w:val="single" w:sz="4" w:space="0" w:color="A6A6A6" w:themeColor="background1" w:themeShade="A6"/>
              <w:right w:val="single" w:sz="4" w:space="0" w:color="000000" w:themeColor="text1"/>
            </w:tcBorders>
          </w:tcPr>
          <w:p w14:paraId="0E298072" w14:textId="77777777" w:rsidR="00756439" w:rsidRDefault="00756439" w:rsidP="00756439">
            <w:pPr>
              <w:pStyle w:val="NormalinTable"/>
            </w:pPr>
            <w:r>
              <w:rPr>
                <w:b/>
              </w:rPr>
              <w:t>2819 00 00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31424B" w14:textId="77777777" w:rsidR="00756439" w:rsidRDefault="00756439" w:rsidP="00756439">
            <w:pPr>
              <w:pStyle w:val="NormalinTable"/>
              <w:tabs>
                <w:tab w:val="left" w:pos="1250"/>
              </w:tabs>
            </w:pPr>
            <w:r>
              <w:t>0.00%</w:t>
            </w:r>
          </w:p>
        </w:tc>
      </w:tr>
      <w:tr w:rsidR="00756439" w14:paraId="7D1A845D" w14:textId="77777777" w:rsidTr="00FC0611">
        <w:trPr>
          <w:cantSplit/>
        </w:trPr>
        <w:tc>
          <w:tcPr>
            <w:tcW w:w="0" w:type="auto"/>
            <w:tcBorders>
              <w:top w:val="single" w:sz="4" w:space="0" w:color="A6A6A6" w:themeColor="background1" w:themeShade="A6"/>
              <w:right w:val="single" w:sz="4" w:space="0" w:color="000000" w:themeColor="text1"/>
            </w:tcBorders>
          </w:tcPr>
          <w:p w14:paraId="3E3EB583" w14:textId="77777777" w:rsidR="00756439" w:rsidRDefault="00756439" w:rsidP="00756439">
            <w:pPr>
              <w:pStyle w:val="NormalinTable"/>
            </w:pPr>
            <w:r>
              <w:rPr>
                <w:b/>
              </w:rPr>
              <w:t>2820 10 00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C63637" w14:textId="77777777" w:rsidR="00756439" w:rsidRDefault="00756439" w:rsidP="00756439">
            <w:pPr>
              <w:pStyle w:val="NormalinTable"/>
              <w:tabs>
                <w:tab w:val="left" w:pos="1250"/>
              </w:tabs>
            </w:pPr>
            <w:r>
              <w:t>0.00%</w:t>
            </w:r>
          </w:p>
        </w:tc>
      </w:tr>
      <w:tr w:rsidR="00756439" w14:paraId="591BD2B1" w14:textId="77777777" w:rsidTr="00FC0611">
        <w:trPr>
          <w:cantSplit/>
        </w:trPr>
        <w:tc>
          <w:tcPr>
            <w:tcW w:w="0" w:type="auto"/>
            <w:tcBorders>
              <w:top w:val="single" w:sz="4" w:space="0" w:color="A6A6A6" w:themeColor="background1" w:themeShade="A6"/>
              <w:right w:val="single" w:sz="4" w:space="0" w:color="000000" w:themeColor="text1"/>
            </w:tcBorders>
          </w:tcPr>
          <w:p w14:paraId="7D54E050" w14:textId="77777777" w:rsidR="00756439" w:rsidRDefault="00756439" w:rsidP="00756439">
            <w:pPr>
              <w:pStyle w:val="NormalinTable"/>
            </w:pPr>
            <w:r>
              <w:rPr>
                <w:b/>
              </w:rPr>
              <w:t>2820 90 90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2E5912" w14:textId="77777777" w:rsidR="00756439" w:rsidRDefault="00756439" w:rsidP="00756439">
            <w:pPr>
              <w:pStyle w:val="NormalinTable"/>
              <w:tabs>
                <w:tab w:val="left" w:pos="1250"/>
              </w:tabs>
            </w:pPr>
            <w:r>
              <w:t>0.00%</w:t>
            </w:r>
          </w:p>
        </w:tc>
      </w:tr>
      <w:tr w:rsidR="00756439" w14:paraId="245202C1" w14:textId="77777777" w:rsidTr="00FC0611">
        <w:trPr>
          <w:cantSplit/>
        </w:trPr>
        <w:tc>
          <w:tcPr>
            <w:tcW w:w="0" w:type="auto"/>
            <w:tcBorders>
              <w:top w:val="single" w:sz="4" w:space="0" w:color="A6A6A6" w:themeColor="background1" w:themeShade="A6"/>
              <w:right w:val="single" w:sz="4" w:space="0" w:color="000000" w:themeColor="text1"/>
            </w:tcBorders>
          </w:tcPr>
          <w:p w14:paraId="1B6EB143" w14:textId="77777777" w:rsidR="00756439" w:rsidRDefault="00756439" w:rsidP="00756439">
            <w:pPr>
              <w:pStyle w:val="NormalinTable"/>
            </w:pPr>
            <w:r>
              <w:rPr>
                <w:b/>
              </w:rPr>
              <w:t>2821 00 00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930C78" w14:textId="77777777" w:rsidR="00756439" w:rsidRDefault="00756439" w:rsidP="00756439">
            <w:pPr>
              <w:pStyle w:val="NormalinTable"/>
              <w:tabs>
                <w:tab w:val="left" w:pos="1250"/>
              </w:tabs>
            </w:pPr>
            <w:r>
              <w:t>0.00%</w:t>
            </w:r>
          </w:p>
        </w:tc>
      </w:tr>
      <w:tr w:rsidR="00756439" w14:paraId="2FE5F8A2" w14:textId="77777777" w:rsidTr="00FC0611">
        <w:trPr>
          <w:cantSplit/>
        </w:trPr>
        <w:tc>
          <w:tcPr>
            <w:tcW w:w="0" w:type="auto"/>
            <w:tcBorders>
              <w:top w:val="single" w:sz="4" w:space="0" w:color="A6A6A6" w:themeColor="background1" w:themeShade="A6"/>
              <w:right w:val="single" w:sz="4" w:space="0" w:color="000000" w:themeColor="text1"/>
            </w:tcBorders>
          </w:tcPr>
          <w:p w14:paraId="79407190" w14:textId="77777777" w:rsidR="00756439" w:rsidRDefault="00756439" w:rsidP="00756439">
            <w:pPr>
              <w:pStyle w:val="NormalinTable"/>
            </w:pPr>
            <w:r>
              <w:rPr>
                <w:b/>
              </w:rPr>
              <w:t>2822 00 00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51A9A5" w14:textId="77777777" w:rsidR="00756439" w:rsidRDefault="00756439" w:rsidP="00756439">
            <w:pPr>
              <w:pStyle w:val="NormalinTable"/>
              <w:tabs>
                <w:tab w:val="left" w:pos="1250"/>
              </w:tabs>
            </w:pPr>
            <w:r>
              <w:t>0.00%</w:t>
            </w:r>
          </w:p>
        </w:tc>
      </w:tr>
      <w:tr w:rsidR="00756439" w14:paraId="5646B71A" w14:textId="77777777" w:rsidTr="00FC0611">
        <w:trPr>
          <w:cantSplit/>
        </w:trPr>
        <w:tc>
          <w:tcPr>
            <w:tcW w:w="0" w:type="auto"/>
            <w:tcBorders>
              <w:top w:val="single" w:sz="4" w:space="0" w:color="A6A6A6" w:themeColor="background1" w:themeShade="A6"/>
              <w:right w:val="single" w:sz="4" w:space="0" w:color="000000" w:themeColor="text1"/>
            </w:tcBorders>
          </w:tcPr>
          <w:p w14:paraId="24802297" w14:textId="77777777" w:rsidR="00756439" w:rsidRDefault="00756439" w:rsidP="00756439">
            <w:pPr>
              <w:pStyle w:val="NormalinTable"/>
            </w:pPr>
            <w:r>
              <w:rPr>
                <w:b/>
              </w:rPr>
              <w:t>2823 00 00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BBB61F" w14:textId="77777777" w:rsidR="00756439" w:rsidRDefault="00756439" w:rsidP="00756439">
            <w:pPr>
              <w:pStyle w:val="NormalinTable"/>
              <w:tabs>
                <w:tab w:val="left" w:pos="1250"/>
              </w:tabs>
            </w:pPr>
            <w:r>
              <w:t>0.00%</w:t>
            </w:r>
          </w:p>
        </w:tc>
      </w:tr>
      <w:tr w:rsidR="00756439" w14:paraId="5D295377" w14:textId="77777777" w:rsidTr="00FC0611">
        <w:trPr>
          <w:cantSplit/>
        </w:trPr>
        <w:tc>
          <w:tcPr>
            <w:tcW w:w="0" w:type="auto"/>
            <w:tcBorders>
              <w:top w:val="single" w:sz="4" w:space="0" w:color="A6A6A6" w:themeColor="background1" w:themeShade="A6"/>
              <w:right w:val="single" w:sz="4" w:space="0" w:color="000000" w:themeColor="text1"/>
            </w:tcBorders>
          </w:tcPr>
          <w:p w14:paraId="71EB333D" w14:textId="77777777" w:rsidR="00756439" w:rsidRDefault="00756439" w:rsidP="00756439">
            <w:pPr>
              <w:pStyle w:val="NormalinTable"/>
            </w:pPr>
            <w:r>
              <w:rPr>
                <w:b/>
              </w:rPr>
              <w:t>2824 00 00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19A059" w14:textId="77777777" w:rsidR="00756439" w:rsidRDefault="00756439" w:rsidP="00756439">
            <w:pPr>
              <w:pStyle w:val="NormalinTable"/>
              <w:tabs>
                <w:tab w:val="left" w:pos="1250"/>
              </w:tabs>
            </w:pPr>
            <w:r>
              <w:t>0.00%</w:t>
            </w:r>
          </w:p>
        </w:tc>
      </w:tr>
      <w:tr w:rsidR="00756439" w14:paraId="23FFF562" w14:textId="77777777" w:rsidTr="00FC0611">
        <w:trPr>
          <w:cantSplit/>
        </w:trPr>
        <w:tc>
          <w:tcPr>
            <w:tcW w:w="0" w:type="auto"/>
            <w:tcBorders>
              <w:top w:val="single" w:sz="4" w:space="0" w:color="A6A6A6" w:themeColor="background1" w:themeShade="A6"/>
              <w:right w:val="single" w:sz="4" w:space="0" w:color="000000" w:themeColor="text1"/>
            </w:tcBorders>
          </w:tcPr>
          <w:p w14:paraId="1573F3F8" w14:textId="77777777" w:rsidR="00756439" w:rsidRDefault="00756439" w:rsidP="00756439">
            <w:pPr>
              <w:pStyle w:val="NormalinTable"/>
            </w:pPr>
            <w:r>
              <w:rPr>
                <w:b/>
              </w:rPr>
              <w:t>2825 10 00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632E9D" w14:textId="77777777" w:rsidR="00756439" w:rsidRDefault="00756439" w:rsidP="00756439">
            <w:pPr>
              <w:pStyle w:val="NormalinTable"/>
              <w:tabs>
                <w:tab w:val="left" w:pos="1250"/>
              </w:tabs>
            </w:pPr>
            <w:r>
              <w:t>0.00%</w:t>
            </w:r>
          </w:p>
        </w:tc>
      </w:tr>
      <w:tr w:rsidR="00756439" w14:paraId="346CA357" w14:textId="77777777" w:rsidTr="00FC0611">
        <w:trPr>
          <w:cantSplit/>
        </w:trPr>
        <w:tc>
          <w:tcPr>
            <w:tcW w:w="0" w:type="auto"/>
            <w:tcBorders>
              <w:top w:val="single" w:sz="4" w:space="0" w:color="A6A6A6" w:themeColor="background1" w:themeShade="A6"/>
              <w:right w:val="single" w:sz="4" w:space="0" w:color="000000" w:themeColor="text1"/>
            </w:tcBorders>
          </w:tcPr>
          <w:p w14:paraId="2D757ADB" w14:textId="77777777" w:rsidR="00756439" w:rsidRDefault="00756439" w:rsidP="00756439">
            <w:pPr>
              <w:pStyle w:val="NormalinTable"/>
            </w:pPr>
            <w:r>
              <w:rPr>
                <w:b/>
              </w:rPr>
              <w:t>2825 20 00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F6FDA0" w14:textId="77777777" w:rsidR="00756439" w:rsidRDefault="00756439" w:rsidP="00756439">
            <w:pPr>
              <w:pStyle w:val="NormalinTable"/>
              <w:tabs>
                <w:tab w:val="left" w:pos="1250"/>
              </w:tabs>
            </w:pPr>
            <w:r>
              <w:t>0.00%</w:t>
            </w:r>
          </w:p>
        </w:tc>
      </w:tr>
      <w:tr w:rsidR="00756439" w14:paraId="3B8FBF14" w14:textId="77777777" w:rsidTr="00FC0611">
        <w:trPr>
          <w:cantSplit/>
        </w:trPr>
        <w:tc>
          <w:tcPr>
            <w:tcW w:w="0" w:type="auto"/>
            <w:tcBorders>
              <w:top w:val="single" w:sz="4" w:space="0" w:color="A6A6A6" w:themeColor="background1" w:themeShade="A6"/>
              <w:right w:val="single" w:sz="4" w:space="0" w:color="000000" w:themeColor="text1"/>
            </w:tcBorders>
          </w:tcPr>
          <w:p w14:paraId="46C30DA2" w14:textId="77777777" w:rsidR="00756439" w:rsidRDefault="00756439" w:rsidP="00756439">
            <w:pPr>
              <w:pStyle w:val="NormalinTable"/>
            </w:pPr>
            <w:r>
              <w:rPr>
                <w:b/>
              </w:rPr>
              <w:t>2825 30 00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EECF33" w14:textId="77777777" w:rsidR="00756439" w:rsidRDefault="00756439" w:rsidP="00756439">
            <w:pPr>
              <w:pStyle w:val="NormalinTable"/>
              <w:tabs>
                <w:tab w:val="left" w:pos="1250"/>
              </w:tabs>
            </w:pPr>
            <w:r>
              <w:t>0.00%</w:t>
            </w:r>
          </w:p>
        </w:tc>
      </w:tr>
      <w:tr w:rsidR="00756439" w14:paraId="3694778B" w14:textId="77777777" w:rsidTr="00FC0611">
        <w:trPr>
          <w:cantSplit/>
        </w:trPr>
        <w:tc>
          <w:tcPr>
            <w:tcW w:w="0" w:type="auto"/>
            <w:tcBorders>
              <w:top w:val="single" w:sz="4" w:space="0" w:color="A6A6A6" w:themeColor="background1" w:themeShade="A6"/>
              <w:right w:val="single" w:sz="4" w:space="0" w:color="000000" w:themeColor="text1"/>
            </w:tcBorders>
          </w:tcPr>
          <w:p w14:paraId="14A23D28" w14:textId="77777777" w:rsidR="00756439" w:rsidRDefault="00756439" w:rsidP="00756439">
            <w:pPr>
              <w:pStyle w:val="NormalinTable"/>
            </w:pPr>
            <w:r>
              <w:rPr>
                <w:b/>
              </w:rPr>
              <w:t>2825 50 00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10E7AC" w14:textId="77777777" w:rsidR="00756439" w:rsidRDefault="00756439" w:rsidP="00756439">
            <w:pPr>
              <w:pStyle w:val="NormalinTable"/>
              <w:tabs>
                <w:tab w:val="left" w:pos="1250"/>
              </w:tabs>
            </w:pPr>
            <w:r>
              <w:t>0.00%</w:t>
            </w:r>
          </w:p>
        </w:tc>
      </w:tr>
      <w:tr w:rsidR="00756439" w14:paraId="46A316C4" w14:textId="77777777" w:rsidTr="00FC0611">
        <w:trPr>
          <w:cantSplit/>
        </w:trPr>
        <w:tc>
          <w:tcPr>
            <w:tcW w:w="0" w:type="auto"/>
            <w:tcBorders>
              <w:top w:val="single" w:sz="4" w:space="0" w:color="A6A6A6" w:themeColor="background1" w:themeShade="A6"/>
              <w:right w:val="single" w:sz="4" w:space="0" w:color="000000" w:themeColor="text1"/>
            </w:tcBorders>
          </w:tcPr>
          <w:p w14:paraId="78BAE2F7" w14:textId="77777777" w:rsidR="00756439" w:rsidRDefault="00756439" w:rsidP="00756439">
            <w:pPr>
              <w:pStyle w:val="NormalinTable"/>
            </w:pPr>
            <w:r>
              <w:rPr>
                <w:b/>
              </w:rPr>
              <w:t>2825 60 00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A204E8" w14:textId="77777777" w:rsidR="00756439" w:rsidRDefault="00756439" w:rsidP="00756439">
            <w:pPr>
              <w:pStyle w:val="NormalinTable"/>
              <w:tabs>
                <w:tab w:val="left" w:pos="1250"/>
              </w:tabs>
            </w:pPr>
            <w:r>
              <w:t>0.00%</w:t>
            </w:r>
          </w:p>
        </w:tc>
      </w:tr>
      <w:tr w:rsidR="00756439" w14:paraId="4D8D3ADA" w14:textId="77777777" w:rsidTr="00FC0611">
        <w:trPr>
          <w:cantSplit/>
        </w:trPr>
        <w:tc>
          <w:tcPr>
            <w:tcW w:w="0" w:type="auto"/>
            <w:tcBorders>
              <w:top w:val="single" w:sz="4" w:space="0" w:color="A6A6A6" w:themeColor="background1" w:themeShade="A6"/>
              <w:right w:val="single" w:sz="4" w:space="0" w:color="000000" w:themeColor="text1"/>
            </w:tcBorders>
          </w:tcPr>
          <w:p w14:paraId="79AD38EA" w14:textId="77777777" w:rsidR="00756439" w:rsidRDefault="00756439" w:rsidP="00756439">
            <w:pPr>
              <w:pStyle w:val="NormalinTable"/>
            </w:pPr>
            <w:r>
              <w:rPr>
                <w:b/>
              </w:rPr>
              <w:t>2825 70 00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6D4F70" w14:textId="77777777" w:rsidR="00756439" w:rsidRDefault="00756439" w:rsidP="00756439">
            <w:pPr>
              <w:pStyle w:val="NormalinTable"/>
              <w:tabs>
                <w:tab w:val="left" w:pos="1250"/>
              </w:tabs>
            </w:pPr>
            <w:r>
              <w:t>0.00%</w:t>
            </w:r>
          </w:p>
        </w:tc>
      </w:tr>
      <w:tr w:rsidR="00756439" w14:paraId="00E6D70E" w14:textId="77777777" w:rsidTr="00FC0611">
        <w:trPr>
          <w:cantSplit/>
        </w:trPr>
        <w:tc>
          <w:tcPr>
            <w:tcW w:w="0" w:type="auto"/>
            <w:tcBorders>
              <w:top w:val="single" w:sz="4" w:space="0" w:color="A6A6A6" w:themeColor="background1" w:themeShade="A6"/>
              <w:right w:val="single" w:sz="4" w:space="0" w:color="000000" w:themeColor="text1"/>
            </w:tcBorders>
          </w:tcPr>
          <w:p w14:paraId="3E179BC1" w14:textId="77777777" w:rsidR="00756439" w:rsidRDefault="00756439" w:rsidP="00756439">
            <w:pPr>
              <w:pStyle w:val="NormalinTable"/>
            </w:pPr>
            <w:r>
              <w:rPr>
                <w:b/>
              </w:rPr>
              <w:lastRenderedPageBreak/>
              <w:t>2825 80 00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BF1DCC" w14:textId="77777777" w:rsidR="00756439" w:rsidRDefault="00756439" w:rsidP="00756439">
            <w:pPr>
              <w:pStyle w:val="NormalinTable"/>
              <w:tabs>
                <w:tab w:val="left" w:pos="1250"/>
              </w:tabs>
            </w:pPr>
            <w:r>
              <w:t>0.00%</w:t>
            </w:r>
          </w:p>
        </w:tc>
      </w:tr>
      <w:tr w:rsidR="00756439" w14:paraId="6E65E6F1" w14:textId="77777777" w:rsidTr="00FC0611">
        <w:trPr>
          <w:cantSplit/>
        </w:trPr>
        <w:tc>
          <w:tcPr>
            <w:tcW w:w="0" w:type="auto"/>
            <w:tcBorders>
              <w:top w:val="single" w:sz="4" w:space="0" w:color="A6A6A6" w:themeColor="background1" w:themeShade="A6"/>
              <w:right w:val="single" w:sz="4" w:space="0" w:color="000000" w:themeColor="text1"/>
            </w:tcBorders>
          </w:tcPr>
          <w:p w14:paraId="32D4F38D" w14:textId="77777777" w:rsidR="00756439" w:rsidRDefault="00756439" w:rsidP="00756439">
            <w:pPr>
              <w:pStyle w:val="NormalinTable"/>
            </w:pPr>
            <w:r>
              <w:rPr>
                <w:b/>
              </w:rPr>
              <w:t>2825 90 19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903C4B" w14:textId="77777777" w:rsidR="00756439" w:rsidRDefault="00756439" w:rsidP="00756439">
            <w:pPr>
              <w:pStyle w:val="NormalinTable"/>
              <w:tabs>
                <w:tab w:val="left" w:pos="1250"/>
              </w:tabs>
            </w:pPr>
            <w:r>
              <w:t>0.00%</w:t>
            </w:r>
          </w:p>
        </w:tc>
      </w:tr>
      <w:tr w:rsidR="00756439" w14:paraId="34916D69" w14:textId="77777777" w:rsidTr="00FC0611">
        <w:trPr>
          <w:cantSplit/>
        </w:trPr>
        <w:tc>
          <w:tcPr>
            <w:tcW w:w="0" w:type="auto"/>
            <w:tcBorders>
              <w:top w:val="single" w:sz="4" w:space="0" w:color="A6A6A6" w:themeColor="background1" w:themeShade="A6"/>
              <w:right w:val="single" w:sz="4" w:space="0" w:color="000000" w:themeColor="text1"/>
            </w:tcBorders>
          </w:tcPr>
          <w:p w14:paraId="56599E01" w14:textId="77777777" w:rsidR="00756439" w:rsidRDefault="00756439" w:rsidP="00756439">
            <w:pPr>
              <w:pStyle w:val="NormalinTable"/>
            </w:pPr>
            <w:r>
              <w:rPr>
                <w:b/>
              </w:rPr>
              <w:t>2825 90 20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0F648E" w14:textId="77777777" w:rsidR="00756439" w:rsidRDefault="00756439" w:rsidP="00756439">
            <w:pPr>
              <w:pStyle w:val="NormalinTable"/>
              <w:tabs>
                <w:tab w:val="left" w:pos="1250"/>
              </w:tabs>
            </w:pPr>
            <w:r>
              <w:t>0.00%</w:t>
            </w:r>
          </w:p>
        </w:tc>
      </w:tr>
      <w:tr w:rsidR="00756439" w14:paraId="04B32909" w14:textId="77777777" w:rsidTr="00FC0611">
        <w:trPr>
          <w:cantSplit/>
        </w:trPr>
        <w:tc>
          <w:tcPr>
            <w:tcW w:w="0" w:type="auto"/>
            <w:tcBorders>
              <w:top w:val="single" w:sz="4" w:space="0" w:color="A6A6A6" w:themeColor="background1" w:themeShade="A6"/>
              <w:right w:val="single" w:sz="4" w:space="0" w:color="000000" w:themeColor="text1"/>
            </w:tcBorders>
          </w:tcPr>
          <w:p w14:paraId="4A1F161B" w14:textId="77777777" w:rsidR="00756439" w:rsidRDefault="00756439" w:rsidP="00756439">
            <w:pPr>
              <w:pStyle w:val="NormalinTable"/>
            </w:pPr>
            <w:r>
              <w:rPr>
                <w:b/>
              </w:rPr>
              <w:t>2825 90 40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9FF628" w14:textId="77777777" w:rsidR="00756439" w:rsidRDefault="00756439" w:rsidP="00756439">
            <w:pPr>
              <w:pStyle w:val="NormalinTable"/>
              <w:tabs>
                <w:tab w:val="left" w:pos="1250"/>
              </w:tabs>
            </w:pPr>
            <w:r>
              <w:t>0.00%</w:t>
            </w:r>
          </w:p>
        </w:tc>
      </w:tr>
      <w:tr w:rsidR="00756439" w14:paraId="6964BF5C" w14:textId="77777777" w:rsidTr="00FC0611">
        <w:trPr>
          <w:cantSplit/>
        </w:trPr>
        <w:tc>
          <w:tcPr>
            <w:tcW w:w="0" w:type="auto"/>
            <w:tcBorders>
              <w:top w:val="single" w:sz="4" w:space="0" w:color="A6A6A6" w:themeColor="background1" w:themeShade="A6"/>
              <w:right w:val="single" w:sz="4" w:space="0" w:color="000000" w:themeColor="text1"/>
            </w:tcBorders>
          </w:tcPr>
          <w:p w14:paraId="683A0334" w14:textId="77777777" w:rsidR="00756439" w:rsidRDefault="00756439" w:rsidP="00756439">
            <w:pPr>
              <w:pStyle w:val="NormalinTable"/>
            </w:pPr>
            <w:r>
              <w:rPr>
                <w:b/>
              </w:rPr>
              <w:t>2825 90 85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99BFEE" w14:textId="77777777" w:rsidR="00756439" w:rsidRDefault="00756439" w:rsidP="00756439">
            <w:pPr>
              <w:pStyle w:val="NormalinTable"/>
              <w:tabs>
                <w:tab w:val="left" w:pos="1250"/>
              </w:tabs>
            </w:pPr>
            <w:r>
              <w:t>0.00%</w:t>
            </w:r>
          </w:p>
        </w:tc>
      </w:tr>
      <w:tr w:rsidR="00756439" w14:paraId="1C6DEC08" w14:textId="77777777" w:rsidTr="00FC0611">
        <w:trPr>
          <w:cantSplit/>
        </w:trPr>
        <w:tc>
          <w:tcPr>
            <w:tcW w:w="0" w:type="auto"/>
            <w:tcBorders>
              <w:top w:val="single" w:sz="4" w:space="0" w:color="A6A6A6" w:themeColor="background1" w:themeShade="A6"/>
              <w:right w:val="single" w:sz="4" w:space="0" w:color="000000" w:themeColor="text1"/>
            </w:tcBorders>
          </w:tcPr>
          <w:p w14:paraId="590E2B93" w14:textId="77777777" w:rsidR="00756439" w:rsidRDefault="00756439" w:rsidP="00756439">
            <w:pPr>
              <w:pStyle w:val="NormalinTable"/>
            </w:pPr>
            <w:r>
              <w:rPr>
                <w:b/>
              </w:rPr>
              <w:t>2826 00 00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AA899C" w14:textId="77777777" w:rsidR="00756439" w:rsidRDefault="00756439" w:rsidP="00756439">
            <w:pPr>
              <w:pStyle w:val="NormalinTable"/>
              <w:tabs>
                <w:tab w:val="left" w:pos="1250"/>
              </w:tabs>
            </w:pPr>
            <w:r>
              <w:t>0.00%</w:t>
            </w:r>
          </w:p>
        </w:tc>
      </w:tr>
      <w:tr w:rsidR="00756439" w14:paraId="37691C71" w14:textId="77777777" w:rsidTr="00FC0611">
        <w:trPr>
          <w:cantSplit/>
        </w:trPr>
        <w:tc>
          <w:tcPr>
            <w:tcW w:w="0" w:type="auto"/>
            <w:tcBorders>
              <w:top w:val="single" w:sz="4" w:space="0" w:color="A6A6A6" w:themeColor="background1" w:themeShade="A6"/>
              <w:right w:val="single" w:sz="4" w:space="0" w:color="000000" w:themeColor="text1"/>
            </w:tcBorders>
          </w:tcPr>
          <w:p w14:paraId="4004B7E3" w14:textId="77777777" w:rsidR="00756439" w:rsidRDefault="00756439" w:rsidP="00756439">
            <w:pPr>
              <w:pStyle w:val="NormalinTable"/>
            </w:pPr>
            <w:r>
              <w:rPr>
                <w:b/>
              </w:rPr>
              <w:t>2827 00 00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0F5629" w14:textId="77777777" w:rsidR="00756439" w:rsidRDefault="00756439" w:rsidP="00756439">
            <w:pPr>
              <w:pStyle w:val="NormalinTable"/>
              <w:tabs>
                <w:tab w:val="left" w:pos="1250"/>
              </w:tabs>
            </w:pPr>
            <w:r>
              <w:t>0.00%</w:t>
            </w:r>
          </w:p>
        </w:tc>
      </w:tr>
      <w:tr w:rsidR="00756439" w14:paraId="742743E0" w14:textId="77777777" w:rsidTr="00FC0611">
        <w:trPr>
          <w:cantSplit/>
        </w:trPr>
        <w:tc>
          <w:tcPr>
            <w:tcW w:w="0" w:type="auto"/>
            <w:tcBorders>
              <w:top w:val="single" w:sz="4" w:space="0" w:color="A6A6A6" w:themeColor="background1" w:themeShade="A6"/>
              <w:right w:val="single" w:sz="4" w:space="0" w:color="000000" w:themeColor="text1"/>
            </w:tcBorders>
          </w:tcPr>
          <w:p w14:paraId="5674E1B5" w14:textId="77777777" w:rsidR="00756439" w:rsidRDefault="00756439" w:rsidP="00756439">
            <w:pPr>
              <w:pStyle w:val="NormalinTable"/>
            </w:pPr>
            <w:r>
              <w:rPr>
                <w:b/>
              </w:rPr>
              <w:t>2828 00 00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03C19B" w14:textId="77777777" w:rsidR="00756439" w:rsidRDefault="00756439" w:rsidP="00756439">
            <w:pPr>
              <w:pStyle w:val="NormalinTable"/>
              <w:tabs>
                <w:tab w:val="left" w:pos="1250"/>
              </w:tabs>
            </w:pPr>
            <w:r>
              <w:t>0.00%</w:t>
            </w:r>
          </w:p>
        </w:tc>
      </w:tr>
      <w:tr w:rsidR="00756439" w14:paraId="3C2F3409" w14:textId="77777777" w:rsidTr="00FC0611">
        <w:trPr>
          <w:cantSplit/>
        </w:trPr>
        <w:tc>
          <w:tcPr>
            <w:tcW w:w="0" w:type="auto"/>
            <w:tcBorders>
              <w:top w:val="single" w:sz="4" w:space="0" w:color="A6A6A6" w:themeColor="background1" w:themeShade="A6"/>
              <w:right w:val="single" w:sz="4" w:space="0" w:color="000000" w:themeColor="text1"/>
            </w:tcBorders>
          </w:tcPr>
          <w:p w14:paraId="2163F026" w14:textId="77777777" w:rsidR="00756439" w:rsidRDefault="00756439" w:rsidP="00756439">
            <w:pPr>
              <w:pStyle w:val="NormalinTable"/>
            </w:pPr>
            <w:r>
              <w:rPr>
                <w:b/>
              </w:rPr>
              <w:t>2829 11 00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009A61" w14:textId="77777777" w:rsidR="00756439" w:rsidRDefault="00756439" w:rsidP="00756439">
            <w:pPr>
              <w:pStyle w:val="NormalinTable"/>
              <w:tabs>
                <w:tab w:val="left" w:pos="1250"/>
              </w:tabs>
            </w:pPr>
            <w:r>
              <w:t>0.00%</w:t>
            </w:r>
          </w:p>
        </w:tc>
      </w:tr>
      <w:tr w:rsidR="00756439" w14:paraId="5E975B92" w14:textId="77777777" w:rsidTr="00FC0611">
        <w:trPr>
          <w:cantSplit/>
        </w:trPr>
        <w:tc>
          <w:tcPr>
            <w:tcW w:w="0" w:type="auto"/>
            <w:tcBorders>
              <w:top w:val="single" w:sz="4" w:space="0" w:color="A6A6A6" w:themeColor="background1" w:themeShade="A6"/>
              <w:right w:val="single" w:sz="4" w:space="0" w:color="000000" w:themeColor="text1"/>
            </w:tcBorders>
          </w:tcPr>
          <w:p w14:paraId="79EC0AF8" w14:textId="77777777" w:rsidR="00756439" w:rsidRDefault="00756439" w:rsidP="00756439">
            <w:pPr>
              <w:pStyle w:val="NormalinTable"/>
            </w:pPr>
            <w:r>
              <w:rPr>
                <w:b/>
              </w:rPr>
              <w:t>2829 19 00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6DB3CB" w14:textId="77777777" w:rsidR="00756439" w:rsidRDefault="00756439" w:rsidP="00756439">
            <w:pPr>
              <w:pStyle w:val="NormalinTable"/>
              <w:tabs>
                <w:tab w:val="left" w:pos="1250"/>
              </w:tabs>
            </w:pPr>
            <w:r>
              <w:t>0.00%</w:t>
            </w:r>
          </w:p>
        </w:tc>
      </w:tr>
      <w:tr w:rsidR="00756439" w14:paraId="0C7DFD21" w14:textId="77777777" w:rsidTr="00FC0611">
        <w:trPr>
          <w:cantSplit/>
        </w:trPr>
        <w:tc>
          <w:tcPr>
            <w:tcW w:w="0" w:type="auto"/>
            <w:tcBorders>
              <w:top w:val="single" w:sz="4" w:space="0" w:color="A6A6A6" w:themeColor="background1" w:themeShade="A6"/>
              <w:right w:val="single" w:sz="4" w:space="0" w:color="000000" w:themeColor="text1"/>
            </w:tcBorders>
          </w:tcPr>
          <w:p w14:paraId="6FA0CE5F" w14:textId="77777777" w:rsidR="00756439" w:rsidRDefault="00756439" w:rsidP="00756439">
            <w:pPr>
              <w:pStyle w:val="NormalinTable"/>
            </w:pPr>
            <w:r>
              <w:rPr>
                <w:b/>
              </w:rPr>
              <w:t>2829 90 10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1A06A8" w14:textId="77777777" w:rsidR="00756439" w:rsidRDefault="00756439" w:rsidP="00756439">
            <w:pPr>
              <w:pStyle w:val="NormalinTable"/>
              <w:tabs>
                <w:tab w:val="left" w:pos="1250"/>
              </w:tabs>
            </w:pPr>
            <w:r>
              <w:t>0.00%</w:t>
            </w:r>
          </w:p>
        </w:tc>
      </w:tr>
      <w:tr w:rsidR="00756439" w14:paraId="1FF6651A" w14:textId="77777777" w:rsidTr="00FC0611">
        <w:trPr>
          <w:cantSplit/>
        </w:trPr>
        <w:tc>
          <w:tcPr>
            <w:tcW w:w="0" w:type="auto"/>
            <w:tcBorders>
              <w:top w:val="single" w:sz="4" w:space="0" w:color="A6A6A6" w:themeColor="background1" w:themeShade="A6"/>
              <w:right w:val="single" w:sz="4" w:space="0" w:color="000000" w:themeColor="text1"/>
            </w:tcBorders>
          </w:tcPr>
          <w:p w14:paraId="586480E7" w14:textId="77777777" w:rsidR="00756439" w:rsidRDefault="00756439" w:rsidP="00756439">
            <w:pPr>
              <w:pStyle w:val="NormalinTable"/>
            </w:pPr>
            <w:r>
              <w:rPr>
                <w:b/>
              </w:rPr>
              <w:t>2829 90 80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B1F450" w14:textId="77777777" w:rsidR="00756439" w:rsidRDefault="00756439" w:rsidP="00756439">
            <w:pPr>
              <w:pStyle w:val="NormalinTable"/>
              <w:tabs>
                <w:tab w:val="left" w:pos="1250"/>
              </w:tabs>
            </w:pPr>
            <w:r>
              <w:t>0.00%</w:t>
            </w:r>
          </w:p>
        </w:tc>
      </w:tr>
      <w:tr w:rsidR="00756439" w14:paraId="66A7EF1B" w14:textId="77777777" w:rsidTr="00FC0611">
        <w:trPr>
          <w:cantSplit/>
        </w:trPr>
        <w:tc>
          <w:tcPr>
            <w:tcW w:w="0" w:type="auto"/>
            <w:tcBorders>
              <w:top w:val="single" w:sz="4" w:space="0" w:color="A6A6A6" w:themeColor="background1" w:themeShade="A6"/>
              <w:right w:val="single" w:sz="4" w:space="0" w:color="000000" w:themeColor="text1"/>
            </w:tcBorders>
          </w:tcPr>
          <w:p w14:paraId="4A914739" w14:textId="77777777" w:rsidR="00756439" w:rsidRDefault="00756439" w:rsidP="00756439">
            <w:pPr>
              <w:pStyle w:val="NormalinTable"/>
            </w:pPr>
            <w:r>
              <w:rPr>
                <w:b/>
              </w:rPr>
              <w:t>2830 00 00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663910" w14:textId="77777777" w:rsidR="00756439" w:rsidRDefault="00756439" w:rsidP="00756439">
            <w:pPr>
              <w:pStyle w:val="NormalinTable"/>
              <w:tabs>
                <w:tab w:val="left" w:pos="1250"/>
              </w:tabs>
            </w:pPr>
            <w:r>
              <w:t>0.00%</w:t>
            </w:r>
          </w:p>
        </w:tc>
      </w:tr>
      <w:tr w:rsidR="00756439" w14:paraId="142D4BDC" w14:textId="77777777" w:rsidTr="00FC0611">
        <w:trPr>
          <w:cantSplit/>
        </w:trPr>
        <w:tc>
          <w:tcPr>
            <w:tcW w:w="0" w:type="auto"/>
            <w:tcBorders>
              <w:top w:val="single" w:sz="4" w:space="0" w:color="A6A6A6" w:themeColor="background1" w:themeShade="A6"/>
              <w:right w:val="single" w:sz="4" w:space="0" w:color="000000" w:themeColor="text1"/>
            </w:tcBorders>
          </w:tcPr>
          <w:p w14:paraId="538CC5E9" w14:textId="77777777" w:rsidR="00756439" w:rsidRDefault="00756439" w:rsidP="00756439">
            <w:pPr>
              <w:pStyle w:val="NormalinTable"/>
            </w:pPr>
            <w:r>
              <w:rPr>
                <w:b/>
              </w:rPr>
              <w:t>2831 00 00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915316" w14:textId="77777777" w:rsidR="00756439" w:rsidRDefault="00756439" w:rsidP="00756439">
            <w:pPr>
              <w:pStyle w:val="NormalinTable"/>
              <w:tabs>
                <w:tab w:val="left" w:pos="1250"/>
              </w:tabs>
            </w:pPr>
            <w:r>
              <w:t>0.00%</w:t>
            </w:r>
          </w:p>
        </w:tc>
      </w:tr>
      <w:tr w:rsidR="00756439" w14:paraId="43C51120" w14:textId="77777777" w:rsidTr="00FC0611">
        <w:trPr>
          <w:cantSplit/>
        </w:trPr>
        <w:tc>
          <w:tcPr>
            <w:tcW w:w="0" w:type="auto"/>
            <w:tcBorders>
              <w:top w:val="single" w:sz="4" w:space="0" w:color="A6A6A6" w:themeColor="background1" w:themeShade="A6"/>
              <w:right w:val="single" w:sz="4" w:space="0" w:color="000000" w:themeColor="text1"/>
            </w:tcBorders>
          </w:tcPr>
          <w:p w14:paraId="28C3FABC" w14:textId="77777777" w:rsidR="00756439" w:rsidRDefault="00756439" w:rsidP="00756439">
            <w:pPr>
              <w:pStyle w:val="NormalinTable"/>
            </w:pPr>
            <w:r>
              <w:rPr>
                <w:b/>
              </w:rPr>
              <w:t>2832 00 00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76C08A" w14:textId="77777777" w:rsidR="00756439" w:rsidRDefault="00756439" w:rsidP="00756439">
            <w:pPr>
              <w:pStyle w:val="NormalinTable"/>
              <w:tabs>
                <w:tab w:val="left" w:pos="1250"/>
              </w:tabs>
            </w:pPr>
            <w:r>
              <w:t>0.00%</w:t>
            </w:r>
          </w:p>
        </w:tc>
      </w:tr>
      <w:tr w:rsidR="00756439" w14:paraId="5AFFA366" w14:textId="77777777" w:rsidTr="00FC0611">
        <w:trPr>
          <w:cantSplit/>
        </w:trPr>
        <w:tc>
          <w:tcPr>
            <w:tcW w:w="0" w:type="auto"/>
            <w:tcBorders>
              <w:top w:val="single" w:sz="4" w:space="0" w:color="A6A6A6" w:themeColor="background1" w:themeShade="A6"/>
              <w:right w:val="single" w:sz="4" w:space="0" w:color="000000" w:themeColor="text1"/>
            </w:tcBorders>
          </w:tcPr>
          <w:p w14:paraId="7A2ECBCB" w14:textId="77777777" w:rsidR="00756439" w:rsidRDefault="00756439" w:rsidP="00756439">
            <w:pPr>
              <w:pStyle w:val="NormalinTable"/>
            </w:pPr>
            <w:r>
              <w:rPr>
                <w:b/>
              </w:rPr>
              <w:t>2833 00 00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4D27E0" w14:textId="77777777" w:rsidR="00756439" w:rsidRDefault="00756439" w:rsidP="00756439">
            <w:pPr>
              <w:pStyle w:val="NormalinTable"/>
              <w:tabs>
                <w:tab w:val="left" w:pos="1250"/>
              </w:tabs>
            </w:pPr>
            <w:r>
              <w:t>0.00%</w:t>
            </w:r>
          </w:p>
        </w:tc>
      </w:tr>
      <w:tr w:rsidR="00756439" w14:paraId="6098B040" w14:textId="77777777" w:rsidTr="00FC0611">
        <w:trPr>
          <w:cantSplit/>
        </w:trPr>
        <w:tc>
          <w:tcPr>
            <w:tcW w:w="0" w:type="auto"/>
            <w:tcBorders>
              <w:top w:val="single" w:sz="4" w:space="0" w:color="A6A6A6" w:themeColor="background1" w:themeShade="A6"/>
              <w:right w:val="single" w:sz="4" w:space="0" w:color="000000" w:themeColor="text1"/>
            </w:tcBorders>
          </w:tcPr>
          <w:p w14:paraId="1C2C76F8" w14:textId="77777777" w:rsidR="00756439" w:rsidRDefault="00756439" w:rsidP="00756439">
            <w:pPr>
              <w:pStyle w:val="NormalinTable"/>
            </w:pPr>
            <w:r>
              <w:rPr>
                <w:b/>
              </w:rPr>
              <w:t>2834 00 00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DCC5AF" w14:textId="77777777" w:rsidR="00756439" w:rsidRDefault="00756439" w:rsidP="00756439">
            <w:pPr>
              <w:pStyle w:val="NormalinTable"/>
              <w:tabs>
                <w:tab w:val="left" w:pos="1250"/>
              </w:tabs>
            </w:pPr>
            <w:r>
              <w:t>0.00%</w:t>
            </w:r>
          </w:p>
        </w:tc>
      </w:tr>
      <w:tr w:rsidR="00756439" w14:paraId="6C592B99" w14:textId="77777777" w:rsidTr="00FC0611">
        <w:trPr>
          <w:cantSplit/>
        </w:trPr>
        <w:tc>
          <w:tcPr>
            <w:tcW w:w="0" w:type="auto"/>
            <w:tcBorders>
              <w:top w:val="single" w:sz="4" w:space="0" w:color="A6A6A6" w:themeColor="background1" w:themeShade="A6"/>
              <w:right w:val="single" w:sz="4" w:space="0" w:color="000000" w:themeColor="text1"/>
            </w:tcBorders>
          </w:tcPr>
          <w:p w14:paraId="5CAE73D2" w14:textId="77777777" w:rsidR="00756439" w:rsidRDefault="00756439" w:rsidP="00756439">
            <w:pPr>
              <w:pStyle w:val="NormalinTable"/>
            </w:pPr>
            <w:r>
              <w:rPr>
                <w:b/>
              </w:rPr>
              <w:t>2835 00 00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9E20B3" w14:textId="77777777" w:rsidR="00756439" w:rsidRDefault="00756439" w:rsidP="00756439">
            <w:pPr>
              <w:pStyle w:val="NormalinTable"/>
              <w:tabs>
                <w:tab w:val="left" w:pos="1250"/>
              </w:tabs>
            </w:pPr>
            <w:r>
              <w:t>0.00%</w:t>
            </w:r>
          </w:p>
        </w:tc>
      </w:tr>
      <w:tr w:rsidR="00756439" w14:paraId="429DD1A6" w14:textId="77777777" w:rsidTr="00FC0611">
        <w:trPr>
          <w:cantSplit/>
        </w:trPr>
        <w:tc>
          <w:tcPr>
            <w:tcW w:w="0" w:type="auto"/>
            <w:tcBorders>
              <w:top w:val="single" w:sz="4" w:space="0" w:color="A6A6A6" w:themeColor="background1" w:themeShade="A6"/>
              <w:right w:val="single" w:sz="4" w:space="0" w:color="000000" w:themeColor="text1"/>
            </w:tcBorders>
          </w:tcPr>
          <w:p w14:paraId="33EA6BBE" w14:textId="77777777" w:rsidR="00756439" w:rsidRDefault="00756439" w:rsidP="00756439">
            <w:pPr>
              <w:pStyle w:val="NormalinTable"/>
            </w:pPr>
            <w:r>
              <w:rPr>
                <w:b/>
              </w:rPr>
              <w:t>2836 00 00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3425E0" w14:textId="77777777" w:rsidR="00756439" w:rsidRDefault="00756439" w:rsidP="00756439">
            <w:pPr>
              <w:pStyle w:val="NormalinTable"/>
              <w:tabs>
                <w:tab w:val="left" w:pos="1250"/>
              </w:tabs>
            </w:pPr>
            <w:r>
              <w:t>0.00%</w:t>
            </w:r>
          </w:p>
        </w:tc>
      </w:tr>
      <w:tr w:rsidR="00756439" w14:paraId="3B9A5416" w14:textId="77777777" w:rsidTr="00FC0611">
        <w:trPr>
          <w:cantSplit/>
        </w:trPr>
        <w:tc>
          <w:tcPr>
            <w:tcW w:w="0" w:type="auto"/>
            <w:tcBorders>
              <w:top w:val="single" w:sz="4" w:space="0" w:color="A6A6A6" w:themeColor="background1" w:themeShade="A6"/>
              <w:right w:val="single" w:sz="4" w:space="0" w:color="000000" w:themeColor="text1"/>
            </w:tcBorders>
          </w:tcPr>
          <w:p w14:paraId="3B80ADE3" w14:textId="77777777" w:rsidR="00756439" w:rsidRDefault="00756439" w:rsidP="00756439">
            <w:pPr>
              <w:pStyle w:val="NormalinTable"/>
            </w:pPr>
            <w:r>
              <w:rPr>
                <w:b/>
              </w:rPr>
              <w:t>2837 00 00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9BBC79" w14:textId="77777777" w:rsidR="00756439" w:rsidRDefault="00756439" w:rsidP="00756439">
            <w:pPr>
              <w:pStyle w:val="NormalinTable"/>
              <w:tabs>
                <w:tab w:val="left" w:pos="1250"/>
              </w:tabs>
            </w:pPr>
            <w:r>
              <w:t>0.00%</w:t>
            </w:r>
          </w:p>
        </w:tc>
      </w:tr>
      <w:tr w:rsidR="00756439" w14:paraId="624F63D6" w14:textId="77777777" w:rsidTr="00FC0611">
        <w:trPr>
          <w:cantSplit/>
        </w:trPr>
        <w:tc>
          <w:tcPr>
            <w:tcW w:w="0" w:type="auto"/>
            <w:tcBorders>
              <w:top w:val="single" w:sz="4" w:space="0" w:color="A6A6A6" w:themeColor="background1" w:themeShade="A6"/>
              <w:right w:val="single" w:sz="4" w:space="0" w:color="000000" w:themeColor="text1"/>
            </w:tcBorders>
          </w:tcPr>
          <w:p w14:paraId="2A989993" w14:textId="77777777" w:rsidR="00756439" w:rsidRDefault="00756439" w:rsidP="00756439">
            <w:pPr>
              <w:pStyle w:val="NormalinTable"/>
            </w:pPr>
            <w:r>
              <w:rPr>
                <w:b/>
              </w:rPr>
              <w:t>2839 00 00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485E1D" w14:textId="77777777" w:rsidR="00756439" w:rsidRDefault="00756439" w:rsidP="00756439">
            <w:pPr>
              <w:pStyle w:val="NormalinTable"/>
              <w:tabs>
                <w:tab w:val="left" w:pos="1250"/>
              </w:tabs>
            </w:pPr>
            <w:r>
              <w:t>0.00%</w:t>
            </w:r>
          </w:p>
        </w:tc>
      </w:tr>
      <w:tr w:rsidR="00756439" w14:paraId="0E80E480" w14:textId="77777777" w:rsidTr="00FC0611">
        <w:trPr>
          <w:cantSplit/>
        </w:trPr>
        <w:tc>
          <w:tcPr>
            <w:tcW w:w="0" w:type="auto"/>
            <w:tcBorders>
              <w:top w:val="single" w:sz="4" w:space="0" w:color="A6A6A6" w:themeColor="background1" w:themeShade="A6"/>
              <w:right w:val="single" w:sz="4" w:space="0" w:color="000000" w:themeColor="text1"/>
            </w:tcBorders>
          </w:tcPr>
          <w:p w14:paraId="1AB5F8C3" w14:textId="77777777" w:rsidR="00756439" w:rsidRDefault="00756439" w:rsidP="00756439">
            <w:pPr>
              <w:pStyle w:val="NormalinTable"/>
            </w:pPr>
            <w:r>
              <w:rPr>
                <w:b/>
              </w:rPr>
              <w:t>2840 19 90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151985" w14:textId="77777777" w:rsidR="00756439" w:rsidRDefault="00756439" w:rsidP="00756439">
            <w:pPr>
              <w:pStyle w:val="NormalinTable"/>
              <w:tabs>
                <w:tab w:val="left" w:pos="1250"/>
              </w:tabs>
            </w:pPr>
            <w:r>
              <w:t>0.00%</w:t>
            </w:r>
          </w:p>
        </w:tc>
      </w:tr>
      <w:tr w:rsidR="00756439" w14:paraId="36A78141" w14:textId="77777777" w:rsidTr="00FC0611">
        <w:trPr>
          <w:cantSplit/>
        </w:trPr>
        <w:tc>
          <w:tcPr>
            <w:tcW w:w="0" w:type="auto"/>
            <w:tcBorders>
              <w:top w:val="single" w:sz="4" w:space="0" w:color="A6A6A6" w:themeColor="background1" w:themeShade="A6"/>
              <w:right w:val="single" w:sz="4" w:space="0" w:color="000000" w:themeColor="text1"/>
            </w:tcBorders>
          </w:tcPr>
          <w:p w14:paraId="01CACC89" w14:textId="77777777" w:rsidR="00756439" w:rsidRDefault="00756439" w:rsidP="00756439">
            <w:pPr>
              <w:pStyle w:val="NormalinTable"/>
            </w:pPr>
            <w:r>
              <w:rPr>
                <w:b/>
              </w:rPr>
              <w:t>2840 20 90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154290" w14:textId="77777777" w:rsidR="00756439" w:rsidRDefault="00756439" w:rsidP="00756439">
            <w:pPr>
              <w:pStyle w:val="NormalinTable"/>
              <w:tabs>
                <w:tab w:val="left" w:pos="1250"/>
              </w:tabs>
            </w:pPr>
            <w:r>
              <w:t>0.00%</w:t>
            </w:r>
          </w:p>
        </w:tc>
      </w:tr>
      <w:tr w:rsidR="00756439" w14:paraId="6C43ACB8" w14:textId="77777777" w:rsidTr="00FC0611">
        <w:trPr>
          <w:cantSplit/>
        </w:trPr>
        <w:tc>
          <w:tcPr>
            <w:tcW w:w="0" w:type="auto"/>
            <w:tcBorders>
              <w:top w:val="single" w:sz="4" w:space="0" w:color="A6A6A6" w:themeColor="background1" w:themeShade="A6"/>
              <w:right w:val="single" w:sz="4" w:space="0" w:color="000000" w:themeColor="text1"/>
            </w:tcBorders>
          </w:tcPr>
          <w:p w14:paraId="53167D85" w14:textId="77777777" w:rsidR="00756439" w:rsidRDefault="00756439" w:rsidP="00756439">
            <w:pPr>
              <w:pStyle w:val="NormalinTable"/>
            </w:pPr>
            <w:r>
              <w:rPr>
                <w:b/>
              </w:rPr>
              <w:t>2840 30 00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DA282B" w14:textId="77777777" w:rsidR="00756439" w:rsidRDefault="00756439" w:rsidP="00756439">
            <w:pPr>
              <w:pStyle w:val="NormalinTable"/>
              <w:tabs>
                <w:tab w:val="left" w:pos="1250"/>
              </w:tabs>
            </w:pPr>
            <w:r>
              <w:t>0.00%</w:t>
            </w:r>
          </w:p>
        </w:tc>
      </w:tr>
      <w:tr w:rsidR="00756439" w14:paraId="19DB7406" w14:textId="77777777" w:rsidTr="00FC0611">
        <w:trPr>
          <w:cantSplit/>
        </w:trPr>
        <w:tc>
          <w:tcPr>
            <w:tcW w:w="0" w:type="auto"/>
            <w:tcBorders>
              <w:top w:val="single" w:sz="4" w:space="0" w:color="A6A6A6" w:themeColor="background1" w:themeShade="A6"/>
              <w:right w:val="single" w:sz="4" w:space="0" w:color="000000" w:themeColor="text1"/>
            </w:tcBorders>
          </w:tcPr>
          <w:p w14:paraId="7B460A66" w14:textId="77777777" w:rsidR="00756439" w:rsidRDefault="00756439" w:rsidP="00756439">
            <w:pPr>
              <w:pStyle w:val="NormalinTable"/>
            </w:pPr>
            <w:r>
              <w:rPr>
                <w:b/>
              </w:rPr>
              <w:t>2841 00 00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09D920" w14:textId="77777777" w:rsidR="00756439" w:rsidRDefault="00756439" w:rsidP="00756439">
            <w:pPr>
              <w:pStyle w:val="NormalinTable"/>
              <w:tabs>
                <w:tab w:val="left" w:pos="1250"/>
              </w:tabs>
            </w:pPr>
            <w:r>
              <w:t>0.00%</w:t>
            </w:r>
          </w:p>
        </w:tc>
      </w:tr>
      <w:tr w:rsidR="00756439" w14:paraId="3795A67D" w14:textId="77777777" w:rsidTr="00FC0611">
        <w:trPr>
          <w:cantSplit/>
        </w:trPr>
        <w:tc>
          <w:tcPr>
            <w:tcW w:w="0" w:type="auto"/>
            <w:tcBorders>
              <w:top w:val="single" w:sz="4" w:space="0" w:color="A6A6A6" w:themeColor="background1" w:themeShade="A6"/>
              <w:right w:val="single" w:sz="4" w:space="0" w:color="000000" w:themeColor="text1"/>
            </w:tcBorders>
          </w:tcPr>
          <w:p w14:paraId="12FEC407" w14:textId="77777777" w:rsidR="00756439" w:rsidRDefault="00756439" w:rsidP="00756439">
            <w:pPr>
              <w:pStyle w:val="NormalinTable"/>
            </w:pPr>
            <w:r>
              <w:rPr>
                <w:b/>
              </w:rPr>
              <w:t>2842 00 00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B2FCB6" w14:textId="77777777" w:rsidR="00756439" w:rsidRDefault="00756439" w:rsidP="00756439">
            <w:pPr>
              <w:pStyle w:val="NormalinTable"/>
              <w:tabs>
                <w:tab w:val="left" w:pos="1250"/>
              </w:tabs>
            </w:pPr>
            <w:r>
              <w:t>0.00%</w:t>
            </w:r>
          </w:p>
        </w:tc>
      </w:tr>
      <w:tr w:rsidR="00756439" w14:paraId="209D2097" w14:textId="77777777" w:rsidTr="00FC0611">
        <w:trPr>
          <w:cantSplit/>
        </w:trPr>
        <w:tc>
          <w:tcPr>
            <w:tcW w:w="0" w:type="auto"/>
            <w:tcBorders>
              <w:top w:val="single" w:sz="4" w:space="0" w:color="A6A6A6" w:themeColor="background1" w:themeShade="A6"/>
              <w:right w:val="single" w:sz="4" w:space="0" w:color="000000" w:themeColor="text1"/>
            </w:tcBorders>
          </w:tcPr>
          <w:p w14:paraId="0320D11F" w14:textId="77777777" w:rsidR="00756439" w:rsidRDefault="00756439" w:rsidP="00756439">
            <w:pPr>
              <w:pStyle w:val="NormalinTable"/>
            </w:pPr>
            <w:r>
              <w:rPr>
                <w:b/>
              </w:rPr>
              <w:t>2843 00 00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033F39" w14:textId="77777777" w:rsidR="00756439" w:rsidRDefault="00756439" w:rsidP="00756439">
            <w:pPr>
              <w:pStyle w:val="NormalinTable"/>
              <w:tabs>
                <w:tab w:val="left" w:pos="1250"/>
              </w:tabs>
            </w:pPr>
            <w:r>
              <w:t>0.00%</w:t>
            </w:r>
          </w:p>
        </w:tc>
      </w:tr>
      <w:tr w:rsidR="00756439" w14:paraId="6CF71454" w14:textId="77777777" w:rsidTr="00FC0611">
        <w:trPr>
          <w:cantSplit/>
        </w:trPr>
        <w:tc>
          <w:tcPr>
            <w:tcW w:w="0" w:type="auto"/>
            <w:tcBorders>
              <w:top w:val="single" w:sz="4" w:space="0" w:color="A6A6A6" w:themeColor="background1" w:themeShade="A6"/>
              <w:right w:val="single" w:sz="4" w:space="0" w:color="000000" w:themeColor="text1"/>
            </w:tcBorders>
          </w:tcPr>
          <w:p w14:paraId="46F7F1C9" w14:textId="77777777" w:rsidR="00756439" w:rsidRDefault="00756439" w:rsidP="00756439">
            <w:pPr>
              <w:pStyle w:val="NormalinTable"/>
            </w:pPr>
            <w:r>
              <w:rPr>
                <w:b/>
              </w:rPr>
              <w:t>2844 30 11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0376F3" w14:textId="77777777" w:rsidR="00756439" w:rsidRDefault="00756439" w:rsidP="00756439">
            <w:pPr>
              <w:pStyle w:val="NormalinTable"/>
              <w:tabs>
                <w:tab w:val="left" w:pos="1250"/>
              </w:tabs>
            </w:pPr>
            <w:r>
              <w:t>0.00%</w:t>
            </w:r>
          </w:p>
        </w:tc>
      </w:tr>
      <w:tr w:rsidR="00756439" w14:paraId="318E709F" w14:textId="77777777" w:rsidTr="00FC0611">
        <w:trPr>
          <w:cantSplit/>
        </w:trPr>
        <w:tc>
          <w:tcPr>
            <w:tcW w:w="0" w:type="auto"/>
            <w:tcBorders>
              <w:top w:val="single" w:sz="4" w:space="0" w:color="A6A6A6" w:themeColor="background1" w:themeShade="A6"/>
              <w:right w:val="single" w:sz="4" w:space="0" w:color="000000" w:themeColor="text1"/>
            </w:tcBorders>
          </w:tcPr>
          <w:p w14:paraId="5DD3C25D" w14:textId="77777777" w:rsidR="00756439" w:rsidRDefault="00756439" w:rsidP="00756439">
            <w:pPr>
              <w:pStyle w:val="NormalinTable"/>
            </w:pPr>
            <w:r>
              <w:rPr>
                <w:b/>
              </w:rPr>
              <w:t>2844 30 19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D460B3" w14:textId="77777777" w:rsidR="00756439" w:rsidRDefault="00756439" w:rsidP="00756439">
            <w:pPr>
              <w:pStyle w:val="NormalinTable"/>
              <w:tabs>
                <w:tab w:val="left" w:pos="1250"/>
              </w:tabs>
            </w:pPr>
            <w:r>
              <w:t>0.00%</w:t>
            </w:r>
          </w:p>
        </w:tc>
      </w:tr>
      <w:tr w:rsidR="00756439" w14:paraId="539B4F7E" w14:textId="77777777" w:rsidTr="00FC0611">
        <w:trPr>
          <w:cantSplit/>
        </w:trPr>
        <w:tc>
          <w:tcPr>
            <w:tcW w:w="0" w:type="auto"/>
            <w:tcBorders>
              <w:top w:val="single" w:sz="4" w:space="0" w:color="A6A6A6" w:themeColor="background1" w:themeShade="A6"/>
              <w:right w:val="single" w:sz="4" w:space="0" w:color="000000" w:themeColor="text1"/>
            </w:tcBorders>
          </w:tcPr>
          <w:p w14:paraId="40834314" w14:textId="77777777" w:rsidR="00756439" w:rsidRDefault="00756439" w:rsidP="00756439">
            <w:pPr>
              <w:pStyle w:val="NormalinTable"/>
            </w:pPr>
            <w:r>
              <w:rPr>
                <w:b/>
              </w:rPr>
              <w:t>2844 30 51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B11C67" w14:textId="77777777" w:rsidR="00756439" w:rsidRDefault="00756439" w:rsidP="00756439">
            <w:pPr>
              <w:pStyle w:val="NormalinTable"/>
              <w:tabs>
                <w:tab w:val="left" w:pos="1250"/>
              </w:tabs>
            </w:pPr>
            <w:r>
              <w:t>0.00%</w:t>
            </w:r>
          </w:p>
        </w:tc>
      </w:tr>
      <w:tr w:rsidR="00756439" w14:paraId="2AFA2FB2" w14:textId="77777777" w:rsidTr="00FC0611">
        <w:trPr>
          <w:cantSplit/>
        </w:trPr>
        <w:tc>
          <w:tcPr>
            <w:tcW w:w="0" w:type="auto"/>
            <w:tcBorders>
              <w:top w:val="single" w:sz="4" w:space="0" w:color="A6A6A6" w:themeColor="background1" w:themeShade="A6"/>
              <w:right w:val="single" w:sz="4" w:space="0" w:color="000000" w:themeColor="text1"/>
            </w:tcBorders>
          </w:tcPr>
          <w:p w14:paraId="084577D5" w14:textId="77777777" w:rsidR="00756439" w:rsidRDefault="00756439" w:rsidP="00756439">
            <w:pPr>
              <w:pStyle w:val="NormalinTable"/>
            </w:pPr>
            <w:r>
              <w:rPr>
                <w:b/>
              </w:rPr>
              <w:t>2845 00 00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12DECC" w14:textId="77777777" w:rsidR="00756439" w:rsidRDefault="00756439" w:rsidP="00756439">
            <w:pPr>
              <w:pStyle w:val="NormalinTable"/>
              <w:tabs>
                <w:tab w:val="left" w:pos="1250"/>
              </w:tabs>
            </w:pPr>
            <w:r>
              <w:t>0.00%</w:t>
            </w:r>
          </w:p>
        </w:tc>
      </w:tr>
      <w:tr w:rsidR="00756439" w14:paraId="57B6CDD8" w14:textId="77777777" w:rsidTr="00FC0611">
        <w:trPr>
          <w:cantSplit/>
        </w:trPr>
        <w:tc>
          <w:tcPr>
            <w:tcW w:w="0" w:type="auto"/>
            <w:tcBorders>
              <w:top w:val="single" w:sz="4" w:space="0" w:color="A6A6A6" w:themeColor="background1" w:themeShade="A6"/>
              <w:right w:val="single" w:sz="4" w:space="0" w:color="000000" w:themeColor="text1"/>
            </w:tcBorders>
          </w:tcPr>
          <w:p w14:paraId="5B04959B" w14:textId="77777777" w:rsidR="00756439" w:rsidRDefault="00756439" w:rsidP="00756439">
            <w:pPr>
              <w:pStyle w:val="NormalinTable"/>
            </w:pPr>
            <w:r>
              <w:rPr>
                <w:b/>
              </w:rPr>
              <w:t>2846 00 00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EC4242" w14:textId="77777777" w:rsidR="00756439" w:rsidRDefault="00756439" w:rsidP="00756439">
            <w:pPr>
              <w:pStyle w:val="NormalinTable"/>
              <w:tabs>
                <w:tab w:val="left" w:pos="1250"/>
              </w:tabs>
            </w:pPr>
            <w:r>
              <w:t>0.00%</w:t>
            </w:r>
          </w:p>
        </w:tc>
      </w:tr>
      <w:tr w:rsidR="00756439" w14:paraId="6341364B" w14:textId="77777777" w:rsidTr="00FC0611">
        <w:trPr>
          <w:cantSplit/>
        </w:trPr>
        <w:tc>
          <w:tcPr>
            <w:tcW w:w="0" w:type="auto"/>
            <w:tcBorders>
              <w:top w:val="single" w:sz="4" w:space="0" w:color="A6A6A6" w:themeColor="background1" w:themeShade="A6"/>
              <w:right w:val="single" w:sz="4" w:space="0" w:color="000000" w:themeColor="text1"/>
            </w:tcBorders>
          </w:tcPr>
          <w:p w14:paraId="1B03B894" w14:textId="77777777" w:rsidR="00756439" w:rsidRDefault="00756439" w:rsidP="00756439">
            <w:pPr>
              <w:pStyle w:val="NormalinTable"/>
            </w:pPr>
            <w:r>
              <w:rPr>
                <w:b/>
              </w:rPr>
              <w:t>2847 00 00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CCC8D3" w14:textId="77777777" w:rsidR="00756439" w:rsidRDefault="00756439" w:rsidP="00756439">
            <w:pPr>
              <w:pStyle w:val="NormalinTable"/>
              <w:tabs>
                <w:tab w:val="left" w:pos="1250"/>
              </w:tabs>
            </w:pPr>
            <w:r>
              <w:t>0.00%</w:t>
            </w:r>
          </w:p>
        </w:tc>
      </w:tr>
      <w:tr w:rsidR="00756439" w14:paraId="73FB4CD8" w14:textId="77777777" w:rsidTr="00FC0611">
        <w:trPr>
          <w:cantSplit/>
        </w:trPr>
        <w:tc>
          <w:tcPr>
            <w:tcW w:w="0" w:type="auto"/>
            <w:tcBorders>
              <w:top w:val="single" w:sz="4" w:space="0" w:color="A6A6A6" w:themeColor="background1" w:themeShade="A6"/>
              <w:right w:val="single" w:sz="4" w:space="0" w:color="000000" w:themeColor="text1"/>
            </w:tcBorders>
          </w:tcPr>
          <w:p w14:paraId="57CCCDF6" w14:textId="77777777" w:rsidR="00756439" w:rsidRDefault="00756439" w:rsidP="00756439">
            <w:pPr>
              <w:pStyle w:val="NormalinTable"/>
            </w:pPr>
            <w:r>
              <w:rPr>
                <w:b/>
              </w:rPr>
              <w:t>2849 00 00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0633BA" w14:textId="77777777" w:rsidR="00756439" w:rsidRDefault="00756439" w:rsidP="00756439">
            <w:pPr>
              <w:pStyle w:val="NormalinTable"/>
              <w:tabs>
                <w:tab w:val="left" w:pos="1250"/>
              </w:tabs>
            </w:pPr>
            <w:r>
              <w:t>0.00%</w:t>
            </w:r>
          </w:p>
        </w:tc>
      </w:tr>
      <w:tr w:rsidR="00756439" w14:paraId="0A6E8750" w14:textId="77777777" w:rsidTr="00FC0611">
        <w:trPr>
          <w:cantSplit/>
        </w:trPr>
        <w:tc>
          <w:tcPr>
            <w:tcW w:w="0" w:type="auto"/>
            <w:tcBorders>
              <w:top w:val="single" w:sz="4" w:space="0" w:color="A6A6A6" w:themeColor="background1" w:themeShade="A6"/>
              <w:right w:val="single" w:sz="4" w:space="0" w:color="000000" w:themeColor="text1"/>
            </w:tcBorders>
          </w:tcPr>
          <w:p w14:paraId="0ABFF85A" w14:textId="77777777" w:rsidR="00756439" w:rsidRDefault="00756439" w:rsidP="00756439">
            <w:pPr>
              <w:pStyle w:val="NormalinTable"/>
            </w:pPr>
            <w:r>
              <w:rPr>
                <w:b/>
              </w:rPr>
              <w:t>2850 00 00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A74E2B" w14:textId="77777777" w:rsidR="00756439" w:rsidRDefault="00756439" w:rsidP="00756439">
            <w:pPr>
              <w:pStyle w:val="NormalinTable"/>
              <w:tabs>
                <w:tab w:val="left" w:pos="1250"/>
              </w:tabs>
            </w:pPr>
            <w:r>
              <w:t>0.00%</w:t>
            </w:r>
          </w:p>
        </w:tc>
      </w:tr>
      <w:tr w:rsidR="00756439" w14:paraId="176C7841" w14:textId="77777777" w:rsidTr="00FC0611">
        <w:trPr>
          <w:cantSplit/>
        </w:trPr>
        <w:tc>
          <w:tcPr>
            <w:tcW w:w="0" w:type="auto"/>
            <w:tcBorders>
              <w:top w:val="single" w:sz="4" w:space="0" w:color="A6A6A6" w:themeColor="background1" w:themeShade="A6"/>
              <w:right w:val="single" w:sz="4" w:space="0" w:color="000000" w:themeColor="text1"/>
            </w:tcBorders>
          </w:tcPr>
          <w:p w14:paraId="4D49CAAD" w14:textId="77777777" w:rsidR="00756439" w:rsidRDefault="00756439" w:rsidP="00756439">
            <w:pPr>
              <w:pStyle w:val="NormalinTable"/>
            </w:pPr>
            <w:r>
              <w:rPr>
                <w:b/>
              </w:rPr>
              <w:t>2852 00 00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F1202F" w14:textId="77777777" w:rsidR="00756439" w:rsidRDefault="00756439" w:rsidP="00756439">
            <w:pPr>
              <w:pStyle w:val="NormalinTable"/>
              <w:tabs>
                <w:tab w:val="left" w:pos="1250"/>
              </w:tabs>
            </w:pPr>
            <w:r>
              <w:t>0.00%</w:t>
            </w:r>
          </w:p>
        </w:tc>
      </w:tr>
      <w:tr w:rsidR="00756439" w14:paraId="6A9FB1E7" w14:textId="77777777" w:rsidTr="00FC0611">
        <w:trPr>
          <w:cantSplit/>
        </w:trPr>
        <w:tc>
          <w:tcPr>
            <w:tcW w:w="0" w:type="auto"/>
            <w:tcBorders>
              <w:top w:val="single" w:sz="4" w:space="0" w:color="A6A6A6" w:themeColor="background1" w:themeShade="A6"/>
              <w:right w:val="single" w:sz="4" w:space="0" w:color="000000" w:themeColor="text1"/>
            </w:tcBorders>
          </w:tcPr>
          <w:p w14:paraId="374E0C89" w14:textId="77777777" w:rsidR="00756439" w:rsidRDefault="00756439" w:rsidP="00756439">
            <w:pPr>
              <w:pStyle w:val="NormalinTable"/>
            </w:pPr>
            <w:r>
              <w:rPr>
                <w:b/>
              </w:rPr>
              <w:t>2853 00 00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43C314" w14:textId="77777777" w:rsidR="00756439" w:rsidRDefault="00756439" w:rsidP="00756439">
            <w:pPr>
              <w:pStyle w:val="NormalinTable"/>
              <w:tabs>
                <w:tab w:val="left" w:pos="1250"/>
              </w:tabs>
            </w:pPr>
            <w:r>
              <w:t>0.00%</w:t>
            </w:r>
          </w:p>
        </w:tc>
      </w:tr>
      <w:tr w:rsidR="00756439" w14:paraId="664948FE" w14:textId="77777777" w:rsidTr="00FC0611">
        <w:trPr>
          <w:cantSplit/>
        </w:trPr>
        <w:tc>
          <w:tcPr>
            <w:tcW w:w="0" w:type="auto"/>
            <w:tcBorders>
              <w:top w:val="single" w:sz="4" w:space="0" w:color="A6A6A6" w:themeColor="background1" w:themeShade="A6"/>
              <w:right w:val="single" w:sz="4" w:space="0" w:color="000000" w:themeColor="text1"/>
            </w:tcBorders>
          </w:tcPr>
          <w:p w14:paraId="0B78CA61" w14:textId="77777777" w:rsidR="00756439" w:rsidRDefault="00756439" w:rsidP="00756439">
            <w:pPr>
              <w:pStyle w:val="NormalinTable"/>
            </w:pPr>
            <w:r>
              <w:rPr>
                <w:b/>
              </w:rPr>
              <w:t>2903 11 00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F8AE73" w14:textId="77777777" w:rsidR="00756439" w:rsidRDefault="00756439" w:rsidP="00756439">
            <w:pPr>
              <w:pStyle w:val="NormalinTable"/>
              <w:tabs>
                <w:tab w:val="left" w:pos="1250"/>
              </w:tabs>
            </w:pPr>
            <w:r>
              <w:t>0.00%</w:t>
            </w:r>
          </w:p>
        </w:tc>
      </w:tr>
      <w:tr w:rsidR="00756439" w14:paraId="607A2E96" w14:textId="77777777" w:rsidTr="00FC0611">
        <w:trPr>
          <w:cantSplit/>
        </w:trPr>
        <w:tc>
          <w:tcPr>
            <w:tcW w:w="0" w:type="auto"/>
            <w:tcBorders>
              <w:top w:val="single" w:sz="4" w:space="0" w:color="A6A6A6" w:themeColor="background1" w:themeShade="A6"/>
              <w:right w:val="single" w:sz="4" w:space="0" w:color="000000" w:themeColor="text1"/>
            </w:tcBorders>
          </w:tcPr>
          <w:p w14:paraId="24822299" w14:textId="77777777" w:rsidR="00756439" w:rsidRDefault="00756439" w:rsidP="00756439">
            <w:pPr>
              <w:pStyle w:val="NormalinTable"/>
            </w:pPr>
            <w:r>
              <w:rPr>
                <w:b/>
              </w:rPr>
              <w:t>2903 12 00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7617C2" w14:textId="77777777" w:rsidR="00756439" w:rsidRDefault="00756439" w:rsidP="00756439">
            <w:pPr>
              <w:pStyle w:val="NormalinTable"/>
              <w:tabs>
                <w:tab w:val="left" w:pos="1250"/>
              </w:tabs>
            </w:pPr>
            <w:r>
              <w:t>0.00%</w:t>
            </w:r>
          </w:p>
        </w:tc>
      </w:tr>
      <w:tr w:rsidR="00756439" w14:paraId="13AB8546" w14:textId="77777777" w:rsidTr="00FC0611">
        <w:trPr>
          <w:cantSplit/>
        </w:trPr>
        <w:tc>
          <w:tcPr>
            <w:tcW w:w="0" w:type="auto"/>
            <w:tcBorders>
              <w:top w:val="single" w:sz="4" w:space="0" w:color="A6A6A6" w:themeColor="background1" w:themeShade="A6"/>
              <w:right w:val="single" w:sz="4" w:space="0" w:color="000000" w:themeColor="text1"/>
            </w:tcBorders>
          </w:tcPr>
          <w:p w14:paraId="4A5A2AC6" w14:textId="77777777" w:rsidR="00756439" w:rsidRDefault="00756439" w:rsidP="00756439">
            <w:pPr>
              <w:pStyle w:val="NormalinTable"/>
            </w:pPr>
            <w:r>
              <w:rPr>
                <w:b/>
              </w:rPr>
              <w:t>2903 13 00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27D88F" w14:textId="77777777" w:rsidR="00756439" w:rsidRDefault="00756439" w:rsidP="00756439">
            <w:pPr>
              <w:pStyle w:val="NormalinTable"/>
              <w:tabs>
                <w:tab w:val="left" w:pos="1250"/>
              </w:tabs>
            </w:pPr>
            <w:r>
              <w:t>0.00%</w:t>
            </w:r>
          </w:p>
        </w:tc>
      </w:tr>
      <w:tr w:rsidR="00756439" w14:paraId="64324B67" w14:textId="77777777" w:rsidTr="00FC0611">
        <w:trPr>
          <w:cantSplit/>
        </w:trPr>
        <w:tc>
          <w:tcPr>
            <w:tcW w:w="0" w:type="auto"/>
            <w:tcBorders>
              <w:top w:val="single" w:sz="4" w:space="0" w:color="A6A6A6" w:themeColor="background1" w:themeShade="A6"/>
              <w:right w:val="single" w:sz="4" w:space="0" w:color="000000" w:themeColor="text1"/>
            </w:tcBorders>
          </w:tcPr>
          <w:p w14:paraId="36247F0F" w14:textId="77777777" w:rsidR="00756439" w:rsidRDefault="00756439" w:rsidP="00756439">
            <w:pPr>
              <w:pStyle w:val="NormalinTable"/>
            </w:pPr>
            <w:r>
              <w:rPr>
                <w:b/>
              </w:rPr>
              <w:t>2903 14 00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2B463C" w14:textId="77777777" w:rsidR="00756439" w:rsidRDefault="00756439" w:rsidP="00756439">
            <w:pPr>
              <w:pStyle w:val="NormalinTable"/>
              <w:tabs>
                <w:tab w:val="left" w:pos="1250"/>
              </w:tabs>
            </w:pPr>
            <w:r>
              <w:t>0.00%</w:t>
            </w:r>
          </w:p>
        </w:tc>
      </w:tr>
      <w:tr w:rsidR="00756439" w14:paraId="18DD0F8D" w14:textId="77777777" w:rsidTr="00FC0611">
        <w:trPr>
          <w:cantSplit/>
        </w:trPr>
        <w:tc>
          <w:tcPr>
            <w:tcW w:w="0" w:type="auto"/>
            <w:tcBorders>
              <w:top w:val="single" w:sz="4" w:space="0" w:color="A6A6A6" w:themeColor="background1" w:themeShade="A6"/>
              <w:right w:val="single" w:sz="4" w:space="0" w:color="000000" w:themeColor="text1"/>
            </w:tcBorders>
          </w:tcPr>
          <w:p w14:paraId="7883A5ED" w14:textId="77777777" w:rsidR="00756439" w:rsidRDefault="00756439" w:rsidP="00756439">
            <w:pPr>
              <w:pStyle w:val="NormalinTable"/>
            </w:pPr>
            <w:r>
              <w:rPr>
                <w:b/>
              </w:rPr>
              <w:t>2903 15 00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816A6F" w14:textId="77777777" w:rsidR="00756439" w:rsidRDefault="00756439" w:rsidP="00756439">
            <w:pPr>
              <w:pStyle w:val="NormalinTable"/>
              <w:tabs>
                <w:tab w:val="left" w:pos="1250"/>
              </w:tabs>
            </w:pPr>
            <w:r>
              <w:t>0.00%</w:t>
            </w:r>
          </w:p>
        </w:tc>
      </w:tr>
      <w:tr w:rsidR="00756439" w14:paraId="591C1B80" w14:textId="77777777" w:rsidTr="00FC0611">
        <w:trPr>
          <w:cantSplit/>
        </w:trPr>
        <w:tc>
          <w:tcPr>
            <w:tcW w:w="0" w:type="auto"/>
            <w:tcBorders>
              <w:top w:val="single" w:sz="4" w:space="0" w:color="A6A6A6" w:themeColor="background1" w:themeShade="A6"/>
              <w:right w:val="single" w:sz="4" w:space="0" w:color="000000" w:themeColor="text1"/>
            </w:tcBorders>
          </w:tcPr>
          <w:p w14:paraId="73AA4500" w14:textId="77777777" w:rsidR="00756439" w:rsidRDefault="00756439" w:rsidP="00756439">
            <w:pPr>
              <w:pStyle w:val="NormalinTable"/>
            </w:pPr>
            <w:r>
              <w:rPr>
                <w:b/>
              </w:rPr>
              <w:t>2903 19 00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25F45A" w14:textId="77777777" w:rsidR="00756439" w:rsidRDefault="00756439" w:rsidP="00756439">
            <w:pPr>
              <w:pStyle w:val="NormalinTable"/>
              <w:tabs>
                <w:tab w:val="left" w:pos="1250"/>
              </w:tabs>
            </w:pPr>
            <w:r>
              <w:t>0.00%</w:t>
            </w:r>
          </w:p>
        </w:tc>
      </w:tr>
      <w:tr w:rsidR="00756439" w14:paraId="0589017F" w14:textId="77777777" w:rsidTr="00FC0611">
        <w:trPr>
          <w:cantSplit/>
        </w:trPr>
        <w:tc>
          <w:tcPr>
            <w:tcW w:w="0" w:type="auto"/>
            <w:tcBorders>
              <w:top w:val="single" w:sz="4" w:space="0" w:color="A6A6A6" w:themeColor="background1" w:themeShade="A6"/>
              <w:right w:val="single" w:sz="4" w:space="0" w:color="000000" w:themeColor="text1"/>
            </w:tcBorders>
          </w:tcPr>
          <w:p w14:paraId="2657F28A" w14:textId="77777777" w:rsidR="00756439" w:rsidRDefault="00756439" w:rsidP="00756439">
            <w:pPr>
              <w:pStyle w:val="NormalinTable"/>
            </w:pPr>
            <w:r>
              <w:rPr>
                <w:b/>
              </w:rPr>
              <w:t>2903 21 00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006756" w14:textId="77777777" w:rsidR="00756439" w:rsidRDefault="00756439" w:rsidP="00756439">
            <w:pPr>
              <w:pStyle w:val="NormalinTable"/>
              <w:tabs>
                <w:tab w:val="left" w:pos="1250"/>
              </w:tabs>
            </w:pPr>
            <w:r>
              <w:t>0.00%</w:t>
            </w:r>
          </w:p>
        </w:tc>
      </w:tr>
      <w:tr w:rsidR="00756439" w14:paraId="7BF513BB" w14:textId="77777777" w:rsidTr="00FC0611">
        <w:trPr>
          <w:cantSplit/>
        </w:trPr>
        <w:tc>
          <w:tcPr>
            <w:tcW w:w="0" w:type="auto"/>
            <w:tcBorders>
              <w:top w:val="single" w:sz="4" w:space="0" w:color="A6A6A6" w:themeColor="background1" w:themeShade="A6"/>
              <w:right w:val="single" w:sz="4" w:space="0" w:color="000000" w:themeColor="text1"/>
            </w:tcBorders>
          </w:tcPr>
          <w:p w14:paraId="740B21E7" w14:textId="77777777" w:rsidR="00756439" w:rsidRDefault="00756439" w:rsidP="00756439">
            <w:pPr>
              <w:pStyle w:val="NormalinTable"/>
            </w:pPr>
            <w:r>
              <w:rPr>
                <w:b/>
              </w:rPr>
              <w:t>2903 22 00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2080AB" w14:textId="77777777" w:rsidR="00756439" w:rsidRDefault="00756439" w:rsidP="00756439">
            <w:pPr>
              <w:pStyle w:val="NormalinTable"/>
              <w:tabs>
                <w:tab w:val="left" w:pos="1250"/>
              </w:tabs>
            </w:pPr>
            <w:r>
              <w:t>0.00%</w:t>
            </w:r>
          </w:p>
        </w:tc>
      </w:tr>
      <w:tr w:rsidR="00756439" w14:paraId="2191D2E6" w14:textId="77777777" w:rsidTr="00FC0611">
        <w:trPr>
          <w:cantSplit/>
        </w:trPr>
        <w:tc>
          <w:tcPr>
            <w:tcW w:w="0" w:type="auto"/>
            <w:tcBorders>
              <w:top w:val="single" w:sz="4" w:space="0" w:color="A6A6A6" w:themeColor="background1" w:themeShade="A6"/>
              <w:right w:val="single" w:sz="4" w:space="0" w:color="000000" w:themeColor="text1"/>
            </w:tcBorders>
          </w:tcPr>
          <w:p w14:paraId="0402F78E" w14:textId="77777777" w:rsidR="00756439" w:rsidRDefault="00756439" w:rsidP="00756439">
            <w:pPr>
              <w:pStyle w:val="NormalinTable"/>
            </w:pPr>
            <w:r>
              <w:rPr>
                <w:b/>
              </w:rPr>
              <w:t>2903 23 00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DFB790" w14:textId="77777777" w:rsidR="00756439" w:rsidRDefault="00756439" w:rsidP="00756439">
            <w:pPr>
              <w:pStyle w:val="NormalinTable"/>
              <w:tabs>
                <w:tab w:val="left" w:pos="1250"/>
              </w:tabs>
            </w:pPr>
            <w:r>
              <w:t>0.00%</w:t>
            </w:r>
          </w:p>
        </w:tc>
      </w:tr>
      <w:tr w:rsidR="00756439" w14:paraId="29827154" w14:textId="77777777" w:rsidTr="00FC0611">
        <w:trPr>
          <w:cantSplit/>
        </w:trPr>
        <w:tc>
          <w:tcPr>
            <w:tcW w:w="0" w:type="auto"/>
            <w:tcBorders>
              <w:top w:val="single" w:sz="4" w:space="0" w:color="A6A6A6" w:themeColor="background1" w:themeShade="A6"/>
              <w:right w:val="single" w:sz="4" w:space="0" w:color="000000" w:themeColor="text1"/>
            </w:tcBorders>
          </w:tcPr>
          <w:p w14:paraId="7254953F" w14:textId="77777777" w:rsidR="00756439" w:rsidRDefault="00756439" w:rsidP="00756439">
            <w:pPr>
              <w:pStyle w:val="NormalinTable"/>
            </w:pPr>
            <w:r>
              <w:rPr>
                <w:b/>
              </w:rPr>
              <w:t>2903 29 00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EE9978" w14:textId="77777777" w:rsidR="00756439" w:rsidRDefault="00756439" w:rsidP="00756439">
            <w:pPr>
              <w:pStyle w:val="NormalinTable"/>
              <w:tabs>
                <w:tab w:val="left" w:pos="1250"/>
              </w:tabs>
            </w:pPr>
            <w:r>
              <w:t>0.00%</w:t>
            </w:r>
          </w:p>
        </w:tc>
      </w:tr>
      <w:tr w:rsidR="00756439" w14:paraId="25C9DA6D" w14:textId="77777777" w:rsidTr="00FC0611">
        <w:trPr>
          <w:cantSplit/>
        </w:trPr>
        <w:tc>
          <w:tcPr>
            <w:tcW w:w="0" w:type="auto"/>
            <w:tcBorders>
              <w:top w:val="single" w:sz="4" w:space="0" w:color="A6A6A6" w:themeColor="background1" w:themeShade="A6"/>
              <w:right w:val="single" w:sz="4" w:space="0" w:color="000000" w:themeColor="text1"/>
            </w:tcBorders>
          </w:tcPr>
          <w:p w14:paraId="0C426A1A" w14:textId="77777777" w:rsidR="00756439" w:rsidRDefault="00756439" w:rsidP="00756439">
            <w:pPr>
              <w:pStyle w:val="NormalinTable"/>
            </w:pPr>
            <w:r>
              <w:rPr>
                <w:b/>
              </w:rPr>
              <w:t>2903 31 00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ED1EF7" w14:textId="77777777" w:rsidR="00756439" w:rsidRDefault="00756439" w:rsidP="00756439">
            <w:pPr>
              <w:pStyle w:val="NormalinTable"/>
              <w:tabs>
                <w:tab w:val="left" w:pos="1250"/>
              </w:tabs>
            </w:pPr>
            <w:r>
              <w:t>0.00%</w:t>
            </w:r>
          </w:p>
        </w:tc>
      </w:tr>
      <w:tr w:rsidR="00756439" w14:paraId="2B29AB4C" w14:textId="77777777" w:rsidTr="00FC0611">
        <w:trPr>
          <w:cantSplit/>
        </w:trPr>
        <w:tc>
          <w:tcPr>
            <w:tcW w:w="0" w:type="auto"/>
            <w:tcBorders>
              <w:top w:val="single" w:sz="4" w:space="0" w:color="A6A6A6" w:themeColor="background1" w:themeShade="A6"/>
              <w:right w:val="single" w:sz="4" w:space="0" w:color="000000" w:themeColor="text1"/>
            </w:tcBorders>
          </w:tcPr>
          <w:p w14:paraId="4BCD4244" w14:textId="77777777" w:rsidR="00756439" w:rsidRDefault="00756439" w:rsidP="00756439">
            <w:pPr>
              <w:pStyle w:val="NormalinTable"/>
            </w:pPr>
            <w:r>
              <w:rPr>
                <w:b/>
              </w:rPr>
              <w:t>2903 39 11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740D29" w14:textId="77777777" w:rsidR="00756439" w:rsidRDefault="00756439" w:rsidP="00756439">
            <w:pPr>
              <w:pStyle w:val="NormalinTable"/>
              <w:tabs>
                <w:tab w:val="left" w:pos="1250"/>
              </w:tabs>
            </w:pPr>
            <w:r>
              <w:t>0.00%</w:t>
            </w:r>
          </w:p>
        </w:tc>
      </w:tr>
      <w:tr w:rsidR="00756439" w14:paraId="6200B0B0" w14:textId="77777777" w:rsidTr="00FC0611">
        <w:trPr>
          <w:cantSplit/>
        </w:trPr>
        <w:tc>
          <w:tcPr>
            <w:tcW w:w="0" w:type="auto"/>
            <w:tcBorders>
              <w:top w:val="single" w:sz="4" w:space="0" w:color="A6A6A6" w:themeColor="background1" w:themeShade="A6"/>
              <w:right w:val="single" w:sz="4" w:space="0" w:color="000000" w:themeColor="text1"/>
            </w:tcBorders>
          </w:tcPr>
          <w:p w14:paraId="789D4E6F" w14:textId="77777777" w:rsidR="00756439" w:rsidRDefault="00756439" w:rsidP="00756439">
            <w:pPr>
              <w:pStyle w:val="NormalinTable"/>
            </w:pPr>
            <w:r>
              <w:rPr>
                <w:b/>
              </w:rPr>
              <w:t>2903 39 19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D6F1A2" w14:textId="77777777" w:rsidR="00756439" w:rsidRDefault="00756439" w:rsidP="00756439">
            <w:pPr>
              <w:pStyle w:val="NormalinTable"/>
              <w:tabs>
                <w:tab w:val="left" w:pos="1250"/>
              </w:tabs>
            </w:pPr>
            <w:r>
              <w:t>0.00%</w:t>
            </w:r>
          </w:p>
        </w:tc>
      </w:tr>
      <w:tr w:rsidR="00756439" w14:paraId="40B2702B" w14:textId="77777777" w:rsidTr="00FC0611">
        <w:trPr>
          <w:cantSplit/>
        </w:trPr>
        <w:tc>
          <w:tcPr>
            <w:tcW w:w="0" w:type="auto"/>
            <w:tcBorders>
              <w:top w:val="single" w:sz="4" w:space="0" w:color="A6A6A6" w:themeColor="background1" w:themeShade="A6"/>
              <w:right w:val="single" w:sz="4" w:space="0" w:color="000000" w:themeColor="text1"/>
            </w:tcBorders>
          </w:tcPr>
          <w:p w14:paraId="4F872BCD" w14:textId="77777777" w:rsidR="00756439" w:rsidRDefault="00756439" w:rsidP="00756439">
            <w:pPr>
              <w:pStyle w:val="NormalinTable"/>
            </w:pPr>
            <w:r>
              <w:rPr>
                <w:b/>
              </w:rPr>
              <w:t>2903 39 21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A8257A" w14:textId="77777777" w:rsidR="00756439" w:rsidRDefault="00756439" w:rsidP="00756439">
            <w:pPr>
              <w:pStyle w:val="NormalinTable"/>
              <w:tabs>
                <w:tab w:val="left" w:pos="1250"/>
              </w:tabs>
            </w:pPr>
            <w:r>
              <w:t>0.00%</w:t>
            </w:r>
          </w:p>
        </w:tc>
      </w:tr>
      <w:tr w:rsidR="00756439" w14:paraId="4F36D4B5" w14:textId="77777777" w:rsidTr="00FC0611">
        <w:trPr>
          <w:cantSplit/>
        </w:trPr>
        <w:tc>
          <w:tcPr>
            <w:tcW w:w="0" w:type="auto"/>
            <w:tcBorders>
              <w:top w:val="single" w:sz="4" w:space="0" w:color="A6A6A6" w:themeColor="background1" w:themeShade="A6"/>
              <w:right w:val="single" w:sz="4" w:space="0" w:color="000000" w:themeColor="text1"/>
            </w:tcBorders>
          </w:tcPr>
          <w:p w14:paraId="1885F9F7" w14:textId="77777777" w:rsidR="00756439" w:rsidRDefault="00756439" w:rsidP="00756439">
            <w:pPr>
              <w:pStyle w:val="NormalinTable"/>
            </w:pPr>
            <w:r>
              <w:rPr>
                <w:b/>
              </w:rPr>
              <w:t>2903 39 23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D33220" w14:textId="77777777" w:rsidR="00756439" w:rsidRDefault="00756439" w:rsidP="00756439">
            <w:pPr>
              <w:pStyle w:val="NormalinTable"/>
              <w:tabs>
                <w:tab w:val="left" w:pos="1250"/>
              </w:tabs>
            </w:pPr>
            <w:r>
              <w:t>0.00%</w:t>
            </w:r>
          </w:p>
        </w:tc>
      </w:tr>
      <w:tr w:rsidR="00756439" w14:paraId="2E472F1F" w14:textId="77777777" w:rsidTr="00FC0611">
        <w:trPr>
          <w:cantSplit/>
        </w:trPr>
        <w:tc>
          <w:tcPr>
            <w:tcW w:w="0" w:type="auto"/>
            <w:tcBorders>
              <w:top w:val="single" w:sz="4" w:space="0" w:color="A6A6A6" w:themeColor="background1" w:themeShade="A6"/>
              <w:right w:val="single" w:sz="4" w:space="0" w:color="000000" w:themeColor="text1"/>
            </w:tcBorders>
          </w:tcPr>
          <w:p w14:paraId="058B10DA" w14:textId="77777777" w:rsidR="00756439" w:rsidRDefault="00756439" w:rsidP="00756439">
            <w:pPr>
              <w:pStyle w:val="NormalinTable"/>
            </w:pPr>
            <w:r>
              <w:rPr>
                <w:b/>
              </w:rPr>
              <w:t>2903 39 24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1240A7" w14:textId="77777777" w:rsidR="00756439" w:rsidRDefault="00756439" w:rsidP="00756439">
            <w:pPr>
              <w:pStyle w:val="NormalinTable"/>
              <w:tabs>
                <w:tab w:val="left" w:pos="1250"/>
              </w:tabs>
            </w:pPr>
            <w:r>
              <w:t>0.00%</w:t>
            </w:r>
          </w:p>
        </w:tc>
      </w:tr>
      <w:tr w:rsidR="00756439" w14:paraId="353D85AE" w14:textId="77777777" w:rsidTr="00FC0611">
        <w:trPr>
          <w:cantSplit/>
        </w:trPr>
        <w:tc>
          <w:tcPr>
            <w:tcW w:w="0" w:type="auto"/>
            <w:tcBorders>
              <w:top w:val="single" w:sz="4" w:space="0" w:color="A6A6A6" w:themeColor="background1" w:themeShade="A6"/>
              <w:right w:val="single" w:sz="4" w:space="0" w:color="000000" w:themeColor="text1"/>
            </w:tcBorders>
          </w:tcPr>
          <w:p w14:paraId="7BE773AD" w14:textId="77777777" w:rsidR="00756439" w:rsidRDefault="00756439" w:rsidP="00756439">
            <w:pPr>
              <w:pStyle w:val="NormalinTable"/>
            </w:pPr>
            <w:r>
              <w:rPr>
                <w:b/>
              </w:rPr>
              <w:t>2903 39 25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4DB59F" w14:textId="77777777" w:rsidR="00756439" w:rsidRDefault="00756439" w:rsidP="00756439">
            <w:pPr>
              <w:pStyle w:val="NormalinTable"/>
              <w:tabs>
                <w:tab w:val="left" w:pos="1250"/>
              </w:tabs>
            </w:pPr>
            <w:r>
              <w:t>0.00%</w:t>
            </w:r>
          </w:p>
        </w:tc>
      </w:tr>
      <w:tr w:rsidR="00756439" w14:paraId="25CD9CF4" w14:textId="77777777" w:rsidTr="00FC0611">
        <w:trPr>
          <w:cantSplit/>
        </w:trPr>
        <w:tc>
          <w:tcPr>
            <w:tcW w:w="0" w:type="auto"/>
            <w:tcBorders>
              <w:top w:val="single" w:sz="4" w:space="0" w:color="A6A6A6" w:themeColor="background1" w:themeShade="A6"/>
              <w:right w:val="single" w:sz="4" w:space="0" w:color="000000" w:themeColor="text1"/>
            </w:tcBorders>
          </w:tcPr>
          <w:p w14:paraId="143E33DD" w14:textId="77777777" w:rsidR="00756439" w:rsidRDefault="00756439" w:rsidP="00756439">
            <w:pPr>
              <w:pStyle w:val="NormalinTable"/>
            </w:pPr>
            <w:r>
              <w:rPr>
                <w:b/>
              </w:rPr>
              <w:t>2903 39 26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585BFC" w14:textId="77777777" w:rsidR="00756439" w:rsidRDefault="00756439" w:rsidP="00756439">
            <w:pPr>
              <w:pStyle w:val="NormalinTable"/>
              <w:tabs>
                <w:tab w:val="left" w:pos="1250"/>
              </w:tabs>
            </w:pPr>
            <w:r>
              <w:t>0.00%</w:t>
            </w:r>
          </w:p>
        </w:tc>
      </w:tr>
      <w:tr w:rsidR="00756439" w14:paraId="540F67C3" w14:textId="77777777" w:rsidTr="00FC0611">
        <w:trPr>
          <w:cantSplit/>
        </w:trPr>
        <w:tc>
          <w:tcPr>
            <w:tcW w:w="0" w:type="auto"/>
            <w:tcBorders>
              <w:top w:val="single" w:sz="4" w:space="0" w:color="A6A6A6" w:themeColor="background1" w:themeShade="A6"/>
              <w:right w:val="single" w:sz="4" w:space="0" w:color="000000" w:themeColor="text1"/>
            </w:tcBorders>
          </w:tcPr>
          <w:p w14:paraId="5C0AFE47" w14:textId="77777777" w:rsidR="00756439" w:rsidRDefault="00756439" w:rsidP="00756439">
            <w:pPr>
              <w:pStyle w:val="NormalinTable"/>
            </w:pPr>
            <w:r>
              <w:rPr>
                <w:b/>
              </w:rPr>
              <w:t>2903 39 27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C9C821" w14:textId="77777777" w:rsidR="00756439" w:rsidRDefault="00756439" w:rsidP="00756439">
            <w:pPr>
              <w:pStyle w:val="NormalinTable"/>
              <w:tabs>
                <w:tab w:val="left" w:pos="1250"/>
              </w:tabs>
            </w:pPr>
            <w:r>
              <w:t>0.00%</w:t>
            </w:r>
          </w:p>
        </w:tc>
      </w:tr>
      <w:tr w:rsidR="00756439" w14:paraId="61B5AE18" w14:textId="77777777" w:rsidTr="00FC0611">
        <w:trPr>
          <w:cantSplit/>
        </w:trPr>
        <w:tc>
          <w:tcPr>
            <w:tcW w:w="0" w:type="auto"/>
            <w:tcBorders>
              <w:top w:val="single" w:sz="4" w:space="0" w:color="A6A6A6" w:themeColor="background1" w:themeShade="A6"/>
              <w:right w:val="single" w:sz="4" w:space="0" w:color="000000" w:themeColor="text1"/>
            </w:tcBorders>
          </w:tcPr>
          <w:p w14:paraId="6E0C9282" w14:textId="77777777" w:rsidR="00756439" w:rsidRDefault="00756439" w:rsidP="00756439">
            <w:pPr>
              <w:pStyle w:val="NormalinTable"/>
            </w:pPr>
            <w:r>
              <w:rPr>
                <w:b/>
              </w:rPr>
              <w:t>2903 39 28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5D69ED" w14:textId="77777777" w:rsidR="00756439" w:rsidRDefault="00756439" w:rsidP="00756439">
            <w:pPr>
              <w:pStyle w:val="NormalinTable"/>
              <w:tabs>
                <w:tab w:val="left" w:pos="1250"/>
              </w:tabs>
            </w:pPr>
            <w:r>
              <w:t>0.00%</w:t>
            </w:r>
          </w:p>
        </w:tc>
      </w:tr>
      <w:tr w:rsidR="00756439" w14:paraId="12CF28FA" w14:textId="77777777" w:rsidTr="00FC0611">
        <w:trPr>
          <w:cantSplit/>
        </w:trPr>
        <w:tc>
          <w:tcPr>
            <w:tcW w:w="0" w:type="auto"/>
            <w:tcBorders>
              <w:top w:val="single" w:sz="4" w:space="0" w:color="A6A6A6" w:themeColor="background1" w:themeShade="A6"/>
              <w:right w:val="single" w:sz="4" w:space="0" w:color="000000" w:themeColor="text1"/>
            </w:tcBorders>
          </w:tcPr>
          <w:p w14:paraId="11E4B872" w14:textId="77777777" w:rsidR="00756439" w:rsidRDefault="00756439" w:rsidP="00756439">
            <w:pPr>
              <w:pStyle w:val="NormalinTable"/>
            </w:pPr>
            <w:r>
              <w:rPr>
                <w:b/>
              </w:rPr>
              <w:lastRenderedPageBreak/>
              <w:t>2903 39 29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84AC35" w14:textId="77777777" w:rsidR="00756439" w:rsidRDefault="00756439" w:rsidP="00756439">
            <w:pPr>
              <w:pStyle w:val="NormalinTable"/>
              <w:tabs>
                <w:tab w:val="left" w:pos="1250"/>
              </w:tabs>
            </w:pPr>
            <w:r>
              <w:t>0.00%</w:t>
            </w:r>
          </w:p>
        </w:tc>
      </w:tr>
      <w:tr w:rsidR="00756439" w14:paraId="2EB66D8F" w14:textId="77777777" w:rsidTr="00FC0611">
        <w:trPr>
          <w:cantSplit/>
        </w:trPr>
        <w:tc>
          <w:tcPr>
            <w:tcW w:w="0" w:type="auto"/>
            <w:tcBorders>
              <w:top w:val="single" w:sz="4" w:space="0" w:color="A6A6A6" w:themeColor="background1" w:themeShade="A6"/>
              <w:right w:val="single" w:sz="4" w:space="0" w:color="000000" w:themeColor="text1"/>
            </w:tcBorders>
          </w:tcPr>
          <w:p w14:paraId="3063A962" w14:textId="77777777" w:rsidR="00756439" w:rsidRDefault="00756439" w:rsidP="00756439">
            <w:pPr>
              <w:pStyle w:val="NormalinTable"/>
            </w:pPr>
            <w:r>
              <w:rPr>
                <w:b/>
              </w:rPr>
              <w:t>2903 39 31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65CEAB" w14:textId="77777777" w:rsidR="00756439" w:rsidRDefault="00756439" w:rsidP="00756439">
            <w:pPr>
              <w:pStyle w:val="NormalinTable"/>
              <w:tabs>
                <w:tab w:val="left" w:pos="1250"/>
              </w:tabs>
            </w:pPr>
            <w:r>
              <w:t>0.00%</w:t>
            </w:r>
          </w:p>
        </w:tc>
      </w:tr>
      <w:tr w:rsidR="00756439" w14:paraId="11438F48" w14:textId="77777777" w:rsidTr="00FC0611">
        <w:trPr>
          <w:cantSplit/>
        </w:trPr>
        <w:tc>
          <w:tcPr>
            <w:tcW w:w="0" w:type="auto"/>
            <w:tcBorders>
              <w:top w:val="single" w:sz="4" w:space="0" w:color="A6A6A6" w:themeColor="background1" w:themeShade="A6"/>
              <w:right w:val="single" w:sz="4" w:space="0" w:color="000000" w:themeColor="text1"/>
            </w:tcBorders>
          </w:tcPr>
          <w:p w14:paraId="2795CF1B" w14:textId="77777777" w:rsidR="00756439" w:rsidRDefault="00756439" w:rsidP="00756439">
            <w:pPr>
              <w:pStyle w:val="NormalinTable"/>
            </w:pPr>
            <w:r>
              <w:rPr>
                <w:b/>
              </w:rPr>
              <w:t>2903 39 35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371594" w14:textId="77777777" w:rsidR="00756439" w:rsidRDefault="00756439" w:rsidP="00756439">
            <w:pPr>
              <w:pStyle w:val="NormalinTable"/>
              <w:tabs>
                <w:tab w:val="left" w:pos="1250"/>
              </w:tabs>
            </w:pPr>
            <w:r>
              <w:t>0.00%</w:t>
            </w:r>
          </w:p>
        </w:tc>
      </w:tr>
      <w:tr w:rsidR="00756439" w14:paraId="6937BA17" w14:textId="77777777" w:rsidTr="00FC0611">
        <w:trPr>
          <w:cantSplit/>
        </w:trPr>
        <w:tc>
          <w:tcPr>
            <w:tcW w:w="0" w:type="auto"/>
            <w:tcBorders>
              <w:top w:val="single" w:sz="4" w:space="0" w:color="A6A6A6" w:themeColor="background1" w:themeShade="A6"/>
              <w:right w:val="single" w:sz="4" w:space="0" w:color="000000" w:themeColor="text1"/>
            </w:tcBorders>
          </w:tcPr>
          <w:p w14:paraId="67DC7FB1" w14:textId="77777777" w:rsidR="00756439" w:rsidRDefault="00756439" w:rsidP="00756439">
            <w:pPr>
              <w:pStyle w:val="NormalinTable"/>
            </w:pPr>
            <w:r>
              <w:rPr>
                <w:b/>
              </w:rPr>
              <w:t>2903 39 39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1B8E88" w14:textId="77777777" w:rsidR="00756439" w:rsidRDefault="00756439" w:rsidP="00756439">
            <w:pPr>
              <w:pStyle w:val="NormalinTable"/>
              <w:tabs>
                <w:tab w:val="left" w:pos="1250"/>
              </w:tabs>
            </w:pPr>
            <w:r>
              <w:t>0.00%</w:t>
            </w:r>
          </w:p>
        </w:tc>
      </w:tr>
      <w:tr w:rsidR="00756439" w14:paraId="6F8DBB2C" w14:textId="77777777" w:rsidTr="00FC0611">
        <w:trPr>
          <w:cantSplit/>
        </w:trPr>
        <w:tc>
          <w:tcPr>
            <w:tcW w:w="0" w:type="auto"/>
            <w:tcBorders>
              <w:top w:val="single" w:sz="4" w:space="0" w:color="A6A6A6" w:themeColor="background1" w:themeShade="A6"/>
              <w:right w:val="single" w:sz="4" w:space="0" w:color="000000" w:themeColor="text1"/>
            </w:tcBorders>
          </w:tcPr>
          <w:p w14:paraId="19EAF786" w14:textId="77777777" w:rsidR="00756439" w:rsidRDefault="00756439" w:rsidP="00756439">
            <w:pPr>
              <w:pStyle w:val="NormalinTable"/>
            </w:pPr>
            <w:r>
              <w:rPr>
                <w:b/>
              </w:rPr>
              <w:t>2903 39 80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268A1F" w14:textId="77777777" w:rsidR="00756439" w:rsidRDefault="00756439" w:rsidP="00756439">
            <w:pPr>
              <w:pStyle w:val="NormalinTable"/>
              <w:tabs>
                <w:tab w:val="left" w:pos="1250"/>
              </w:tabs>
            </w:pPr>
            <w:r>
              <w:t>0.00%</w:t>
            </w:r>
          </w:p>
        </w:tc>
      </w:tr>
      <w:tr w:rsidR="00756439" w14:paraId="25FE776A" w14:textId="77777777" w:rsidTr="00FC0611">
        <w:trPr>
          <w:cantSplit/>
        </w:trPr>
        <w:tc>
          <w:tcPr>
            <w:tcW w:w="0" w:type="auto"/>
            <w:tcBorders>
              <w:top w:val="single" w:sz="4" w:space="0" w:color="A6A6A6" w:themeColor="background1" w:themeShade="A6"/>
              <w:right w:val="single" w:sz="4" w:space="0" w:color="000000" w:themeColor="text1"/>
            </w:tcBorders>
          </w:tcPr>
          <w:p w14:paraId="2B52871D" w14:textId="77777777" w:rsidR="00756439" w:rsidRDefault="00756439" w:rsidP="00756439">
            <w:pPr>
              <w:pStyle w:val="NormalinTable"/>
            </w:pPr>
            <w:r>
              <w:rPr>
                <w:b/>
              </w:rPr>
              <w:t>2903 71 00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162E64" w14:textId="77777777" w:rsidR="00756439" w:rsidRDefault="00756439" w:rsidP="00756439">
            <w:pPr>
              <w:pStyle w:val="NormalinTable"/>
              <w:tabs>
                <w:tab w:val="left" w:pos="1250"/>
              </w:tabs>
            </w:pPr>
            <w:r>
              <w:t>0.00%</w:t>
            </w:r>
          </w:p>
        </w:tc>
      </w:tr>
      <w:tr w:rsidR="00756439" w14:paraId="6B85C845" w14:textId="77777777" w:rsidTr="00FC0611">
        <w:trPr>
          <w:cantSplit/>
        </w:trPr>
        <w:tc>
          <w:tcPr>
            <w:tcW w:w="0" w:type="auto"/>
            <w:tcBorders>
              <w:top w:val="single" w:sz="4" w:space="0" w:color="A6A6A6" w:themeColor="background1" w:themeShade="A6"/>
              <w:right w:val="single" w:sz="4" w:space="0" w:color="000000" w:themeColor="text1"/>
            </w:tcBorders>
          </w:tcPr>
          <w:p w14:paraId="2E37E31E" w14:textId="77777777" w:rsidR="00756439" w:rsidRDefault="00756439" w:rsidP="00756439">
            <w:pPr>
              <w:pStyle w:val="NormalinTable"/>
            </w:pPr>
            <w:r>
              <w:rPr>
                <w:b/>
              </w:rPr>
              <w:t>2903 72 00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10C5EC" w14:textId="77777777" w:rsidR="00756439" w:rsidRDefault="00756439" w:rsidP="00756439">
            <w:pPr>
              <w:pStyle w:val="NormalinTable"/>
              <w:tabs>
                <w:tab w:val="left" w:pos="1250"/>
              </w:tabs>
            </w:pPr>
            <w:r>
              <w:t>0.00%</w:t>
            </w:r>
          </w:p>
        </w:tc>
      </w:tr>
      <w:tr w:rsidR="00756439" w14:paraId="1C7A7D67" w14:textId="77777777" w:rsidTr="00FC0611">
        <w:trPr>
          <w:cantSplit/>
        </w:trPr>
        <w:tc>
          <w:tcPr>
            <w:tcW w:w="0" w:type="auto"/>
            <w:tcBorders>
              <w:top w:val="single" w:sz="4" w:space="0" w:color="A6A6A6" w:themeColor="background1" w:themeShade="A6"/>
              <w:right w:val="single" w:sz="4" w:space="0" w:color="000000" w:themeColor="text1"/>
            </w:tcBorders>
          </w:tcPr>
          <w:p w14:paraId="06610198" w14:textId="77777777" w:rsidR="00756439" w:rsidRDefault="00756439" w:rsidP="00756439">
            <w:pPr>
              <w:pStyle w:val="NormalinTable"/>
            </w:pPr>
            <w:r>
              <w:rPr>
                <w:b/>
              </w:rPr>
              <w:t>2903 73 00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86E7E1" w14:textId="77777777" w:rsidR="00756439" w:rsidRDefault="00756439" w:rsidP="00756439">
            <w:pPr>
              <w:pStyle w:val="NormalinTable"/>
              <w:tabs>
                <w:tab w:val="left" w:pos="1250"/>
              </w:tabs>
            </w:pPr>
            <w:r>
              <w:t>0.00%</w:t>
            </w:r>
          </w:p>
        </w:tc>
      </w:tr>
      <w:tr w:rsidR="00756439" w14:paraId="5828BCB8" w14:textId="77777777" w:rsidTr="00FC0611">
        <w:trPr>
          <w:cantSplit/>
        </w:trPr>
        <w:tc>
          <w:tcPr>
            <w:tcW w:w="0" w:type="auto"/>
            <w:tcBorders>
              <w:top w:val="single" w:sz="4" w:space="0" w:color="A6A6A6" w:themeColor="background1" w:themeShade="A6"/>
              <w:right w:val="single" w:sz="4" w:space="0" w:color="000000" w:themeColor="text1"/>
            </w:tcBorders>
          </w:tcPr>
          <w:p w14:paraId="2229AA04" w14:textId="77777777" w:rsidR="00756439" w:rsidRDefault="00756439" w:rsidP="00756439">
            <w:pPr>
              <w:pStyle w:val="NormalinTable"/>
            </w:pPr>
            <w:r>
              <w:rPr>
                <w:b/>
              </w:rPr>
              <w:t>2903 74 00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6C2DE0" w14:textId="77777777" w:rsidR="00756439" w:rsidRDefault="00756439" w:rsidP="00756439">
            <w:pPr>
              <w:pStyle w:val="NormalinTable"/>
              <w:tabs>
                <w:tab w:val="left" w:pos="1250"/>
              </w:tabs>
            </w:pPr>
            <w:r>
              <w:t>0.00%</w:t>
            </w:r>
          </w:p>
        </w:tc>
      </w:tr>
      <w:tr w:rsidR="00756439" w14:paraId="6BC9B465" w14:textId="77777777" w:rsidTr="00FC0611">
        <w:trPr>
          <w:cantSplit/>
        </w:trPr>
        <w:tc>
          <w:tcPr>
            <w:tcW w:w="0" w:type="auto"/>
            <w:tcBorders>
              <w:top w:val="single" w:sz="4" w:space="0" w:color="A6A6A6" w:themeColor="background1" w:themeShade="A6"/>
              <w:right w:val="single" w:sz="4" w:space="0" w:color="000000" w:themeColor="text1"/>
            </w:tcBorders>
          </w:tcPr>
          <w:p w14:paraId="2DDCD096" w14:textId="77777777" w:rsidR="00756439" w:rsidRDefault="00756439" w:rsidP="00756439">
            <w:pPr>
              <w:pStyle w:val="NormalinTable"/>
            </w:pPr>
            <w:r>
              <w:rPr>
                <w:b/>
              </w:rPr>
              <w:t>2903 75 00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3AD9FF" w14:textId="77777777" w:rsidR="00756439" w:rsidRDefault="00756439" w:rsidP="00756439">
            <w:pPr>
              <w:pStyle w:val="NormalinTable"/>
              <w:tabs>
                <w:tab w:val="left" w:pos="1250"/>
              </w:tabs>
            </w:pPr>
            <w:r>
              <w:t>0.00%</w:t>
            </w:r>
          </w:p>
        </w:tc>
      </w:tr>
      <w:tr w:rsidR="00756439" w14:paraId="17B5B20B" w14:textId="77777777" w:rsidTr="00FC0611">
        <w:trPr>
          <w:cantSplit/>
        </w:trPr>
        <w:tc>
          <w:tcPr>
            <w:tcW w:w="0" w:type="auto"/>
            <w:tcBorders>
              <w:top w:val="single" w:sz="4" w:space="0" w:color="A6A6A6" w:themeColor="background1" w:themeShade="A6"/>
              <w:right w:val="single" w:sz="4" w:space="0" w:color="000000" w:themeColor="text1"/>
            </w:tcBorders>
          </w:tcPr>
          <w:p w14:paraId="341A7FB4" w14:textId="77777777" w:rsidR="00756439" w:rsidRDefault="00756439" w:rsidP="00756439">
            <w:pPr>
              <w:pStyle w:val="NormalinTable"/>
            </w:pPr>
            <w:r>
              <w:rPr>
                <w:b/>
              </w:rPr>
              <w:t>2903 76 00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A1DD5A" w14:textId="77777777" w:rsidR="00756439" w:rsidRDefault="00756439" w:rsidP="00756439">
            <w:pPr>
              <w:pStyle w:val="NormalinTable"/>
              <w:tabs>
                <w:tab w:val="left" w:pos="1250"/>
              </w:tabs>
            </w:pPr>
            <w:r>
              <w:t>0.00%</w:t>
            </w:r>
          </w:p>
        </w:tc>
      </w:tr>
      <w:tr w:rsidR="00756439" w14:paraId="26759724" w14:textId="77777777" w:rsidTr="00FC0611">
        <w:trPr>
          <w:cantSplit/>
        </w:trPr>
        <w:tc>
          <w:tcPr>
            <w:tcW w:w="0" w:type="auto"/>
            <w:tcBorders>
              <w:top w:val="single" w:sz="4" w:space="0" w:color="A6A6A6" w:themeColor="background1" w:themeShade="A6"/>
              <w:right w:val="single" w:sz="4" w:space="0" w:color="000000" w:themeColor="text1"/>
            </w:tcBorders>
          </w:tcPr>
          <w:p w14:paraId="307C1CA6" w14:textId="77777777" w:rsidR="00756439" w:rsidRDefault="00756439" w:rsidP="00756439">
            <w:pPr>
              <w:pStyle w:val="NormalinTable"/>
            </w:pPr>
            <w:r>
              <w:rPr>
                <w:b/>
              </w:rPr>
              <w:t>2903 77 00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63DF2D" w14:textId="77777777" w:rsidR="00756439" w:rsidRDefault="00756439" w:rsidP="00756439">
            <w:pPr>
              <w:pStyle w:val="NormalinTable"/>
              <w:tabs>
                <w:tab w:val="left" w:pos="1250"/>
              </w:tabs>
            </w:pPr>
            <w:r>
              <w:t>0.00%</w:t>
            </w:r>
          </w:p>
        </w:tc>
      </w:tr>
      <w:tr w:rsidR="00756439" w14:paraId="6E2DD896" w14:textId="77777777" w:rsidTr="00FC0611">
        <w:trPr>
          <w:cantSplit/>
        </w:trPr>
        <w:tc>
          <w:tcPr>
            <w:tcW w:w="0" w:type="auto"/>
            <w:tcBorders>
              <w:top w:val="single" w:sz="4" w:space="0" w:color="A6A6A6" w:themeColor="background1" w:themeShade="A6"/>
              <w:right w:val="single" w:sz="4" w:space="0" w:color="000000" w:themeColor="text1"/>
            </w:tcBorders>
          </w:tcPr>
          <w:p w14:paraId="08341919" w14:textId="77777777" w:rsidR="00756439" w:rsidRDefault="00756439" w:rsidP="00756439">
            <w:pPr>
              <w:pStyle w:val="NormalinTable"/>
            </w:pPr>
            <w:r>
              <w:rPr>
                <w:b/>
              </w:rPr>
              <w:t>2903 78 00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B37F77" w14:textId="77777777" w:rsidR="00756439" w:rsidRDefault="00756439" w:rsidP="00756439">
            <w:pPr>
              <w:pStyle w:val="NormalinTable"/>
              <w:tabs>
                <w:tab w:val="left" w:pos="1250"/>
              </w:tabs>
            </w:pPr>
            <w:r>
              <w:t>0.00%</w:t>
            </w:r>
          </w:p>
        </w:tc>
      </w:tr>
      <w:tr w:rsidR="00756439" w14:paraId="64F88789" w14:textId="77777777" w:rsidTr="00FC0611">
        <w:trPr>
          <w:cantSplit/>
        </w:trPr>
        <w:tc>
          <w:tcPr>
            <w:tcW w:w="0" w:type="auto"/>
            <w:tcBorders>
              <w:top w:val="single" w:sz="4" w:space="0" w:color="A6A6A6" w:themeColor="background1" w:themeShade="A6"/>
              <w:right w:val="single" w:sz="4" w:space="0" w:color="000000" w:themeColor="text1"/>
            </w:tcBorders>
          </w:tcPr>
          <w:p w14:paraId="6FDAE2F5" w14:textId="77777777" w:rsidR="00756439" w:rsidRDefault="00756439" w:rsidP="00756439">
            <w:pPr>
              <w:pStyle w:val="NormalinTable"/>
            </w:pPr>
            <w:r>
              <w:rPr>
                <w:b/>
              </w:rPr>
              <w:t>2903 79 00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41C392" w14:textId="77777777" w:rsidR="00756439" w:rsidRDefault="00756439" w:rsidP="00756439">
            <w:pPr>
              <w:pStyle w:val="NormalinTable"/>
              <w:tabs>
                <w:tab w:val="left" w:pos="1250"/>
              </w:tabs>
            </w:pPr>
            <w:r>
              <w:t>0.00%</w:t>
            </w:r>
          </w:p>
        </w:tc>
      </w:tr>
      <w:tr w:rsidR="00756439" w14:paraId="024FA104" w14:textId="77777777" w:rsidTr="00FC0611">
        <w:trPr>
          <w:cantSplit/>
        </w:trPr>
        <w:tc>
          <w:tcPr>
            <w:tcW w:w="0" w:type="auto"/>
            <w:tcBorders>
              <w:top w:val="single" w:sz="4" w:space="0" w:color="A6A6A6" w:themeColor="background1" w:themeShade="A6"/>
              <w:right w:val="single" w:sz="4" w:space="0" w:color="000000" w:themeColor="text1"/>
            </w:tcBorders>
          </w:tcPr>
          <w:p w14:paraId="2D748842" w14:textId="77777777" w:rsidR="00756439" w:rsidRDefault="00756439" w:rsidP="00756439">
            <w:pPr>
              <w:pStyle w:val="NormalinTable"/>
            </w:pPr>
            <w:r>
              <w:rPr>
                <w:b/>
              </w:rPr>
              <w:t>2903 81 00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9C1E9F" w14:textId="77777777" w:rsidR="00756439" w:rsidRDefault="00756439" w:rsidP="00756439">
            <w:pPr>
              <w:pStyle w:val="NormalinTable"/>
              <w:tabs>
                <w:tab w:val="left" w:pos="1250"/>
              </w:tabs>
            </w:pPr>
            <w:r>
              <w:t>0.00%</w:t>
            </w:r>
          </w:p>
        </w:tc>
      </w:tr>
      <w:tr w:rsidR="00756439" w14:paraId="3B5598E8" w14:textId="77777777" w:rsidTr="00FC0611">
        <w:trPr>
          <w:cantSplit/>
        </w:trPr>
        <w:tc>
          <w:tcPr>
            <w:tcW w:w="0" w:type="auto"/>
            <w:tcBorders>
              <w:top w:val="single" w:sz="4" w:space="0" w:color="A6A6A6" w:themeColor="background1" w:themeShade="A6"/>
              <w:right w:val="single" w:sz="4" w:space="0" w:color="000000" w:themeColor="text1"/>
            </w:tcBorders>
          </w:tcPr>
          <w:p w14:paraId="43E0D578" w14:textId="77777777" w:rsidR="00756439" w:rsidRDefault="00756439" w:rsidP="00756439">
            <w:pPr>
              <w:pStyle w:val="NormalinTable"/>
            </w:pPr>
            <w:r>
              <w:rPr>
                <w:b/>
              </w:rPr>
              <w:t>2903 82 00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6A2D39" w14:textId="77777777" w:rsidR="00756439" w:rsidRDefault="00756439" w:rsidP="00756439">
            <w:pPr>
              <w:pStyle w:val="NormalinTable"/>
              <w:tabs>
                <w:tab w:val="left" w:pos="1250"/>
              </w:tabs>
            </w:pPr>
            <w:r>
              <w:t>0.00%</w:t>
            </w:r>
          </w:p>
        </w:tc>
      </w:tr>
      <w:tr w:rsidR="00756439" w14:paraId="788E1C2E" w14:textId="77777777" w:rsidTr="00FC0611">
        <w:trPr>
          <w:cantSplit/>
        </w:trPr>
        <w:tc>
          <w:tcPr>
            <w:tcW w:w="0" w:type="auto"/>
            <w:tcBorders>
              <w:top w:val="single" w:sz="4" w:space="0" w:color="A6A6A6" w:themeColor="background1" w:themeShade="A6"/>
              <w:right w:val="single" w:sz="4" w:space="0" w:color="000000" w:themeColor="text1"/>
            </w:tcBorders>
          </w:tcPr>
          <w:p w14:paraId="5DD7D4C5" w14:textId="77777777" w:rsidR="00756439" w:rsidRDefault="00756439" w:rsidP="00756439">
            <w:pPr>
              <w:pStyle w:val="NormalinTable"/>
            </w:pPr>
            <w:r>
              <w:rPr>
                <w:b/>
              </w:rPr>
              <w:t>2903 83 00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0A7743" w14:textId="77777777" w:rsidR="00756439" w:rsidRDefault="00756439" w:rsidP="00756439">
            <w:pPr>
              <w:pStyle w:val="NormalinTable"/>
              <w:tabs>
                <w:tab w:val="left" w:pos="1250"/>
              </w:tabs>
            </w:pPr>
            <w:r>
              <w:t>0.00%</w:t>
            </w:r>
          </w:p>
        </w:tc>
      </w:tr>
      <w:tr w:rsidR="00756439" w14:paraId="1052FF35" w14:textId="77777777" w:rsidTr="00FC0611">
        <w:trPr>
          <w:cantSplit/>
        </w:trPr>
        <w:tc>
          <w:tcPr>
            <w:tcW w:w="0" w:type="auto"/>
            <w:tcBorders>
              <w:top w:val="single" w:sz="4" w:space="0" w:color="A6A6A6" w:themeColor="background1" w:themeShade="A6"/>
              <w:right w:val="single" w:sz="4" w:space="0" w:color="000000" w:themeColor="text1"/>
            </w:tcBorders>
          </w:tcPr>
          <w:p w14:paraId="7EDBFE8D" w14:textId="77777777" w:rsidR="00756439" w:rsidRDefault="00756439" w:rsidP="00756439">
            <w:pPr>
              <w:pStyle w:val="NormalinTable"/>
            </w:pPr>
            <w:r>
              <w:rPr>
                <w:b/>
              </w:rPr>
              <w:t>2903 89 80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C17283" w14:textId="77777777" w:rsidR="00756439" w:rsidRDefault="00756439" w:rsidP="00756439">
            <w:pPr>
              <w:pStyle w:val="NormalinTable"/>
              <w:tabs>
                <w:tab w:val="left" w:pos="1250"/>
              </w:tabs>
            </w:pPr>
            <w:r>
              <w:t>0.00%</w:t>
            </w:r>
          </w:p>
        </w:tc>
      </w:tr>
      <w:tr w:rsidR="00756439" w14:paraId="1B3F6C81" w14:textId="77777777" w:rsidTr="00FC0611">
        <w:trPr>
          <w:cantSplit/>
        </w:trPr>
        <w:tc>
          <w:tcPr>
            <w:tcW w:w="0" w:type="auto"/>
            <w:tcBorders>
              <w:top w:val="single" w:sz="4" w:space="0" w:color="A6A6A6" w:themeColor="background1" w:themeShade="A6"/>
              <w:right w:val="single" w:sz="4" w:space="0" w:color="000000" w:themeColor="text1"/>
            </w:tcBorders>
          </w:tcPr>
          <w:p w14:paraId="5B155225" w14:textId="77777777" w:rsidR="00756439" w:rsidRDefault="00756439" w:rsidP="00756439">
            <w:pPr>
              <w:pStyle w:val="NormalinTable"/>
            </w:pPr>
            <w:r>
              <w:rPr>
                <w:b/>
              </w:rPr>
              <w:t>2903 91 00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FD30A1" w14:textId="77777777" w:rsidR="00756439" w:rsidRDefault="00756439" w:rsidP="00756439">
            <w:pPr>
              <w:pStyle w:val="NormalinTable"/>
              <w:tabs>
                <w:tab w:val="left" w:pos="1250"/>
              </w:tabs>
            </w:pPr>
            <w:r>
              <w:t>0.00%</w:t>
            </w:r>
          </w:p>
        </w:tc>
      </w:tr>
      <w:tr w:rsidR="00756439" w14:paraId="5C5D0545" w14:textId="77777777" w:rsidTr="00FC0611">
        <w:trPr>
          <w:cantSplit/>
        </w:trPr>
        <w:tc>
          <w:tcPr>
            <w:tcW w:w="0" w:type="auto"/>
            <w:tcBorders>
              <w:top w:val="single" w:sz="4" w:space="0" w:color="A6A6A6" w:themeColor="background1" w:themeShade="A6"/>
              <w:right w:val="single" w:sz="4" w:space="0" w:color="000000" w:themeColor="text1"/>
            </w:tcBorders>
          </w:tcPr>
          <w:p w14:paraId="6B32466F" w14:textId="77777777" w:rsidR="00756439" w:rsidRDefault="00756439" w:rsidP="00756439">
            <w:pPr>
              <w:pStyle w:val="NormalinTable"/>
            </w:pPr>
            <w:r>
              <w:rPr>
                <w:b/>
              </w:rPr>
              <w:t>2903 92 00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C50BA9" w14:textId="77777777" w:rsidR="00756439" w:rsidRDefault="00756439" w:rsidP="00756439">
            <w:pPr>
              <w:pStyle w:val="NormalinTable"/>
              <w:tabs>
                <w:tab w:val="left" w:pos="1250"/>
              </w:tabs>
            </w:pPr>
            <w:r>
              <w:t>0.00%</w:t>
            </w:r>
          </w:p>
        </w:tc>
      </w:tr>
      <w:tr w:rsidR="00756439" w14:paraId="047187A2" w14:textId="77777777" w:rsidTr="00FC0611">
        <w:trPr>
          <w:cantSplit/>
        </w:trPr>
        <w:tc>
          <w:tcPr>
            <w:tcW w:w="0" w:type="auto"/>
            <w:tcBorders>
              <w:top w:val="single" w:sz="4" w:space="0" w:color="A6A6A6" w:themeColor="background1" w:themeShade="A6"/>
              <w:right w:val="single" w:sz="4" w:space="0" w:color="000000" w:themeColor="text1"/>
            </w:tcBorders>
          </w:tcPr>
          <w:p w14:paraId="77A00EB8" w14:textId="77777777" w:rsidR="00756439" w:rsidRDefault="00756439" w:rsidP="00756439">
            <w:pPr>
              <w:pStyle w:val="NormalinTable"/>
            </w:pPr>
            <w:r>
              <w:rPr>
                <w:b/>
              </w:rPr>
              <w:t>2903 93 00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6193D7" w14:textId="77777777" w:rsidR="00756439" w:rsidRDefault="00756439" w:rsidP="00756439">
            <w:pPr>
              <w:pStyle w:val="NormalinTable"/>
              <w:tabs>
                <w:tab w:val="left" w:pos="1250"/>
              </w:tabs>
            </w:pPr>
            <w:r>
              <w:t>0.00%</w:t>
            </w:r>
          </w:p>
        </w:tc>
      </w:tr>
      <w:tr w:rsidR="00756439" w14:paraId="20C51012" w14:textId="77777777" w:rsidTr="00FC0611">
        <w:trPr>
          <w:cantSplit/>
        </w:trPr>
        <w:tc>
          <w:tcPr>
            <w:tcW w:w="0" w:type="auto"/>
            <w:tcBorders>
              <w:top w:val="single" w:sz="4" w:space="0" w:color="A6A6A6" w:themeColor="background1" w:themeShade="A6"/>
              <w:right w:val="single" w:sz="4" w:space="0" w:color="000000" w:themeColor="text1"/>
            </w:tcBorders>
          </w:tcPr>
          <w:p w14:paraId="126D143E" w14:textId="77777777" w:rsidR="00756439" w:rsidRDefault="00756439" w:rsidP="00756439">
            <w:pPr>
              <w:pStyle w:val="NormalinTable"/>
            </w:pPr>
            <w:r>
              <w:rPr>
                <w:b/>
              </w:rPr>
              <w:t>2903 94 00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AE3F73" w14:textId="77777777" w:rsidR="00756439" w:rsidRDefault="00756439" w:rsidP="00756439">
            <w:pPr>
              <w:pStyle w:val="NormalinTable"/>
              <w:tabs>
                <w:tab w:val="left" w:pos="1250"/>
              </w:tabs>
            </w:pPr>
            <w:r>
              <w:t>0.00%</w:t>
            </w:r>
          </w:p>
        </w:tc>
      </w:tr>
      <w:tr w:rsidR="00756439" w14:paraId="36C99627" w14:textId="77777777" w:rsidTr="00FC0611">
        <w:trPr>
          <w:cantSplit/>
        </w:trPr>
        <w:tc>
          <w:tcPr>
            <w:tcW w:w="0" w:type="auto"/>
            <w:tcBorders>
              <w:top w:val="single" w:sz="4" w:space="0" w:color="A6A6A6" w:themeColor="background1" w:themeShade="A6"/>
              <w:right w:val="single" w:sz="4" w:space="0" w:color="000000" w:themeColor="text1"/>
            </w:tcBorders>
          </w:tcPr>
          <w:p w14:paraId="43064E97" w14:textId="77777777" w:rsidR="00756439" w:rsidRDefault="00756439" w:rsidP="00756439">
            <w:pPr>
              <w:pStyle w:val="NormalinTable"/>
            </w:pPr>
            <w:r>
              <w:rPr>
                <w:b/>
              </w:rPr>
              <w:t>2903 99 80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01DEB4" w14:textId="77777777" w:rsidR="00756439" w:rsidRDefault="00756439" w:rsidP="00756439">
            <w:pPr>
              <w:pStyle w:val="NormalinTable"/>
              <w:tabs>
                <w:tab w:val="left" w:pos="1250"/>
              </w:tabs>
            </w:pPr>
            <w:r>
              <w:t>0.00%</w:t>
            </w:r>
          </w:p>
        </w:tc>
      </w:tr>
      <w:tr w:rsidR="00756439" w14:paraId="7784A018" w14:textId="77777777" w:rsidTr="00FC0611">
        <w:trPr>
          <w:cantSplit/>
        </w:trPr>
        <w:tc>
          <w:tcPr>
            <w:tcW w:w="0" w:type="auto"/>
            <w:tcBorders>
              <w:top w:val="single" w:sz="4" w:space="0" w:color="A6A6A6" w:themeColor="background1" w:themeShade="A6"/>
              <w:right w:val="single" w:sz="4" w:space="0" w:color="000000" w:themeColor="text1"/>
            </w:tcBorders>
          </w:tcPr>
          <w:p w14:paraId="6E922C2F" w14:textId="77777777" w:rsidR="00756439" w:rsidRDefault="00756439" w:rsidP="00756439">
            <w:pPr>
              <w:pStyle w:val="NormalinTable"/>
            </w:pPr>
            <w:r>
              <w:rPr>
                <w:b/>
              </w:rPr>
              <w:t>2904 00 00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B5F4FE" w14:textId="77777777" w:rsidR="00756439" w:rsidRDefault="00756439" w:rsidP="00756439">
            <w:pPr>
              <w:pStyle w:val="NormalinTable"/>
              <w:tabs>
                <w:tab w:val="left" w:pos="1250"/>
              </w:tabs>
            </w:pPr>
            <w:r>
              <w:t>0.00%</w:t>
            </w:r>
          </w:p>
        </w:tc>
      </w:tr>
      <w:tr w:rsidR="00756439" w14:paraId="3E862498" w14:textId="77777777" w:rsidTr="00FC0611">
        <w:trPr>
          <w:cantSplit/>
        </w:trPr>
        <w:tc>
          <w:tcPr>
            <w:tcW w:w="0" w:type="auto"/>
            <w:tcBorders>
              <w:top w:val="single" w:sz="4" w:space="0" w:color="A6A6A6" w:themeColor="background1" w:themeShade="A6"/>
              <w:right w:val="single" w:sz="4" w:space="0" w:color="000000" w:themeColor="text1"/>
            </w:tcBorders>
          </w:tcPr>
          <w:p w14:paraId="35FEA13F" w14:textId="77777777" w:rsidR="00756439" w:rsidRDefault="00756439" w:rsidP="00756439">
            <w:pPr>
              <w:pStyle w:val="NormalinTable"/>
            </w:pPr>
            <w:r>
              <w:rPr>
                <w:b/>
              </w:rPr>
              <w:t>2905 11 00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7CB05A" w14:textId="77777777" w:rsidR="00756439" w:rsidRDefault="00756439" w:rsidP="00756439">
            <w:pPr>
              <w:pStyle w:val="NormalinTable"/>
              <w:tabs>
                <w:tab w:val="left" w:pos="1250"/>
              </w:tabs>
            </w:pPr>
            <w:r>
              <w:t>0.00%</w:t>
            </w:r>
          </w:p>
        </w:tc>
      </w:tr>
      <w:tr w:rsidR="00756439" w14:paraId="2EC8B86D" w14:textId="77777777" w:rsidTr="00FC0611">
        <w:trPr>
          <w:cantSplit/>
        </w:trPr>
        <w:tc>
          <w:tcPr>
            <w:tcW w:w="0" w:type="auto"/>
            <w:tcBorders>
              <w:top w:val="single" w:sz="4" w:space="0" w:color="A6A6A6" w:themeColor="background1" w:themeShade="A6"/>
              <w:right w:val="single" w:sz="4" w:space="0" w:color="000000" w:themeColor="text1"/>
            </w:tcBorders>
          </w:tcPr>
          <w:p w14:paraId="3B36A207" w14:textId="77777777" w:rsidR="00756439" w:rsidRDefault="00756439" w:rsidP="00756439">
            <w:pPr>
              <w:pStyle w:val="NormalinTable"/>
            </w:pPr>
            <w:r>
              <w:rPr>
                <w:b/>
              </w:rPr>
              <w:t>2905 12 00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F2B2F8" w14:textId="77777777" w:rsidR="00756439" w:rsidRDefault="00756439" w:rsidP="00756439">
            <w:pPr>
              <w:pStyle w:val="NormalinTable"/>
              <w:tabs>
                <w:tab w:val="left" w:pos="1250"/>
              </w:tabs>
            </w:pPr>
            <w:r>
              <w:t>0.00%</w:t>
            </w:r>
          </w:p>
        </w:tc>
      </w:tr>
      <w:tr w:rsidR="00756439" w14:paraId="65B435A7" w14:textId="77777777" w:rsidTr="00FC0611">
        <w:trPr>
          <w:cantSplit/>
        </w:trPr>
        <w:tc>
          <w:tcPr>
            <w:tcW w:w="0" w:type="auto"/>
            <w:tcBorders>
              <w:top w:val="single" w:sz="4" w:space="0" w:color="A6A6A6" w:themeColor="background1" w:themeShade="A6"/>
              <w:right w:val="single" w:sz="4" w:space="0" w:color="000000" w:themeColor="text1"/>
            </w:tcBorders>
          </w:tcPr>
          <w:p w14:paraId="6557E963" w14:textId="77777777" w:rsidR="00756439" w:rsidRDefault="00756439" w:rsidP="00756439">
            <w:pPr>
              <w:pStyle w:val="NormalinTable"/>
            </w:pPr>
            <w:r>
              <w:rPr>
                <w:b/>
              </w:rPr>
              <w:t>2905 13 00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A17937" w14:textId="77777777" w:rsidR="00756439" w:rsidRDefault="00756439" w:rsidP="00756439">
            <w:pPr>
              <w:pStyle w:val="NormalinTable"/>
              <w:tabs>
                <w:tab w:val="left" w:pos="1250"/>
              </w:tabs>
            </w:pPr>
            <w:r>
              <w:t>0.00%</w:t>
            </w:r>
          </w:p>
        </w:tc>
      </w:tr>
      <w:tr w:rsidR="00756439" w14:paraId="6B424A35" w14:textId="77777777" w:rsidTr="00FC0611">
        <w:trPr>
          <w:cantSplit/>
        </w:trPr>
        <w:tc>
          <w:tcPr>
            <w:tcW w:w="0" w:type="auto"/>
            <w:tcBorders>
              <w:top w:val="single" w:sz="4" w:space="0" w:color="A6A6A6" w:themeColor="background1" w:themeShade="A6"/>
              <w:right w:val="single" w:sz="4" w:space="0" w:color="000000" w:themeColor="text1"/>
            </w:tcBorders>
          </w:tcPr>
          <w:p w14:paraId="4D7B3F7A" w14:textId="77777777" w:rsidR="00756439" w:rsidRDefault="00756439" w:rsidP="00756439">
            <w:pPr>
              <w:pStyle w:val="NormalinTable"/>
            </w:pPr>
            <w:r>
              <w:rPr>
                <w:b/>
              </w:rPr>
              <w:t>2905 14 00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3F162C" w14:textId="77777777" w:rsidR="00756439" w:rsidRDefault="00756439" w:rsidP="00756439">
            <w:pPr>
              <w:pStyle w:val="NormalinTable"/>
              <w:tabs>
                <w:tab w:val="left" w:pos="1250"/>
              </w:tabs>
            </w:pPr>
            <w:r>
              <w:t>0.00%</w:t>
            </w:r>
          </w:p>
        </w:tc>
      </w:tr>
      <w:tr w:rsidR="00756439" w14:paraId="6D19FCEE" w14:textId="77777777" w:rsidTr="00FC0611">
        <w:trPr>
          <w:cantSplit/>
        </w:trPr>
        <w:tc>
          <w:tcPr>
            <w:tcW w:w="0" w:type="auto"/>
            <w:tcBorders>
              <w:top w:val="single" w:sz="4" w:space="0" w:color="A6A6A6" w:themeColor="background1" w:themeShade="A6"/>
              <w:right w:val="single" w:sz="4" w:space="0" w:color="000000" w:themeColor="text1"/>
            </w:tcBorders>
          </w:tcPr>
          <w:p w14:paraId="6925C43E" w14:textId="77777777" w:rsidR="00756439" w:rsidRDefault="00756439" w:rsidP="00756439">
            <w:pPr>
              <w:pStyle w:val="NormalinTable"/>
            </w:pPr>
            <w:r>
              <w:rPr>
                <w:b/>
              </w:rPr>
              <w:t>2905 16 85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E67B6D" w14:textId="77777777" w:rsidR="00756439" w:rsidRDefault="00756439" w:rsidP="00756439">
            <w:pPr>
              <w:pStyle w:val="NormalinTable"/>
              <w:tabs>
                <w:tab w:val="left" w:pos="1250"/>
              </w:tabs>
            </w:pPr>
            <w:r>
              <w:t>0.00%</w:t>
            </w:r>
          </w:p>
        </w:tc>
      </w:tr>
      <w:tr w:rsidR="00756439" w14:paraId="021C7630" w14:textId="77777777" w:rsidTr="00FC0611">
        <w:trPr>
          <w:cantSplit/>
        </w:trPr>
        <w:tc>
          <w:tcPr>
            <w:tcW w:w="0" w:type="auto"/>
            <w:tcBorders>
              <w:top w:val="single" w:sz="4" w:space="0" w:color="A6A6A6" w:themeColor="background1" w:themeShade="A6"/>
              <w:right w:val="single" w:sz="4" w:space="0" w:color="000000" w:themeColor="text1"/>
            </w:tcBorders>
          </w:tcPr>
          <w:p w14:paraId="19092BBA" w14:textId="77777777" w:rsidR="00756439" w:rsidRDefault="00756439" w:rsidP="00756439">
            <w:pPr>
              <w:pStyle w:val="NormalinTable"/>
            </w:pPr>
            <w:r>
              <w:rPr>
                <w:b/>
              </w:rPr>
              <w:t>2905 17 00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DF3C64" w14:textId="77777777" w:rsidR="00756439" w:rsidRDefault="00756439" w:rsidP="00756439">
            <w:pPr>
              <w:pStyle w:val="NormalinTable"/>
              <w:tabs>
                <w:tab w:val="left" w:pos="1250"/>
              </w:tabs>
            </w:pPr>
            <w:r>
              <w:t>0.00%</w:t>
            </w:r>
          </w:p>
        </w:tc>
      </w:tr>
      <w:tr w:rsidR="00756439" w14:paraId="5CE32E6B" w14:textId="77777777" w:rsidTr="00FC0611">
        <w:trPr>
          <w:cantSplit/>
        </w:trPr>
        <w:tc>
          <w:tcPr>
            <w:tcW w:w="0" w:type="auto"/>
            <w:tcBorders>
              <w:top w:val="single" w:sz="4" w:space="0" w:color="A6A6A6" w:themeColor="background1" w:themeShade="A6"/>
              <w:right w:val="single" w:sz="4" w:space="0" w:color="000000" w:themeColor="text1"/>
            </w:tcBorders>
          </w:tcPr>
          <w:p w14:paraId="18EEC936" w14:textId="77777777" w:rsidR="00756439" w:rsidRDefault="00756439" w:rsidP="00756439">
            <w:pPr>
              <w:pStyle w:val="NormalinTable"/>
            </w:pPr>
            <w:r>
              <w:rPr>
                <w:b/>
              </w:rPr>
              <w:t>2905 19 00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A9D1D2" w14:textId="77777777" w:rsidR="00756439" w:rsidRDefault="00756439" w:rsidP="00756439">
            <w:pPr>
              <w:pStyle w:val="NormalinTable"/>
              <w:tabs>
                <w:tab w:val="left" w:pos="1250"/>
              </w:tabs>
            </w:pPr>
            <w:r>
              <w:t>0.00%</w:t>
            </w:r>
          </w:p>
        </w:tc>
      </w:tr>
      <w:tr w:rsidR="00756439" w14:paraId="64A86207" w14:textId="77777777" w:rsidTr="00FC0611">
        <w:trPr>
          <w:cantSplit/>
        </w:trPr>
        <w:tc>
          <w:tcPr>
            <w:tcW w:w="0" w:type="auto"/>
            <w:tcBorders>
              <w:top w:val="single" w:sz="4" w:space="0" w:color="A6A6A6" w:themeColor="background1" w:themeShade="A6"/>
              <w:right w:val="single" w:sz="4" w:space="0" w:color="000000" w:themeColor="text1"/>
            </w:tcBorders>
          </w:tcPr>
          <w:p w14:paraId="1278A381" w14:textId="77777777" w:rsidR="00756439" w:rsidRDefault="00756439" w:rsidP="00756439">
            <w:pPr>
              <w:pStyle w:val="NormalinTable"/>
            </w:pPr>
            <w:r>
              <w:rPr>
                <w:b/>
              </w:rPr>
              <w:t>2905 22 00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3D2B" w14:textId="77777777" w:rsidR="00756439" w:rsidRDefault="00756439" w:rsidP="00756439">
            <w:pPr>
              <w:pStyle w:val="NormalinTable"/>
              <w:tabs>
                <w:tab w:val="left" w:pos="1250"/>
              </w:tabs>
            </w:pPr>
            <w:r>
              <w:t>0.00%</w:t>
            </w:r>
          </w:p>
        </w:tc>
      </w:tr>
      <w:tr w:rsidR="00756439" w14:paraId="4260A006" w14:textId="77777777" w:rsidTr="00FC0611">
        <w:trPr>
          <w:cantSplit/>
        </w:trPr>
        <w:tc>
          <w:tcPr>
            <w:tcW w:w="0" w:type="auto"/>
            <w:tcBorders>
              <w:top w:val="single" w:sz="4" w:space="0" w:color="A6A6A6" w:themeColor="background1" w:themeShade="A6"/>
              <w:right w:val="single" w:sz="4" w:space="0" w:color="000000" w:themeColor="text1"/>
            </w:tcBorders>
          </w:tcPr>
          <w:p w14:paraId="2AC5845B" w14:textId="77777777" w:rsidR="00756439" w:rsidRDefault="00756439" w:rsidP="00756439">
            <w:pPr>
              <w:pStyle w:val="NormalinTable"/>
            </w:pPr>
            <w:r>
              <w:rPr>
                <w:b/>
              </w:rPr>
              <w:t>2905 29 00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735A6B" w14:textId="77777777" w:rsidR="00756439" w:rsidRDefault="00756439" w:rsidP="00756439">
            <w:pPr>
              <w:pStyle w:val="NormalinTable"/>
              <w:tabs>
                <w:tab w:val="left" w:pos="1250"/>
              </w:tabs>
            </w:pPr>
            <w:r>
              <w:t>0.00%</w:t>
            </w:r>
          </w:p>
        </w:tc>
      </w:tr>
      <w:tr w:rsidR="00756439" w14:paraId="7ED0758D" w14:textId="77777777" w:rsidTr="00FC0611">
        <w:trPr>
          <w:cantSplit/>
        </w:trPr>
        <w:tc>
          <w:tcPr>
            <w:tcW w:w="0" w:type="auto"/>
            <w:tcBorders>
              <w:top w:val="single" w:sz="4" w:space="0" w:color="A6A6A6" w:themeColor="background1" w:themeShade="A6"/>
              <w:right w:val="single" w:sz="4" w:space="0" w:color="000000" w:themeColor="text1"/>
            </w:tcBorders>
          </w:tcPr>
          <w:p w14:paraId="0FE7E86A" w14:textId="77777777" w:rsidR="00756439" w:rsidRDefault="00756439" w:rsidP="00756439">
            <w:pPr>
              <w:pStyle w:val="NormalinTable"/>
            </w:pPr>
            <w:r>
              <w:rPr>
                <w:b/>
              </w:rPr>
              <w:t>2905 31 00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CBE301" w14:textId="77777777" w:rsidR="00756439" w:rsidRDefault="00756439" w:rsidP="00756439">
            <w:pPr>
              <w:pStyle w:val="NormalinTable"/>
              <w:tabs>
                <w:tab w:val="left" w:pos="1250"/>
              </w:tabs>
            </w:pPr>
            <w:r>
              <w:t>0.00%</w:t>
            </w:r>
          </w:p>
        </w:tc>
      </w:tr>
      <w:tr w:rsidR="00756439" w14:paraId="14AD4B28" w14:textId="77777777" w:rsidTr="00FC0611">
        <w:trPr>
          <w:cantSplit/>
        </w:trPr>
        <w:tc>
          <w:tcPr>
            <w:tcW w:w="0" w:type="auto"/>
            <w:tcBorders>
              <w:top w:val="single" w:sz="4" w:space="0" w:color="A6A6A6" w:themeColor="background1" w:themeShade="A6"/>
              <w:right w:val="single" w:sz="4" w:space="0" w:color="000000" w:themeColor="text1"/>
            </w:tcBorders>
          </w:tcPr>
          <w:p w14:paraId="1E3A9A69" w14:textId="77777777" w:rsidR="00756439" w:rsidRDefault="00756439" w:rsidP="00756439">
            <w:pPr>
              <w:pStyle w:val="NormalinTable"/>
            </w:pPr>
            <w:r>
              <w:rPr>
                <w:b/>
              </w:rPr>
              <w:t>2905 32 00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426F1B" w14:textId="77777777" w:rsidR="00756439" w:rsidRDefault="00756439" w:rsidP="00756439">
            <w:pPr>
              <w:pStyle w:val="NormalinTable"/>
              <w:tabs>
                <w:tab w:val="left" w:pos="1250"/>
              </w:tabs>
            </w:pPr>
            <w:r>
              <w:t>0.00%</w:t>
            </w:r>
          </w:p>
        </w:tc>
      </w:tr>
      <w:tr w:rsidR="00756439" w14:paraId="394468ED" w14:textId="77777777" w:rsidTr="00FC0611">
        <w:trPr>
          <w:cantSplit/>
        </w:trPr>
        <w:tc>
          <w:tcPr>
            <w:tcW w:w="0" w:type="auto"/>
            <w:tcBorders>
              <w:top w:val="single" w:sz="4" w:space="0" w:color="A6A6A6" w:themeColor="background1" w:themeShade="A6"/>
              <w:right w:val="single" w:sz="4" w:space="0" w:color="000000" w:themeColor="text1"/>
            </w:tcBorders>
          </w:tcPr>
          <w:p w14:paraId="57290A08" w14:textId="77777777" w:rsidR="00756439" w:rsidRDefault="00756439" w:rsidP="00756439">
            <w:pPr>
              <w:pStyle w:val="NormalinTable"/>
            </w:pPr>
            <w:r>
              <w:rPr>
                <w:b/>
              </w:rPr>
              <w:t>2905 39 26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72C034" w14:textId="77777777" w:rsidR="00756439" w:rsidRDefault="00756439" w:rsidP="00756439">
            <w:pPr>
              <w:pStyle w:val="NormalinTable"/>
              <w:tabs>
                <w:tab w:val="left" w:pos="1250"/>
              </w:tabs>
            </w:pPr>
            <w:r>
              <w:t>0.00%</w:t>
            </w:r>
          </w:p>
        </w:tc>
      </w:tr>
      <w:tr w:rsidR="00756439" w14:paraId="6607D69B" w14:textId="77777777" w:rsidTr="00FC0611">
        <w:trPr>
          <w:cantSplit/>
        </w:trPr>
        <w:tc>
          <w:tcPr>
            <w:tcW w:w="0" w:type="auto"/>
            <w:tcBorders>
              <w:top w:val="single" w:sz="4" w:space="0" w:color="A6A6A6" w:themeColor="background1" w:themeShade="A6"/>
              <w:right w:val="single" w:sz="4" w:space="0" w:color="000000" w:themeColor="text1"/>
            </w:tcBorders>
          </w:tcPr>
          <w:p w14:paraId="107A245E" w14:textId="77777777" w:rsidR="00756439" w:rsidRDefault="00756439" w:rsidP="00756439">
            <w:pPr>
              <w:pStyle w:val="NormalinTable"/>
            </w:pPr>
            <w:r>
              <w:rPr>
                <w:b/>
              </w:rPr>
              <w:t>2905 39 28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D1DC93" w14:textId="77777777" w:rsidR="00756439" w:rsidRDefault="00756439" w:rsidP="00756439">
            <w:pPr>
              <w:pStyle w:val="NormalinTable"/>
              <w:tabs>
                <w:tab w:val="left" w:pos="1250"/>
              </w:tabs>
            </w:pPr>
            <w:r>
              <w:t>0.00%</w:t>
            </w:r>
          </w:p>
        </w:tc>
      </w:tr>
      <w:tr w:rsidR="00756439" w14:paraId="1B09D729" w14:textId="77777777" w:rsidTr="00FC0611">
        <w:trPr>
          <w:cantSplit/>
        </w:trPr>
        <w:tc>
          <w:tcPr>
            <w:tcW w:w="0" w:type="auto"/>
            <w:tcBorders>
              <w:top w:val="single" w:sz="4" w:space="0" w:color="A6A6A6" w:themeColor="background1" w:themeShade="A6"/>
              <w:right w:val="single" w:sz="4" w:space="0" w:color="000000" w:themeColor="text1"/>
            </w:tcBorders>
          </w:tcPr>
          <w:p w14:paraId="55C0E507" w14:textId="77777777" w:rsidR="00756439" w:rsidRDefault="00756439" w:rsidP="00756439">
            <w:pPr>
              <w:pStyle w:val="NormalinTable"/>
            </w:pPr>
            <w:r>
              <w:rPr>
                <w:b/>
              </w:rPr>
              <w:t>2905 39 95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1F2CE2" w14:textId="77777777" w:rsidR="00756439" w:rsidRDefault="00756439" w:rsidP="00756439">
            <w:pPr>
              <w:pStyle w:val="NormalinTable"/>
              <w:tabs>
                <w:tab w:val="left" w:pos="1250"/>
              </w:tabs>
            </w:pPr>
            <w:r>
              <w:t>0.00%</w:t>
            </w:r>
          </w:p>
        </w:tc>
      </w:tr>
      <w:tr w:rsidR="00756439" w14:paraId="1BB0469C" w14:textId="77777777" w:rsidTr="00FC0611">
        <w:trPr>
          <w:cantSplit/>
        </w:trPr>
        <w:tc>
          <w:tcPr>
            <w:tcW w:w="0" w:type="auto"/>
            <w:tcBorders>
              <w:top w:val="single" w:sz="4" w:space="0" w:color="A6A6A6" w:themeColor="background1" w:themeShade="A6"/>
              <w:right w:val="single" w:sz="4" w:space="0" w:color="000000" w:themeColor="text1"/>
            </w:tcBorders>
          </w:tcPr>
          <w:p w14:paraId="638FF970" w14:textId="77777777" w:rsidR="00756439" w:rsidRDefault="00756439" w:rsidP="00756439">
            <w:pPr>
              <w:pStyle w:val="NormalinTable"/>
            </w:pPr>
            <w:r>
              <w:rPr>
                <w:b/>
              </w:rPr>
              <w:t>2905 41 00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612AB6" w14:textId="77777777" w:rsidR="00756439" w:rsidRDefault="00756439" w:rsidP="00756439">
            <w:pPr>
              <w:pStyle w:val="NormalinTable"/>
              <w:tabs>
                <w:tab w:val="left" w:pos="1250"/>
              </w:tabs>
            </w:pPr>
            <w:r>
              <w:t>0.00%</w:t>
            </w:r>
          </w:p>
        </w:tc>
      </w:tr>
      <w:tr w:rsidR="00756439" w14:paraId="32473360" w14:textId="77777777" w:rsidTr="00FC0611">
        <w:trPr>
          <w:cantSplit/>
        </w:trPr>
        <w:tc>
          <w:tcPr>
            <w:tcW w:w="0" w:type="auto"/>
            <w:tcBorders>
              <w:top w:val="single" w:sz="4" w:space="0" w:color="A6A6A6" w:themeColor="background1" w:themeShade="A6"/>
              <w:right w:val="single" w:sz="4" w:space="0" w:color="000000" w:themeColor="text1"/>
            </w:tcBorders>
          </w:tcPr>
          <w:p w14:paraId="549194E1" w14:textId="77777777" w:rsidR="00756439" w:rsidRDefault="00756439" w:rsidP="00756439">
            <w:pPr>
              <w:pStyle w:val="NormalinTable"/>
            </w:pPr>
            <w:r>
              <w:rPr>
                <w:b/>
              </w:rPr>
              <w:t>2905 42 00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095D24" w14:textId="77777777" w:rsidR="00756439" w:rsidRDefault="00756439" w:rsidP="00756439">
            <w:pPr>
              <w:pStyle w:val="NormalinTable"/>
              <w:tabs>
                <w:tab w:val="left" w:pos="1250"/>
              </w:tabs>
            </w:pPr>
            <w:r>
              <w:t>0.00%</w:t>
            </w:r>
          </w:p>
        </w:tc>
      </w:tr>
      <w:tr w:rsidR="00756439" w14:paraId="419D1AD6" w14:textId="77777777" w:rsidTr="00FC0611">
        <w:trPr>
          <w:cantSplit/>
        </w:trPr>
        <w:tc>
          <w:tcPr>
            <w:tcW w:w="0" w:type="auto"/>
            <w:tcBorders>
              <w:top w:val="single" w:sz="4" w:space="0" w:color="A6A6A6" w:themeColor="background1" w:themeShade="A6"/>
              <w:right w:val="single" w:sz="4" w:space="0" w:color="000000" w:themeColor="text1"/>
            </w:tcBorders>
          </w:tcPr>
          <w:p w14:paraId="708AC91B" w14:textId="77777777" w:rsidR="00756439" w:rsidRDefault="00756439" w:rsidP="00756439">
            <w:pPr>
              <w:pStyle w:val="NormalinTable"/>
            </w:pPr>
            <w:r>
              <w:rPr>
                <w:b/>
              </w:rPr>
              <w:t>2905 45 00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520BD8" w14:textId="77777777" w:rsidR="00756439" w:rsidRDefault="00756439" w:rsidP="00756439">
            <w:pPr>
              <w:pStyle w:val="NormalinTable"/>
              <w:tabs>
                <w:tab w:val="left" w:pos="1250"/>
              </w:tabs>
            </w:pPr>
            <w:r>
              <w:t>0.00%</w:t>
            </w:r>
          </w:p>
        </w:tc>
      </w:tr>
      <w:tr w:rsidR="00756439" w14:paraId="564AFB17" w14:textId="77777777" w:rsidTr="00FC0611">
        <w:trPr>
          <w:cantSplit/>
        </w:trPr>
        <w:tc>
          <w:tcPr>
            <w:tcW w:w="0" w:type="auto"/>
            <w:tcBorders>
              <w:top w:val="single" w:sz="4" w:space="0" w:color="A6A6A6" w:themeColor="background1" w:themeShade="A6"/>
              <w:right w:val="single" w:sz="4" w:space="0" w:color="000000" w:themeColor="text1"/>
            </w:tcBorders>
          </w:tcPr>
          <w:p w14:paraId="431B5484" w14:textId="77777777" w:rsidR="00756439" w:rsidRDefault="00756439" w:rsidP="00756439">
            <w:pPr>
              <w:pStyle w:val="NormalinTable"/>
            </w:pPr>
            <w:r>
              <w:rPr>
                <w:b/>
              </w:rPr>
              <w:t>2905 49 00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861E74" w14:textId="77777777" w:rsidR="00756439" w:rsidRDefault="00756439" w:rsidP="00756439">
            <w:pPr>
              <w:pStyle w:val="NormalinTable"/>
              <w:tabs>
                <w:tab w:val="left" w:pos="1250"/>
              </w:tabs>
            </w:pPr>
            <w:r>
              <w:t>0.00%</w:t>
            </w:r>
          </w:p>
        </w:tc>
      </w:tr>
      <w:tr w:rsidR="00756439" w14:paraId="4E5B6444" w14:textId="77777777" w:rsidTr="00FC0611">
        <w:trPr>
          <w:cantSplit/>
        </w:trPr>
        <w:tc>
          <w:tcPr>
            <w:tcW w:w="0" w:type="auto"/>
            <w:tcBorders>
              <w:top w:val="single" w:sz="4" w:space="0" w:color="A6A6A6" w:themeColor="background1" w:themeShade="A6"/>
              <w:right w:val="single" w:sz="4" w:space="0" w:color="000000" w:themeColor="text1"/>
            </w:tcBorders>
          </w:tcPr>
          <w:p w14:paraId="158F8EFA" w14:textId="77777777" w:rsidR="00756439" w:rsidRDefault="00756439" w:rsidP="00756439">
            <w:pPr>
              <w:pStyle w:val="NormalinTable"/>
            </w:pPr>
            <w:r>
              <w:rPr>
                <w:b/>
              </w:rPr>
              <w:t>2905 59 98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6CDCB2" w14:textId="77777777" w:rsidR="00756439" w:rsidRDefault="00756439" w:rsidP="00756439">
            <w:pPr>
              <w:pStyle w:val="NormalinTable"/>
              <w:tabs>
                <w:tab w:val="left" w:pos="1250"/>
              </w:tabs>
            </w:pPr>
            <w:r>
              <w:t>0.00%</w:t>
            </w:r>
          </w:p>
        </w:tc>
      </w:tr>
      <w:tr w:rsidR="00756439" w14:paraId="491AB998" w14:textId="77777777" w:rsidTr="00FC0611">
        <w:trPr>
          <w:cantSplit/>
        </w:trPr>
        <w:tc>
          <w:tcPr>
            <w:tcW w:w="0" w:type="auto"/>
            <w:tcBorders>
              <w:top w:val="single" w:sz="4" w:space="0" w:color="A6A6A6" w:themeColor="background1" w:themeShade="A6"/>
              <w:right w:val="single" w:sz="4" w:space="0" w:color="000000" w:themeColor="text1"/>
            </w:tcBorders>
          </w:tcPr>
          <w:p w14:paraId="2322691C" w14:textId="77777777" w:rsidR="00756439" w:rsidRDefault="00756439" w:rsidP="00756439">
            <w:pPr>
              <w:pStyle w:val="NormalinTable"/>
            </w:pPr>
            <w:r>
              <w:rPr>
                <w:b/>
              </w:rPr>
              <w:t>2906 11 00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2719EE" w14:textId="77777777" w:rsidR="00756439" w:rsidRDefault="00756439" w:rsidP="00756439">
            <w:pPr>
              <w:pStyle w:val="NormalinTable"/>
              <w:tabs>
                <w:tab w:val="left" w:pos="1250"/>
              </w:tabs>
            </w:pPr>
            <w:r>
              <w:t>0.00%</w:t>
            </w:r>
          </w:p>
        </w:tc>
      </w:tr>
      <w:tr w:rsidR="00756439" w14:paraId="6BF53D46" w14:textId="77777777" w:rsidTr="00FC0611">
        <w:trPr>
          <w:cantSplit/>
        </w:trPr>
        <w:tc>
          <w:tcPr>
            <w:tcW w:w="0" w:type="auto"/>
            <w:tcBorders>
              <w:top w:val="single" w:sz="4" w:space="0" w:color="A6A6A6" w:themeColor="background1" w:themeShade="A6"/>
              <w:right w:val="single" w:sz="4" w:space="0" w:color="000000" w:themeColor="text1"/>
            </w:tcBorders>
          </w:tcPr>
          <w:p w14:paraId="214ED90F" w14:textId="77777777" w:rsidR="00756439" w:rsidRDefault="00756439" w:rsidP="00756439">
            <w:pPr>
              <w:pStyle w:val="NormalinTable"/>
            </w:pPr>
            <w:r>
              <w:rPr>
                <w:b/>
              </w:rPr>
              <w:t>2906 12 00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E9C9F2" w14:textId="77777777" w:rsidR="00756439" w:rsidRDefault="00756439" w:rsidP="00756439">
            <w:pPr>
              <w:pStyle w:val="NormalinTable"/>
              <w:tabs>
                <w:tab w:val="left" w:pos="1250"/>
              </w:tabs>
            </w:pPr>
            <w:r>
              <w:t>0.00%</w:t>
            </w:r>
          </w:p>
        </w:tc>
      </w:tr>
      <w:tr w:rsidR="00756439" w14:paraId="35B79926" w14:textId="77777777" w:rsidTr="00FC0611">
        <w:trPr>
          <w:cantSplit/>
        </w:trPr>
        <w:tc>
          <w:tcPr>
            <w:tcW w:w="0" w:type="auto"/>
            <w:tcBorders>
              <w:top w:val="single" w:sz="4" w:space="0" w:color="A6A6A6" w:themeColor="background1" w:themeShade="A6"/>
              <w:right w:val="single" w:sz="4" w:space="0" w:color="000000" w:themeColor="text1"/>
            </w:tcBorders>
          </w:tcPr>
          <w:p w14:paraId="3A3CAA01" w14:textId="77777777" w:rsidR="00756439" w:rsidRDefault="00756439" w:rsidP="00756439">
            <w:pPr>
              <w:pStyle w:val="NormalinTable"/>
            </w:pPr>
            <w:r>
              <w:rPr>
                <w:b/>
              </w:rPr>
              <w:t>2906 13 10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52C0B4" w14:textId="77777777" w:rsidR="00756439" w:rsidRDefault="00756439" w:rsidP="00756439">
            <w:pPr>
              <w:pStyle w:val="NormalinTable"/>
              <w:tabs>
                <w:tab w:val="left" w:pos="1250"/>
              </w:tabs>
            </w:pPr>
            <w:r>
              <w:t>0.00%</w:t>
            </w:r>
          </w:p>
        </w:tc>
      </w:tr>
      <w:tr w:rsidR="00756439" w14:paraId="6FF6F3C5" w14:textId="77777777" w:rsidTr="00FC0611">
        <w:trPr>
          <w:cantSplit/>
        </w:trPr>
        <w:tc>
          <w:tcPr>
            <w:tcW w:w="0" w:type="auto"/>
            <w:tcBorders>
              <w:top w:val="single" w:sz="4" w:space="0" w:color="A6A6A6" w:themeColor="background1" w:themeShade="A6"/>
              <w:right w:val="single" w:sz="4" w:space="0" w:color="000000" w:themeColor="text1"/>
            </w:tcBorders>
          </w:tcPr>
          <w:p w14:paraId="5F7B25E3" w14:textId="77777777" w:rsidR="00756439" w:rsidRDefault="00756439" w:rsidP="00756439">
            <w:pPr>
              <w:pStyle w:val="NormalinTable"/>
            </w:pPr>
            <w:r>
              <w:rPr>
                <w:b/>
              </w:rPr>
              <w:t>2906 19 00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696290" w14:textId="77777777" w:rsidR="00756439" w:rsidRDefault="00756439" w:rsidP="00756439">
            <w:pPr>
              <w:pStyle w:val="NormalinTable"/>
              <w:tabs>
                <w:tab w:val="left" w:pos="1250"/>
              </w:tabs>
            </w:pPr>
            <w:r>
              <w:t>0.00%</w:t>
            </w:r>
          </w:p>
        </w:tc>
      </w:tr>
      <w:tr w:rsidR="00756439" w14:paraId="0F746507" w14:textId="77777777" w:rsidTr="00FC0611">
        <w:trPr>
          <w:cantSplit/>
        </w:trPr>
        <w:tc>
          <w:tcPr>
            <w:tcW w:w="0" w:type="auto"/>
            <w:tcBorders>
              <w:top w:val="single" w:sz="4" w:space="0" w:color="A6A6A6" w:themeColor="background1" w:themeShade="A6"/>
              <w:right w:val="single" w:sz="4" w:space="0" w:color="000000" w:themeColor="text1"/>
            </w:tcBorders>
          </w:tcPr>
          <w:p w14:paraId="6FF2B504" w14:textId="77777777" w:rsidR="00756439" w:rsidRDefault="00756439" w:rsidP="00756439">
            <w:pPr>
              <w:pStyle w:val="NormalinTable"/>
            </w:pPr>
            <w:r>
              <w:rPr>
                <w:b/>
              </w:rPr>
              <w:t>2906 21 00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173C62" w14:textId="77777777" w:rsidR="00756439" w:rsidRDefault="00756439" w:rsidP="00756439">
            <w:pPr>
              <w:pStyle w:val="NormalinTable"/>
              <w:tabs>
                <w:tab w:val="left" w:pos="1250"/>
              </w:tabs>
            </w:pPr>
            <w:r>
              <w:t>0.00%</w:t>
            </w:r>
          </w:p>
        </w:tc>
      </w:tr>
      <w:tr w:rsidR="00756439" w14:paraId="6C57590E" w14:textId="77777777" w:rsidTr="00FC0611">
        <w:trPr>
          <w:cantSplit/>
        </w:trPr>
        <w:tc>
          <w:tcPr>
            <w:tcW w:w="0" w:type="auto"/>
            <w:tcBorders>
              <w:top w:val="single" w:sz="4" w:space="0" w:color="A6A6A6" w:themeColor="background1" w:themeShade="A6"/>
              <w:right w:val="single" w:sz="4" w:space="0" w:color="000000" w:themeColor="text1"/>
            </w:tcBorders>
          </w:tcPr>
          <w:p w14:paraId="7F5486D2" w14:textId="77777777" w:rsidR="00756439" w:rsidRDefault="00756439" w:rsidP="00756439">
            <w:pPr>
              <w:pStyle w:val="NormalinTable"/>
            </w:pPr>
            <w:r>
              <w:rPr>
                <w:b/>
              </w:rPr>
              <w:t>2906 29 00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C518DA" w14:textId="77777777" w:rsidR="00756439" w:rsidRDefault="00756439" w:rsidP="00756439">
            <w:pPr>
              <w:pStyle w:val="NormalinTable"/>
              <w:tabs>
                <w:tab w:val="left" w:pos="1250"/>
              </w:tabs>
            </w:pPr>
            <w:r>
              <w:t>0.00%</w:t>
            </w:r>
          </w:p>
        </w:tc>
      </w:tr>
      <w:tr w:rsidR="00756439" w14:paraId="2778A0B0" w14:textId="77777777" w:rsidTr="00FC0611">
        <w:trPr>
          <w:cantSplit/>
        </w:trPr>
        <w:tc>
          <w:tcPr>
            <w:tcW w:w="0" w:type="auto"/>
            <w:tcBorders>
              <w:top w:val="single" w:sz="4" w:space="0" w:color="A6A6A6" w:themeColor="background1" w:themeShade="A6"/>
              <w:right w:val="single" w:sz="4" w:space="0" w:color="000000" w:themeColor="text1"/>
            </w:tcBorders>
          </w:tcPr>
          <w:p w14:paraId="6E006392" w14:textId="77777777" w:rsidR="00756439" w:rsidRDefault="00756439" w:rsidP="00756439">
            <w:pPr>
              <w:pStyle w:val="NormalinTable"/>
            </w:pPr>
            <w:r>
              <w:rPr>
                <w:b/>
              </w:rPr>
              <w:t>2907 11 00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F8D10D" w14:textId="77777777" w:rsidR="00756439" w:rsidRDefault="00756439" w:rsidP="00756439">
            <w:pPr>
              <w:pStyle w:val="NormalinTable"/>
              <w:tabs>
                <w:tab w:val="left" w:pos="1250"/>
              </w:tabs>
            </w:pPr>
            <w:r>
              <w:t>0.00%</w:t>
            </w:r>
          </w:p>
        </w:tc>
      </w:tr>
      <w:tr w:rsidR="00756439" w14:paraId="57395818" w14:textId="77777777" w:rsidTr="00FC0611">
        <w:trPr>
          <w:cantSplit/>
        </w:trPr>
        <w:tc>
          <w:tcPr>
            <w:tcW w:w="0" w:type="auto"/>
            <w:tcBorders>
              <w:top w:val="single" w:sz="4" w:space="0" w:color="A6A6A6" w:themeColor="background1" w:themeShade="A6"/>
              <w:right w:val="single" w:sz="4" w:space="0" w:color="000000" w:themeColor="text1"/>
            </w:tcBorders>
          </w:tcPr>
          <w:p w14:paraId="59B945EB" w14:textId="77777777" w:rsidR="00756439" w:rsidRDefault="00756439" w:rsidP="00756439">
            <w:pPr>
              <w:pStyle w:val="NormalinTable"/>
            </w:pPr>
            <w:r>
              <w:rPr>
                <w:b/>
              </w:rPr>
              <w:t>2907 12 00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BC3B3D" w14:textId="77777777" w:rsidR="00756439" w:rsidRDefault="00756439" w:rsidP="00756439">
            <w:pPr>
              <w:pStyle w:val="NormalinTable"/>
              <w:tabs>
                <w:tab w:val="left" w:pos="1250"/>
              </w:tabs>
            </w:pPr>
            <w:r>
              <w:t>0.00%</w:t>
            </w:r>
          </w:p>
        </w:tc>
      </w:tr>
      <w:tr w:rsidR="00756439" w14:paraId="2648F408" w14:textId="77777777" w:rsidTr="00FC0611">
        <w:trPr>
          <w:cantSplit/>
        </w:trPr>
        <w:tc>
          <w:tcPr>
            <w:tcW w:w="0" w:type="auto"/>
            <w:tcBorders>
              <w:top w:val="single" w:sz="4" w:space="0" w:color="A6A6A6" w:themeColor="background1" w:themeShade="A6"/>
              <w:right w:val="single" w:sz="4" w:space="0" w:color="000000" w:themeColor="text1"/>
            </w:tcBorders>
          </w:tcPr>
          <w:p w14:paraId="4DF56EC1" w14:textId="77777777" w:rsidR="00756439" w:rsidRDefault="00756439" w:rsidP="00756439">
            <w:pPr>
              <w:pStyle w:val="NormalinTable"/>
            </w:pPr>
            <w:r>
              <w:rPr>
                <w:b/>
              </w:rPr>
              <w:t>2907 13 00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A6BA61" w14:textId="77777777" w:rsidR="00756439" w:rsidRDefault="00756439" w:rsidP="00756439">
            <w:pPr>
              <w:pStyle w:val="NormalinTable"/>
              <w:tabs>
                <w:tab w:val="left" w:pos="1250"/>
              </w:tabs>
            </w:pPr>
            <w:r>
              <w:t>0.00%</w:t>
            </w:r>
          </w:p>
        </w:tc>
      </w:tr>
      <w:tr w:rsidR="00756439" w14:paraId="56614227" w14:textId="77777777" w:rsidTr="00FC0611">
        <w:trPr>
          <w:cantSplit/>
        </w:trPr>
        <w:tc>
          <w:tcPr>
            <w:tcW w:w="0" w:type="auto"/>
            <w:tcBorders>
              <w:top w:val="single" w:sz="4" w:space="0" w:color="A6A6A6" w:themeColor="background1" w:themeShade="A6"/>
              <w:right w:val="single" w:sz="4" w:space="0" w:color="000000" w:themeColor="text1"/>
            </w:tcBorders>
          </w:tcPr>
          <w:p w14:paraId="57C693BF" w14:textId="77777777" w:rsidR="00756439" w:rsidRDefault="00756439" w:rsidP="00756439">
            <w:pPr>
              <w:pStyle w:val="NormalinTable"/>
            </w:pPr>
            <w:r>
              <w:rPr>
                <w:b/>
              </w:rPr>
              <w:t>2907 15 90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1EF31B" w14:textId="77777777" w:rsidR="00756439" w:rsidRDefault="00756439" w:rsidP="00756439">
            <w:pPr>
              <w:pStyle w:val="NormalinTable"/>
              <w:tabs>
                <w:tab w:val="left" w:pos="1250"/>
              </w:tabs>
            </w:pPr>
            <w:r>
              <w:t>0.00%</w:t>
            </w:r>
          </w:p>
        </w:tc>
      </w:tr>
      <w:tr w:rsidR="00756439" w14:paraId="14E188F8" w14:textId="77777777" w:rsidTr="00FC0611">
        <w:trPr>
          <w:cantSplit/>
        </w:trPr>
        <w:tc>
          <w:tcPr>
            <w:tcW w:w="0" w:type="auto"/>
            <w:tcBorders>
              <w:top w:val="single" w:sz="4" w:space="0" w:color="A6A6A6" w:themeColor="background1" w:themeShade="A6"/>
              <w:right w:val="single" w:sz="4" w:space="0" w:color="000000" w:themeColor="text1"/>
            </w:tcBorders>
          </w:tcPr>
          <w:p w14:paraId="6C33A902" w14:textId="77777777" w:rsidR="00756439" w:rsidRDefault="00756439" w:rsidP="00756439">
            <w:pPr>
              <w:pStyle w:val="NormalinTable"/>
            </w:pPr>
            <w:r>
              <w:rPr>
                <w:b/>
              </w:rPr>
              <w:t>2907 19 00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E79F93" w14:textId="77777777" w:rsidR="00756439" w:rsidRDefault="00756439" w:rsidP="00756439">
            <w:pPr>
              <w:pStyle w:val="NormalinTable"/>
              <w:tabs>
                <w:tab w:val="left" w:pos="1250"/>
              </w:tabs>
            </w:pPr>
            <w:r>
              <w:t>0.00%</w:t>
            </w:r>
          </w:p>
        </w:tc>
      </w:tr>
      <w:tr w:rsidR="00756439" w14:paraId="1D7DD702" w14:textId="77777777" w:rsidTr="00FC0611">
        <w:trPr>
          <w:cantSplit/>
        </w:trPr>
        <w:tc>
          <w:tcPr>
            <w:tcW w:w="0" w:type="auto"/>
            <w:tcBorders>
              <w:top w:val="single" w:sz="4" w:space="0" w:color="A6A6A6" w:themeColor="background1" w:themeShade="A6"/>
              <w:right w:val="single" w:sz="4" w:space="0" w:color="000000" w:themeColor="text1"/>
            </w:tcBorders>
          </w:tcPr>
          <w:p w14:paraId="2B505F45" w14:textId="77777777" w:rsidR="00756439" w:rsidRDefault="00756439" w:rsidP="00756439">
            <w:pPr>
              <w:pStyle w:val="NormalinTable"/>
            </w:pPr>
            <w:r>
              <w:rPr>
                <w:b/>
              </w:rPr>
              <w:t>2907 21 00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63B75A" w14:textId="77777777" w:rsidR="00756439" w:rsidRDefault="00756439" w:rsidP="00756439">
            <w:pPr>
              <w:pStyle w:val="NormalinTable"/>
              <w:tabs>
                <w:tab w:val="left" w:pos="1250"/>
              </w:tabs>
            </w:pPr>
            <w:r>
              <w:t>0.00%</w:t>
            </w:r>
          </w:p>
        </w:tc>
      </w:tr>
      <w:tr w:rsidR="00756439" w14:paraId="46033A3A" w14:textId="77777777" w:rsidTr="00FC0611">
        <w:trPr>
          <w:cantSplit/>
        </w:trPr>
        <w:tc>
          <w:tcPr>
            <w:tcW w:w="0" w:type="auto"/>
            <w:tcBorders>
              <w:top w:val="single" w:sz="4" w:space="0" w:color="A6A6A6" w:themeColor="background1" w:themeShade="A6"/>
              <w:right w:val="single" w:sz="4" w:space="0" w:color="000000" w:themeColor="text1"/>
            </w:tcBorders>
          </w:tcPr>
          <w:p w14:paraId="7FAE1CFF" w14:textId="77777777" w:rsidR="00756439" w:rsidRDefault="00756439" w:rsidP="00756439">
            <w:pPr>
              <w:pStyle w:val="NormalinTable"/>
            </w:pPr>
            <w:r>
              <w:rPr>
                <w:b/>
              </w:rPr>
              <w:t>2907 22 00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9B6875" w14:textId="77777777" w:rsidR="00756439" w:rsidRDefault="00756439" w:rsidP="00756439">
            <w:pPr>
              <w:pStyle w:val="NormalinTable"/>
              <w:tabs>
                <w:tab w:val="left" w:pos="1250"/>
              </w:tabs>
            </w:pPr>
            <w:r>
              <w:t>0.00%</w:t>
            </w:r>
          </w:p>
        </w:tc>
      </w:tr>
      <w:tr w:rsidR="00756439" w14:paraId="6F0C3A4E" w14:textId="77777777" w:rsidTr="00FC0611">
        <w:trPr>
          <w:cantSplit/>
        </w:trPr>
        <w:tc>
          <w:tcPr>
            <w:tcW w:w="0" w:type="auto"/>
            <w:tcBorders>
              <w:top w:val="single" w:sz="4" w:space="0" w:color="A6A6A6" w:themeColor="background1" w:themeShade="A6"/>
              <w:right w:val="single" w:sz="4" w:space="0" w:color="000000" w:themeColor="text1"/>
            </w:tcBorders>
          </w:tcPr>
          <w:p w14:paraId="04DDA83A" w14:textId="77777777" w:rsidR="00756439" w:rsidRDefault="00756439" w:rsidP="00756439">
            <w:pPr>
              <w:pStyle w:val="NormalinTable"/>
            </w:pPr>
            <w:r>
              <w:rPr>
                <w:b/>
              </w:rPr>
              <w:t>2907 23 00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8B74CA" w14:textId="77777777" w:rsidR="00756439" w:rsidRDefault="00756439" w:rsidP="00756439">
            <w:pPr>
              <w:pStyle w:val="NormalinTable"/>
              <w:tabs>
                <w:tab w:val="left" w:pos="1250"/>
              </w:tabs>
            </w:pPr>
            <w:r>
              <w:t>0.00%</w:t>
            </w:r>
          </w:p>
        </w:tc>
      </w:tr>
      <w:tr w:rsidR="00756439" w14:paraId="2173AB75" w14:textId="77777777" w:rsidTr="00FC0611">
        <w:trPr>
          <w:cantSplit/>
        </w:trPr>
        <w:tc>
          <w:tcPr>
            <w:tcW w:w="0" w:type="auto"/>
            <w:tcBorders>
              <w:top w:val="single" w:sz="4" w:space="0" w:color="A6A6A6" w:themeColor="background1" w:themeShade="A6"/>
              <w:right w:val="single" w:sz="4" w:space="0" w:color="000000" w:themeColor="text1"/>
            </w:tcBorders>
          </w:tcPr>
          <w:p w14:paraId="4325A2C5" w14:textId="77777777" w:rsidR="00756439" w:rsidRDefault="00756439" w:rsidP="00756439">
            <w:pPr>
              <w:pStyle w:val="NormalinTable"/>
            </w:pPr>
            <w:r>
              <w:rPr>
                <w:b/>
              </w:rPr>
              <w:lastRenderedPageBreak/>
              <w:t>2907 29 00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E230B7" w14:textId="77777777" w:rsidR="00756439" w:rsidRDefault="00756439" w:rsidP="00756439">
            <w:pPr>
              <w:pStyle w:val="NormalinTable"/>
              <w:tabs>
                <w:tab w:val="left" w:pos="1250"/>
              </w:tabs>
            </w:pPr>
            <w:r>
              <w:t>0.00%</w:t>
            </w:r>
          </w:p>
        </w:tc>
      </w:tr>
      <w:tr w:rsidR="00756439" w14:paraId="233C6DCD" w14:textId="77777777" w:rsidTr="00FC0611">
        <w:trPr>
          <w:cantSplit/>
        </w:trPr>
        <w:tc>
          <w:tcPr>
            <w:tcW w:w="0" w:type="auto"/>
            <w:tcBorders>
              <w:top w:val="single" w:sz="4" w:space="0" w:color="A6A6A6" w:themeColor="background1" w:themeShade="A6"/>
              <w:right w:val="single" w:sz="4" w:space="0" w:color="000000" w:themeColor="text1"/>
            </w:tcBorders>
          </w:tcPr>
          <w:p w14:paraId="6D856C36" w14:textId="77777777" w:rsidR="00756439" w:rsidRDefault="00756439" w:rsidP="00756439">
            <w:pPr>
              <w:pStyle w:val="NormalinTable"/>
            </w:pPr>
            <w:r>
              <w:rPr>
                <w:b/>
              </w:rPr>
              <w:t>2908 00 00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95431D" w14:textId="77777777" w:rsidR="00756439" w:rsidRDefault="00756439" w:rsidP="00756439">
            <w:pPr>
              <w:pStyle w:val="NormalinTable"/>
              <w:tabs>
                <w:tab w:val="left" w:pos="1250"/>
              </w:tabs>
            </w:pPr>
            <w:r>
              <w:t>0.00%</w:t>
            </w:r>
          </w:p>
        </w:tc>
      </w:tr>
      <w:tr w:rsidR="00756439" w14:paraId="4E1B9FDB" w14:textId="77777777" w:rsidTr="00FC0611">
        <w:trPr>
          <w:cantSplit/>
        </w:trPr>
        <w:tc>
          <w:tcPr>
            <w:tcW w:w="0" w:type="auto"/>
            <w:tcBorders>
              <w:top w:val="single" w:sz="4" w:space="0" w:color="A6A6A6" w:themeColor="background1" w:themeShade="A6"/>
              <w:right w:val="single" w:sz="4" w:space="0" w:color="000000" w:themeColor="text1"/>
            </w:tcBorders>
          </w:tcPr>
          <w:p w14:paraId="604D2923" w14:textId="77777777" w:rsidR="00756439" w:rsidRDefault="00756439" w:rsidP="00756439">
            <w:pPr>
              <w:pStyle w:val="NormalinTable"/>
            </w:pPr>
            <w:r>
              <w:rPr>
                <w:b/>
              </w:rPr>
              <w:t>2909 11 00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30117D" w14:textId="77777777" w:rsidR="00756439" w:rsidRDefault="00756439" w:rsidP="00756439">
            <w:pPr>
              <w:pStyle w:val="NormalinTable"/>
              <w:tabs>
                <w:tab w:val="left" w:pos="1250"/>
              </w:tabs>
            </w:pPr>
            <w:r>
              <w:t>0.00%</w:t>
            </w:r>
          </w:p>
        </w:tc>
      </w:tr>
      <w:tr w:rsidR="00756439" w14:paraId="3D6639C8" w14:textId="77777777" w:rsidTr="00FC0611">
        <w:trPr>
          <w:cantSplit/>
        </w:trPr>
        <w:tc>
          <w:tcPr>
            <w:tcW w:w="0" w:type="auto"/>
            <w:tcBorders>
              <w:top w:val="single" w:sz="4" w:space="0" w:color="A6A6A6" w:themeColor="background1" w:themeShade="A6"/>
              <w:right w:val="single" w:sz="4" w:space="0" w:color="000000" w:themeColor="text1"/>
            </w:tcBorders>
          </w:tcPr>
          <w:p w14:paraId="14D07E49" w14:textId="77777777" w:rsidR="00756439" w:rsidRDefault="00756439" w:rsidP="00756439">
            <w:pPr>
              <w:pStyle w:val="NormalinTable"/>
            </w:pPr>
            <w:r>
              <w:rPr>
                <w:b/>
              </w:rPr>
              <w:t>2909 19 00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897550" w14:textId="77777777" w:rsidR="00756439" w:rsidRDefault="00756439" w:rsidP="00756439">
            <w:pPr>
              <w:pStyle w:val="NormalinTable"/>
              <w:tabs>
                <w:tab w:val="left" w:pos="1250"/>
              </w:tabs>
            </w:pPr>
            <w:r>
              <w:t>0.00%</w:t>
            </w:r>
          </w:p>
        </w:tc>
      </w:tr>
      <w:tr w:rsidR="00756439" w14:paraId="1768799A" w14:textId="77777777" w:rsidTr="00FC0611">
        <w:trPr>
          <w:cantSplit/>
        </w:trPr>
        <w:tc>
          <w:tcPr>
            <w:tcW w:w="0" w:type="auto"/>
            <w:tcBorders>
              <w:top w:val="single" w:sz="4" w:space="0" w:color="A6A6A6" w:themeColor="background1" w:themeShade="A6"/>
              <w:right w:val="single" w:sz="4" w:space="0" w:color="000000" w:themeColor="text1"/>
            </w:tcBorders>
          </w:tcPr>
          <w:p w14:paraId="15C37E95" w14:textId="77777777" w:rsidR="00756439" w:rsidRDefault="00756439" w:rsidP="00756439">
            <w:pPr>
              <w:pStyle w:val="NormalinTable"/>
            </w:pPr>
            <w:r>
              <w:rPr>
                <w:b/>
              </w:rPr>
              <w:t>2909 20 00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DBD434" w14:textId="77777777" w:rsidR="00756439" w:rsidRDefault="00756439" w:rsidP="00756439">
            <w:pPr>
              <w:pStyle w:val="NormalinTable"/>
              <w:tabs>
                <w:tab w:val="left" w:pos="1250"/>
              </w:tabs>
            </w:pPr>
            <w:r>
              <w:t>0.00%</w:t>
            </w:r>
          </w:p>
        </w:tc>
      </w:tr>
      <w:tr w:rsidR="00756439" w14:paraId="4AAA8FB6" w14:textId="77777777" w:rsidTr="00FC0611">
        <w:trPr>
          <w:cantSplit/>
        </w:trPr>
        <w:tc>
          <w:tcPr>
            <w:tcW w:w="0" w:type="auto"/>
            <w:tcBorders>
              <w:top w:val="single" w:sz="4" w:space="0" w:color="A6A6A6" w:themeColor="background1" w:themeShade="A6"/>
              <w:right w:val="single" w:sz="4" w:space="0" w:color="000000" w:themeColor="text1"/>
            </w:tcBorders>
          </w:tcPr>
          <w:p w14:paraId="1E0DD0F4" w14:textId="77777777" w:rsidR="00756439" w:rsidRDefault="00756439" w:rsidP="00756439">
            <w:pPr>
              <w:pStyle w:val="NormalinTable"/>
            </w:pPr>
            <w:r>
              <w:rPr>
                <w:b/>
              </w:rPr>
              <w:t>2909 30 35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15E979" w14:textId="77777777" w:rsidR="00756439" w:rsidRDefault="00756439" w:rsidP="00756439">
            <w:pPr>
              <w:pStyle w:val="NormalinTable"/>
              <w:tabs>
                <w:tab w:val="left" w:pos="1250"/>
              </w:tabs>
            </w:pPr>
            <w:r>
              <w:t>0.00%</w:t>
            </w:r>
          </w:p>
        </w:tc>
      </w:tr>
      <w:tr w:rsidR="00756439" w14:paraId="414E515B" w14:textId="77777777" w:rsidTr="00FC0611">
        <w:trPr>
          <w:cantSplit/>
        </w:trPr>
        <w:tc>
          <w:tcPr>
            <w:tcW w:w="0" w:type="auto"/>
            <w:tcBorders>
              <w:top w:val="single" w:sz="4" w:space="0" w:color="A6A6A6" w:themeColor="background1" w:themeShade="A6"/>
              <w:right w:val="single" w:sz="4" w:space="0" w:color="000000" w:themeColor="text1"/>
            </w:tcBorders>
          </w:tcPr>
          <w:p w14:paraId="0C582145" w14:textId="77777777" w:rsidR="00756439" w:rsidRDefault="00756439" w:rsidP="00756439">
            <w:pPr>
              <w:pStyle w:val="NormalinTable"/>
            </w:pPr>
            <w:r>
              <w:rPr>
                <w:b/>
              </w:rPr>
              <w:t>2909 30 38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0119FA" w14:textId="77777777" w:rsidR="00756439" w:rsidRDefault="00756439" w:rsidP="00756439">
            <w:pPr>
              <w:pStyle w:val="NormalinTable"/>
              <w:tabs>
                <w:tab w:val="left" w:pos="1250"/>
              </w:tabs>
            </w:pPr>
            <w:r>
              <w:t>0.00%</w:t>
            </w:r>
          </w:p>
        </w:tc>
      </w:tr>
      <w:tr w:rsidR="00756439" w14:paraId="14A3591B" w14:textId="77777777" w:rsidTr="00FC0611">
        <w:trPr>
          <w:cantSplit/>
        </w:trPr>
        <w:tc>
          <w:tcPr>
            <w:tcW w:w="0" w:type="auto"/>
            <w:tcBorders>
              <w:top w:val="single" w:sz="4" w:space="0" w:color="A6A6A6" w:themeColor="background1" w:themeShade="A6"/>
              <w:right w:val="single" w:sz="4" w:space="0" w:color="000000" w:themeColor="text1"/>
            </w:tcBorders>
          </w:tcPr>
          <w:p w14:paraId="7493D91C" w14:textId="77777777" w:rsidR="00756439" w:rsidRDefault="00756439" w:rsidP="00756439">
            <w:pPr>
              <w:pStyle w:val="NormalinTable"/>
            </w:pPr>
            <w:r>
              <w:rPr>
                <w:b/>
              </w:rPr>
              <w:t>2909 30 90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FD0B32" w14:textId="77777777" w:rsidR="00756439" w:rsidRDefault="00756439" w:rsidP="00756439">
            <w:pPr>
              <w:pStyle w:val="NormalinTable"/>
              <w:tabs>
                <w:tab w:val="left" w:pos="1250"/>
              </w:tabs>
            </w:pPr>
            <w:r>
              <w:t>0.00%</w:t>
            </w:r>
          </w:p>
        </w:tc>
      </w:tr>
      <w:tr w:rsidR="00756439" w14:paraId="77827C4B" w14:textId="77777777" w:rsidTr="00FC0611">
        <w:trPr>
          <w:cantSplit/>
        </w:trPr>
        <w:tc>
          <w:tcPr>
            <w:tcW w:w="0" w:type="auto"/>
            <w:tcBorders>
              <w:top w:val="single" w:sz="4" w:space="0" w:color="A6A6A6" w:themeColor="background1" w:themeShade="A6"/>
              <w:right w:val="single" w:sz="4" w:space="0" w:color="000000" w:themeColor="text1"/>
            </w:tcBorders>
          </w:tcPr>
          <w:p w14:paraId="599E0F6A" w14:textId="77777777" w:rsidR="00756439" w:rsidRDefault="00756439" w:rsidP="00756439">
            <w:pPr>
              <w:pStyle w:val="NormalinTable"/>
            </w:pPr>
            <w:r>
              <w:rPr>
                <w:b/>
              </w:rPr>
              <w:t>2909 41 00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C22E9A" w14:textId="77777777" w:rsidR="00756439" w:rsidRDefault="00756439" w:rsidP="00756439">
            <w:pPr>
              <w:pStyle w:val="NormalinTable"/>
              <w:tabs>
                <w:tab w:val="left" w:pos="1250"/>
              </w:tabs>
            </w:pPr>
            <w:r>
              <w:t>0.00%</w:t>
            </w:r>
          </w:p>
        </w:tc>
      </w:tr>
      <w:tr w:rsidR="00756439" w14:paraId="5C443B8A" w14:textId="77777777" w:rsidTr="00FC0611">
        <w:trPr>
          <w:cantSplit/>
        </w:trPr>
        <w:tc>
          <w:tcPr>
            <w:tcW w:w="0" w:type="auto"/>
            <w:tcBorders>
              <w:top w:val="single" w:sz="4" w:space="0" w:color="A6A6A6" w:themeColor="background1" w:themeShade="A6"/>
              <w:right w:val="single" w:sz="4" w:space="0" w:color="000000" w:themeColor="text1"/>
            </w:tcBorders>
          </w:tcPr>
          <w:p w14:paraId="63E74BD8" w14:textId="77777777" w:rsidR="00756439" w:rsidRDefault="00756439" w:rsidP="00756439">
            <w:pPr>
              <w:pStyle w:val="NormalinTable"/>
            </w:pPr>
            <w:r>
              <w:rPr>
                <w:b/>
              </w:rPr>
              <w:t>2909 43 00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558E63" w14:textId="77777777" w:rsidR="00756439" w:rsidRDefault="00756439" w:rsidP="00756439">
            <w:pPr>
              <w:pStyle w:val="NormalinTable"/>
              <w:tabs>
                <w:tab w:val="left" w:pos="1250"/>
              </w:tabs>
            </w:pPr>
            <w:r>
              <w:t>0.00%</w:t>
            </w:r>
          </w:p>
        </w:tc>
      </w:tr>
      <w:tr w:rsidR="00756439" w14:paraId="66FE9CD8" w14:textId="77777777" w:rsidTr="00FC0611">
        <w:trPr>
          <w:cantSplit/>
        </w:trPr>
        <w:tc>
          <w:tcPr>
            <w:tcW w:w="0" w:type="auto"/>
            <w:tcBorders>
              <w:top w:val="single" w:sz="4" w:space="0" w:color="A6A6A6" w:themeColor="background1" w:themeShade="A6"/>
              <w:right w:val="single" w:sz="4" w:space="0" w:color="000000" w:themeColor="text1"/>
            </w:tcBorders>
          </w:tcPr>
          <w:p w14:paraId="40ACF33A" w14:textId="77777777" w:rsidR="00756439" w:rsidRDefault="00756439" w:rsidP="00756439">
            <w:pPr>
              <w:pStyle w:val="NormalinTable"/>
            </w:pPr>
            <w:r>
              <w:rPr>
                <w:b/>
              </w:rPr>
              <w:t>2909 44 00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FBC698" w14:textId="77777777" w:rsidR="00756439" w:rsidRDefault="00756439" w:rsidP="00756439">
            <w:pPr>
              <w:pStyle w:val="NormalinTable"/>
              <w:tabs>
                <w:tab w:val="left" w:pos="1250"/>
              </w:tabs>
            </w:pPr>
            <w:r>
              <w:t>0.00%</w:t>
            </w:r>
          </w:p>
        </w:tc>
      </w:tr>
      <w:tr w:rsidR="00756439" w14:paraId="35206434" w14:textId="77777777" w:rsidTr="00FC0611">
        <w:trPr>
          <w:cantSplit/>
        </w:trPr>
        <w:tc>
          <w:tcPr>
            <w:tcW w:w="0" w:type="auto"/>
            <w:tcBorders>
              <w:top w:val="single" w:sz="4" w:space="0" w:color="A6A6A6" w:themeColor="background1" w:themeShade="A6"/>
              <w:right w:val="single" w:sz="4" w:space="0" w:color="000000" w:themeColor="text1"/>
            </w:tcBorders>
          </w:tcPr>
          <w:p w14:paraId="50D3EC53" w14:textId="77777777" w:rsidR="00756439" w:rsidRDefault="00756439" w:rsidP="00756439">
            <w:pPr>
              <w:pStyle w:val="NormalinTable"/>
            </w:pPr>
            <w:r>
              <w:rPr>
                <w:b/>
              </w:rPr>
              <w:t>2909 49 80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1E0E88" w14:textId="77777777" w:rsidR="00756439" w:rsidRDefault="00756439" w:rsidP="00756439">
            <w:pPr>
              <w:pStyle w:val="NormalinTable"/>
              <w:tabs>
                <w:tab w:val="left" w:pos="1250"/>
              </w:tabs>
            </w:pPr>
            <w:r>
              <w:t>0.00%</w:t>
            </w:r>
          </w:p>
        </w:tc>
      </w:tr>
      <w:tr w:rsidR="00756439" w14:paraId="4CA04D21" w14:textId="77777777" w:rsidTr="00FC0611">
        <w:trPr>
          <w:cantSplit/>
        </w:trPr>
        <w:tc>
          <w:tcPr>
            <w:tcW w:w="0" w:type="auto"/>
            <w:tcBorders>
              <w:top w:val="single" w:sz="4" w:space="0" w:color="A6A6A6" w:themeColor="background1" w:themeShade="A6"/>
              <w:right w:val="single" w:sz="4" w:space="0" w:color="000000" w:themeColor="text1"/>
            </w:tcBorders>
          </w:tcPr>
          <w:p w14:paraId="36B0EED7" w14:textId="77777777" w:rsidR="00756439" w:rsidRDefault="00756439" w:rsidP="00756439">
            <w:pPr>
              <w:pStyle w:val="NormalinTable"/>
            </w:pPr>
            <w:r>
              <w:rPr>
                <w:b/>
              </w:rPr>
              <w:t>2909 50 00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C780AD" w14:textId="77777777" w:rsidR="00756439" w:rsidRDefault="00756439" w:rsidP="00756439">
            <w:pPr>
              <w:pStyle w:val="NormalinTable"/>
              <w:tabs>
                <w:tab w:val="left" w:pos="1250"/>
              </w:tabs>
            </w:pPr>
            <w:r>
              <w:t>0.00%</w:t>
            </w:r>
          </w:p>
        </w:tc>
      </w:tr>
      <w:tr w:rsidR="00756439" w14:paraId="2B3B0E7A" w14:textId="77777777" w:rsidTr="00FC0611">
        <w:trPr>
          <w:cantSplit/>
        </w:trPr>
        <w:tc>
          <w:tcPr>
            <w:tcW w:w="0" w:type="auto"/>
            <w:tcBorders>
              <w:top w:val="single" w:sz="4" w:space="0" w:color="A6A6A6" w:themeColor="background1" w:themeShade="A6"/>
              <w:right w:val="single" w:sz="4" w:space="0" w:color="000000" w:themeColor="text1"/>
            </w:tcBorders>
          </w:tcPr>
          <w:p w14:paraId="3CBBD47D" w14:textId="77777777" w:rsidR="00756439" w:rsidRDefault="00756439" w:rsidP="00756439">
            <w:pPr>
              <w:pStyle w:val="NormalinTable"/>
            </w:pPr>
            <w:r>
              <w:rPr>
                <w:b/>
              </w:rPr>
              <w:t>2909 60 00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D38FA9" w14:textId="77777777" w:rsidR="00756439" w:rsidRDefault="00756439" w:rsidP="00756439">
            <w:pPr>
              <w:pStyle w:val="NormalinTable"/>
              <w:tabs>
                <w:tab w:val="left" w:pos="1250"/>
              </w:tabs>
            </w:pPr>
            <w:r>
              <w:t>0.00%</w:t>
            </w:r>
          </w:p>
        </w:tc>
      </w:tr>
      <w:tr w:rsidR="00756439" w14:paraId="33517CB8" w14:textId="77777777" w:rsidTr="00FC0611">
        <w:trPr>
          <w:cantSplit/>
        </w:trPr>
        <w:tc>
          <w:tcPr>
            <w:tcW w:w="0" w:type="auto"/>
            <w:tcBorders>
              <w:top w:val="single" w:sz="4" w:space="0" w:color="A6A6A6" w:themeColor="background1" w:themeShade="A6"/>
              <w:right w:val="single" w:sz="4" w:space="0" w:color="000000" w:themeColor="text1"/>
            </w:tcBorders>
          </w:tcPr>
          <w:p w14:paraId="13A72E1F" w14:textId="77777777" w:rsidR="00756439" w:rsidRDefault="00756439" w:rsidP="00756439">
            <w:pPr>
              <w:pStyle w:val="NormalinTable"/>
            </w:pPr>
            <w:r>
              <w:rPr>
                <w:b/>
              </w:rPr>
              <w:t>2910 00 00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A11FE6" w14:textId="77777777" w:rsidR="00756439" w:rsidRDefault="00756439" w:rsidP="00756439">
            <w:pPr>
              <w:pStyle w:val="NormalinTable"/>
              <w:tabs>
                <w:tab w:val="left" w:pos="1250"/>
              </w:tabs>
            </w:pPr>
            <w:r>
              <w:t>0.00%</w:t>
            </w:r>
          </w:p>
        </w:tc>
      </w:tr>
      <w:tr w:rsidR="00756439" w14:paraId="0BC00981" w14:textId="77777777" w:rsidTr="00FC0611">
        <w:trPr>
          <w:cantSplit/>
        </w:trPr>
        <w:tc>
          <w:tcPr>
            <w:tcW w:w="0" w:type="auto"/>
            <w:tcBorders>
              <w:top w:val="single" w:sz="4" w:space="0" w:color="A6A6A6" w:themeColor="background1" w:themeShade="A6"/>
              <w:right w:val="single" w:sz="4" w:space="0" w:color="000000" w:themeColor="text1"/>
            </w:tcBorders>
          </w:tcPr>
          <w:p w14:paraId="582A613B" w14:textId="77777777" w:rsidR="00756439" w:rsidRDefault="00756439" w:rsidP="00756439">
            <w:pPr>
              <w:pStyle w:val="NormalinTable"/>
            </w:pPr>
            <w:r>
              <w:rPr>
                <w:b/>
              </w:rPr>
              <w:t>2911 00 00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E0EBB9" w14:textId="77777777" w:rsidR="00756439" w:rsidRDefault="00756439" w:rsidP="00756439">
            <w:pPr>
              <w:pStyle w:val="NormalinTable"/>
              <w:tabs>
                <w:tab w:val="left" w:pos="1250"/>
              </w:tabs>
            </w:pPr>
            <w:r>
              <w:t>0.00%</w:t>
            </w:r>
          </w:p>
        </w:tc>
      </w:tr>
      <w:tr w:rsidR="00756439" w14:paraId="1E38654E" w14:textId="77777777" w:rsidTr="00FC0611">
        <w:trPr>
          <w:cantSplit/>
        </w:trPr>
        <w:tc>
          <w:tcPr>
            <w:tcW w:w="0" w:type="auto"/>
            <w:tcBorders>
              <w:top w:val="single" w:sz="4" w:space="0" w:color="A6A6A6" w:themeColor="background1" w:themeShade="A6"/>
              <w:right w:val="single" w:sz="4" w:space="0" w:color="000000" w:themeColor="text1"/>
            </w:tcBorders>
          </w:tcPr>
          <w:p w14:paraId="61393F8D" w14:textId="77777777" w:rsidR="00756439" w:rsidRDefault="00756439" w:rsidP="00756439">
            <w:pPr>
              <w:pStyle w:val="NormalinTable"/>
            </w:pPr>
            <w:r>
              <w:rPr>
                <w:b/>
              </w:rPr>
              <w:t>2912 00 00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47EC12" w14:textId="77777777" w:rsidR="00756439" w:rsidRDefault="00756439" w:rsidP="00756439">
            <w:pPr>
              <w:pStyle w:val="NormalinTable"/>
              <w:tabs>
                <w:tab w:val="left" w:pos="1250"/>
              </w:tabs>
            </w:pPr>
            <w:r>
              <w:t>0.00%</w:t>
            </w:r>
          </w:p>
        </w:tc>
      </w:tr>
      <w:tr w:rsidR="00756439" w14:paraId="011CC5A8" w14:textId="77777777" w:rsidTr="00FC0611">
        <w:trPr>
          <w:cantSplit/>
        </w:trPr>
        <w:tc>
          <w:tcPr>
            <w:tcW w:w="0" w:type="auto"/>
            <w:tcBorders>
              <w:top w:val="single" w:sz="4" w:space="0" w:color="A6A6A6" w:themeColor="background1" w:themeShade="A6"/>
              <w:right w:val="single" w:sz="4" w:space="0" w:color="000000" w:themeColor="text1"/>
            </w:tcBorders>
          </w:tcPr>
          <w:p w14:paraId="74931110" w14:textId="77777777" w:rsidR="00756439" w:rsidRDefault="00756439" w:rsidP="00756439">
            <w:pPr>
              <w:pStyle w:val="NormalinTable"/>
            </w:pPr>
            <w:r>
              <w:rPr>
                <w:b/>
              </w:rPr>
              <w:t>2913 00 00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0287B3" w14:textId="77777777" w:rsidR="00756439" w:rsidRDefault="00756439" w:rsidP="00756439">
            <w:pPr>
              <w:pStyle w:val="NormalinTable"/>
              <w:tabs>
                <w:tab w:val="left" w:pos="1250"/>
              </w:tabs>
            </w:pPr>
            <w:r>
              <w:t>0.00%</w:t>
            </w:r>
          </w:p>
        </w:tc>
      </w:tr>
      <w:tr w:rsidR="00756439" w14:paraId="1E35F3B6" w14:textId="77777777" w:rsidTr="00FC0611">
        <w:trPr>
          <w:cantSplit/>
        </w:trPr>
        <w:tc>
          <w:tcPr>
            <w:tcW w:w="0" w:type="auto"/>
            <w:tcBorders>
              <w:top w:val="single" w:sz="4" w:space="0" w:color="A6A6A6" w:themeColor="background1" w:themeShade="A6"/>
              <w:right w:val="single" w:sz="4" w:space="0" w:color="000000" w:themeColor="text1"/>
            </w:tcBorders>
          </w:tcPr>
          <w:p w14:paraId="47D77986" w14:textId="77777777" w:rsidR="00756439" w:rsidRDefault="00756439" w:rsidP="00756439">
            <w:pPr>
              <w:pStyle w:val="NormalinTable"/>
            </w:pPr>
            <w:r>
              <w:rPr>
                <w:b/>
              </w:rPr>
              <w:t>2914 11 00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5DEC10" w14:textId="77777777" w:rsidR="00756439" w:rsidRDefault="00756439" w:rsidP="00756439">
            <w:pPr>
              <w:pStyle w:val="NormalinTable"/>
              <w:tabs>
                <w:tab w:val="left" w:pos="1250"/>
              </w:tabs>
            </w:pPr>
            <w:r>
              <w:t>0.00%</w:t>
            </w:r>
          </w:p>
        </w:tc>
      </w:tr>
      <w:tr w:rsidR="00756439" w14:paraId="7AE1685E" w14:textId="77777777" w:rsidTr="00FC0611">
        <w:trPr>
          <w:cantSplit/>
        </w:trPr>
        <w:tc>
          <w:tcPr>
            <w:tcW w:w="0" w:type="auto"/>
            <w:tcBorders>
              <w:top w:val="single" w:sz="4" w:space="0" w:color="A6A6A6" w:themeColor="background1" w:themeShade="A6"/>
              <w:right w:val="single" w:sz="4" w:space="0" w:color="000000" w:themeColor="text1"/>
            </w:tcBorders>
          </w:tcPr>
          <w:p w14:paraId="16D3550D" w14:textId="77777777" w:rsidR="00756439" w:rsidRDefault="00756439" w:rsidP="00756439">
            <w:pPr>
              <w:pStyle w:val="NormalinTable"/>
            </w:pPr>
            <w:r>
              <w:rPr>
                <w:b/>
              </w:rPr>
              <w:t>2914 12 00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729596" w14:textId="77777777" w:rsidR="00756439" w:rsidRDefault="00756439" w:rsidP="00756439">
            <w:pPr>
              <w:pStyle w:val="NormalinTable"/>
              <w:tabs>
                <w:tab w:val="left" w:pos="1250"/>
              </w:tabs>
            </w:pPr>
            <w:r>
              <w:t>0.00%</w:t>
            </w:r>
          </w:p>
        </w:tc>
      </w:tr>
      <w:tr w:rsidR="00756439" w14:paraId="56BE9B0D" w14:textId="77777777" w:rsidTr="00FC0611">
        <w:trPr>
          <w:cantSplit/>
        </w:trPr>
        <w:tc>
          <w:tcPr>
            <w:tcW w:w="0" w:type="auto"/>
            <w:tcBorders>
              <w:top w:val="single" w:sz="4" w:space="0" w:color="A6A6A6" w:themeColor="background1" w:themeShade="A6"/>
              <w:right w:val="single" w:sz="4" w:space="0" w:color="000000" w:themeColor="text1"/>
            </w:tcBorders>
          </w:tcPr>
          <w:p w14:paraId="346DC5ED" w14:textId="77777777" w:rsidR="00756439" w:rsidRDefault="00756439" w:rsidP="00756439">
            <w:pPr>
              <w:pStyle w:val="NormalinTable"/>
            </w:pPr>
            <w:r>
              <w:rPr>
                <w:b/>
              </w:rPr>
              <w:t>2914 13 00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4EDE99" w14:textId="77777777" w:rsidR="00756439" w:rsidRDefault="00756439" w:rsidP="00756439">
            <w:pPr>
              <w:pStyle w:val="NormalinTable"/>
              <w:tabs>
                <w:tab w:val="left" w:pos="1250"/>
              </w:tabs>
            </w:pPr>
            <w:r>
              <w:t>0.00%</w:t>
            </w:r>
          </w:p>
        </w:tc>
      </w:tr>
      <w:tr w:rsidR="00756439" w14:paraId="65F08A31" w14:textId="77777777" w:rsidTr="00FC0611">
        <w:trPr>
          <w:cantSplit/>
        </w:trPr>
        <w:tc>
          <w:tcPr>
            <w:tcW w:w="0" w:type="auto"/>
            <w:tcBorders>
              <w:top w:val="single" w:sz="4" w:space="0" w:color="A6A6A6" w:themeColor="background1" w:themeShade="A6"/>
              <w:right w:val="single" w:sz="4" w:space="0" w:color="000000" w:themeColor="text1"/>
            </w:tcBorders>
          </w:tcPr>
          <w:p w14:paraId="694F2B25" w14:textId="77777777" w:rsidR="00756439" w:rsidRDefault="00756439" w:rsidP="00756439">
            <w:pPr>
              <w:pStyle w:val="NormalinTable"/>
            </w:pPr>
            <w:r>
              <w:rPr>
                <w:b/>
              </w:rPr>
              <w:t>2914 19 90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371A16" w14:textId="77777777" w:rsidR="00756439" w:rsidRDefault="00756439" w:rsidP="00756439">
            <w:pPr>
              <w:pStyle w:val="NormalinTable"/>
              <w:tabs>
                <w:tab w:val="left" w:pos="1250"/>
              </w:tabs>
            </w:pPr>
            <w:r>
              <w:t>0.00%</w:t>
            </w:r>
          </w:p>
        </w:tc>
      </w:tr>
      <w:tr w:rsidR="00756439" w14:paraId="12CC95DC" w14:textId="77777777" w:rsidTr="00FC0611">
        <w:trPr>
          <w:cantSplit/>
        </w:trPr>
        <w:tc>
          <w:tcPr>
            <w:tcW w:w="0" w:type="auto"/>
            <w:tcBorders>
              <w:top w:val="single" w:sz="4" w:space="0" w:color="A6A6A6" w:themeColor="background1" w:themeShade="A6"/>
              <w:right w:val="single" w:sz="4" w:space="0" w:color="000000" w:themeColor="text1"/>
            </w:tcBorders>
          </w:tcPr>
          <w:p w14:paraId="57F26F96" w14:textId="77777777" w:rsidR="00756439" w:rsidRDefault="00756439" w:rsidP="00756439">
            <w:pPr>
              <w:pStyle w:val="NormalinTable"/>
            </w:pPr>
            <w:r>
              <w:rPr>
                <w:b/>
              </w:rPr>
              <w:t>2914 22 00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AFBC04" w14:textId="77777777" w:rsidR="00756439" w:rsidRDefault="00756439" w:rsidP="00756439">
            <w:pPr>
              <w:pStyle w:val="NormalinTable"/>
              <w:tabs>
                <w:tab w:val="left" w:pos="1250"/>
              </w:tabs>
            </w:pPr>
            <w:r>
              <w:t>0.00%</w:t>
            </w:r>
          </w:p>
        </w:tc>
      </w:tr>
      <w:tr w:rsidR="00756439" w14:paraId="38974FF0" w14:textId="77777777" w:rsidTr="00FC0611">
        <w:trPr>
          <w:cantSplit/>
        </w:trPr>
        <w:tc>
          <w:tcPr>
            <w:tcW w:w="0" w:type="auto"/>
            <w:tcBorders>
              <w:top w:val="single" w:sz="4" w:space="0" w:color="A6A6A6" w:themeColor="background1" w:themeShade="A6"/>
              <w:right w:val="single" w:sz="4" w:space="0" w:color="000000" w:themeColor="text1"/>
            </w:tcBorders>
          </w:tcPr>
          <w:p w14:paraId="4D9DD96F" w14:textId="77777777" w:rsidR="00756439" w:rsidRDefault="00756439" w:rsidP="00756439">
            <w:pPr>
              <w:pStyle w:val="NormalinTable"/>
            </w:pPr>
            <w:r>
              <w:rPr>
                <w:b/>
              </w:rPr>
              <w:t>2914 23 00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AB6039" w14:textId="77777777" w:rsidR="00756439" w:rsidRDefault="00756439" w:rsidP="00756439">
            <w:pPr>
              <w:pStyle w:val="NormalinTable"/>
              <w:tabs>
                <w:tab w:val="left" w:pos="1250"/>
              </w:tabs>
            </w:pPr>
            <w:r>
              <w:t>0.00%</w:t>
            </w:r>
          </w:p>
        </w:tc>
      </w:tr>
      <w:tr w:rsidR="00756439" w14:paraId="23629128" w14:textId="77777777" w:rsidTr="00FC0611">
        <w:trPr>
          <w:cantSplit/>
        </w:trPr>
        <w:tc>
          <w:tcPr>
            <w:tcW w:w="0" w:type="auto"/>
            <w:tcBorders>
              <w:top w:val="single" w:sz="4" w:space="0" w:color="A6A6A6" w:themeColor="background1" w:themeShade="A6"/>
              <w:right w:val="single" w:sz="4" w:space="0" w:color="000000" w:themeColor="text1"/>
            </w:tcBorders>
          </w:tcPr>
          <w:p w14:paraId="1FE26CE0" w14:textId="77777777" w:rsidR="00756439" w:rsidRDefault="00756439" w:rsidP="00756439">
            <w:pPr>
              <w:pStyle w:val="NormalinTable"/>
            </w:pPr>
            <w:r>
              <w:rPr>
                <w:b/>
              </w:rPr>
              <w:t>2914 29 00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779A2D" w14:textId="77777777" w:rsidR="00756439" w:rsidRDefault="00756439" w:rsidP="00756439">
            <w:pPr>
              <w:pStyle w:val="NormalinTable"/>
              <w:tabs>
                <w:tab w:val="left" w:pos="1250"/>
              </w:tabs>
            </w:pPr>
            <w:r>
              <w:t>0.00%</w:t>
            </w:r>
          </w:p>
        </w:tc>
      </w:tr>
      <w:tr w:rsidR="00756439" w14:paraId="5B589165" w14:textId="77777777" w:rsidTr="00FC0611">
        <w:trPr>
          <w:cantSplit/>
        </w:trPr>
        <w:tc>
          <w:tcPr>
            <w:tcW w:w="0" w:type="auto"/>
            <w:tcBorders>
              <w:top w:val="single" w:sz="4" w:space="0" w:color="A6A6A6" w:themeColor="background1" w:themeShade="A6"/>
              <w:right w:val="single" w:sz="4" w:space="0" w:color="000000" w:themeColor="text1"/>
            </w:tcBorders>
          </w:tcPr>
          <w:p w14:paraId="17677916" w14:textId="77777777" w:rsidR="00756439" w:rsidRDefault="00756439" w:rsidP="00756439">
            <w:pPr>
              <w:pStyle w:val="NormalinTable"/>
            </w:pPr>
            <w:r>
              <w:rPr>
                <w:b/>
              </w:rPr>
              <w:t>2914 31 00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9CF464" w14:textId="77777777" w:rsidR="00756439" w:rsidRDefault="00756439" w:rsidP="00756439">
            <w:pPr>
              <w:pStyle w:val="NormalinTable"/>
              <w:tabs>
                <w:tab w:val="left" w:pos="1250"/>
              </w:tabs>
            </w:pPr>
            <w:r>
              <w:t>0.00%</w:t>
            </w:r>
          </w:p>
        </w:tc>
      </w:tr>
      <w:tr w:rsidR="00756439" w14:paraId="6079BF30" w14:textId="77777777" w:rsidTr="00FC0611">
        <w:trPr>
          <w:cantSplit/>
        </w:trPr>
        <w:tc>
          <w:tcPr>
            <w:tcW w:w="0" w:type="auto"/>
            <w:tcBorders>
              <w:top w:val="single" w:sz="4" w:space="0" w:color="A6A6A6" w:themeColor="background1" w:themeShade="A6"/>
              <w:right w:val="single" w:sz="4" w:space="0" w:color="000000" w:themeColor="text1"/>
            </w:tcBorders>
          </w:tcPr>
          <w:p w14:paraId="6FCEAD46" w14:textId="77777777" w:rsidR="00756439" w:rsidRDefault="00756439" w:rsidP="00756439">
            <w:pPr>
              <w:pStyle w:val="NormalinTable"/>
            </w:pPr>
            <w:r>
              <w:rPr>
                <w:b/>
              </w:rPr>
              <w:t>2914 39 00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DA519C" w14:textId="77777777" w:rsidR="00756439" w:rsidRDefault="00756439" w:rsidP="00756439">
            <w:pPr>
              <w:pStyle w:val="NormalinTable"/>
              <w:tabs>
                <w:tab w:val="left" w:pos="1250"/>
              </w:tabs>
            </w:pPr>
            <w:r>
              <w:t>0.00%</w:t>
            </w:r>
          </w:p>
        </w:tc>
      </w:tr>
      <w:tr w:rsidR="00756439" w14:paraId="0A97D93D" w14:textId="77777777" w:rsidTr="00FC0611">
        <w:trPr>
          <w:cantSplit/>
        </w:trPr>
        <w:tc>
          <w:tcPr>
            <w:tcW w:w="0" w:type="auto"/>
            <w:tcBorders>
              <w:top w:val="single" w:sz="4" w:space="0" w:color="A6A6A6" w:themeColor="background1" w:themeShade="A6"/>
              <w:right w:val="single" w:sz="4" w:space="0" w:color="000000" w:themeColor="text1"/>
            </w:tcBorders>
          </w:tcPr>
          <w:p w14:paraId="39A87565" w14:textId="77777777" w:rsidR="00756439" w:rsidRDefault="00756439" w:rsidP="00756439">
            <w:pPr>
              <w:pStyle w:val="NormalinTable"/>
            </w:pPr>
            <w:r>
              <w:rPr>
                <w:b/>
              </w:rPr>
              <w:t>2914 40 00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AC7F2F" w14:textId="77777777" w:rsidR="00756439" w:rsidRDefault="00756439" w:rsidP="00756439">
            <w:pPr>
              <w:pStyle w:val="NormalinTable"/>
              <w:tabs>
                <w:tab w:val="left" w:pos="1250"/>
              </w:tabs>
            </w:pPr>
            <w:r>
              <w:t>0.00%</w:t>
            </w:r>
          </w:p>
        </w:tc>
      </w:tr>
      <w:tr w:rsidR="00756439" w14:paraId="487B04FF" w14:textId="77777777" w:rsidTr="00FC0611">
        <w:trPr>
          <w:cantSplit/>
        </w:trPr>
        <w:tc>
          <w:tcPr>
            <w:tcW w:w="0" w:type="auto"/>
            <w:tcBorders>
              <w:top w:val="single" w:sz="4" w:space="0" w:color="A6A6A6" w:themeColor="background1" w:themeShade="A6"/>
              <w:right w:val="single" w:sz="4" w:space="0" w:color="000000" w:themeColor="text1"/>
            </w:tcBorders>
          </w:tcPr>
          <w:p w14:paraId="7E759E3F" w14:textId="77777777" w:rsidR="00756439" w:rsidRDefault="00756439" w:rsidP="00756439">
            <w:pPr>
              <w:pStyle w:val="NormalinTable"/>
            </w:pPr>
            <w:r>
              <w:rPr>
                <w:b/>
              </w:rPr>
              <w:t>2914 50 00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44D3B9" w14:textId="77777777" w:rsidR="00756439" w:rsidRDefault="00756439" w:rsidP="00756439">
            <w:pPr>
              <w:pStyle w:val="NormalinTable"/>
              <w:tabs>
                <w:tab w:val="left" w:pos="1250"/>
              </w:tabs>
            </w:pPr>
            <w:r>
              <w:t>0.00%</w:t>
            </w:r>
          </w:p>
        </w:tc>
      </w:tr>
      <w:tr w:rsidR="00756439" w14:paraId="507CBA7D" w14:textId="77777777" w:rsidTr="00FC0611">
        <w:trPr>
          <w:cantSplit/>
        </w:trPr>
        <w:tc>
          <w:tcPr>
            <w:tcW w:w="0" w:type="auto"/>
            <w:tcBorders>
              <w:top w:val="single" w:sz="4" w:space="0" w:color="A6A6A6" w:themeColor="background1" w:themeShade="A6"/>
              <w:right w:val="single" w:sz="4" w:space="0" w:color="000000" w:themeColor="text1"/>
            </w:tcBorders>
          </w:tcPr>
          <w:p w14:paraId="327B8B99" w14:textId="77777777" w:rsidR="00756439" w:rsidRDefault="00756439" w:rsidP="00756439">
            <w:pPr>
              <w:pStyle w:val="NormalinTable"/>
            </w:pPr>
            <w:r>
              <w:rPr>
                <w:b/>
              </w:rPr>
              <w:t>2914 61 00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A72D2C" w14:textId="77777777" w:rsidR="00756439" w:rsidRDefault="00756439" w:rsidP="00756439">
            <w:pPr>
              <w:pStyle w:val="NormalinTable"/>
              <w:tabs>
                <w:tab w:val="left" w:pos="1250"/>
              </w:tabs>
            </w:pPr>
            <w:r>
              <w:t>0.00%</w:t>
            </w:r>
          </w:p>
        </w:tc>
      </w:tr>
      <w:tr w:rsidR="00756439" w14:paraId="27FEBD85" w14:textId="77777777" w:rsidTr="00FC0611">
        <w:trPr>
          <w:cantSplit/>
        </w:trPr>
        <w:tc>
          <w:tcPr>
            <w:tcW w:w="0" w:type="auto"/>
            <w:tcBorders>
              <w:top w:val="single" w:sz="4" w:space="0" w:color="A6A6A6" w:themeColor="background1" w:themeShade="A6"/>
              <w:right w:val="single" w:sz="4" w:space="0" w:color="000000" w:themeColor="text1"/>
            </w:tcBorders>
          </w:tcPr>
          <w:p w14:paraId="5C0B2E84" w14:textId="77777777" w:rsidR="00756439" w:rsidRDefault="00756439" w:rsidP="00756439">
            <w:pPr>
              <w:pStyle w:val="NormalinTable"/>
            </w:pPr>
            <w:r>
              <w:rPr>
                <w:b/>
              </w:rPr>
              <w:t>2914 62 00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046761" w14:textId="77777777" w:rsidR="00756439" w:rsidRDefault="00756439" w:rsidP="00756439">
            <w:pPr>
              <w:pStyle w:val="NormalinTable"/>
              <w:tabs>
                <w:tab w:val="left" w:pos="1250"/>
              </w:tabs>
            </w:pPr>
            <w:r>
              <w:t>0.00%</w:t>
            </w:r>
          </w:p>
        </w:tc>
      </w:tr>
      <w:tr w:rsidR="00756439" w14:paraId="20C1A52E" w14:textId="77777777" w:rsidTr="00FC0611">
        <w:trPr>
          <w:cantSplit/>
        </w:trPr>
        <w:tc>
          <w:tcPr>
            <w:tcW w:w="0" w:type="auto"/>
            <w:tcBorders>
              <w:top w:val="single" w:sz="4" w:space="0" w:color="A6A6A6" w:themeColor="background1" w:themeShade="A6"/>
              <w:right w:val="single" w:sz="4" w:space="0" w:color="000000" w:themeColor="text1"/>
            </w:tcBorders>
          </w:tcPr>
          <w:p w14:paraId="72B96384" w14:textId="77777777" w:rsidR="00756439" w:rsidRDefault="00756439" w:rsidP="00756439">
            <w:pPr>
              <w:pStyle w:val="NormalinTable"/>
            </w:pPr>
            <w:r>
              <w:rPr>
                <w:b/>
              </w:rPr>
              <w:t>2914 69 80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2BB4BD" w14:textId="77777777" w:rsidR="00756439" w:rsidRDefault="00756439" w:rsidP="00756439">
            <w:pPr>
              <w:pStyle w:val="NormalinTable"/>
              <w:tabs>
                <w:tab w:val="left" w:pos="1250"/>
              </w:tabs>
            </w:pPr>
            <w:r>
              <w:t>0.00%</w:t>
            </w:r>
          </w:p>
        </w:tc>
      </w:tr>
      <w:tr w:rsidR="00756439" w14:paraId="5A9F8610" w14:textId="77777777" w:rsidTr="00FC0611">
        <w:trPr>
          <w:cantSplit/>
        </w:trPr>
        <w:tc>
          <w:tcPr>
            <w:tcW w:w="0" w:type="auto"/>
            <w:tcBorders>
              <w:top w:val="single" w:sz="4" w:space="0" w:color="A6A6A6" w:themeColor="background1" w:themeShade="A6"/>
              <w:right w:val="single" w:sz="4" w:space="0" w:color="000000" w:themeColor="text1"/>
            </w:tcBorders>
          </w:tcPr>
          <w:p w14:paraId="3FEAAC7A" w14:textId="77777777" w:rsidR="00756439" w:rsidRDefault="00756439" w:rsidP="00756439">
            <w:pPr>
              <w:pStyle w:val="NormalinTable"/>
            </w:pPr>
            <w:r>
              <w:rPr>
                <w:b/>
              </w:rPr>
              <w:t>2914 71 00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E7AB33" w14:textId="77777777" w:rsidR="00756439" w:rsidRDefault="00756439" w:rsidP="00756439">
            <w:pPr>
              <w:pStyle w:val="NormalinTable"/>
              <w:tabs>
                <w:tab w:val="left" w:pos="1250"/>
              </w:tabs>
            </w:pPr>
            <w:r>
              <w:t>0.00%</w:t>
            </w:r>
          </w:p>
        </w:tc>
      </w:tr>
      <w:tr w:rsidR="00756439" w14:paraId="69014F60" w14:textId="77777777" w:rsidTr="00FC0611">
        <w:trPr>
          <w:cantSplit/>
        </w:trPr>
        <w:tc>
          <w:tcPr>
            <w:tcW w:w="0" w:type="auto"/>
            <w:tcBorders>
              <w:top w:val="single" w:sz="4" w:space="0" w:color="A6A6A6" w:themeColor="background1" w:themeShade="A6"/>
              <w:right w:val="single" w:sz="4" w:space="0" w:color="000000" w:themeColor="text1"/>
            </w:tcBorders>
          </w:tcPr>
          <w:p w14:paraId="34E6F90B" w14:textId="77777777" w:rsidR="00756439" w:rsidRDefault="00756439" w:rsidP="00756439">
            <w:pPr>
              <w:pStyle w:val="NormalinTable"/>
            </w:pPr>
            <w:r>
              <w:rPr>
                <w:b/>
              </w:rPr>
              <w:t>2914 79 00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ECDDAF" w14:textId="77777777" w:rsidR="00756439" w:rsidRDefault="00756439" w:rsidP="00756439">
            <w:pPr>
              <w:pStyle w:val="NormalinTable"/>
              <w:tabs>
                <w:tab w:val="left" w:pos="1250"/>
              </w:tabs>
            </w:pPr>
            <w:r>
              <w:t>0.00%</w:t>
            </w:r>
          </w:p>
        </w:tc>
      </w:tr>
      <w:tr w:rsidR="00756439" w14:paraId="58E65676" w14:textId="77777777" w:rsidTr="00FC0611">
        <w:trPr>
          <w:cantSplit/>
        </w:trPr>
        <w:tc>
          <w:tcPr>
            <w:tcW w:w="0" w:type="auto"/>
            <w:tcBorders>
              <w:top w:val="single" w:sz="4" w:space="0" w:color="A6A6A6" w:themeColor="background1" w:themeShade="A6"/>
              <w:right w:val="single" w:sz="4" w:space="0" w:color="000000" w:themeColor="text1"/>
            </w:tcBorders>
          </w:tcPr>
          <w:p w14:paraId="724EF6AE" w14:textId="77777777" w:rsidR="00756439" w:rsidRDefault="00756439" w:rsidP="00756439">
            <w:pPr>
              <w:pStyle w:val="NormalinTable"/>
            </w:pPr>
            <w:r>
              <w:rPr>
                <w:b/>
              </w:rPr>
              <w:t>2915 11 00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5A6520" w14:textId="77777777" w:rsidR="00756439" w:rsidRDefault="00756439" w:rsidP="00756439">
            <w:pPr>
              <w:pStyle w:val="NormalinTable"/>
              <w:tabs>
                <w:tab w:val="left" w:pos="1250"/>
              </w:tabs>
            </w:pPr>
            <w:r>
              <w:t>0.00%</w:t>
            </w:r>
          </w:p>
        </w:tc>
      </w:tr>
      <w:tr w:rsidR="00756439" w14:paraId="5E4EE3EC" w14:textId="77777777" w:rsidTr="00FC0611">
        <w:trPr>
          <w:cantSplit/>
        </w:trPr>
        <w:tc>
          <w:tcPr>
            <w:tcW w:w="0" w:type="auto"/>
            <w:tcBorders>
              <w:top w:val="single" w:sz="4" w:space="0" w:color="A6A6A6" w:themeColor="background1" w:themeShade="A6"/>
              <w:right w:val="single" w:sz="4" w:space="0" w:color="000000" w:themeColor="text1"/>
            </w:tcBorders>
          </w:tcPr>
          <w:p w14:paraId="178FE4E8" w14:textId="77777777" w:rsidR="00756439" w:rsidRDefault="00756439" w:rsidP="00756439">
            <w:pPr>
              <w:pStyle w:val="NormalinTable"/>
            </w:pPr>
            <w:r>
              <w:rPr>
                <w:b/>
              </w:rPr>
              <w:t>2915 12 00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4D4B50" w14:textId="77777777" w:rsidR="00756439" w:rsidRDefault="00756439" w:rsidP="00756439">
            <w:pPr>
              <w:pStyle w:val="NormalinTable"/>
              <w:tabs>
                <w:tab w:val="left" w:pos="1250"/>
              </w:tabs>
            </w:pPr>
            <w:r>
              <w:t>0.00%</w:t>
            </w:r>
          </w:p>
        </w:tc>
      </w:tr>
      <w:tr w:rsidR="00756439" w14:paraId="406529DE" w14:textId="77777777" w:rsidTr="00FC0611">
        <w:trPr>
          <w:cantSplit/>
        </w:trPr>
        <w:tc>
          <w:tcPr>
            <w:tcW w:w="0" w:type="auto"/>
            <w:tcBorders>
              <w:top w:val="single" w:sz="4" w:space="0" w:color="A6A6A6" w:themeColor="background1" w:themeShade="A6"/>
              <w:right w:val="single" w:sz="4" w:space="0" w:color="000000" w:themeColor="text1"/>
            </w:tcBorders>
          </w:tcPr>
          <w:p w14:paraId="138AC6DA" w14:textId="77777777" w:rsidR="00756439" w:rsidRDefault="00756439" w:rsidP="00756439">
            <w:pPr>
              <w:pStyle w:val="NormalinTable"/>
            </w:pPr>
            <w:r>
              <w:rPr>
                <w:b/>
              </w:rPr>
              <w:t>2915 13 00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FB652C" w14:textId="77777777" w:rsidR="00756439" w:rsidRDefault="00756439" w:rsidP="00756439">
            <w:pPr>
              <w:pStyle w:val="NormalinTable"/>
              <w:tabs>
                <w:tab w:val="left" w:pos="1250"/>
              </w:tabs>
            </w:pPr>
            <w:r>
              <w:t>0.00%</w:t>
            </w:r>
          </w:p>
        </w:tc>
      </w:tr>
      <w:tr w:rsidR="00756439" w14:paraId="694A34C7" w14:textId="77777777" w:rsidTr="00FC0611">
        <w:trPr>
          <w:cantSplit/>
        </w:trPr>
        <w:tc>
          <w:tcPr>
            <w:tcW w:w="0" w:type="auto"/>
            <w:tcBorders>
              <w:top w:val="single" w:sz="4" w:space="0" w:color="A6A6A6" w:themeColor="background1" w:themeShade="A6"/>
              <w:right w:val="single" w:sz="4" w:space="0" w:color="000000" w:themeColor="text1"/>
            </w:tcBorders>
          </w:tcPr>
          <w:p w14:paraId="0403FE2C" w14:textId="77777777" w:rsidR="00756439" w:rsidRDefault="00756439" w:rsidP="00756439">
            <w:pPr>
              <w:pStyle w:val="NormalinTable"/>
            </w:pPr>
            <w:r>
              <w:rPr>
                <w:b/>
              </w:rPr>
              <w:t>2915 21 00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3A8D44" w14:textId="77777777" w:rsidR="00756439" w:rsidRDefault="00756439" w:rsidP="00756439">
            <w:pPr>
              <w:pStyle w:val="NormalinTable"/>
              <w:tabs>
                <w:tab w:val="left" w:pos="1250"/>
              </w:tabs>
            </w:pPr>
            <w:r>
              <w:t>0.00%</w:t>
            </w:r>
          </w:p>
        </w:tc>
      </w:tr>
      <w:tr w:rsidR="00756439" w14:paraId="0F3C6D60" w14:textId="77777777" w:rsidTr="00FC0611">
        <w:trPr>
          <w:cantSplit/>
        </w:trPr>
        <w:tc>
          <w:tcPr>
            <w:tcW w:w="0" w:type="auto"/>
            <w:tcBorders>
              <w:top w:val="single" w:sz="4" w:space="0" w:color="A6A6A6" w:themeColor="background1" w:themeShade="A6"/>
              <w:right w:val="single" w:sz="4" w:space="0" w:color="000000" w:themeColor="text1"/>
            </w:tcBorders>
          </w:tcPr>
          <w:p w14:paraId="5ED7B6A5" w14:textId="77777777" w:rsidR="00756439" w:rsidRDefault="00756439" w:rsidP="00756439">
            <w:pPr>
              <w:pStyle w:val="NormalinTable"/>
            </w:pPr>
            <w:r>
              <w:rPr>
                <w:b/>
              </w:rPr>
              <w:t>2915 24 00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86B78E" w14:textId="77777777" w:rsidR="00756439" w:rsidRDefault="00756439" w:rsidP="00756439">
            <w:pPr>
              <w:pStyle w:val="NormalinTable"/>
              <w:tabs>
                <w:tab w:val="left" w:pos="1250"/>
              </w:tabs>
            </w:pPr>
            <w:r>
              <w:t>0.00%</w:t>
            </w:r>
          </w:p>
        </w:tc>
      </w:tr>
      <w:tr w:rsidR="00756439" w14:paraId="6F33B264" w14:textId="77777777" w:rsidTr="00FC0611">
        <w:trPr>
          <w:cantSplit/>
        </w:trPr>
        <w:tc>
          <w:tcPr>
            <w:tcW w:w="0" w:type="auto"/>
            <w:tcBorders>
              <w:top w:val="single" w:sz="4" w:space="0" w:color="A6A6A6" w:themeColor="background1" w:themeShade="A6"/>
              <w:right w:val="single" w:sz="4" w:space="0" w:color="000000" w:themeColor="text1"/>
            </w:tcBorders>
          </w:tcPr>
          <w:p w14:paraId="1C3CA47D" w14:textId="77777777" w:rsidR="00756439" w:rsidRDefault="00756439" w:rsidP="00756439">
            <w:pPr>
              <w:pStyle w:val="NormalinTable"/>
            </w:pPr>
            <w:r>
              <w:rPr>
                <w:b/>
              </w:rPr>
              <w:t>2915 29 00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7F141E" w14:textId="77777777" w:rsidR="00756439" w:rsidRDefault="00756439" w:rsidP="00756439">
            <w:pPr>
              <w:pStyle w:val="NormalinTable"/>
              <w:tabs>
                <w:tab w:val="left" w:pos="1250"/>
              </w:tabs>
            </w:pPr>
            <w:r>
              <w:t>0.00%</w:t>
            </w:r>
          </w:p>
        </w:tc>
      </w:tr>
      <w:tr w:rsidR="00756439" w14:paraId="19935DC4" w14:textId="77777777" w:rsidTr="00FC0611">
        <w:trPr>
          <w:cantSplit/>
        </w:trPr>
        <w:tc>
          <w:tcPr>
            <w:tcW w:w="0" w:type="auto"/>
            <w:tcBorders>
              <w:top w:val="single" w:sz="4" w:space="0" w:color="A6A6A6" w:themeColor="background1" w:themeShade="A6"/>
              <w:right w:val="single" w:sz="4" w:space="0" w:color="000000" w:themeColor="text1"/>
            </w:tcBorders>
          </w:tcPr>
          <w:p w14:paraId="2D4F8AF5" w14:textId="77777777" w:rsidR="00756439" w:rsidRDefault="00756439" w:rsidP="00756439">
            <w:pPr>
              <w:pStyle w:val="NormalinTable"/>
            </w:pPr>
            <w:r>
              <w:rPr>
                <w:b/>
              </w:rPr>
              <w:t>2915 31 00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92B0BE" w14:textId="77777777" w:rsidR="00756439" w:rsidRDefault="00756439" w:rsidP="00756439">
            <w:pPr>
              <w:pStyle w:val="NormalinTable"/>
              <w:tabs>
                <w:tab w:val="left" w:pos="1250"/>
              </w:tabs>
            </w:pPr>
            <w:r>
              <w:t>0.00%</w:t>
            </w:r>
          </w:p>
        </w:tc>
      </w:tr>
      <w:tr w:rsidR="00756439" w14:paraId="7A75AAB5" w14:textId="77777777" w:rsidTr="00FC0611">
        <w:trPr>
          <w:cantSplit/>
        </w:trPr>
        <w:tc>
          <w:tcPr>
            <w:tcW w:w="0" w:type="auto"/>
            <w:tcBorders>
              <w:top w:val="single" w:sz="4" w:space="0" w:color="A6A6A6" w:themeColor="background1" w:themeShade="A6"/>
              <w:right w:val="single" w:sz="4" w:space="0" w:color="000000" w:themeColor="text1"/>
            </w:tcBorders>
          </w:tcPr>
          <w:p w14:paraId="4580DB87" w14:textId="77777777" w:rsidR="00756439" w:rsidRDefault="00756439" w:rsidP="00756439">
            <w:pPr>
              <w:pStyle w:val="NormalinTable"/>
            </w:pPr>
            <w:r>
              <w:rPr>
                <w:b/>
              </w:rPr>
              <w:t>2915 32 00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72B423" w14:textId="77777777" w:rsidR="00756439" w:rsidRDefault="00756439" w:rsidP="00756439">
            <w:pPr>
              <w:pStyle w:val="NormalinTable"/>
              <w:tabs>
                <w:tab w:val="left" w:pos="1250"/>
              </w:tabs>
            </w:pPr>
            <w:r>
              <w:t>0.00%</w:t>
            </w:r>
          </w:p>
        </w:tc>
      </w:tr>
      <w:tr w:rsidR="00756439" w14:paraId="32BBE10A" w14:textId="77777777" w:rsidTr="00FC0611">
        <w:trPr>
          <w:cantSplit/>
        </w:trPr>
        <w:tc>
          <w:tcPr>
            <w:tcW w:w="0" w:type="auto"/>
            <w:tcBorders>
              <w:top w:val="single" w:sz="4" w:space="0" w:color="A6A6A6" w:themeColor="background1" w:themeShade="A6"/>
              <w:right w:val="single" w:sz="4" w:space="0" w:color="000000" w:themeColor="text1"/>
            </w:tcBorders>
          </w:tcPr>
          <w:p w14:paraId="0F22D5AC" w14:textId="77777777" w:rsidR="00756439" w:rsidRDefault="00756439" w:rsidP="00756439">
            <w:pPr>
              <w:pStyle w:val="NormalinTable"/>
            </w:pPr>
            <w:r>
              <w:rPr>
                <w:b/>
              </w:rPr>
              <w:t>2915 33 00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6BDAF6" w14:textId="77777777" w:rsidR="00756439" w:rsidRDefault="00756439" w:rsidP="00756439">
            <w:pPr>
              <w:pStyle w:val="NormalinTable"/>
              <w:tabs>
                <w:tab w:val="left" w:pos="1250"/>
              </w:tabs>
            </w:pPr>
            <w:r>
              <w:t>0.00%</w:t>
            </w:r>
          </w:p>
        </w:tc>
      </w:tr>
      <w:tr w:rsidR="00756439" w14:paraId="6D3B0B88" w14:textId="77777777" w:rsidTr="00FC0611">
        <w:trPr>
          <w:cantSplit/>
        </w:trPr>
        <w:tc>
          <w:tcPr>
            <w:tcW w:w="0" w:type="auto"/>
            <w:tcBorders>
              <w:top w:val="single" w:sz="4" w:space="0" w:color="A6A6A6" w:themeColor="background1" w:themeShade="A6"/>
              <w:right w:val="single" w:sz="4" w:space="0" w:color="000000" w:themeColor="text1"/>
            </w:tcBorders>
          </w:tcPr>
          <w:p w14:paraId="6CB51605" w14:textId="77777777" w:rsidR="00756439" w:rsidRDefault="00756439" w:rsidP="00756439">
            <w:pPr>
              <w:pStyle w:val="NormalinTable"/>
            </w:pPr>
            <w:r>
              <w:rPr>
                <w:b/>
              </w:rPr>
              <w:t>2915 36 00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1AB267" w14:textId="77777777" w:rsidR="00756439" w:rsidRDefault="00756439" w:rsidP="00756439">
            <w:pPr>
              <w:pStyle w:val="NormalinTable"/>
              <w:tabs>
                <w:tab w:val="left" w:pos="1250"/>
              </w:tabs>
            </w:pPr>
            <w:r>
              <w:t>0.00%</w:t>
            </w:r>
          </w:p>
        </w:tc>
      </w:tr>
      <w:tr w:rsidR="00756439" w14:paraId="38A45759" w14:textId="77777777" w:rsidTr="00FC0611">
        <w:trPr>
          <w:cantSplit/>
        </w:trPr>
        <w:tc>
          <w:tcPr>
            <w:tcW w:w="0" w:type="auto"/>
            <w:tcBorders>
              <w:top w:val="single" w:sz="4" w:space="0" w:color="A6A6A6" w:themeColor="background1" w:themeShade="A6"/>
              <w:right w:val="single" w:sz="4" w:space="0" w:color="000000" w:themeColor="text1"/>
            </w:tcBorders>
          </w:tcPr>
          <w:p w14:paraId="0D3652D3" w14:textId="77777777" w:rsidR="00756439" w:rsidRDefault="00756439" w:rsidP="00756439">
            <w:pPr>
              <w:pStyle w:val="NormalinTable"/>
            </w:pPr>
            <w:r>
              <w:rPr>
                <w:b/>
              </w:rPr>
              <w:t>2915 39 00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142A36" w14:textId="77777777" w:rsidR="00756439" w:rsidRDefault="00756439" w:rsidP="00756439">
            <w:pPr>
              <w:pStyle w:val="NormalinTable"/>
              <w:tabs>
                <w:tab w:val="left" w:pos="1250"/>
              </w:tabs>
            </w:pPr>
            <w:r>
              <w:t>0.00%</w:t>
            </w:r>
          </w:p>
        </w:tc>
      </w:tr>
      <w:tr w:rsidR="00756439" w14:paraId="275B89CB" w14:textId="77777777" w:rsidTr="00FC0611">
        <w:trPr>
          <w:cantSplit/>
        </w:trPr>
        <w:tc>
          <w:tcPr>
            <w:tcW w:w="0" w:type="auto"/>
            <w:tcBorders>
              <w:top w:val="single" w:sz="4" w:space="0" w:color="A6A6A6" w:themeColor="background1" w:themeShade="A6"/>
              <w:right w:val="single" w:sz="4" w:space="0" w:color="000000" w:themeColor="text1"/>
            </w:tcBorders>
          </w:tcPr>
          <w:p w14:paraId="13B7C362" w14:textId="77777777" w:rsidR="00756439" w:rsidRDefault="00756439" w:rsidP="00756439">
            <w:pPr>
              <w:pStyle w:val="NormalinTable"/>
            </w:pPr>
            <w:r>
              <w:rPr>
                <w:b/>
              </w:rPr>
              <w:t>2915 40 00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CF361C" w14:textId="77777777" w:rsidR="00756439" w:rsidRDefault="00756439" w:rsidP="00756439">
            <w:pPr>
              <w:pStyle w:val="NormalinTable"/>
              <w:tabs>
                <w:tab w:val="left" w:pos="1250"/>
              </w:tabs>
            </w:pPr>
            <w:r>
              <w:t>0.00%</w:t>
            </w:r>
          </w:p>
        </w:tc>
      </w:tr>
      <w:tr w:rsidR="00756439" w14:paraId="72142E8B" w14:textId="77777777" w:rsidTr="00FC0611">
        <w:trPr>
          <w:cantSplit/>
        </w:trPr>
        <w:tc>
          <w:tcPr>
            <w:tcW w:w="0" w:type="auto"/>
            <w:tcBorders>
              <w:top w:val="single" w:sz="4" w:space="0" w:color="A6A6A6" w:themeColor="background1" w:themeShade="A6"/>
              <w:right w:val="single" w:sz="4" w:space="0" w:color="000000" w:themeColor="text1"/>
            </w:tcBorders>
          </w:tcPr>
          <w:p w14:paraId="7DC1FE5E" w14:textId="77777777" w:rsidR="00756439" w:rsidRDefault="00756439" w:rsidP="00756439">
            <w:pPr>
              <w:pStyle w:val="NormalinTable"/>
            </w:pPr>
            <w:r>
              <w:rPr>
                <w:b/>
              </w:rPr>
              <w:t>2915 50 00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48633F" w14:textId="77777777" w:rsidR="00756439" w:rsidRDefault="00756439" w:rsidP="00756439">
            <w:pPr>
              <w:pStyle w:val="NormalinTable"/>
              <w:tabs>
                <w:tab w:val="left" w:pos="1250"/>
              </w:tabs>
            </w:pPr>
            <w:r>
              <w:t>0.00%</w:t>
            </w:r>
          </w:p>
        </w:tc>
      </w:tr>
      <w:tr w:rsidR="00756439" w14:paraId="7BEF6010" w14:textId="77777777" w:rsidTr="00FC0611">
        <w:trPr>
          <w:cantSplit/>
        </w:trPr>
        <w:tc>
          <w:tcPr>
            <w:tcW w:w="0" w:type="auto"/>
            <w:tcBorders>
              <w:top w:val="single" w:sz="4" w:space="0" w:color="A6A6A6" w:themeColor="background1" w:themeShade="A6"/>
              <w:right w:val="single" w:sz="4" w:space="0" w:color="000000" w:themeColor="text1"/>
            </w:tcBorders>
          </w:tcPr>
          <w:p w14:paraId="0B4A6F5A" w14:textId="77777777" w:rsidR="00756439" w:rsidRDefault="00756439" w:rsidP="00756439">
            <w:pPr>
              <w:pStyle w:val="NormalinTable"/>
            </w:pPr>
            <w:r>
              <w:rPr>
                <w:b/>
              </w:rPr>
              <w:t>2915 60 19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9E960E" w14:textId="77777777" w:rsidR="00756439" w:rsidRDefault="00756439" w:rsidP="00756439">
            <w:pPr>
              <w:pStyle w:val="NormalinTable"/>
              <w:tabs>
                <w:tab w:val="left" w:pos="1250"/>
              </w:tabs>
            </w:pPr>
            <w:r>
              <w:t>0.00%</w:t>
            </w:r>
          </w:p>
        </w:tc>
      </w:tr>
      <w:tr w:rsidR="00756439" w14:paraId="1B5AFA7B" w14:textId="77777777" w:rsidTr="00FC0611">
        <w:trPr>
          <w:cantSplit/>
        </w:trPr>
        <w:tc>
          <w:tcPr>
            <w:tcW w:w="0" w:type="auto"/>
            <w:tcBorders>
              <w:top w:val="single" w:sz="4" w:space="0" w:color="A6A6A6" w:themeColor="background1" w:themeShade="A6"/>
              <w:right w:val="single" w:sz="4" w:space="0" w:color="000000" w:themeColor="text1"/>
            </w:tcBorders>
          </w:tcPr>
          <w:p w14:paraId="294542DF" w14:textId="77777777" w:rsidR="00756439" w:rsidRDefault="00756439" w:rsidP="00756439">
            <w:pPr>
              <w:pStyle w:val="NormalinTable"/>
            </w:pPr>
            <w:r>
              <w:rPr>
                <w:b/>
              </w:rPr>
              <w:t>2915 60 90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231EA1" w14:textId="77777777" w:rsidR="00756439" w:rsidRDefault="00756439" w:rsidP="00756439">
            <w:pPr>
              <w:pStyle w:val="NormalinTable"/>
              <w:tabs>
                <w:tab w:val="left" w:pos="1250"/>
              </w:tabs>
            </w:pPr>
            <w:r>
              <w:t>0.00%</w:t>
            </w:r>
          </w:p>
        </w:tc>
      </w:tr>
      <w:tr w:rsidR="00756439" w14:paraId="327A9402" w14:textId="77777777" w:rsidTr="00FC0611">
        <w:trPr>
          <w:cantSplit/>
        </w:trPr>
        <w:tc>
          <w:tcPr>
            <w:tcW w:w="0" w:type="auto"/>
            <w:tcBorders>
              <w:top w:val="single" w:sz="4" w:space="0" w:color="A6A6A6" w:themeColor="background1" w:themeShade="A6"/>
              <w:right w:val="single" w:sz="4" w:space="0" w:color="000000" w:themeColor="text1"/>
            </w:tcBorders>
          </w:tcPr>
          <w:p w14:paraId="0C47FB0E" w14:textId="77777777" w:rsidR="00756439" w:rsidRDefault="00756439" w:rsidP="00756439">
            <w:pPr>
              <w:pStyle w:val="NormalinTable"/>
            </w:pPr>
            <w:r>
              <w:rPr>
                <w:b/>
              </w:rPr>
              <w:t>2915 70 00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770EAB" w14:textId="77777777" w:rsidR="00756439" w:rsidRDefault="00756439" w:rsidP="00756439">
            <w:pPr>
              <w:pStyle w:val="NormalinTable"/>
              <w:tabs>
                <w:tab w:val="left" w:pos="1250"/>
              </w:tabs>
            </w:pPr>
            <w:r>
              <w:t>0.00%</w:t>
            </w:r>
          </w:p>
        </w:tc>
      </w:tr>
      <w:tr w:rsidR="00756439" w14:paraId="74E5265A" w14:textId="77777777" w:rsidTr="00FC0611">
        <w:trPr>
          <w:cantSplit/>
        </w:trPr>
        <w:tc>
          <w:tcPr>
            <w:tcW w:w="0" w:type="auto"/>
            <w:tcBorders>
              <w:top w:val="single" w:sz="4" w:space="0" w:color="A6A6A6" w:themeColor="background1" w:themeShade="A6"/>
              <w:right w:val="single" w:sz="4" w:space="0" w:color="000000" w:themeColor="text1"/>
            </w:tcBorders>
          </w:tcPr>
          <w:p w14:paraId="238CDB0F" w14:textId="77777777" w:rsidR="00756439" w:rsidRDefault="00756439" w:rsidP="00756439">
            <w:pPr>
              <w:pStyle w:val="NormalinTable"/>
            </w:pPr>
            <w:r>
              <w:rPr>
                <w:b/>
              </w:rPr>
              <w:t>2915 90 00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BC891E" w14:textId="77777777" w:rsidR="00756439" w:rsidRDefault="00756439" w:rsidP="00756439">
            <w:pPr>
              <w:pStyle w:val="NormalinTable"/>
              <w:tabs>
                <w:tab w:val="left" w:pos="1250"/>
              </w:tabs>
            </w:pPr>
            <w:r>
              <w:t>0.00%</w:t>
            </w:r>
          </w:p>
        </w:tc>
      </w:tr>
      <w:tr w:rsidR="00756439" w14:paraId="54813343" w14:textId="77777777" w:rsidTr="00FC0611">
        <w:trPr>
          <w:cantSplit/>
        </w:trPr>
        <w:tc>
          <w:tcPr>
            <w:tcW w:w="0" w:type="auto"/>
            <w:tcBorders>
              <w:top w:val="single" w:sz="4" w:space="0" w:color="A6A6A6" w:themeColor="background1" w:themeShade="A6"/>
              <w:right w:val="single" w:sz="4" w:space="0" w:color="000000" w:themeColor="text1"/>
            </w:tcBorders>
          </w:tcPr>
          <w:p w14:paraId="15FD3E9D" w14:textId="77777777" w:rsidR="00756439" w:rsidRDefault="00756439" w:rsidP="00756439">
            <w:pPr>
              <w:pStyle w:val="NormalinTable"/>
            </w:pPr>
            <w:r>
              <w:rPr>
                <w:b/>
              </w:rPr>
              <w:t>2916 11 00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57C083" w14:textId="77777777" w:rsidR="00756439" w:rsidRDefault="00756439" w:rsidP="00756439">
            <w:pPr>
              <w:pStyle w:val="NormalinTable"/>
              <w:tabs>
                <w:tab w:val="left" w:pos="1250"/>
              </w:tabs>
            </w:pPr>
            <w:r>
              <w:t>0.00%</w:t>
            </w:r>
          </w:p>
        </w:tc>
      </w:tr>
      <w:tr w:rsidR="00756439" w14:paraId="2F4D2EA6" w14:textId="77777777" w:rsidTr="00FC0611">
        <w:trPr>
          <w:cantSplit/>
        </w:trPr>
        <w:tc>
          <w:tcPr>
            <w:tcW w:w="0" w:type="auto"/>
            <w:tcBorders>
              <w:top w:val="single" w:sz="4" w:space="0" w:color="A6A6A6" w:themeColor="background1" w:themeShade="A6"/>
              <w:right w:val="single" w:sz="4" w:space="0" w:color="000000" w:themeColor="text1"/>
            </w:tcBorders>
          </w:tcPr>
          <w:p w14:paraId="7B986ABA" w14:textId="77777777" w:rsidR="00756439" w:rsidRDefault="00756439" w:rsidP="00756439">
            <w:pPr>
              <w:pStyle w:val="NormalinTable"/>
            </w:pPr>
            <w:r>
              <w:rPr>
                <w:b/>
              </w:rPr>
              <w:t>2916 12 00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435629" w14:textId="77777777" w:rsidR="00756439" w:rsidRDefault="00756439" w:rsidP="00756439">
            <w:pPr>
              <w:pStyle w:val="NormalinTable"/>
              <w:tabs>
                <w:tab w:val="left" w:pos="1250"/>
              </w:tabs>
            </w:pPr>
            <w:r>
              <w:t>0.00%</w:t>
            </w:r>
          </w:p>
        </w:tc>
      </w:tr>
      <w:tr w:rsidR="00756439" w14:paraId="0D0B6528" w14:textId="77777777" w:rsidTr="00FC0611">
        <w:trPr>
          <w:cantSplit/>
        </w:trPr>
        <w:tc>
          <w:tcPr>
            <w:tcW w:w="0" w:type="auto"/>
            <w:tcBorders>
              <w:top w:val="single" w:sz="4" w:space="0" w:color="A6A6A6" w:themeColor="background1" w:themeShade="A6"/>
              <w:right w:val="single" w:sz="4" w:space="0" w:color="000000" w:themeColor="text1"/>
            </w:tcBorders>
          </w:tcPr>
          <w:p w14:paraId="3F036248" w14:textId="77777777" w:rsidR="00756439" w:rsidRDefault="00756439" w:rsidP="00756439">
            <w:pPr>
              <w:pStyle w:val="NormalinTable"/>
            </w:pPr>
            <w:r>
              <w:rPr>
                <w:b/>
              </w:rPr>
              <w:t>2916 13 00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DE4509" w14:textId="77777777" w:rsidR="00756439" w:rsidRDefault="00756439" w:rsidP="00756439">
            <w:pPr>
              <w:pStyle w:val="NormalinTable"/>
              <w:tabs>
                <w:tab w:val="left" w:pos="1250"/>
              </w:tabs>
            </w:pPr>
            <w:r>
              <w:t>0.00%</w:t>
            </w:r>
          </w:p>
        </w:tc>
      </w:tr>
      <w:tr w:rsidR="00756439" w14:paraId="06259992" w14:textId="77777777" w:rsidTr="00FC0611">
        <w:trPr>
          <w:cantSplit/>
        </w:trPr>
        <w:tc>
          <w:tcPr>
            <w:tcW w:w="0" w:type="auto"/>
            <w:tcBorders>
              <w:top w:val="single" w:sz="4" w:space="0" w:color="A6A6A6" w:themeColor="background1" w:themeShade="A6"/>
              <w:right w:val="single" w:sz="4" w:space="0" w:color="000000" w:themeColor="text1"/>
            </w:tcBorders>
          </w:tcPr>
          <w:p w14:paraId="09345ED1" w14:textId="77777777" w:rsidR="00756439" w:rsidRDefault="00756439" w:rsidP="00756439">
            <w:pPr>
              <w:pStyle w:val="NormalinTable"/>
            </w:pPr>
            <w:r>
              <w:rPr>
                <w:b/>
              </w:rPr>
              <w:t>2916 14 00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61CA4" w14:textId="77777777" w:rsidR="00756439" w:rsidRDefault="00756439" w:rsidP="00756439">
            <w:pPr>
              <w:pStyle w:val="NormalinTable"/>
              <w:tabs>
                <w:tab w:val="left" w:pos="1250"/>
              </w:tabs>
            </w:pPr>
            <w:r>
              <w:t>0.00%</w:t>
            </w:r>
          </w:p>
        </w:tc>
      </w:tr>
      <w:tr w:rsidR="00756439" w14:paraId="528E732B" w14:textId="77777777" w:rsidTr="00FC0611">
        <w:trPr>
          <w:cantSplit/>
        </w:trPr>
        <w:tc>
          <w:tcPr>
            <w:tcW w:w="0" w:type="auto"/>
            <w:tcBorders>
              <w:top w:val="single" w:sz="4" w:space="0" w:color="A6A6A6" w:themeColor="background1" w:themeShade="A6"/>
              <w:right w:val="single" w:sz="4" w:space="0" w:color="000000" w:themeColor="text1"/>
            </w:tcBorders>
          </w:tcPr>
          <w:p w14:paraId="6B812F48" w14:textId="77777777" w:rsidR="00756439" w:rsidRDefault="00756439" w:rsidP="00756439">
            <w:pPr>
              <w:pStyle w:val="NormalinTable"/>
            </w:pPr>
            <w:r>
              <w:rPr>
                <w:b/>
              </w:rPr>
              <w:t>2916 15 00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FFD4AA" w14:textId="77777777" w:rsidR="00756439" w:rsidRDefault="00756439" w:rsidP="00756439">
            <w:pPr>
              <w:pStyle w:val="NormalinTable"/>
              <w:tabs>
                <w:tab w:val="left" w:pos="1250"/>
              </w:tabs>
            </w:pPr>
            <w:r>
              <w:t>0.00%</w:t>
            </w:r>
          </w:p>
        </w:tc>
      </w:tr>
      <w:tr w:rsidR="00756439" w14:paraId="4432C435" w14:textId="77777777" w:rsidTr="00FC0611">
        <w:trPr>
          <w:cantSplit/>
        </w:trPr>
        <w:tc>
          <w:tcPr>
            <w:tcW w:w="0" w:type="auto"/>
            <w:tcBorders>
              <w:top w:val="single" w:sz="4" w:space="0" w:color="A6A6A6" w:themeColor="background1" w:themeShade="A6"/>
              <w:right w:val="single" w:sz="4" w:space="0" w:color="000000" w:themeColor="text1"/>
            </w:tcBorders>
          </w:tcPr>
          <w:p w14:paraId="3DE52AAA" w14:textId="77777777" w:rsidR="00756439" w:rsidRDefault="00756439" w:rsidP="00756439">
            <w:pPr>
              <w:pStyle w:val="NormalinTable"/>
            </w:pPr>
            <w:r>
              <w:rPr>
                <w:b/>
              </w:rPr>
              <w:t>2916 16 00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A280C5" w14:textId="77777777" w:rsidR="00756439" w:rsidRDefault="00756439" w:rsidP="00756439">
            <w:pPr>
              <w:pStyle w:val="NormalinTable"/>
              <w:tabs>
                <w:tab w:val="left" w:pos="1250"/>
              </w:tabs>
            </w:pPr>
            <w:r>
              <w:t>0.00%</w:t>
            </w:r>
          </w:p>
        </w:tc>
      </w:tr>
      <w:tr w:rsidR="00756439" w14:paraId="3F371F07" w14:textId="77777777" w:rsidTr="00FC0611">
        <w:trPr>
          <w:cantSplit/>
        </w:trPr>
        <w:tc>
          <w:tcPr>
            <w:tcW w:w="0" w:type="auto"/>
            <w:tcBorders>
              <w:top w:val="single" w:sz="4" w:space="0" w:color="A6A6A6" w:themeColor="background1" w:themeShade="A6"/>
              <w:right w:val="single" w:sz="4" w:space="0" w:color="000000" w:themeColor="text1"/>
            </w:tcBorders>
          </w:tcPr>
          <w:p w14:paraId="6A9DF965" w14:textId="77777777" w:rsidR="00756439" w:rsidRDefault="00756439" w:rsidP="00756439">
            <w:pPr>
              <w:pStyle w:val="NormalinTable"/>
            </w:pPr>
            <w:r>
              <w:rPr>
                <w:b/>
              </w:rPr>
              <w:lastRenderedPageBreak/>
              <w:t>2916 19 10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759738" w14:textId="77777777" w:rsidR="00756439" w:rsidRDefault="00756439" w:rsidP="00756439">
            <w:pPr>
              <w:pStyle w:val="NormalinTable"/>
              <w:tabs>
                <w:tab w:val="left" w:pos="1250"/>
              </w:tabs>
            </w:pPr>
            <w:r>
              <w:t>0.00%</w:t>
            </w:r>
          </w:p>
        </w:tc>
      </w:tr>
      <w:tr w:rsidR="00756439" w14:paraId="14EAE156" w14:textId="77777777" w:rsidTr="00FC0611">
        <w:trPr>
          <w:cantSplit/>
        </w:trPr>
        <w:tc>
          <w:tcPr>
            <w:tcW w:w="0" w:type="auto"/>
            <w:tcBorders>
              <w:top w:val="single" w:sz="4" w:space="0" w:color="A6A6A6" w:themeColor="background1" w:themeShade="A6"/>
              <w:right w:val="single" w:sz="4" w:space="0" w:color="000000" w:themeColor="text1"/>
            </w:tcBorders>
          </w:tcPr>
          <w:p w14:paraId="40AE27A9" w14:textId="77777777" w:rsidR="00756439" w:rsidRDefault="00756439" w:rsidP="00756439">
            <w:pPr>
              <w:pStyle w:val="NormalinTable"/>
            </w:pPr>
            <w:r>
              <w:rPr>
                <w:b/>
              </w:rPr>
              <w:t>2916 19 95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34493F" w14:textId="77777777" w:rsidR="00756439" w:rsidRDefault="00756439" w:rsidP="00756439">
            <w:pPr>
              <w:pStyle w:val="NormalinTable"/>
              <w:tabs>
                <w:tab w:val="left" w:pos="1250"/>
              </w:tabs>
            </w:pPr>
            <w:r>
              <w:t>0.00%</w:t>
            </w:r>
          </w:p>
        </w:tc>
      </w:tr>
      <w:tr w:rsidR="00756439" w14:paraId="02F50DAB" w14:textId="77777777" w:rsidTr="00FC0611">
        <w:trPr>
          <w:cantSplit/>
        </w:trPr>
        <w:tc>
          <w:tcPr>
            <w:tcW w:w="0" w:type="auto"/>
            <w:tcBorders>
              <w:top w:val="single" w:sz="4" w:space="0" w:color="A6A6A6" w:themeColor="background1" w:themeShade="A6"/>
              <w:right w:val="single" w:sz="4" w:space="0" w:color="000000" w:themeColor="text1"/>
            </w:tcBorders>
          </w:tcPr>
          <w:p w14:paraId="11D36601" w14:textId="77777777" w:rsidR="00756439" w:rsidRDefault="00756439" w:rsidP="00756439">
            <w:pPr>
              <w:pStyle w:val="NormalinTable"/>
            </w:pPr>
            <w:r>
              <w:rPr>
                <w:b/>
              </w:rPr>
              <w:t>2916 20 00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FCEBF5" w14:textId="77777777" w:rsidR="00756439" w:rsidRDefault="00756439" w:rsidP="00756439">
            <w:pPr>
              <w:pStyle w:val="NormalinTable"/>
              <w:tabs>
                <w:tab w:val="left" w:pos="1250"/>
              </w:tabs>
            </w:pPr>
            <w:r>
              <w:t>0.00%</w:t>
            </w:r>
          </w:p>
        </w:tc>
      </w:tr>
      <w:tr w:rsidR="00756439" w14:paraId="1E49DC6A" w14:textId="77777777" w:rsidTr="00FC0611">
        <w:trPr>
          <w:cantSplit/>
        </w:trPr>
        <w:tc>
          <w:tcPr>
            <w:tcW w:w="0" w:type="auto"/>
            <w:tcBorders>
              <w:top w:val="single" w:sz="4" w:space="0" w:color="A6A6A6" w:themeColor="background1" w:themeShade="A6"/>
              <w:right w:val="single" w:sz="4" w:space="0" w:color="000000" w:themeColor="text1"/>
            </w:tcBorders>
          </w:tcPr>
          <w:p w14:paraId="0E1A0FBF" w14:textId="77777777" w:rsidR="00756439" w:rsidRDefault="00756439" w:rsidP="00756439">
            <w:pPr>
              <w:pStyle w:val="NormalinTable"/>
            </w:pPr>
            <w:r>
              <w:rPr>
                <w:b/>
              </w:rPr>
              <w:t>2916 31 00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DAD5D4" w14:textId="77777777" w:rsidR="00756439" w:rsidRDefault="00756439" w:rsidP="00756439">
            <w:pPr>
              <w:pStyle w:val="NormalinTable"/>
              <w:tabs>
                <w:tab w:val="left" w:pos="1250"/>
              </w:tabs>
            </w:pPr>
            <w:r>
              <w:t>0.00%</w:t>
            </w:r>
          </w:p>
        </w:tc>
      </w:tr>
      <w:tr w:rsidR="00756439" w14:paraId="4B0322F8" w14:textId="77777777" w:rsidTr="00FC0611">
        <w:trPr>
          <w:cantSplit/>
        </w:trPr>
        <w:tc>
          <w:tcPr>
            <w:tcW w:w="0" w:type="auto"/>
            <w:tcBorders>
              <w:top w:val="single" w:sz="4" w:space="0" w:color="A6A6A6" w:themeColor="background1" w:themeShade="A6"/>
              <w:right w:val="single" w:sz="4" w:space="0" w:color="000000" w:themeColor="text1"/>
            </w:tcBorders>
          </w:tcPr>
          <w:p w14:paraId="1299A368" w14:textId="77777777" w:rsidR="00756439" w:rsidRDefault="00756439" w:rsidP="00756439">
            <w:pPr>
              <w:pStyle w:val="NormalinTable"/>
            </w:pPr>
            <w:r>
              <w:rPr>
                <w:b/>
              </w:rPr>
              <w:t>2916 32 00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1E788A" w14:textId="77777777" w:rsidR="00756439" w:rsidRDefault="00756439" w:rsidP="00756439">
            <w:pPr>
              <w:pStyle w:val="NormalinTable"/>
              <w:tabs>
                <w:tab w:val="left" w:pos="1250"/>
              </w:tabs>
            </w:pPr>
            <w:r>
              <w:t>0.00%</w:t>
            </w:r>
          </w:p>
        </w:tc>
      </w:tr>
      <w:tr w:rsidR="00756439" w14:paraId="485EEB93" w14:textId="77777777" w:rsidTr="00FC0611">
        <w:trPr>
          <w:cantSplit/>
        </w:trPr>
        <w:tc>
          <w:tcPr>
            <w:tcW w:w="0" w:type="auto"/>
            <w:tcBorders>
              <w:top w:val="single" w:sz="4" w:space="0" w:color="A6A6A6" w:themeColor="background1" w:themeShade="A6"/>
              <w:right w:val="single" w:sz="4" w:space="0" w:color="000000" w:themeColor="text1"/>
            </w:tcBorders>
          </w:tcPr>
          <w:p w14:paraId="52615FF4" w14:textId="77777777" w:rsidR="00756439" w:rsidRDefault="00756439" w:rsidP="00756439">
            <w:pPr>
              <w:pStyle w:val="NormalinTable"/>
            </w:pPr>
            <w:r>
              <w:rPr>
                <w:b/>
              </w:rPr>
              <w:t>2916 39 90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AB0800" w14:textId="77777777" w:rsidR="00756439" w:rsidRDefault="00756439" w:rsidP="00756439">
            <w:pPr>
              <w:pStyle w:val="NormalinTable"/>
              <w:tabs>
                <w:tab w:val="left" w:pos="1250"/>
              </w:tabs>
            </w:pPr>
            <w:r>
              <w:t>0.00%</w:t>
            </w:r>
          </w:p>
        </w:tc>
      </w:tr>
      <w:tr w:rsidR="00756439" w14:paraId="4CB67DE4" w14:textId="77777777" w:rsidTr="00FC0611">
        <w:trPr>
          <w:cantSplit/>
        </w:trPr>
        <w:tc>
          <w:tcPr>
            <w:tcW w:w="0" w:type="auto"/>
            <w:tcBorders>
              <w:top w:val="single" w:sz="4" w:space="0" w:color="A6A6A6" w:themeColor="background1" w:themeShade="A6"/>
              <w:right w:val="single" w:sz="4" w:space="0" w:color="000000" w:themeColor="text1"/>
            </w:tcBorders>
          </w:tcPr>
          <w:p w14:paraId="7C803EBD" w14:textId="77777777" w:rsidR="00756439" w:rsidRDefault="00756439" w:rsidP="00756439">
            <w:pPr>
              <w:pStyle w:val="NormalinTable"/>
            </w:pPr>
            <w:r>
              <w:rPr>
                <w:b/>
              </w:rPr>
              <w:t>2917 11 00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F3DEC8" w14:textId="77777777" w:rsidR="00756439" w:rsidRDefault="00756439" w:rsidP="00756439">
            <w:pPr>
              <w:pStyle w:val="NormalinTable"/>
              <w:tabs>
                <w:tab w:val="left" w:pos="1250"/>
              </w:tabs>
            </w:pPr>
            <w:r>
              <w:t>0.00%</w:t>
            </w:r>
          </w:p>
        </w:tc>
      </w:tr>
      <w:tr w:rsidR="00756439" w14:paraId="16045CAF" w14:textId="77777777" w:rsidTr="00FC0611">
        <w:trPr>
          <w:cantSplit/>
        </w:trPr>
        <w:tc>
          <w:tcPr>
            <w:tcW w:w="0" w:type="auto"/>
            <w:tcBorders>
              <w:top w:val="single" w:sz="4" w:space="0" w:color="A6A6A6" w:themeColor="background1" w:themeShade="A6"/>
              <w:right w:val="single" w:sz="4" w:space="0" w:color="000000" w:themeColor="text1"/>
            </w:tcBorders>
          </w:tcPr>
          <w:p w14:paraId="10086880" w14:textId="77777777" w:rsidR="00756439" w:rsidRDefault="00756439" w:rsidP="00756439">
            <w:pPr>
              <w:pStyle w:val="NormalinTable"/>
            </w:pPr>
            <w:r>
              <w:rPr>
                <w:b/>
              </w:rPr>
              <w:t>2917 12 00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9DB3B8" w14:textId="77777777" w:rsidR="00756439" w:rsidRDefault="00756439" w:rsidP="00756439">
            <w:pPr>
              <w:pStyle w:val="NormalinTable"/>
              <w:tabs>
                <w:tab w:val="left" w:pos="1250"/>
              </w:tabs>
            </w:pPr>
            <w:r>
              <w:t>0.00%</w:t>
            </w:r>
          </w:p>
        </w:tc>
      </w:tr>
      <w:tr w:rsidR="00756439" w14:paraId="575D07C5" w14:textId="77777777" w:rsidTr="00FC0611">
        <w:trPr>
          <w:cantSplit/>
        </w:trPr>
        <w:tc>
          <w:tcPr>
            <w:tcW w:w="0" w:type="auto"/>
            <w:tcBorders>
              <w:top w:val="single" w:sz="4" w:space="0" w:color="A6A6A6" w:themeColor="background1" w:themeShade="A6"/>
              <w:right w:val="single" w:sz="4" w:space="0" w:color="000000" w:themeColor="text1"/>
            </w:tcBorders>
          </w:tcPr>
          <w:p w14:paraId="406459F3" w14:textId="77777777" w:rsidR="00756439" w:rsidRDefault="00756439" w:rsidP="00756439">
            <w:pPr>
              <w:pStyle w:val="NormalinTable"/>
            </w:pPr>
            <w:r>
              <w:rPr>
                <w:b/>
              </w:rPr>
              <w:t>2917 13 90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DB97D7" w14:textId="77777777" w:rsidR="00756439" w:rsidRDefault="00756439" w:rsidP="00756439">
            <w:pPr>
              <w:pStyle w:val="NormalinTable"/>
              <w:tabs>
                <w:tab w:val="left" w:pos="1250"/>
              </w:tabs>
            </w:pPr>
            <w:r>
              <w:t>0.00%</w:t>
            </w:r>
          </w:p>
        </w:tc>
      </w:tr>
      <w:tr w:rsidR="00756439" w14:paraId="644914EA" w14:textId="77777777" w:rsidTr="00FC0611">
        <w:trPr>
          <w:cantSplit/>
        </w:trPr>
        <w:tc>
          <w:tcPr>
            <w:tcW w:w="0" w:type="auto"/>
            <w:tcBorders>
              <w:top w:val="single" w:sz="4" w:space="0" w:color="A6A6A6" w:themeColor="background1" w:themeShade="A6"/>
              <w:right w:val="single" w:sz="4" w:space="0" w:color="000000" w:themeColor="text1"/>
            </w:tcBorders>
          </w:tcPr>
          <w:p w14:paraId="26FFE34A" w14:textId="77777777" w:rsidR="00756439" w:rsidRDefault="00756439" w:rsidP="00756439">
            <w:pPr>
              <w:pStyle w:val="NormalinTable"/>
            </w:pPr>
            <w:r>
              <w:rPr>
                <w:b/>
              </w:rPr>
              <w:t>2917 14 00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BF55BD" w14:textId="77777777" w:rsidR="00756439" w:rsidRDefault="00756439" w:rsidP="00756439">
            <w:pPr>
              <w:pStyle w:val="NormalinTable"/>
              <w:tabs>
                <w:tab w:val="left" w:pos="1250"/>
              </w:tabs>
            </w:pPr>
            <w:r>
              <w:t>0.00%</w:t>
            </w:r>
          </w:p>
        </w:tc>
      </w:tr>
      <w:tr w:rsidR="00756439" w14:paraId="4529832D" w14:textId="77777777" w:rsidTr="00FC0611">
        <w:trPr>
          <w:cantSplit/>
        </w:trPr>
        <w:tc>
          <w:tcPr>
            <w:tcW w:w="0" w:type="auto"/>
            <w:tcBorders>
              <w:top w:val="single" w:sz="4" w:space="0" w:color="A6A6A6" w:themeColor="background1" w:themeShade="A6"/>
              <w:right w:val="single" w:sz="4" w:space="0" w:color="000000" w:themeColor="text1"/>
            </w:tcBorders>
          </w:tcPr>
          <w:p w14:paraId="62B44C5E" w14:textId="77777777" w:rsidR="00756439" w:rsidRDefault="00756439" w:rsidP="00756439">
            <w:pPr>
              <w:pStyle w:val="NormalinTable"/>
            </w:pPr>
            <w:r>
              <w:rPr>
                <w:b/>
              </w:rPr>
              <w:t>2917 19 00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E2998D" w14:textId="77777777" w:rsidR="00756439" w:rsidRDefault="00756439" w:rsidP="00756439">
            <w:pPr>
              <w:pStyle w:val="NormalinTable"/>
              <w:tabs>
                <w:tab w:val="left" w:pos="1250"/>
              </w:tabs>
            </w:pPr>
            <w:r>
              <w:t>0.00%</w:t>
            </w:r>
          </w:p>
        </w:tc>
      </w:tr>
      <w:tr w:rsidR="00756439" w14:paraId="6E73A909" w14:textId="77777777" w:rsidTr="00FC0611">
        <w:trPr>
          <w:cantSplit/>
        </w:trPr>
        <w:tc>
          <w:tcPr>
            <w:tcW w:w="0" w:type="auto"/>
            <w:tcBorders>
              <w:top w:val="single" w:sz="4" w:space="0" w:color="A6A6A6" w:themeColor="background1" w:themeShade="A6"/>
              <w:right w:val="single" w:sz="4" w:space="0" w:color="000000" w:themeColor="text1"/>
            </w:tcBorders>
          </w:tcPr>
          <w:p w14:paraId="649A1DBA" w14:textId="77777777" w:rsidR="00756439" w:rsidRDefault="00756439" w:rsidP="00756439">
            <w:pPr>
              <w:pStyle w:val="NormalinTable"/>
            </w:pPr>
            <w:r>
              <w:rPr>
                <w:b/>
              </w:rPr>
              <w:t>2917 20 00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73543F" w14:textId="77777777" w:rsidR="00756439" w:rsidRDefault="00756439" w:rsidP="00756439">
            <w:pPr>
              <w:pStyle w:val="NormalinTable"/>
              <w:tabs>
                <w:tab w:val="left" w:pos="1250"/>
              </w:tabs>
            </w:pPr>
            <w:r>
              <w:t>0.00%</w:t>
            </w:r>
          </w:p>
        </w:tc>
      </w:tr>
      <w:tr w:rsidR="00756439" w14:paraId="1850DF1D" w14:textId="77777777" w:rsidTr="00FC0611">
        <w:trPr>
          <w:cantSplit/>
        </w:trPr>
        <w:tc>
          <w:tcPr>
            <w:tcW w:w="0" w:type="auto"/>
            <w:tcBorders>
              <w:top w:val="single" w:sz="4" w:space="0" w:color="A6A6A6" w:themeColor="background1" w:themeShade="A6"/>
              <w:right w:val="single" w:sz="4" w:space="0" w:color="000000" w:themeColor="text1"/>
            </w:tcBorders>
          </w:tcPr>
          <w:p w14:paraId="6628A84B" w14:textId="77777777" w:rsidR="00756439" w:rsidRDefault="00756439" w:rsidP="00756439">
            <w:pPr>
              <w:pStyle w:val="NormalinTable"/>
            </w:pPr>
            <w:r>
              <w:rPr>
                <w:b/>
              </w:rPr>
              <w:t>2917 32 00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CD1FFC" w14:textId="77777777" w:rsidR="00756439" w:rsidRDefault="00756439" w:rsidP="00756439">
            <w:pPr>
              <w:pStyle w:val="NormalinTable"/>
              <w:tabs>
                <w:tab w:val="left" w:pos="1250"/>
              </w:tabs>
            </w:pPr>
            <w:r>
              <w:t>0.00%</w:t>
            </w:r>
          </w:p>
        </w:tc>
      </w:tr>
      <w:tr w:rsidR="00756439" w14:paraId="5C96A216" w14:textId="77777777" w:rsidTr="00FC0611">
        <w:trPr>
          <w:cantSplit/>
        </w:trPr>
        <w:tc>
          <w:tcPr>
            <w:tcW w:w="0" w:type="auto"/>
            <w:tcBorders>
              <w:top w:val="single" w:sz="4" w:space="0" w:color="A6A6A6" w:themeColor="background1" w:themeShade="A6"/>
              <w:right w:val="single" w:sz="4" w:space="0" w:color="000000" w:themeColor="text1"/>
            </w:tcBorders>
          </w:tcPr>
          <w:p w14:paraId="718C29D5" w14:textId="77777777" w:rsidR="00756439" w:rsidRDefault="00756439" w:rsidP="00756439">
            <w:pPr>
              <w:pStyle w:val="NormalinTable"/>
            </w:pPr>
            <w:r>
              <w:rPr>
                <w:b/>
              </w:rPr>
              <w:t>2917 33 00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2DC977" w14:textId="77777777" w:rsidR="00756439" w:rsidRDefault="00756439" w:rsidP="00756439">
            <w:pPr>
              <w:pStyle w:val="NormalinTable"/>
              <w:tabs>
                <w:tab w:val="left" w:pos="1250"/>
              </w:tabs>
            </w:pPr>
            <w:r>
              <w:t>0.00%</w:t>
            </w:r>
          </w:p>
        </w:tc>
      </w:tr>
      <w:tr w:rsidR="00756439" w14:paraId="0D179F4B" w14:textId="77777777" w:rsidTr="00FC0611">
        <w:trPr>
          <w:cantSplit/>
        </w:trPr>
        <w:tc>
          <w:tcPr>
            <w:tcW w:w="0" w:type="auto"/>
            <w:tcBorders>
              <w:top w:val="single" w:sz="4" w:space="0" w:color="A6A6A6" w:themeColor="background1" w:themeShade="A6"/>
              <w:right w:val="single" w:sz="4" w:space="0" w:color="000000" w:themeColor="text1"/>
            </w:tcBorders>
          </w:tcPr>
          <w:p w14:paraId="19D50740" w14:textId="77777777" w:rsidR="00756439" w:rsidRDefault="00756439" w:rsidP="00756439">
            <w:pPr>
              <w:pStyle w:val="NormalinTable"/>
            </w:pPr>
            <w:r>
              <w:rPr>
                <w:b/>
              </w:rPr>
              <w:t>2917 34 00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83F340" w14:textId="77777777" w:rsidR="00756439" w:rsidRDefault="00756439" w:rsidP="00756439">
            <w:pPr>
              <w:pStyle w:val="NormalinTable"/>
              <w:tabs>
                <w:tab w:val="left" w:pos="1250"/>
              </w:tabs>
            </w:pPr>
            <w:r>
              <w:t>0.00%</w:t>
            </w:r>
          </w:p>
        </w:tc>
      </w:tr>
      <w:tr w:rsidR="00756439" w14:paraId="2ABF18EF" w14:textId="77777777" w:rsidTr="00FC0611">
        <w:trPr>
          <w:cantSplit/>
        </w:trPr>
        <w:tc>
          <w:tcPr>
            <w:tcW w:w="0" w:type="auto"/>
            <w:tcBorders>
              <w:top w:val="single" w:sz="4" w:space="0" w:color="A6A6A6" w:themeColor="background1" w:themeShade="A6"/>
              <w:right w:val="single" w:sz="4" w:space="0" w:color="000000" w:themeColor="text1"/>
            </w:tcBorders>
          </w:tcPr>
          <w:p w14:paraId="5E46A6D5" w14:textId="77777777" w:rsidR="00756439" w:rsidRDefault="00756439" w:rsidP="00756439">
            <w:pPr>
              <w:pStyle w:val="NormalinTable"/>
            </w:pPr>
            <w:r>
              <w:rPr>
                <w:b/>
              </w:rPr>
              <w:t>2917 35 00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7B281F" w14:textId="77777777" w:rsidR="00756439" w:rsidRDefault="00756439" w:rsidP="00756439">
            <w:pPr>
              <w:pStyle w:val="NormalinTable"/>
              <w:tabs>
                <w:tab w:val="left" w:pos="1250"/>
              </w:tabs>
            </w:pPr>
            <w:r>
              <w:t>0.00%</w:t>
            </w:r>
          </w:p>
        </w:tc>
      </w:tr>
      <w:tr w:rsidR="00756439" w14:paraId="0CD53F5F" w14:textId="77777777" w:rsidTr="00FC0611">
        <w:trPr>
          <w:cantSplit/>
        </w:trPr>
        <w:tc>
          <w:tcPr>
            <w:tcW w:w="0" w:type="auto"/>
            <w:tcBorders>
              <w:top w:val="single" w:sz="4" w:space="0" w:color="A6A6A6" w:themeColor="background1" w:themeShade="A6"/>
              <w:right w:val="single" w:sz="4" w:space="0" w:color="000000" w:themeColor="text1"/>
            </w:tcBorders>
          </w:tcPr>
          <w:p w14:paraId="002C6358" w14:textId="77777777" w:rsidR="00756439" w:rsidRDefault="00756439" w:rsidP="00756439">
            <w:pPr>
              <w:pStyle w:val="NormalinTable"/>
            </w:pPr>
            <w:r>
              <w:rPr>
                <w:b/>
              </w:rPr>
              <w:t>2917 36 00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EBC444" w14:textId="77777777" w:rsidR="00756439" w:rsidRDefault="00756439" w:rsidP="00756439">
            <w:pPr>
              <w:pStyle w:val="NormalinTable"/>
              <w:tabs>
                <w:tab w:val="left" w:pos="1250"/>
              </w:tabs>
            </w:pPr>
            <w:r>
              <w:t>0.00%</w:t>
            </w:r>
          </w:p>
        </w:tc>
      </w:tr>
      <w:tr w:rsidR="00756439" w14:paraId="18DBE98E" w14:textId="77777777" w:rsidTr="00FC0611">
        <w:trPr>
          <w:cantSplit/>
        </w:trPr>
        <w:tc>
          <w:tcPr>
            <w:tcW w:w="0" w:type="auto"/>
            <w:tcBorders>
              <w:top w:val="single" w:sz="4" w:space="0" w:color="A6A6A6" w:themeColor="background1" w:themeShade="A6"/>
              <w:right w:val="single" w:sz="4" w:space="0" w:color="000000" w:themeColor="text1"/>
            </w:tcBorders>
          </w:tcPr>
          <w:p w14:paraId="6BECD921" w14:textId="77777777" w:rsidR="00756439" w:rsidRDefault="00756439" w:rsidP="00756439">
            <w:pPr>
              <w:pStyle w:val="NormalinTable"/>
            </w:pPr>
            <w:r>
              <w:rPr>
                <w:b/>
              </w:rPr>
              <w:t>2917 37 00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52BAF9" w14:textId="77777777" w:rsidR="00756439" w:rsidRDefault="00756439" w:rsidP="00756439">
            <w:pPr>
              <w:pStyle w:val="NormalinTable"/>
              <w:tabs>
                <w:tab w:val="left" w:pos="1250"/>
              </w:tabs>
            </w:pPr>
            <w:r>
              <w:t>0.00%</w:t>
            </w:r>
          </w:p>
        </w:tc>
      </w:tr>
      <w:tr w:rsidR="00756439" w14:paraId="768AED71" w14:textId="77777777" w:rsidTr="00FC0611">
        <w:trPr>
          <w:cantSplit/>
        </w:trPr>
        <w:tc>
          <w:tcPr>
            <w:tcW w:w="0" w:type="auto"/>
            <w:tcBorders>
              <w:top w:val="single" w:sz="4" w:space="0" w:color="A6A6A6" w:themeColor="background1" w:themeShade="A6"/>
              <w:right w:val="single" w:sz="4" w:space="0" w:color="000000" w:themeColor="text1"/>
            </w:tcBorders>
          </w:tcPr>
          <w:p w14:paraId="479BB33E" w14:textId="77777777" w:rsidR="00756439" w:rsidRDefault="00756439" w:rsidP="00756439">
            <w:pPr>
              <w:pStyle w:val="NormalinTable"/>
            </w:pPr>
            <w:r>
              <w:rPr>
                <w:b/>
              </w:rPr>
              <w:t>2917 39 95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383661" w14:textId="77777777" w:rsidR="00756439" w:rsidRDefault="00756439" w:rsidP="00756439">
            <w:pPr>
              <w:pStyle w:val="NormalinTable"/>
              <w:tabs>
                <w:tab w:val="left" w:pos="1250"/>
              </w:tabs>
            </w:pPr>
            <w:r>
              <w:t>0.00%</w:t>
            </w:r>
          </w:p>
        </w:tc>
      </w:tr>
      <w:tr w:rsidR="00756439" w14:paraId="331DCBDE" w14:textId="77777777" w:rsidTr="00FC0611">
        <w:trPr>
          <w:cantSplit/>
        </w:trPr>
        <w:tc>
          <w:tcPr>
            <w:tcW w:w="0" w:type="auto"/>
            <w:tcBorders>
              <w:top w:val="single" w:sz="4" w:space="0" w:color="A6A6A6" w:themeColor="background1" w:themeShade="A6"/>
              <w:right w:val="single" w:sz="4" w:space="0" w:color="000000" w:themeColor="text1"/>
            </w:tcBorders>
          </w:tcPr>
          <w:p w14:paraId="4AC40FD2" w14:textId="77777777" w:rsidR="00756439" w:rsidRDefault="00756439" w:rsidP="00756439">
            <w:pPr>
              <w:pStyle w:val="NormalinTable"/>
            </w:pPr>
            <w:r>
              <w:rPr>
                <w:b/>
              </w:rPr>
              <w:t>2918 11 00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9FCA39" w14:textId="77777777" w:rsidR="00756439" w:rsidRDefault="00756439" w:rsidP="00756439">
            <w:pPr>
              <w:pStyle w:val="NormalinTable"/>
              <w:tabs>
                <w:tab w:val="left" w:pos="1250"/>
              </w:tabs>
            </w:pPr>
            <w:r>
              <w:t>0.00%</w:t>
            </w:r>
          </w:p>
        </w:tc>
      </w:tr>
      <w:tr w:rsidR="00756439" w14:paraId="386DBABB" w14:textId="77777777" w:rsidTr="00FC0611">
        <w:trPr>
          <w:cantSplit/>
        </w:trPr>
        <w:tc>
          <w:tcPr>
            <w:tcW w:w="0" w:type="auto"/>
            <w:tcBorders>
              <w:top w:val="single" w:sz="4" w:space="0" w:color="A6A6A6" w:themeColor="background1" w:themeShade="A6"/>
              <w:right w:val="single" w:sz="4" w:space="0" w:color="000000" w:themeColor="text1"/>
            </w:tcBorders>
          </w:tcPr>
          <w:p w14:paraId="1922D15A" w14:textId="77777777" w:rsidR="00756439" w:rsidRDefault="00756439" w:rsidP="00756439">
            <w:pPr>
              <w:pStyle w:val="NormalinTable"/>
            </w:pPr>
            <w:r>
              <w:rPr>
                <w:b/>
              </w:rPr>
              <w:t>2918 12 00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C62B08" w14:textId="77777777" w:rsidR="00756439" w:rsidRDefault="00756439" w:rsidP="00756439">
            <w:pPr>
              <w:pStyle w:val="NormalinTable"/>
              <w:tabs>
                <w:tab w:val="left" w:pos="1250"/>
              </w:tabs>
            </w:pPr>
            <w:r>
              <w:t>0.00%</w:t>
            </w:r>
          </w:p>
        </w:tc>
      </w:tr>
      <w:tr w:rsidR="00756439" w14:paraId="348A76E3" w14:textId="77777777" w:rsidTr="00FC0611">
        <w:trPr>
          <w:cantSplit/>
        </w:trPr>
        <w:tc>
          <w:tcPr>
            <w:tcW w:w="0" w:type="auto"/>
            <w:tcBorders>
              <w:top w:val="single" w:sz="4" w:space="0" w:color="A6A6A6" w:themeColor="background1" w:themeShade="A6"/>
              <w:right w:val="single" w:sz="4" w:space="0" w:color="000000" w:themeColor="text1"/>
            </w:tcBorders>
          </w:tcPr>
          <w:p w14:paraId="64A17631" w14:textId="77777777" w:rsidR="00756439" w:rsidRDefault="00756439" w:rsidP="00756439">
            <w:pPr>
              <w:pStyle w:val="NormalinTable"/>
            </w:pPr>
            <w:r>
              <w:rPr>
                <w:b/>
              </w:rPr>
              <w:t>2918 13 00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4022F9" w14:textId="77777777" w:rsidR="00756439" w:rsidRDefault="00756439" w:rsidP="00756439">
            <w:pPr>
              <w:pStyle w:val="NormalinTable"/>
              <w:tabs>
                <w:tab w:val="left" w:pos="1250"/>
              </w:tabs>
            </w:pPr>
            <w:r>
              <w:t>0.00%</w:t>
            </w:r>
          </w:p>
        </w:tc>
      </w:tr>
      <w:tr w:rsidR="00756439" w14:paraId="60851CCA" w14:textId="77777777" w:rsidTr="00FC0611">
        <w:trPr>
          <w:cantSplit/>
        </w:trPr>
        <w:tc>
          <w:tcPr>
            <w:tcW w:w="0" w:type="auto"/>
            <w:tcBorders>
              <w:top w:val="single" w:sz="4" w:space="0" w:color="A6A6A6" w:themeColor="background1" w:themeShade="A6"/>
              <w:right w:val="single" w:sz="4" w:space="0" w:color="000000" w:themeColor="text1"/>
            </w:tcBorders>
          </w:tcPr>
          <w:p w14:paraId="3EFFA06E" w14:textId="77777777" w:rsidR="00756439" w:rsidRDefault="00756439" w:rsidP="00756439">
            <w:pPr>
              <w:pStyle w:val="NormalinTable"/>
            </w:pPr>
            <w:r>
              <w:rPr>
                <w:b/>
              </w:rPr>
              <w:t>2918 14 00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BA7E1D" w14:textId="77777777" w:rsidR="00756439" w:rsidRDefault="00756439" w:rsidP="00756439">
            <w:pPr>
              <w:pStyle w:val="NormalinTable"/>
              <w:tabs>
                <w:tab w:val="left" w:pos="1250"/>
              </w:tabs>
            </w:pPr>
            <w:r>
              <w:t>0.00%</w:t>
            </w:r>
          </w:p>
        </w:tc>
      </w:tr>
      <w:tr w:rsidR="00756439" w14:paraId="0317C1EA" w14:textId="77777777" w:rsidTr="00FC0611">
        <w:trPr>
          <w:cantSplit/>
        </w:trPr>
        <w:tc>
          <w:tcPr>
            <w:tcW w:w="0" w:type="auto"/>
            <w:tcBorders>
              <w:top w:val="single" w:sz="4" w:space="0" w:color="A6A6A6" w:themeColor="background1" w:themeShade="A6"/>
              <w:right w:val="single" w:sz="4" w:space="0" w:color="000000" w:themeColor="text1"/>
            </w:tcBorders>
          </w:tcPr>
          <w:p w14:paraId="6DAE4DC4" w14:textId="77777777" w:rsidR="00756439" w:rsidRDefault="00756439" w:rsidP="00756439">
            <w:pPr>
              <w:pStyle w:val="NormalinTable"/>
            </w:pPr>
            <w:r>
              <w:rPr>
                <w:b/>
              </w:rPr>
              <w:t>2918 15 00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EA56FB" w14:textId="77777777" w:rsidR="00756439" w:rsidRDefault="00756439" w:rsidP="00756439">
            <w:pPr>
              <w:pStyle w:val="NormalinTable"/>
              <w:tabs>
                <w:tab w:val="left" w:pos="1250"/>
              </w:tabs>
            </w:pPr>
            <w:r>
              <w:t>0.00%</w:t>
            </w:r>
          </w:p>
        </w:tc>
      </w:tr>
      <w:tr w:rsidR="00756439" w14:paraId="1E486E99" w14:textId="77777777" w:rsidTr="00FC0611">
        <w:trPr>
          <w:cantSplit/>
        </w:trPr>
        <w:tc>
          <w:tcPr>
            <w:tcW w:w="0" w:type="auto"/>
            <w:tcBorders>
              <w:top w:val="single" w:sz="4" w:space="0" w:color="A6A6A6" w:themeColor="background1" w:themeShade="A6"/>
              <w:right w:val="single" w:sz="4" w:space="0" w:color="000000" w:themeColor="text1"/>
            </w:tcBorders>
          </w:tcPr>
          <w:p w14:paraId="4176E29C" w14:textId="77777777" w:rsidR="00756439" w:rsidRDefault="00756439" w:rsidP="00756439">
            <w:pPr>
              <w:pStyle w:val="NormalinTable"/>
            </w:pPr>
            <w:r>
              <w:rPr>
                <w:b/>
              </w:rPr>
              <w:t>2918 16 00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E041C9" w14:textId="77777777" w:rsidR="00756439" w:rsidRDefault="00756439" w:rsidP="00756439">
            <w:pPr>
              <w:pStyle w:val="NormalinTable"/>
              <w:tabs>
                <w:tab w:val="left" w:pos="1250"/>
              </w:tabs>
            </w:pPr>
            <w:r>
              <w:t>0.00%</w:t>
            </w:r>
          </w:p>
        </w:tc>
      </w:tr>
      <w:tr w:rsidR="00756439" w14:paraId="36CBDEA6" w14:textId="77777777" w:rsidTr="00FC0611">
        <w:trPr>
          <w:cantSplit/>
        </w:trPr>
        <w:tc>
          <w:tcPr>
            <w:tcW w:w="0" w:type="auto"/>
            <w:tcBorders>
              <w:top w:val="single" w:sz="4" w:space="0" w:color="A6A6A6" w:themeColor="background1" w:themeShade="A6"/>
              <w:right w:val="single" w:sz="4" w:space="0" w:color="000000" w:themeColor="text1"/>
            </w:tcBorders>
          </w:tcPr>
          <w:p w14:paraId="5BC7AE5C" w14:textId="77777777" w:rsidR="00756439" w:rsidRDefault="00756439" w:rsidP="00756439">
            <w:pPr>
              <w:pStyle w:val="NormalinTable"/>
            </w:pPr>
            <w:r>
              <w:rPr>
                <w:b/>
              </w:rPr>
              <w:t>2918 17 00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78E3E7" w14:textId="77777777" w:rsidR="00756439" w:rsidRDefault="00756439" w:rsidP="00756439">
            <w:pPr>
              <w:pStyle w:val="NormalinTable"/>
              <w:tabs>
                <w:tab w:val="left" w:pos="1250"/>
              </w:tabs>
            </w:pPr>
            <w:r>
              <w:t>0.00%</w:t>
            </w:r>
          </w:p>
        </w:tc>
      </w:tr>
      <w:tr w:rsidR="00756439" w14:paraId="577F19CB" w14:textId="77777777" w:rsidTr="00FC0611">
        <w:trPr>
          <w:cantSplit/>
        </w:trPr>
        <w:tc>
          <w:tcPr>
            <w:tcW w:w="0" w:type="auto"/>
            <w:tcBorders>
              <w:top w:val="single" w:sz="4" w:space="0" w:color="A6A6A6" w:themeColor="background1" w:themeShade="A6"/>
              <w:right w:val="single" w:sz="4" w:space="0" w:color="000000" w:themeColor="text1"/>
            </w:tcBorders>
          </w:tcPr>
          <w:p w14:paraId="462955F4" w14:textId="77777777" w:rsidR="00756439" w:rsidRDefault="00756439" w:rsidP="00756439">
            <w:pPr>
              <w:pStyle w:val="NormalinTable"/>
            </w:pPr>
            <w:r>
              <w:rPr>
                <w:b/>
              </w:rPr>
              <w:t>2918 18 00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D34EB4" w14:textId="77777777" w:rsidR="00756439" w:rsidRDefault="00756439" w:rsidP="00756439">
            <w:pPr>
              <w:pStyle w:val="NormalinTable"/>
              <w:tabs>
                <w:tab w:val="left" w:pos="1250"/>
              </w:tabs>
            </w:pPr>
            <w:r>
              <w:t>0.00%</w:t>
            </w:r>
          </w:p>
        </w:tc>
      </w:tr>
      <w:tr w:rsidR="00756439" w14:paraId="7C1797FB" w14:textId="77777777" w:rsidTr="00FC0611">
        <w:trPr>
          <w:cantSplit/>
        </w:trPr>
        <w:tc>
          <w:tcPr>
            <w:tcW w:w="0" w:type="auto"/>
            <w:tcBorders>
              <w:top w:val="single" w:sz="4" w:space="0" w:color="A6A6A6" w:themeColor="background1" w:themeShade="A6"/>
              <w:right w:val="single" w:sz="4" w:space="0" w:color="000000" w:themeColor="text1"/>
            </w:tcBorders>
          </w:tcPr>
          <w:p w14:paraId="420D68BF" w14:textId="77777777" w:rsidR="00756439" w:rsidRDefault="00756439" w:rsidP="00756439">
            <w:pPr>
              <w:pStyle w:val="NormalinTable"/>
            </w:pPr>
            <w:r>
              <w:rPr>
                <w:b/>
              </w:rPr>
              <w:t>2918 19 30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7845B9" w14:textId="77777777" w:rsidR="00756439" w:rsidRDefault="00756439" w:rsidP="00756439">
            <w:pPr>
              <w:pStyle w:val="NormalinTable"/>
              <w:tabs>
                <w:tab w:val="left" w:pos="1250"/>
              </w:tabs>
            </w:pPr>
            <w:r>
              <w:t>0.00%</w:t>
            </w:r>
          </w:p>
        </w:tc>
      </w:tr>
      <w:tr w:rsidR="00756439" w14:paraId="6DB53F0F" w14:textId="77777777" w:rsidTr="00FC0611">
        <w:trPr>
          <w:cantSplit/>
        </w:trPr>
        <w:tc>
          <w:tcPr>
            <w:tcW w:w="0" w:type="auto"/>
            <w:tcBorders>
              <w:top w:val="single" w:sz="4" w:space="0" w:color="A6A6A6" w:themeColor="background1" w:themeShade="A6"/>
              <w:right w:val="single" w:sz="4" w:space="0" w:color="000000" w:themeColor="text1"/>
            </w:tcBorders>
          </w:tcPr>
          <w:p w14:paraId="302E66DB" w14:textId="77777777" w:rsidR="00756439" w:rsidRDefault="00756439" w:rsidP="00756439">
            <w:pPr>
              <w:pStyle w:val="NormalinTable"/>
            </w:pPr>
            <w:r>
              <w:rPr>
                <w:b/>
              </w:rPr>
              <w:t>2918 19 98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2C9DF8" w14:textId="77777777" w:rsidR="00756439" w:rsidRDefault="00756439" w:rsidP="00756439">
            <w:pPr>
              <w:pStyle w:val="NormalinTable"/>
              <w:tabs>
                <w:tab w:val="left" w:pos="1250"/>
              </w:tabs>
            </w:pPr>
            <w:r>
              <w:t>0.00%</w:t>
            </w:r>
          </w:p>
        </w:tc>
      </w:tr>
      <w:tr w:rsidR="00756439" w14:paraId="683EABCA" w14:textId="77777777" w:rsidTr="00FC0611">
        <w:trPr>
          <w:cantSplit/>
        </w:trPr>
        <w:tc>
          <w:tcPr>
            <w:tcW w:w="0" w:type="auto"/>
            <w:tcBorders>
              <w:top w:val="single" w:sz="4" w:space="0" w:color="A6A6A6" w:themeColor="background1" w:themeShade="A6"/>
              <w:right w:val="single" w:sz="4" w:space="0" w:color="000000" w:themeColor="text1"/>
            </w:tcBorders>
          </w:tcPr>
          <w:p w14:paraId="5D4107FA" w14:textId="77777777" w:rsidR="00756439" w:rsidRDefault="00756439" w:rsidP="00756439">
            <w:pPr>
              <w:pStyle w:val="NormalinTable"/>
            </w:pPr>
            <w:r>
              <w:rPr>
                <w:b/>
              </w:rPr>
              <w:t>2918 21 00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DBE075" w14:textId="77777777" w:rsidR="00756439" w:rsidRDefault="00756439" w:rsidP="00756439">
            <w:pPr>
              <w:pStyle w:val="NormalinTable"/>
              <w:tabs>
                <w:tab w:val="left" w:pos="1250"/>
              </w:tabs>
            </w:pPr>
            <w:r>
              <w:t>0.00%</w:t>
            </w:r>
          </w:p>
        </w:tc>
      </w:tr>
      <w:tr w:rsidR="00756439" w14:paraId="55097A49" w14:textId="77777777" w:rsidTr="00FC0611">
        <w:trPr>
          <w:cantSplit/>
        </w:trPr>
        <w:tc>
          <w:tcPr>
            <w:tcW w:w="0" w:type="auto"/>
            <w:tcBorders>
              <w:top w:val="single" w:sz="4" w:space="0" w:color="A6A6A6" w:themeColor="background1" w:themeShade="A6"/>
              <w:right w:val="single" w:sz="4" w:space="0" w:color="000000" w:themeColor="text1"/>
            </w:tcBorders>
          </w:tcPr>
          <w:p w14:paraId="47514291" w14:textId="77777777" w:rsidR="00756439" w:rsidRDefault="00756439" w:rsidP="00756439">
            <w:pPr>
              <w:pStyle w:val="NormalinTable"/>
            </w:pPr>
            <w:r>
              <w:rPr>
                <w:b/>
              </w:rPr>
              <w:t>2918 22 00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739AE2" w14:textId="77777777" w:rsidR="00756439" w:rsidRDefault="00756439" w:rsidP="00756439">
            <w:pPr>
              <w:pStyle w:val="NormalinTable"/>
              <w:tabs>
                <w:tab w:val="left" w:pos="1250"/>
              </w:tabs>
            </w:pPr>
            <w:r>
              <w:t>0.00%</w:t>
            </w:r>
          </w:p>
        </w:tc>
      </w:tr>
      <w:tr w:rsidR="00756439" w14:paraId="382D9459" w14:textId="77777777" w:rsidTr="00FC0611">
        <w:trPr>
          <w:cantSplit/>
        </w:trPr>
        <w:tc>
          <w:tcPr>
            <w:tcW w:w="0" w:type="auto"/>
            <w:tcBorders>
              <w:top w:val="single" w:sz="4" w:space="0" w:color="A6A6A6" w:themeColor="background1" w:themeShade="A6"/>
              <w:right w:val="single" w:sz="4" w:space="0" w:color="000000" w:themeColor="text1"/>
            </w:tcBorders>
          </w:tcPr>
          <w:p w14:paraId="67A52679" w14:textId="77777777" w:rsidR="00756439" w:rsidRDefault="00756439" w:rsidP="00756439">
            <w:pPr>
              <w:pStyle w:val="NormalinTable"/>
            </w:pPr>
            <w:r>
              <w:rPr>
                <w:b/>
              </w:rPr>
              <w:t>2918 23 00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C1D5A2" w14:textId="77777777" w:rsidR="00756439" w:rsidRDefault="00756439" w:rsidP="00756439">
            <w:pPr>
              <w:pStyle w:val="NormalinTable"/>
              <w:tabs>
                <w:tab w:val="left" w:pos="1250"/>
              </w:tabs>
            </w:pPr>
            <w:r>
              <w:t>0.00%</w:t>
            </w:r>
          </w:p>
        </w:tc>
      </w:tr>
      <w:tr w:rsidR="00756439" w14:paraId="62800E8B" w14:textId="77777777" w:rsidTr="00FC0611">
        <w:trPr>
          <w:cantSplit/>
        </w:trPr>
        <w:tc>
          <w:tcPr>
            <w:tcW w:w="0" w:type="auto"/>
            <w:tcBorders>
              <w:top w:val="single" w:sz="4" w:space="0" w:color="A6A6A6" w:themeColor="background1" w:themeShade="A6"/>
              <w:right w:val="single" w:sz="4" w:space="0" w:color="000000" w:themeColor="text1"/>
            </w:tcBorders>
          </w:tcPr>
          <w:p w14:paraId="47A0F4C5" w14:textId="77777777" w:rsidR="00756439" w:rsidRDefault="00756439" w:rsidP="00756439">
            <w:pPr>
              <w:pStyle w:val="NormalinTable"/>
            </w:pPr>
            <w:r>
              <w:rPr>
                <w:b/>
              </w:rPr>
              <w:t>2918 29 00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DB0CA0" w14:textId="77777777" w:rsidR="00756439" w:rsidRDefault="00756439" w:rsidP="00756439">
            <w:pPr>
              <w:pStyle w:val="NormalinTable"/>
              <w:tabs>
                <w:tab w:val="left" w:pos="1250"/>
              </w:tabs>
            </w:pPr>
            <w:r>
              <w:t>0.00%</w:t>
            </w:r>
          </w:p>
        </w:tc>
      </w:tr>
      <w:tr w:rsidR="00756439" w14:paraId="45C868FE" w14:textId="77777777" w:rsidTr="00FC0611">
        <w:trPr>
          <w:cantSplit/>
        </w:trPr>
        <w:tc>
          <w:tcPr>
            <w:tcW w:w="0" w:type="auto"/>
            <w:tcBorders>
              <w:top w:val="single" w:sz="4" w:space="0" w:color="A6A6A6" w:themeColor="background1" w:themeShade="A6"/>
              <w:right w:val="single" w:sz="4" w:space="0" w:color="000000" w:themeColor="text1"/>
            </w:tcBorders>
          </w:tcPr>
          <w:p w14:paraId="65BAE214" w14:textId="77777777" w:rsidR="00756439" w:rsidRDefault="00756439" w:rsidP="00756439">
            <w:pPr>
              <w:pStyle w:val="NormalinTable"/>
            </w:pPr>
            <w:r>
              <w:rPr>
                <w:b/>
              </w:rPr>
              <w:t>2918 30 00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801592" w14:textId="77777777" w:rsidR="00756439" w:rsidRDefault="00756439" w:rsidP="00756439">
            <w:pPr>
              <w:pStyle w:val="NormalinTable"/>
              <w:tabs>
                <w:tab w:val="left" w:pos="1250"/>
              </w:tabs>
            </w:pPr>
            <w:r>
              <w:t>0.00%</w:t>
            </w:r>
          </w:p>
        </w:tc>
      </w:tr>
      <w:tr w:rsidR="00756439" w14:paraId="427CA27B" w14:textId="77777777" w:rsidTr="00FC0611">
        <w:trPr>
          <w:cantSplit/>
        </w:trPr>
        <w:tc>
          <w:tcPr>
            <w:tcW w:w="0" w:type="auto"/>
            <w:tcBorders>
              <w:top w:val="single" w:sz="4" w:space="0" w:color="A6A6A6" w:themeColor="background1" w:themeShade="A6"/>
              <w:right w:val="single" w:sz="4" w:space="0" w:color="000000" w:themeColor="text1"/>
            </w:tcBorders>
          </w:tcPr>
          <w:p w14:paraId="3470A1C7" w14:textId="77777777" w:rsidR="00756439" w:rsidRDefault="00756439" w:rsidP="00756439">
            <w:pPr>
              <w:pStyle w:val="NormalinTable"/>
            </w:pPr>
            <w:r>
              <w:rPr>
                <w:b/>
              </w:rPr>
              <w:t>2918 91 00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FB3066" w14:textId="77777777" w:rsidR="00756439" w:rsidRDefault="00756439" w:rsidP="00756439">
            <w:pPr>
              <w:pStyle w:val="NormalinTable"/>
              <w:tabs>
                <w:tab w:val="left" w:pos="1250"/>
              </w:tabs>
            </w:pPr>
            <w:r>
              <w:t>0.00%</w:t>
            </w:r>
          </w:p>
        </w:tc>
      </w:tr>
      <w:tr w:rsidR="00756439" w14:paraId="721F2C3F" w14:textId="77777777" w:rsidTr="00FC0611">
        <w:trPr>
          <w:cantSplit/>
        </w:trPr>
        <w:tc>
          <w:tcPr>
            <w:tcW w:w="0" w:type="auto"/>
            <w:tcBorders>
              <w:top w:val="single" w:sz="4" w:space="0" w:color="A6A6A6" w:themeColor="background1" w:themeShade="A6"/>
              <w:right w:val="single" w:sz="4" w:space="0" w:color="000000" w:themeColor="text1"/>
            </w:tcBorders>
          </w:tcPr>
          <w:p w14:paraId="427211F7" w14:textId="77777777" w:rsidR="00756439" w:rsidRDefault="00756439" w:rsidP="00756439">
            <w:pPr>
              <w:pStyle w:val="NormalinTable"/>
            </w:pPr>
            <w:r>
              <w:rPr>
                <w:b/>
              </w:rPr>
              <w:t>2918 99 90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27FCEF" w14:textId="77777777" w:rsidR="00756439" w:rsidRDefault="00756439" w:rsidP="00756439">
            <w:pPr>
              <w:pStyle w:val="NormalinTable"/>
              <w:tabs>
                <w:tab w:val="left" w:pos="1250"/>
              </w:tabs>
            </w:pPr>
            <w:r>
              <w:t>0.00%</w:t>
            </w:r>
          </w:p>
        </w:tc>
      </w:tr>
      <w:tr w:rsidR="00756439" w14:paraId="2F2F709C" w14:textId="77777777" w:rsidTr="00FC0611">
        <w:trPr>
          <w:cantSplit/>
        </w:trPr>
        <w:tc>
          <w:tcPr>
            <w:tcW w:w="0" w:type="auto"/>
            <w:tcBorders>
              <w:top w:val="single" w:sz="4" w:space="0" w:color="A6A6A6" w:themeColor="background1" w:themeShade="A6"/>
              <w:right w:val="single" w:sz="4" w:space="0" w:color="000000" w:themeColor="text1"/>
            </w:tcBorders>
          </w:tcPr>
          <w:p w14:paraId="30F15B68" w14:textId="77777777" w:rsidR="00756439" w:rsidRDefault="00756439" w:rsidP="00756439">
            <w:pPr>
              <w:pStyle w:val="NormalinTable"/>
            </w:pPr>
            <w:r>
              <w:rPr>
                <w:b/>
              </w:rPr>
              <w:t>2919 00 00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4C7BA0" w14:textId="77777777" w:rsidR="00756439" w:rsidRDefault="00756439" w:rsidP="00756439">
            <w:pPr>
              <w:pStyle w:val="NormalinTable"/>
              <w:tabs>
                <w:tab w:val="left" w:pos="1250"/>
              </w:tabs>
            </w:pPr>
            <w:r>
              <w:t>0.00%</w:t>
            </w:r>
          </w:p>
        </w:tc>
      </w:tr>
      <w:tr w:rsidR="00756439" w14:paraId="3DF800BF" w14:textId="77777777" w:rsidTr="00FC0611">
        <w:trPr>
          <w:cantSplit/>
        </w:trPr>
        <w:tc>
          <w:tcPr>
            <w:tcW w:w="0" w:type="auto"/>
            <w:tcBorders>
              <w:top w:val="single" w:sz="4" w:space="0" w:color="A6A6A6" w:themeColor="background1" w:themeShade="A6"/>
              <w:right w:val="single" w:sz="4" w:space="0" w:color="000000" w:themeColor="text1"/>
            </w:tcBorders>
          </w:tcPr>
          <w:p w14:paraId="49FFCF16" w14:textId="77777777" w:rsidR="00756439" w:rsidRDefault="00756439" w:rsidP="00756439">
            <w:pPr>
              <w:pStyle w:val="NormalinTable"/>
            </w:pPr>
            <w:r>
              <w:rPr>
                <w:b/>
              </w:rPr>
              <w:t>2920 00 00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B86498" w14:textId="77777777" w:rsidR="00756439" w:rsidRDefault="00756439" w:rsidP="00756439">
            <w:pPr>
              <w:pStyle w:val="NormalinTable"/>
              <w:tabs>
                <w:tab w:val="left" w:pos="1250"/>
              </w:tabs>
            </w:pPr>
            <w:r>
              <w:t>0.00%</w:t>
            </w:r>
          </w:p>
        </w:tc>
      </w:tr>
      <w:tr w:rsidR="00756439" w14:paraId="639D0690" w14:textId="77777777" w:rsidTr="00FC0611">
        <w:trPr>
          <w:cantSplit/>
        </w:trPr>
        <w:tc>
          <w:tcPr>
            <w:tcW w:w="0" w:type="auto"/>
            <w:tcBorders>
              <w:top w:val="single" w:sz="4" w:space="0" w:color="A6A6A6" w:themeColor="background1" w:themeShade="A6"/>
              <w:right w:val="single" w:sz="4" w:space="0" w:color="000000" w:themeColor="text1"/>
            </w:tcBorders>
          </w:tcPr>
          <w:p w14:paraId="6E417E05" w14:textId="77777777" w:rsidR="00756439" w:rsidRDefault="00756439" w:rsidP="00756439">
            <w:pPr>
              <w:pStyle w:val="NormalinTable"/>
            </w:pPr>
            <w:r>
              <w:rPr>
                <w:b/>
              </w:rPr>
              <w:t>2921 11 00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8C6F77" w14:textId="77777777" w:rsidR="00756439" w:rsidRDefault="00756439" w:rsidP="00756439">
            <w:pPr>
              <w:pStyle w:val="NormalinTable"/>
              <w:tabs>
                <w:tab w:val="left" w:pos="1250"/>
              </w:tabs>
            </w:pPr>
            <w:r>
              <w:t>0.00%</w:t>
            </w:r>
          </w:p>
        </w:tc>
      </w:tr>
      <w:tr w:rsidR="00756439" w14:paraId="4495221E" w14:textId="77777777" w:rsidTr="00FC0611">
        <w:trPr>
          <w:cantSplit/>
        </w:trPr>
        <w:tc>
          <w:tcPr>
            <w:tcW w:w="0" w:type="auto"/>
            <w:tcBorders>
              <w:top w:val="single" w:sz="4" w:space="0" w:color="A6A6A6" w:themeColor="background1" w:themeShade="A6"/>
              <w:right w:val="single" w:sz="4" w:space="0" w:color="000000" w:themeColor="text1"/>
            </w:tcBorders>
          </w:tcPr>
          <w:p w14:paraId="1A11B674" w14:textId="77777777" w:rsidR="00756439" w:rsidRDefault="00756439" w:rsidP="00756439">
            <w:pPr>
              <w:pStyle w:val="NormalinTable"/>
            </w:pPr>
            <w:r>
              <w:rPr>
                <w:b/>
              </w:rPr>
              <w:t>2921 12 00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914873" w14:textId="77777777" w:rsidR="00756439" w:rsidRDefault="00756439" w:rsidP="00756439">
            <w:pPr>
              <w:pStyle w:val="NormalinTable"/>
              <w:tabs>
                <w:tab w:val="left" w:pos="1250"/>
              </w:tabs>
            </w:pPr>
            <w:r>
              <w:t>0.00%</w:t>
            </w:r>
          </w:p>
        </w:tc>
      </w:tr>
      <w:tr w:rsidR="00756439" w14:paraId="3C0DE545" w14:textId="77777777" w:rsidTr="00FC0611">
        <w:trPr>
          <w:cantSplit/>
        </w:trPr>
        <w:tc>
          <w:tcPr>
            <w:tcW w:w="0" w:type="auto"/>
            <w:tcBorders>
              <w:top w:val="single" w:sz="4" w:space="0" w:color="A6A6A6" w:themeColor="background1" w:themeShade="A6"/>
              <w:right w:val="single" w:sz="4" w:space="0" w:color="000000" w:themeColor="text1"/>
            </w:tcBorders>
          </w:tcPr>
          <w:p w14:paraId="284AB789" w14:textId="77777777" w:rsidR="00756439" w:rsidRDefault="00756439" w:rsidP="00756439">
            <w:pPr>
              <w:pStyle w:val="NormalinTable"/>
            </w:pPr>
            <w:r>
              <w:rPr>
                <w:b/>
              </w:rPr>
              <w:t>2921 13 00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6FC60E" w14:textId="77777777" w:rsidR="00756439" w:rsidRDefault="00756439" w:rsidP="00756439">
            <w:pPr>
              <w:pStyle w:val="NormalinTable"/>
              <w:tabs>
                <w:tab w:val="left" w:pos="1250"/>
              </w:tabs>
            </w:pPr>
            <w:r>
              <w:t>0.00%</w:t>
            </w:r>
          </w:p>
        </w:tc>
      </w:tr>
      <w:tr w:rsidR="00756439" w14:paraId="18CCF411" w14:textId="77777777" w:rsidTr="00FC0611">
        <w:trPr>
          <w:cantSplit/>
        </w:trPr>
        <w:tc>
          <w:tcPr>
            <w:tcW w:w="0" w:type="auto"/>
            <w:tcBorders>
              <w:top w:val="single" w:sz="4" w:space="0" w:color="A6A6A6" w:themeColor="background1" w:themeShade="A6"/>
              <w:right w:val="single" w:sz="4" w:space="0" w:color="000000" w:themeColor="text1"/>
            </w:tcBorders>
          </w:tcPr>
          <w:p w14:paraId="7C216E44" w14:textId="77777777" w:rsidR="00756439" w:rsidRDefault="00756439" w:rsidP="00756439">
            <w:pPr>
              <w:pStyle w:val="NormalinTable"/>
            </w:pPr>
            <w:r>
              <w:rPr>
                <w:b/>
              </w:rPr>
              <w:t>2921 14 00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901D9E" w14:textId="77777777" w:rsidR="00756439" w:rsidRDefault="00756439" w:rsidP="00756439">
            <w:pPr>
              <w:pStyle w:val="NormalinTable"/>
              <w:tabs>
                <w:tab w:val="left" w:pos="1250"/>
              </w:tabs>
            </w:pPr>
            <w:r>
              <w:t>0.00%</w:t>
            </w:r>
          </w:p>
        </w:tc>
      </w:tr>
      <w:tr w:rsidR="00756439" w14:paraId="6D0F688D" w14:textId="77777777" w:rsidTr="00FC0611">
        <w:trPr>
          <w:cantSplit/>
        </w:trPr>
        <w:tc>
          <w:tcPr>
            <w:tcW w:w="0" w:type="auto"/>
            <w:tcBorders>
              <w:top w:val="single" w:sz="4" w:space="0" w:color="A6A6A6" w:themeColor="background1" w:themeShade="A6"/>
              <w:right w:val="single" w:sz="4" w:space="0" w:color="000000" w:themeColor="text1"/>
            </w:tcBorders>
          </w:tcPr>
          <w:p w14:paraId="09BBF676" w14:textId="77777777" w:rsidR="00756439" w:rsidRDefault="00756439" w:rsidP="00756439">
            <w:pPr>
              <w:pStyle w:val="NormalinTable"/>
            </w:pPr>
            <w:r>
              <w:rPr>
                <w:b/>
              </w:rPr>
              <w:t>2921 19 50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EACEE2" w14:textId="77777777" w:rsidR="00756439" w:rsidRDefault="00756439" w:rsidP="00756439">
            <w:pPr>
              <w:pStyle w:val="NormalinTable"/>
              <w:tabs>
                <w:tab w:val="left" w:pos="1250"/>
              </w:tabs>
            </w:pPr>
            <w:r>
              <w:t>0.00%</w:t>
            </w:r>
          </w:p>
        </w:tc>
      </w:tr>
      <w:tr w:rsidR="00756439" w14:paraId="7A44D3FF" w14:textId="77777777" w:rsidTr="00FC0611">
        <w:trPr>
          <w:cantSplit/>
        </w:trPr>
        <w:tc>
          <w:tcPr>
            <w:tcW w:w="0" w:type="auto"/>
            <w:tcBorders>
              <w:top w:val="single" w:sz="4" w:space="0" w:color="A6A6A6" w:themeColor="background1" w:themeShade="A6"/>
              <w:right w:val="single" w:sz="4" w:space="0" w:color="000000" w:themeColor="text1"/>
            </w:tcBorders>
          </w:tcPr>
          <w:p w14:paraId="032AC8C3" w14:textId="77777777" w:rsidR="00756439" w:rsidRDefault="00756439" w:rsidP="00756439">
            <w:pPr>
              <w:pStyle w:val="NormalinTable"/>
            </w:pPr>
            <w:r>
              <w:rPr>
                <w:b/>
              </w:rPr>
              <w:t>2921 19 99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6484BC" w14:textId="77777777" w:rsidR="00756439" w:rsidRDefault="00756439" w:rsidP="00756439">
            <w:pPr>
              <w:pStyle w:val="NormalinTable"/>
              <w:tabs>
                <w:tab w:val="left" w:pos="1250"/>
              </w:tabs>
            </w:pPr>
            <w:r>
              <w:t>0.00%</w:t>
            </w:r>
          </w:p>
        </w:tc>
      </w:tr>
      <w:tr w:rsidR="00756439" w14:paraId="1B7FFB83" w14:textId="77777777" w:rsidTr="00FC0611">
        <w:trPr>
          <w:cantSplit/>
        </w:trPr>
        <w:tc>
          <w:tcPr>
            <w:tcW w:w="0" w:type="auto"/>
            <w:tcBorders>
              <w:top w:val="single" w:sz="4" w:space="0" w:color="A6A6A6" w:themeColor="background1" w:themeShade="A6"/>
              <w:right w:val="single" w:sz="4" w:space="0" w:color="000000" w:themeColor="text1"/>
            </w:tcBorders>
          </w:tcPr>
          <w:p w14:paraId="3D85DB38" w14:textId="77777777" w:rsidR="00756439" w:rsidRDefault="00756439" w:rsidP="00756439">
            <w:pPr>
              <w:pStyle w:val="NormalinTable"/>
            </w:pPr>
            <w:r>
              <w:rPr>
                <w:b/>
              </w:rPr>
              <w:t>2921 21 00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37B74E" w14:textId="77777777" w:rsidR="00756439" w:rsidRDefault="00756439" w:rsidP="00756439">
            <w:pPr>
              <w:pStyle w:val="NormalinTable"/>
              <w:tabs>
                <w:tab w:val="left" w:pos="1250"/>
              </w:tabs>
            </w:pPr>
            <w:r>
              <w:t>0.00%</w:t>
            </w:r>
          </w:p>
        </w:tc>
      </w:tr>
      <w:tr w:rsidR="00756439" w14:paraId="1A5B1353" w14:textId="77777777" w:rsidTr="00FC0611">
        <w:trPr>
          <w:cantSplit/>
        </w:trPr>
        <w:tc>
          <w:tcPr>
            <w:tcW w:w="0" w:type="auto"/>
            <w:tcBorders>
              <w:top w:val="single" w:sz="4" w:space="0" w:color="A6A6A6" w:themeColor="background1" w:themeShade="A6"/>
              <w:right w:val="single" w:sz="4" w:space="0" w:color="000000" w:themeColor="text1"/>
            </w:tcBorders>
          </w:tcPr>
          <w:p w14:paraId="17E091B5" w14:textId="77777777" w:rsidR="00756439" w:rsidRDefault="00756439" w:rsidP="00756439">
            <w:pPr>
              <w:pStyle w:val="NormalinTable"/>
            </w:pPr>
            <w:r>
              <w:rPr>
                <w:b/>
              </w:rPr>
              <w:t>2921 22 00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427A50" w14:textId="77777777" w:rsidR="00756439" w:rsidRDefault="00756439" w:rsidP="00756439">
            <w:pPr>
              <w:pStyle w:val="NormalinTable"/>
              <w:tabs>
                <w:tab w:val="left" w:pos="1250"/>
              </w:tabs>
            </w:pPr>
            <w:r>
              <w:t>0.00%</w:t>
            </w:r>
          </w:p>
        </w:tc>
      </w:tr>
      <w:tr w:rsidR="00756439" w14:paraId="667445B7" w14:textId="77777777" w:rsidTr="00FC0611">
        <w:trPr>
          <w:cantSplit/>
        </w:trPr>
        <w:tc>
          <w:tcPr>
            <w:tcW w:w="0" w:type="auto"/>
            <w:tcBorders>
              <w:top w:val="single" w:sz="4" w:space="0" w:color="A6A6A6" w:themeColor="background1" w:themeShade="A6"/>
              <w:right w:val="single" w:sz="4" w:space="0" w:color="000000" w:themeColor="text1"/>
            </w:tcBorders>
          </w:tcPr>
          <w:p w14:paraId="33011CD6" w14:textId="77777777" w:rsidR="00756439" w:rsidRDefault="00756439" w:rsidP="00756439">
            <w:pPr>
              <w:pStyle w:val="NormalinTable"/>
            </w:pPr>
            <w:r>
              <w:rPr>
                <w:b/>
              </w:rPr>
              <w:t>2921 29 00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BC14BC" w14:textId="77777777" w:rsidR="00756439" w:rsidRDefault="00756439" w:rsidP="00756439">
            <w:pPr>
              <w:pStyle w:val="NormalinTable"/>
              <w:tabs>
                <w:tab w:val="left" w:pos="1250"/>
              </w:tabs>
            </w:pPr>
            <w:r>
              <w:t>0.00%</w:t>
            </w:r>
          </w:p>
        </w:tc>
      </w:tr>
      <w:tr w:rsidR="00756439" w14:paraId="2CA08A52" w14:textId="77777777" w:rsidTr="00FC0611">
        <w:trPr>
          <w:cantSplit/>
        </w:trPr>
        <w:tc>
          <w:tcPr>
            <w:tcW w:w="0" w:type="auto"/>
            <w:tcBorders>
              <w:top w:val="single" w:sz="4" w:space="0" w:color="A6A6A6" w:themeColor="background1" w:themeShade="A6"/>
              <w:right w:val="single" w:sz="4" w:space="0" w:color="000000" w:themeColor="text1"/>
            </w:tcBorders>
          </w:tcPr>
          <w:p w14:paraId="15A35A05" w14:textId="77777777" w:rsidR="00756439" w:rsidRDefault="00756439" w:rsidP="00756439">
            <w:pPr>
              <w:pStyle w:val="NormalinTable"/>
            </w:pPr>
            <w:r>
              <w:rPr>
                <w:b/>
              </w:rPr>
              <w:t>2921 30 10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C131CE" w14:textId="77777777" w:rsidR="00756439" w:rsidRDefault="00756439" w:rsidP="00756439">
            <w:pPr>
              <w:pStyle w:val="NormalinTable"/>
              <w:tabs>
                <w:tab w:val="left" w:pos="1250"/>
              </w:tabs>
            </w:pPr>
            <w:r>
              <w:t>0.00%</w:t>
            </w:r>
          </w:p>
        </w:tc>
      </w:tr>
      <w:tr w:rsidR="00756439" w14:paraId="33D16C8D" w14:textId="77777777" w:rsidTr="00FC0611">
        <w:trPr>
          <w:cantSplit/>
        </w:trPr>
        <w:tc>
          <w:tcPr>
            <w:tcW w:w="0" w:type="auto"/>
            <w:tcBorders>
              <w:top w:val="single" w:sz="4" w:space="0" w:color="A6A6A6" w:themeColor="background1" w:themeShade="A6"/>
              <w:right w:val="single" w:sz="4" w:space="0" w:color="000000" w:themeColor="text1"/>
            </w:tcBorders>
          </w:tcPr>
          <w:p w14:paraId="25E74781" w14:textId="77777777" w:rsidR="00756439" w:rsidRDefault="00756439" w:rsidP="00756439">
            <w:pPr>
              <w:pStyle w:val="NormalinTable"/>
            </w:pPr>
            <w:r>
              <w:rPr>
                <w:b/>
              </w:rPr>
              <w:t>2921 30 99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AEDFEE" w14:textId="77777777" w:rsidR="00756439" w:rsidRDefault="00756439" w:rsidP="00756439">
            <w:pPr>
              <w:pStyle w:val="NormalinTable"/>
              <w:tabs>
                <w:tab w:val="left" w:pos="1250"/>
              </w:tabs>
            </w:pPr>
            <w:r>
              <w:t>0.00%</w:t>
            </w:r>
          </w:p>
        </w:tc>
      </w:tr>
      <w:tr w:rsidR="00756439" w14:paraId="12042FB8" w14:textId="77777777" w:rsidTr="00FC0611">
        <w:trPr>
          <w:cantSplit/>
        </w:trPr>
        <w:tc>
          <w:tcPr>
            <w:tcW w:w="0" w:type="auto"/>
            <w:tcBorders>
              <w:top w:val="single" w:sz="4" w:space="0" w:color="A6A6A6" w:themeColor="background1" w:themeShade="A6"/>
              <w:right w:val="single" w:sz="4" w:space="0" w:color="000000" w:themeColor="text1"/>
            </w:tcBorders>
          </w:tcPr>
          <w:p w14:paraId="043E34D1" w14:textId="77777777" w:rsidR="00756439" w:rsidRDefault="00756439" w:rsidP="00756439">
            <w:pPr>
              <w:pStyle w:val="NormalinTable"/>
            </w:pPr>
            <w:r>
              <w:rPr>
                <w:b/>
              </w:rPr>
              <w:t>2921 41 00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7CF65D" w14:textId="77777777" w:rsidR="00756439" w:rsidRDefault="00756439" w:rsidP="00756439">
            <w:pPr>
              <w:pStyle w:val="NormalinTable"/>
              <w:tabs>
                <w:tab w:val="left" w:pos="1250"/>
              </w:tabs>
            </w:pPr>
            <w:r>
              <w:t>0.00%</w:t>
            </w:r>
          </w:p>
        </w:tc>
      </w:tr>
      <w:tr w:rsidR="00756439" w14:paraId="7C48D79F" w14:textId="77777777" w:rsidTr="00FC0611">
        <w:trPr>
          <w:cantSplit/>
        </w:trPr>
        <w:tc>
          <w:tcPr>
            <w:tcW w:w="0" w:type="auto"/>
            <w:tcBorders>
              <w:top w:val="single" w:sz="4" w:space="0" w:color="A6A6A6" w:themeColor="background1" w:themeShade="A6"/>
              <w:right w:val="single" w:sz="4" w:space="0" w:color="000000" w:themeColor="text1"/>
            </w:tcBorders>
          </w:tcPr>
          <w:p w14:paraId="45A768D4" w14:textId="77777777" w:rsidR="00756439" w:rsidRDefault="00756439" w:rsidP="00756439">
            <w:pPr>
              <w:pStyle w:val="NormalinTable"/>
            </w:pPr>
            <w:r>
              <w:rPr>
                <w:b/>
              </w:rPr>
              <w:t>2921 42 00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6D75B1" w14:textId="77777777" w:rsidR="00756439" w:rsidRDefault="00756439" w:rsidP="00756439">
            <w:pPr>
              <w:pStyle w:val="NormalinTable"/>
              <w:tabs>
                <w:tab w:val="left" w:pos="1250"/>
              </w:tabs>
            </w:pPr>
            <w:r>
              <w:t>0.00%</w:t>
            </w:r>
          </w:p>
        </w:tc>
      </w:tr>
      <w:tr w:rsidR="00756439" w14:paraId="5150D76C" w14:textId="77777777" w:rsidTr="00FC0611">
        <w:trPr>
          <w:cantSplit/>
        </w:trPr>
        <w:tc>
          <w:tcPr>
            <w:tcW w:w="0" w:type="auto"/>
            <w:tcBorders>
              <w:top w:val="single" w:sz="4" w:space="0" w:color="A6A6A6" w:themeColor="background1" w:themeShade="A6"/>
              <w:right w:val="single" w:sz="4" w:space="0" w:color="000000" w:themeColor="text1"/>
            </w:tcBorders>
          </w:tcPr>
          <w:p w14:paraId="1184E42D" w14:textId="77777777" w:rsidR="00756439" w:rsidRDefault="00756439" w:rsidP="00756439">
            <w:pPr>
              <w:pStyle w:val="NormalinTable"/>
            </w:pPr>
            <w:r>
              <w:rPr>
                <w:b/>
              </w:rPr>
              <w:t>2921 43 00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325E1A" w14:textId="77777777" w:rsidR="00756439" w:rsidRDefault="00756439" w:rsidP="00756439">
            <w:pPr>
              <w:pStyle w:val="NormalinTable"/>
              <w:tabs>
                <w:tab w:val="left" w:pos="1250"/>
              </w:tabs>
            </w:pPr>
            <w:r>
              <w:t>0.00%</w:t>
            </w:r>
          </w:p>
        </w:tc>
      </w:tr>
      <w:tr w:rsidR="00756439" w14:paraId="24E7C884" w14:textId="77777777" w:rsidTr="00FC0611">
        <w:trPr>
          <w:cantSplit/>
        </w:trPr>
        <w:tc>
          <w:tcPr>
            <w:tcW w:w="0" w:type="auto"/>
            <w:tcBorders>
              <w:top w:val="single" w:sz="4" w:space="0" w:color="A6A6A6" w:themeColor="background1" w:themeShade="A6"/>
              <w:right w:val="single" w:sz="4" w:space="0" w:color="000000" w:themeColor="text1"/>
            </w:tcBorders>
          </w:tcPr>
          <w:p w14:paraId="25652B1E" w14:textId="77777777" w:rsidR="00756439" w:rsidRDefault="00756439" w:rsidP="00756439">
            <w:pPr>
              <w:pStyle w:val="NormalinTable"/>
            </w:pPr>
            <w:r>
              <w:rPr>
                <w:b/>
              </w:rPr>
              <w:t>2921 44 00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33F26B" w14:textId="77777777" w:rsidR="00756439" w:rsidRDefault="00756439" w:rsidP="00756439">
            <w:pPr>
              <w:pStyle w:val="NormalinTable"/>
              <w:tabs>
                <w:tab w:val="left" w:pos="1250"/>
              </w:tabs>
            </w:pPr>
            <w:r>
              <w:t>0.00%</w:t>
            </w:r>
          </w:p>
        </w:tc>
      </w:tr>
      <w:tr w:rsidR="00756439" w14:paraId="2FF2DFE0" w14:textId="77777777" w:rsidTr="00FC0611">
        <w:trPr>
          <w:cantSplit/>
        </w:trPr>
        <w:tc>
          <w:tcPr>
            <w:tcW w:w="0" w:type="auto"/>
            <w:tcBorders>
              <w:top w:val="single" w:sz="4" w:space="0" w:color="A6A6A6" w:themeColor="background1" w:themeShade="A6"/>
              <w:right w:val="single" w:sz="4" w:space="0" w:color="000000" w:themeColor="text1"/>
            </w:tcBorders>
          </w:tcPr>
          <w:p w14:paraId="6B043B07" w14:textId="77777777" w:rsidR="00756439" w:rsidRDefault="00756439" w:rsidP="00756439">
            <w:pPr>
              <w:pStyle w:val="NormalinTable"/>
            </w:pPr>
            <w:r>
              <w:rPr>
                <w:b/>
              </w:rPr>
              <w:t>2921 45 00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597BE6" w14:textId="77777777" w:rsidR="00756439" w:rsidRDefault="00756439" w:rsidP="00756439">
            <w:pPr>
              <w:pStyle w:val="NormalinTable"/>
              <w:tabs>
                <w:tab w:val="left" w:pos="1250"/>
              </w:tabs>
            </w:pPr>
            <w:r>
              <w:t>0.00%</w:t>
            </w:r>
          </w:p>
        </w:tc>
      </w:tr>
      <w:tr w:rsidR="00756439" w14:paraId="161A2D93" w14:textId="77777777" w:rsidTr="00FC0611">
        <w:trPr>
          <w:cantSplit/>
        </w:trPr>
        <w:tc>
          <w:tcPr>
            <w:tcW w:w="0" w:type="auto"/>
            <w:tcBorders>
              <w:top w:val="single" w:sz="4" w:space="0" w:color="A6A6A6" w:themeColor="background1" w:themeShade="A6"/>
              <w:right w:val="single" w:sz="4" w:space="0" w:color="000000" w:themeColor="text1"/>
            </w:tcBorders>
          </w:tcPr>
          <w:p w14:paraId="13836C7E" w14:textId="77777777" w:rsidR="00756439" w:rsidRDefault="00756439" w:rsidP="00756439">
            <w:pPr>
              <w:pStyle w:val="NormalinTable"/>
            </w:pPr>
            <w:r>
              <w:rPr>
                <w:b/>
              </w:rPr>
              <w:t>2921 49 00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E5E8A1" w14:textId="77777777" w:rsidR="00756439" w:rsidRDefault="00756439" w:rsidP="00756439">
            <w:pPr>
              <w:pStyle w:val="NormalinTable"/>
              <w:tabs>
                <w:tab w:val="left" w:pos="1250"/>
              </w:tabs>
            </w:pPr>
            <w:r>
              <w:t>0.00%</w:t>
            </w:r>
          </w:p>
        </w:tc>
      </w:tr>
      <w:tr w:rsidR="00756439" w14:paraId="522B5F13" w14:textId="77777777" w:rsidTr="00FC0611">
        <w:trPr>
          <w:cantSplit/>
        </w:trPr>
        <w:tc>
          <w:tcPr>
            <w:tcW w:w="0" w:type="auto"/>
            <w:tcBorders>
              <w:top w:val="single" w:sz="4" w:space="0" w:color="A6A6A6" w:themeColor="background1" w:themeShade="A6"/>
              <w:right w:val="single" w:sz="4" w:space="0" w:color="000000" w:themeColor="text1"/>
            </w:tcBorders>
          </w:tcPr>
          <w:p w14:paraId="05532604" w14:textId="77777777" w:rsidR="00756439" w:rsidRDefault="00756439" w:rsidP="00756439">
            <w:pPr>
              <w:pStyle w:val="NormalinTable"/>
            </w:pPr>
            <w:r>
              <w:rPr>
                <w:b/>
              </w:rPr>
              <w:t>2921 51 19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E6111D" w14:textId="77777777" w:rsidR="00756439" w:rsidRDefault="00756439" w:rsidP="00756439">
            <w:pPr>
              <w:pStyle w:val="NormalinTable"/>
              <w:tabs>
                <w:tab w:val="left" w:pos="1250"/>
              </w:tabs>
            </w:pPr>
            <w:r>
              <w:t>0.00%</w:t>
            </w:r>
          </w:p>
        </w:tc>
      </w:tr>
      <w:tr w:rsidR="00756439" w14:paraId="6277D7AA" w14:textId="77777777" w:rsidTr="00FC0611">
        <w:trPr>
          <w:cantSplit/>
        </w:trPr>
        <w:tc>
          <w:tcPr>
            <w:tcW w:w="0" w:type="auto"/>
            <w:tcBorders>
              <w:top w:val="single" w:sz="4" w:space="0" w:color="A6A6A6" w:themeColor="background1" w:themeShade="A6"/>
              <w:right w:val="single" w:sz="4" w:space="0" w:color="000000" w:themeColor="text1"/>
            </w:tcBorders>
          </w:tcPr>
          <w:p w14:paraId="64EB3810" w14:textId="77777777" w:rsidR="00756439" w:rsidRDefault="00756439" w:rsidP="00756439">
            <w:pPr>
              <w:pStyle w:val="NormalinTable"/>
            </w:pPr>
            <w:r>
              <w:rPr>
                <w:b/>
              </w:rPr>
              <w:t>2921 51 90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D2A7B0" w14:textId="77777777" w:rsidR="00756439" w:rsidRDefault="00756439" w:rsidP="00756439">
            <w:pPr>
              <w:pStyle w:val="NormalinTable"/>
              <w:tabs>
                <w:tab w:val="left" w:pos="1250"/>
              </w:tabs>
            </w:pPr>
            <w:r>
              <w:t>0.00%</w:t>
            </w:r>
          </w:p>
        </w:tc>
      </w:tr>
      <w:tr w:rsidR="00756439" w14:paraId="101A5802" w14:textId="77777777" w:rsidTr="00FC0611">
        <w:trPr>
          <w:cantSplit/>
        </w:trPr>
        <w:tc>
          <w:tcPr>
            <w:tcW w:w="0" w:type="auto"/>
            <w:tcBorders>
              <w:top w:val="single" w:sz="4" w:space="0" w:color="A6A6A6" w:themeColor="background1" w:themeShade="A6"/>
              <w:right w:val="single" w:sz="4" w:space="0" w:color="000000" w:themeColor="text1"/>
            </w:tcBorders>
          </w:tcPr>
          <w:p w14:paraId="2A996E99" w14:textId="77777777" w:rsidR="00756439" w:rsidRDefault="00756439" w:rsidP="00756439">
            <w:pPr>
              <w:pStyle w:val="NormalinTable"/>
            </w:pPr>
            <w:r>
              <w:rPr>
                <w:b/>
              </w:rPr>
              <w:lastRenderedPageBreak/>
              <w:t>2921 59 90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34B541" w14:textId="77777777" w:rsidR="00756439" w:rsidRDefault="00756439" w:rsidP="00756439">
            <w:pPr>
              <w:pStyle w:val="NormalinTable"/>
              <w:tabs>
                <w:tab w:val="left" w:pos="1250"/>
              </w:tabs>
            </w:pPr>
            <w:r>
              <w:t>0.00%</w:t>
            </w:r>
          </w:p>
        </w:tc>
      </w:tr>
      <w:tr w:rsidR="00756439" w14:paraId="7F9DB4A5" w14:textId="77777777" w:rsidTr="00FC0611">
        <w:trPr>
          <w:cantSplit/>
        </w:trPr>
        <w:tc>
          <w:tcPr>
            <w:tcW w:w="0" w:type="auto"/>
            <w:tcBorders>
              <w:top w:val="single" w:sz="4" w:space="0" w:color="A6A6A6" w:themeColor="background1" w:themeShade="A6"/>
              <w:right w:val="single" w:sz="4" w:space="0" w:color="000000" w:themeColor="text1"/>
            </w:tcBorders>
          </w:tcPr>
          <w:p w14:paraId="5DAEEC96" w14:textId="77777777" w:rsidR="00756439" w:rsidRDefault="00756439" w:rsidP="00756439">
            <w:pPr>
              <w:pStyle w:val="NormalinTable"/>
            </w:pPr>
            <w:r>
              <w:rPr>
                <w:b/>
              </w:rPr>
              <w:t>2922 11 00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B7289C" w14:textId="77777777" w:rsidR="00756439" w:rsidRDefault="00756439" w:rsidP="00756439">
            <w:pPr>
              <w:pStyle w:val="NormalinTable"/>
              <w:tabs>
                <w:tab w:val="left" w:pos="1250"/>
              </w:tabs>
            </w:pPr>
            <w:r>
              <w:t>0.00%</w:t>
            </w:r>
          </w:p>
        </w:tc>
      </w:tr>
      <w:tr w:rsidR="00756439" w14:paraId="280E4A85" w14:textId="77777777" w:rsidTr="00FC0611">
        <w:trPr>
          <w:cantSplit/>
        </w:trPr>
        <w:tc>
          <w:tcPr>
            <w:tcW w:w="0" w:type="auto"/>
            <w:tcBorders>
              <w:top w:val="single" w:sz="4" w:space="0" w:color="A6A6A6" w:themeColor="background1" w:themeShade="A6"/>
              <w:right w:val="single" w:sz="4" w:space="0" w:color="000000" w:themeColor="text1"/>
            </w:tcBorders>
          </w:tcPr>
          <w:p w14:paraId="6028252F" w14:textId="77777777" w:rsidR="00756439" w:rsidRDefault="00756439" w:rsidP="00756439">
            <w:pPr>
              <w:pStyle w:val="NormalinTable"/>
            </w:pPr>
            <w:r>
              <w:rPr>
                <w:b/>
              </w:rPr>
              <w:t>2922 12 00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277707" w14:textId="77777777" w:rsidR="00756439" w:rsidRDefault="00756439" w:rsidP="00756439">
            <w:pPr>
              <w:pStyle w:val="NormalinTable"/>
              <w:tabs>
                <w:tab w:val="left" w:pos="1250"/>
              </w:tabs>
            </w:pPr>
            <w:r>
              <w:t>0.00%</w:t>
            </w:r>
          </w:p>
        </w:tc>
      </w:tr>
      <w:tr w:rsidR="00756439" w14:paraId="56F671D5" w14:textId="77777777" w:rsidTr="00FC0611">
        <w:trPr>
          <w:cantSplit/>
        </w:trPr>
        <w:tc>
          <w:tcPr>
            <w:tcW w:w="0" w:type="auto"/>
            <w:tcBorders>
              <w:top w:val="single" w:sz="4" w:space="0" w:color="A6A6A6" w:themeColor="background1" w:themeShade="A6"/>
              <w:right w:val="single" w:sz="4" w:space="0" w:color="000000" w:themeColor="text1"/>
            </w:tcBorders>
          </w:tcPr>
          <w:p w14:paraId="474D9746" w14:textId="77777777" w:rsidR="00756439" w:rsidRDefault="00756439" w:rsidP="00756439">
            <w:pPr>
              <w:pStyle w:val="NormalinTable"/>
            </w:pPr>
            <w:r>
              <w:rPr>
                <w:b/>
              </w:rPr>
              <w:t>2922 15 00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B132CC" w14:textId="77777777" w:rsidR="00756439" w:rsidRDefault="00756439" w:rsidP="00756439">
            <w:pPr>
              <w:pStyle w:val="NormalinTable"/>
              <w:tabs>
                <w:tab w:val="left" w:pos="1250"/>
              </w:tabs>
            </w:pPr>
            <w:r>
              <w:t>0.00%</w:t>
            </w:r>
          </w:p>
        </w:tc>
      </w:tr>
      <w:tr w:rsidR="00756439" w14:paraId="73BDFF9C" w14:textId="77777777" w:rsidTr="00FC0611">
        <w:trPr>
          <w:cantSplit/>
        </w:trPr>
        <w:tc>
          <w:tcPr>
            <w:tcW w:w="0" w:type="auto"/>
            <w:tcBorders>
              <w:top w:val="single" w:sz="4" w:space="0" w:color="A6A6A6" w:themeColor="background1" w:themeShade="A6"/>
              <w:right w:val="single" w:sz="4" w:space="0" w:color="000000" w:themeColor="text1"/>
            </w:tcBorders>
          </w:tcPr>
          <w:p w14:paraId="4779DB49" w14:textId="77777777" w:rsidR="00756439" w:rsidRDefault="00756439" w:rsidP="00756439">
            <w:pPr>
              <w:pStyle w:val="NormalinTable"/>
            </w:pPr>
            <w:r>
              <w:rPr>
                <w:b/>
              </w:rPr>
              <w:t>2922 16 00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DE505E" w14:textId="77777777" w:rsidR="00756439" w:rsidRDefault="00756439" w:rsidP="00756439">
            <w:pPr>
              <w:pStyle w:val="NormalinTable"/>
              <w:tabs>
                <w:tab w:val="left" w:pos="1250"/>
              </w:tabs>
            </w:pPr>
            <w:r>
              <w:t>0.00%</w:t>
            </w:r>
          </w:p>
        </w:tc>
      </w:tr>
      <w:tr w:rsidR="00756439" w14:paraId="51ED3266" w14:textId="77777777" w:rsidTr="00FC0611">
        <w:trPr>
          <w:cantSplit/>
        </w:trPr>
        <w:tc>
          <w:tcPr>
            <w:tcW w:w="0" w:type="auto"/>
            <w:tcBorders>
              <w:top w:val="single" w:sz="4" w:space="0" w:color="A6A6A6" w:themeColor="background1" w:themeShade="A6"/>
              <w:right w:val="single" w:sz="4" w:space="0" w:color="000000" w:themeColor="text1"/>
            </w:tcBorders>
          </w:tcPr>
          <w:p w14:paraId="5B03FF3A" w14:textId="77777777" w:rsidR="00756439" w:rsidRDefault="00756439" w:rsidP="00756439">
            <w:pPr>
              <w:pStyle w:val="NormalinTable"/>
            </w:pPr>
            <w:r>
              <w:rPr>
                <w:b/>
              </w:rPr>
              <w:t>2922 17 00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634224" w14:textId="77777777" w:rsidR="00756439" w:rsidRDefault="00756439" w:rsidP="00756439">
            <w:pPr>
              <w:pStyle w:val="NormalinTable"/>
              <w:tabs>
                <w:tab w:val="left" w:pos="1250"/>
              </w:tabs>
            </w:pPr>
            <w:r>
              <w:t>0.00%</w:t>
            </w:r>
          </w:p>
        </w:tc>
      </w:tr>
      <w:tr w:rsidR="00756439" w14:paraId="1308AE8D" w14:textId="77777777" w:rsidTr="00FC0611">
        <w:trPr>
          <w:cantSplit/>
        </w:trPr>
        <w:tc>
          <w:tcPr>
            <w:tcW w:w="0" w:type="auto"/>
            <w:tcBorders>
              <w:top w:val="single" w:sz="4" w:space="0" w:color="A6A6A6" w:themeColor="background1" w:themeShade="A6"/>
              <w:right w:val="single" w:sz="4" w:space="0" w:color="000000" w:themeColor="text1"/>
            </w:tcBorders>
          </w:tcPr>
          <w:p w14:paraId="13B34C4C" w14:textId="77777777" w:rsidR="00756439" w:rsidRDefault="00756439" w:rsidP="00756439">
            <w:pPr>
              <w:pStyle w:val="NormalinTable"/>
            </w:pPr>
            <w:r>
              <w:rPr>
                <w:b/>
              </w:rPr>
              <w:t>2922 18 00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82BFE5" w14:textId="77777777" w:rsidR="00756439" w:rsidRDefault="00756439" w:rsidP="00756439">
            <w:pPr>
              <w:pStyle w:val="NormalinTable"/>
              <w:tabs>
                <w:tab w:val="left" w:pos="1250"/>
              </w:tabs>
            </w:pPr>
            <w:r>
              <w:t>0.00%</w:t>
            </w:r>
          </w:p>
        </w:tc>
      </w:tr>
      <w:tr w:rsidR="00756439" w14:paraId="6C4639C1" w14:textId="77777777" w:rsidTr="00FC0611">
        <w:trPr>
          <w:cantSplit/>
        </w:trPr>
        <w:tc>
          <w:tcPr>
            <w:tcW w:w="0" w:type="auto"/>
            <w:tcBorders>
              <w:top w:val="single" w:sz="4" w:space="0" w:color="A6A6A6" w:themeColor="background1" w:themeShade="A6"/>
              <w:right w:val="single" w:sz="4" w:space="0" w:color="000000" w:themeColor="text1"/>
            </w:tcBorders>
          </w:tcPr>
          <w:p w14:paraId="4F1D2273" w14:textId="77777777" w:rsidR="00756439" w:rsidRDefault="00756439" w:rsidP="00756439">
            <w:pPr>
              <w:pStyle w:val="NormalinTable"/>
            </w:pPr>
            <w:r>
              <w:rPr>
                <w:b/>
              </w:rPr>
              <w:t>2922 19 00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BF7DB4" w14:textId="77777777" w:rsidR="00756439" w:rsidRDefault="00756439" w:rsidP="00756439">
            <w:pPr>
              <w:pStyle w:val="NormalinTable"/>
              <w:tabs>
                <w:tab w:val="left" w:pos="1250"/>
              </w:tabs>
            </w:pPr>
            <w:r>
              <w:t>0.00%</w:t>
            </w:r>
          </w:p>
        </w:tc>
      </w:tr>
      <w:tr w:rsidR="00756439" w14:paraId="4E6809EE" w14:textId="77777777" w:rsidTr="00FC0611">
        <w:trPr>
          <w:cantSplit/>
        </w:trPr>
        <w:tc>
          <w:tcPr>
            <w:tcW w:w="0" w:type="auto"/>
            <w:tcBorders>
              <w:top w:val="single" w:sz="4" w:space="0" w:color="A6A6A6" w:themeColor="background1" w:themeShade="A6"/>
              <w:right w:val="single" w:sz="4" w:space="0" w:color="000000" w:themeColor="text1"/>
            </w:tcBorders>
          </w:tcPr>
          <w:p w14:paraId="5D22995F" w14:textId="77777777" w:rsidR="00756439" w:rsidRDefault="00756439" w:rsidP="00756439">
            <w:pPr>
              <w:pStyle w:val="NormalinTable"/>
            </w:pPr>
            <w:r>
              <w:rPr>
                <w:b/>
              </w:rPr>
              <w:t>2922 21 00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62BFE2" w14:textId="77777777" w:rsidR="00756439" w:rsidRDefault="00756439" w:rsidP="00756439">
            <w:pPr>
              <w:pStyle w:val="NormalinTable"/>
              <w:tabs>
                <w:tab w:val="left" w:pos="1250"/>
              </w:tabs>
            </w:pPr>
            <w:r>
              <w:t>0.00%</w:t>
            </w:r>
          </w:p>
        </w:tc>
      </w:tr>
      <w:tr w:rsidR="00756439" w14:paraId="4739EC47" w14:textId="77777777" w:rsidTr="00FC0611">
        <w:trPr>
          <w:cantSplit/>
        </w:trPr>
        <w:tc>
          <w:tcPr>
            <w:tcW w:w="0" w:type="auto"/>
            <w:tcBorders>
              <w:top w:val="single" w:sz="4" w:space="0" w:color="A6A6A6" w:themeColor="background1" w:themeShade="A6"/>
              <w:right w:val="single" w:sz="4" w:space="0" w:color="000000" w:themeColor="text1"/>
            </w:tcBorders>
          </w:tcPr>
          <w:p w14:paraId="0851DE95" w14:textId="77777777" w:rsidR="00756439" w:rsidRDefault="00756439" w:rsidP="00756439">
            <w:pPr>
              <w:pStyle w:val="NormalinTable"/>
            </w:pPr>
            <w:r>
              <w:rPr>
                <w:b/>
              </w:rPr>
              <w:t>2922 29 00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D4BBEA" w14:textId="77777777" w:rsidR="00756439" w:rsidRDefault="00756439" w:rsidP="00756439">
            <w:pPr>
              <w:pStyle w:val="NormalinTable"/>
              <w:tabs>
                <w:tab w:val="left" w:pos="1250"/>
              </w:tabs>
            </w:pPr>
            <w:r>
              <w:t>0.00%</w:t>
            </w:r>
          </w:p>
        </w:tc>
      </w:tr>
      <w:tr w:rsidR="00756439" w14:paraId="51B016B8" w14:textId="77777777" w:rsidTr="00FC0611">
        <w:trPr>
          <w:cantSplit/>
        </w:trPr>
        <w:tc>
          <w:tcPr>
            <w:tcW w:w="0" w:type="auto"/>
            <w:tcBorders>
              <w:top w:val="single" w:sz="4" w:space="0" w:color="A6A6A6" w:themeColor="background1" w:themeShade="A6"/>
              <w:right w:val="single" w:sz="4" w:space="0" w:color="000000" w:themeColor="text1"/>
            </w:tcBorders>
          </w:tcPr>
          <w:p w14:paraId="142A4BB1" w14:textId="77777777" w:rsidR="00756439" w:rsidRDefault="00756439" w:rsidP="00756439">
            <w:pPr>
              <w:pStyle w:val="NormalinTable"/>
            </w:pPr>
            <w:r>
              <w:rPr>
                <w:b/>
              </w:rPr>
              <w:t>2922 39 00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A68E5B" w14:textId="77777777" w:rsidR="00756439" w:rsidRDefault="00756439" w:rsidP="00756439">
            <w:pPr>
              <w:pStyle w:val="NormalinTable"/>
              <w:tabs>
                <w:tab w:val="left" w:pos="1250"/>
              </w:tabs>
            </w:pPr>
            <w:r>
              <w:t>0.00%</w:t>
            </w:r>
          </w:p>
        </w:tc>
      </w:tr>
      <w:tr w:rsidR="00756439" w14:paraId="01274470" w14:textId="77777777" w:rsidTr="00FC0611">
        <w:trPr>
          <w:cantSplit/>
        </w:trPr>
        <w:tc>
          <w:tcPr>
            <w:tcW w:w="0" w:type="auto"/>
            <w:tcBorders>
              <w:top w:val="single" w:sz="4" w:space="0" w:color="A6A6A6" w:themeColor="background1" w:themeShade="A6"/>
              <w:right w:val="single" w:sz="4" w:space="0" w:color="000000" w:themeColor="text1"/>
            </w:tcBorders>
          </w:tcPr>
          <w:p w14:paraId="6B646CA1" w14:textId="77777777" w:rsidR="00756439" w:rsidRDefault="00756439" w:rsidP="00756439">
            <w:pPr>
              <w:pStyle w:val="NormalinTable"/>
            </w:pPr>
            <w:r>
              <w:rPr>
                <w:b/>
              </w:rPr>
              <w:t>2922 41 00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A849E3" w14:textId="77777777" w:rsidR="00756439" w:rsidRDefault="00756439" w:rsidP="00756439">
            <w:pPr>
              <w:pStyle w:val="NormalinTable"/>
              <w:tabs>
                <w:tab w:val="left" w:pos="1250"/>
              </w:tabs>
            </w:pPr>
            <w:r>
              <w:t>0.00%</w:t>
            </w:r>
          </w:p>
        </w:tc>
      </w:tr>
      <w:tr w:rsidR="00756439" w14:paraId="5400140C" w14:textId="77777777" w:rsidTr="00FC0611">
        <w:trPr>
          <w:cantSplit/>
        </w:trPr>
        <w:tc>
          <w:tcPr>
            <w:tcW w:w="0" w:type="auto"/>
            <w:tcBorders>
              <w:top w:val="single" w:sz="4" w:space="0" w:color="A6A6A6" w:themeColor="background1" w:themeShade="A6"/>
              <w:right w:val="single" w:sz="4" w:space="0" w:color="000000" w:themeColor="text1"/>
            </w:tcBorders>
          </w:tcPr>
          <w:p w14:paraId="5A792E4A" w14:textId="77777777" w:rsidR="00756439" w:rsidRDefault="00756439" w:rsidP="00756439">
            <w:pPr>
              <w:pStyle w:val="NormalinTable"/>
            </w:pPr>
            <w:r>
              <w:rPr>
                <w:b/>
              </w:rPr>
              <w:t>2922 42 00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F1B029" w14:textId="77777777" w:rsidR="00756439" w:rsidRDefault="00756439" w:rsidP="00756439">
            <w:pPr>
              <w:pStyle w:val="NormalinTable"/>
              <w:tabs>
                <w:tab w:val="left" w:pos="1250"/>
              </w:tabs>
            </w:pPr>
            <w:r>
              <w:t>0.00%</w:t>
            </w:r>
          </w:p>
        </w:tc>
      </w:tr>
      <w:tr w:rsidR="00756439" w14:paraId="5A5E3424" w14:textId="77777777" w:rsidTr="00FC0611">
        <w:trPr>
          <w:cantSplit/>
        </w:trPr>
        <w:tc>
          <w:tcPr>
            <w:tcW w:w="0" w:type="auto"/>
            <w:tcBorders>
              <w:top w:val="single" w:sz="4" w:space="0" w:color="A6A6A6" w:themeColor="background1" w:themeShade="A6"/>
              <w:right w:val="single" w:sz="4" w:space="0" w:color="000000" w:themeColor="text1"/>
            </w:tcBorders>
          </w:tcPr>
          <w:p w14:paraId="220DF3A4" w14:textId="77777777" w:rsidR="00756439" w:rsidRDefault="00756439" w:rsidP="00756439">
            <w:pPr>
              <w:pStyle w:val="NormalinTable"/>
            </w:pPr>
            <w:r>
              <w:rPr>
                <w:b/>
              </w:rPr>
              <w:t>2922 43 00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48A7E8" w14:textId="77777777" w:rsidR="00756439" w:rsidRDefault="00756439" w:rsidP="00756439">
            <w:pPr>
              <w:pStyle w:val="NormalinTable"/>
              <w:tabs>
                <w:tab w:val="left" w:pos="1250"/>
              </w:tabs>
            </w:pPr>
            <w:r>
              <w:t>0.00%</w:t>
            </w:r>
          </w:p>
        </w:tc>
      </w:tr>
      <w:tr w:rsidR="00756439" w14:paraId="603A2881" w14:textId="77777777" w:rsidTr="00FC0611">
        <w:trPr>
          <w:cantSplit/>
        </w:trPr>
        <w:tc>
          <w:tcPr>
            <w:tcW w:w="0" w:type="auto"/>
            <w:tcBorders>
              <w:top w:val="single" w:sz="4" w:space="0" w:color="A6A6A6" w:themeColor="background1" w:themeShade="A6"/>
              <w:right w:val="single" w:sz="4" w:space="0" w:color="000000" w:themeColor="text1"/>
            </w:tcBorders>
          </w:tcPr>
          <w:p w14:paraId="6B032024" w14:textId="77777777" w:rsidR="00756439" w:rsidRDefault="00756439" w:rsidP="00756439">
            <w:pPr>
              <w:pStyle w:val="NormalinTable"/>
            </w:pPr>
            <w:r>
              <w:rPr>
                <w:b/>
              </w:rPr>
              <w:t>2922 49 85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F507D3" w14:textId="77777777" w:rsidR="00756439" w:rsidRDefault="00756439" w:rsidP="00756439">
            <w:pPr>
              <w:pStyle w:val="NormalinTable"/>
              <w:tabs>
                <w:tab w:val="left" w:pos="1250"/>
              </w:tabs>
            </w:pPr>
            <w:r>
              <w:t>0.00%</w:t>
            </w:r>
          </w:p>
        </w:tc>
      </w:tr>
      <w:tr w:rsidR="00756439" w14:paraId="1E6CEB1F" w14:textId="77777777" w:rsidTr="00FC0611">
        <w:trPr>
          <w:cantSplit/>
        </w:trPr>
        <w:tc>
          <w:tcPr>
            <w:tcW w:w="0" w:type="auto"/>
            <w:tcBorders>
              <w:top w:val="single" w:sz="4" w:space="0" w:color="A6A6A6" w:themeColor="background1" w:themeShade="A6"/>
              <w:right w:val="single" w:sz="4" w:space="0" w:color="000000" w:themeColor="text1"/>
            </w:tcBorders>
          </w:tcPr>
          <w:p w14:paraId="3230CAA2" w14:textId="77777777" w:rsidR="00756439" w:rsidRDefault="00756439" w:rsidP="00756439">
            <w:pPr>
              <w:pStyle w:val="NormalinTable"/>
            </w:pPr>
            <w:r>
              <w:rPr>
                <w:b/>
              </w:rPr>
              <w:t>2922 50 00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DA86AA" w14:textId="77777777" w:rsidR="00756439" w:rsidRDefault="00756439" w:rsidP="00756439">
            <w:pPr>
              <w:pStyle w:val="NormalinTable"/>
              <w:tabs>
                <w:tab w:val="left" w:pos="1250"/>
              </w:tabs>
            </w:pPr>
            <w:r>
              <w:t>0.00%</w:t>
            </w:r>
          </w:p>
        </w:tc>
      </w:tr>
      <w:tr w:rsidR="00756439" w14:paraId="373ACEC2" w14:textId="77777777" w:rsidTr="00FC0611">
        <w:trPr>
          <w:cantSplit/>
        </w:trPr>
        <w:tc>
          <w:tcPr>
            <w:tcW w:w="0" w:type="auto"/>
            <w:tcBorders>
              <w:top w:val="single" w:sz="4" w:space="0" w:color="A6A6A6" w:themeColor="background1" w:themeShade="A6"/>
              <w:right w:val="single" w:sz="4" w:space="0" w:color="000000" w:themeColor="text1"/>
            </w:tcBorders>
          </w:tcPr>
          <w:p w14:paraId="5384C30D" w14:textId="77777777" w:rsidR="00756439" w:rsidRDefault="00756439" w:rsidP="00756439">
            <w:pPr>
              <w:pStyle w:val="NormalinTable"/>
            </w:pPr>
            <w:r>
              <w:rPr>
                <w:b/>
              </w:rPr>
              <w:t>2923 00 00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3BABCE" w14:textId="77777777" w:rsidR="00756439" w:rsidRDefault="00756439" w:rsidP="00756439">
            <w:pPr>
              <w:pStyle w:val="NormalinTable"/>
              <w:tabs>
                <w:tab w:val="left" w:pos="1250"/>
              </w:tabs>
            </w:pPr>
            <w:r>
              <w:t>0.00%</w:t>
            </w:r>
          </w:p>
        </w:tc>
      </w:tr>
      <w:tr w:rsidR="00756439" w14:paraId="39F051DA" w14:textId="77777777" w:rsidTr="00FC0611">
        <w:trPr>
          <w:cantSplit/>
        </w:trPr>
        <w:tc>
          <w:tcPr>
            <w:tcW w:w="0" w:type="auto"/>
            <w:tcBorders>
              <w:top w:val="single" w:sz="4" w:space="0" w:color="A6A6A6" w:themeColor="background1" w:themeShade="A6"/>
              <w:right w:val="single" w:sz="4" w:space="0" w:color="000000" w:themeColor="text1"/>
            </w:tcBorders>
          </w:tcPr>
          <w:p w14:paraId="661AC8E8" w14:textId="77777777" w:rsidR="00756439" w:rsidRDefault="00756439" w:rsidP="00756439">
            <w:pPr>
              <w:pStyle w:val="NormalinTable"/>
            </w:pPr>
            <w:r>
              <w:rPr>
                <w:b/>
              </w:rPr>
              <w:t>2924 12 00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9A63B8" w14:textId="77777777" w:rsidR="00756439" w:rsidRDefault="00756439" w:rsidP="00756439">
            <w:pPr>
              <w:pStyle w:val="NormalinTable"/>
              <w:tabs>
                <w:tab w:val="left" w:pos="1250"/>
              </w:tabs>
            </w:pPr>
            <w:r>
              <w:t>0.00%</w:t>
            </w:r>
          </w:p>
        </w:tc>
      </w:tr>
      <w:tr w:rsidR="00756439" w14:paraId="120A55C3" w14:textId="77777777" w:rsidTr="00FC0611">
        <w:trPr>
          <w:cantSplit/>
        </w:trPr>
        <w:tc>
          <w:tcPr>
            <w:tcW w:w="0" w:type="auto"/>
            <w:tcBorders>
              <w:top w:val="single" w:sz="4" w:space="0" w:color="A6A6A6" w:themeColor="background1" w:themeShade="A6"/>
              <w:right w:val="single" w:sz="4" w:space="0" w:color="000000" w:themeColor="text1"/>
            </w:tcBorders>
          </w:tcPr>
          <w:p w14:paraId="5380E106" w14:textId="77777777" w:rsidR="00756439" w:rsidRDefault="00756439" w:rsidP="00756439">
            <w:pPr>
              <w:pStyle w:val="NormalinTable"/>
            </w:pPr>
            <w:r>
              <w:rPr>
                <w:b/>
              </w:rPr>
              <w:t>2924 19 00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45924D" w14:textId="77777777" w:rsidR="00756439" w:rsidRDefault="00756439" w:rsidP="00756439">
            <w:pPr>
              <w:pStyle w:val="NormalinTable"/>
              <w:tabs>
                <w:tab w:val="left" w:pos="1250"/>
              </w:tabs>
            </w:pPr>
            <w:r>
              <w:t>0.00%</w:t>
            </w:r>
          </w:p>
        </w:tc>
      </w:tr>
      <w:tr w:rsidR="00756439" w14:paraId="75EB4F92" w14:textId="77777777" w:rsidTr="00FC0611">
        <w:trPr>
          <w:cantSplit/>
        </w:trPr>
        <w:tc>
          <w:tcPr>
            <w:tcW w:w="0" w:type="auto"/>
            <w:tcBorders>
              <w:top w:val="single" w:sz="4" w:space="0" w:color="A6A6A6" w:themeColor="background1" w:themeShade="A6"/>
              <w:right w:val="single" w:sz="4" w:space="0" w:color="000000" w:themeColor="text1"/>
            </w:tcBorders>
          </w:tcPr>
          <w:p w14:paraId="3188DFC0" w14:textId="77777777" w:rsidR="00756439" w:rsidRDefault="00756439" w:rsidP="00756439">
            <w:pPr>
              <w:pStyle w:val="NormalinTable"/>
            </w:pPr>
            <w:r>
              <w:rPr>
                <w:b/>
              </w:rPr>
              <w:t>2924 21 00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FC8E48" w14:textId="77777777" w:rsidR="00756439" w:rsidRDefault="00756439" w:rsidP="00756439">
            <w:pPr>
              <w:pStyle w:val="NormalinTable"/>
              <w:tabs>
                <w:tab w:val="left" w:pos="1250"/>
              </w:tabs>
            </w:pPr>
            <w:r>
              <w:t>0.00%</w:t>
            </w:r>
          </w:p>
        </w:tc>
      </w:tr>
      <w:tr w:rsidR="00756439" w14:paraId="4E6519BD" w14:textId="77777777" w:rsidTr="00FC0611">
        <w:trPr>
          <w:cantSplit/>
        </w:trPr>
        <w:tc>
          <w:tcPr>
            <w:tcW w:w="0" w:type="auto"/>
            <w:tcBorders>
              <w:top w:val="single" w:sz="4" w:space="0" w:color="A6A6A6" w:themeColor="background1" w:themeShade="A6"/>
              <w:right w:val="single" w:sz="4" w:space="0" w:color="000000" w:themeColor="text1"/>
            </w:tcBorders>
          </w:tcPr>
          <w:p w14:paraId="5F589823" w14:textId="77777777" w:rsidR="00756439" w:rsidRDefault="00756439" w:rsidP="00756439">
            <w:pPr>
              <w:pStyle w:val="NormalinTable"/>
            </w:pPr>
            <w:r>
              <w:rPr>
                <w:b/>
              </w:rPr>
              <w:t>2924 23 00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D1598B" w14:textId="77777777" w:rsidR="00756439" w:rsidRDefault="00756439" w:rsidP="00756439">
            <w:pPr>
              <w:pStyle w:val="NormalinTable"/>
              <w:tabs>
                <w:tab w:val="left" w:pos="1250"/>
              </w:tabs>
            </w:pPr>
            <w:r>
              <w:t>0.00%</w:t>
            </w:r>
          </w:p>
        </w:tc>
      </w:tr>
      <w:tr w:rsidR="00756439" w14:paraId="6AC528E8" w14:textId="77777777" w:rsidTr="00FC0611">
        <w:trPr>
          <w:cantSplit/>
        </w:trPr>
        <w:tc>
          <w:tcPr>
            <w:tcW w:w="0" w:type="auto"/>
            <w:tcBorders>
              <w:top w:val="single" w:sz="4" w:space="0" w:color="A6A6A6" w:themeColor="background1" w:themeShade="A6"/>
              <w:right w:val="single" w:sz="4" w:space="0" w:color="000000" w:themeColor="text1"/>
            </w:tcBorders>
          </w:tcPr>
          <w:p w14:paraId="17994540" w14:textId="77777777" w:rsidR="00756439" w:rsidRDefault="00756439" w:rsidP="00756439">
            <w:pPr>
              <w:pStyle w:val="NormalinTable"/>
            </w:pPr>
            <w:r>
              <w:rPr>
                <w:b/>
              </w:rPr>
              <w:t>2924 25 00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0256B4" w14:textId="77777777" w:rsidR="00756439" w:rsidRDefault="00756439" w:rsidP="00756439">
            <w:pPr>
              <w:pStyle w:val="NormalinTable"/>
              <w:tabs>
                <w:tab w:val="left" w:pos="1250"/>
              </w:tabs>
            </w:pPr>
            <w:r>
              <w:t>0.00%</w:t>
            </w:r>
          </w:p>
        </w:tc>
      </w:tr>
      <w:tr w:rsidR="00756439" w14:paraId="5999F396" w14:textId="77777777" w:rsidTr="00FC0611">
        <w:trPr>
          <w:cantSplit/>
        </w:trPr>
        <w:tc>
          <w:tcPr>
            <w:tcW w:w="0" w:type="auto"/>
            <w:tcBorders>
              <w:top w:val="single" w:sz="4" w:space="0" w:color="A6A6A6" w:themeColor="background1" w:themeShade="A6"/>
              <w:right w:val="single" w:sz="4" w:space="0" w:color="000000" w:themeColor="text1"/>
            </w:tcBorders>
          </w:tcPr>
          <w:p w14:paraId="28BF2D51" w14:textId="77777777" w:rsidR="00756439" w:rsidRDefault="00756439" w:rsidP="00756439">
            <w:pPr>
              <w:pStyle w:val="NormalinTable"/>
            </w:pPr>
            <w:r>
              <w:rPr>
                <w:b/>
              </w:rPr>
              <w:t>2924 29 70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3A3898" w14:textId="77777777" w:rsidR="00756439" w:rsidRDefault="00756439" w:rsidP="00756439">
            <w:pPr>
              <w:pStyle w:val="NormalinTable"/>
              <w:tabs>
                <w:tab w:val="left" w:pos="1250"/>
              </w:tabs>
            </w:pPr>
            <w:r>
              <w:t>0.00%</w:t>
            </w:r>
          </w:p>
        </w:tc>
      </w:tr>
      <w:tr w:rsidR="00756439" w14:paraId="6B5CF217" w14:textId="77777777" w:rsidTr="00FC0611">
        <w:trPr>
          <w:cantSplit/>
        </w:trPr>
        <w:tc>
          <w:tcPr>
            <w:tcW w:w="0" w:type="auto"/>
            <w:tcBorders>
              <w:top w:val="single" w:sz="4" w:space="0" w:color="A6A6A6" w:themeColor="background1" w:themeShade="A6"/>
              <w:right w:val="single" w:sz="4" w:space="0" w:color="000000" w:themeColor="text1"/>
            </w:tcBorders>
          </w:tcPr>
          <w:p w14:paraId="0222AF91" w14:textId="77777777" w:rsidR="00756439" w:rsidRDefault="00756439" w:rsidP="00756439">
            <w:pPr>
              <w:pStyle w:val="NormalinTable"/>
            </w:pPr>
            <w:r>
              <w:rPr>
                <w:b/>
              </w:rPr>
              <w:t>2925 11 00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B5FAA3" w14:textId="77777777" w:rsidR="00756439" w:rsidRDefault="00756439" w:rsidP="00756439">
            <w:pPr>
              <w:pStyle w:val="NormalinTable"/>
              <w:tabs>
                <w:tab w:val="left" w:pos="1250"/>
              </w:tabs>
            </w:pPr>
            <w:r>
              <w:t>0.00%</w:t>
            </w:r>
          </w:p>
        </w:tc>
      </w:tr>
      <w:tr w:rsidR="00756439" w14:paraId="76C2BA8C" w14:textId="77777777" w:rsidTr="00FC0611">
        <w:trPr>
          <w:cantSplit/>
        </w:trPr>
        <w:tc>
          <w:tcPr>
            <w:tcW w:w="0" w:type="auto"/>
            <w:tcBorders>
              <w:top w:val="single" w:sz="4" w:space="0" w:color="A6A6A6" w:themeColor="background1" w:themeShade="A6"/>
              <w:right w:val="single" w:sz="4" w:space="0" w:color="000000" w:themeColor="text1"/>
            </w:tcBorders>
          </w:tcPr>
          <w:p w14:paraId="67C05A00" w14:textId="77777777" w:rsidR="00756439" w:rsidRDefault="00756439" w:rsidP="00756439">
            <w:pPr>
              <w:pStyle w:val="NormalinTable"/>
            </w:pPr>
            <w:r>
              <w:rPr>
                <w:b/>
              </w:rPr>
              <w:t>2925 19 95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499414" w14:textId="77777777" w:rsidR="00756439" w:rsidRDefault="00756439" w:rsidP="00756439">
            <w:pPr>
              <w:pStyle w:val="NormalinTable"/>
              <w:tabs>
                <w:tab w:val="left" w:pos="1250"/>
              </w:tabs>
            </w:pPr>
            <w:r>
              <w:t>0.00%</w:t>
            </w:r>
          </w:p>
        </w:tc>
      </w:tr>
      <w:tr w:rsidR="00756439" w14:paraId="042264B0" w14:textId="77777777" w:rsidTr="00FC0611">
        <w:trPr>
          <w:cantSplit/>
        </w:trPr>
        <w:tc>
          <w:tcPr>
            <w:tcW w:w="0" w:type="auto"/>
            <w:tcBorders>
              <w:top w:val="single" w:sz="4" w:space="0" w:color="A6A6A6" w:themeColor="background1" w:themeShade="A6"/>
              <w:right w:val="single" w:sz="4" w:space="0" w:color="000000" w:themeColor="text1"/>
            </w:tcBorders>
          </w:tcPr>
          <w:p w14:paraId="277B93A8" w14:textId="77777777" w:rsidR="00756439" w:rsidRDefault="00756439" w:rsidP="00756439">
            <w:pPr>
              <w:pStyle w:val="NormalinTable"/>
            </w:pPr>
            <w:r>
              <w:rPr>
                <w:b/>
              </w:rPr>
              <w:t>2925 21 00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DC652E" w14:textId="77777777" w:rsidR="00756439" w:rsidRDefault="00756439" w:rsidP="00756439">
            <w:pPr>
              <w:pStyle w:val="NormalinTable"/>
              <w:tabs>
                <w:tab w:val="left" w:pos="1250"/>
              </w:tabs>
            </w:pPr>
            <w:r>
              <w:t>0.00%</w:t>
            </w:r>
          </w:p>
        </w:tc>
      </w:tr>
      <w:tr w:rsidR="00756439" w14:paraId="00FD23F5" w14:textId="77777777" w:rsidTr="00FC0611">
        <w:trPr>
          <w:cantSplit/>
        </w:trPr>
        <w:tc>
          <w:tcPr>
            <w:tcW w:w="0" w:type="auto"/>
            <w:tcBorders>
              <w:top w:val="single" w:sz="4" w:space="0" w:color="A6A6A6" w:themeColor="background1" w:themeShade="A6"/>
              <w:right w:val="single" w:sz="4" w:space="0" w:color="000000" w:themeColor="text1"/>
            </w:tcBorders>
          </w:tcPr>
          <w:p w14:paraId="367D78A6" w14:textId="77777777" w:rsidR="00756439" w:rsidRDefault="00756439" w:rsidP="00756439">
            <w:pPr>
              <w:pStyle w:val="NormalinTable"/>
            </w:pPr>
            <w:r>
              <w:rPr>
                <w:b/>
              </w:rPr>
              <w:t>2925 29 00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8A4170" w14:textId="77777777" w:rsidR="00756439" w:rsidRDefault="00756439" w:rsidP="00756439">
            <w:pPr>
              <w:pStyle w:val="NormalinTable"/>
              <w:tabs>
                <w:tab w:val="left" w:pos="1250"/>
              </w:tabs>
            </w:pPr>
            <w:r>
              <w:t>0.00%</w:t>
            </w:r>
          </w:p>
        </w:tc>
      </w:tr>
      <w:tr w:rsidR="00756439" w14:paraId="2752B21F" w14:textId="77777777" w:rsidTr="00FC0611">
        <w:trPr>
          <w:cantSplit/>
        </w:trPr>
        <w:tc>
          <w:tcPr>
            <w:tcW w:w="0" w:type="auto"/>
            <w:tcBorders>
              <w:top w:val="single" w:sz="4" w:space="0" w:color="A6A6A6" w:themeColor="background1" w:themeShade="A6"/>
              <w:right w:val="single" w:sz="4" w:space="0" w:color="000000" w:themeColor="text1"/>
            </w:tcBorders>
          </w:tcPr>
          <w:p w14:paraId="0A591F4F" w14:textId="77777777" w:rsidR="00756439" w:rsidRDefault="00756439" w:rsidP="00756439">
            <w:pPr>
              <w:pStyle w:val="NormalinTable"/>
            </w:pPr>
            <w:r>
              <w:rPr>
                <w:b/>
              </w:rPr>
              <w:t>2926 00 00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12E11C" w14:textId="77777777" w:rsidR="00756439" w:rsidRDefault="00756439" w:rsidP="00756439">
            <w:pPr>
              <w:pStyle w:val="NormalinTable"/>
              <w:tabs>
                <w:tab w:val="left" w:pos="1250"/>
              </w:tabs>
            </w:pPr>
            <w:r>
              <w:t>0.00%</w:t>
            </w:r>
          </w:p>
        </w:tc>
      </w:tr>
      <w:tr w:rsidR="00756439" w14:paraId="69BCCAB6" w14:textId="77777777" w:rsidTr="00FC0611">
        <w:trPr>
          <w:cantSplit/>
        </w:trPr>
        <w:tc>
          <w:tcPr>
            <w:tcW w:w="0" w:type="auto"/>
            <w:tcBorders>
              <w:top w:val="single" w:sz="4" w:space="0" w:color="A6A6A6" w:themeColor="background1" w:themeShade="A6"/>
              <w:right w:val="single" w:sz="4" w:space="0" w:color="000000" w:themeColor="text1"/>
            </w:tcBorders>
          </w:tcPr>
          <w:p w14:paraId="2A882146" w14:textId="77777777" w:rsidR="00756439" w:rsidRDefault="00756439" w:rsidP="00756439">
            <w:pPr>
              <w:pStyle w:val="NormalinTable"/>
            </w:pPr>
            <w:r>
              <w:rPr>
                <w:b/>
              </w:rPr>
              <w:t>2927 00 00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7139A2" w14:textId="77777777" w:rsidR="00756439" w:rsidRDefault="00756439" w:rsidP="00756439">
            <w:pPr>
              <w:pStyle w:val="NormalinTable"/>
              <w:tabs>
                <w:tab w:val="left" w:pos="1250"/>
              </w:tabs>
            </w:pPr>
            <w:r>
              <w:t>0.00%</w:t>
            </w:r>
          </w:p>
        </w:tc>
      </w:tr>
      <w:tr w:rsidR="00756439" w14:paraId="6EA9FF4B" w14:textId="77777777" w:rsidTr="00FC0611">
        <w:trPr>
          <w:cantSplit/>
        </w:trPr>
        <w:tc>
          <w:tcPr>
            <w:tcW w:w="0" w:type="auto"/>
            <w:tcBorders>
              <w:top w:val="single" w:sz="4" w:space="0" w:color="A6A6A6" w:themeColor="background1" w:themeShade="A6"/>
              <w:right w:val="single" w:sz="4" w:space="0" w:color="000000" w:themeColor="text1"/>
            </w:tcBorders>
          </w:tcPr>
          <w:p w14:paraId="0AB99BF6" w14:textId="77777777" w:rsidR="00756439" w:rsidRDefault="00756439" w:rsidP="00756439">
            <w:pPr>
              <w:pStyle w:val="NormalinTable"/>
            </w:pPr>
            <w:r>
              <w:rPr>
                <w:b/>
              </w:rPr>
              <w:t>2928 00 90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A0D8CE" w14:textId="77777777" w:rsidR="00756439" w:rsidRDefault="00756439" w:rsidP="00756439">
            <w:pPr>
              <w:pStyle w:val="NormalinTable"/>
              <w:tabs>
                <w:tab w:val="left" w:pos="1250"/>
              </w:tabs>
            </w:pPr>
            <w:r>
              <w:t>0.00%</w:t>
            </w:r>
          </w:p>
        </w:tc>
      </w:tr>
      <w:tr w:rsidR="00756439" w14:paraId="32AEC13A" w14:textId="77777777" w:rsidTr="00FC0611">
        <w:trPr>
          <w:cantSplit/>
        </w:trPr>
        <w:tc>
          <w:tcPr>
            <w:tcW w:w="0" w:type="auto"/>
            <w:tcBorders>
              <w:top w:val="single" w:sz="4" w:space="0" w:color="A6A6A6" w:themeColor="background1" w:themeShade="A6"/>
              <w:right w:val="single" w:sz="4" w:space="0" w:color="000000" w:themeColor="text1"/>
            </w:tcBorders>
          </w:tcPr>
          <w:p w14:paraId="0AB3E3C0" w14:textId="77777777" w:rsidR="00756439" w:rsidRDefault="00756439" w:rsidP="00756439">
            <w:pPr>
              <w:pStyle w:val="NormalinTable"/>
            </w:pPr>
            <w:r>
              <w:rPr>
                <w:b/>
              </w:rPr>
              <w:t>2929 00 00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34E7D6" w14:textId="77777777" w:rsidR="00756439" w:rsidRDefault="00756439" w:rsidP="00756439">
            <w:pPr>
              <w:pStyle w:val="NormalinTable"/>
              <w:tabs>
                <w:tab w:val="left" w:pos="1250"/>
              </w:tabs>
            </w:pPr>
            <w:r>
              <w:t>0.00%</w:t>
            </w:r>
          </w:p>
        </w:tc>
      </w:tr>
      <w:tr w:rsidR="00756439" w14:paraId="18158ABA" w14:textId="77777777" w:rsidTr="00FC0611">
        <w:trPr>
          <w:cantSplit/>
        </w:trPr>
        <w:tc>
          <w:tcPr>
            <w:tcW w:w="0" w:type="auto"/>
            <w:tcBorders>
              <w:top w:val="single" w:sz="4" w:space="0" w:color="A6A6A6" w:themeColor="background1" w:themeShade="A6"/>
              <w:right w:val="single" w:sz="4" w:space="0" w:color="000000" w:themeColor="text1"/>
            </w:tcBorders>
          </w:tcPr>
          <w:p w14:paraId="7537A8A8" w14:textId="77777777" w:rsidR="00756439" w:rsidRDefault="00756439" w:rsidP="00756439">
            <w:pPr>
              <w:pStyle w:val="NormalinTable"/>
            </w:pPr>
            <w:r>
              <w:rPr>
                <w:b/>
              </w:rPr>
              <w:t>2930 20 00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4E2605" w14:textId="77777777" w:rsidR="00756439" w:rsidRDefault="00756439" w:rsidP="00756439">
            <w:pPr>
              <w:pStyle w:val="NormalinTable"/>
              <w:tabs>
                <w:tab w:val="left" w:pos="1250"/>
              </w:tabs>
            </w:pPr>
            <w:r>
              <w:t>0.00%</w:t>
            </w:r>
          </w:p>
        </w:tc>
      </w:tr>
      <w:tr w:rsidR="00756439" w14:paraId="4CD48AAB" w14:textId="77777777" w:rsidTr="00FC0611">
        <w:trPr>
          <w:cantSplit/>
        </w:trPr>
        <w:tc>
          <w:tcPr>
            <w:tcW w:w="0" w:type="auto"/>
            <w:tcBorders>
              <w:top w:val="single" w:sz="4" w:space="0" w:color="A6A6A6" w:themeColor="background1" w:themeShade="A6"/>
              <w:right w:val="single" w:sz="4" w:space="0" w:color="000000" w:themeColor="text1"/>
            </w:tcBorders>
          </w:tcPr>
          <w:p w14:paraId="0D77AD42" w14:textId="77777777" w:rsidR="00756439" w:rsidRDefault="00756439" w:rsidP="00756439">
            <w:pPr>
              <w:pStyle w:val="NormalinTable"/>
            </w:pPr>
            <w:r>
              <w:rPr>
                <w:b/>
              </w:rPr>
              <w:t>2930 30 00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3E6C7B" w14:textId="77777777" w:rsidR="00756439" w:rsidRDefault="00756439" w:rsidP="00756439">
            <w:pPr>
              <w:pStyle w:val="NormalinTable"/>
              <w:tabs>
                <w:tab w:val="left" w:pos="1250"/>
              </w:tabs>
            </w:pPr>
            <w:r>
              <w:t>0.00%</w:t>
            </w:r>
          </w:p>
        </w:tc>
      </w:tr>
      <w:tr w:rsidR="00756439" w14:paraId="6EC032D7" w14:textId="77777777" w:rsidTr="00FC0611">
        <w:trPr>
          <w:cantSplit/>
        </w:trPr>
        <w:tc>
          <w:tcPr>
            <w:tcW w:w="0" w:type="auto"/>
            <w:tcBorders>
              <w:top w:val="single" w:sz="4" w:space="0" w:color="A6A6A6" w:themeColor="background1" w:themeShade="A6"/>
              <w:right w:val="single" w:sz="4" w:space="0" w:color="000000" w:themeColor="text1"/>
            </w:tcBorders>
          </w:tcPr>
          <w:p w14:paraId="10D88FC0" w14:textId="77777777" w:rsidR="00756439" w:rsidRDefault="00756439" w:rsidP="00756439">
            <w:pPr>
              <w:pStyle w:val="NormalinTable"/>
            </w:pPr>
            <w:r>
              <w:rPr>
                <w:b/>
              </w:rPr>
              <w:t>2930 40 90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0F731E" w14:textId="77777777" w:rsidR="00756439" w:rsidRDefault="00756439" w:rsidP="00756439">
            <w:pPr>
              <w:pStyle w:val="NormalinTable"/>
              <w:tabs>
                <w:tab w:val="left" w:pos="1250"/>
              </w:tabs>
            </w:pPr>
            <w:r>
              <w:t>0.00%</w:t>
            </w:r>
          </w:p>
        </w:tc>
      </w:tr>
      <w:tr w:rsidR="00756439" w14:paraId="668745DE" w14:textId="77777777" w:rsidTr="00FC0611">
        <w:trPr>
          <w:cantSplit/>
        </w:trPr>
        <w:tc>
          <w:tcPr>
            <w:tcW w:w="0" w:type="auto"/>
            <w:tcBorders>
              <w:top w:val="single" w:sz="4" w:space="0" w:color="A6A6A6" w:themeColor="background1" w:themeShade="A6"/>
              <w:right w:val="single" w:sz="4" w:space="0" w:color="000000" w:themeColor="text1"/>
            </w:tcBorders>
          </w:tcPr>
          <w:p w14:paraId="5E6B665A" w14:textId="77777777" w:rsidR="00756439" w:rsidRDefault="00756439" w:rsidP="00756439">
            <w:pPr>
              <w:pStyle w:val="NormalinTable"/>
            </w:pPr>
            <w:r>
              <w:rPr>
                <w:b/>
              </w:rPr>
              <w:t>2930 60 00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427B76" w14:textId="77777777" w:rsidR="00756439" w:rsidRDefault="00756439" w:rsidP="00756439">
            <w:pPr>
              <w:pStyle w:val="NormalinTable"/>
              <w:tabs>
                <w:tab w:val="left" w:pos="1250"/>
              </w:tabs>
            </w:pPr>
            <w:r>
              <w:t>0.00%</w:t>
            </w:r>
          </w:p>
        </w:tc>
      </w:tr>
      <w:tr w:rsidR="00756439" w14:paraId="4FDCF09B" w14:textId="77777777" w:rsidTr="00FC0611">
        <w:trPr>
          <w:cantSplit/>
        </w:trPr>
        <w:tc>
          <w:tcPr>
            <w:tcW w:w="0" w:type="auto"/>
            <w:tcBorders>
              <w:top w:val="single" w:sz="4" w:space="0" w:color="A6A6A6" w:themeColor="background1" w:themeShade="A6"/>
              <w:right w:val="single" w:sz="4" w:space="0" w:color="000000" w:themeColor="text1"/>
            </w:tcBorders>
          </w:tcPr>
          <w:p w14:paraId="6E9033FB" w14:textId="77777777" w:rsidR="00756439" w:rsidRDefault="00756439" w:rsidP="00756439">
            <w:pPr>
              <w:pStyle w:val="NormalinTable"/>
            </w:pPr>
            <w:r>
              <w:rPr>
                <w:b/>
              </w:rPr>
              <w:t>2930 70 00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271853" w14:textId="77777777" w:rsidR="00756439" w:rsidRDefault="00756439" w:rsidP="00756439">
            <w:pPr>
              <w:pStyle w:val="NormalinTable"/>
              <w:tabs>
                <w:tab w:val="left" w:pos="1250"/>
              </w:tabs>
            </w:pPr>
            <w:r>
              <w:t>0.00%</w:t>
            </w:r>
          </w:p>
        </w:tc>
      </w:tr>
      <w:tr w:rsidR="00756439" w14:paraId="1E3E0686" w14:textId="77777777" w:rsidTr="00FC0611">
        <w:trPr>
          <w:cantSplit/>
        </w:trPr>
        <w:tc>
          <w:tcPr>
            <w:tcW w:w="0" w:type="auto"/>
            <w:tcBorders>
              <w:top w:val="single" w:sz="4" w:space="0" w:color="A6A6A6" w:themeColor="background1" w:themeShade="A6"/>
              <w:right w:val="single" w:sz="4" w:space="0" w:color="000000" w:themeColor="text1"/>
            </w:tcBorders>
          </w:tcPr>
          <w:p w14:paraId="6A075CF2" w14:textId="77777777" w:rsidR="00756439" w:rsidRDefault="00756439" w:rsidP="00756439">
            <w:pPr>
              <w:pStyle w:val="NormalinTable"/>
            </w:pPr>
            <w:r>
              <w:rPr>
                <w:b/>
              </w:rPr>
              <w:t>2930 80 00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85ACAC" w14:textId="77777777" w:rsidR="00756439" w:rsidRDefault="00756439" w:rsidP="00756439">
            <w:pPr>
              <w:pStyle w:val="NormalinTable"/>
              <w:tabs>
                <w:tab w:val="left" w:pos="1250"/>
              </w:tabs>
            </w:pPr>
            <w:r>
              <w:t>0.00%</w:t>
            </w:r>
          </w:p>
        </w:tc>
      </w:tr>
      <w:tr w:rsidR="00756439" w14:paraId="702E7637" w14:textId="77777777" w:rsidTr="00FC0611">
        <w:trPr>
          <w:cantSplit/>
        </w:trPr>
        <w:tc>
          <w:tcPr>
            <w:tcW w:w="0" w:type="auto"/>
            <w:tcBorders>
              <w:top w:val="single" w:sz="4" w:space="0" w:color="A6A6A6" w:themeColor="background1" w:themeShade="A6"/>
              <w:right w:val="single" w:sz="4" w:space="0" w:color="000000" w:themeColor="text1"/>
            </w:tcBorders>
          </w:tcPr>
          <w:p w14:paraId="4C8CF375" w14:textId="77777777" w:rsidR="00756439" w:rsidRDefault="00756439" w:rsidP="00756439">
            <w:pPr>
              <w:pStyle w:val="NormalinTable"/>
            </w:pPr>
            <w:r>
              <w:rPr>
                <w:b/>
              </w:rPr>
              <w:t>2930 90 13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64B2DC" w14:textId="77777777" w:rsidR="00756439" w:rsidRDefault="00756439" w:rsidP="00756439">
            <w:pPr>
              <w:pStyle w:val="NormalinTable"/>
              <w:tabs>
                <w:tab w:val="left" w:pos="1250"/>
              </w:tabs>
            </w:pPr>
            <w:r>
              <w:t>0.00%</w:t>
            </w:r>
          </w:p>
        </w:tc>
      </w:tr>
      <w:tr w:rsidR="00756439" w14:paraId="096FCF68" w14:textId="77777777" w:rsidTr="00FC0611">
        <w:trPr>
          <w:cantSplit/>
        </w:trPr>
        <w:tc>
          <w:tcPr>
            <w:tcW w:w="0" w:type="auto"/>
            <w:tcBorders>
              <w:top w:val="single" w:sz="4" w:space="0" w:color="A6A6A6" w:themeColor="background1" w:themeShade="A6"/>
              <w:right w:val="single" w:sz="4" w:space="0" w:color="000000" w:themeColor="text1"/>
            </w:tcBorders>
          </w:tcPr>
          <w:p w14:paraId="417A0315" w14:textId="77777777" w:rsidR="00756439" w:rsidRDefault="00756439" w:rsidP="00756439">
            <w:pPr>
              <w:pStyle w:val="NormalinTable"/>
            </w:pPr>
            <w:r>
              <w:rPr>
                <w:b/>
              </w:rPr>
              <w:t>2930 90 16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D51413" w14:textId="77777777" w:rsidR="00756439" w:rsidRDefault="00756439" w:rsidP="00756439">
            <w:pPr>
              <w:pStyle w:val="NormalinTable"/>
              <w:tabs>
                <w:tab w:val="left" w:pos="1250"/>
              </w:tabs>
            </w:pPr>
            <w:r>
              <w:t>0.00%</w:t>
            </w:r>
          </w:p>
        </w:tc>
      </w:tr>
      <w:tr w:rsidR="00756439" w14:paraId="02F43F03" w14:textId="77777777" w:rsidTr="00FC0611">
        <w:trPr>
          <w:cantSplit/>
        </w:trPr>
        <w:tc>
          <w:tcPr>
            <w:tcW w:w="0" w:type="auto"/>
            <w:tcBorders>
              <w:top w:val="single" w:sz="4" w:space="0" w:color="A6A6A6" w:themeColor="background1" w:themeShade="A6"/>
              <w:right w:val="single" w:sz="4" w:space="0" w:color="000000" w:themeColor="text1"/>
            </w:tcBorders>
          </w:tcPr>
          <w:p w14:paraId="21748C98" w14:textId="77777777" w:rsidR="00756439" w:rsidRDefault="00756439" w:rsidP="00756439">
            <w:pPr>
              <w:pStyle w:val="NormalinTable"/>
            </w:pPr>
            <w:r>
              <w:rPr>
                <w:b/>
              </w:rPr>
              <w:t>2930 90 98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4270F6" w14:textId="77777777" w:rsidR="00756439" w:rsidRDefault="00756439" w:rsidP="00756439">
            <w:pPr>
              <w:pStyle w:val="NormalinTable"/>
              <w:tabs>
                <w:tab w:val="left" w:pos="1250"/>
              </w:tabs>
            </w:pPr>
            <w:r>
              <w:t>0.00%</w:t>
            </w:r>
          </w:p>
        </w:tc>
      </w:tr>
      <w:tr w:rsidR="00756439" w14:paraId="38D5A9E4" w14:textId="77777777" w:rsidTr="00FC0611">
        <w:trPr>
          <w:cantSplit/>
        </w:trPr>
        <w:tc>
          <w:tcPr>
            <w:tcW w:w="0" w:type="auto"/>
            <w:tcBorders>
              <w:top w:val="single" w:sz="4" w:space="0" w:color="A6A6A6" w:themeColor="background1" w:themeShade="A6"/>
              <w:right w:val="single" w:sz="4" w:space="0" w:color="000000" w:themeColor="text1"/>
            </w:tcBorders>
          </w:tcPr>
          <w:p w14:paraId="6F22034E" w14:textId="77777777" w:rsidR="00756439" w:rsidRDefault="00756439" w:rsidP="00756439">
            <w:pPr>
              <w:pStyle w:val="NormalinTable"/>
            </w:pPr>
            <w:r>
              <w:rPr>
                <w:b/>
              </w:rPr>
              <w:t>2931 00 00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E5CC27" w14:textId="77777777" w:rsidR="00756439" w:rsidRDefault="00756439" w:rsidP="00756439">
            <w:pPr>
              <w:pStyle w:val="NormalinTable"/>
              <w:tabs>
                <w:tab w:val="left" w:pos="1250"/>
              </w:tabs>
            </w:pPr>
            <w:r>
              <w:t>0.00%</w:t>
            </w:r>
          </w:p>
        </w:tc>
      </w:tr>
      <w:tr w:rsidR="00756439" w14:paraId="2942CFFC" w14:textId="77777777" w:rsidTr="00FC0611">
        <w:trPr>
          <w:cantSplit/>
        </w:trPr>
        <w:tc>
          <w:tcPr>
            <w:tcW w:w="0" w:type="auto"/>
            <w:tcBorders>
              <w:top w:val="single" w:sz="4" w:space="0" w:color="A6A6A6" w:themeColor="background1" w:themeShade="A6"/>
              <w:right w:val="single" w:sz="4" w:space="0" w:color="000000" w:themeColor="text1"/>
            </w:tcBorders>
          </w:tcPr>
          <w:p w14:paraId="77E372BB" w14:textId="77777777" w:rsidR="00756439" w:rsidRDefault="00756439" w:rsidP="00756439">
            <w:pPr>
              <w:pStyle w:val="NormalinTable"/>
            </w:pPr>
            <w:r>
              <w:rPr>
                <w:b/>
              </w:rPr>
              <w:t>2932 11 00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B56724" w14:textId="77777777" w:rsidR="00756439" w:rsidRDefault="00756439" w:rsidP="00756439">
            <w:pPr>
              <w:pStyle w:val="NormalinTable"/>
              <w:tabs>
                <w:tab w:val="left" w:pos="1250"/>
              </w:tabs>
            </w:pPr>
            <w:r>
              <w:t>0.00%</w:t>
            </w:r>
          </w:p>
        </w:tc>
      </w:tr>
      <w:tr w:rsidR="00756439" w14:paraId="43A0B617" w14:textId="77777777" w:rsidTr="00FC0611">
        <w:trPr>
          <w:cantSplit/>
        </w:trPr>
        <w:tc>
          <w:tcPr>
            <w:tcW w:w="0" w:type="auto"/>
            <w:tcBorders>
              <w:top w:val="single" w:sz="4" w:space="0" w:color="A6A6A6" w:themeColor="background1" w:themeShade="A6"/>
              <w:right w:val="single" w:sz="4" w:space="0" w:color="000000" w:themeColor="text1"/>
            </w:tcBorders>
          </w:tcPr>
          <w:p w14:paraId="0331AC6D" w14:textId="77777777" w:rsidR="00756439" w:rsidRDefault="00756439" w:rsidP="00756439">
            <w:pPr>
              <w:pStyle w:val="NormalinTable"/>
            </w:pPr>
            <w:r>
              <w:rPr>
                <w:b/>
              </w:rPr>
              <w:t>2932 12 00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B075B7" w14:textId="77777777" w:rsidR="00756439" w:rsidRDefault="00756439" w:rsidP="00756439">
            <w:pPr>
              <w:pStyle w:val="NormalinTable"/>
              <w:tabs>
                <w:tab w:val="left" w:pos="1250"/>
              </w:tabs>
            </w:pPr>
            <w:r>
              <w:t>0.00%</w:t>
            </w:r>
          </w:p>
        </w:tc>
      </w:tr>
      <w:tr w:rsidR="00756439" w14:paraId="2C801E00" w14:textId="77777777" w:rsidTr="00FC0611">
        <w:trPr>
          <w:cantSplit/>
        </w:trPr>
        <w:tc>
          <w:tcPr>
            <w:tcW w:w="0" w:type="auto"/>
            <w:tcBorders>
              <w:top w:val="single" w:sz="4" w:space="0" w:color="A6A6A6" w:themeColor="background1" w:themeShade="A6"/>
              <w:right w:val="single" w:sz="4" w:space="0" w:color="000000" w:themeColor="text1"/>
            </w:tcBorders>
          </w:tcPr>
          <w:p w14:paraId="07765B36" w14:textId="77777777" w:rsidR="00756439" w:rsidRDefault="00756439" w:rsidP="00756439">
            <w:pPr>
              <w:pStyle w:val="NormalinTable"/>
            </w:pPr>
            <w:r>
              <w:rPr>
                <w:b/>
              </w:rPr>
              <w:t>2932 13 00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95EBB3" w14:textId="77777777" w:rsidR="00756439" w:rsidRDefault="00756439" w:rsidP="00756439">
            <w:pPr>
              <w:pStyle w:val="NormalinTable"/>
              <w:tabs>
                <w:tab w:val="left" w:pos="1250"/>
              </w:tabs>
            </w:pPr>
            <w:r>
              <w:t>0.00%</w:t>
            </w:r>
          </w:p>
        </w:tc>
      </w:tr>
      <w:tr w:rsidR="00756439" w14:paraId="0C10B802" w14:textId="77777777" w:rsidTr="00FC0611">
        <w:trPr>
          <w:cantSplit/>
        </w:trPr>
        <w:tc>
          <w:tcPr>
            <w:tcW w:w="0" w:type="auto"/>
            <w:tcBorders>
              <w:top w:val="single" w:sz="4" w:space="0" w:color="A6A6A6" w:themeColor="background1" w:themeShade="A6"/>
              <w:right w:val="single" w:sz="4" w:space="0" w:color="000000" w:themeColor="text1"/>
            </w:tcBorders>
          </w:tcPr>
          <w:p w14:paraId="4A0BB606" w14:textId="77777777" w:rsidR="00756439" w:rsidRDefault="00756439" w:rsidP="00756439">
            <w:pPr>
              <w:pStyle w:val="NormalinTable"/>
            </w:pPr>
            <w:r>
              <w:rPr>
                <w:b/>
              </w:rPr>
              <w:t>2932 14 00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52DDB8" w14:textId="77777777" w:rsidR="00756439" w:rsidRDefault="00756439" w:rsidP="00756439">
            <w:pPr>
              <w:pStyle w:val="NormalinTable"/>
              <w:tabs>
                <w:tab w:val="left" w:pos="1250"/>
              </w:tabs>
            </w:pPr>
            <w:r>
              <w:t>0.00%</w:t>
            </w:r>
          </w:p>
        </w:tc>
      </w:tr>
      <w:tr w:rsidR="00756439" w14:paraId="79EC364D" w14:textId="77777777" w:rsidTr="00FC0611">
        <w:trPr>
          <w:cantSplit/>
        </w:trPr>
        <w:tc>
          <w:tcPr>
            <w:tcW w:w="0" w:type="auto"/>
            <w:tcBorders>
              <w:top w:val="single" w:sz="4" w:space="0" w:color="A6A6A6" w:themeColor="background1" w:themeShade="A6"/>
              <w:right w:val="single" w:sz="4" w:space="0" w:color="000000" w:themeColor="text1"/>
            </w:tcBorders>
          </w:tcPr>
          <w:p w14:paraId="786FE83C" w14:textId="77777777" w:rsidR="00756439" w:rsidRDefault="00756439" w:rsidP="00756439">
            <w:pPr>
              <w:pStyle w:val="NormalinTable"/>
            </w:pPr>
            <w:r>
              <w:rPr>
                <w:b/>
              </w:rPr>
              <w:t>2932 19 00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2D38E2" w14:textId="77777777" w:rsidR="00756439" w:rsidRDefault="00756439" w:rsidP="00756439">
            <w:pPr>
              <w:pStyle w:val="NormalinTable"/>
              <w:tabs>
                <w:tab w:val="left" w:pos="1250"/>
              </w:tabs>
            </w:pPr>
            <w:r>
              <w:t>0.00%</w:t>
            </w:r>
          </w:p>
        </w:tc>
      </w:tr>
      <w:tr w:rsidR="00756439" w14:paraId="1ACA84F6" w14:textId="77777777" w:rsidTr="00FC0611">
        <w:trPr>
          <w:cantSplit/>
        </w:trPr>
        <w:tc>
          <w:tcPr>
            <w:tcW w:w="0" w:type="auto"/>
            <w:tcBorders>
              <w:top w:val="single" w:sz="4" w:space="0" w:color="A6A6A6" w:themeColor="background1" w:themeShade="A6"/>
              <w:right w:val="single" w:sz="4" w:space="0" w:color="000000" w:themeColor="text1"/>
            </w:tcBorders>
          </w:tcPr>
          <w:p w14:paraId="75EC2014" w14:textId="77777777" w:rsidR="00756439" w:rsidRDefault="00756439" w:rsidP="00756439">
            <w:pPr>
              <w:pStyle w:val="NormalinTable"/>
            </w:pPr>
            <w:r>
              <w:rPr>
                <w:b/>
              </w:rPr>
              <w:t>2932 20 20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97A60F" w14:textId="77777777" w:rsidR="00756439" w:rsidRDefault="00756439" w:rsidP="00756439">
            <w:pPr>
              <w:pStyle w:val="NormalinTable"/>
              <w:tabs>
                <w:tab w:val="left" w:pos="1250"/>
              </w:tabs>
            </w:pPr>
            <w:r>
              <w:t>0.00%</w:t>
            </w:r>
          </w:p>
        </w:tc>
      </w:tr>
      <w:tr w:rsidR="00756439" w14:paraId="1F238A3C" w14:textId="77777777" w:rsidTr="00FC0611">
        <w:trPr>
          <w:cantSplit/>
        </w:trPr>
        <w:tc>
          <w:tcPr>
            <w:tcW w:w="0" w:type="auto"/>
            <w:tcBorders>
              <w:top w:val="single" w:sz="4" w:space="0" w:color="A6A6A6" w:themeColor="background1" w:themeShade="A6"/>
              <w:right w:val="single" w:sz="4" w:space="0" w:color="000000" w:themeColor="text1"/>
            </w:tcBorders>
          </w:tcPr>
          <w:p w14:paraId="665BA06A" w14:textId="77777777" w:rsidR="00756439" w:rsidRDefault="00756439" w:rsidP="00756439">
            <w:pPr>
              <w:pStyle w:val="NormalinTable"/>
            </w:pPr>
            <w:r>
              <w:rPr>
                <w:b/>
              </w:rPr>
              <w:t>2932 20 90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25F48C" w14:textId="77777777" w:rsidR="00756439" w:rsidRDefault="00756439" w:rsidP="00756439">
            <w:pPr>
              <w:pStyle w:val="NormalinTable"/>
              <w:tabs>
                <w:tab w:val="left" w:pos="1250"/>
              </w:tabs>
            </w:pPr>
            <w:r>
              <w:t>0.00%</w:t>
            </w:r>
          </w:p>
        </w:tc>
      </w:tr>
      <w:tr w:rsidR="00756439" w14:paraId="0B74BE8C" w14:textId="77777777" w:rsidTr="00FC0611">
        <w:trPr>
          <w:cantSplit/>
        </w:trPr>
        <w:tc>
          <w:tcPr>
            <w:tcW w:w="0" w:type="auto"/>
            <w:tcBorders>
              <w:top w:val="single" w:sz="4" w:space="0" w:color="A6A6A6" w:themeColor="background1" w:themeShade="A6"/>
              <w:right w:val="single" w:sz="4" w:space="0" w:color="000000" w:themeColor="text1"/>
            </w:tcBorders>
          </w:tcPr>
          <w:p w14:paraId="317ADE70" w14:textId="77777777" w:rsidR="00756439" w:rsidRDefault="00756439" w:rsidP="00756439">
            <w:pPr>
              <w:pStyle w:val="NormalinTable"/>
            </w:pPr>
            <w:r>
              <w:rPr>
                <w:b/>
              </w:rPr>
              <w:t>2932 91 00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B442D5" w14:textId="77777777" w:rsidR="00756439" w:rsidRDefault="00756439" w:rsidP="00756439">
            <w:pPr>
              <w:pStyle w:val="NormalinTable"/>
              <w:tabs>
                <w:tab w:val="left" w:pos="1250"/>
              </w:tabs>
            </w:pPr>
            <w:r>
              <w:t>0.00%</w:t>
            </w:r>
          </w:p>
        </w:tc>
      </w:tr>
      <w:tr w:rsidR="00756439" w14:paraId="6251E5DE" w14:textId="77777777" w:rsidTr="00FC0611">
        <w:trPr>
          <w:cantSplit/>
        </w:trPr>
        <w:tc>
          <w:tcPr>
            <w:tcW w:w="0" w:type="auto"/>
            <w:tcBorders>
              <w:top w:val="single" w:sz="4" w:space="0" w:color="A6A6A6" w:themeColor="background1" w:themeShade="A6"/>
              <w:right w:val="single" w:sz="4" w:space="0" w:color="000000" w:themeColor="text1"/>
            </w:tcBorders>
          </w:tcPr>
          <w:p w14:paraId="18BEBA2F" w14:textId="77777777" w:rsidR="00756439" w:rsidRDefault="00756439" w:rsidP="00756439">
            <w:pPr>
              <w:pStyle w:val="NormalinTable"/>
            </w:pPr>
            <w:r>
              <w:rPr>
                <w:b/>
              </w:rPr>
              <w:t>2932 92 00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F94ED3" w14:textId="77777777" w:rsidR="00756439" w:rsidRDefault="00756439" w:rsidP="00756439">
            <w:pPr>
              <w:pStyle w:val="NormalinTable"/>
              <w:tabs>
                <w:tab w:val="left" w:pos="1250"/>
              </w:tabs>
            </w:pPr>
            <w:r>
              <w:t>0.00%</w:t>
            </w:r>
          </w:p>
        </w:tc>
      </w:tr>
      <w:tr w:rsidR="00756439" w14:paraId="49F47366" w14:textId="77777777" w:rsidTr="00FC0611">
        <w:trPr>
          <w:cantSplit/>
        </w:trPr>
        <w:tc>
          <w:tcPr>
            <w:tcW w:w="0" w:type="auto"/>
            <w:tcBorders>
              <w:top w:val="single" w:sz="4" w:space="0" w:color="A6A6A6" w:themeColor="background1" w:themeShade="A6"/>
              <w:right w:val="single" w:sz="4" w:space="0" w:color="000000" w:themeColor="text1"/>
            </w:tcBorders>
          </w:tcPr>
          <w:p w14:paraId="7AEC6118" w14:textId="77777777" w:rsidR="00756439" w:rsidRDefault="00756439" w:rsidP="00756439">
            <w:pPr>
              <w:pStyle w:val="NormalinTable"/>
            </w:pPr>
            <w:r>
              <w:rPr>
                <w:b/>
              </w:rPr>
              <w:t>2932 93 00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55C1B0" w14:textId="77777777" w:rsidR="00756439" w:rsidRDefault="00756439" w:rsidP="00756439">
            <w:pPr>
              <w:pStyle w:val="NormalinTable"/>
              <w:tabs>
                <w:tab w:val="left" w:pos="1250"/>
              </w:tabs>
            </w:pPr>
            <w:r>
              <w:t>0.00%</w:t>
            </w:r>
          </w:p>
        </w:tc>
      </w:tr>
      <w:tr w:rsidR="00756439" w14:paraId="71A312F1" w14:textId="77777777" w:rsidTr="00FC0611">
        <w:trPr>
          <w:cantSplit/>
        </w:trPr>
        <w:tc>
          <w:tcPr>
            <w:tcW w:w="0" w:type="auto"/>
            <w:tcBorders>
              <w:top w:val="single" w:sz="4" w:space="0" w:color="A6A6A6" w:themeColor="background1" w:themeShade="A6"/>
              <w:right w:val="single" w:sz="4" w:space="0" w:color="000000" w:themeColor="text1"/>
            </w:tcBorders>
          </w:tcPr>
          <w:p w14:paraId="41FBF090" w14:textId="77777777" w:rsidR="00756439" w:rsidRDefault="00756439" w:rsidP="00756439">
            <w:pPr>
              <w:pStyle w:val="NormalinTable"/>
            </w:pPr>
            <w:r>
              <w:rPr>
                <w:b/>
              </w:rPr>
              <w:t>2932 94 00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489C5A" w14:textId="77777777" w:rsidR="00756439" w:rsidRDefault="00756439" w:rsidP="00756439">
            <w:pPr>
              <w:pStyle w:val="NormalinTable"/>
              <w:tabs>
                <w:tab w:val="left" w:pos="1250"/>
              </w:tabs>
            </w:pPr>
            <w:r>
              <w:t>0.00%</w:t>
            </w:r>
          </w:p>
        </w:tc>
      </w:tr>
      <w:tr w:rsidR="00756439" w14:paraId="1A1AA056" w14:textId="77777777" w:rsidTr="00FC0611">
        <w:trPr>
          <w:cantSplit/>
        </w:trPr>
        <w:tc>
          <w:tcPr>
            <w:tcW w:w="0" w:type="auto"/>
            <w:tcBorders>
              <w:top w:val="single" w:sz="4" w:space="0" w:color="A6A6A6" w:themeColor="background1" w:themeShade="A6"/>
              <w:right w:val="single" w:sz="4" w:space="0" w:color="000000" w:themeColor="text1"/>
            </w:tcBorders>
          </w:tcPr>
          <w:p w14:paraId="181A9746" w14:textId="77777777" w:rsidR="00756439" w:rsidRDefault="00756439" w:rsidP="00756439">
            <w:pPr>
              <w:pStyle w:val="NormalinTable"/>
            </w:pPr>
            <w:r>
              <w:rPr>
                <w:b/>
              </w:rPr>
              <w:t>2932 95 00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2A0550" w14:textId="77777777" w:rsidR="00756439" w:rsidRDefault="00756439" w:rsidP="00756439">
            <w:pPr>
              <w:pStyle w:val="NormalinTable"/>
              <w:tabs>
                <w:tab w:val="left" w:pos="1250"/>
              </w:tabs>
            </w:pPr>
            <w:r>
              <w:t>0.00%</w:t>
            </w:r>
          </w:p>
        </w:tc>
      </w:tr>
      <w:tr w:rsidR="00756439" w14:paraId="162856A3" w14:textId="77777777" w:rsidTr="00FC0611">
        <w:trPr>
          <w:cantSplit/>
        </w:trPr>
        <w:tc>
          <w:tcPr>
            <w:tcW w:w="0" w:type="auto"/>
            <w:tcBorders>
              <w:top w:val="single" w:sz="4" w:space="0" w:color="A6A6A6" w:themeColor="background1" w:themeShade="A6"/>
              <w:right w:val="single" w:sz="4" w:space="0" w:color="000000" w:themeColor="text1"/>
            </w:tcBorders>
          </w:tcPr>
          <w:p w14:paraId="0A85C7A8" w14:textId="77777777" w:rsidR="00756439" w:rsidRDefault="00756439" w:rsidP="00756439">
            <w:pPr>
              <w:pStyle w:val="NormalinTable"/>
            </w:pPr>
            <w:r>
              <w:rPr>
                <w:b/>
              </w:rPr>
              <w:t>2932 99 00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49254A" w14:textId="77777777" w:rsidR="00756439" w:rsidRDefault="00756439" w:rsidP="00756439">
            <w:pPr>
              <w:pStyle w:val="NormalinTable"/>
              <w:tabs>
                <w:tab w:val="left" w:pos="1250"/>
              </w:tabs>
            </w:pPr>
            <w:r>
              <w:t>0.00%</w:t>
            </w:r>
          </w:p>
        </w:tc>
      </w:tr>
      <w:tr w:rsidR="00756439" w14:paraId="20AC4E35" w14:textId="77777777" w:rsidTr="00FC0611">
        <w:trPr>
          <w:cantSplit/>
        </w:trPr>
        <w:tc>
          <w:tcPr>
            <w:tcW w:w="0" w:type="auto"/>
            <w:tcBorders>
              <w:top w:val="single" w:sz="4" w:space="0" w:color="A6A6A6" w:themeColor="background1" w:themeShade="A6"/>
              <w:right w:val="single" w:sz="4" w:space="0" w:color="000000" w:themeColor="text1"/>
            </w:tcBorders>
          </w:tcPr>
          <w:p w14:paraId="24905B05" w14:textId="77777777" w:rsidR="00756439" w:rsidRDefault="00756439" w:rsidP="00756439">
            <w:pPr>
              <w:pStyle w:val="NormalinTable"/>
            </w:pPr>
            <w:r>
              <w:rPr>
                <w:b/>
              </w:rPr>
              <w:t>2933 11 90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00A44F" w14:textId="77777777" w:rsidR="00756439" w:rsidRDefault="00756439" w:rsidP="00756439">
            <w:pPr>
              <w:pStyle w:val="NormalinTable"/>
              <w:tabs>
                <w:tab w:val="left" w:pos="1250"/>
              </w:tabs>
            </w:pPr>
            <w:r>
              <w:t>0.00%</w:t>
            </w:r>
          </w:p>
        </w:tc>
      </w:tr>
      <w:tr w:rsidR="00756439" w14:paraId="2E48CC74" w14:textId="77777777" w:rsidTr="00FC0611">
        <w:trPr>
          <w:cantSplit/>
        </w:trPr>
        <w:tc>
          <w:tcPr>
            <w:tcW w:w="0" w:type="auto"/>
            <w:tcBorders>
              <w:top w:val="single" w:sz="4" w:space="0" w:color="A6A6A6" w:themeColor="background1" w:themeShade="A6"/>
              <w:right w:val="single" w:sz="4" w:space="0" w:color="000000" w:themeColor="text1"/>
            </w:tcBorders>
          </w:tcPr>
          <w:p w14:paraId="0D410320" w14:textId="77777777" w:rsidR="00756439" w:rsidRDefault="00756439" w:rsidP="00756439">
            <w:pPr>
              <w:pStyle w:val="NormalinTable"/>
            </w:pPr>
            <w:r>
              <w:rPr>
                <w:b/>
              </w:rPr>
              <w:t>2933 19 90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219B20" w14:textId="77777777" w:rsidR="00756439" w:rsidRDefault="00756439" w:rsidP="00756439">
            <w:pPr>
              <w:pStyle w:val="NormalinTable"/>
              <w:tabs>
                <w:tab w:val="left" w:pos="1250"/>
              </w:tabs>
            </w:pPr>
            <w:r>
              <w:t>0.00%</w:t>
            </w:r>
          </w:p>
        </w:tc>
      </w:tr>
      <w:tr w:rsidR="00756439" w14:paraId="6D7CADA5" w14:textId="77777777" w:rsidTr="00FC0611">
        <w:trPr>
          <w:cantSplit/>
        </w:trPr>
        <w:tc>
          <w:tcPr>
            <w:tcW w:w="0" w:type="auto"/>
            <w:tcBorders>
              <w:top w:val="single" w:sz="4" w:space="0" w:color="A6A6A6" w:themeColor="background1" w:themeShade="A6"/>
              <w:right w:val="single" w:sz="4" w:space="0" w:color="000000" w:themeColor="text1"/>
            </w:tcBorders>
          </w:tcPr>
          <w:p w14:paraId="39D84FF7" w14:textId="77777777" w:rsidR="00756439" w:rsidRDefault="00756439" w:rsidP="00756439">
            <w:pPr>
              <w:pStyle w:val="NormalinTable"/>
            </w:pPr>
            <w:r>
              <w:rPr>
                <w:b/>
              </w:rPr>
              <w:t>2933 21 00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8077B2" w14:textId="77777777" w:rsidR="00756439" w:rsidRDefault="00756439" w:rsidP="00756439">
            <w:pPr>
              <w:pStyle w:val="NormalinTable"/>
              <w:tabs>
                <w:tab w:val="left" w:pos="1250"/>
              </w:tabs>
            </w:pPr>
            <w:r>
              <w:t>0.00%</w:t>
            </w:r>
          </w:p>
        </w:tc>
      </w:tr>
      <w:tr w:rsidR="00756439" w14:paraId="1020A543" w14:textId="77777777" w:rsidTr="00FC0611">
        <w:trPr>
          <w:cantSplit/>
        </w:trPr>
        <w:tc>
          <w:tcPr>
            <w:tcW w:w="0" w:type="auto"/>
            <w:tcBorders>
              <w:top w:val="single" w:sz="4" w:space="0" w:color="A6A6A6" w:themeColor="background1" w:themeShade="A6"/>
              <w:right w:val="single" w:sz="4" w:space="0" w:color="000000" w:themeColor="text1"/>
            </w:tcBorders>
          </w:tcPr>
          <w:p w14:paraId="631E85CE" w14:textId="77777777" w:rsidR="00756439" w:rsidRDefault="00756439" w:rsidP="00756439">
            <w:pPr>
              <w:pStyle w:val="NormalinTable"/>
            </w:pPr>
            <w:r>
              <w:rPr>
                <w:b/>
              </w:rPr>
              <w:lastRenderedPageBreak/>
              <w:t>2933 29 90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001B36" w14:textId="77777777" w:rsidR="00756439" w:rsidRDefault="00756439" w:rsidP="00756439">
            <w:pPr>
              <w:pStyle w:val="NormalinTable"/>
              <w:tabs>
                <w:tab w:val="left" w:pos="1250"/>
              </w:tabs>
            </w:pPr>
            <w:r>
              <w:t>0.00%</w:t>
            </w:r>
          </w:p>
        </w:tc>
      </w:tr>
      <w:tr w:rsidR="00756439" w14:paraId="2C65AC48" w14:textId="77777777" w:rsidTr="00FC0611">
        <w:trPr>
          <w:cantSplit/>
        </w:trPr>
        <w:tc>
          <w:tcPr>
            <w:tcW w:w="0" w:type="auto"/>
            <w:tcBorders>
              <w:top w:val="single" w:sz="4" w:space="0" w:color="A6A6A6" w:themeColor="background1" w:themeShade="A6"/>
              <w:right w:val="single" w:sz="4" w:space="0" w:color="000000" w:themeColor="text1"/>
            </w:tcBorders>
          </w:tcPr>
          <w:p w14:paraId="4F70A91F" w14:textId="77777777" w:rsidR="00756439" w:rsidRDefault="00756439" w:rsidP="00756439">
            <w:pPr>
              <w:pStyle w:val="NormalinTable"/>
            </w:pPr>
            <w:r>
              <w:rPr>
                <w:b/>
              </w:rPr>
              <w:t>2933 31 00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14E36D" w14:textId="77777777" w:rsidR="00756439" w:rsidRDefault="00756439" w:rsidP="00756439">
            <w:pPr>
              <w:pStyle w:val="NormalinTable"/>
              <w:tabs>
                <w:tab w:val="left" w:pos="1250"/>
              </w:tabs>
            </w:pPr>
            <w:r>
              <w:t>0.00%</w:t>
            </w:r>
          </w:p>
        </w:tc>
      </w:tr>
      <w:tr w:rsidR="00756439" w14:paraId="0DC16B9B" w14:textId="77777777" w:rsidTr="00FC0611">
        <w:trPr>
          <w:cantSplit/>
        </w:trPr>
        <w:tc>
          <w:tcPr>
            <w:tcW w:w="0" w:type="auto"/>
            <w:tcBorders>
              <w:top w:val="single" w:sz="4" w:space="0" w:color="A6A6A6" w:themeColor="background1" w:themeShade="A6"/>
              <w:right w:val="single" w:sz="4" w:space="0" w:color="000000" w:themeColor="text1"/>
            </w:tcBorders>
          </w:tcPr>
          <w:p w14:paraId="538F1E45" w14:textId="77777777" w:rsidR="00756439" w:rsidRDefault="00756439" w:rsidP="00756439">
            <w:pPr>
              <w:pStyle w:val="NormalinTable"/>
            </w:pPr>
            <w:r>
              <w:rPr>
                <w:b/>
              </w:rPr>
              <w:t>2933 32 00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892E49" w14:textId="77777777" w:rsidR="00756439" w:rsidRDefault="00756439" w:rsidP="00756439">
            <w:pPr>
              <w:pStyle w:val="NormalinTable"/>
              <w:tabs>
                <w:tab w:val="left" w:pos="1250"/>
              </w:tabs>
            </w:pPr>
            <w:r>
              <w:t>0.00%</w:t>
            </w:r>
          </w:p>
        </w:tc>
      </w:tr>
      <w:tr w:rsidR="00756439" w14:paraId="517DD53B" w14:textId="77777777" w:rsidTr="00FC0611">
        <w:trPr>
          <w:cantSplit/>
        </w:trPr>
        <w:tc>
          <w:tcPr>
            <w:tcW w:w="0" w:type="auto"/>
            <w:tcBorders>
              <w:top w:val="single" w:sz="4" w:space="0" w:color="A6A6A6" w:themeColor="background1" w:themeShade="A6"/>
              <w:right w:val="single" w:sz="4" w:space="0" w:color="000000" w:themeColor="text1"/>
            </w:tcBorders>
          </w:tcPr>
          <w:p w14:paraId="5049DEEB" w14:textId="77777777" w:rsidR="00756439" w:rsidRDefault="00756439" w:rsidP="00756439">
            <w:pPr>
              <w:pStyle w:val="NormalinTable"/>
            </w:pPr>
            <w:r>
              <w:rPr>
                <w:b/>
              </w:rPr>
              <w:t>2933 33 00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F9AD65" w14:textId="77777777" w:rsidR="00756439" w:rsidRDefault="00756439" w:rsidP="00756439">
            <w:pPr>
              <w:pStyle w:val="NormalinTable"/>
              <w:tabs>
                <w:tab w:val="left" w:pos="1250"/>
              </w:tabs>
            </w:pPr>
            <w:r>
              <w:t>0.00%</w:t>
            </w:r>
          </w:p>
        </w:tc>
      </w:tr>
      <w:tr w:rsidR="00756439" w14:paraId="0E5B6673" w14:textId="77777777" w:rsidTr="00FC0611">
        <w:trPr>
          <w:cantSplit/>
        </w:trPr>
        <w:tc>
          <w:tcPr>
            <w:tcW w:w="0" w:type="auto"/>
            <w:tcBorders>
              <w:top w:val="single" w:sz="4" w:space="0" w:color="A6A6A6" w:themeColor="background1" w:themeShade="A6"/>
              <w:right w:val="single" w:sz="4" w:space="0" w:color="000000" w:themeColor="text1"/>
            </w:tcBorders>
          </w:tcPr>
          <w:p w14:paraId="636A1498" w14:textId="77777777" w:rsidR="00756439" w:rsidRDefault="00756439" w:rsidP="00756439">
            <w:pPr>
              <w:pStyle w:val="NormalinTable"/>
            </w:pPr>
            <w:r>
              <w:rPr>
                <w:b/>
              </w:rPr>
              <w:t>2933 39 50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A4F517" w14:textId="77777777" w:rsidR="00756439" w:rsidRDefault="00756439" w:rsidP="00756439">
            <w:pPr>
              <w:pStyle w:val="NormalinTable"/>
              <w:tabs>
                <w:tab w:val="left" w:pos="1250"/>
              </w:tabs>
            </w:pPr>
            <w:r>
              <w:t>0.00%</w:t>
            </w:r>
          </w:p>
        </w:tc>
      </w:tr>
      <w:tr w:rsidR="00756439" w14:paraId="41F061E9" w14:textId="77777777" w:rsidTr="00FC0611">
        <w:trPr>
          <w:cantSplit/>
        </w:trPr>
        <w:tc>
          <w:tcPr>
            <w:tcW w:w="0" w:type="auto"/>
            <w:tcBorders>
              <w:top w:val="single" w:sz="4" w:space="0" w:color="A6A6A6" w:themeColor="background1" w:themeShade="A6"/>
              <w:right w:val="single" w:sz="4" w:space="0" w:color="000000" w:themeColor="text1"/>
            </w:tcBorders>
          </w:tcPr>
          <w:p w14:paraId="6375FD40" w14:textId="77777777" w:rsidR="00756439" w:rsidRDefault="00756439" w:rsidP="00756439">
            <w:pPr>
              <w:pStyle w:val="NormalinTable"/>
            </w:pPr>
            <w:r>
              <w:rPr>
                <w:b/>
              </w:rPr>
              <w:t>2933 39 99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817849" w14:textId="77777777" w:rsidR="00756439" w:rsidRDefault="00756439" w:rsidP="00756439">
            <w:pPr>
              <w:pStyle w:val="NormalinTable"/>
              <w:tabs>
                <w:tab w:val="left" w:pos="1250"/>
              </w:tabs>
            </w:pPr>
            <w:r>
              <w:t>0.00%</w:t>
            </w:r>
          </w:p>
        </w:tc>
      </w:tr>
      <w:tr w:rsidR="00756439" w14:paraId="3AC1262E" w14:textId="77777777" w:rsidTr="00FC0611">
        <w:trPr>
          <w:cantSplit/>
        </w:trPr>
        <w:tc>
          <w:tcPr>
            <w:tcW w:w="0" w:type="auto"/>
            <w:tcBorders>
              <w:top w:val="single" w:sz="4" w:space="0" w:color="A6A6A6" w:themeColor="background1" w:themeShade="A6"/>
              <w:right w:val="single" w:sz="4" w:space="0" w:color="000000" w:themeColor="text1"/>
            </w:tcBorders>
          </w:tcPr>
          <w:p w14:paraId="3DE8F5DF" w14:textId="77777777" w:rsidR="00756439" w:rsidRDefault="00756439" w:rsidP="00756439">
            <w:pPr>
              <w:pStyle w:val="NormalinTable"/>
            </w:pPr>
            <w:r>
              <w:rPr>
                <w:b/>
              </w:rPr>
              <w:t>2933 49 10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2D37C4" w14:textId="77777777" w:rsidR="00756439" w:rsidRDefault="00756439" w:rsidP="00756439">
            <w:pPr>
              <w:pStyle w:val="NormalinTable"/>
              <w:tabs>
                <w:tab w:val="left" w:pos="1250"/>
              </w:tabs>
            </w:pPr>
            <w:r>
              <w:t>0.00%</w:t>
            </w:r>
          </w:p>
        </w:tc>
      </w:tr>
      <w:tr w:rsidR="00756439" w14:paraId="7386E24D" w14:textId="77777777" w:rsidTr="00FC0611">
        <w:trPr>
          <w:cantSplit/>
        </w:trPr>
        <w:tc>
          <w:tcPr>
            <w:tcW w:w="0" w:type="auto"/>
            <w:tcBorders>
              <w:top w:val="single" w:sz="4" w:space="0" w:color="A6A6A6" w:themeColor="background1" w:themeShade="A6"/>
              <w:right w:val="single" w:sz="4" w:space="0" w:color="000000" w:themeColor="text1"/>
            </w:tcBorders>
          </w:tcPr>
          <w:p w14:paraId="1EE29398" w14:textId="77777777" w:rsidR="00756439" w:rsidRDefault="00756439" w:rsidP="00756439">
            <w:pPr>
              <w:pStyle w:val="NormalinTable"/>
            </w:pPr>
            <w:r>
              <w:rPr>
                <w:b/>
              </w:rPr>
              <w:t>2933 49 90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4502BC" w14:textId="77777777" w:rsidR="00756439" w:rsidRDefault="00756439" w:rsidP="00756439">
            <w:pPr>
              <w:pStyle w:val="NormalinTable"/>
              <w:tabs>
                <w:tab w:val="left" w:pos="1250"/>
              </w:tabs>
            </w:pPr>
            <w:r>
              <w:t>0.00%</w:t>
            </w:r>
          </w:p>
        </w:tc>
      </w:tr>
      <w:tr w:rsidR="00756439" w14:paraId="2CFB7A82" w14:textId="77777777" w:rsidTr="00FC0611">
        <w:trPr>
          <w:cantSplit/>
        </w:trPr>
        <w:tc>
          <w:tcPr>
            <w:tcW w:w="0" w:type="auto"/>
            <w:tcBorders>
              <w:top w:val="single" w:sz="4" w:space="0" w:color="A6A6A6" w:themeColor="background1" w:themeShade="A6"/>
              <w:right w:val="single" w:sz="4" w:space="0" w:color="000000" w:themeColor="text1"/>
            </w:tcBorders>
          </w:tcPr>
          <w:p w14:paraId="18A4957E" w14:textId="77777777" w:rsidR="00756439" w:rsidRDefault="00756439" w:rsidP="00756439">
            <w:pPr>
              <w:pStyle w:val="NormalinTable"/>
            </w:pPr>
            <w:r>
              <w:rPr>
                <w:b/>
              </w:rPr>
              <w:t>2933 52 00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07BD70" w14:textId="77777777" w:rsidR="00756439" w:rsidRDefault="00756439" w:rsidP="00756439">
            <w:pPr>
              <w:pStyle w:val="NormalinTable"/>
              <w:tabs>
                <w:tab w:val="left" w:pos="1250"/>
              </w:tabs>
            </w:pPr>
            <w:r>
              <w:t>0.00%</w:t>
            </w:r>
          </w:p>
        </w:tc>
      </w:tr>
      <w:tr w:rsidR="00756439" w14:paraId="0ED17028" w14:textId="77777777" w:rsidTr="00FC0611">
        <w:trPr>
          <w:cantSplit/>
        </w:trPr>
        <w:tc>
          <w:tcPr>
            <w:tcW w:w="0" w:type="auto"/>
            <w:tcBorders>
              <w:top w:val="single" w:sz="4" w:space="0" w:color="A6A6A6" w:themeColor="background1" w:themeShade="A6"/>
              <w:right w:val="single" w:sz="4" w:space="0" w:color="000000" w:themeColor="text1"/>
            </w:tcBorders>
          </w:tcPr>
          <w:p w14:paraId="46979AC7" w14:textId="77777777" w:rsidR="00756439" w:rsidRDefault="00756439" w:rsidP="00756439">
            <w:pPr>
              <w:pStyle w:val="NormalinTable"/>
            </w:pPr>
            <w:r>
              <w:rPr>
                <w:b/>
              </w:rPr>
              <w:t>2933 53 90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199E0F" w14:textId="77777777" w:rsidR="00756439" w:rsidRDefault="00756439" w:rsidP="00756439">
            <w:pPr>
              <w:pStyle w:val="NormalinTable"/>
              <w:tabs>
                <w:tab w:val="left" w:pos="1250"/>
              </w:tabs>
            </w:pPr>
            <w:r>
              <w:t>0.00%</w:t>
            </w:r>
          </w:p>
        </w:tc>
      </w:tr>
      <w:tr w:rsidR="00756439" w14:paraId="137D3F17" w14:textId="77777777" w:rsidTr="00FC0611">
        <w:trPr>
          <w:cantSplit/>
        </w:trPr>
        <w:tc>
          <w:tcPr>
            <w:tcW w:w="0" w:type="auto"/>
            <w:tcBorders>
              <w:top w:val="single" w:sz="4" w:space="0" w:color="A6A6A6" w:themeColor="background1" w:themeShade="A6"/>
              <w:right w:val="single" w:sz="4" w:space="0" w:color="000000" w:themeColor="text1"/>
            </w:tcBorders>
          </w:tcPr>
          <w:p w14:paraId="13C865AE" w14:textId="77777777" w:rsidR="00756439" w:rsidRDefault="00756439" w:rsidP="00756439">
            <w:pPr>
              <w:pStyle w:val="NormalinTable"/>
            </w:pPr>
            <w:r>
              <w:rPr>
                <w:b/>
              </w:rPr>
              <w:t>2933 54 00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F19211" w14:textId="77777777" w:rsidR="00756439" w:rsidRDefault="00756439" w:rsidP="00756439">
            <w:pPr>
              <w:pStyle w:val="NormalinTable"/>
              <w:tabs>
                <w:tab w:val="left" w:pos="1250"/>
              </w:tabs>
            </w:pPr>
            <w:r>
              <w:t>0.00%</w:t>
            </w:r>
          </w:p>
        </w:tc>
      </w:tr>
      <w:tr w:rsidR="00756439" w14:paraId="50C6F745" w14:textId="77777777" w:rsidTr="00FC0611">
        <w:trPr>
          <w:cantSplit/>
        </w:trPr>
        <w:tc>
          <w:tcPr>
            <w:tcW w:w="0" w:type="auto"/>
            <w:tcBorders>
              <w:top w:val="single" w:sz="4" w:space="0" w:color="A6A6A6" w:themeColor="background1" w:themeShade="A6"/>
              <w:right w:val="single" w:sz="4" w:space="0" w:color="000000" w:themeColor="text1"/>
            </w:tcBorders>
          </w:tcPr>
          <w:p w14:paraId="46EA0F93" w14:textId="77777777" w:rsidR="00756439" w:rsidRDefault="00756439" w:rsidP="00756439">
            <w:pPr>
              <w:pStyle w:val="NormalinTable"/>
            </w:pPr>
            <w:r>
              <w:rPr>
                <w:b/>
              </w:rPr>
              <w:t>2933 59 95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64596A" w14:textId="77777777" w:rsidR="00756439" w:rsidRDefault="00756439" w:rsidP="00756439">
            <w:pPr>
              <w:pStyle w:val="NormalinTable"/>
              <w:tabs>
                <w:tab w:val="left" w:pos="1250"/>
              </w:tabs>
            </w:pPr>
            <w:r>
              <w:t>0.00%</w:t>
            </w:r>
          </w:p>
        </w:tc>
      </w:tr>
      <w:tr w:rsidR="00756439" w14:paraId="6C3C13D9" w14:textId="77777777" w:rsidTr="00FC0611">
        <w:trPr>
          <w:cantSplit/>
        </w:trPr>
        <w:tc>
          <w:tcPr>
            <w:tcW w:w="0" w:type="auto"/>
            <w:tcBorders>
              <w:top w:val="single" w:sz="4" w:space="0" w:color="A6A6A6" w:themeColor="background1" w:themeShade="A6"/>
              <w:right w:val="single" w:sz="4" w:space="0" w:color="000000" w:themeColor="text1"/>
            </w:tcBorders>
          </w:tcPr>
          <w:p w14:paraId="7C090202" w14:textId="77777777" w:rsidR="00756439" w:rsidRDefault="00756439" w:rsidP="00756439">
            <w:pPr>
              <w:pStyle w:val="NormalinTable"/>
            </w:pPr>
            <w:r>
              <w:rPr>
                <w:b/>
              </w:rPr>
              <w:t>2933 61 00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9EEECE" w14:textId="77777777" w:rsidR="00756439" w:rsidRDefault="00756439" w:rsidP="00756439">
            <w:pPr>
              <w:pStyle w:val="NormalinTable"/>
              <w:tabs>
                <w:tab w:val="left" w:pos="1250"/>
              </w:tabs>
            </w:pPr>
            <w:r>
              <w:t>0.00%</w:t>
            </w:r>
          </w:p>
        </w:tc>
      </w:tr>
      <w:tr w:rsidR="00756439" w14:paraId="716AD078" w14:textId="77777777" w:rsidTr="00FC0611">
        <w:trPr>
          <w:cantSplit/>
        </w:trPr>
        <w:tc>
          <w:tcPr>
            <w:tcW w:w="0" w:type="auto"/>
            <w:tcBorders>
              <w:top w:val="single" w:sz="4" w:space="0" w:color="A6A6A6" w:themeColor="background1" w:themeShade="A6"/>
              <w:right w:val="single" w:sz="4" w:space="0" w:color="000000" w:themeColor="text1"/>
            </w:tcBorders>
          </w:tcPr>
          <w:p w14:paraId="57D262D1" w14:textId="77777777" w:rsidR="00756439" w:rsidRDefault="00756439" w:rsidP="00756439">
            <w:pPr>
              <w:pStyle w:val="NormalinTable"/>
            </w:pPr>
            <w:r>
              <w:rPr>
                <w:b/>
              </w:rPr>
              <w:t>2933 69 10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25E263" w14:textId="77777777" w:rsidR="00756439" w:rsidRDefault="00756439" w:rsidP="00756439">
            <w:pPr>
              <w:pStyle w:val="NormalinTable"/>
              <w:tabs>
                <w:tab w:val="left" w:pos="1250"/>
              </w:tabs>
            </w:pPr>
            <w:r>
              <w:t>0.00%</w:t>
            </w:r>
          </w:p>
        </w:tc>
      </w:tr>
      <w:tr w:rsidR="00756439" w14:paraId="1D40DE8B" w14:textId="77777777" w:rsidTr="00FC0611">
        <w:trPr>
          <w:cantSplit/>
        </w:trPr>
        <w:tc>
          <w:tcPr>
            <w:tcW w:w="0" w:type="auto"/>
            <w:tcBorders>
              <w:top w:val="single" w:sz="4" w:space="0" w:color="A6A6A6" w:themeColor="background1" w:themeShade="A6"/>
              <w:right w:val="single" w:sz="4" w:space="0" w:color="000000" w:themeColor="text1"/>
            </w:tcBorders>
          </w:tcPr>
          <w:p w14:paraId="29CC8A00" w14:textId="77777777" w:rsidR="00756439" w:rsidRDefault="00756439" w:rsidP="00756439">
            <w:pPr>
              <w:pStyle w:val="NormalinTable"/>
            </w:pPr>
            <w:r>
              <w:rPr>
                <w:b/>
              </w:rPr>
              <w:t>2933 69 80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D6E5F6" w14:textId="77777777" w:rsidR="00756439" w:rsidRDefault="00756439" w:rsidP="00756439">
            <w:pPr>
              <w:pStyle w:val="NormalinTable"/>
              <w:tabs>
                <w:tab w:val="left" w:pos="1250"/>
              </w:tabs>
            </w:pPr>
            <w:r>
              <w:t>0.00%</w:t>
            </w:r>
          </w:p>
        </w:tc>
      </w:tr>
      <w:tr w:rsidR="00756439" w14:paraId="5415C27A" w14:textId="77777777" w:rsidTr="00FC0611">
        <w:trPr>
          <w:cantSplit/>
        </w:trPr>
        <w:tc>
          <w:tcPr>
            <w:tcW w:w="0" w:type="auto"/>
            <w:tcBorders>
              <w:top w:val="single" w:sz="4" w:space="0" w:color="A6A6A6" w:themeColor="background1" w:themeShade="A6"/>
              <w:right w:val="single" w:sz="4" w:space="0" w:color="000000" w:themeColor="text1"/>
            </w:tcBorders>
          </w:tcPr>
          <w:p w14:paraId="5CA63B9B" w14:textId="77777777" w:rsidR="00756439" w:rsidRDefault="00756439" w:rsidP="00756439">
            <w:pPr>
              <w:pStyle w:val="NormalinTable"/>
            </w:pPr>
            <w:r>
              <w:rPr>
                <w:b/>
              </w:rPr>
              <w:t>2933 71 00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49A397" w14:textId="77777777" w:rsidR="00756439" w:rsidRDefault="00756439" w:rsidP="00756439">
            <w:pPr>
              <w:pStyle w:val="NormalinTable"/>
              <w:tabs>
                <w:tab w:val="left" w:pos="1250"/>
              </w:tabs>
            </w:pPr>
            <w:r>
              <w:t>0.00%</w:t>
            </w:r>
          </w:p>
        </w:tc>
      </w:tr>
      <w:tr w:rsidR="00756439" w14:paraId="0C2F5B64" w14:textId="77777777" w:rsidTr="00FC0611">
        <w:trPr>
          <w:cantSplit/>
        </w:trPr>
        <w:tc>
          <w:tcPr>
            <w:tcW w:w="0" w:type="auto"/>
            <w:tcBorders>
              <w:top w:val="single" w:sz="4" w:space="0" w:color="A6A6A6" w:themeColor="background1" w:themeShade="A6"/>
              <w:right w:val="single" w:sz="4" w:space="0" w:color="000000" w:themeColor="text1"/>
            </w:tcBorders>
          </w:tcPr>
          <w:p w14:paraId="61D2AE71" w14:textId="77777777" w:rsidR="00756439" w:rsidRDefault="00756439" w:rsidP="00756439">
            <w:pPr>
              <w:pStyle w:val="NormalinTable"/>
            </w:pPr>
            <w:r>
              <w:rPr>
                <w:b/>
              </w:rPr>
              <w:t>2933 79 00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7B0302" w14:textId="77777777" w:rsidR="00756439" w:rsidRDefault="00756439" w:rsidP="00756439">
            <w:pPr>
              <w:pStyle w:val="NormalinTable"/>
              <w:tabs>
                <w:tab w:val="left" w:pos="1250"/>
              </w:tabs>
            </w:pPr>
            <w:r>
              <w:t>0.00%</w:t>
            </w:r>
          </w:p>
        </w:tc>
      </w:tr>
      <w:tr w:rsidR="00756439" w14:paraId="265A6823" w14:textId="77777777" w:rsidTr="00FC0611">
        <w:trPr>
          <w:cantSplit/>
        </w:trPr>
        <w:tc>
          <w:tcPr>
            <w:tcW w:w="0" w:type="auto"/>
            <w:tcBorders>
              <w:top w:val="single" w:sz="4" w:space="0" w:color="A6A6A6" w:themeColor="background1" w:themeShade="A6"/>
              <w:right w:val="single" w:sz="4" w:space="0" w:color="000000" w:themeColor="text1"/>
            </w:tcBorders>
          </w:tcPr>
          <w:p w14:paraId="0FD1C1E1" w14:textId="77777777" w:rsidR="00756439" w:rsidRDefault="00756439" w:rsidP="00756439">
            <w:pPr>
              <w:pStyle w:val="NormalinTable"/>
            </w:pPr>
            <w:r>
              <w:rPr>
                <w:b/>
              </w:rPr>
              <w:t>2933 91 90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079134" w14:textId="77777777" w:rsidR="00756439" w:rsidRDefault="00756439" w:rsidP="00756439">
            <w:pPr>
              <w:pStyle w:val="NormalinTable"/>
              <w:tabs>
                <w:tab w:val="left" w:pos="1250"/>
              </w:tabs>
            </w:pPr>
            <w:r>
              <w:t>0.00%</w:t>
            </w:r>
          </w:p>
        </w:tc>
      </w:tr>
      <w:tr w:rsidR="00756439" w14:paraId="7D9A6CCF" w14:textId="77777777" w:rsidTr="00FC0611">
        <w:trPr>
          <w:cantSplit/>
        </w:trPr>
        <w:tc>
          <w:tcPr>
            <w:tcW w:w="0" w:type="auto"/>
            <w:tcBorders>
              <w:top w:val="single" w:sz="4" w:space="0" w:color="A6A6A6" w:themeColor="background1" w:themeShade="A6"/>
              <w:right w:val="single" w:sz="4" w:space="0" w:color="000000" w:themeColor="text1"/>
            </w:tcBorders>
          </w:tcPr>
          <w:p w14:paraId="7559BE15" w14:textId="77777777" w:rsidR="00756439" w:rsidRDefault="00756439" w:rsidP="00756439">
            <w:pPr>
              <w:pStyle w:val="NormalinTable"/>
            </w:pPr>
            <w:r>
              <w:rPr>
                <w:b/>
              </w:rPr>
              <w:t>2933 92 00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DE34C0" w14:textId="77777777" w:rsidR="00756439" w:rsidRDefault="00756439" w:rsidP="00756439">
            <w:pPr>
              <w:pStyle w:val="NormalinTable"/>
              <w:tabs>
                <w:tab w:val="left" w:pos="1250"/>
              </w:tabs>
            </w:pPr>
            <w:r>
              <w:t>0.00%</w:t>
            </w:r>
          </w:p>
        </w:tc>
      </w:tr>
      <w:tr w:rsidR="00756439" w14:paraId="1FDB47A7" w14:textId="77777777" w:rsidTr="00FC0611">
        <w:trPr>
          <w:cantSplit/>
        </w:trPr>
        <w:tc>
          <w:tcPr>
            <w:tcW w:w="0" w:type="auto"/>
            <w:tcBorders>
              <w:top w:val="single" w:sz="4" w:space="0" w:color="A6A6A6" w:themeColor="background1" w:themeShade="A6"/>
              <w:right w:val="single" w:sz="4" w:space="0" w:color="000000" w:themeColor="text1"/>
            </w:tcBorders>
          </w:tcPr>
          <w:p w14:paraId="284D30D8" w14:textId="77777777" w:rsidR="00756439" w:rsidRDefault="00756439" w:rsidP="00756439">
            <w:pPr>
              <w:pStyle w:val="NormalinTable"/>
            </w:pPr>
            <w:r>
              <w:rPr>
                <w:b/>
              </w:rPr>
              <w:t>2933 99 20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579AD2" w14:textId="77777777" w:rsidR="00756439" w:rsidRDefault="00756439" w:rsidP="00756439">
            <w:pPr>
              <w:pStyle w:val="NormalinTable"/>
              <w:tabs>
                <w:tab w:val="left" w:pos="1250"/>
              </w:tabs>
            </w:pPr>
            <w:r>
              <w:t>0.00%</w:t>
            </w:r>
          </w:p>
        </w:tc>
      </w:tr>
      <w:tr w:rsidR="00756439" w14:paraId="10E511C7" w14:textId="77777777" w:rsidTr="00FC0611">
        <w:trPr>
          <w:cantSplit/>
        </w:trPr>
        <w:tc>
          <w:tcPr>
            <w:tcW w:w="0" w:type="auto"/>
            <w:tcBorders>
              <w:top w:val="single" w:sz="4" w:space="0" w:color="A6A6A6" w:themeColor="background1" w:themeShade="A6"/>
              <w:right w:val="single" w:sz="4" w:space="0" w:color="000000" w:themeColor="text1"/>
            </w:tcBorders>
          </w:tcPr>
          <w:p w14:paraId="3A589195" w14:textId="77777777" w:rsidR="00756439" w:rsidRDefault="00756439" w:rsidP="00756439">
            <w:pPr>
              <w:pStyle w:val="NormalinTable"/>
            </w:pPr>
            <w:r>
              <w:rPr>
                <w:b/>
              </w:rPr>
              <w:t>2933 99 80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D5D8A4" w14:textId="77777777" w:rsidR="00756439" w:rsidRDefault="00756439" w:rsidP="00756439">
            <w:pPr>
              <w:pStyle w:val="NormalinTable"/>
              <w:tabs>
                <w:tab w:val="left" w:pos="1250"/>
              </w:tabs>
            </w:pPr>
            <w:r>
              <w:t>0.00%</w:t>
            </w:r>
          </w:p>
        </w:tc>
      </w:tr>
      <w:tr w:rsidR="00756439" w14:paraId="27D2309F" w14:textId="77777777" w:rsidTr="00FC0611">
        <w:trPr>
          <w:cantSplit/>
        </w:trPr>
        <w:tc>
          <w:tcPr>
            <w:tcW w:w="0" w:type="auto"/>
            <w:tcBorders>
              <w:top w:val="single" w:sz="4" w:space="0" w:color="A6A6A6" w:themeColor="background1" w:themeShade="A6"/>
              <w:right w:val="single" w:sz="4" w:space="0" w:color="000000" w:themeColor="text1"/>
            </w:tcBorders>
          </w:tcPr>
          <w:p w14:paraId="3EE7BF0F" w14:textId="77777777" w:rsidR="00756439" w:rsidRDefault="00756439" w:rsidP="00756439">
            <w:pPr>
              <w:pStyle w:val="NormalinTable"/>
            </w:pPr>
            <w:r>
              <w:rPr>
                <w:b/>
              </w:rPr>
              <w:t>2934 10 00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996C07" w14:textId="77777777" w:rsidR="00756439" w:rsidRDefault="00756439" w:rsidP="00756439">
            <w:pPr>
              <w:pStyle w:val="NormalinTable"/>
              <w:tabs>
                <w:tab w:val="left" w:pos="1250"/>
              </w:tabs>
            </w:pPr>
            <w:r>
              <w:t>0.00%</w:t>
            </w:r>
          </w:p>
        </w:tc>
      </w:tr>
      <w:tr w:rsidR="00756439" w14:paraId="298DFE0B" w14:textId="77777777" w:rsidTr="00FC0611">
        <w:trPr>
          <w:cantSplit/>
        </w:trPr>
        <w:tc>
          <w:tcPr>
            <w:tcW w:w="0" w:type="auto"/>
            <w:tcBorders>
              <w:top w:val="single" w:sz="4" w:space="0" w:color="A6A6A6" w:themeColor="background1" w:themeShade="A6"/>
              <w:right w:val="single" w:sz="4" w:space="0" w:color="000000" w:themeColor="text1"/>
            </w:tcBorders>
          </w:tcPr>
          <w:p w14:paraId="45A002B4" w14:textId="77777777" w:rsidR="00756439" w:rsidRDefault="00756439" w:rsidP="00756439">
            <w:pPr>
              <w:pStyle w:val="NormalinTable"/>
            </w:pPr>
            <w:r>
              <w:rPr>
                <w:b/>
              </w:rPr>
              <w:t>2934 20 00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947D0C" w14:textId="77777777" w:rsidR="00756439" w:rsidRDefault="00756439" w:rsidP="00756439">
            <w:pPr>
              <w:pStyle w:val="NormalinTable"/>
              <w:tabs>
                <w:tab w:val="left" w:pos="1250"/>
              </w:tabs>
            </w:pPr>
            <w:r>
              <w:t>0.00%</w:t>
            </w:r>
          </w:p>
        </w:tc>
      </w:tr>
      <w:tr w:rsidR="00756439" w14:paraId="1998A12A" w14:textId="77777777" w:rsidTr="00FC0611">
        <w:trPr>
          <w:cantSplit/>
        </w:trPr>
        <w:tc>
          <w:tcPr>
            <w:tcW w:w="0" w:type="auto"/>
            <w:tcBorders>
              <w:top w:val="single" w:sz="4" w:space="0" w:color="A6A6A6" w:themeColor="background1" w:themeShade="A6"/>
              <w:right w:val="single" w:sz="4" w:space="0" w:color="000000" w:themeColor="text1"/>
            </w:tcBorders>
          </w:tcPr>
          <w:p w14:paraId="4757A6D1" w14:textId="77777777" w:rsidR="00756439" w:rsidRDefault="00756439" w:rsidP="00756439">
            <w:pPr>
              <w:pStyle w:val="NormalinTable"/>
            </w:pPr>
            <w:r>
              <w:rPr>
                <w:b/>
              </w:rPr>
              <w:t>2934 30 90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A769F5" w14:textId="77777777" w:rsidR="00756439" w:rsidRDefault="00756439" w:rsidP="00756439">
            <w:pPr>
              <w:pStyle w:val="NormalinTable"/>
              <w:tabs>
                <w:tab w:val="left" w:pos="1250"/>
              </w:tabs>
            </w:pPr>
            <w:r>
              <w:t>0.00%</w:t>
            </w:r>
          </w:p>
        </w:tc>
      </w:tr>
      <w:tr w:rsidR="00756439" w14:paraId="16FB10DC" w14:textId="77777777" w:rsidTr="00FC0611">
        <w:trPr>
          <w:cantSplit/>
        </w:trPr>
        <w:tc>
          <w:tcPr>
            <w:tcW w:w="0" w:type="auto"/>
            <w:tcBorders>
              <w:top w:val="single" w:sz="4" w:space="0" w:color="A6A6A6" w:themeColor="background1" w:themeShade="A6"/>
              <w:right w:val="single" w:sz="4" w:space="0" w:color="000000" w:themeColor="text1"/>
            </w:tcBorders>
          </w:tcPr>
          <w:p w14:paraId="0F6B94D6" w14:textId="77777777" w:rsidR="00756439" w:rsidRDefault="00756439" w:rsidP="00756439">
            <w:pPr>
              <w:pStyle w:val="NormalinTable"/>
            </w:pPr>
            <w:r>
              <w:rPr>
                <w:b/>
              </w:rPr>
              <w:t>2934 99 90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39A1A5" w14:textId="77777777" w:rsidR="00756439" w:rsidRDefault="00756439" w:rsidP="00756439">
            <w:pPr>
              <w:pStyle w:val="NormalinTable"/>
              <w:tabs>
                <w:tab w:val="left" w:pos="1250"/>
              </w:tabs>
            </w:pPr>
            <w:r>
              <w:t>0.00%</w:t>
            </w:r>
          </w:p>
        </w:tc>
      </w:tr>
      <w:tr w:rsidR="00756439" w14:paraId="26551FB6" w14:textId="77777777" w:rsidTr="00FC0611">
        <w:trPr>
          <w:cantSplit/>
        </w:trPr>
        <w:tc>
          <w:tcPr>
            <w:tcW w:w="0" w:type="auto"/>
            <w:tcBorders>
              <w:top w:val="single" w:sz="4" w:space="0" w:color="A6A6A6" w:themeColor="background1" w:themeShade="A6"/>
              <w:right w:val="single" w:sz="4" w:space="0" w:color="000000" w:themeColor="text1"/>
            </w:tcBorders>
          </w:tcPr>
          <w:p w14:paraId="38C27A33" w14:textId="77777777" w:rsidR="00756439" w:rsidRDefault="00756439" w:rsidP="00756439">
            <w:pPr>
              <w:pStyle w:val="NormalinTable"/>
            </w:pPr>
            <w:r>
              <w:rPr>
                <w:b/>
              </w:rPr>
              <w:t>2935 10 00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D6CBCC" w14:textId="77777777" w:rsidR="00756439" w:rsidRDefault="00756439" w:rsidP="00756439">
            <w:pPr>
              <w:pStyle w:val="NormalinTable"/>
              <w:tabs>
                <w:tab w:val="left" w:pos="1250"/>
              </w:tabs>
            </w:pPr>
            <w:r>
              <w:t>0.00%</w:t>
            </w:r>
          </w:p>
        </w:tc>
      </w:tr>
      <w:tr w:rsidR="00756439" w14:paraId="7AF6EBEE" w14:textId="77777777" w:rsidTr="00FC0611">
        <w:trPr>
          <w:cantSplit/>
        </w:trPr>
        <w:tc>
          <w:tcPr>
            <w:tcW w:w="0" w:type="auto"/>
            <w:tcBorders>
              <w:top w:val="single" w:sz="4" w:space="0" w:color="A6A6A6" w:themeColor="background1" w:themeShade="A6"/>
              <w:right w:val="single" w:sz="4" w:space="0" w:color="000000" w:themeColor="text1"/>
            </w:tcBorders>
          </w:tcPr>
          <w:p w14:paraId="2AAE515A" w14:textId="77777777" w:rsidR="00756439" w:rsidRDefault="00756439" w:rsidP="00756439">
            <w:pPr>
              <w:pStyle w:val="NormalinTable"/>
            </w:pPr>
            <w:r>
              <w:rPr>
                <w:b/>
              </w:rPr>
              <w:t>2935 20 00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73A110" w14:textId="77777777" w:rsidR="00756439" w:rsidRDefault="00756439" w:rsidP="00756439">
            <w:pPr>
              <w:pStyle w:val="NormalinTable"/>
              <w:tabs>
                <w:tab w:val="left" w:pos="1250"/>
              </w:tabs>
            </w:pPr>
            <w:r>
              <w:t>0.00%</w:t>
            </w:r>
          </w:p>
        </w:tc>
      </w:tr>
      <w:tr w:rsidR="00756439" w14:paraId="4FAFC689" w14:textId="77777777" w:rsidTr="00FC0611">
        <w:trPr>
          <w:cantSplit/>
        </w:trPr>
        <w:tc>
          <w:tcPr>
            <w:tcW w:w="0" w:type="auto"/>
            <w:tcBorders>
              <w:top w:val="single" w:sz="4" w:space="0" w:color="A6A6A6" w:themeColor="background1" w:themeShade="A6"/>
              <w:right w:val="single" w:sz="4" w:space="0" w:color="000000" w:themeColor="text1"/>
            </w:tcBorders>
          </w:tcPr>
          <w:p w14:paraId="6DC5F2E2" w14:textId="77777777" w:rsidR="00756439" w:rsidRDefault="00756439" w:rsidP="00756439">
            <w:pPr>
              <w:pStyle w:val="NormalinTable"/>
            </w:pPr>
            <w:r>
              <w:rPr>
                <w:b/>
              </w:rPr>
              <w:t>2935 30 00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03B7D1" w14:textId="77777777" w:rsidR="00756439" w:rsidRDefault="00756439" w:rsidP="00756439">
            <w:pPr>
              <w:pStyle w:val="NormalinTable"/>
              <w:tabs>
                <w:tab w:val="left" w:pos="1250"/>
              </w:tabs>
            </w:pPr>
            <w:r>
              <w:t>0.00%</w:t>
            </w:r>
          </w:p>
        </w:tc>
      </w:tr>
      <w:tr w:rsidR="00756439" w14:paraId="38D57367" w14:textId="77777777" w:rsidTr="00FC0611">
        <w:trPr>
          <w:cantSplit/>
        </w:trPr>
        <w:tc>
          <w:tcPr>
            <w:tcW w:w="0" w:type="auto"/>
            <w:tcBorders>
              <w:top w:val="single" w:sz="4" w:space="0" w:color="A6A6A6" w:themeColor="background1" w:themeShade="A6"/>
              <w:right w:val="single" w:sz="4" w:space="0" w:color="000000" w:themeColor="text1"/>
            </w:tcBorders>
          </w:tcPr>
          <w:p w14:paraId="2560480B" w14:textId="77777777" w:rsidR="00756439" w:rsidRDefault="00756439" w:rsidP="00756439">
            <w:pPr>
              <w:pStyle w:val="NormalinTable"/>
            </w:pPr>
            <w:r>
              <w:rPr>
                <w:b/>
              </w:rPr>
              <w:t>2935 40 00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B89267" w14:textId="77777777" w:rsidR="00756439" w:rsidRDefault="00756439" w:rsidP="00756439">
            <w:pPr>
              <w:pStyle w:val="NormalinTable"/>
              <w:tabs>
                <w:tab w:val="left" w:pos="1250"/>
              </w:tabs>
            </w:pPr>
            <w:r>
              <w:t>0.00%</w:t>
            </w:r>
          </w:p>
        </w:tc>
      </w:tr>
      <w:tr w:rsidR="00756439" w14:paraId="59ABD306" w14:textId="77777777" w:rsidTr="00FC0611">
        <w:trPr>
          <w:cantSplit/>
        </w:trPr>
        <w:tc>
          <w:tcPr>
            <w:tcW w:w="0" w:type="auto"/>
            <w:tcBorders>
              <w:top w:val="single" w:sz="4" w:space="0" w:color="A6A6A6" w:themeColor="background1" w:themeShade="A6"/>
              <w:right w:val="single" w:sz="4" w:space="0" w:color="000000" w:themeColor="text1"/>
            </w:tcBorders>
          </w:tcPr>
          <w:p w14:paraId="6FB9052A" w14:textId="77777777" w:rsidR="00756439" w:rsidRDefault="00756439" w:rsidP="00756439">
            <w:pPr>
              <w:pStyle w:val="NormalinTable"/>
            </w:pPr>
            <w:r>
              <w:rPr>
                <w:b/>
              </w:rPr>
              <w:t>2935 50 00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0818CA" w14:textId="77777777" w:rsidR="00756439" w:rsidRDefault="00756439" w:rsidP="00756439">
            <w:pPr>
              <w:pStyle w:val="NormalinTable"/>
              <w:tabs>
                <w:tab w:val="left" w:pos="1250"/>
              </w:tabs>
            </w:pPr>
            <w:r>
              <w:t>0.00%</w:t>
            </w:r>
          </w:p>
        </w:tc>
      </w:tr>
      <w:tr w:rsidR="00756439" w14:paraId="2DF66C5C" w14:textId="77777777" w:rsidTr="00FC0611">
        <w:trPr>
          <w:cantSplit/>
        </w:trPr>
        <w:tc>
          <w:tcPr>
            <w:tcW w:w="0" w:type="auto"/>
            <w:tcBorders>
              <w:top w:val="single" w:sz="4" w:space="0" w:color="A6A6A6" w:themeColor="background1" w:themeShade="A6"/>
              <w:right w:val="single" w:sz="4" w:space="0" w:color="000000" w:themeColor="text1"/>
            </w:tcBorders>
          </w:tcPr>
          <w:p w14:paraId="2FCB7E9F" w14:textId="77777777" w:rsidR="00756439" w:rsidRDefault="00756439" w:rsidP="00756439">
            <w:pPr>
              <w:pStyle w:val="NormalinTable"/>
            </w:pPr>
            <w:r>
              <w:rPr>
                <w:b/>
              </w:rPr>
              <w:t>2935 90 90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C573C1" w14:textId="77777777" w:rsidR="00756439" w:rsidRDefault="00756439" w:rsidP="00756439">
            <w:pPr>
              <w:pStyle w:val="NormalinTable"/>
              <w:tabs>
                <w:tab w:val="left" w:pos="1250"/>
              </w:tabs>
            </w:pPr>
            <w:r>
              <w:t>0.00%</w:t>
            </w:r>
          </w:p>
        </w:tc>
      </w:tr>
      <w:tr w:rsidR="00756439" w14:paraId="5C8C5429" w14:textId="77777777" w:rsidTr="00FC0611">
        <w:trPr>
          <w:cantSplit/>
        </w:trPr>
        <w:tc>
          <w:tcPr>
            <w:tcW w:w="0" w:type="auto"/>
            <w:tcBorders>
              <w:top w:val="single" w:sz="4" w:space="0" w:color="A6A6A6" w:themeColor="background1" w:themeShade="A6"/>
              <w:right w:val="single" w:sz="4" w:space="0" w:color="000000" w:themeColor="text1"/>
            </w:tcBorders>
          </w:tcPr>
          <w:p w14:paraId="61A7D691" w14:textId="77777777" w:rsidR="00756439" w:rsidRDefault="00756439" w:rsidP="00756439">
            <w:pPr>
              <w:pStyle w:val="NormalinTable"/>
            </w:pPr>
            <w:r>
              <w:rPr>
                <w:b/>
              </w:rPr>
              <w:t>2938 00 00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DF6E03" w14:textId="77777777" w:rsidR="00756439" w:rsidRDefault="00756439" w:rsidP="00756439">
            <w:pPr>
              <w:pStyle w:val="NormalinTable"/>
              <w:tabs>
                <w:tab w:val="left" w:pos="1250"/>
              </w:tabs>
            </w:pPr>
            <w:r>
              <w:t>0.00%</w:t>
            </w:r>
          </w:p>
        </w:tc>
      </w:tr>
      <w:tr w:rsidR="00756439" w14:paraId="7034F2C6" w14:textId="77777777" w:rsidTr="00FC0611">
        <w:trPr>
          <w:cantSplit/>
        </w:trPr>
        <w:tc>
          <w:tcPr>
            <w:tcW w:w="0" w:type="auto"/>
            <w:tcBorders>
              <w:top w:val="single" w:sz="4" w:space="0" w:color="A6A6A6" w:themeColor="background1" w:themeShade="A6"/>
              <w:right w:val="single" w:sz="4" w:space="0" w:color="000000" w:themeColor="text1"/>
            </w:tcBorders>
          </w:tcPr>
          <w:p w14:paraId="0E859877" w14:textId="77777777" w:rsidR="00756439" w:rsidRDefault="00756439" w:rsidP="00756439">
            <w:pPr>
              <w:pStyle w:val="NormalinTable"/>
            </w:pPr>
            <w:r>
              <w:rPr>
                <w:b/>
              </w:rPr>
              <w:t>2940 00 00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36D277" w14:textId="77777777" w:rsidR="00756439" w:rsidRDefault="00756439" w:rsidP="00756439">
            <w:pPr>
              <w:pStyle w:val="NormalinTable"/>
              <w:tabs>
                <w:tab w:val="left" w:pos="1250"/>
              </w:tabs>
            </w:pPr>
            <w:r>
              <w:t>0.00%</w:t>
            </w:r>
          </w:p>
        </w:tc>
      </w:tr>
      <w:tr w:rsidR="00756439" w14:paraId="769D97A8" w14:textId="77777777" w:rsidTr="00FC0611">
        <w:trPr>
          <w:cantSplit/>
        </w:trPr>
        <w:tc>
          <w:tcPr>
            <w:tcW w:w="0" w:type="auto"/>
            <w:tcBorders>
              <w:top w:val="single" w:sz="4" w:space="0" w:color="A6A6A6" w:themeColor="background1" w:themeShade="A6"/>
              <w:right w:val="single" w:sz="4" w:space="0" w:color="000000" w:themeColor="text1"/>
            </w:tcBorders>
          </w:tcPr>
          <w:p w14:paraId="3A528413" w14:textId="77777777" w:rsidR="00756439" w:rsidRDefault="00756439" w:rsidP="00756439">
            <w:pPr>
              <w:pStyle w:val="NormalinTable"/>
            </w:pPr>
            <w:r>
              <w:rPr>
                <w:b/>
              </w:rPr>
              <w:t>2941 20 30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A1A758" w14:textId="77777777" w:rsidR="00756439" w:rsidRDefault="00756439" w:rsidP="00756439">
            <w:pPr>
              <w:pStyle w:val="NormalinTable"/>
              <w:tabs>
                <w:tab w:val="left" w:pos="1250"/>
              </w:tabs>
            </w:pPr>
            <w:r>
              <w:t>0.00%</w:t>
            </w:r>
          </w:p>
        </w:tc>
      </w:tr>
      <w:tr w:rsidR="00756439" w14:paraId="142D7CA4" w14:textId="77777777" w:rsidTr="00FC0611">
        <w:trPr>
          <w:cantSplit/>
        </w:trPr>
        <w:tc>
          <w:tcPr>
            <w:tcW w:w="0" w:type="auto"/>
            <w:tcBorders>
              <w:top w:val="single" w:sz="4" w:space="0" w:color="A6A6A6" w:themeColor="background1" w:themeShade="A6"/>
              <w:right w:val="single" w:sz="4" w:space="0" w:color="000000" w:themeColor="text1"/>
            </w:tcBorders>
          </w:tcPr>
          <w:p w14:paraId="16D00D2F" w14:textId="77777777" w:rsidR="00756439" w:rsidRDefault="00756439" w:rsidP="00756439">
            <w:pPr>
              <w:pStyle w:val="NormalinTable"/>
            </w:pPr>
            <w:r>
              <w:rPr>
                <w:b/>
              </w:rPr>
              <w:t>2942 00 00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966F02" w14:textId="77777777" w:rsidR="00756439" w:rsidRDefault="00756439" w:rsidP="00756439">
            <w:pPr>
              <w:pStyle w:val="NormalinTable"/>
              <w:tabs>
                <w:tab w:val="left" w:pos="1250"/>
              </w:tabs>
            </w:pPr>
            <w:r>
              <w:t>0.00%</w:t>
            </w:r>
          </w:p>
        </w:tc>
      </w:tr>
      <w:tr w:rsidR="00756439" w14:paraId="47C5BBBF" w14:textId="77777777" w:rsidTr="00FC0611">
        <w:trPr>
          <w:cantSplit/>
        </w:trPr>
        <w:tc>
          <w:tcPr>
            <w:tcW w:w="0" w:type="auto"/>
            <w:tcBorders>
              <w:top w:val="single" w:sz="4" w:space="0" w:color="A6A6A6" w:themeColor="background1" w:themeShade="A6"/>
              <w:right w:val="single" w:sz="4" w:space="0" w:color="000000" w:themeColor="text1"/>
            </w:tcBorders>
          </w:tcPr>
          <w:p w14:paraId="30135C0C" w14:textId="77777777" w:rsidR="00756439" w:rsidRDefault="00756439" w:rsidP="00756439">
            <w:pPr>
              <w:pStyle w:val="NormalinTable"/>
            </w:pPr>
            <w:r>
              <w:rPr>
                <w:b/>
              </w:rPr>
              <w:t>3102 10 00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BF023C" w14:textId="77777777" w:rsidR="00756439" w:rsidRDefault="00756439" w:rsidP="00756439">
            <w:pPr>
              <w:pStyle w:val="NormalinTable"/>
              <w:tabs>
                <w:tab w:val="left" w:pos="1250"/>
              </w:tabs>
            </w:pPr>
            <w:r>
              <w:t>0.00%</w:t>
            </w:r>
          </w:p>
        </w:tc>
      </w:tr>
      <w:tr w:rsidR="00756439" w14:paraId="6FF7E7A0" w14:textId="77777777" w:rsidTr="00FC0611">
        <w:trPr>
          <w:cantSplit/>
        </w:trPr>
        <w:tc>
          <w:tcPr>
            <w:tcW w:w="0" w:type="auto"/>
            <w:tcBorders>
              <w:top w:val="single" w:sz="4" w:space="0" w:color="A6A6A6" w:themeColor="background1" w:themeShade="A6"/>
              <w:right w:val="single" w:sz="4" w:space="0" w:color="000000" w:themeColor="text1"/>
            </w:tcBorders>
          </w:tcPr>
          <w:p w14:paraId="07C06349" w14:textId="77777777" w:rsidR="00756439" w:rsidRDefault="00756439" w:rsidP="00756439">
            <w:pPr>
              <w:pStyle w:val="NormalinTable"/>
            </w:pPr>
            <w:r>
              <w:rPr>
                <w:b/>
              </w:rPr>
              <w:t>3102 21 00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AD9346" w14:textId="77777777" w:rsidR="00756439" w:rsidRDefault="00756439" w:rsidP="00756439">
            <w:pPr>
              <w:pStyle w:val="NormalinTable"/>
              <w:tabs>
                <w:tab w:val="left" w:pos="1250"/>
              </w:tabs>
            </w:pPr>
            <w:r>
              <w:t>0.00%</w:t>
            </w:r>
          </w:p>
        </w:tc>
      </w:tr>
      <w:tr w:rsidR="00756439" w14:paraId="2C5F14A3" w14:textId="77777777" w:rsidTr="00FC0611">
        <w:trPr>
          <w:cantSplit/>
        </w:trPr>
        <w:tc>
          <w:tcPr>
            <w:tcW w:w="0" w:type="auto"/>
            <w:tcBorders>
              <w:top w:val="single" w:sz="4" w:space="0" w:color="A6A6A6" w:themeColor="background1" w:themeShade="A6"/>
              <w:right w:val="single" w:sz="4" w:space="0" w:color="000000" w:themeColor="text1"/>
            </w:tcBorders>
          </w:tcPr>
          <w:p w14:paraId="147DE76E" w14:textId="77777777" w:rsidR="00756439" w:rsidRDefault="00756439" w:rsidP="00756439">
            <w:pPr>
              <w:pStyle w:val="NormalinTable"/>
            </w:pPr>
            <w:r>
              <w:rPr>
                <w:b/>
              </w:rPr>
              <w:t>3102 29 00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2415A4" w14:textId="77777777" w:rsidR="00756439" w:rsidRDefault="00756439" w:rsidP="00756439">
            <w:pPr>
              <w:pStyle w:val="NormalinTable"/>
              <w:tabs>
                <w:tab w:val="left" w:pos="1250"/>
              </w:tabs>
            </w:pPr>
            <w:r>
              <w:t>0.00%</w:t>
            </w:r>
          </w:p>
        </w:tc>
      </w:tr>
      <w:tr w:rsidR="00756439" w14:paraId="6F3B1C84" w14:textId="77777777" w:rsidTr="00FC0611">
        <w:trPr>
          <w:cantSplit/>
        </w:trPr>
        <w:tc>
          <w:tcPr>
            <w:tcW w:w="0" w:type="auto"/>
            <w:tcBorders>
              <w:top w:val="single" w:sz="4" w:space="0" w:color="A6A6A6" w:themeColor="background1" w:themeShade="A6"/>
              <w:right w:val="single" w:sz="4" w:space="0" w:color="000000" w:themeColor="text1"/>
            </w:tcBorders>
          </w:tcPr>
          <w:p w14:paraId="56A785CF" w14:textId="77777777" w:rsidR="00756439" w:rsidRDefault="00756439" w:rsidP="00756439">
            <w:pPr>
              <w:pStyle w:val="NormalinTable"/>
            </w:pPr>
            <w:r>
              <w:rPr>
                <w:b/>
              </w:rPr>
              <w:t>3102 30 00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C532CF" w14:textId="77777777" w:rsidR="00756439" w:rsidRDefault="00756439" w:rsidP="00756439">
            <w:pPr>
              <w:pStyle w:val="NormalinTable"/>
              <w:tabs>
                <w:tab w:val="left" w:pos="1250"/>
              </w:tabs>
            </w:pPr>
            <w:r>
              <w:t>0.00%</w:t>
            </w:r>
          </w:p>
        </w:tc>
      </w:tr>
      <w:tr w:rsidR="00756439" w14:paraId="546CF746" w14:textId="77777777" w:rsidTr="00FC0611">
        <w:trPr>
          <w:cantSplit/>
        </w:trPr>
        <w:tc>
          <w:tcPr>
            <w:tcW w:w="0" w:type="auto"/>
            <w:tcBorders>
              <w:top w:val="single" w:sz="4" w:space="0" w:color="A6A6A6" w:themeColor="background1" w:themeShade="A6"/>
              <w:right w:val="single" w:sz="4" w:space="0" w:color="000000" w:themeColor="text1"/>
            </w:tcBorders>
          </w:tcPr>
          <w:p w14:paraId="49C1F4C1" w14:textId="77777777" w:rsidR="00756439" w:rsidRDefault="00756439" w:rsidP="00756439">
            <w:pPr>
              <w:pStyle w:val="NormalinTable"/>
            </w:pPr>
            <w:r>
              <w:rPr>
                <w:b/>
              </w:rPr>
              <w:t>3102 40 00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D7733F" w14:textId="77777777" w:rsidR="00756439" w:rsidRDefault="00756439" w:rsidP="00756439">
            <w:pPr>
              <w:pStyle w:val="NormalinTable"/>
              <w:tabs>
                <w:tab w:val="left" w:pos="1250"/>
              </w:tabs>
            </w:pPr>
            <w:r>
              <w:t>0.00%</w:t>
            </w:r>
          </w:p>
        </w:tc>
      </w:tr>
      <w:tr w:rsidR="00756439" w14:paraId="7A3B4CA7" w14:textId="77777777" w:rsidTr="00FC0611">
        <w:trPr>
          <w:cantSplit/>
        </w:trPr>
        <w:tc>
          <w:tcPr>
            <w:tcW w:w="0" w:type="auto"/>
            <w:tcBorders>
              <w:top w:val="single" w:sz="4" w:space="0" w:color="A6A6A6" w:themeColor="background1" w:themeShade="A6"/>
              <w:right w:val="single" w:sz="4" w:space="0" w:color="000000" w:themeColor="text1"/>
            </w:tcBorders>
          </w:tcPr>
          <w:p w14:paraId="73572BE4" w14:textId="77777777" w:rsidR="00756439" w:rsidRDefault="00756439" w:rsidP="00756439">
            <w:pPr>
              <w:pStyle w:val="NormalinTable"/>
            </w:pPr>
            <w:r>
              <w:rPr>
                <w:b/>
              </w:rPr>
              <w:t>3102 50 00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3BC682" w14:textId="77777777" w:rsidR="00756439" w:rsidRDefault="00756439" w:rsidP="00756439">
            <w:pPr>
              <w:pStyle w:val="NormalinTable"/>
              <w:tabs>
                <w:tab w:val="left" w:pos="1250"/>
              </w:tabs>
            </w:pPr>
            <w:r>
              <w:t>0.00%</w:t>
            </w:r>
          </w:p>
        </w:tc>
      </w:tr>
      <w:tr w:rsidR="00756439" w14:paraId="2D2F36A6" w14:textId="77777777" w:rsidTr="00FC0611">
        <w:trPr>
          <w:cantSplit/>
        </w:trPr>
        <w:tc>
          <w:tcPr>
            <w:tcW w:w="0" w:type="auto"/>
            <w:tcBorders>
              <w:top w:val="single" w:sz="4" w:space="0" w:color="A6A6A6" w:themeColor="background1" w:themeShade="A6"/>
              <w:right w:val="single" w:sz="4" w:space="0" w:color="000000" w:themeColor="text1"/>
            </w:tcBorders>
          </w:tcPr>
          <w:p w14:paraId="4FF8A45E" w14:textId="77777777" w:rsidR="00756439" w:rsidRDefault="00756439" w:rsidP="00756439">
            <w:pPr>
              <w:pStyle w:val="NormalinTable"/>
            </w:pPr>
            <w:r>
              <w:rPr>
                <w:b/>
              </w:rPr>
              <w:t>3102 60 00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C6942D" w14:textId="77777777" w:rsidR="00756439" w:rsidRDefault="00756439" w:rsidP="00756439">
            <w:pPr>
              <w:pStyle w:val="NormalinTable"/>
              <w:tabs>
                <w:tab w:val="left" w:pos="1250"/>
              </w:tabs>
            </w:pPr>
            <w:r>
              <w:t>0.00%</w:t>
            </w:r>
          </w:p>
        </w:tc>
      </w:tr>
      <w:tr w:rsidR="00756439" w14:paraId="7F5692F3" w14:textId="77777777" w:rsidTr="00FC0611">
        <w:trPr>
          <w:cantSplit/>
        </w:trPr>
        <w:tc>
          <w:tcPr>
            <w:tcW w:w="0" w:type="auto"/>
            <w:tcBorders>
              <w:top w:val="single" w:sz="4" w:space="0" w:color="A6A6A6" w:themeColor="background1" w:themeShade="A6"/>
              <w:right w:val="single" w:sz="4" w:space="0" w:color="000000" w:themeColor="text1"/>
            </w:tcBorders>
          </w:tcPr>
          <w:p w14:paraId="07504FE8" w14:textId="77777777" w:rsidR="00756439" w:rsidRDefault="00756439" w:rsidP="00756439">
            <w:pPr>
              <w:pStyle w:val="NormalinTable"/>
            </w:pPr>
            <w:r>
              <w:rPr>
                <w:b/>
              </w:rPr>
              <w:t>3102 80 00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162357" w14:textId="77777777" w:rsidR="00756439" w:rsidRDefault="00756439" w:rsidP="00756439">
            <w:pPr>
              <w:pStyle w:val="NormalinTable"/>
              <w:tabs>
                <w:tab w:val="left" w:pos="1250"/>
              </w:tabs>
            </w:pPr>
            <w:r>
              <w:t>0.00%</w:t>
            </w:r>
          </w:p>
        </w:tc>
      </w:tr>
      <w:tr w:rsidR="00756439" w14:paraId="55B3BB4A" w14:textId="77777777" w:rsidTr="00FC0611">
        <w:trPr>
          <w:cantSplit/>
        </w:trPr>
        <w:tc>
          <w:tcPr>
            <w:tcW w:w="0" w:type="auto"/>
            <w:tcBorders>
              <w:top w:val="single" w:sz="4" w:space="0" w:color="A6A6A6" w:themeColor="background1" w:themeShade="A6"/>
              <w:right w:val="single" w:sz="4" w:space="0" w:color="000000" w:themeColor="text1"/>
            </w:tcBorders>
          </w:tcPr>
          <w:p w14:paraId="37506605" w14:textId="77777777" w:rsidR="00756439" w:rsidRDefault="00756439" w:rsidP="00756439">
            <w:pPr>
              <w:pStyle w:val="NormalinTable"/>
            </w:pPr>
            <w:r>
              <w:rPr>
                <w:b/>
              </w:rPr>
              <w:t>3102 90 00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669D78" w14:textId="77777777" w:rsidR="00756439" w:rsidRDefault="00756439" w:rsidP="00756439">
            <w:pPr>
              <w:pStyle w:val="NormalinTable"/>
              <w:tabs>
                <w:tab w:val="left" w:pos="1250"/>
              </w:tabs>
            </w:pPr>
            <w:r>
              <w:t>0.00%</w:t>
            </w:r>
          </w:p>
        </w:tc>
      </w:tr>
      <w:tr w:rsidR="00756439" w14:paraId="07255CAD" w14:textId="77777777" w:rsidTr="00FC0611">
        <w:trPr>
          <w:cantSplit/>
        </w:trPr>
        <w:tc>
          <w:tcPr>
            <w:tcW w:w="0" w:type="auto"/>
            <w:tcBorders>
              <w:top w:val="single" w:sz="4" w:space="0" w:color="A6A6A6" w:themeColor="background1" w:themeShade="A6"/>
              <w:right w:val="single" w:sz="4" w:space="0" w:color="000000" w:themeColor="text1"/>
            </w:tcBorders>
          </w:tcPr>
          <w:p w14:paraId="6B24F6A6" w14:textId="77777777" w:rsidR="00756439" w:rsidRDefault="00756439" w:rsidP="00756439">
            <w:pPr>
              <w:pStyle w:val="NormalinTable"/>
            </w:pPr>
            <w:r>
              <w:rPr>
                <w:b/>
              </w:rPr>
              <w:t>3103 11 00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17264F" w14:textId="77777777" w:rsidR="00756439" w:rsidRDefault="00756439" w:rsidP="00756439">
            <w:pPr>
              <w:pStyle w:val="NormalinTable"/>
              <w:tabs>
                <w:tab w:val="left" w:pos="1250"/>
              </w:tabs>
            </w:pPr>
            <w:r>
              <w:t>0.00%</w:t>
            </w:r>
          </w:p>
        </w:tc>
      </w:tr>
      <w:tr w:rsidR="00756439" w14:paraId="35C4E8A5" w14:textId="77777777" w:rsidTr="00FC0611">
        <w:trPr>
          <w:cantSplit/>
        </w:trPr>
        <w:tc>
          <w:tcPr>
            <w:tcW w:w="0" w:type="auto"/>
            <w:tcBorders>
              <w:top w:val="single" w:sz="4" w:space="0" w:color="A6A6A6" w:themeColor="background1" w:themeShade="A6"/>
              <w:right w:val="single" w:sz="4" w:space="0" w:color="000000" w:themeColor="text1"/>
            </w:tcBorders>
          </w:tcPr>
          <w:p w14:paraId="3F610043" w14:textId="77777777" w:rsidR="00756439" w:rsidRDefault="00756439" w:rsidP="00756439">
            <w:pPr>
              <w:pStyle w:val="NormalinTable"/>
            </w:pPr>
            <w:r>
              <w:rPr>
                <w:b/>
              </w:rPr>
              <w:t>3103 19 00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53D2A6" w14:textId="77777777" w:rsidR="00756439" w:rsidRDefault="00756439" w:rsidP="00756439">
            <w:pPr>
              <w:pStyle w:val="NormalinTable"/>
              <w:tabs>
                <w:tab w:val="left" w:pos="1250"/>
              </w:tabs>
            </w:pPr>
            <w:r>
              <w:t>0.00%</w:t>
            </w:r>
          </w:p>
        </w:tc>
      </w:tr>
      <w:tr w:rsidR="00756439" w14:paraId="3A5B3DE8" w14:textId="77777777" w:rsidTr="00FC0611">
        <w:trPr>
          <w:cantSplit/>
        </w:trPr>
        <w:tc>
          <w:tcPr>
            <w:tcW w:w="0" w:type="auto"/>
            <w:tcBorders>
              <w:top w:val="single" w:sz="4" w:space="0" w:color="A6A6A6" w:themeColor="background1" w:themeShade="A6"/>
              <w:right w:val="single" w:sz="4" w:space="0" w:color="000000" w:themeColor="text1"/>
            </w:tcBorders>
          </w:tcPr>
          <w:p w14:paraId="5E1DE093" w14:textId="77777777" w:rsidR="00756439" w:rsidRDefault="00756439" w:rsidP="00756439">
            <w:pPr>
              <w:pStyle w:val="NormalinTable"/>
            </w:pPr>
            <w:r>
              <w:rPr>
                <w:b/>
              </w:rPr>
              <w:t>3105 10 00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3D510D" w14:textId="77777777" w:rsidR="00756439" w:rsidRDefault="00756439" w:rsidP="00756439">
            <w:pPr>
              <w:pStyle w:val="NormalinTable"/>
              <w:tabs>
                <w:tab w:val="left" w:pos="1250"/>
              </w:tabs>
            </w:pPr>
            <w:r>
              <w:t>0.00%</w:t>
            </w:r>
          </w:p>
        </w:tc>
      </w:tr>
      <w:tr w:rsidR="00756439" w14:paraId="2FE8072D" w14:textId="77777777" w:rsidTr="00FC0611">
        <w:trPr>
          <w:cantSplit/>
        </w:trPr>
        <w:tc>
          <w:tcPr>
            <w:tcW w:w="0" w:type="auto"/>
            <w:tcBorders>
              <w:top w:val="single" w:sz="4" w:space="0" w:color="A6A6A6" w:themeColor="background1" w:themeShade="A6"/>
              <w:right w:val="single" w:sz="4" w:space="0" w:color="000000" w:themeColor="text1"/>
            </w:tcBorders>
          </w:tcPr>
          <w:p w14:paraId="5962D37B" w14:textId="77777777" w:rsidR="00756439" w:rsidRDefault="00756439" w:rsidP="00756439">
            <w:pPr>
              <w:pStyle w:val="NormalinTable"/>
            </w:pPr>
            <w:r>
              <w:rPr>
                <w:b/>
              </w:rPr>
              <w:t>3105 20 00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580C98" w14:textId="77777777" w:rsidR="00756439" w:rsidRDefault="00756439" w:rsidP="00756439">
            <w:pPr>
              <w:pStyle w:val="NormalinTable"/>
              <w:tabs>
                <w:tab w:val="left" w:pos="1250"/>
              </w:tabs>
            </w:pPr>
            <w:r>
              <w:t>0.00%</w:t>
            </w:r>
          </w:p>
        </w:tc>
      </w:tr>
      <w:tr w:rsidR="00756439" w14:paraId="08043045" w14:textId="77777777" w:rsidTr="00FC0611">
        <w:trPr>
          <w:cantSplit/>
        </w:trPr>
        <w:tc>
          <w:tcPr>
            <w:tcW w:w="0" w:type="auto"/>
            <w:tcBorders>
              <w:top w:val="single" w:sz="4" w:space="0" w:color="A6A6A6" w:themeColor="background1" w:themeShade="A6"/>
              <w:right w:val="single" w:sz="4" w:space="0" w:color="000000" w:themeColor="text1"/>
            </w:tcBorders>
          </w:tcPr>
          <w:p w14:paraId="736808A9" w14:textId="77777777" w:rsidR="00756439" w:rsidRDefault="00756439" w:rsidP="00756439">
            <w:pPr>
              <w:pStyle w:val="NormalinTable"/>
            </w:pPr>
            <w:r>
              <w:rPr>
                <w:b/>
              </w:rPr>
              <w:t>3105 30 00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2127E3" w14:textId="77777777" w:rsidR="00756439" w:rsidRDefault="00756439" w:rsidP="00756439">
            <w:pPr>
              <w:pStyle w:val="NormalinTable"/>
              <w:tabs>
                <w:tab w:val="left" w:pos="1250"/>
              </w:tabs>
            </w:pPr>
            <w:r>
              <w:t>0.00%</w:t>
            </w:r>
          </w:p>
        </w:tc>
      </w:tr>
      <w:tr w:rsidR="00756439" w14:paraId="1A19AD75" w14:textId="77777777" w:rsidTr="00FC0611">
        <w:trPr>
          <w:cantSplit/>
        </w:trPr>
        <w:tc>
          <w:tcPr>
            <w:tcW w:w="0" w:type="auto"/>
            <w:tcBorders>
              <w:top w:val="single" w:sz="4" w:space="0" w:color="A6A6A6" w:themeColor="background1" w:themeShade="A6"/>
              <w:right w:val="single" w:sz="4" w:space="0" w:color="000000" w:themeColor="text1"/>
            </w:tcBorders>
          </w:tcPr>
          <w:p w14:paraId="23BC83D6" w14:textId="77777777" w:rsidR="00756439" w:rsidRDefault="00756439" w:rsidP="00756439">
            <w:pPr>
              <w:pStyle w:val="NormalinTable"/>
            </w:pPr>
            <w:r>
              <w:rPr>
                <w:b/>
              </w:rPr>
              <w:t>3105 40 00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1A6822" w14:textId="77777777" w:rsidR="00756439" w:rsidRDefault="00756439" w:rsidP="00756439">
            <w:pPr>
              <w:pStyle w:val="NormalinTable"/>
              <w:tabs>
                <w:tab w:val="left" w:pos="1250"/>
              </w:tabs>
            </w:pPr>
            <w:r>
              <w:t>0.00%</w:t>
            </w:r>
          </w:p>
        </w:tc>
      </w:tr>
      <w:tr w:rsidR="00756439" w14:paraId="03D9E417" w14:textId="77777777" w:rsidTr="00FC0611">
        <w:trPr>
          <w:cantSplit/>
        </w:trPr>
        <w:tc>
          <w:tcPr>
            <w:tcW w:w="0" w:type="auto"/>
            <w:tcBorders>
              <w:top w:val="single" w:sz="4" w:space="0" w:color="A6A6A6" w:themeColor="background1" w:themeShade="A6"/>
              <w:right w:val="single" w:sz="4" w:space="0" w:color="000000" w:themeColor="text1"/>
            </w:tcBorders>
          </w:tcPr>
          <w:p w14:paraId="66201175" w14:textId="77777777" w:rsidR="00756439" w:rsidRDefault="00756439" w:rsidP="00756439">
            <w:pPr>
              <w:pStyle w:val="NormalinTable"/>
            </w:pPr>
            <w:r>
              <w:rPr>
                <w:b/>
              </w:rPr>
              <w:t>3105 51 00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4A98EE" w14:textId="77777777" w:rsidR="00756439" w:rsidRDefault="00756439" w:rsidP="00756439">
            <w:pPr>
              <w:pStyle w:val="NormalinTable"/>
              <w:tabs>
                <w:tab w:val="left" w:pos="1250"/>
              </w:tabs>
            </w:pPr>
            <w:r>
              <w:t>0.00%</w:t>
            </w:r>
          </w:p>
        </w:tc>
      </w:tr>
      <w:tr w:rsidR="00756439" w14:paraId="07D8408F" w14:textId="77777777" w:rsidTr="00FC0611">
        <w:trPr>
          <w:cantSplit/>
        </w:trPr>
        <w:tc>
          <w:tcPr>
            <w:tcW w:w="0" w:type="auto"/>
            <w:tcBorders>
              <w:top w:val="single" w:sz="4" w:space="0" w:color="A6A6A6" w:themeColor="background1" w:themeShade="A6"/>
              <w:right w:val="single" w:sz="4" w:space="0" w:color="000000" w:themeColor="text1"/>
            </w:tcBorders>
          </w:tcPr>
          <w:p w14:paraId="5910031F" w14:textId="77777777" w:rsidR="00756439" w:rsidRDefault="00756439" w:rsidP="00756439">
            <w:pPr>
              <w:pStyle w:val="NormalinTable"/>
            </w:pPr>
            <w:r>
              <w:rPr>
                <w:b/>
              </w:rPr>
              <w:t>3105 59 00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54A203" w14:textId="77777777" w:rsidR="00756439" w:rsidRDefault="00756439" w:rsidP="00756439">
            <w:pPr>
              <w:pStyle w:val="NormalinTable"/>
              <w:tabs>
                <w:tab w:val="left" w:pos="1250"/>
              </w:tabs>
            </w:pPr>
            <w:r>
              <w:t>0.00%</w:t>
            </w:r>
          </w:p>
        </w:tc>
      </w:tr>
      <w:tr w:rsidR="00756439" w14:paraId="01ED1399" w14:textId="77777777" w:rsidTr="00FC0611">
        <w:trPr>
          <w:cantSplit/>
        </w:trPr>
        <w:tc>
          <w:tcPr>
            <w:tcW w:w="0" w:type="auto"/>
            <w:tcBorders>
              <w:top w:val="single" w:sz="4" w:space="0" w:color="A6A6A6" w:themeColor="background1" w:themeShade="A6"/>
              <w:right w:val="single" w:sz="4" w:space="0" w:color="000000" w:themeColor="text1"/>
            </w:tcBorders>
          </w:tcPr>
          <w:p w14:paraId="0E315DE8" w14:textId="77777777" w:rsidR="00756439" w:rsidRDefault="00756439" w:rsidP="00756439">
            <w:pPr>
              <w:pStyle w:val="NormalinTable"/>
            </w:pPr>
            <w:r>
              <w:rPr>
                <w:b/>
              </w:rPr>
              <w:t>3105 60 00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EC4A5A" w14:textId="77777777" w:rsidR="00756439" w:rsidRDefault="00756439" w:rsidP="00756439">
            <w:pPr>
              <w:pStyle w:val="NormalinTable"/>
              <w:tabs>
                <w:tab w:val="left" w:pos="1250"/>
              </w:tabs>
            </w:pPr>
            <w:r>
              <w:t>0.00%</w:t>
            </w:r>
          </w:p>
        </w:tc>
      </w:tr>
      <w:tr w:rsidR="00756439" w14:paraId="5EEF0163" w14:textId="77777777" w:rsidTr="00FC0611">
        <w:trPr>
          <w:cantSplit/>
        </w:trPr>
        <w:tc>
          <w:tcPr>
            <w:tcW w:w="0" w:type="auto"/>
            <w:tcBorders>
              <w:top w:val="single" w:sz="4" w:space="0" w:color="A6A6A6" w:themeColor="background1" w:themeShade="A6"/>
              <w:right w:val="single" w:sz="4" w:space="0" w:color="000000" w:themeColor="text1"/>
            </w:tcBorders>
          </w:tcPr>
          <w:p w14:paraId="7F159132" w14:textId="77777777" w:rsidR="00756439" w:rsidRDefault="00756439" w:rsidP="00756439">
            <w:pPr>
              <w:pStyle w:val="NormalinTable"/>
            </w:pPr>
            <w:r>
              <w:rPr>
                <w:b/>
              </w:rPr>
              <w:t>3105 90 20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702958" w14:textId="77777777" w:rsidR="00756439" w:rsidRDefault="00756439" w:rsidP="00756439">
            <w:pPr>
              <w:pStyle w:val="NormalinTable"/>
              <w:tabs>
                <w:tab w:val="left" w:pos="1250"/>
              </w:tabs>
            </w:pPr>
            <w:r>
              <w:t>0.00%</w:t>
            </w:r>
          </w:p>
        </w:tc>
      </w:tr>
      <w:tr w:rsidR="00756439" w14:paraId="043AB9D3" w14:textId="77777777" w:rsidTr="00FC0611">
        <w:trPr>
          <w:cantSplit/>
        </w:trPr>
        <w:tc>
          <w:tcPr>
            <w:tcW w:w="0" w:type="auto"/>
            <w:tcBorders>
              <w:top w:val="single" w:sz="4" w:space="0" w:color="A6A6A6" w:themeColor="background1" w:themeShade="A6"/>
              <w:right w:val="single" w:sz="4" w:space="0" w:color="000000" w:themeColor="text1"/>
            </w:tcBorders>
          </w:tcPr>
          <w:p w14:paraId="12152CE0" w14:textId="77777777" w:rsidR="00756439" w:rsidRDefault="00756439" w:rsidP="00756439">
            <w:pPr>
              <w:pStyle w:val="NormalinTable"/>
            </w:pPr>
            <w:r>
              <w:rPr>
                <w:b/>
              </w:rPr>
              <w:t>3105 90 80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675528" w14:textId="77777777" w:rsidR="00756439" w:rsidRDefault="00756439" w:rsidP="00756439">
            <w:pPr>
              <w:pStyle w:val="NormalinTable"/>
              <w:tabs>
                <w:tab w:val="left" w:pos="1250"/>
              </w:tabs>
            </w:pPr>
            <w:r>
              <w:t>0.00%</w:t>
            </w:r>
          </w:p>
        </w:tc>
      </w:tr>
      <w:tr w:rsidR="00756439" w14:paraId="1D3BF3AD" w14:textId="77777777" w:rsidTr="00FC0611">
        <w:trPr>
          <w:cantSplit/>
        </w:trPr>
        <w:tc>
          <w:tcPr>
            <w:tcW w:w="0" w:type="auto"/>
            <w:tcBorders>
              <w:top w:val="single" w:sz="4" w:space="0" w:color="A6A6A6" w:themeColor="background1" w:themeShade="A6"/>
              <w:right w:val="single" w:sz="4" w:space="0" w:color="000000" w:themeColor="text1"/>
            </w:tcBorders>
          </w:tcPr>
          <w:p w14:paraId="5BF78268" w14:textId="77777777" w:rsidR="00756439" w:rsidRDefault="00756439" w:rsidP="00756439">
            <w:pPr>
              <w:pStyle w:val="NormalinTable"/>
            </w:pPr>
            <w:r>
              <w:rPr>
                <w:b/>
              </w:rPr>
              <w:t>3201 20 00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52B6CF" w14:textId="77777777" w:rsidR="00756439" w:rsidRDefault="00756439" w:rsidP="00756439">
            <w:pPr>
              <w:pStyle w:val="NormalinTable"/>
              <w:tabs>
                <w:tab w:val="left" w:pos="1250"/>
              </w:tabs>
            </w:pPr>
            <w:r>
              <w:t>0.00%</w:t>
            </w:r>
          </w:p>
        </w:tc>
      </w:tr>
      <w:tr w:rsidR="00756439" w14:paraId="3103D373" w14:textId="77777777" w:rsidTr="00FC0611">
        <w:trPr>
          <w:cantSplit/>
        </w:trPr>
        <w:tc>
          <w:tcPr>
            <w:tcW w:w="0" w:type="auto"/>
            <w:tcBorders>
              <w:top w:val="single" w:sz="4" w:space="0" w:color="A6A6A6" w:themeColor="background1" w:themeShade="A6"/>
              <w:right w:val="single" w:sz="4" w:space="0" w:color="000000" w:themeColor="text1"/>
            </w:tcBorders>
          </w:tcPr>
          <w:p w14:paraId="1FFFEA79" w14:textId="77777777" w:rsidR="00756439" w:rsidRDefault="00756439" w:rsidP="00756439">
            <w:pPr>
              <w:pStyle w:val="NormalinTable"/>
            </w:pPr>
            <w:r>
              <w:rPr>
                <w:b/>
              </w:rPr>
              <w:t>3201 90 00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D2E765" w14:textId="77777777" w:rsidR="00756439" w:rsidRDefault="00756439" w:rsidP="00756439">
            <w:pPr>
              <w:pStyle w:val="NormalinTable"/>
              <w:tabs>
                <w:tab w:val="left" w:pos="1250"/>
              </w:tabs>
            </w:pPr>
            <w:r>
              <w:t>0.00%</w:t>
            </w:r>
          </w:p>
        </w:tc>
      </w:tr>
      <w:tr w:rsidR="00756439" w14:paraId="19570AFE" w14:textId="77777777" w:rsidTr="00FC0611">
        <w:trPr>
          <w:cantSplit/>
        </w:trPr>
        <w:tc>
          <w:tcPr>
            <w:tcW w:w="0" w:type="auto"/>
            <w:tcBorders>
              <w:top w:val="single" w:sz="4" w:space="0" w:color="A6A6A6" w:themeColor="background1" w:themeShade="A6"/>
              <w:right w:val="single" w:sz="4" w:space="0" w:color="000000" w:themeColor="text1"/>
            </w:tcBorders>
          </w:tcPr>
          <w:p w14:paraId="7AD3C0BC" w14:textId="77777777" w:rsidR="00756439" w:rsidRDefault="00756439" w:rsidP="00756439">
            <w:pPr>
              <w:pStyle w:val="NormalinTable"/>
            </w:pPr>
            <w:r>
              <w:rPr>
                <w:b/>
              </w:rPr>
              <w:lastRenderedPageBreak/>
              <w:t>3202 00 00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95E3F6" w14:textId="77777777" w:rsidR="00756439" w:rsidRDefault="00756439" w:rsidP="00756439">
            <w:pPr>
              <w:pStyle w:val="NormalinTable"/>
              <w:tabs>
                <w:tab w:val="left" w:pos="1250"/>
              </w:tabs>
            </w:pPr>
            <w:r>
              <w:t>0.00%</w:t>
            </w:r>
          </w:p>
        </w:tc>
      </w:tr>
      <w:tr w:rsidR="00756439" w14:paraId="748E4B55" w14:textId="77777777" w:rsidTr="00FC0611">
        <w:trPr>
          <w:cantSplit/>
        </w:trPr>
        <w:tc>
          <w:tcPr>
            <w:tcW w:w="0" w:type="auto"/>
            <w:tcBorders>
              <w:top w:val="single" w:sz="4" w:space="0" w:color="A6A6A6" w:themeColor="background1" w:themeShade="A6"/>
              <w:right w:val="single" w:sz="4" w:space="0" w:color="000000" w:themeColor="text1"/>
            </w:tcBorders>
          </w:tcPr>
          <w:p w14:paraId="3B4D75B6" w14:textId="77777777" w:rsidR="00756439" w:rsidRDefault="00756439" w:rsidP="00756439">
            <w:pPr>
              <w:pStyle w:val="NormalinTable"/>
            </w:pPr>
            <w:r>
              <w:rPr>
                <w:b/>
              </w:rPr>
              <w:t>3203 00 90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A98CE1" w14:textId="77777777" w:rsidR="00756439" w:rsidRDefault="00756439" w:rsidP="00756439">
            <w:pPr>
              <w:pStyle w:val="NormalinTable"/>
              <w:tabs>
                <w:tab w:val="left" w:pos="1250"/>
              </w:tabs>
            </w:pPr>
            <w:r>
              <w:t>0.00%</w:t>
            </w:r>
          </w:p>
        </w:tc>
      </w:tr>
      <w:tr w:rsidR="00756439" w14:paraId="4054B2B3" w14:textId="77777777" w:rsidTr="00FC0611">
        <w:trPr>
          <w:cantSplit/>
        </w:trPr>
        <w:tc>
          <w:tcPr>
            <w:tcW w:w="0" w:type="auto"/>
            <w:tcBorders>
              <w:top w:val="single" w:sz="4" w:space="0" w:color="A6A6A6" w:themeColor="background1" w:themeShade="A6"/>
              <w:right w:val="single" w:sz="4" w:space="0" w:color="000000" w:themeColor="text1"/>
            </w:tcBorders>
          </w:tcPr>
          <w:p w14:paraId="11ECF38B" w14:textId="77777777" w:rsidR="00756439" w:rsidRDefault="00756439" w:rsidP="00756439">
            <w:pPr>
              <w:pStyle w:val="NormalinTable"/>
            </w:pPr>
            <w:r>
              <w:rPr>
                <w:b/>
              </w:rPr>
              <w:t>3204 00 00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47D21E" w14:textId="77777777" w:rsidR="00756439" w:rsidRDefault="00756439" w:rsidP="00756439">
            <w:pPr>
              <w:pStyle w:val="NormalinTable"/>
              <w:tabs>
                <w:tab w:val="left" w:pos="1250"/>
              </w:tabs>
            </w:pPr>
            <w:r>
              <w:t>0.00%</w:t>
            </w:r>
          </w:p>
        </w:tc>
      </w:tr>
      <w:tr w:rsidR="00756439" w14:paraId="733DCC7A" w14:textId="77777777" w:rsidTr="00FC0611">
        <w:trPr>
          <w:cantSplit/>
        </w:trPr>
        <w:tc>
          <w:tcPr>
            <w:tcW w:w="0" w:type="auto"/>
            <w:tcBorders>
              <w:top w:val="single" w:sz="4" w:space="0" w:color="A6A6A6" w:themeColor="background1" w:themeShade="A6"/>
              <w:right w:val="single" w:sz="4" w:space="0" w:color="000000" w:themeColor="text1"/>
            </w:tcBorders>
          </w:tcPr>
          <w:p w14:paraId="0C5842CA" w14:textId="77777777" w:rsidR="00756439" w:rsidRDefault="00756439" w:rsidP="00756439">
            <w:pPr>
              <w:pStyle w:val="NormalinTable"/>
            </w:pPr>
            <w:r>
              <w:rPr>
                <w:b/>
              </w:rPr>
              <w:t>3205 00 00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06F6FB" w14:textId="77777777" w:rsidR="00756439" w:rsidRDefault="00756439" w:rsidP="00756439">
            <w:pPr>
              <w:pStyle w:val="NormalinTable"/>
              <w:tabs>
                <w:tab w:val="left" w:pos="1250"/>
              </w:tabs>
            </w:pPr>
            <w:r>
              <w:t>0.00%</w:t>
            </w:r>
          </w:p>
        </w:tc>
      </w:tr>
      <w:tr w:rsidR="00756439" w14:paraId="48C55D9A" w14:textId="77777777" w:rsidTr="00FC0611">
        <w:trPr>
          <w:cantSplit/>
        </w:trPr>
        <w:tc>
          <w:tcPr>
            <w:tcW w:w="0" w:type="auto"/>
            <w:tcBorders>
              <w:top w:val="single" w:sz="4" w:space="0" w:color="A6A6A6" w:themeColor="background1" w:themeShade="A6"/>
              <w:right w:val="single" w:sz="4" w:space="0" w:color="000000" w:themeColor="text1"/>
            </w:tcBorders>
          </w:tcPr>
          <w:p w14:paraId="24DA6799" w14:textId="77777777" w:rsidR="00756439" w:rsidRDefault="00756439" w:rsidP="00756439">
            <w:pPr>
              <w:pStyle w:val="NormalinTable"/>
            </w:pPr>
            <w:r>
              <w:rPr>
                <w:b/>
              </w:rPr>
              <w:t>3206 11 00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C5150C" w14:textId="77777777" w:rsidR="00756439" w:rsidRDefault="00756439" w:rsidP="00756439">
            <w:pPr>
              <w:pStyle w:val="NormalinTable"/>
              <w:tabs>
                <w:tab w:val="left" w:pos="1250"/>
              </w:tabs>
            </w:pPr>
            <w:r>
              <w:t>0.00%</w:t>
            </w:r>
          </w:p>
        </w:tc>
      </w:tr>
      <w:tr w:rsidR="00756439" w14:paraId="4ED22439" w14:textId="77777777" w:rsidTr="00FC0611">
        <w:trPr>
          <w:cantSplit/>
        </w:trPr>
        <w:tc>
          <w:tcPr>
            <w:tcW w:w="0" w:type="auto"/>
            <w:tcBorders>
              <w:top w:val="single" w:sz="4" w:space="0" w:color="A6A6A6" w:themeColor="background1" w:themeShade="A6"/>
              <w:right w:val="single" w:sz="4" w:space="0" w:color="000000" w:themeColor="text1"/>
            </w:tcBorders>
          </w:tcPr>
          <w:p w14:paraId="56A4BA88" w14:textId="77777777" w:rsidR="00756439" w:rsidRDefault="00756439" w:rsidP="00756439">
            <w:pPr>
              <w:pStyle w:val="NormalinTable"/>
            </w:pPr>
            <w:r>
              <w:rPr>
                <w:b/>
              </w:rPr>
              <w:t>3206 19 00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94C83B" w14:textId="77777777" w:rsidR="00756439" w:rsidRDefault="00756439" w:rsidP="00756439">
            <w:pPr>
              <w:pStyle w:val="NormalinTable"/>
              <w:tabs>
                <w:tab w:val="left" w:pos="1250"/>
              </w:tabs>
            </w:pPr>
            <w:r>
              <w:t>0.00%</w:t>
            </w:r>
          </w:p>
        </w:tc>
      </w:tr>
      <w:tr w:rsidR="00756439" w14:paraId="73ABDA7B" w14:textId="77777777" w:rsidTr="00FC0611">
        <w:trPr>
          <w:cantSplit/>
        </w:trPr>
        <w:tc>
          <w:tcPr>
            <w:tcW w:w="0" w:type="auto"/>
            <w:tcBorders>
              <w:top w:val="single" w:sz="4" w:space="0" w:color="A6A6A6" w:themeColor="background1" w:themeShade="A6"/>
              <w:right w:val="single" w:sz="4" w:space="0" w:color="000000" w:themeColor="text1"/>
            </w:tcBorders>
          </w:tcPr>
          <w:p w14:paraId="6EC47FA9" w14:textId="77777777" w:rsidR="00756439" w:rsidRDefault="00756439" w:rsidP="00756439">
            <w:pPr>
              <w:pStyle w:val="NormalinTable"/>
            </w:pPr>
            <w:r>
              <w:rPr>
                <w:b/>
              </w:rPr>
              <w:t>3206 20 00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627840" w14:textId="77777777" w:rsidR="00756439" w:rsidRDefault="00756439" w:rsidP="00756439">
            <w:pPr>
              <w:pStyle w:val="NormalinTable"/>
              <w:tabs>
                <w:tab w:val="left" w:pos="1250"/>
              </w:tabs>
            </w:pPr>
            <w:r>
              <w:t>0.00%</w:t>
            </w:r>
          </w:p>
        </w:tc>
      </w:tr>
      <w:tr w:rsidR="00756439" w14:paraId="0E2D82EF" w14:textId="77777777" w:rsidTr="00FC0611">
        <w:trPr>
          <w:cantSplit/>
        </w:trPr>
        <w:tc>
          <w:tcPr>
            <w:tcW w:w="0" w:type="auto"/>
            <w:tcBorders>
              <w:top w:val="single" w:sz="4" w:space="0" w:color="A6A6A6" w:themeColor="background1" w:themeShade="A6"/>
              <w:right w:val="single" w:sz="4" w:space="0" w:color="000000" w:themeColor="text1"/>
            </w:tcBorders>
          </w:tcPr>
          <w:p w14:paraId="22E99978" w14:textId="77777777" w:rsidR="00756439" w:rsidRDefault="00756439" w:rsidP="00756439">
            <w:pPr>
              <w:pStyle w:val="NormalinTable"/>
            </w:pPr>
            <w:r>
              <w:rPr>
                <w:b/>
              </w:rPr>
              <w:t>3206 41 00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B162F0" w14:textId="77777777" w:rsidR="00756439" w:rsidRDefault="00756439" w:rsidP="00756439">
            <w:pPr>
              <w:pStyle w:val="NormalinTable"/>
              <w:tabs>
                <w:tab w:val="left" w:pos="1250"/>
              </w:tabs>
            </w:pPr>
            <w:r>
              <w:t>0.00%</w:t>
            </w:r>
          </w:p>
        </w:tc>
      </w:tr>
      <w:tr w:rsidR="00756439" w14:paraId="1C178F35" w14:textId="77777777" w:rsidTr="00FC0611">
        <w:trPr>
          <w:cantSplit/>
        </w:trPr>
        <w:tc>
          <w:tcPr>
            <w:tcW w:w="0" w:type="auto"/>
            <w:tcBorders>
              <w:top w:val="single" w:sz="4" w:space="0" w:color="A6A6A6" w:themeColor="background1" w:themeShade="A6"/>
              <w:right w:val="single" w:sz="4" w:space="0" w:color="000000" w:themeColor="text1"/>
            </w:tcBorders>
          </w:tcPr>
          <w:p w14:paraId="0304B41D" w14:textId="77777777" w:rsidR="00756439" w:rsidRDefault="00756439" w:rsidP="00756439">
            <w:pPr>
              <w:pStyle w:val="NormalinTable"/>
            </w:pPr>
            <w:r>
              <w:rPr>
                <w:b/>
              </w:rPr>
              <w:t>3206 42 00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7E733B" w14:textId="77777777" w:rsidR="00756439" w:rsidRDefault="00756439" w:rsidP="00756439">
            <w:pPr>
              <w:pStyle w:val="NormalinTable"/>
              <w:tabs>
                <w:tab w:val="left" w:pos="1250"/>
              </w:tabs>
            </w:pPr>
            <w:r>
              <w:t>0.00%</w:t>
            </w:r>
          </w:p>
        </w:tc>
      </w:tr>
      <w:tr w:rsidR="00756439" w14:paraId="51F41F72" w14:textId="77777777" w:rsidTr="00FC0611">
        <w:trPr>
          <w:cantSplit/>
        </w:trPr>
        <w:tc>
          <w:tcPr>
            <w:tcW w:w="0" w:type="auto"/>
            <w:tcBorders>
              <w:top w:val="single" w:sz="4" w:space="0" w:color="A6A6A6" w:themeColor="background1" w:themeShade="A6"/>
              <w:right w:val="single" w:sz="4" w:space="0" w:color="000000" w:themeColor="text1"/>
            </w:tcBorders>
          </w:tcPr>
          <w:p w14:paraId="4EDD9688" w14:textId="77777777" w:rsidR="00756439" w:rsidRDefault="00756439" w:rsidP="00756439">
            <w:pPr>
              <w:pStyle w:val="NormalinTable"/>
            </w:pPr>
            <w:r>
              <w:rPr>
                <w:b/>
              </w:rPr>
              <w:t>3206 49 70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E4B4AD" w14:textId="77777777" w:rsidR="00756439" w:rsidRDefault="00756439" w:rsidP="00756439">
            <w:pPr>
              <w:pStyle w:val="NormalinTable"/>
              <w:tabs>
                <w:tab w:val="left" w:pos="1250"/>
              </w:tabs>
            </w:pPr>
            <w:r>
              <w:t>0.00%</w:t>
            </w:r>
          </w:p>
        </w:tc>
      </w:tr>
      <w:tr w:rsidR="00756439" w14:paraId="31A492A0" w14:textId="77777777" w:rsidTr="00FC0611">
        <w:trPr>
          <w:cantSplit/>
        </w:trPr>
        <w:tc>
          <w:tcPr>
            <w:tcW w:w="0" w:type="auto"/>
            <w:tcBorders>
              <w:top w:val="single" w:sz="4" w:space="0" w:color="A6A6A6" w:themeColor="background1" w:themeShade="A6"/>
              <w:right w:val="single" w:sz="4" w:space="0" w:color="000000" w:themeColor="text1"/>
            </w:tcBorders>
          </w:tcPr>
          <w:p w14:paraId="1D674703" w14:textId="77777777" w:rsidR="00756439" w:rsidRDefault="00756439" w:rsidP="00756439">
            <w:pPr>
              <w:pStyle w:val="NormalinTable"/>
            </w:pPr>
            <w:r>
              <w:rPr>
                <w:b/>
              </w:rPr>
              <w:t>3206 50 00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1BF577" w14:textId="77777777" w:rsidR="00756439" w:rsidRDefault="00756439" w:rsidP="00756439">
            <w:pPr>
              <w:pStyle w:val="NormalinTable"/>
              <w:tabs>
                <w:tab w:val="left" w:pos="1250"/>
              </w:tabs>
            </w:pPr>
            <w:r>
              <w:t>0.00%</w:t>
            </w:r>
          </w:p>
        </w:tc>
      </w:tr>
      <w:tr w:rsidR="00756439" w14:paraId="5EA19C43" w14:textId="77777777" w:rsidTr="00FC0611">
        <w:trPr>
          <w:cantSplit/>
        </w:trPr>
        <w:tc>
          <w:tcPr>
            <w:tcW w:w="0" w:type="auto"/>
            <w:tcBorders>
              <w:top w:val="single" w:sz="4" w:space="0" w:color="A6A6A6" w:themeColor="background1" w:themeShade="A6"/>
              <w:right w:val="single" w:sz="4" w:space="0" w:color="000000" w:themeColor="text1"/>
            </w:tcBorders>
          </w:tcPr>
          <w:p w14:paraId="1199C70A" w14:textId="77777777" w:rsidR="00756439" w:rsidRDefault="00756439" w:rsidP="00756439">
            <w:pPr>
              <w:pStyle w:val="NormalinTable"/>
            </w:pPr>
            <w:r>
              <w:rPr>
                <w:b/>
              </w:rPr>
              <w:t>3207 10 00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7585FA" w14:textId="77777777" w:rsidR="00756439" w:rsidRDefault="00756439" w:rsidP="00756439">
            <w:pPr>
              <w:pStyle w:val="NormalinTable"/>
              <w:tabs>
                <w:tab w:val="left" w:pos="1250"/>
              </w:tabs>
            </w:pPr>
            <w:r>
              <w:t>0.00%</w:t>
            </w:r>
          </w:p>
        </w:tc>
      </w:tr>
      <w:tr w:rsidR="00756439" w14:paraId="3275DD61" w14:textId="77777777" w:rsidTr="00FC0611">
        <w:trPr>
          <w:cantSplit/>
        </w:trPr>
        <w:tc>
          <w:tcPr>
            <w:tcW w:w="0" w:type="auto"/>
            <w:tcBorders>
              <w:top w:val="single" w:sz="4" w:space="0" w:color="A6A6A6" w:themeColor="background1" w:themeShade="A6"/>
              <w:right w:val="single" w:sz="4" w:space="0" w:color="000000" w:themeColor="text1"/>
            </w:tcBorders>
          </w:tcPr>
          <w:p w14:paraId="78F4AB60" w14:textId="77777777" w:rsidR="00756439" w:rsidRDefault="00756439" w:rsidP="00756439">
            <w:pPr>
              <w:pStyle w:val="NormalinTable"/>
            </w:pPr>
            <w:r>
              <w:rPr>
                <w:b/>
              </w:rPr>
              <w:t>3207 20 00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5F7770" w14:textId="77777777" w:rsidR="00756439" w:rsidRDefault="00756439" w:rsidP="00756439">
            <w:pPr>
              <w:pStyle w:val="NormalinTable"/>
              <w:tabs>
                <w:tab w:val="left" w:pos="1250"/>
              </w:tabs>
            </w:pPr>
            <w:r>
              <w:t>0.00%</w:t>
            </w:r>
          </w:p>
        </w:tc>
      </w:tr>
      <w:tr w:rsidR="00756439" w14:paraId="4B3866E8" w14:textId="77777777" w:rsidTr="00FC0611">
        <w:trPr>
          <w:cantSplit/>
        </w:trPr>
        <w:tc>
          <w:tcPr>
            <w:tcW w:w="0" w:type="auto"/>
            <w:tcBorders>
              <w:top w:val="single" w:sz="4" w:space="0" w:color="A6A6A6" w:themeColor="background1" w:themeShade="A6"/>
              <w:right w:val="single" w:sz="4" w:space="0" w:color="000000" w:themeColor="text1"/>
            </w:tcBorders>
          </w:tcPr>
          <w:p w14:paraId="6EBA95F9" w14:textId="77777777" w:rsidR="00756439" w:rsidRDefault="00756439" w:rsidP="00756439">
            <w:pPr>
              <w:pStyle w:val="NormalinTable"/>
            </w:pPr>
            <w:r>
              <w:rPr>
                <w:b/>
              </w:rPr>
              <w:t>3207 30 00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185318" w14:textId="77777777" w:rsidR="00756439" w:rsidRDefault="00756439" w:rsidP="00756439">
            <w:pPr>
              <w:pStyle w:val="NormalinTable"/>
              <w:tabs>
                <w:tab w:val="left" w:pos="1250"/>
              </w:tabs>
            </w:pPr>
            <w:r>
              <w:t>0.00%</w:t>
            </w:r>
          </w:p>
        </w:tc>
      </w:tr>
      <w:tr w:rsidR="00756439" w14:paraId="15992A53" w14:textId="77777777" w:rsidTr="00FC0611">
        <w:trPr>
          <w:cantSplit/>
        </w:trPr>
        <w:tc>
          <w:tcPr>
            <w:tcW w:w="0" w:type="auto"/>
            <w:tcBorders>
              <w:top w:val="single" w:sz="4" w:space="0" w:color="A6A6A6" w:themeColor="background1" w:themeShade="A6"/>
              <w:right w:val="single" w:sz="4" w:space="0" w:color="000000" w:themeColor="text1"/>
            </w:tcBorders>
          </w:tcPr>
          <w:p w14:paraId="4DD0AC0B" w14:textId="77777777" w:rsidR="00756439" w:rsidRDefault="00756439" w:rsidP="00756439">
            <w:pPr>
              <w:pStyle w:val="NormalinTable"/>
            </w:pPr>
            <w:r>
              <w:rPr>
                <w:b/>
              </w:rPr>
              <w:t>3207 40 85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651310" w14:textId="77777777" w:rsidR="00756439" w:rsidRDefault="00756439" w:rsidP="00756439">
            <w:pPr>
              <w:pStyle w:val="NormalinTable"/>
              <w:tabs>
                <w:tab w:val="left" w:pos="1250"/>
              </w:tabs>
            </w:pPr>
            <w:r>
              <w:t>0.00%</w:t>
            </w:r>
          </w:p>
        </w:tc>
      </w:tr>
      <w:tr w:rsidR="00756439" w14:paraId="399DCECC" w14:textId="77777777" w:rsidTr="00FC0611">
        <w:trPr>
          <w:cantSplit/>
        </w:trPr>
        <w:tc>
          <w:tcPr>
            <w:tcW w:w="0" w:type="auto"/>
            <w:tcBorders>
              <w:top w:val="single" w:sz="4" w:space="0" w:color="A6A6A6" w:themeColor="background1" w:themeShade="A6"/>
              <w:right w:val="single" w:sz="4" w:space="0" w:color="000000" w:themeColor="text1"/>
            </w:tcBorders>
          </w:tcPr>
          <w:p w14:paraId="2FF98001" w14:textId="77777777" w:rsidR="00756439" w:rsidRDefault="00756439" w:rsidP="00756439">
            <w:pPr>
              <w:pStyle w:val="NormalinTable"/>
            </w:pPr>
            <w:r>
              <w:rPr>
                <w:b/>
              </w:rPr>
              <w:t>3208 10 00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B075A4" w14:textId="77777777" w:rsidR="00756439" w:rsidRDefault="00756439" w:rsidP="00756439">
            <w:pPr>
              <w:pStyle w:val="NormalinTable"/>
              <w:tabs>
                <w:tab w:val="left" w:pos="1250"/>
              </w:tabs>
            </w:pPr>
            <w:r>
              <w:t>0.00%</w:t>
            </w:r>
          </w:p>
        </w:tc>
      </w:tr>
      <w:tr w:rsidR="00756439" w14:paraId="6EEB4632" w14:textId="77777777" w:rsidTr="00FC0611">
        <w:trPr>
          <w:cantSplit/>
        </w:trPr>
        <w:tc>
          <w:tcPr>
            <w:tcW w:w="0" w:type="auto"/>
            <w:tcBorders>
              <w:top w:val="single" w:sz="4" w:space="0" w:color="A6A6A6" w:themeColor="background1" w:themeShade="A6"/>
              <w:right w:val="single" w:sz="4" w:space="0" w:color="000000" w:themeColor="text1"/>
            </w:tcBorders>
          </w:tcPr>
          <w:p w14:paraId="7613471E" w14:textId="77777777" w:rsidR="00756439" w:rsidRDefault="00756439" w:rsidP="00756439">
            <w:pPr>
              <w:pStyle w:val="NormalinTable"/>
            </w:pPr>
            <w:r>
              <w:rPr>
                <w:b/>
              </w:rPr>
              <w:t>3208 20 00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9C3006" w14:textId="77777777" w:rsidR="00756439" w:rsidRDefault="00756439" w:rsidP="00756439">
            <w:pPr>
              <w:pStyle w:val="NormalinTable"/>
              <w:tabs>
                <w:tab w:val="left" w:pos="1250"/>
              </w:tabs>
            </w:pPr>
            <w:r>
              <w:t>0.00%</w:t>
            </w:r>
          </w:p>
        </w:tc>
      </w:tr>
      <w:tr w:rsidR="00756439" w14:paraId="5EAA8F75" w14:textId="77777777" w:rsidTr="00FC0611">
        <w:trPr>
          <w:cantSplit/>
        </w:trPr>
        <w:tc>
          <w:tcPr>
            <w:tcW w:w="0" w:type="auto"/>
            <w:tcBorders>
              <w:top w:val="single" w:sz="4" w:space="0" w:color="A6A6A6" w:themeColor="background1" w:themeShade="A6"/>
              <w:right w:val="single" w:sz="4" w:space="0" w:color="000000" w:themeColor="text1"/>
            </w:tcBorders>
          </w:tcPr>
          <w:p w14:paraId="52F0DB35" w14:textId="77777777" w:rsidR="00756439" w:rsidRDefault="00756439" w:rsidP="00756439">
            <w:pPr>
              <w:pStyle w:val="NormalinTable"/>
            </w:pPr>
            <w:r>
              <w:rPr>
                <w:b/>
              </w:rPr>
              <w:t>3208 90 19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166195" w14:textId="77777777" w:rsidR="00756439" w:rsidRDefault="00756439" w:rsidP="00756439">
            <w:pPr>
              <w:pStyle w:val="NormalinTable"/>
              <w:tabs>
                <w:tab w:val="left" w:pos="1250"/>
              </w:tabs>
            </w:pPr>
            <w:r>
              <w:t>0.00%</w:t>
            </w:r>
          </w:p>
        </w:tc>
      </w:tr>
      <w:tr w:rsidR="00756439" w14:paraId="403478F9" w14:textId="77777777" w:rsidTr="00FC0611">
        <w:trPr>
          <w:cantSplit/>
        </w:trPr>
        <w:tc>
          <w:tcPr>
            <w:tcW w:w="0" w:type="auto"/>
            <w:tcBorders>
              <w:top w:val="single" w:sz="4" w:space="0" w:color="A6A6A6" w:themeColor="background1" w:themeShade="A6"/>
              <w:right w:val="single" w:sz="4" w:space="0" w:color="000000" w:themeColor="text1"/>
            </w:tcBorders>
          </w:tcPr>
          <w:p w14:paraId="504E5EEF" w14:textId="77777777" w:rsidR="00756439" w:rsidRDefault="00756439" w:rsidP="00756439">
            <w:pPr>
              <w:pStyle w:val="NormalinTable"/>
            </w:pPr>
            <w:r>
              <w:rPr>
                <w:b/>
              </w:rPr>
              <w:t>3208 90 91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9CD216" w14:textId="77777777" w:rsidR="00756439" w:rsidRDefault="00756439" w:rsidP="00756439">
            <w:pPr>
              <w:pStyle w:val="NormalinTable"/>
              <w:tabs>
                <w:tab w:val="left" w:pos="1250"/>
              </w:tabs>
            </w:pPr>
            <w:r>
              <w:t>0.00%</w:t>
            </w:r>
          </w:p>
        </w:tc>
      </w:tr>
      <w:tr w:rsidR="00756439" w14:paraId="497F0B7F" w14:textId="77777777" w:rsidTr="00FC0611">
        <w:trPr>
          <w:cantSplit/>
        </w:trPr>
        <w:tc>
          <w:tcPr>
            <w:tcW w:w="0" w:type="auto"/>
            <w:tcBorders>
              <w:top w:val="single" w:sz="4" w:space="0" w:color="A6A6A6" w:themeColor="background1" w:themeShade="A6"/>
              <w:right w:val="single" w:sz="4" w:space="0" w:color="000000" w:themeColor="text1"/>
            </w:tcBorders>
          </w:tcPr>
          <w:p w14:paraId="3811C046" w14:textId="77777777" w:rsidR="00756439" w:rsidRDefault="00756439" w:rsidP="00756439">
            <w:pPr>
              <w:pStyle w:val="NormalinTable"/>
            </w:pPr>
            <w:r>
              <w:rPr>
                <w:b/>
              </w:rPr>
              <w:t>3208 90 99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0A12C7" w14:textId="77777777" w:rsidR="00756439" w:rsidRDefault="00756439" w:rsidP="00756439">
            <w:pPr>
              <w:pStyle w:val="NormalinTable"/>
              <w:tabs>
                <w:tab w:val="left" w:pos="1250"/>
              </w:tabs>
            </w:pPr>
            <w:r>
              <w:t>0.00%</w:t>
            </w:r>
          </w:p>
        </w:tc>
      </w:tr>
      <w:tr w:rsidR="00756439" w14:paraId="095B96E5" w14:textId="77777777" w:rsidTr="00FC0611">
        <w:trPr>
          <w:cantSplit/>
        </w:trPr>
        <w:tc>
          <w:tcPr>
            <w:tcW w:w="0" w:type="auto"/>
            <w:tcBorders>
              <w:top w:val="single" w:sz="4" w:space="0" w:color="A6A6A6" w:themeColor="background1" w:themeShade="A6"/>
              <w:right w:val="single" w:sz="4" w:space="0" w:color="000000" w:themeColor="text1"/>
            </w:tcBorders>
          </w:tcPr>
          <w:p w14:paraId="29E8F19D" w14:textId="77777777" w:rsidR="00756439" w:rsidRDefault="00756439" w:rsidP="00756439">
            <w:pPr>
              <w:pStyle w:val="NormalinTable"/>
            </w:pPr>
            <w:r>
              <w:rPr>
                <w:b/>
              </w:rPr>
              <w:t>3209 00 00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89CBC8" w14:textId="77777777" w:rsidR="00756439" w:rsidRDefault="00756439" w:rsidP="00756439">
            <w:pPr>
              <w:pStyle w:val="NormalinTable"/>
              <w:tabs>
                <w:tab w:val="left" w:pos="1250"/>
              </w:tabs>
            </w:pPr>
            <w:r>
              <w:t>0.00%</w:t>
            </w:r>
          </w:p>
        </w:tc>
      </w:tr>
      <w:tr w:rsidR="00756439" w14:paraId="5BC5D9AE" w14:textId="77777777" w:rsidTr="00FC0611">
        <w:trPr>
          <w:cantSplit/>
        </w:trPr>
        <w:tc>
          <w:tcPr>
            <w:tcW w:w="0" w:type="auto"/>
            <w:tcBorders>
              <w:top w:val="single" w:sz="4" w:space="0" w:color="A6A6A6" w:themeColor="background1" w:themeShade="A6"/>
              <w:right w:val="single" w:sz="4" w:space="0" w:color="000000" w:themeColor="text1"/>
            </w:tcBorders>
          </w:tcPr>
          <w:p w14:paraId="19B87D80" w14:textId="77777777" w:rsidR="00756439" w:rsidRDefault="00756439" w:rsidP="00756439">
            <w:pPr>
              <w:pStyle w:val="NormalinTable"/>
            </w:pPr>
            <w:r>
              <w:rPr>
                <w:b/>
              </w:rPr>
              <w:t>3210 00 00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B354B7" w14:textId="77777777" w:rsidR="00756439" w:rsidRDefault="00756439" w:rsidP="00756439">
            <w:pPr>
              <w:pStyle w:val="NormalinTable"/>
              <w:tabs>
                <w:tab w:val="left" w:pos="1250"/>
              </w:tabs>
            </w:pPr>
            <w:r>
              <w:t>0.00%</w:t>
            </w:r>
          </w:p>
        </w:tc>
      </w:tr>
      <w:tr w:rsidR="00756439" w14:paraId="64CC78C4" w14:textId="77777777" w:rsidTr="00FC0611">
        <w:trPr>
          <w:cantSplit/>
        </w:trPr>
        <w:tc>
          <w:tcPr>
            <w:tcW w:w="0" w:type="auto"/>
            <w:tcBorders>
              <w:top w:val="single" w:sz="4" w:space="0" w:color="A6A6A6" w:themeColor="background1" w:themeShade="A6"/>
              <w:right w:val="single" w:sz="4" w:space="0" w:color="000000" w:themeColor="text1"/>
            </w:tcBorders>
          </w:tcPr>
          <w:p w14:paraId="503CC2F3" w14:textId="77777777" w:rsidR="00756439" w:rsidRDefault="00756439" w:rsidP="00756439">
            <w:pPr>
              <w:pStyle w:val="NormalinTable"/>
            </w:pPr>
            <w:r>
              <w:rPr>
                <w:b/>
              </w:rPr>
              <w:t>3211 00 00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0FBCD8" w14:textId="77777777" w:rsidR="00756439" w:rsidRDefault="00756439" w:rsidP="00756439">
            <w:pPr>
              <w:pStyle w:val="NormalinTable"/>
              <w:tabs>
                <w:tab w:val="left" w:pos="1250"/>
              </w:tabs>
            </w:pPr>
            <w:r>
              <w:t>0.00%</w:t>
            </w:r>
          </w:p>
        </w:tc>
      </w:tr>
      <w:tr w:rsidR="00756439" w14:paraId="5ABE49EA" w14:textId="77777777" w:rsidTr="00FC0611">
        <w:trPr>
          <w:cantSplit/>
        </w:trPr>
        <w:tc>
          <w:tcPr>
            <w:tcW w:w="0" w:type="auto"/>
            <w:tcBorders>
              <w:top w:val="single" w:sz="4" w:space="0" w:color="A6A6A6" w:themeColor="background1" w:themeShade="A6"/>
              <w:right w:val="single" w:sz="4" w:space="0" w:color="000000" w:themeColor="text1"/>
            </w:tcBorders>
          </w:tcPr>
          <w:p w14:paraId="1341F04A" w14:textId="77777777" w:rsidR="00756439" w:rsidRDefault="00756439" w:rsidP="00756439">
            <w:pPr>
              <w:pStyle w:val="NormalinTable"/>
            </w:pPr>
            <w:r>
              <w:rPr>
                <w:b/>
              </w:rPr>
              <w:t>3212 00 00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AC0EBD" w14:textId="77777777" w:rsidR="00756439" w:rsidRDefault="00756439" w:rsidP="00756439">
            <w:pPr>
              <w:pStyle w:val="NormalinTable"/>
              <w:tabs>
                <w:tab w:val="left" w:pos="1250"/>
              </w:tabs>
            </w:pPr>
            <w:r>
              <w:t>0.00%</w:t>
            </w:r>
          </w:p>
        </w:tc>
      </w:tr>
      <w:tr w:rsidR="00756439" w14:paraId="55DB8C2C" w14:textId="77777777" w:rsidTr="00FC0611">
        <w:trPr>
          <w:cantSplit/>
        </w:trPr>
        <w:tc>
          <w:tcPr>
            <w:tcW w:w="0" w:type="auto"/>
            <w:tcBorders>
              <w:top w:val="single" w:sz="4" w:space="0" w:color="A6A6A6" w:themeColor="background1" w:themeShade="A6"/>
              <w:right w:val="single" w:sz="4" w:space="0" w:color="000000" w:themeColor="text1"/>
            </w:tcBorders>
          </w:tcPr>
          <w:p w14:paraId="51268D5E" w14:textId="77777777" w:rsidR="00756439" w:rsidRDefault="00756439" w:rsidP="00756439">
            <w:pPr>
              <w:pStyle w:val="NormalinTable"/>
            </w:pPr>
            <w:r>
              <w:rPr>
                <w:b/>
              </w:rPr>
              <w:t>3213 00 00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0A368D" w14:textId="77777777" w:rsidR="00756439" w:rsidRDefault="00756439" w:rsidP="00756439">
            <w:pPr>
              <w:pStyle w:val="NormalinTable"/>
              <w:tabs>
                <w:tab w:val="left" w:pos="1250"/>
              </w:tabs>
            </w:pPr>
            <w:r>
              <w:t>0.00%</w:t>
            </w:r>
          </w:p>
        </w:tc>
      </w:tr>
      <w:tr w:rsidR="00756439" w14:paraId="43F5D609" w14:textId="77777777" w:rsidTr="00FC0611">
        <w:trPr>
          <w:cantSplit/>
        </w:trPr>
        <w:tc>
          <w:tcPr>
            <w:tcW w:w="0" w:type="auto"/>
            <w:tcBorders>
              <w:top w:val="single" w:sz="4" w:space="0" w:color="A6A6A6" w:themeColor="background1" w:themeShade="A6"/>
              <w:right w:val="single" w:sz="4" w:space="0" w:color="000000" w:themeColor="text1"/>
            </w:tcBorders>
          </w:tcPr>
          <w:p w14:paraId="629D62BA" w14:textId="77777777" w:rsidR="00756439" w:rsidRDefault="00756439" w:rsidP="00756439">
            <w:pPr>
              <w:pStyle w:val="NormalinTable"/>
            </w:pPr>
            <w:r>
              <w:rPr>
                <w:b/>
              </w:rPr>
              <w:t>3214 00 00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E1653E" w14:textId="77777777" w:rsidR="00756439" w:rsidRDefault="00756439" w:rsidP="00756439">
            <w:pPr>
              <w:pStyle w:val="NormalinTable"/>
              <w:tabs>
                <w:tab w:val="left" w:pos="1250"/>
              </w:tabs>
            </w:pPr>
            <w:r>
              <w:t>0.00%</w:t>
            </w:r>
          </w:p>
        </w:tc>
      </w:tr>
      <w:tr w:rsidR="00756439" w14:paraId="0E00E03F" w14:textId="77777777" w:rsidTr="00FC0611">
        <w:trPr>
          <w:cantSplit/>
        </w:trPr>
        <w:tc>
          <w:tcPr>
            <w:tcW w:w="0" w:type="auto"/>
            <w:tcBorders>
              <w:top w:val="single" w:sz="4" w:space="0" w:color="A6A6A6" w:themeColor="background1" w:themeShade="A6"/>
              <w:right w:val="single" w:sz="4" w:space="0" w:color="000000" w:themeColor="text1"/>
            </w:tcBorders>
          </w:tcPr>
          <w:p w14:paraId="4921014B" w14:textId="77777777" w:rsidR="00756439" w:rsidRDefault="00756439" w:rsidP="00756439">
            <w:pPr>
              <w:pStyle w:val="NormalinTable"/>
            </w:pPr>
            <w:r>
              <w:rPr>
                <w:b/>
              </w:rPr>
              <w:t>3215 00 00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3B74EA" w14:textId="77777777" w:rsidR="00756439" w:rsidRDefault="00756439" w:rsidP="00756439">
            <w:pPr>
              <w:pStyle w:val="NormalinTable"/>
              <w:tabs>
                <w:tab w:val="left" w:pos="1250"/>
              </w:tabs>
            </w:pPr>
            <w:r>
              <w:t>0.00%</w:t>
            </w:r>
          </w:p>
        </w:tc>
      </w:tr>
      <w:tr w:rsidR="00756439" w14:paraId="553C2FB7" w14:textId="77777777" w:rsidTr="00FC0611">
        <w:trPr>
          <w:cantSplit/>
        </w:trPr>
        <w:tc>
          <w:tcPr>
            <w:tcW w:w="0" w:type="auto"/>
            <w:tcBorders>
              <w:top w:val="single" w:sz="4" w:space="0" w:color="A6A6A6" w:themeColor="background1" w:themeShade="A6"/>
              <w:right w:val="single" w:sz="4" w:space="0" w:color="000000" w:themeColor="text1"/>
            </w:tcBorders>
          </w:tcPr>
          <w:p w14:paraId="52A77CF2" w14:textId="77777777" w:rsidR="00756439" w:rsidRDefault="00756439" w:rsidP="00756439">
            <w:pPr>
              <w:pStyle w:val="NormalinTable"/>
            </w:pPr>
            <w:r>
              <w:rPr>
                <w:b/>
              </w:rPr>
              <w:t>3301 12 00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712242" w14:textId="77777777" w:rsidR="00756439" w:rsidRDefault="00756439" w:rsidP="00756439">
            <w:pPr>
              <w:pStyle w:val="NormalinTable"/>
              <w:tabs>
                <w:tab w:val="left" w:pos="1250"/>
              </w:tabs>
            </w:pPr>
            <w:r>
              <w:t>0.00%</w:t>
            </w:r>
          </w:p>
        </w:tc>
      </w:tr>
      <w:tr w:rsidR="00756439" w14:paraId="58DCBF25" w14:textId="77777777" w:rsidTr="00FC0611">
        <w:trPr>
          <w:cantSplit/>
        </w:trPr>
        <w:tc>
          <w:tcPr>
            <w:tcW w:w="0" w:type="auto"/>
            <w:tcBorders>
              <w:top w:val="single" w:sz="4" w:space="0" w:color="A6A6A6" w:themeColor="background1" w:themeShade="A6"/>
              <w:right w:val="single" w:sz="4" w:space="0" w:color="000000" w:themeColor="text1"/>
            </w:tcBorders>
          </w:tcPr>
          <w:p w14:paraId="00FF757F" w14:textId="77777777" w:rsidR="00756439" w:rsidRDefault="00756439" w:rsidP="00756439">
            <w:pPr>
              <w:pStyle w:val="NormalinTable"/>
            </w:pPr>
            <w:r>
              <w:rPr>
                <w:b/>
              </w:rPr>
              <w:t>3301 13 00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4B3FD5" w14:textId="77777777" w:rsidR="00756439" w:rsidRDefault="00756439" w:rsidP="00756439">
            <w:pPr>
              <w:pStyle w:val="NormalinTable"/>
              <w:tabs>
                <w:tab w:val="left" w:pos="1250"/>
              </w:tabs>
            </w:pPr>
            <w:r>
              <w:t>0.00%</w:t>
            </w:r>
          </w:p>
        </w:tc>
      </w:tr>
      <w:tr w:rsidR="00756439" w14:paraId="155D6C04" w14:textId="77777777" w:rsidTr="00FC0611">
        <w:trPr>
          <w:cantSplit/>
        </w:trPr>
        <w:tc>
          <w:tcPr>
            <w:tcW w:w="0" w:type="auto"/>
            <w:tcBorders>
              <w:top w:val="single" w:sz="4" w:space="0" w:color="A6A6A6" w:themeColor="background1" w:themeShade="A6"/>
              <w:right w:val="single" w:sz="4" w:space="0" w:color="000000" w:themeColor="text1"/>
            </w:tcBorders>
          </w:tcPr>
          <w:p w14:paraId="279DE1E8" w14:textId="77777777" w:rsidR="00756439" w:rsidRDefault="00756439" w:rsidP="00756439">
            <w:pPr>
              <w:pStyle w:val="NormalinTable"/>
            </w:pPr>
            <w:r>
              <w:rPr>
                <w:b/>
              </w:rPr>
              <w:t>3301 19 00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F05799" w14:textId="77777777" w:rsidR="00756439" w:rsidRDefault="00756439" w:rsidP="00756439">
            <w:pPr>
              <w:pStyle w:val="NormalinTable"/>
              <w:tabs>
                <w:tab w:val="left" w:pos="1250"/>
              </w:tabs>
            </w:pPr>
            <w:r>
              <w:t>0.00%</w:t>
            </w:r>
          </w:p>
        </w:tc>
      </w:tr>
      <w:tr w:rsidR="00756439" w14:paraId="79570B8D" w14:textId="77777777" w:rsidTr="00FC0611">
        <w:trPr>
          <w:cantSplit/>
        </w:trPr>
        <w:tc>
          <w:tcPr>
            <w:tcW w:w="0" w:type="auto"/>
            <w:tcBorders>
              <w:top w:val="single" w:sz="4" w:space="0" w:color="A6A6A6" w:themeColor="background1" w:themeShade="A6"/>
              <w:right w:val="single" w:sz="4" w:space="0" w:color="000000" w:themeColor="text1"/>
            </w:tcBorders>
          </w:tcPr>
          <w:p w14:paraId="3C058A6E" w14:textId="77777777" w:rsidR="00756439" w:rsidRDefault="00756439" w:rsidP="00756439">
            <w:pPr>
              <w:pStyle w:val="NormalinTable"/>
            </w:pPr>
            <w:r>
              <w:rPr>
                <w:b/>
              </w:rPr>
              <w:t>3301 24 90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9C618C" w14:textId="77777777" w:rsidR="00756439" w:rsidRDefault="00756439" w:rsidP="00756439">
            <w:pPr>
              <w:pStyle w:val="NormalinTable"/>
              <w:tabs>
                <w:tab w:val="left" w:pos="1250"/>
              </w:tabs>
            </w:pPr>
            <w:r>
              <w:t>0.00%</w:t>
            </w:r>
          </w:p>
        </w:tc>
      </w:tr>
      <w:tr w:rsidR="00756439" w14:paraId="26CBBB79" w14:textId="77777777" w:rsidTr="00FC0611">
        <w:trPr>
          <w:cantSplit/>
        </w:trPr>
        <w:tc>
          <w:tcPr>
            <w:tcW w:w="0" w:type="auto"/>
            <w:tcBorders>
              <w:top w:val="single" w:sz="4" w:space="0" w:color="A6A6A6" w:themeColor="background1" w:themeShade="A6"/>
              <w:right w:val="single" w:sz="4" w:space="0" w:color="000000" w:themeColor="text1"/>
            </w:tcBorders>
          </w:tcPr>
          <w:p w14:paraId="1B631C4E" w14:textId="77777777" w:rsidR="00756439" w:rsidRDefault="00756439" w:rsidP="00756439">
            <w:pPr>
              <w:pStyle w:val="NormalinTable"/>
            </w:pPr>
            <w:r>
              <w:rPr>
                <w:b/>
              </w:rPr>
              <w:t>3301 25 90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41AE62" w14:textId="77777777" w:rsidR="00756439" w:rsidRDefault="00756439" w:rsidP="00756439">
            <w:pPr>
              <w:pStyle w:val="NormalinTable"/>
              <w:tabs>
                <w:tab w:val="left" w:pos="1250"/>
              </w:tabs>
            </w:pPr>
            <w:r>
              <w:t>0.00%</w:t>
            </w:r>
          </w:p>
        </w:tc>
      </w:tr>
      <w:tr w:rsidR="00756439" w14:paraId="2D0EA610" w14:textId="77777777" w:rsidTr="00FC0611">
        <w:trPr>
          <w:cantSplit/>
        </w:trPr>
        <w:tc>
          <w:tcPr>
            <w:tcW w:w="0" w:type="auto"/>
            <w:tcBorders>
              <w:top w:val="single" w:sz="4" w:space="0" w:color="A6A6A6" w:themeColor="background1" w:themeShade="A6"/>
              <w:right w:val="single" w:sz="4" w:space="0" w:color="000000" w:themeColor="text1"/>
            </w:tcBorders>
          </w:tcPr>
          <w:p w14:paraId="70E3CA93" w14:textId="77777777" w:rsidR="00756439" w:rsidRDefault="00756439" w:rsidP="00756439">
            <w:pPr>
              <w:pStyle w:val="NormalinTable"/>
            </w:pPr>
            <w:r>
              <w:rPr>
                <w:b/>
              </w:rPr>
              <w:t>3301 29 31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DF5D64" w14:textId="77777777" w:rsidR="00756439" w:rsidRDefault="00756439" w:rsidP="00756439">
            <w:pPr>
              <w:pStyle w:val="NormalinTable"/>
              <w:tabs>
                <w:tab w:val="left" w:pos="1250"/>
              </w:tabs>
            </w:pPr>
            <w:r>
              <w:t>0.00%</w:t>
            </w:r>
          </w:p>
        </w:tc>
      </w:tr>
      <w:tr w:rsidR="00756439" w14:paraId="75F42BFB" w14:textId="77777777" w:rsidTr="00FC0611">
        <w:trPr>
          <w:cantSplit/>
        </w:trPr>
        <w:tc>
          <w:tcPr>
            <w:tcW w:w="0" w:type="auto"/>
            <w:tcBorders>
              <w:top w:val="single" w:sz="4" w:space="0" w:color="A6A6A6" w:themeColor="background1" w:themeShade="A6"/>
              <w:right w:val="single" w:sz="4" w:space="0" w:color="000000" w:themeColor="text1"/>
            </w:tcBorders>
          </w:tcPr>
          <w:p w14:paraId="26057A79" w14:textId="77777777" w:rsidR="00756439" w:rsidRDefault="00756439" w:rsidP="00756439">
            <w:pPr>
              <w:pStyle w:val="NormalinTable"/>
            </w:pPr>
            <w:r>
              <w:rPr>
                <w:b/>
              </w:rPr>
              <w:t>3301 29 71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383273" w14:textId="77777777" w:rsidR="00756439" w:rsidRDefault="00756439" w:rsidP="00756439">
            <w:pPr>
              <w:pStyle w:val="NormalinTable"/>
              <w:tabs>
                <w:tab w:val="left" w:pos="1250"/>
              </w:tabs>
            </w:pPr>
            <w:r>
              <w:t>0.00%</w:t>
            </w:r>
          </w:p>
        </w:tc>
      </w:tr>
      <w:tr w:rsidR="00756439" w14:paraId="6CC5D48F" w14:textId="77777777" w:rsidTr="00FC0611">
        <w:trPr>
          <w:cantSplit/>
        </w:trPr>
        <w:tc>
          <w:tcPr>
            <w:tcW w:w="0" w:type="auto"/>
            <w:tcBorders>
              <w:top w:val="single" w:sz="4" w:space="0" w:color="A6A6A6" w:themeColor="background1" w:themeShade="A6"/>
              <w:right w:val="single" w:sz="4" w:space="0" w:color="000000" w:themeColor="text1"/>
            </w:tcBorders>
          </w:tcPr>
          <w:p w14:paraId="334843F4" w14:textId="77777777" w:rsidR="00756439" w:rsidRDefault="00756439" w:rsidP="00756439">
            <w:pPr>
              <w:pStyle w:val="NormalinTable"/>
            </w:pPr>
            <w:r>
              <w:rPr>
                <w:b/>
              </w:rPr>
              <w:t>3301 29 79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63C692" w14:textId="77777777" w:rsidR="00756439" w:rsidRDefault="00756439" w:rsidP="00756439">
            <w:pPr>
              <w:pStyle w:val="NormalinTable"/>
              <w:tabs>
                <w:tab w:val="left" w:pos="1250"/>
              </w:tabs>
            </w:pPr>
            <w:r>
              <w:t>0.00%</w:t>
            </w:r>
          </w:p>
        </w:tc>
      </w:tr>
      <w:tr w:rsidR="00756439" w14:paraId="7EC6A9EE" w14:textId="77777777" w:rsidTr="00FC0611">
        <w:trPr>
          <w:cantSplit/>
        </w:trPr>
        <w:tc>
          <w:tcPr>
            <w:tcW w:w="0" w:type="auto"/>
            <w:tcBorders>
              <w:top w:val="single" w:sz="4" w:space="0" w:color="A6A6A6" w:themeColor="background1" w:themeShade="A6"/>
              <w:right w:val="single" w:sz="4" w:space="0" w:color="000000" w:themeColor="text1"/>
            </w:tcBorders>
          </w:tcPr>
          <w:p w14:paraId="7C786629" w14:textId="77777777" w:rsidR="00756439" w:rsidRDefault="00756439" w:rsidP="00756439">
            <w:pPr>
              <w:pStyle w:val="NormalinTable"/>
            </w:pPr>
            <w:r>
              <w:rPr>
                <w:b/>
              </w:rPr>
              <w:t>3301 29 91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F4289C" w14:textId="77777777" w:rsidR="00756439" w:rsidRDefault="00756439" w:rsidP="00756439">
            <w:pPr>
              <w:pStyle w:val="NormalinTable"/>
              <w:tabs>
                <w:tab w:val="left" w:pos="1250"/>
              </w:tabs>
            </w:pPr>
            <w:r>
              <w:t>0.00%</w:t>
            </w:r>
          </w:p>
        </w:tc>
      </w:tr>
      <w:tr w:rsidR="00756439" w14:paraId="543D5D64" w14:textId="77777777" w:rsidTr="00FC0611">
        <w:trPr>
          <w:cantSplit/>
        </w:trPr>
        <w:tc>
          <w:tcPr>
            <w:tcW w:w="0" w:type="auto"/>
            <w:tcBorders>
              <w:top w:val="single" w:sz="4" w:space="0" w:color="A6A6A6" w:themeColor="background1" w:themeShade="A6"/>
              <w:right w:val="single" w:sz="4" w:space="0" w:color="000000" w:themeColor="text1"/>
            </w:tcBorders>
          </w:tcPr>
          <w:p w14:paraId="267217AF" w14:textId="77777777" w:rsidR="00756439" w:rsidRDefault="00756439" w:rsidP="00756439">
            <w:pPr>
              <w:pStyle w:val="NormalinTable"/>
            </w:pPr>
            <w:r>
              <w:rPr>
                <w:b/>
              </w:rPr>
              <w:t>3301 30 00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0350BF" w14:textId="77777777" w:rsidR="00756439" w:rsidRDefault="00756439" w:rsidP="00756439">
            <w:pPr>
              <w:pStyle w:val="NormalinTable"/>
              <w:tabs>
                <w:tab w:val="left" w:pos="1250"/>
              </w:tabs>
            </w:pPr>
            <w:r>
              <w:t>0.00%</w:t>
            </w:r>
          </w:p>
        </w:tc>
      </w:tr>
      <w:tr w:rsidR="00756439" w14:paraId="5B736B69" w14:textId="77777777" w:rsidTr="00FC0611">
        <w:trPr>
          <w:cantSplit/>
        </w:trPr>
        <w:tc>
          <w:tcPr>
            <w:tcW w:w="0" w:type="auto"/>
            <w:tcBorders>
              <w:top w:val="single" w:sz="4" w:space="0" w:color="A6A6A6" w:themeColor="background1" w:themeShade="A6"/>
              <w:right w:val="single" w:sz="4" w:space="0" w:color="000000" w:themeColor="text1"/>
            </w:tcBorders>
          </w:tcPr>
          <w:p w14:paraId="5134B366" w14:textId="77777777" w:rsidR="00756439" w:rsidRDefault="00756439" w:rsidP="00756439">
            <w:pPr>
              <w:pStyle w:val="NormalinTable"/>
            </w:pPr>
            <w:r>
              <w:rPr>
                <w:b/>
              </w:rPr>
              <w:t>3301 90 10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D33A60" w14:textId="77777777" w:rsidR="00756439" w:rsidRDefault="00756439" w:rsidP="00756439">
            <w:pPr>
              <w:pStyle w:val="NormalinTable"/>
              <w:tabs>
                <w:tab w:val="left" w:pos="1250"/>
              </w:tabs>
            </w:pPr>
            <w:r>
              <w:t>0.00%</w:t>
            </w:r>
          </w:p>
        </w:tc>
      </w:tr>
      <w:tr w:rsidR="00756439" w14:paraId="757A8EC3" w14:textId="77777777" w:rsidTr="00FC0611">
        <w:trPr>
          <w:cantSplit/>
        </w:trPr>
        <w:tc>
          <w:tcPr>
            <w:tcW w:w="0" w:type="auto"/>
            <w:tcBorders>
              <w:top w:val="single" w:sz="4" w:space="0" w:color="A6A6A6" w:themeColor="background1" w:themeShade="A6"/>
              <w:right w:val="single" w:sz="4" w:space="0" w:color="000000" w:themeColor="text1"/>
            </w:tcBorders>
          </w:tcPr>
          <w:p w14:paraId="75EC82C4" w14:textId="77777777" w:rsidR="00756439" w:rsidRDefault="00756439" w:rsidP="00756439">
            <w:pPr>
              <w:pStyle w:val="NormalinTable"/>
            </w:pPr>
            <w:r>
              <w:rPr>
                <w:b/>
              </w:rPr>
              <w:t>3301 90 21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61A16D" w14:textId="77777777" w:rsidR="00756439" w:rsidRDefault="00756439" w:rsidP="00756439">
            <w:pPr>
              <w:pStyle w:val="NormalinTable"/>
              <w:tabs>
                <w:tab w:val="left" w:pos="1250"/>
              </w:tabs>
            </w:pPr>
            <w:r>
              <w:t>0.00%</w:t>
            </w:r>
          </w:p>
        </w:tc>
      </w:tr>
      <w:tr w:rsidR="00756439" w14:paraId="3E93C94F" w14:textId="77777777" w:rsidTr="00FC0611">
        <w:trPr>
          <w:cantSplit/>
        </w:trPr>
        <w:tc>
          <w:tcPr>
            <w:tcW w:w="0" w:type="auto"/>
            <w:tcBorders>
              <w:top w:val="single" w:sz="4" w:space="0" w:color="A6A6A6" w:themeColor="background1" w:themeShade="A6"/>
              <w:right w:val="single" w:sz="4" w:space="0" w:color="000000" w:themeColor="text1"/>
            </w:tcBorders>
          </w:tcPr>
          <w:p w14:paraId="79C3C992" w14:textId="77777777" w:rsidR="00756439" w:rsidRDefault="00756439" w:rsidP="00756439">
            <w:pPr>
              <w:pStyle w:val="NormalinTable"/>
            </w:pPr>
            <w:r>
              <w:rPr>
                <w:b/>
              </w:rPr>
              <w:t>3301 90 90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18D442" w14:textId="77777777" w:rsidR="00756439" w:rsidRDefault="00756439" w:rsidP="00756439">
            <w:pPr>
              <w:pStyle w:val="NormalinTable"/>
              <w:tabs>
                <w:tab w:val="left" w:pos="1250"/>
              </w:tabs>
            </w:pPr>
            <w:r>
              <w:t>0.00%</w:t>
            </w:r>
          </w:p>
        </w:tc>
      </w:tr>
      <w:tr w:rsidR="00756439" w14:paraId="538DA0F5" w14:textId="77777777" w:rsidTr="00FC0611">
        <w:trPr>
          <w:cantSplit/>
        </w:trPr>
        <w:tc>
          <w:tcPr>
            <w:tcW w:w="0" w:type="auto"/>
            <w:tcBorders>
              <w:top w:val="single" w:sz="4" w:space="0" w:color="A6A6A6" w:themeColor="background1" w:themeShade="A6"/>
              <w:right w:val="single" w:sz="4" w:space="0" w:color="000000" w:themeColor="text1"/>
            </w:tcBorders>
          </w:tcPr>
          <w:p w14:paraId="469EB3AA" w14:textId="77777777" w:rsidR="00756439" w:rsidRDefault="00756439" w:rsidP="00756439">
            <w:pPr>
              <w:pStyle w:val="NormalinTable"/>
            </w:pPr>
            <w:r>
              <w:rPr>
                <w:b/>
              </w:rPr>
              <w:t>3302 10 10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5F6409" w14:textId="77777777" w:rsidR="00756439" w:rsidRDefault="00756439" w:rsidP="00756439">
            <w:pPr>
              <w:pStyle w:val="NormalinTable"/>
              <w:tabs>
                <w:tab w:val="left" w:pos="1250"/>
              </w:tabs>
            </w:pPr>
            <w:r>
              <w:t>0.00%</w:t>
            </w:r>
          </w:p>
        </w:tc>
      </w:tr>
      <w:tr w:rsidR="00756439" w14:paraId="276AD541" w14:textId="77777777" w:rsidTr="00FC0611">
        <w:trPr>
          <w:cantSplit/>
        </w:trPr>
        <w:tc>
          <w:tcPr>
            <w:tcW w:w="0" w:type="auto"/>
            <w:tcBorders>
              <w:top w:val="single" w:sz="4" w:space="0" w:color="A6A6A6" w:themeColor="background1" w:themeShade="A6"/>
              <w:right w:val="single" w:sz="4" w:space="0" w:color="000000" w:themeColor="text1"/>
            </w:tcBorders>
          </w:tcPr>
          <w:p w14:paraId="7B64C239" w14:textId="77777777" w:rsidR="00756439" w:rsidRDefault="00756439" w:rsidP="00756439">
            <w:pPr>
              <w:pStyle w:val="NormalinTable"/>
            </w:pPr>
            <w:r>
              <w:rPr>
                <w:b/>
              </w:rPr>
              <w:t>3302 10 21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7C0223" w14:textId="77777777" w:rsidR="00756439" w:rsidRDefault="00756439" w:rsidP="00756439">
            <w:pPr>
              <w:pStyle w:val="NormalinTable"/>
              <w:tabs>
                <w:tab w:val="left" w:pos="1250"/>
              </w:tabs>
            </w:pPr>
            <w:r>
              <w:t>0.00%</w:t>
            </w:r>
          </w:p>
        </w:tc>
      </w:tr>
      <w:tr w:rsidR="00756439" w14:paraId="39878FAD" w14:textId="77777777" w:rsidTr="00FC0611">
        <w:trPr>
          <w:cantSplit/>
        </w:trPr>
        <w:tc>
          <w:tcPr>
            <w:tcW w:w="0" w:type="auto"/>
            <w:tcBorders>
              <w:top w:val="single" w:sz="4" w:space="0" w:color="A6A6A6" w:themeColor="background1" w:themeShade="A6"/>
              <w:right w:val="single" w:sz="4" w:space="0" w:color="000000" w:themeColor="text1"/>
            </w:tcBorders>
          </w:tcPr>
          <w:p w14:paraId="4883DE9A" w14:textId="77777777" w:rsidR="00756439" w:rsidRDefault="00756439" w:rsidP="00756439">
            <w:pPr>
              <w:pStyle w:val="NormalinTable"/>
            </w:pPr>
            <w:r>
              <w:rPr>
                <w:b/>
              </w:rPr>
              <w:t>3302 10 29 10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FF986F" w14:textId="77777777" w:rsidR="00756439" w:rsidRDefault="00756439" w:rsidP="00756439">
            <w:pPr>
              <w:pStyle w:val="NormalinTable"/>
              <w:tabs>
                <w:tab w:val="left" w:pos="1250"/>
              </w:tabs>
            </w:pPr>
            <w:r>
              <w:t>CAD - 0.00% + (AC) 100%</w:t>
            </w:r>
          </w:p>
        </w:tc>
      </w:tr>
      <w:tr w:rsidR="00756439" w14:paraId="2B05FDAD" w14:textId="77777777" w:rsidTr="00FC0611">
        <w:trPr>
          <w:cantSplit/>
        </w:trPr>
        <w:tc>
          <w:tcPr>
            <w:tcW w:w="0" w:type="auto"/>
            <w:tcBorders>
              <w:top w:val="single" w:sz="4" w:space="0" w:color="A6A6A6" w:themeColor="background1" w:themeShade="A6"/>
              <w:right w:val="single" w:sz="4" w:space="0" w:color="000000" w:themeColor="text1"/>
            </w:tcBorders>
          </w:tcPr>
          <w:p w14:paraId="209F9FEA" w14:textId="77777777" w:rsidR="00756439" w:rsidRDefault="00756439" w:rsidP="00756439">
            <w:pPr>
              <w:pStyle w:val="NormalinTable"/>
            </w:pPr>
            <w:r>
              <w:rPr>
                <w:b/>
              </w:rPr>
              <w:t>3302 10 29 90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C69319" w14:textId="77777777" w:rsidR="00756439" w:rsidRDefault="00756439" w:rsidP="00756439">
            <w:pPr>
              <w:pStyle w:val="NormalinTable"/>
              <w:tabs>
                <w:tab w:val="left" w:pos="1250"/>
              </w:tabs>
            </w:pPr>
            <w:r>
              <w:t>0.00%</w:t>
            </w:r>
          </w:p>
        </w:tc>
      </w:tr>
      <w:tr w:rsidR="00756439" w14:paraId="79CE3520" w14:textId="77777777" w:rsidTr="00FC0611">
        <w:trPr>
          <w:cantSplit/>
        </w:trPr>
        <w:tc>
          <w:tcPr>
            <w:tcW w:w="0" w:type="auto"/>
            <w:tcBorders>
              <w:top w:val="single" w:sz="4" w:space="0" w:color="A6A6A6" w:themeColor="background1" w:themeShade="A6"/>
              <w:right w:val="single" w:sz="4" w:space="0" w:color="000000" w:themeColor="text1"/>
            </w:tcBorders>
          </w:tcPr>
          <w:p w14:paraId="1FE1964A" w14:textId="77777777" w:rsidR="00756439" w:rsidRDefault="00756439" w:rsidP="00756439">
            <w:pPr>
              <w:pStyle w:val="NormalinTable"/>
            </w:pPr>
            <w:r>
              <w:rPr>
                <w:b/>
              </w:rPr>
              <w:t>3306 20 00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4F5074" w14:textId="77777777" w:rsidR="00756439" w:rsidRDefault="00756439" w:rsidP="00756439">
            <w:pPr>
              <w:pStyle w:val="NormalinTable"/>
              <w:tabs>
                <w:tab w:val="left" w:pos="1250"/>
              </w:tabs>
            </w:pPr>
            <w:r>
              <w:t>0.00%</w:t>
            </w:r>
          </w:p>
        </w:tc>
      </w:tr>
      <w:tr w:rsidR="00756439" w14:paraId="5889219A" w14:textId="77777777" w:rsidTr="00FC0611">
        <w:trPr>
          <w:cantSplit/>
        </w:trPr>
        <w:tc>
          <w:tcPr>
            <w:tcW w:w="0" w:type="auto"/>
            <w:tcBorders>
              <w:top w:val="single" w:sz="4" w:space="0" w:color="A6A6A6" w:themeColor="background1" w:themeShade="A6"/>
              <w:right w:val="single" w:sz="4" w:space="0" w:color="000000" w:themeColor="text1"/>
            </w:tcBorders>
          </w:tcPr>
          <w:p w14:paraId="76D8F54C" w14:textId="77777777" w:rsidR="00756439" w:rsidRDefault="00756439" w:rsidP="00756439">
            <w:pPr>
              <w:pStyle w:val="NormalinTable"/>
            </w:pPr>
            <w:r>
              <w:rPr>
                <w:b/>
              </w:rPr>
              <w:t>3307 00 00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475B5E" w14:textId="77777777" w:rsidR="00756439" w:rsidRDefault="00756439" w:rsidP="00756439">
            <w:pPr>
              <w:pStyle w:val="NormalinTable"/>
              <w:tabs>
                <w:tab w:val="left" w:pos="1250"/>
              </w:tabs>
            </w:pPr>
            <w:r>
              <w:t>0.00%</w:t>
            </w:r>
          </w:p>
        </w:tc>
      </w:tr>
      <w:tr w:rsidR="00756439" w14:paraId="0096061D" w14:textId="77777777" w:rsidTr="00FC0611">
        <w:trPr>
          <w:cantSplit/>
        </w:trPr>
        <w:tc>
          <w:tcPr>
            <w:tcW w:w="0" w:type="auto"/>
            <w:tcBorders>
              <w:top w:val="single" w:sz="4" w:space="0" w:color="A6A6A6" w:themeColor="background1" w:themeShade="A6"/>
              <w:right w:val="single" w:sz="4" w:space="0" w:color="000000" w:themeColor="text1"/>
            </w:tcBorders>
          </w:tcPr>
          <w:p w14:paraId="1FDB05E9" w14:textId="77777777" w:rsidR="00756439" w:rsidRDefault="00756439" w:rsidP="00756439">
            <w:pPr>
              <w:pStyle w:val="NormalinTable"/>
            </w:pPr>
            <w:r>
              <w:rPr>
                <w:b/>
              </w:rPr>
              <w:t>3401 30 00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7E83E0" w14:textId="77777777" w:rsidR="00756439" w:rsidRDefault="00756439" w:rsidP="00756439">
            <w:pPr>
              <w:pStyle w:val="NormalinTable"/>
              <w:tabs>
                <w:tab w:val="left" w:pos="1250"/>
              </w:tabs>
            </w:pPr>
            <w:r>
              <w:t>0.00%</w:t>
            </w:r>
          </w:p>
        </w:tc>
      </w:tr>
      <w:tr w:rsidR="00756439" w14:paraId="1DAB94B9" w14:textId="77777777" w:rsidTr="00FC0611">
        <w:trPr>
          <w:cantSplit/>
        </w:trPr>
        <w:tc>
          <w:tcPr>
            <w:tcW w:w="0" w:type="auto"/>
            <w:tcBorders>
              <w:top w:val="single" w:sz="4" w:space="0" w:color="A6A6A6" w:themeColor="background1" w:themeShade="A6"/>
              <w:right w:val="single" w:sz="4" w:space="0" w:color="000000" w:themeColor="text1"/>
            </w:tcBorders>
          </w:tcPr>
          <w:p w14:paraId="167542EE" w14:textId="77777777" w:rsidR="00756439" w:rsidRDefault="00756439" w:rsidP="00756439">
            <w:pPr>
              <w:pStyle w:val="NormalinTable"/>
            </w:pPr>
            <w:r>
              <w:rPr>
                <w:b/>
              </w:rPr>
              <w:t>3402 11 90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956760" w14:textId="77777777" w:rsidR="00756439" w:rsidRDefault="00756439" w:rsidP="00756439">
            <w:pPr>
              <w:pStyle w:val="NormalinTable"/>
              <w:tabs>
                <w:tab w:val="left" w:pos="1250"/>
              </w:tabs>
            </w:pPr>
            <w:r>
              <w:t>0.00%</w:t>
            </w:r>
          </w:p>
        </w:tc>
      </w:tr>
      <w:tr w:rsidR="00756439" w14:paraId="51520EBC" w14:textId="77777777" w:rsidTr="00FC0611">
        <w:trPr>
          <w:cantSplit/>
        </w:trPr>
        <w:tc>
          <w:tcPr>
            <w:tcW w:w="0" w:type="auto"/>
            <w:tcBorders>
              <w:top w:val="single" w:sz="4" w:space="0" w:color="A6A6A6" w:themeColor="background1" w:themeShade="A6"/>
              <w:right w:val="single" w:sz="4" w:space="0" w:color="000000" w:themeColor="text1"/>
            </w:tcBorders>
          </w:tcPr>
          <w:p w14:paraId="5A7539EF" w14:textId="77777777" w:rsidR="00756439" w:rsidRDefault="00756439" w:rsidP="00756439">
            <w:pPr>
              <w:pStyle w:val="NormalinTable"/>
            </w:pPr>
            <w:r>
              <w:rPr>
                <w:b/>
              </w:rPr>
              <w:t>3402 12 00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3C7B46" w14:textId="77777777" w:rsidR="00756439" w:rsidRDefault="00756439" w:rsidP="00756439">
            <w:pPr>
              <w:pStyle w:val="NormalinTable"/>
              <w:tabs>
                <w:tab w:val="left" w:pos="1250"/>
              </w:tabs>
            </w:pPr>
            <w:r>
              <w:t>0.00%</w:t>
            </w:r>
          </w:p>
        </w:tc>
      </w:tr>
      <w:tr w:rsidR="00756439" w14:paraId="5D3BA9DC" w14:textId="77777777" w:rsidTr="00FC0611">
        <w:trPr>
          <w:cantSplit/>
        </w:trPr>
        <w:tc>
          <w:tcPr>
            <w:tcW w:w="0" w:type="auto"/>
            <w:tcBorders>
              <w:top w:val="single" w:sz="4" w:space="0" w:color="A6A6A6" w:themeColor="background1" w:themeShade="A6"/>
              <w:right w:val="single" w:sz="4" w:space="0" w:color="000000" w:themeColor="text1"/>
            </w:tcBorders>
          </w:tcPr>
          <w:p w14:paraId="540C2820" w14:textId="77777777" w:rsidR="00756439" w:rsidRDefault="00756439" w:rsidP="00756439">
            <w:pPr>
              <w:pStyle w:val="NormalinTable"/>
            </w:pPr>
            <w:r>
              <w:rPr>
                <w:b/>
              </w:rPr>
              <w:t>3402 13 00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6C27B1" w14:textId="77777777" w:rsidR="00756439" w:rsidRDefault="00756439" w:rsidP="00756439">
            <w:pPr>
              <w:pStyle w:val="NormalinTable"/>
              <w:tabs>
                <w:tab w:val="left" w:pos="1250"/>
              </w:tabs>
            </w:pPr>
            <w:r>
              <w:t>0.00%</w:t>
            </w:r>
          </w:p>
        </w:tc>
      </w:tr>
      <w:tr w:rsidR="00756439" w14:paraId="4235F054" w14:textId="77777777" w:rsidTr="00FC0611">
        <w:trPr>
          <w:cantSplit/>
        </w:trPr>
        <w:tc>
          <w:tcPr>
            <w:tcW w:w="0" w:type="auto"/>
            <w:tcBorders>
              <w:top w:val="single" w:sz="4" w:space="0" w:color="A6A6A6" w:themeColor="background1" w:themeShade="A6"/>
              <w:right w:val="single" w:sz="4" w:space="0" w:color="000000" w:themeColor="text1"/>
            </w:tcBorders>
          </w:tcPr>
          <w:p w14:paraId="54F040CD" w14:textId="77777777" w:rsidR="00756439" w:rsidRDefault="00756439" w:rsidP="00756439">
            <w:pPr>
              <w:pStyle w:val="NormalinTable"/>
            </w:pPr>
            <w:r>
              <w:rPr>
                <w:b/>
              </w:rPr>
              <w:t>3402 19 00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F2D72F" w14:textId="77777777" w:rsidR="00756439" w:rsidRDefault="00756439" w:rsidP="00756439">
            <w:pPr>
              <w:pStyle w:val="NormalinTable"/>
              <w:tabs>
                <w:tab w:val="left" w:pos="1250"/>
              </w:tabs>
            </w:pPr>
            <w:r>
              <w:t>0.00%</w:t>
            </w:r>
          </w:p>
        </w:tc>
      </w:tr>
      <w:tr w:rsidR="00756439" w14:paraId="0906E100" w14:textId="77777777" w:rsidTr="00FC0611">
        <w:trPr>
          <w:cantSplit/>
        </w:trPr>
        <w:tc>
          <w:tcPr>
            <w:tcW w:w="0" w:type="auto"/>
            <w:tcBorders>
              <w:top w:val="single" w:sz="4" w:space="0" w:color="A6A6A6" w:themeColor="background1" w:themeShade="A6"/>
              <w:right w:val="single" w:sz="4" w:space="0" w:color="000000" w:themeColor="text1"/>
            </w:tcBorders>
          </w:tcPr>
          <w:p w14:paraId="2A51A095" w14:textId="77777777" w:rsidR="00756439" w:rsidRDefault="00756439" w:rsidP="00756439">
            <w:pPr>
              <w:pStyle w:val="NormalinTable"/>
            </w:pPr>
            <w:r>
              <w:rPr>
                <w:b/>
              </w:rPr>
              <w:t>3402 20 00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8A3458" w14:textId="77777777" w:rsidR="00756439" w:rsidRDefault="00756439" w:rsidP="00756439">
            <w:pPr>
              <w:pStyle w:val="NormalinTable"/>
              <w:tabs>
                <w:tab w:val="left" w:pos="1250"/>
              </w:tabs>
            </w:pPr>
            <w:r>
              <w:t>0.00%</w:t>
            </w:r>
          </w:p>
        </w:tc>
      </w:tr>
      <w:tr w:rsidR="00756439" w14:paraId="6EBD05F8" w14:textId="77777777" w:rsidTr="00FC0611">
        <w:trPr>
          <w:cantSplit/>
        </w:trPr>
        <w:tc>
          <w:tcPr>
            <w:tcW w:w="0" w:type="auto"/>
            <w:tcBorders>
              <w:top w:val="single" w:sz="4" w:space="0" w:color="A6A6A6" w:themeColor="background1" w:themeShade="A6"/>
              <w:right w:val="single" w:sz="4" w:space="0" w:color="000000" w:themeColor="text1"/>
            </w:tcBorders>
          </w:tcPr>
          <w:p w14:paraId="67F265FC" w14:textId="77777777" w:rsidR="00756439" w:rsidRDefault="00756439" w:rsidP="00756439">
            <w:pPr>
              <w:pStyle w:val="NormalinTable"/>
            </w:pPr>
            <w:r>
              <w:rPr>
                <w:b/>
              </w:rPr>
              <w:t>3402 90 00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3F5C19" w14:textId="77777777" w:rsidR="00756439" w:rsidRDefault="00756439" w:rsidP="00756439">
            <w:pPr>
              <w:pStyle w:val="NormalinTable"/>
              <w:tabs>
                <w:tab w:val="left" w:pos="1250"/>
              </w:tabs>
            </w:pPr>
            <w:r>
              <w:t>0.00%</w:t>
            </w:r>
          </w:p>
        </w:tc>
      </w:tr>
      <w:tr w:rsidR="00756439" w14:paraId="7867170C" w14:textId="77777777" w:rsidTr="00FC0611">
        <w:trPr>
          <w:cantSplit/>
        </w:trPr>
        <w:tc>
          <w:tcPr>
            <w:tcW w:w="0" w:type="auto"/>
            <w:tcBorders>
              <w:top w:val="single" w:sz="4" w:space="0" w:color="A6A6A6" w:themeColor="background1" w:themeShade="A6"/>
              <w:right w:val="single" w:sz="4" w:space="0" w:color="000000" w:themeColor="text1"/>
            </w:tcBorders>
          </w:tcPr>
          <w:p w14:paraId="649AE198" w14:textId="77777777" w:rsidR="00756439" w:rsidRDefault="00756439" w:rsidP="00756439">
            <w:pPr>
              <w:pStyle w:val="NormalinTable"/>
            </w:pPr>
            <w:r>
              <w:rPr>
                <w:b/>
              </w:rPr>
              <w:t>3403 00 00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CD70A4" w14:textId="77777777" w:rsidR="00756439" w:rsidRDefault="00756439" w:rsidP="00756439">
            <w:pPr>
              <w:pStyle w:val="NormalinTable"/>
              <w:tabs>
                <w:tab w:val="left" w:pos="1250"/>
              </w:tabs>
            </w:pPr>
            <w:r>
              <w:t>0.00%</w:t>
            </w:r>
          </w:p>
        </w:tc>
      </w:tr>
      <w:tr w:rsidR="00756439" w14:paraId="6A09A553" w14:textId="77777777" w:rsidTr="00FC0611">
        <w:trPr>
          <w:cantSplit/>
        </w:trPr>
        <w:tc>
          <w:tcPr>
            <w:tcW w:w="0" w:type="auto"/>
            <w:tcBorders>
              <w:top w:val="single" w:sz="4" w:space="0" w:color="A6A6A6" w:themeColor="background1" w:themeShade="A6"/>
              <w:right w:val="single" w:sz="4" w:space="0" w:color="000000" w:themeColor="text1"/>
            </w:tcBorders>
          </w:tcPr>
          <w:p w14:paraId="25EC0E8A" w14:textId="77777777" w:rsidR="00756439" w:rsidRDefault="00756439" w:rsidP="00756439">
            <w:pPr>
              <w:pStyle w:val="NormalinTable"/>
            </w:pPr>
            <w:r>
              <w:rPr>
                <w:b/>
              </w:rPr>
              <w:t>3501 00 00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F67C40" w14:textId="77777777" w:rsidR="00756439" w:rsidRDefault="00756439" w:rsidP="00756439">
            <w:pPr>
              <w:pStyle w:val="NormalinTable"/>
              <w:tabs>
                <w:tab w:val="left" w:pos="1250"/>
              </w:tabs>
            </w:pPr>
            <w:r>
              <w:t>0.00%</w:t>
            </w:r>
          </w:p>
        </w:tc>
      </w:tr>
      <w:tr w:rsidR="00756439" w14:paraId="6B1FE1EF" w14:textId="77777777" w:rsidTr="00FC0611">
        <w:trPr>
          <w:cantSplit/>
        </w:trPr>
        <w:tc>
          <w:tcPr>
            <w:tcW w:w="0" w:type="auto"/>
            <w:tcBorders>
              <w:top w:val="single" w:sz="4" w:space="0" w:color="A6A6A6" w:themeColor="background1" w:themeShade="A6"/>
              <w:right w:val="single" w:sz="4" w:space="0" w:color="000000" w:themeColor="text1"/>
            </w:tcBorders>
          </w:tcPr>
          <w:p w14:paraId="0F184795" w14:textId="77777777" w:rsidR="00756439" w:rsidRDefault="00756439" w:rsidP="00756439">
            <w:pPr>
              <w:pStyle w:val="NormalinTable"/>
            </w:pPr>
            <w:r>
              <w:rPr>
                <w:b/>
              </w:rPr>
              <w:t>3502 11 90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7EDE38" w14:textId="77777777" w:rsidR="00756439" w:rsidRDefault="00756439" w:rsidP="00756439">
            <w:pPr>
              <w:pStyle w:val="NormalinTable"/>
              <w:tabs>
                <w:tab w:val="left" w:pos="1250"/>
              </w:tabs>
            </w:pPr>
            <w:r>
              <w:t>0.00%</w:t>
            </w:r>
          </w:p>
        </w:tc>
      </w:tr>
      <w:tr w:rsidR="00756439" w14:paraId="3BDD0270" w14:textId="77777777" w:rsidTr="00FC0611">
        <w:trPr>
          <w:cantSplit/>
        </w:trPr>
        <w:tc>
          <w:tcPr>
            <w:tcW w:w="0" w:type="auto"/>
            <w:tcBorders>
              <w:top w:val="single" w:sz="4" w:space="0" w:color="A6A6A6" w:themeColor="background1" w:themeShade="A6"/>
              <w:right w:val="single" w:sz="4" w:space="0" w:color="000000" w:themeColor="text1"/>
            </w:tcBorders>
          </w:tcPr>
          <w:p w14:paraId="412B74A0" w14:textId="77777777" w:rsidR="00756439" w:rsidRDefault="00756439" w:rsidP="00756439">
            <w:pPr>
              <w:pStyle w:val="NormalinTable"/>
            </w:pPr>
            <w:r>
              <w:rPr>
                <w:b/>
              </w:rPr>
              <w:t>3502 19 90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26000F" w14:textId="77777777" w:rsidR="00756439" w:rsidRDefault="00756439" w:rsidP="00756439">
            <w:pPr>
              <w:pStyle w:val="NormalinTable"/>
              <w:tabs>
                <w:tab w:val="left" w:pos="1250"/>
              </w:tabs>
            </w:pPr>
            <w:r>
              <w:t>0.00%</w:t>
            </w:r>
          </w:p>
        </w:tc>
      </w:tr>
      <w:tr w:rsidR="00756439" w14:paraId="1F52FC34" w14:textId="77777777" w:rsidTr="00FC0611">
        <w:trPr>
          <w:cantSplit/>
        </w:trPr>
        <w:tc>
          <w:tcPr>
            <w:tcW w:w="0" w:type="auto"/>
            <w:tcBorders>
              <w:top w:val="single" w:sz="4" w:space="0" w:color="A6A6A6" w:themeColor="background1" w:themeShade="A6"/>
              <w:right w:val="single" w:sz="4" w:space="0" w:color="000000" w:themeColor="text1"/>
            </w:tcBorders>
          </w:tcPr>
          <w:p w14:paraId="28B34500" w14:textId="77777777" w:rsidR="00756439" w:rsidRDefault="00756439" w:rsidP="00756439">
            <w:pPr>
              <w:pStyle w:val="NormalinTable"/>
            </w:pPr>
            <w:r>
              <w:rPr>
                <w:b/>
              </w:rPr>
              <w:t>3502 90 90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6AE154" w14:textId="77777777" w:rsidR="00756439" w:rsidRDefault="00756439" w:rsidP="00756439">
            <w:pPr>
              <w:pStyle w:val="NormalinTable"/>
              <w:tabs>
                <w:tab w:val="left" w:pos="1250"/>
              </w:tabs>
            </w:pPr>
            <w:r>
              <w:t>0.00%</w:t>
            </w:r>
          </w:p>
        </w:tc>
      </w:tr>
      <w:tr w:rsidR="00756439" w14:paraId="2268ED8D" w14:textId="77777777" w:rsidTr="00FC0611">
        <w:trPr>
          <w:cantSplit/>
        </w:trPr>
        <w:tc>
          <w:tcPr>
            <w:tcW w:w="0" w:type="auto"/>
            <w:tcBorders>
              <w:top w:val="single" w:sz="4" w:space="0" w:color="A6A6A6" w:themeColor="background1" w:themeShade="A6"/>
              <w:right w:val="single" w:sz="4" w:space="0" w:color="000000" w:themeColor="text1"/>
            </w:tcBorders>
          </w:tcPr>
          <w:p w14:paraId="4DA22292" w14:textId="77777777" w:rsidR="00756439" w:rsidRDefault="00756439" w:rsidP="00756439">
            <w:pPr>
              <w:pStyle w:val="NormalinTable"/>
            </w:pPr>
            <w:r>
              <w:rPr>
                <w:b/>
              </w:rPr>
              <w:t>3503 00 00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150B8C" w14:textId="77777777" w:rsidR="00756439" w:rsidRDefault="00756439" w:rsidP="00756439">
            <w:pPr>
              <w:pStyle w:val="NormalinTable"/>
              <w:tabs>
                <w:tab w:val="left" w:pos="1250"/>
              </w:tabs>
            </w:pPr>
            <w:r>
              <w:t>0.00%</w:t>
            </w:r>
          </w:p>
        </w:tc>
      </w:tr>
      <w:tr w:rsidR="00756439" w14:paraId="39FE4C0D" w14:textId="77777777" w:rsidTr="00FC0611">
        <w:trPr>
          <w:cantSplit/>
        </w:trPr>
        <w:tc>
          <w:tcPr>
            <w:tcW w:w="0" w:type="auto"/>
            <w:tcBorders>
              <w:top w:val="single" w:sz="4" w:space="0" w:color="A6A6A6" w:themeColor="background1" w:themeShade="A6"/>
              <w:right w:val="single" w:sz="4" w:space="0" w:color="000000" w:themeColor="text1"/>
            </w:tcBorders>
          </w:tcPr>
          <w:p w14:paraId="2E6DFF15" w14:textId="77777777" w:rsidR="00756439" w:rsidRDefault="00756439" w:rsidP="00756439">
            <w:pPr>
              <w:pStyle w:val="NormalinTable"/>
            </w:pPr>
            <w:r>
              <w:rPr>
                <w:b/>
              </w:rPr>
              <w:t>3504 00 00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DF9FB2" w14:textId="77777777" w:rsidR="00756439" w:rsidRDefault="00756439" w:rsidP="00756439">
            <w:pPr>
              <w:pStyle w:val="NormalinTable"/>
              <w:tabs>
                <w:tab w:val="left" w:pos="1250"/>
              </w:tabs>
            </w:pPr>
            <w:r>
              <w:t>0.00%</w:t>
            </w:r>
          </w:p>
        </w:tc>
      </w:tr>
      <w:tr w:rsidR="00756439" w14:paraId="33071A17" w14:textId="77777777" w:rsidTr="00FC0611">
        <w:trPr>
          <w:cantSplit/>
        </w:trPr>
        <w:tc>
          <w:tcPr>
            <w:tcW w:w="0" w:type="auto"/>
            <w:tcBorders>
              <w:top w:val="single" w:sz="4" w:space="0" w:color="A6A6A6" w:themeColor="background1" w:themeShade="A6"/>
              <w:right w:val="single" w:sz="4" w:space="0" w:color="000000" w:themeColor="text1"/>
            </w:tcBorders>
          </w:tcPr>
          <w:p w14:paraId="6BB86723" w14:textId="77777777" w:rsidR="00756439" w:rsidRDefault="00756439" w:rsidP="00756439">
            <w:pPr>
              <w:pStyle w:val="NormalinTable"/>
            </w:pPr>
            <w:r>
              <w:rPr>
                <w:b/>
              </w:rPr>
              <w:t>3505 10 50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599072" w14:textId="77777777" w:rsidR="00756439" w:rsidRDefault="00756439" w:rsidP="00756439">
            <w:pPr>
              <w:pStyle w:val="NormalinTable"/>
              <w:tabs>
                <w:tab w:val="left" w:pos="1250"/>
              </w:tabs>
            </w:pPr>
            <w:r>
              <w:t>0.00%</w:t>
            </w:r>
          </w:p>
        </w:tc>
      </w:tr>
      <w:tr w:rsidR="00756439" w14:paraId="4973DB4C" w14:textId="77777777" w:rsidTr="00FC0611">
        <w:trPr>
          <w:cantSplit/>
        </w:trPr>
        <w:tc>
          <w:tcPr>
            <w:tcW w:w="0" w:type="auto"/>
            <w:tcBorders>
              <w:top w:val="single" w:sz="4" w:space="0" w:color="A6A6A6" w:themeColor="background1" w:themeShade="A6"/>
              <w:right w:val="single" w:sz="4" w:space="0" w:color="000000" w:themeColor="text1"/>
            </w:tcBorders>
          </w:tcPr>
          <w:p w14:paraId="3280B26F" w14:textId="77777777" w:rsidR="00756439" w:rsidRDefault="00756439" w:rsidP="00756439">
            <w:pPr>
              <w:pStyle w:val="NormalinTable"/>
            </w:pPr>
            <w:r>
              <w:rPr>
                <w:b/>
              </w:rPr>
              <w:t>3506 00 00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4A0A25" w14:textId="77777777" w:rsidR="00756439" w:rsidRDefault="00756439" w:rsidP="00756439">
            <w:pPr>
              <w:pStyle w:val="NormalinTable"/>
              <w:tabs>
                <w:tab w:val="left" w:pos="1250"/>
              </w:tabs>
            </w:pPr>
            <w:r>
              <w:t>0.00%</w:t>
            </w:r>
          </w:p>
        </w:tc>
      </w:tr>
      <w:tr w:rsidR="00756439" w14:paraId="3B7DB922" w14:textId="77777777" w:rsidTr="00FC0611">
        <w:trPr>
          <w:cantSplit/>
        </w:trPr>
        <w:tc>
          <w:tcPr>
            <w:tcW w:w="0" w:type="auto"/>
            <w:tcBorders>
              <w:top w:val="single" w:sz="4" w:space="0" w:color="A6A6A6" w:themeColor="background1" w:themeShade="A6"/>
              <w:right w:val="single" w:sz="4" w:space="0" w:color="000000" w:themeColor="text1"/>
            </w:tcBorders>
          </w:tcPr>
          <w:p w14:paraId="7CB0D2BD" w14:textId="77777777" w:rsidR="00756439" w:rsidRDefault="00756439" w:rsidP="00756439">
            <w:pPr>
              <w:pStyle w:val="NormalinTable"/>
            </w:pPr>
            <w:r>
              <w:rPr>
                <w:b/>
              </w:rPr>
              <w:t>3507 10 00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919E96" w14:textId="77777777" w:rsidR="00756439" w:rsidRDefault="00756439" w:rsidP="00756439">
            <w:pPr>
              <w:pStyle w:val="NormalinTable"/>
              <w:tabs>
                <w:tab w:val="left" w:pos="1250"/>
              </w:tabs>
            </w:pPr>
            <w:r>
              <w:t>0.00%</w:t>
            </w:r>
          </w:p>
        </w:tc>
      </w:tr>
      <w:tr w:rsidR="00756439" w14:paraId="147E4405" w14:textId="77777777" w:rsidTr="00FC0611">
        <w:trPr>
          <w:cantSplit/>
        </w:trPr>
        <w:tc>
          <w:tcPr>
            <w:tcW w:w="0" w:type="auto"/>
            <w:tcBorders>
              <w:top w:val="single" w:sz="4" w:space="0" w:color="A6A6A6" w:themeColor="background1" w:themeShade="A6"/>
              <w:right w:val="single" w:sz="4" w:space="0" w:color="000000" w:themeColor="text1"/>
            </w:tcBorders>
          </w:tcPr>
          <w:p w14:paraId="6134229E" w14:textId="77777777" w:rsidR="00756439" w:rsidRDefault="00756439" w:rsidP="00756439">
            <w:pPr>
              <w:pStyle w:val="NormalinTable"/>
            </w:pPr>
            <w:r>
              <w:rPr>
                <w:b/>
              </w:rPr>
              <w:t>3507 90 90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20FC5D" w14:textId="77777777" w:rsidR="00756439" w:rsidRDefault="00756439" w:rsidP="00756439">
            <w:pPr>
              <w:pStyle w:val="NormalinTable"/>
              <w:tabs>
                <w:tab w:val="left" w:pos="1250"/>
              </w:tabs>
            </w:pPr>
            <w:r>
              <w:t>0.00%</w:t>
            </w:r>
          </w:p>
        </w:tc>
      </w:tr>
      <w:tr w:rsidR="00756439" w14:paraId="7B5C4812" w14:textId="77777777" w:rsidTr="00FC0611">
        <w:trPr>
          <w:cantSplit/>
        </w:trPr>
        <w:tc>
          <w:tcPr>
            <w:tcW w:w="0" w:type="auto"/>
            <w:tcBorders>
              <w:top w:val="single" w:sz="4" w:space="0" w:color="A6A6A6" w:themeColor="background1" w:themeShade="A6"/>
              <w:right w:val="single" w:sz="4" w:space="0" w:color="000000" w:themeColor="text1"/>
            </w:tcBorders>
          </w:tcPr>
          <w:p w14:paraId="4B042B30" w14:textId="77777777" w:rsidR="00756439" w:rsidRDefault="00756439" w:rsidP="00756439">
            <w:pPr>
              <w:pStyle w:val="NormalinTable"/>
            </w:pPr>
            <w:r>
              <w:rPr>
                <w:b/>
              </w:rPr>
              <w:t>3600 00 00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F9B331" w14:textId="77777777" w:rsidR="00756439" w:rsidRDefault="00756439" w:rsidP="00756439">
            <w:pPr>
              <w:pStyle w:val="NormalinTable"/>
              <w:tabs>
                <w:tab w:val="left" w:pos="1250"/>
              </w:tabs>
            </w:pPr>
            <w:r>
              <w:t>0.00%</w:t>
            </w:r>
          </w:p>
        </w:tc>
      </w:tr>
      <w:tr w:rsidR="00756439" w14:paraId="40184A56" w14:textId="77777777" w:rsidTr="00FC0611">
        <w:trPr>
          <w:cantSplit/>
        </w:trPr>
        <w:tc>
          <w:tcPr>
            <w:tcW w:w="0" w:type="auto"/>
            <w:tcBorders>
              <w:top w:val="single" w:sz="4" w:space="0" w:color="A6A6A6" w:themeColor="background1" w:themeShade="A6"/>
              <w:right w:val="single" w:sz="4" w:space="0" w:color="000000" w:themeColor="text1"/>
            </w:tcBorders>
          </w:tcPr>
          <w:p w14:paraId="1E45E2B0" w14:textId="77777777" w:rsidR="00756439" w:rsidRDefault="00756439" w:rsidP="00756439">
            <w:pPr>
              <w:pStyle w:val="NormalinTable"/>
            </w:pPr>
            <w:r>
              <w:rPr>
                <w:b/>
              </w:rPr>
              <w:t>3701 00 00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162F0F" w14:textId="77777777" w:rsidR="00756439" w:rsidRDefault="00756439" w:rsidP="00756439">
            <w:pPr>
              <w:pStyle w:val="NormalinTable"/>
              <w:tabs>
                <w:tab w:val="left" w:pos="1250"/>
              </w:tabs>
            </w:pPr>
            <w:r>
              <w:t>0.00%</w:t>
            </w:r>
          </w:p>
        </w:tc>
      </w:tr>
      <w:tr w:rsidR="00756439" w14:paraId="1CC78A82" w14:textId="77777777" w:rsidTr="00FC0611">
        <w:trPr>
          <w:cantSplit/>
        </w:trPr>
        <w:tc>
          <w:tcPr>
            <w:tcW w:w="0" w:type="auto"/>
            <w:tcBorders>
              <w:top w:val="single" w:sz="4" w:space="0" w:color="A6A6A6" w:themeColor="background1" w:themeShade="A6"/>
              <w:right w:val="single" w:sz="4" w:space="0" w:color="000000" w:themeColor="text1"/>
            </w:tcBorders>
          </w:tcPr>
          <w:p w14:paraId="7EE890B1" w14:textId="77777777" w:rsidR="00756439" w:rsidRDefault="00756439" w:rsidP="00756439">
            <w:pPr>
              <w:pStyle w:val="NormalinTable"/>
            </w:pPr>
            <w:r>
              <w:rPr>
                <w:b/>
              </w:rPr>
              <w:t>3702 00 00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03D322" w14:textId="77777777" w:rsidR="00756439" w:rsidRDefault="00756439" w:rsidP="00756439">
            <w:pPr>
              <w:pStyle w:val="NormalinTable"/>
              <w:tabs>
                <w:tab w:val="left" w:pos="1250"/>
              </w:tabs>
            </w:pPr>
            <w:r>
              <w:t>0.00%</w:t>
            </w:r>
          </w:p>
        </w:tc>
      </w:tr>
      <w:tr w:rsidR="00756439" w14:paraId="5EB719D0" w14:textId="77777777" w:rsidTr="00FC0611">
        <w:trPr>
          <w:cantSplit/>
        </w:trPr>
        <w:tc>
          <w:tcPr>
            <w:tcW w:w="0" w:type="auto"/>
            <w:tcBorders>
              <w:top w:val="single" w:sz="4" w:space="0" w:color="A6A6A6" w:themeColor="background1" w:themeShade="A6"/>
              <w:right w:val="single" w:sz="4" w:space="0" w:color="000000" w:themeColor="text1"/>
            </w:tcBorders>
          </w:tcPr>
          <w:p w14:paraId="2E1957D2" w14:textId="77777777" w:rsidR="00756439" w:rsidRDefault="00756439" w:rsidP="00756439">
            <w:pPr>
              <w:pStyle w:val="NormalinTable"/>
            </w:pPr>
            <w:r>
              <w:rPr>
                <w:b/>
              </w:rPr>
              <w:t>3703 00 00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4AEEC7" w14:textId="77777777" w:rsidR="00756439" w:rsidRDefault="00756439" w:rsidP="00756439">
            <w:pPr>
              <w:pStyle w:val="NormalinTable"/>
              <w:tabs>
                <w:tab w:val="left" w:pos="1250"/>
              </w:tabs>
            </w:pPr>
            <w:r>
              <w:t>0.00%</w:t>
            </w:r>
          </w:p>
        </w:tc>
      </w:tr>
      <w:tr w:rsidR="00756439" w14:paraId="0E5AAFC3" w14:textId="77777777" w:rsidTr="00FC0611">
        <w:trPr>
          <w:cantSplit/>
        </w:trPr>
        <w:tc>
          <w:tcPr>
            <w:tcW w:w="0" w:type="auto"/>
            <w:tcBorders>
              <w:top w:val="single" w:sz="4" w:space="0" w:color="A6A6A6" w:themeColor="background1" w:themeShade="A6"/>
              <w:right w:val="single" w:sz="4" w:space="0" w:color="000000" w:themeColor="text1"/>
            </w:tcBorders>
          </w:tcPr>
          <w:p w14:paraId="31663261" w14:textId="77777777" w:rsidR="00756439" w:rsidRDefault="00756439" w:rsidP="00756439">
            <w:pPr>
              <w:pStyle w:val="NormalinTable"/>
            </w:pPr>
            <w:r>
              <w:rPr>
                <w:b/>
              </w:rPr>
              <w:t>3704 00 90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A789B5" w14:textId="77777777" w:rsidR="00756439" w:rsidRDefault="00756439" w:rsidP="00756439">
            <w:pPr>
              <w:pStyle w:val="NormalinTable"/>
              <w:tabs>
                <w:tab w:val="left" w:pos="1250"/>
              </w:tabs>
            </w:pPr>
            <w:r>
              <w:t>0.00%</w:t>
            </w:r>
          </w:p>
        </w:tc>
      </w:tr>
      <w:tr w:rsidR="00756439" w14:paraId="2D1BAC6C" w14:textId="77777777" w:rsidTr="00FC0611">
        <w:trPr>
          <w:cantSplit/>
        </w:trPr>
        <w:tc>
          <w:tcPr>
            <w:tcW w:w="0" w:type="auto"/>
            <w:tcBorders>
              <w:top w:val="single" w:sz="4" w:space="0" w:color="A6A6A6" w:themeColor="background1" w:themeShade="A6"/>
              <w:right w:val="single" w:sz="4" w:space="0" w:color="000000" w:themeColor="text1"/>
            </w:tcBorders>
          </w:tcPr>
          <w:p w14:paraId="4815787F" w14:textId="77777777" w:rsidR="00756439" w:rsidRDefault="00756439" w:rsidP="00756439">
            <w:pPr>
              <w:pStyle w:val="NormalinTable"/>
            </w:pPr>
            <w:r>
              <w:rPr>
                <w:b/>
              </w:rPr>
              <w:t>3705 00 00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BC83DD" w14:textId="77777777" w:rsidR="00756439" w:rsidRDefault="00756439" w:rsidP="00756439">
            <w:pPr>
              <w:pStyle w:val="NormalinTable"/>
              <w:tabs>
                <w:tab w:val="left" w:pos="1250"/>
              </w:tabs>
            </w:pPr>
            <w:r>
              <w:t>0.00%</w:t>
            </w:r>
          </w:p>
        </w:tc>
      </w:tr>
      <w:tr w:rsidR="00756439" w14:paraId="1D035A4A" w14:textId="77777777" w:rsidTr="00FC0611">
        <w:trPr>
          <w:cantSplit/>
        </w:trPr>
        <w:tc>
          <w:tcPr>
            <w:tcW w:w="0" w:type="auto"/>
            <w:tcBorders>
              <w:top w:val="single" w:sz="4" w:space="0" w:color="A6A6A6" w:themeColor="background1" w:themeShade="A6"/>
              <w:right w:val="single" w:sz="4" w:space="0" w:color="000000" w:themeColor="text1"/>
            </w:tcBorders>
          </w:tcPr>
          <w:p w14:paraId="19B27DE2" w14:textId="77777777" w:rsidR="00756439" w:rsidRDefault="00756439" w:rsidP="00756439">
            <w:pPr>
              <w:pStyle w:val="NormalinTable"/>
            </w:pPr>
            <w:r>
              <w:rPr>
                <w:b/>
              </w:rPr>
              <w:t>3706 10 99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9407FD" w14:textId="77777777" w:rsidR="00756439" w:rsidRDefault="00756439" w:rsidP="00756439">
            <w:pPr>
              <w:pStyle w:val="NormalinTable"/>
              <w:tabs>
                <w:tab w:val="left" w:pos="1250"/>
              </w:tabs>
            </w:pPr>
            <w:r>
              <w:t>0.00%</w:t>
            </w:r>
          </w:p>
        </w:tc>
      </w:tr>
      <w:tr w:rsidR="00756439" w14:paraId="4F326E77" w14:textId="77777777" w:rsidTr="00FC0611">
        <w:trPr>
          <w:cantSplit/>
        </w:trPr>
        <w:tc>
          <w:tcPr>
            <w:tcW w:w="0" w:type="auto"/>
            <w:tcBorders>
              <w:top w:val="single" w:sz="4" w:space="0" w:color="A6A6A6" w:themeColor="background1" w:themeShade="A6"/>
              <w:right w:val="single" w:sz="4" w:space="0" w:color="000000" w:themeColor="text1"/>
            </w:tcBorders>
          </w:tcPr>
          <w:p w14:paraId="24AB9995" w14:textId="77777777" w:rsidR="00756439" w:rsidRDefault="00756439" w:rsidP="00756439">
            <w:pPr>
              <w:pStyle w:val="NormalinTable"/>
            </w:pPr>
            <w:r>
              <w:rPr>
                <w:b/>
              </w:rPr>
              <w:t>3706 90 99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2FB4A8" w14:textId="77777777" w:rsidR="00756439" w:rsidRDefault="00756439" w:rsidP="00756439">
            <w:pPr>
              <w:pStyle w:val="NormalinTable"/>
              <w:tabs>
                <w:tab w:val="left" w:pos="1250"/>
              </w:tabs>
            </w:pPr>
            <w:r>
              <w:t>0.00%</w:t>
            </w:r>
          </w:p>
        </w:tc>
      </w:tr>
      <w:tr w:rsidR="00756439" w14:paraId="6DC393B0" w14:textId="77777777" w:rsidTr="00FC0611">
        <w:trPr>
          <w:cantSplit/>
        </w:trPr>
        <w:tc>
          <w:tcPr>
            <w:tcW w:w="0" w:type="auto"/>
            <w:tcBorders>
              <w:top w:val="single" w:sz="4" w:space="0" w:color="A6A6A6" w:themeColor="background1" w:themeShade="A6"/>
              <w:right w:val="single" w:sz="4" w:space="0" w:color="000000" w:themeColor="text1"/>
            </w:tcBorders>
          </w:tcPr>
          <w:p w14:paraId="5CC4B879" w14:textId="77777777" w:rsidR="00756439" w:rsidRDefault="00756439" w:rsidP="00756439">
            <w:pPr>
              <w:pStyle w:val="NormalinTable"/>
            </w:pPr>
            <w:r>
              <w:rPr>
                <w:b/>
              </w:rPr>
              <w:t>3707 00 00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E5F3B8" w14:textId="77777777" w:rsidR="00756439" w:rsidRDefault="00756439" w:rsidP="00756439">
            <w:pPr>
              <w:pStyle w:val="NormalinTable"/>
              <w:tabs>
                <w:tab w:val="left" w:pos="1250"/>
              </w:tabs>
            </w:pPr>
            <w:r>
              <w:t>0.00%</w:t>
            </w:r>
          </w:p>
        </w:tc>
      </w:tr>
      <w:tr w:rsidR="00756439" w14:paraId="2FC627BD" w14:textId="77777777" w:rsidTr="00FC0611">
        <w:trPr>
          <w:cantSplit/>
        </w:trPr>
        <w:tc>
          <w:tcPr>
            <w:tcW w:w="0" w:type="auto"/>
            <w:tcBorders>
              <w:top w:val="single" w:sz="4" w:space="0" w:color="A6A6A6" w:themeColor="background1" w:themeShade="A6"/>
              <w:right w:val="single" w:sz="4" w:space="0" w:color="000000" w:themeColor="text1"/>
            </w:tcBorders>
          </w:tcPr>
          <w:p w14:paraId="0305A979" w14:textId="77777777" w:rsidR="00756439" w:rsidRDefault="00756439" w:rsidP="00756439">
            <w:pPr>
              <w:pStyle w:val="NormalinTable"/>
            </w:pPr>
            <w:r>
              <w:rPr>
                <w:b/>
              </w:rPr>
              <w:t>3801 00 00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434BF8" w14:textId="77777777" w:rsidR="00756439" w:rsidRDefault="00756439" w:rsidP="00756439">
            <w:pPr>
              <w:pStyle w:val="NormalinTable"/>
              <w:tabs>
                <w:tab w:val="left" w:pos="1250"/>
              </w:tabs>
            </w:pPr>
            <w:r>
              <w:t>0.00%</w:t>
            </w:r>
          </w:p>
        </w:tc>
      </w:tr>
      <w:tr w:rsidR="00756439" w14:paraId="0BC713D0" w14:textId="77777777" w:rsidTr="00FC0611">
        <w:trPr>
          <w:cantSplit/>
        </w:trPr>
        <w:tc>
          <w:tcPr>
            <w:tcW w:w="0" w:type="auto"/>
            <w:tcBorders>
              <w:top w:val="single" w:sz="4" w:space="0" w:color="A6A6A6" w:themeColor="background1" w:themeShade="A6"/>
              <w:right w:val="single" w:sz="4" w:space="0" w:color="000000" w:themeColor="text1"/>
            </w:tcBorders>
          </w:tcPr>
          <w:p w14:paraId="5FEF426F" w14:textId="77777777" w:rsidR="00756439" w:rsidRDefault="00756439" w:rsidP="00756439">
            <w:pPr>
              <w:pStyle w:val="NormalinTable"/>
            </w:pPr>
            <w:r>
              <w:rPr>
                <w:b/>
              </w:rPr>
              <w:t>3802 00 00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D48389" w14:textId="77777777" w:rsidR="00756439" w:rsidRDefault="00756439" w:rsidP="00756439">
            <w:pPr>
              <w:pStyle w:val="NormalinTable"/>
              <w:tabs>
                <w:tab w:val="left" w:pos="1250"/>
              </w:tabs>
            </w:pPr>
            <w:r>
              <w:t>0.00%</w:t>
            </w:r>
          </w:p>
        </w:tc>
      </w:tr>
      <w:tr w:rsidR="00756439" w14:paraId="45A0842F" w14:textId="77777777" w:rsidTr="00FC0611">
        <w:trPr>
          <w:cantSplit/>
        </w:trPr>
        <w:tc>
          <w:tcPr>
            <w:tcW w:w="0" w:type="auto"/>
            <w:tcBorders>
              <w:top w:val="single" w:sz="4" w:space="0" w:color="A6A6A6" w:themeColor="background1" w:themeShade="A6"/>
              <w:right w:val="single" w:sz="4" w:space="0" w:color="000000" w:themeColor="text1"/>
            </w:tcBorders>
          </w:tcPr>
          <w:p w14:paraId="6F4FBB8C" w14:textId="77777777" w:rsidR="00756439" w:rsidRDefault="00756439" w:rsidP="00756439">
            <w:pPr>
              <w:pStyle w:val="NormalinTable"/>
            </w:pPr>
            <w:r>
              <w:rPr>
                <w:b/>
              </w:rPr>
              <w:t>3803 00 90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DAD169" w14:textId="77777777" w:rsidR="00756439" w:rsidRDefault="00756439" w:rsidP="00756439">
            <w:pPr>
              <w:pStyle w:val="NormalinTable"/>
              <w:tabs>
                <w:tab w:val="left" w:pos="1250"/>
              </w:tabs>
            </w:pPr>
            <w:r>
              <w:t>0.00%</w:t>
            </w:r>
          </w:p>
        </w:tc>
      </w:tr>
      <w:tr w:rsidR="00756439" w14:paraId="131DADC5" w14:textId="77777777" w:rsidTr="00FC0611">
        <w:trPr>
          <w:cantSplit/>
        </w:trPr>
        <w:tc>
          <w:tcPr>
            <w:tcW w:w="0" w:type="auto"/>
            <w:tcBorders>
              <w:top w:val="single" w:sz="4" w:space="0" w:color="A6A6A6" w:themeColor="background1" w:themeShade="A6"/>
              <w:right w:val="single" w:sz="4" w:space="0" w:color="000000" w:themeColor="text1"/>
            </w:tcBorders>
          </w:tcPr>
          <w:p w14:paraId="39FBCD26" w14:textId="77777777" w:rsidR="00756439" w:rsidRDefault="00756439" w:rsidP="00756439">
            <w:pPr>
              <w:pStyle w:val="NormalinTable"/>
            </w:pPr>
            <w:r>
              <w:rPr>
                <w:b/>
              </w:rPr>
              <w:t>3804 00 00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FA0EFD" w14:textId="77777777" w:rsidR="00756439" w:rsidRDefault="00756439" w:rsidP="00756439">
            <w:pPr>
              <w:pStyle w:val="NormalinTable"/>
              <w:tabs>
                <w:tab w:val="left" w:pos="1250"/>
              </w:tabs>
            </w:pPr>
            <w:r>
              <w:t>0.00%</w:t>
            </w:r>
          </w:p>
        </w:tc>
      </w:tr>
      <w:tr w:rsidR="00756439" w14:paraId="71249579" w14:textId="77777777" w:rsidTr="00FC0611">
        <w:trPr>
          <w:cantSplit/>
        </w:trPr>
        <w:tc>
          <w:tcPr>
            <w:tcW w:w="0" w:type="auto"/>
            <w:tcBorders>
              <w:top w:val="single" w:sz="4" w:space="0" w:color="A6A6A6" w:themeColor="background1" w:themeShade="A6"/>
              <w:right w:val="single" w:sz="4" w:space="0" w:color="000000" w:themeColor="text1"/>
            </w:tcBorders>
          </w:tcPr>
          <w:p w14:paraId="74A01855" w14:textId="77777777" w:rsidR="00756439" w:rsidRDefault="00756439" w:rsidP="00756439">
            <w:pPr>
              <w:pStyle w:val="NormalinTable"/>
            </w:pPr>
            <w:r>
              <w:rPr>
                <w:b/>
              </w:rPr>
              <w:t>3805 00 00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D276CE" w14:textId="77777777" w:rsidR="00756439" w:rsidRDefault="00756439" w:rsidP="00756439">
            <w:pPr>
              <w:pStyle w:val="NormalinTable"/>
              <w:tabs>
                <w:tab w:val="left" w:pos="1250"/>
              </w:tabs>
            </w:pPr>
            <w:r>
              <w:t>0.00%</w:t>
            </w:r>
          </w:p>
        </w:tc>
      </w:tr>
      <w:tr w:rsidR="00756439" w14:paraId="3973117A" w14:textId="77777777" w:rsidTr="00FC0611">
        <w:trPr>
          <w:cantSplit/>
        </w:trPr>
        <w:tc>
          <w:tcPr>
            <w:tcW w:w="0" w:type="auto"/>
            <w:tcBorders>
              <w:top w:val="single" w:sz="4" w:space="0" w:color="A6A6A6" w:themeColor="background1" w:themeShade="A6"/>
              <w:right w:val="single" w:sz="4" w:space="0" w:color="000000" w:themeColor="text1"/>
            </w:tcBorders>
          </w:tcPr>
          <w:p w14:paraId="23873E97" w14:textId="77777777" w:rsidR="00756439" w:rsidRDefault="00756439" w:rsidP="00756439">
            <w:pPr>
              <w:pStyle w:val="NormalinTable"/>
            </w:pPr>
            <w:r>
              <w:rPr>
                <w:b/>
              </w:rPr>
              <w:t>3806 00 00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78F59C" w14:textId="77777777" w:rsidR="00756439" w:rsidRDefault="00756439" w:rsidP="00756439">
            <w:pPr>
              <w:pStyle w:val="NormalinTable"/>
              <w:tabs>
                <w:tab w:val="left" w:pos="1250"/>
              </w:tabs>
            </w:pPr>
            <w:r>
              <w:t>0.00%</w:t>
            </w:r>
          </w:p>
        </w:tc>
      </w:tr>
      <w:tr w:rsidR="00756439" w14:paraId="72A8FB67" w14:textId="77777777" w:rsidTr="00FC0611">
        <w:trPr>
          <w:cantSplit/>
        </w:trPr>
        <w:tc>
          <w:tcPr>
            <w:tcW w:w="0" w:type="auto"/>
            <w:tcBorders>
              <w:top w:val="single" w:sz="4" w:space="0" w:color="A6A6A6" w:themeColor="background1" w:themeShade="A6"/>
              <w:right w:val="single" w:sz="4" w:space="0" w:color="000000" w:themeColor="text1"/>
            </w:tcBorders>
          </w:tcPr>
          <w:p w14:paraId="0E724AD1" w14:textId="77777777" w:rsidR="00756439" w:rsidRDefault="00756439" w:rsidP="00756439">
            <w:pPr>
              <w:pStyle w:val="NormalinTable"/>
            </w:pPr>
            <w:r>
              <w:rPr>
                <w:b/>
              </w:rPr>
              <w:t>3807 00 00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ACF111" w14:textId="77777777" w:rsidR="00756439" w:rsidRDefault="00756439" w:rsidP="00756439">
            <w:pPr>
              <w:pStyle w:val="NormalinTable"/>
              <w:tabs>
                <w:tab w:val="left" w:pos="1250"/>
              </w:tabs>
            </w:pPr>
            <w:r>
              <w:t>0.00%</w:t>
            </w:r>
          </w:p>
        </w:tc>
      </w:tr>
      <w:tr w:rsidR="00756439" w14:paraId="7F09F120" w14:textId="77777777" w:rsidTr="00FC0611">
        <w:trPr>
          <w:cantSplit/>
        </w:trPr>
        <w:tc>
          <w:tcPr>
            <w:tcW w:w="0" w:type="auto"/>
            <w:tcBorders>
              <w:top w:val="single" w:sz="4" w:space="0" w:color="A6A6A6" w:themeColor="background1" w:themeShade="A6"/>
              <w:right w:val="single" w:sz="4" w:space="0" w:color="000000" w:themeColor="text1"/>
            </w:tcBorders>
          </w:tcPr>
          <w:p w14:paraId="57C1A3A4" w14:textId="77777777" w:rsidR="00756439" w:rsidRDefault="00756439" w:rsidP="00756439">
            <w:pPr>
              <w:pStyle w:val="NormalinTable"/>
            </w:pPr>
            <w:r>
              <w:rPr>
                <w:b/>
              </w:rPr>
              <w:t>3808 00 00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AFA2EB" w14:textId="77777777" w:rsidR="00756439" w:rsidRDefault="00756439" w:rsidP="00756439">
            <w:pPr>
              <w:pStyle w:val="NormalinTable"/>
              <w:tabs>
                <w:tab w:val="left" w:pos="1250"/>
              </w:tabs>
            </w:pPr>
            <w:r>
              <w:t>0.00%</w:t>
            </w:r>
          </w:p>
        </w:tc>
      </w:tr>
      <w:tr w:rsidR="00756439" w14:paraId="7B32A38A" w14:textId="77777777" w:rsidTr="00FC0611">
        <w:trPr>
          <w:cantSplit/>
        </w:trPr>
        <w:tc>
          <w:tcPr>
            <w:tcW w:w="0" w:type="auto"/>
            <w:tcBorders>
              <w:top w:val="single" w:sz="4" w:space="0" w:color="A6A6A6" w:themeColor="background1" w:themeShade="A6"/>
              <w:right w:val="single" w:sz="4" w:space="0" w:color="000000" w:themeColor="text1"/>
            </w:tcBorders>
          </w:tcPr>
          <w:p w14:paraId="3B745E13" w14:textId="77777777" w:rsidR="00756439" w:rsidRDefault="00756439" w:rsidP="00756439">
            <w:pPr>
              <w:pStyle w:val="NormalinTable"/>
            </w:pPr>
            <w:r>
              <w:rPr>
                <w:b/>
              </w:rPr>
              <w:t>3809 91 00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49C5B5" w14:textId="77777777" w:rsidR="00756439" w:rsidRDefault="00756439" w:rsidP="00756439">
            <w:pPr>
              <w:pStyle w:val="NormalinTable"/>
              <w:tabs>
                <w:tab w:val="left" w:pos="1250"/>
              </w:tabs>
            </w:pPr>
            <w:r>
              <w:t>0.00%</w:t>
            </w:r>
          </w:p>
        </w:tc>
      </w:tr>
      <w:tr w:rsidR="00756439" w14:paraId="5FFFE3F6" w14:textId="77777777" w:rsidTr="00FC0611">
        <w:trPr>
          <w:cantSplit/>
        </w:trPr>
        <w:tc>
          <w:tcPr>
            <w:tcW w:w="0" w:type="auto"/>
            <w:tcBorders>
              <w:top w:val="single" w:sz="4" w:space="0" w:color="A6A6A6" w:themeColor="background1" w:themeShade="A6"/>
              <w:right w:val="single" w:sz="4" w:space="0" w:color="000000" w:themeColor="text1"/>
            </w:tcBorders>
          </w:tcPr>
          <w:p w14:paraId="60B8EFD3" w14:textId="77777777" w:rsidR="00756439" w:rsidRDefault="00756439" w:rsidP="00756439">
            <w:pPr>
              <w:pStyle w:val="NormalinTable"/>
            </w:pPr>
            <w:r>
              <w:rPr>
                <w:b/>
              </w:rPr>
              <w:t>3809 92 00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D553E2" w14:textId="77777777" w:rsidR="00756439" w:rsidRDefault="00756439" w:rsidP="00756439">
            <w:pPr>
              <w:pStyle w:val="NormalinTable"/>
              <w:tabs>
                <w:tab w:val="left" w:pos="1250"/>
              </w:tabs>
            </w:pPr>
            <w:r>
              <w:t>0.00%</w:t>
            </w:r>
          </w:p>
        </w:tc>
      </w:tr>
      <w:tr w:rsidR="00756439" w14:paraId="05F4DBE5" w14:textId="77777777" w:rsidTr="00FC0611">
        <w:trPr>
          <w:cantSplit/>
        </w:trPr>
        <w:tc>
          <w:tcPr>
            <w:tcW w:w="0" w:type="auto"/>
            <w:tcBorders>
              <w:top w:val="single" w:sz="4" w:space="0" w:color="A6A6A6" w:themeColor="background1" w:themeShade="A6"/>
              <w:right w:val="single" w:sz="4" w:space="0" w:color="000000" w:themeColor="text1"/>
            </w:tcBorders>
          </w:tcPr>
          <w:p w14:paraId="76D92C8E" w14:textId="77777777" w:rsidR="00756439" w:rsidRDefault="00756439" w:rsidP="00756439">
            <w:pPr>
              <w:pStyle w:val="NormalinTable"/>
            </w:pPr>
            <w:r>
              <w:rPr>
                <w:b/>
              </w:rPr>
              <w:t>3809 93 00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8F3BC6" w14:textId="77777777" w:rsidR="00756439" w:rsidRDefault="00756439" w:rsidP="00756439">
            <w:pPr>
              <w:pStyle w:val="NormalinTable"/>
              <w:tabs>
                <w:tab w:val="left" w:pos="1250"/>
              </w:tabs>
            </w:pPr>
            <w:r>
              <w:t>0.00%</w:t>
            </w:r>
          </w:p>
        </w:tc>
      </w:tr>
      <w:tr w:rsidR="00756439" w14:paraId="0696E822" w14:textId="77777777" w:rsidTr="00FC0611">
        <w:trPr>
          <w:cantSplit/>
        </w:trPr>
        <w:tc>
          <w:tcPr>
            <w:tcW w:w="0" w:type="auto"/>
            <w:tcBorders>
              <w:top w:val="single" w:sz="4" w:space="0" w:color="A6A6A6" w:themeColor="background1" w:themeShade="A6"/>
              <w:right w:val="single" w:sz="4" w:space="0" w:color="000000" w:themeColor="text1"/>
            </w:tcBorders>
          </w:tcPr>
          <w:p w14:paraId="1DA4A62D" w14:textId="77777777" w:rsidR="00756439" w:rsidRDefault="00756439" w:rsidP="00756439">
            <w:pPr>
              <w:pStyle w:val="NormalinTable"/>
            </w:pPr>
            <w:r>
              <w:rPr>
                <w:b/>
              </w:rPr>
              <w:t>3810 00 00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87D8D9" w14:textId="77777777" w:rsidR="00756439" w:rsidRDefault="00756439" w:rsidP="00756439">
            <w:pPr>
              <w:pStyle w:val="NormalinTable"/>
              <w:tabs>
                <w:tab w:val="left" w:pos="1250"/>
              </w:tabs>
            </w:pPr>
            <w:r>
              <w:t>0.00%</w:t>
            </w:r>
          </w:p>
        </w:tc>
      </w:tr>
      <w:tr w:rsidR="00756439" w14:paraId="4F0ECC34" w14:textId="77777777" w:rsidTr="00FC0611">
        <w:trPr>
          <w:cantSplit/>
        </w:trPr>
        <w:tc>
          <w:tcPr>
            <w:tcW w:w="0" w:type="auto"/>
            <w:tcBorders>
              <w:top w:val="single" w:sz="4" w:space="0" w:color="A6A6A6" w:themeColor="background1" w:themeShade="A6"/>
              <w:right w:val="single" w:sz="4" w:space="0" w:color="000000" w:themeColor="text1"/>
            </w:tcBorders>
          </w:tcPr>
          <w:p w14:paraId="66541805" w14:textId="77777777" w:rsidR="00756439" w:rsidRDefault="00756439" w:rsidP="00756439">
            <w:pPr>
              <w:pStyle w:val="NormalinTable"/>
            </w:pPr>
            <w:r>
              <w:rPr>
                <w:b/>
              </w:rPr>
              <w:t>3811 00 00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2A7672" w14:textId="77777777" w:rsidR="00756439" w:rsidRDefault="00756439" w:rsidP="00756439">
            <w:pPr>
              <w:pStyle w:val="NormalinTable"/>
              <w:tabs>
                <w:tab w:val="left" w:pos="1250"/>
              </w:tabs>
            </w:pPr>
            <w:r>
              <w:t>0.00%</w:t>
            </w:r>
          </w:p>
        </w:tc>
      </w:tr>
      <w:tr w:rsidR="00756439" w14:paraId="7C38A307" w14:textId="77777777" w:rsidTr="00FC0611">
        <w:trPr>
          <w:cantSplit/>
        </w:trPr>
        <w:tc>
          <w:tcPr>
            <w:tcW w:w="0" w:type="auto"/>
            <w:tcBorders>
              <w:top w:val="single" w:sz="4" w:space="0" w:color="A6A6A6" w:themeColor="background1" w:themeShade="A6"/>
              <w:right w:val="single" w:sz="4" w:space="0" w:color="000000" w:themeColor="text1"/>
            </w:tcBorders>
          </w:tcPr>
          <w:p w14:paraId="05BCCA19" w14:textId="77777777" w:rsidR="00756439" w:rsidRDefault="00756439" w:rsidP="00756439">
            <w:pPr>
              <w:pStyle w:val="NormalinTable"/>
            </w:pPr>
            <w:r>
              <w:rPr>
                <w:b/>
              </w:rPr>
              <w:t>3812 10 00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A1E771" w14:textId="77777777" w:rsidR="00756439" w:rsidRDefault="00756439" w:rsidP="00756439">
            <w:pPr>
              <w:pStyle w:val="NormalinTable"/>
              <w:tabs>
                <w:tab w:val="left" w:pos="1250"/>
              </w:tabs>
            </w:pPr>
            <w:r>
              <w:t>0.00%</w:t>
            </w:r>
          </w:p>
        </w:tc>
      </w:tr>
      <w:tr w:rsidR="00756439" w14:paraId="1EAF414E" w14:textId="77777777" w:rsidTr="00FC0611">
        <w:trPr>
          <w:cantSplit/>
        </w:trPr>
        <w:tc>
          <w:tcPr>
            <w:tcW w:w="0" w:type="auto"/>
            <w:tcBorders>
              <w:top w:val="single" w:sz="4" w:space="0" w:color="A6A6A6" w:themeColor="background1" w:themeShade="A6"/>
              <w:right w:val="single" w:sz="4" w:space="0" w:color="000000" w:themeColor="text1"/>
            </w:tcBorders>
          </w:tcPr>
          <w:p w14:paraId="23D3409A" w14:textId="77777777" w:rsidR="00756439" w:rsidRDefault="00756439" w:rsidP="00756439">
            <w:pPr>
              <w:pStyle w:val="NormalinTable"/>
            </w:pPr>
            <w:r>
              <w:rPr>
                <w:b/>
              </w:rPr>
              <w:t>3812 20 90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620D90" w14:textId="77777777" w:rsidR="00756439" w:rsidRDefault="00756439" w:rsidP="00756439">
            <w:pPr>
              <w:pStyle w:val="NormalinTable"/>
              <w:tabs>
                <w:tab w:val="left" w:pos="1250"/>
              </w:tabs>
            </w:pPr>
            <w:r>
              <w:t>0.00%</w:t>
            </w:r>
          </w:p>
        </w:tc>
      </w:tr>
      <w:tr w:rsidR="00756439" w14:paraId="5E5DCE20" w14:textId="77777777" w:rsidTr="00FC0611">
        <w:trPr>
          <w:cantSplit/>
        </w:trPr>
        <w:tc>
          <w:tcPr>
            <w:tcW w:w="0" w:type="auto"/>
            <w:tcBorders>
              <w:top w:val="single" w:sz="4" w:space="0" w:color="A6A6A6" w:themeColor="background1" w:themeShade="A6"/>
              <w:right w:val="single" w:sz="4" w:space="0" w:color="000000" w:themeColor="text1"/>
            </w:tcBorders>
          </w:tcPr>
          <w:p w14:paraId="446907B5" w14:textId="77777777" w:rsidR="00756439" w:rsidRDefault="00756439" w:rsidP="00756439">
            <w:pPr>
              <w:pStyle w:val="NormalinTable"/>
            </w:pPr>
            <w:r>
              <w:rPr>
                <w:b/>
              </w:rPr>
              <w:t>3812 31 00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597157" w14:textId="77777777" w:rsidR="00756439" w:rsidRDefault="00756439" w:rsidP="00756439">
            <w:pPr>
              <w:pStyle w:val="NormalinTable"/>
              <w:tabs>
                <w:tab w:val="left" w:pos="1250"/>
              </w:tabs>
            </w:pPr>
            <w:r>
              <w:t>0.00%</w:t>
            </w:r>
          </w:p>
        </w:tc>
      </w:tr>
      <w:tr w:rsidR="00756439" w14:paraId="314A80F6" w14:textId="77777777" w:rsidTr="00FC0611">
        <w:trPr>
          <w:cantSplit/>
        </w:trPr>
        <w:tc>
          <w:tcPr>
            <w:tcW w:w="0" w:type="auto"/>
            <w:tcBorders>
              <w:top w:val="single" w:sz="4" w:space="0" w:color="A6A6A6" w:themeColor="background1" w:themeShade="A6"/>
              <w:right w:val="single" w:sz="4" w:space="0" w:color="000000" w:themeColor="text1"/>
            </w:tcBorders>
          </w:tcPr>
          <w:p w14:paraId="4FB99251" w14:textId="77777777" w:rsidR="00756439" w:rsidRDefault="00756439" w:rsidP="00756439">
            <w:pPr>
              <w:pStyle w:val="NormalinTable"/>
            </w:pPr>
            <w:r>
              <w:rPr>
                <w:b/>
              </w:rPr>
              <w:t>3812 39 00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2F0E76" w14:textId="77777777" w:rsidR="00756439" w:rsidRDefault="00756439" w:rsidP="00756439">
            <w:pPr>
              <w:pStyle w:val="NormalinTable"/>
              <w:tabs>
                <w:tab w:val="left" w:pos="1250"/>
              </w:tabs>
            </w:pPr>
            <w:r>
              <w:t>0.00%</w:t>
            </w:r>
          </w:p>
        </w:tc>
      </w:tr>
      <w:tr w:rsidR="00756439" w14:paraId="46765CA3" w14:textId="77777777" w:rsidTr="00FC0611">
        <w:trPr>
          <w:cantSplit/>
        </w:trPr>
        <w:tc>
          <w:tcPr>
            <w:tcW w:w="0" w:type="auto"/>
            <w:tcBorders>
              <w:top w:val="single" w:sz="4" w:space="0" w:color="A6A6A6" w:themeColor="background1" w:themeShade="A6"/>
              <w:right w:val="single" w:sz="4" w:space="0" w:color="000000" w:themeColor="text1"/>
            </w:tcBorders>
          </w:tcPr>
          <w:p w14:paraId="12422AC5" w14:textId="77777777" w:rsidR="00756439" w:rsidRDefault="00756439" w:rsidP="00756439">
            <w:pPr>
              <w:pStyle w:val="NormalinTable"/>
            </w:pPr>
            <w:r>
              <w:rPr>
                <w:b/>
              </w:rPr>
              <w:t>3813 00 00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6F9366" w14:textId="77777777" w:rsidR="00756439" w:rsidRDefault="00756439" w:rsidP="00756439">
            <w:pPr>
              <w:pStyle w:val="NormalinTable"/>
              <w:tabs>
                <w:tab w:val="left" w:pos="1250"/>
              </w:tabs>
            </w:pPr>
            <w:r>
              <w:t>0.00%</w:t>
            </w:r>
          </w:p>
        </w:tc>
      </w:tr>
      <w:tr w:rsidR="00756439" w14:paraId="6DEA9A99" w14:textId="77777777" w:rsidTr="00FC0611">
        <w:trPr>
          <w:cantSplit/>
        </w:trPr>
        <w:tc>
          <w:tcPr>
            <w:tcW w:w="0" w:type="auto"/>
            <w:tcBorders>
              <w:top w:val="single" w:sz="4" w:space="0" w:color="A6A6A6" w:themeColor="background1" w:themeShade="A6"/>
              <w:right w:val="single" w:sz="4" w:space="0" w:color="000000" w:themeColor="text1"/>
            </w:tcBorders>
          </w:tcPr>
          <w:p w14:paraId="45CCB5FA" w14:textId="77777777" w:rsidR="00756439" w:rsidRDefault="00756439" w:rsidP="00756439">
            <w:pPr>
              <w:pStyle w:val="NormalinTable"/>
            </w:pPr>
            <w:r>
              <w:rPr>
                <w:b/>
              </w:rPr>
              <w:t>3814 00 00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6E0CB6" w14:textId="77777777" w:rsidR="00756439" w:rsidRDefault="00756439" w:rsidP="00756439">
            <w:pPr>
              <w:pStyle w:val="NormalinTable"/>
              <w:tabs>
                <w:tab w:val="left" w:pos="1250"/>
              </w:tabs>
            </w:pPr>
            <w:r>
              <w:t>0.00%</w:t>
            </w:r>
          </w:p>
        </w:tc>
      </w:tr>
      <w:tr w:rsidR="00756439" w14:paraId="18771231" w14:textId="77777777" w:rsidTr="00FC0611">
        <w:trPr>
          <w:cantSplit/>
        </w:trPr>
        <w:tc>
          <w:tcPr>
            <w:tcW w:w="0" w:type="auto"/>
            <w:tcBorders>
              <w:top w:val="single" w:sz="4" w:space="0" w:color="A6A6A6" w:themeColor="background1" w:themeShade="A6"/>
              <w:right w:val="single" w:sz="4" w:space="0" w:color="000000" w:themeColor="text1"/>
            </w:tcBorders>
          </w:tcPr>
          <w:p w14:paraId="5C39E2C8" w14:textId="77777777" w:rsidR="00756439" w:rsidRDefault="00756439" w:rsidP="00756439">
            <w:pPr>
              <w:pStyle w:val="NormalinTable"/>
            </w:pPr>
            <w:r>
              <w:rPr>
                <w:b/>
              </w:rPr>
              <w:t>3815 11 00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BDEE98" w14:textId="77777777" w:rsidR="00756439" w:rsidRDefault="00756439" w:rsidP="00756439">
            <w:pPr>
              <w:pStyle w:val="NormalinTable"/>
              <w:tabs>
                <w:tab w:val="left" w:pos="1250"/>
              </w:tabs>
            </w:pPr>
            <w:r>
              <w:t>0.00%</w:t>
            </w:r>
          </w:p>
        </w:tc>
      </w:tr>
      <w:tr w:rsidR="00756439" w14:paraId="398109B7" w14:textId="77777777" w:rsidTr="00FC0611">
        <w:trPr>
          <w:cantSplit/>
        </w:trPr>
        <w:tc>
          <w:tcPr>
            <w:tcW w:w="0" w:type="auto"/>
            <w:tcBorders>
              <w:top w:val="single" w:sz="4" w:space="0" w:color="A6A6A6" w:themeColor="background1" w:themeShade="A6"/>
              <w:right w:val="single" w:sz="4" w:space="0" w:color="000000" w:themeColor="text1"/>
            </w:tcBorders>
          </w:tcPr>
          <w:p w14:paraId="2B019487" w14:textId="77777777" w:rsidR="00756439" w:rsidRDefault="00756439" w:rsidP="00756439">
            <w:pPr>
              <w:pStyle w:val="NormalinTable"/>
            </w:pPr>
            <w:r>
              <w:rPr>
                <w:b/>
              </w:rPr>
              <w:t>3815 12 00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ABD7C1" w14:textId="77777777" w:rsidR="00756439" w:rsidRDefault="00756439" w:rsidP="00756439">
            <w:pPr>
              <w:pStyle w:val="NormalinTable"/>
              <w:tabs>
                <w:tab w:val="left" w:pos="1250"/>
              </w:tabs>
            </w:pPr>
            <w:r>
              <w:t>0.00%</w:t>
            </w:r>
          </w:p>
        </w:tc>
      </w:tr>
      <w:tr w:rsidR="00756439" w14:paraId="6EFD188F" w14:textId="77777777" w:rsidTr="00FC0611">
        <w:trPr>
          <w:cantSplit/>
        </w:trPr>
        <w:tc>
          <w:tcPr>
            <w:tcW w:w="0" w:type="auto"/>
            <w:tcBorders>
              <w:top w:val="single" w:sz="4" w:space="0" w:color="A6A6A6" w:themeColor="background1" w:themeShade="A6"/>
              <w:right w:val="single" w:sz="4" w:space="0" w:color="000000" w:themeColor="text1"/>
            </w:tcBorders>
          </w:tcPr>
          <w:p w14:paraId="265E7C09" w14:textId="77777777" w:rsidR="00756439" w:rsidRDefault="00756439" w:rsidP="00756439">
            <w:pPr>
              <w:pStyle w:val="NormalinTable"/>
            </w:pPr>
            <w:r>
              <w:rPr>
                <w:b/>
              </w:rPr>
              <w:t>3815 19 90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C934D9" w14:textId="77777777" w:rsidR="00756439" w:rsidRDefault="00756439" w:rsidP="00756439">
            <w:pPr>
              <w:pStyle w:val="NormalinTable"/>
              <w:tabs>
                <w:tab w:val="left" w:pos="1250"/>
              </w:tabs>
            </w:pPr>
            <w:r>
              <w:t>0.00%</w:t>
            </w:r>
          </w:p>
        </w:tc>
      </w:tr>
      <w:tr w:rsidR="00756439" w14:paraId="2371D715" w14:textId="77777777" w:rsidTr="00FC0611">
        <w:trPr>
          <w:cantSplit/>
        </w:trPr>
        <w:tc>
          <w:tcPr>
            <w:tcW w:w="0" w:type="auto"/>
            <w:tcBorders>
              <w:top w:val="single" w:sz="4" w:space="0" w:color="A6A6A6" w:themeColor="background1" w:themeShade="A6"/>
              <w:right w:val="single" w:sz="4" w:space="0" w:color="000000" w:themeColor="text1"/>
            </w:tcBorders>
          </w:tcPr>
          <w:p w14:paraId="7EA41AD5" w14:textId="77777777" w:rsidR="00756439" w:rsidRDefault="00756439" w:rsidP="00756439">
            <w:pPr>
              <w:pStyle w:val="NormalinTable"/>
            </w:pPr>
            <w:r>
              <w:rPr>
                <w:b/>
              </w:rPr>
              <w:t>3815 90 90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A66B5D" w14:textId="77777777" w:rsidR="00756439" w:rsidRDefault="00756439" w:rsidP="00756439">
            <w:pPr>
              <w:pStyle w:val="NormalinTable"/>
              <w:tabs>
                <w:tab w:val="left" w:pos="1250"/>
              </w:tabs>
            </w:pPr>
            <w:r>
              <w:t>0.00%</w:t>
            </w:r>
          </w:p>
        </w:tc>
      </w:tr>
      <w:tr w:rsidR="00756439" w14:paraId="3A1B2E55" w14:textId="77777777" w:rsidTr="00FC0611">
        <w:trPr>
          <w:cantSplit/>
        </w:trPr>
        <w:tc>
          <w:tcPr>
            <w:tcW w:w="0" w:type="auto"/>
            <w:tcBorders>
              <w:top w:val="single" w:sz="4" w:space="0" w:color="A6A6A6" w:themeColor="background1" w:themeShade="A6"/>
              <w:right w:val="single" w:sz="4" w:space="0" w:color="000000" w:themeColor="text1"/>
            </w:tcBorders>
          </w:tcPr>
          <w:p w14:paraId="615503B0" w14:textId="77777777" w:rsidR="00756439" w:rsidRDefault="00756439" w:rsidP="00756439">
            <w:pPr>
              <w:pStyle w:val="NormalinTable"/>
            </w:pPr>
            <w:r>
              <w:rPr>
                <w:b/>
              </w:rPr>
              <w:t>3816 00 00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7B6695" w14:textId="77777777" w:rsidR="00756439" w:rsidRDefault="00756439" w:rsidP="00756439">
            <w:pPr>
              <w:pStyle w:val="NormalinTable"/>
              <w:tabs>
                <w:tab w:val="left" w:pos="1250"/>
              </w:tabs>
            </w:pPr>
            <w:r>
              <w:t>0.00%</w:t>
            </w:r>
          </w:p>
        </w:tc>
      </w:tr>
      <w:tr w:rsidR="00756439" w14:paraId="74B6228A" w14:textId="77777777" w:rsidTr="00FC0611">
        <w:trPr>
          <w:cantSplit/>
        </w:trPr>
        <w:tc>
          <w:tcPr>
            <w:tcW w:w="0" w:type="auto"/>
            <w:tcBorders>
              <w:top w:val="single" w:sz="4" w:space="0" w:color="A6A6A6" w:themeColor="background1" w:themeShade="A6"/>
              <w:right w:val="single" w:sz="4" w:space="0" w:color="000000" w:themeColor="text1"/>
            </w:tcBorders>
          </w:tcPr>
          <w:p w14:paraId="3FCD424E" w14:textId="77777777" w:rsidR="00756439" w:rsidRDefault="00756439" w:rsidP="00756439">
            <w:pPr>
              <w:pStyle w:val="NormalinTable"/>
            </w:pPr>
            <w:r>
              <w:rPr>
                <w:b/>
              </w:rPr>
              <w:t>3817 00 00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75727E" w14:textId="77777777" w:rsidR="00756439" w:rsidRDefault="00756439" w:rsidP="00756439">
            <w:pPr>
              <w:pStyle w:val="NormalinTable"/>
              <w:tabs>
                <w:tab w:val="left" w:pos="1250"/>
              </w:tabs>
            </w:pPr>
            <w:r>
              <w:t>0.00%</w:t>
            </w:r>
          </w:p>
        </w:tc>
      </w:tr>
      <w:tr w:rsidR="00756439" w14:paraId="404FA739" w14:textId="77777777" w:rsidTr="00FC0611">
        <w:trPr>
          <w:cantSplit/>
        </w:trPr>
        <w:tc>
          <w:tcPr>
            <w:tcW w:w="0" w:type="auto"/>
            <w:tcBorders>
              <w:top w:val="single" w:sz="4" w:space="0" w:color="A6A6A6" w:themeColor="background1" w:themeShade="A6"/>
              <w:right w:val="single" w:sz="4" w:space="0" w:color="000000" w:themeColor="text1"/>
            </w:tcBorders>
          </w:tcPr>
          <w:p w14:paraId="0A57EF03" w14:textId="77777777" w:rsidR="00756439" w:rsidRDefault="00756439" w:rsidP="00756439">
            <w:pPr>
              <w:pStyle w:val="NormalinTable"/>
            </w:pPr>
            <w:r>
              <w:rPr>
                <w:b/>
              </w:rPr>
              <w:t>3819 00 00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7908B3" w14:textId="77777777" w:rsidR="00756439" w:rsidRDefault="00756439" w:rsidP="00756439">
            <w:pPr>
              <w:pStyle w:val="NormalinTable"/>
              <w:tabs>
                <w:tab w:val="left" w:pos="1250"/>
              </w:tabs>
            </w:pPr>
            <w:r>
              <w:t>0.00%</w:t>
            </w:r>
          </w:p>
        </w:tc>
      </w:tr>
      <w:tr w:rsidR="00756439" w14:paraId="070B559E" w14:textId="77777777" w:rsidTr="00FC0611">
        <w:trPr>
          <w:cantSplit/>
        </w:trPr>
        <w:tc>
          <w:tcPr>
            <w:tcW w:w="0" w:type="auto"/>
            <w:tcBorders>
              <w:top w:val="single" w:sz="4" w:space="0" w:color="A6A6A6" w:themeColor="background1" w:themeShade="A6"/>
              <w:right w:val="single" w:sz="4" w:space="0" w:color="000000" w:themeColor="text1"/>
            </w:tcBorders>
          </w:tcPr>
          <w:p w14:paraId="4ACF1AA3" w14:textId="77777777" w:rsidR="00756439" w:rsidRDefault="00756439" w:rsidP="00756439">
            <w:pPr>
              <w:pStyle w:val="NormalinTable"/>
            </w:pPr>
            <w:r>
              <w:rPr>
                <w:b/>
              </w:rPr>
              <w:t>3820 00 00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3DAC65" w14:textId="77777777" w:rsidR="00756439" w:rsidRDefault="00756439" w:rsidP="00756439">
            <w:pPr>
              <w:pStyle w:val="NormalinTable"/>
              <w:tabs>
                <w:tab w:val="left" w:pos="1250"/>
              </w:tabs>
            </w:pPr>
            <w:r>
              <w:t>0.00%</w:t>
            </w:r>
          </w:p>
        </w:tc>
      </w:tr>
      <w:tr w:rsidR="00756439" w14:paraId="26BED7C5" w14:textId="77777777" w:rsidTr="00FC0611">
        <w:trPr>
          <w:cantSplit/>
        </w:trPr>
        <w:tc>
          <w:tcPr>
            <w:tcW w:w="0" w:type="auto"/>
            <w:tcBorders>
              <w:top w:val="single" w:sz="4" w:space="0" w:color="A6A6A6" w:themeColor="background1" w:themeShade="A6"/>
              <w:right w:val="single" w:sz="4" w:space="0" w:color="000000" w:themeColor="text1"/>
            </w:tcBorders>
          </w:tcPr>
          <w:p w14:paraId="58E04758" w14:textId="77777777" w:rsidR="00756439" w:rsidRDefault="00756439" w:rsidP="00756439">
            <w:pPr>
              <w:pStyle w:val="NormalinTable"/>
            </w:pPr>
            <w:r>
              <w:rPr>
                <w:b/>
              </w:rPr>
              <w:t>3821 00 00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1DD69B" w14:textId="77777777" w:rsidR="00756439" w:rsidRDefault="00756439" w:rsidP="00756439">
            <w:pPr>
              <w:pStyle w:val="NormalinTable"/>
              <w:tabs>
                <w:tab w:val="left" w:pos="1250"/>
              </w:tabs>
            </w:pPr>
            <w:r>
              <w:t>0.00%</w:t>
            </w:r>
          </w:p>
        </w:tc>
      </w:tr>
      <w:tr w:rsidR="00756439" w14:paraId="20C2858E" w14:textId="77777777" w:rsidTr="00FC0611">
        <w:trPr>
          <w:cantSplit/>
        </w:trPr>
        <w:tc>
          <w:tcPr>
            <w:tcW w:w="0" w:type="auto"/>
            <w:tcBorders>
              <w:top w:val="single" w:sz="4" w:space="0" w:color="A6A6A6" w:themeColor="background1" w:themeShade="A6"/>
              <w:right w:val="single" w:sz="4" w:space="0" w:color="000000" w:themeColor="text1"/>
            </w:tcBorders>
          </w:tcPr>
          <w:p w14:paraId="026863C8" w14:textId="77777777" w:rsidR="00756439" w:rsidRDefault="00756439" w:rsidP="00756439">
            <w:pPr>
              <w:pStyle w:val="NormalinTable"/>
            </w:pPr>
            <w:r>
              <w:rPr>
                <w:b/>
              </w:rPr>
              <w:t>3823 00 00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C8A082" w14:textId="77777777" w:rsidR="00756439" w:rsidRDefault="00756439" w:rsidP="00756439">
            <w:pPr>
              <w:pStyle w:val="NormalinTable"/>
              <w:tabs>
                <w:tab w:val="left" w:pos="1250"/>
              </w:tabs>
            </w:pPr>
            <w:r>
              <w:t>0.00%</w:t>
            </w:r>
          </w:p>
        </w:tc>
      </w:tr>
      <w:tr w:rsidR="00756439" w14:paraId="4277B5F9" w14:textId="77777777" w:rsidTr="00FC0611">
        <w:trPr>
          <w:cantSplit/>
        </w:trPr>
        <w:tc>
          <w:tcPr>
            <w:tcW w:w="0" w:type="auto"/>
            <w:tcBorders>
              <w:top w:val="single" w:sz="4" w:space="0" w:color="A6A6A6" w:themeColor="background1" w:themeShade="A6"/>
              <w:right w:val="single" w:sz="4" w:space="0" w:color="000000" w:themeColor="text1"/>
            </w:tcBorders>
          </w:tcPr>
          <w:p w14:paraId="618A5966" w14:textId="77777777" w:rsidR="00756439" w:rsidRDefault="00756439" w:rsidP="00756439">
            <w:pPr>
              <w:pStyle w:val="NormalinTable"/>
            </w:pPr>
            <w:r>
              <w:rPr>
                <w:b/>
              </w:rPr>
              <w:t>3824 10 00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947C78" w14:textId="77777777" w:rsidR="00756439" w:rsidRDefault="00756439" w:rsidP="00756439">
            <w:pPr>
              <w:pStyle w:val="NormalinTable"/>
              <w:tabs>
                <w:tab w:val="left" w:pos="1250"/>
              </w:tabs>
            </w:pPr>
            <w:r>
              <w:t>0.00%</w:t>
            </w:r>
          </w:p>
        </w:tc>
      </w:tr>
      <w:tr w:rsidR="00756439" w14:paraId="543AA52A" w14:textId="77777777" w:rsidTr="00FC0611">
        <w:trPr>
          <w:cantSplit/>
        </w:trPr>
        <w:tc>
          <w:tcPr>
            <w:tcW w:w="0" w:type="auto"/>
            <w:tcBorders>
              <w:top w:val="single" w:sz="4" w:space="0" w:color="A6A6A6" w:themeColor="background1" w:themeShade="A6"/>
              <w:right w:val="single" w:sz="4" w:space="0" w:color="000000" w:themeColor="text1"/>
            </w:tcBorders>
          </w:tcPr>
          <w:p w14:paraId="058CFC02" w14:textId="77777777" w:rsidR="00756439" w:rsidRDefault="00756439" w:rsidP="00756439">
            <w:pPr>
              <w:pStyle w:val="NormalinTable"/>
            </w:pPr>
            <w:r>
              <w:rPr>
                <w:b/>
              </w:rPr>
              <w:t>3824 30 00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AC9772" w14:textId="77777777" w:rsidR="00756439" w:rsidRDefault="00756439" w:rsidP="00756439">
            <w:pPr>
              <w:pStyle w:val="NormalinTable"/>
              <w:tabs>
                <w:tab w:val="left" w:pos="1250"/>
              </w:tabs>
            </w:pPr>
            <w:r>
              <w:t>0.00%</w:t>
            </w:r>
          </w:p>
        </w:tc>
      </w:tr>
      <w:tr w:rsidR="00756439" w14:paraId="4859E280" w14:textId="77777777" w:rsidTr="00FC0611">
        <w:trPr>
          <w:cantSplit/>
        </w:trPr>
        <w:tc>
          <w:tcPr>
            <w:tcW w:w="0" w:type="auto"/>
            <w:tcBorders>
              <w:top w:val="single" w:sz="4" w:space="0" w:color="A6A6A6" w:themeColor="background1" w:themeShade="A6"/>
              <w:right w:val="single" w:sz="4" w:space="0" w:color="000000" w:themeColor="text1"/>
            </w:tcBorders>
          </w:tcPr>
          <w:p w14:paraId="68DF114D" w14:textId="77777777" w:rsidR="00756439" w:rsidRDefault="00756439" w:rsidP="00756439">
            <w:pPr>
              <w:pStyle w:val="NormalinTable"/>
            </w:pPr>
            <w:r>
              <w:rPr>
                <w:b/>
              </w:rPr>
              <w:t>3824 40 00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A79708" w14:textId="77777777" w:rsidR="00756439" w:rsidRDefault="00756439" w:rsidP="00756439">
            <w:pPr>
              <w:pStyle w:val="NormalinTable"/>
              <w:tabs>
                <w:tab w:val="left" w:pos="1250"/>
              </w:tabs>
            </w:pPr>
            <w:r>
              <w:t>0.00%</w:t>
            </w:r>
          </w:p>
        </w:tc>
      </w:tr>
      <w:tr w:rsidR="00756439" w14:paraId="0C8B0C24" w14:textId="77777777" w:rsidTr="00FC0611">
        <w:trPr>
          <w:cantSplit/>
        </w:trPr>
        <w:tc>
          <w:tcPr>
            <w:tcW w:w="0" w:type="auto"/>
            <w:tcBorders>
              <w:top w:val="single" w:sz="4" w:space="0" w:color="A6A6A6" w:themeColor="background1" w:themeShade="A6"/>
              <w:right w:val="single" w:sz="4" w:space="0" w:color="000000" w:themeColor="text1"/>
            </w:tcBorders>
          </w:tcPr>
          <w:p w14:paraId="3B53251D" w14:textId="77777777" w:rsidR="00756439" w:rsidRDefault="00756439" w:rsidP="00756439">
            <w:pPr>
              <w:pStyle w:val="NormalinTable"/>
            </w:pPr>
            <w:r>
              <w:rPr>
                <w:b/>
              </w:rPr>
              <w:t>3824 50 00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C3907D" w14:textId="77777777" w:rsidR="00756439" w:rsidRDefault="00756439" w:rsidP="00756439">
            <w:pPr>
              <w:pStyle w:val="NormalinTable"/>
              <w:tabs>
                <w:tab w:val="left" w:pos="1250"/>
              </w:tabs>
            </w:pPr>
            <w:r>
              <w:t>0.00%</w:t>
            </w:r>
          </w:p>
        </w:tc>
      </w:tr>
      <w:tr w:rsidR="00756439" w14:paraId="180122DF" w14:textId="77777777" w:rsidTr="00FC0611">
        <w:trPr>
          <w:cantSplit/>
        </w:trPr>
        <w:tc>
          <w:tcPr>
            <w:tcW w:w="0" w:type="auto"/>
            <w:tcBorders>
              <w:top w:val="single" w:sz="4" w:space="0" w:color="A6A6A6" w:themeColor="background1" w:themeShade="A6"/>
              <w:right w:val="single" w:sz="4" w:space="0" w:color="000000" w:themeColor="text1"/>
            </w:tcBorders>
          </w:tcPr>
          <w:p w14:paraId="4D5D76F3" w14:textId="77777777" w:rsidR="00756439" w:rsidRDefault="00756439" w:rsidP="00756439">
            <w:pPr>
              <w:pStyle w:val="NormalinTable"/>
            </w:pPr>
            <w:r>
              <w:rPr>
                <w:b/>
              </w:rPr>
              <w:t>3824 71 00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A9391F" w14:textId="77777777" w:rsidR="00756439" w:rsidRDefault="00756439" w:rsidP="00756439">
            <w:pPr>
              <w:pStyle w:val="NormalinTable"/>
              <w:tabs>
                <w:tab w:val="left" w:pos="1250"/>
              </w:tabs>
            </w:pPr>
            <w:r>
              <w:t>0.00%</w:t>
            </w:r>
          </w:p>
        </w:tc>
      </w:tr>
      <w:tr w:rsidR="00756439" w14:paraId="71C5818B" w14:textId="77777777" w:rsidTr="00FC0611">
        <w:trPr>
          <w:cantSplit/>
        </w:trPr>
        <w:tc>
          <w:tcPr>
            <w:tcW w:w="0" w:type="auto"/>
            <w:tcBorders>
              <w:top w:val="single" w:sz="4" w:space="0" w:color="A6A6A6" w:themeColor="background1" w:themeShade="A6"/>
              <w:right w:val="single" w:sz="4" w:space="0" w:color="000000" w:themeColor="text1"/>
            </w:tcBorders>
          </w:tcPr>
          <w:p w14:paraId="7EA378DC" w14:textId="77777777" w:rsidR="00756439" w:rsidRDefault="00756439" w:rsidP="00756439">
            <w:pPr>
              <w:pStyle w:val="NormalinTable"/>
            </w:pPr>
            <w:r>
              <w:rPr>
                <w:b/>
              </w:rPr>
              <w:t>3824 72 00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60846F" w14:textId="77777777" w:rsidR="00756439" w:rsidRDefault="00756439" w:rsidP="00756439">
            <w:pPr>
              <w:pStyle w:val="NormalinTable"/>
              <w:tabs>
                <w:tab w:val="left" w:pos="1250"/>
              </w:tabs>
            </w:pPr>
            <w:r>
              <w:t>0.00%</w:t>
            </w:r>
          </w:p>
        </w:tc>
      </w:tr>
      <w:tr w:rsidR="00756439" w14:paraId="3675AB34" w14:textId="77777777" w:rsidTr="00FC0611">
        <w:trPr>
          <w:cantSplit/>
        </w:trPr>
        <w:tc>
          <w:tcPr>
            <w:tcW w:w="0" w:type="auto"/>
            <w:tcBorders>
              <w:top w:val="single" w:sz="4" w:space="0" w:color="A6A6A6" w:themeColor="background1" w:themeShade="A6"/>
              <w:right w:val="single" w:sz="4" w:space="0" w:color="000000" w:themeColor="text1"/>
            </w:tcBorders>
          </w:tcPr>
          <w:p w14:paraId="4107AEED" w14:textId="77777777" w:rsidR="00756439" w:rsidRDefault="00756439" w:rsidP="00756439">
            <w:pPr>
              <w:pStyle w:val="NormalinTable"/>
            </w:pPr>
            <w:r>
              <w:rPr>
                <w:b/>
              </w:rPr>
              <w:t>3824 73 00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CE96A2" w14:textId="77777777" w:rsidR="00756439" w:rsidRDefault="00756439" w:rsidP="00756439">
            <w:pPr>
              <w:pStyle w:val="NormalinTable"/>
              <w:tabs>
                <w:tab w:val="left" w:pos="1250"/>
              </w:tabs>
            </w:pPr>
            <w:r>
              <w:t>0.00%</w:t>
            </w:r>
          </w:p>
        </w:tc>
      </w:tr>
      <w:tr w:rsidR="00756439" w14:paraId="091EEEEC" w14:textId="77777777" w:rsidTr="00FC0611">
        <w:trPr>
          <w:cantSplit/>
        </w:trPr>
        <w:tc>
          <w:tcPr>
            <w:tcW w:w="0" w:type="auto"/>
            <w:tcBorders>
              <w:top w:val="single" w:sz="4" w:space="0" w:color="A6A6A6" w:themeColor="background1" w:themeShade="A6"/>
              <w:right w:val="single" w:sz="4" w:space="0" w:color="000000" w:themeColor="text1"/>
            </w:tcBorders>
          </w:tcPr>
          <w:p w14:paraId="5B35C860" w14:textId="77777777" w:rsidR="00756439" w:rsidRDefault="00756439" w:rsidP="00756439">
            <w:pPr>
              <w:pStyle w:val="NormalinTable"/>
            </w:pPr>
            <w:r>
              <w:rPr>
                <w:b/>
              </w:rPr>
              <w:t>3824 74 00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54E697" w14:textId="77777777" w:rsidR="00756439" w:rsidRDefault="00756439" w:rsidP="00756439">
            <w:pPr>
              <w:pStyle w:val="NormalinTable"/>
              <w:tabs>
                <w:tab w:val="left" w:pos="1250"/>
              </w:tabs>
            </w:pPr>
            <w:r>
              <w:t>0.00%</w:t>
            </w:r>
          </w:p>
        </w:tc>
      </w:tr>
      <w:tr w:rsidR="00756439" w14:paraId="56BDB154" w14:textId="77777777" w:rsidTr="00FC0611">
        <w:trPr>
          <w:cantSplit/>
        </w:trPr>
        <w:tc>
          <w:tcPr>
            <w:tcW w:w="0" w:type="auto"/>
            <w:tcBorders>
              <w:top w:val="single" w:sz="4" w:space="0" w:color="A6A6A6" w:themeColor="background1" w:themeShade="A6"/>
              <w:right w:val="single" w:sz="4" w:space="0" w:color="000000" w:themeColor="text1"/>
            </w:tcBorders>
          </w:tcPr>
          <w:p w14:paraId="02C092D4" w14:textId="77777777" w:rsidR="00756439" w:rsidRDefault="00756439" w:rsidP="00756439">
            <w:pPr>
              <w:pStyle w:val="NormalinTable"/>
            </w:pPr>
            <w:r>
              <w:rPr>
                <w:b/>
              </w:rPr>
              <w:t>3824 75 00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CD803F" w14:textId="77777777" w:rsidR="00756439" w:rsidRDefault="00756439" w:rsidP="00756439">
            <w:pPr>
              <w:pStyle w:val="NormalinTable"/>
              <w:tabs>
                <w:tab w:val="left" w:pos="1250"/>
              </w:tabs>
            </w:pPr>
            <w:r>
              <w:t>0.00%</w:t>
            </w:r>
          </w:p>
        </w:tc>
      </w:tr>
      <w:tr w:rsidR="00756439" w14:paraId="7DF448ED" w14:textId="77777777" w:rsidTr="00FC0611">
        <w:trPr>
          <w:cantSplit/>
        </w:trPr>
        <w:tc>
          <w:tcPr>
            <w:tcW w:w="0" w:type="auto"/>
            <w:tcBorders>
              <w:top w:val="single" w:sz="4" w:space="0" w:color="A6A6A6" w:themeColor="background1" w:themeShade="A6"/>
              <w:right w:val="single" w:sz="4" w:space="0" w:color="000000" w:themeColor="text1"/>
            </w:tcBorders>
          </w:tcPr>
          <w:p w14:paraId="4648B616" w14:textId="77777777" w:rsidR="00756439" w:rsidRDefault="00756439" w:rsidP="00756439">
            <w:pPr>
              <w:pStyle w:val="NormalinTable"/>
            </w:pPr>
            <w:r>
              <w:rPr>
                <w:b/>
              </w:rPr>
              <w:t>3824 76 00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7E4A46" w14:textId="77777777" w:rsidR="00756439" w:rsidRDefault="00756439" w:rsidP="00756439">
            <w:pPr>
              <w:pStyle w:val="NormalinTable"/>
              <w:tabs>
                <w:tab w:val="left" w:pos="1250"/>
              </w:tabs>
            </w:pPr>
            <w:r>
              <w:t>0.00%</w:t>
            </w:r>
          </w:p>
        </w:tc>
      </w:tr>
      <w:tr w:rsidR="00756439" w14:paraId="39DF9C33" w14:textId="77777777" w:rsidTr="00FC0611">
        <w:trPr>
          <w:cantSplit/>
        </w:trPr>
        <w:tc>
          <w:tcPr>
            <w:tcW w:w="0" w:type="auto"/>
            <w:tcBorders>
              <w:top w:val="single" w:sz="4" w:space="0" w:color="A6A6A6" w:themeColor="background1" w:themeShade="A6"/>
              <w:right w:val="single" w:sz="4" w:space="0" w:color="000000" w:themeColor="text1"/>
            </w:tcBorders>
          </w:tcPr>
          <w:p w14:paraId="1F9EA2B6" w14:textId="77777777" w:rsidR="00756439" w:rsidRDefault="00756439" w:rsidP="00756439">
            <w:pPr>
              <w:pStyle w:val="NormalinTable"/>
            </w:pPr>
            <w:r>
              <w:rPr>
                <w:b/>
              </w:rPr>
              <w:t>3824 77 00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D4E846" w14:textId="77777777" w:rsidR="00756439" w:rsidRDefault="00756439" w:rsidP="00756439">
            <w:pPr>
              <w:pStyle w:val="NormalinTable"/>
              <w:tabs>
                <w:tab w:val="left" w:pos="1250"/>
              </w:tabs>
            </w:pPr>
            <w:r>
              <w:t>0.00%</w:t>
            </w:r>
          </w:p>
        </w:tc>
      </w:tr>
      <w:tr w:rsidR="00756439" w14:paraId="269F67A3" w14:textId="77777777" w:rsidTr="00FC0611">
        <w:trPr>
          <w:cantSplit/>
        </w:trPr>
        <w:tc>
          <w:tcPr>
            <w:tcW w:w="0" w:type="auto"/>
            <w:tcBorders>
              <w:top w:val="single" w:sz="4" w:space="0" w:color="A6A6A6" w:themeColor="background1" w:themeShade="A6"/>
              <w:right w:val="single" w:sz="4" w:space="0" w:color="000000" w:themeColor="text1"/>
            </w:tcBorders>
          </w:tcPr>
          <w:p w14:paraId="5278110A" w14:textId="77777777" w:rsidR="00756439" w:rsidRDefault="00756439" w:rsidP="00756439">
            <w:pPr>
              <w:pStyle w:val="NormalinTable"/>
            </w:pPr>
            <w:r>
              <w:rPr>
                <w:b/>
              </w:rPr>
              <w:t>3824 78 00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329588" w14:textId="77777777" w:rsidR="00756439" w:rsidRDefault="00756439" w:rsidP="00756439">
            <w:pPr>
              <w:pStyle w:val="NormalinTable"/>
              <w:tabs>
                <w:tab w:val="left" w:pos="1250"/>
              </w:tabs>
            </w:pPr>
            <w:r>
              <w:t>0.00%</w:t>
            </w:r>
          </w:p>
        </w:tc>
      </w:tr>
      <w:tr w:rsidR="00756439" w14:paraId="0897DFA8" w14:textId="77777777" w:rsidTr="00FC0611">
        <w:trPr>
          <w:cantSplit/>
        </w:trPr>
        <w:tc>
          <w:tcPr>
            <w:tcW w:w="0" w:type="auto"/>
            <w:tcBorders>
              <w:top w:val="single" w:sz="4" w:space="0" w:color="A6A6A6" w:themeColor="background1" w:themeShade="A6"/>
              <w:right w:val="single" w:sz="4" w:space="0" w:color="000000" w:themeColor="text1"/>
            </w:tcBorders>
          </w:tcPr>
          <w:p w14:paraId="4C579AE7" w14:textId="77777777" w:rsidR="00756439" w:rsidRDefault="00756439" w:rsidP="00756439">
            <w:pPr>
              <w:pStyle w:val="NormalinTable"/>
            </w:pPr>
            <w:r>
              <w:rPr>
                <w:b/>
              </w:rPr>
              <w:t>3824 79 00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DE5CB8" w14:textId="77777777" w:rsidR="00756439" w:rsidRDefault="00756439" w:rsidP="00756439">
            <w:pPr>
              <w:pStyle w:val="NormalinTable"/>
              <w:tabs>
                <w:tab w:val="left" w:pos="1250"/>
              </w:tabs>
            </w:pPr>
            <w:r>
              <w:t>0.00%</w:t>
            </w:r>
          </w:p>
        </w:tc>
      </w:tr>
      <w:tr w:rsidR="00756439" w14:paraId="216351E1" w14:textId="77777777" w:rsidTr="00FC0611">
        <w:trPr>
          <w:cantSplit/>
        </w:trPr>
        <w:tc>
          <w:tcPr>
            <w:tcW w:w="0" w:type="auto"/>
            <w:tcBorders>
              <w:top w:val="single" w:sz="4" w:space="0" w:color="A6A6A6" w:themeColor="background1" w:themeShade="A6"/>
              <w:right w:val="single" w:sz="4" w:space="0" w:color="000000" w:themeColor="text1"/>
            </w:tcBorders>
          </w:tcPr>
          <w:p w14:paraId="456BD738" w14:textId="77777777" w:rsidR="00756439" w:rsidRDefault="00756439" w:rsidP="00756439">
            <w:pPr>
              <w:pStyle w:val="NormalinTable"/>
            </w:pPr>
            <w:r>
              <w:rPr>
                <w:b/>
              </w:rPr>
              <w:t>3824 81 00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2C591B" w14:textId="77777777" w:rsidR="00756439" w:rsidRDefault="00756439" w:rsidP="00756439">
            <w:pPr>
              <w:pStyle w:val="NormalinTable"/>
              <w:tabs>
                <w:tab w:val="left" w:pos="1250"/>
              </w:tabs>
            </w:pPr>
            <w:r>
              <w:t>0.00%</w:t>
            </w:r>
          </w:p>
        </w:tc>
      </w:tr>
      <w:tr w:rsidR="00756439" w14:paraId="202A2FC7" w14:textId="77777777" w:rsidTr="00FC0611">
        <w:trPr>
          <w:cantSplit/>
        </w:trPr>
        <w:tc>
          <w:tcPr>
            <w:tcW w:w="0" w:type="auto"/>
            <w:tcBorders>
              <w:top w:val="single" w:sz="4" w:space="0" w:color="A6A6A6" w:themeColor="background1" w:themeShade="A6"/>
              <w:right w:val="single" w:sz="4" w:space="0" w:color="000000" w:themeColor="text1"/>
            </w:tcBorders>
          </w:tcPr>
          <w:p w14:paraId="7A48DBE2" w14:textId="77777777" w:rsidR="00756439" w:rsidRDefault="00756439" w:rsidP="00756439">
            <w:pPr>
              <w:pStyle w:val="NormalinTable"/>
            </w:pPr>
            <w:r>
              <w:rPr>
                <w:b/>
              </w:rPr>
              <w:t>3824 82 00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286150" w14:textId="77777777" w:rsidR="00756439" w:rsidRDefault="00756439" w:rsidP="00756439">
            <w:pPr>
              <w:pStyle w:val="NormalinTable"/>
              <w:tabs>
                <w:tab w:val="left" w:pos="1250"/>
              </w:tabs>
            </w:pPr>
            <w:r>
              <w:t>0.00%</w:t>
            </w:r>
          </w:p>
        </w:tc>
      </w:tr>
      <w:tr w:rsidR="00756439" w14:paraId="5CD5A28A" w14:textId="77777777" w:rsidTr="00FC0611">
        <w:trPr>
          <w:cantSplit/>
        </w:trPr>
        <w:tc>
          <w:tcPr>
            <w:tcW w:w="0" w:type="auto"/>
            <w:tcBorders>
              <w:top w:val="single" w:sz="4" w:space="0" w:color="A6A6A6" w:themeColor="background1" w:themeShade="A6"/>
              <w:right w:val="single" w:sz="4" w:space="0" w:color="000000" w:themeColor="text1"/>
            </w:tcBorders>
          </w:tcPr>
          <w:p w14:paraId="0D77A67C" w14:textId="77777777" w:rsidR="00756439" w:rsidRDefault="00756439" w:rsidP="00756439">
            <w:pPr>
              <w:pStyle w:val="NormalinTable"/>
            </w:pPr>
            <w:r>
              <w:rPr>
                <w:b/>
              </w:rPr>
              <w:t>3824 83 00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3A9792" w14:textId="77777777" w:rsidR="00756439" w:rsidRDefault="00756439" w:rsidP="00756439">
            <w:pPr>
              <w:pStyle w:val="NormalinTable"/>
              <w:tabs>
                <w:tab w:val="left" w:pos="1250"/>
              </w:tabs>
            </w:pPr>
            <w:r>
              <w:t>0.00%</w:t>
            </w:r>
          </w:p>
        </w:tc>
      </w:tr>
      <w:tr w:rsidR="00756439" w14:paraId="4544E343" w14:textId="77777777" w:rsidTr="00FC0611">
        <w:trPr>
          <w:cantSplit/>
        </w:trPr>
        <w:tc>
          <w:tcPr>
            <w:tcW w:w="0" w:type="auto"/>
            <w:tcBorders>
              <w:top w:val="single" w:sz="4" w:space="0" w:color="A6A6A6" w:themeColor="background1" w:themeShade="A6"/>
              <w:right w:val="single" w:sz="4" w:space="0" w:color="000000" w:themeColor="text1"/>
            </w:tcBorders>
          </w:tcPr>
          <w:p w14:paraId="0AC9748F" w14:textId="77777777" w:rsidR="00756439" w:rsidRDefault="00756439" w:rsidP="00756439">
            <w:pPr>
              <w:pStyle w:val="NormalinTable"/>
            </w:pPr>
            <w:r>
              <w:rPr>
                <w:b/>
              </w:rPr>
              <w:t>3824 84 00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893F0E" w14:textId="77777777" w:rsidR="00756439" w:rsidRDefault="00756439" w:rsidP="00756439">
            <w:pPr>
              <w:pStyle w:val="NormalinTable"/>
              <w:tabs>
                <w:tab w:val="left" w:pos="1250"/>
              </w:tabs>
            </w:pPr>
            <w:r>
              <w:t>0.00%</w:t>
            </w:r>
          </w:p>
        </w:tc>
      </w:tr>
      <w:tr w:rsidR="00756439" w14:paraId="1F53BF37" w14:textId="77777777" w:rsidTr="00FC0611">
        <w:trPr>
          <w:cantSplit/>
        </w:trPr>
        <w:tc>
          <w:tcPr>
            <w:tcW w:w="0" w:type="auto"/>
            <w:tcBorders>
              <w:top w:val="single" w:sz="4" w:space="0" w:color="A6A6A6" w:themeColor="background1" w:themeShade="A6"/>
              <w:right w:val="single" w:sz="4" w:space="0" w:color="000000" w:themeColor="text1"/>
            </w:tcBorders>
          </w:tcPr>
          <w:p w14:paraId="7ECF5FD2" w14:textId="77777777" w:rsidR="00756439" w:rsidRDefault="00756439" w:rsidP="00756439">
            <w:pPr>
              <w:pStyle w:val="NormalinTable"/>
            </w:pPr>
            <w:r>
              <w:rPr>
                <w:b/>
              </w:rPr>
              <w:t>3824 85 00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9BFD5D" w14:textId="77777777" w:rsidR="00756439" w:rsidRDefault="00756439" w:rsidP="00756439">
            <w:pPr>
              <w:pStyle w:val="NormalinTable"/>
              <w:tabs>
                <w:tab w:val="left" w:pos="1250"/>
              </w:tabs>
            </w:pPr>
            <w:r>
              <w:t>0.00%</w:t>
            </w:r>
          </w:p>
        </w:tc>
      </w:tr>
      <w:tr w:rsidR="00756439" w14:paraId="2897C4D5" w14:textId="77777777" w:rsidTr="00FC0611">
        <w:trPr>
          <w:cantSplit/>
        </w:trPr>
        <w:tc>
          <w:tcPr>
            <w:tcW w:w="0" w:type="auto"/>
            <w:tcBorders>
              <w:top w:val="single" w:sz="4" w:space="0" w:color="A6A6A6" w:themeColor="background1" w:themeShade="A6"/>
              <w:right w:val="single" w:sz="4" w:space="0" w:color="000000" w:themeColor="text1"/>
            </w:tcBorders>
          </w:tcPr>
          <w:p w14:paraId="6ADB6025" w14:textId="77777777" w:rsidR="00756439" w:rsidRDefault="00756439" w:rsidP="00756439">
            <w:pPr>
              <w:pStyle w:val="NormalinTable"/>
            </w:pPr>
            <w:r>
              <w:rPr>
                <w:b/>
              </w:rPr>
              <w:t>3824 86 00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0449FF" w14:textId="77777777" w:rsidR="00756439" w:rsidRDefault="00756439" w:rsidP="00756439">
            <w:pPr>
              <w:pStyle w:val="NormalinTable"/>
              <w:tabs>
                <w:tab w:val="left" w:pos="1250"/>
              </w:tabs>
            </w:pPr>
            <w:r>
              <w:t>0.00%</w:t>
            </w:r>
          </w:p>
        </w:tc>
      </w:tr>
      <w:tr w:rsidR="00756439" w14:paraId="0C24E107" w14:textId="77777777" w:rsidTr="00FC0611">
        <w:trPr>
          <w:cantSplit/>
        </w:trPr>
        <w:tc>
          <w:tcPr>
            <w:tcW w:w="0" w:type="auto"/>
            <w:tcBorders>
              <w:top w:val="single" w:sz="4" w:space="0" w:color="A6A6A6" w:themeColor="background1" w:themeShade="A6"/>
              <w:right w:val="single" w:sz="4" w:space="0" w:color="000000" w:themeColor="text1"/>
            </w:tcBorders>
          </w:tcPr>
          <w:p w14:paraId="6166E955" w14:textId="77777777" w:rsidR="00756439" w:rsidRDefault="00756439" w:rsidP="00756439">
            <w:pPr>
              <w:pStyle w:val="NormalinTable"/>
            </w:pPr>
            <w:r>
              <w:rPr>
                <w:b/>
              </w:rPr>
              <w:t>3824 87 00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12466F" w14:textId="77777777" w:rsidR="00756439" w:rsidRDefault="00756439" w:rsidP="00756439">
            <w:pPr>
              <w:pStyle w:val="NormalinTable"/>
              <w:tabs>
                <w:tab w:val="left" w:pos="1250"/>
              </w:tabs>
            </w:pPr>
            <w:r>
              <w:t>0.00%</w:t>
            </w:r>
          </w:p>
        </w:tc>
      </w:tr>
      <w:tr w:rsidR="00756439" w14:paraId="501665C2" w14:textId="77777777" w:rsidTr="00FC0611">
        <w:trPr>
          <w:cantSplit/>
        </w:trPr>
        <w:tc>
          <w:tcPr>
            <w:tcW w:w="0" w:type="auto"/>
            <w:tcBorders>
              <w:top w:val="single" w:sz="4" w:space="0" w:color="A6A6A6" w:themeColor="background1" w:themeShade="A6"/>
              <w:right w:val="single" w:sz="4" w:space="0" w:color="000000" w:themeColor="text1"/>
            </w:tcBorders>
          </w:tcPr>
          <w:p w14:paraId="7DD96EB4" w14:textId="77777777" w:rsidR="00756439" w:rsidRDefault="00756439" w:rsidP="00756439">
            <w:pPr>
              <w:pStyle w:val="NormalinTable"/>
            </w:pPr>
            <w:r>
              <w:rPr>
                <w:b/>
              </w:rPr>
              <w:t>3824 88 00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78F331" w14:textId="77777777" w:rsidR="00756439" w:rsidRDefault="00756439" w:rsidP="00756439">
            <w:pPr>
              <w:pStyle w:val="NormalinTable"/>
              <w:tabs>
                <w:tab w:val="left" w:pos="1250"/>
              </w:tabs>
            </w:pPr>
            <w:r>
              <w:t>0.00%</w:t>
            </w:r>
          </w:p>
        </w:tc>
      </w:tr>
      <w:tr w:rsidR="00756439" w14:paraId="54EAC3B5" w14:textId="77777777" w:rsidTr="00FC0611">
        <w:trPr>
          <w:cantSplit/>
        </w:trPr>
        <w:tc>
          <w:tcPr>
            <w:tcW w:w="0" w:type="auto"/>
            <w:tcBorders>
              <w:top w:val="single" w:sz="4" w:space="0" w:color="A6A6A6" w:themeColor="background1" w:themeShade="A6"/>
              <w:right w:val="single" w:sz="4" w:space="0" w:color="000000" w:themeColor="text1"/>
            </w:tcBorders>
          </w:tcPr>
          <w:p w14:paraId="064A9DD8" w14:textId="77777777" w:rsidR="00756439" w:rsidRDefault="00756439" w:rsidP="00756439">
            <w:pPr>
              <w:pStyle w:val="NormalinTable"/>
            </w:pPr>
            <w:r>
              <w:rPr>
                <w:b/>
              </w:rPr>
              <w:t>3824 91 00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961D30" w14:textId="77777777" w:rsidR="00756439" w:rsidRDefault="00756439" w:rsidP="00756439">
            <w:pPr>
              <w:pStyle w:val="NormalinTable"/>
              <w:tabs>
                <w:tab w:val="left" w:pos="1250"/>
              </w:tabs>
            </w:pPr>
            <w:r>
              <w:t>0.00%</w:t>
            </w:r>
          </w:p>
        </w:tc>
      </w:tr>
      <w:tr w:rsidR="00756439" w14:paraId="74D0E956" w14:textId="77777777" w:rsidTr="00FC0611">
        <w:trPr>
          <w:cantSplit/>
        </w:trPr>
        <w:tc>
          <w:tcPr>
            <w:tcW w:w="0" w:type="auto"/>
            <w:tcBorders>
              <w:top w:val="single" w:sz="4" w:space="0" w:color="A6A6A6" w:themeColor="background1" w:themeShade="A6"/>
              <w:right w:val="single" w:sz="4" w:space="0" w:color="000000" w:themeColor="text1"/>
            </w:tcBorders>
          </w:tcPr>
          <w:p w14:paraId="4D62C79A" w14:textId="77777777" w:rsidR="00756439" w:rsidRDefault="00756439" w:rsidP="00756439">
            <w:pPr>
              <w:pStyle w:val="NormalinTable"/>
            </w:pPr>
            <w:r>
              <w:rPr>
                <w:b/>
              </w:rPr>
              <w:t>3824 99 10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903868" w14:textId="77777777" w:rsidR="00756439" w:rsidRDefault="00756439" w:rsidP="00756439">
            <w:pPr>
              <w:pStyle w:val="NormalinTable"/>
              <w:tabs>
                <w:tab w:val="left" w:pos="1250"/>
              </w:tabs>
            </w:pPr>
            <w:r>
              <w:t>0.00%</w:t>
            </w:r>
          </w:p>
        </w:tc>
      </w:tr>
      <w:tr w:rsidR="00756439" w14:paraId="026754F4" w14:textId="77777777" w:rsidTr="00FC0611">
        <w:trPr>
          <w:cantSplit/>
        </w:trPr>
        <w:tc>
          <w:tcPr>
            <w:tcW w:w="0" w:type="auto"/>
            <w:tcBorders>
              <w:top w:val="single" w:sz="4" w:space="0" w:color="A6A6A6" w:themeColor="background1" w:themeShade="A6"/>
              <w:right w:val="single" w:sz="4" w:space="0" w:color="000000" w:themeColor="text1"/>
            </w:tcBorders>
          </w:tcPr>
          <w:p w14:paraId="0D94763E" w14:textId="77777777" w:rsidR="00756439" w:rsidRDefault="00756439" w:rsidP="00756439">
            <w:pPr>
              <w:pStyle w:val="NormalinTable"/>
            </w:pPr>
            <w:r>
              <w:rPr>
                <w:b/>
              </w:rPr>
              <w:t>3824 99 15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88CE84" w14:textId="77777777" w:rsidR="00756439" w:rsidRDefault="00756439" w:rsidP="00756439">
            <w:pPr>
              <w:pStyle w:val="NormalinTable"/>
              <w:tabs>
                <w:tab w:val="left" w:pos="1250"/>
              </w:tabs>
            </w:pPr>
            <w:r>
              <w:t>0.00%</w:t>
            </w:r>
          </w:p>
        </w:tc>
      </w:tr>
      <w:tr w:rsidR="00756439" w14:paraId="7A7C9347" w14:textId="77777777" w:rsidTr="00FC0611">
        <w:trPr>
          <w:cantSplit/>
        </w:trPr>
        <w:tc>
          <w:tcPr>
            <w:tcW w:w="0" w:type="auto"/>
            <w:tcBorders>
              <w:top w:val="single" w:sz="4" w:space="0" w:color="A6A6A6" w:themeColor="background1" w:themeShade="A6"/>
              <w:right w:val="single" w:sz="4" w:space="0" w:color="000000" w:themeColor="text1"/>
            </w:tcBorders>
          </w:tcPr>
          <w:p w14:paraId="5132D48E" w14:textId="77777777" w:rsidR="00756439" w:rsidRDefault="00756439" w:rsidP="00756439">
            <w:pPr>
              <w:pStyle w:val="NormalinTable"/>
            </w:pPr>
            <w:r>
              <w:rPr>
                <w:b/>
              </w:rPr>
              <w:t>3824 99 20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11231B" w14:textId="77777777" w:rsidR="00756439" w:rsidRDefault="00756439" w:rsidP="00756439">
            <w:pPr>
              <w:pStyle w:val="NormalinTable"/>
              <w:tabs>
                <w:tab w:val="left" w:pos="1250"/>
              </w:tabs>
            </w:pPr>
            <w:r>
              <w:t>0.00%</w:t>
            </w:r>
          </w:p>
        </w:tc>
      </w:tr>
      <w:tr w:rsidR="00756439" w14:paraId="5D8FB15E" w14:textId="77777777" w:rsidTr="00FC0611">
        <w:trPr>
          <w:cantSplit/>
        </w:trPr>
        <w:tc>
          <w:tcPr>
            <w:tcW w:w="0" w:type="auto"/>
            <w:tcBorders>
              <w:top w:val="single" w:sz="4" w:space="0" w:color="A6A6A6" w:themeColor="background1" w:themeShade="A6"/>
              <w:right w:val="single" w:sz="4" w:space="0" w:color="000000" w:themeColor="text1"/>
            </w:tcBorders>
          </w:tcPr>
          <w:p w14:paraId="182B0E25" w14:textId="77777777" w:rsidR="00756439" w:rsidRDefault="00756439" w:rsidP="00756439">
            <w:pPr>
              <w:pStyle w:val="NormalinTable"/>
            </w:pPr>
            <w:r>
              <w:rPr>
                <w:b/>
              </w:rPr>
              <w:t>3824 99 25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CA64F4" w14:textId="77777777" w:rsidR="00756439" w:rsidRDefault="00756439" w:rsidP="00756439">
            <w:pPr>
              <w:pStyle w:val="NormalinTable"/>
              <w:tabs>
                <w:tab w:val="left" w:pos="1250"/>
              </w:tabs>
            </w:pPr>
            <w:r>
              <w:t>0.00%</w:t>
            </w:r>
          </w:p>
        </w:tc>
      </w:tr>
      <w:tr w:rsidR="00756439" w14:paraId="790238AA" w14:textId="77777777" w:rsidTr="00FC0611">
        <w:trPr>
          <w:cantSplit/>
        </w:trPr>
        <w:tc>
          <w:tcPr>
            <w:tcW w:w="0" w:type="auto"/>
            <w:tcBorders>
              <w:top w:val="single" w:sz="4" w:space="0" w:color="A6A6A6" w:themeColor="background1" w:themeShade="A6"/>
              <w:right w:val="single" w:sz="4" w:space="0" w:color="000000" w:themeColor="text1"/>
            </w:tcBorders>
          </w:tcPr>
          <w:p w14:paraId="6C943CFC" w14:textId="77777777" w:rsidR="00756439" w:rsidRDefault="00756439" w:rsidP="00756439">
            <w:pPr>
              <w:pStyle w:val="NormalinTable"/>
            </w:pPr>
            <w:r>
              <w:rPr>
                <w:b/>
              </w:rPr>
              <w:t>3824 99 30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F48796" w14:textId="77777777" w:rsidR="00756439" w:rsidRDefault="00756439" w:rsidP="00756439">
            <w:pPr>
              <w:pStyle w:val="NormalinTable"/>
              <w:tabs>
                <w:tab w:val="left" w:pos="1250"/>
              </w:tabs>
            </w:pPr>
            <w:r>
              <w:t>0.00%</w:t>
            </w:r>
          </w:p>
        </w:tc>
      </w:tr>
      <w:tr w:rsidR="00756439" w14:paraId="76F6975F" w14:textId="77777777" w:rsidTr="00FC0611">
        <w:trPr>
          <w:cantSplit/>
        </w:trPr>
        <w:tc>
          <w:tcPr>
            <w:tcW w:w="0" w:type="auto"/>
            <w:tcBorders>
              <w:top w:val="single" w:sz="4" w:space="0" w:color="A6A6A6" w:themeColor="background1" w:themeShade="A6"/>
              <w:right w:val="single" w:sz="4" w:space="0" w:color="000000" w:themeColor="text1"/>
            </w:tcBorders>
          </w:tcPr>
          <w:p w14:paraId="6544D448" w14:textId="77777777" w:rsidR="00756439" w:rsidRDefault="00756439" w:rsidP="00756439">
            <w:pPr>
              <w:pStyle w:val="NormalinTable"/>
            </w:pPr>
            <w:r>
              <w:rPr>
                <w:b/>
              </w:rPr>
              <w:t>3824 99 45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90B82F" w14:textId="77777777" w:rsidR="00756439" w:rsidRDefault="00756439" w:rsidP="00756439">
            <w:pPr>
              <w:pStyle w:val="NormalinTable"/>
              <w:tabs>
                <w:tab w:val="left" w:pos="1250"/>
              </w:tabs>
            </w:pPr>
            <w:r>
              <w:t>0.00%</w:t>
            </w:r>
          </w:p>
        </w:tc>
      </w:tr>
      <w:tr w:rsidR="00756439" w14:paraId="251DA688" w14:textId="77777777" w:rsidTr="00FC0611">
        <w:trPr>
          <w:cantSplit/>
        </w:trPr>
        <w:tc>
          <w:tcPr>
            <w:tcW w:w="0" w:type="auto"/>
            <w:tcBorders>
              <w:top w:val="single" w:sz="4" w:space="0" w:color="A6A6A6" w:themeColor="background1" w:themeShade="A6"/>
              <w:right w:val="single" w:sz="4" w:space="0" w:color="000000" w:themeColor="text1"/>
            </w:tcBorders>
          </w:tcPr>
          <w:p w14:paraId="6D1A0F78" w14:textId="77777777" w:rsidR="00756439" w:rsidRDefault="00756439" w:rsidP="00756439">
            <w:pPr>
              <w:pStyle w:val="NormalinTable"/>
            </w:pPr>
            <w:r>
              <w:rPr>
                <w:b/>
              </w:rPr>
              <w:t>3824 99 50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D06775" w14:textId="77777777" w:rsidR="00756439" w:rsidRDefault="00756439" w:rsidP="00756439">
            <w:pPr>
              <w:pStyle w:val="NormalinTable"/>
              <w:tabs>
                <w:tab w:val="left" w:pos="1250"/>
              </w:tabs>
            </w:pPr>
            <w:r>
              <w:t>0.00%</w:t>
            </w:r>
          </w:p>
        </w:tc>
      </w:tr>
      <w:tr w:rsidR="00756439" w14:paraId="0B4CB55D" w14:textId="77777777" w:rsidTr="00FC0611">
        <w:trPr>
          <w:cantSplit/>
        </w:trPr>
        <w:tc>
          <w:tcPr>
            <w:tcW w:w="0" w:type="auto"/>
            <w:tcBorders>
              <w:top w:val="single" w:sz="4" w:space="0" w:color="A6A6A6" w:themeColor="background1" w:themeShade="A6"/>
              <w:right w:val="single" w:sz="4" w:space="0" w:color="000000" w:themeColor="text1"/>
            </w:tcBorders>
          </w:tcPr>
          <w:p w14:paraId="7D8A7DA1" w14:textId="77777777" w:rsidR="00756439" w:rsidRDefault="00756439" w:rsidP="00756439">
            <w:pPr>
              <w:pStyle w:val="NormalinTable"/>
            </w:pPr>
            <w:r>
              <w:rPr>
                <w:b/>
              </w:rPr>
              <w:t>3824 99 55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027B9B" w14:textId="77777777" w:rsidR="00756439" w:rsidRDefault="00756439" w:rsidP="00756439">
            <w:pPr>
              <w:pStyle w:val="NormalinTable"/>
              <w:tabs>
                <w:tab w:val="left" w:pos="1250"/>
              </w:tabs>
            </w:pPr>
            <w:r>
              <w:t>0.00%</w:t>
            </w:r>
          </w:p>
        </w:tc>
      </w:tr>
      <w:tr w:rsidR="00756439" w14:paraId="489B1608" w14:textId="77777777" w:rsidTr="00FC0611">
        <w:trPr>
          <w:cantSplit/>
        </w:trPr>
        <w:tc>
          <w:tcPr>
            <w:tcW w:w="0" w:type="auto"/>
            <w:tcBorders>
              <w:top w:val="single" w:sz="4" w:space="0" w:color="A6A6A6" w:themeColor="background1" w:themeShade="A6"/>
              <w:right w:val="single" w:sz="4" w:space="0" w:color="000000" w:themeColor="text1"/>
            </w:tcBorders>
          </w:tcPr>
          <w:p w14:paraId="18D67246" w14:textId="77777777" w:rsidR="00756439" w:rsidRDefault="00756439" w:rsidP="00756439">
            <w:pPr>
              <w:pStyle w:val="NormalinTable"/>
            </w:pPr>
            <w:r>
              <w:rPr>
                <w:b/>
              </w:rPr>
              <w:t>3824 99 56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EAB7D3" w14:textId="77777777" w:rsidR="00756439" w:rsidRDefault="00756439" w:rsidP="00756439">
            <w:pPr>
              <w:pStyle w:val="NormalinTable"/>
              <w:tabs>
                <w:tab w:val="left" w:pos="1250"/>
              </w:tabs>
            </w:pPr>
            <w:r>
              <w:t>0.00%</w:t>
            </w:r>
          </w:p>
        </w:tc>
      </w:tr>
      <w:tr w:rsidR="00756439" w14:paraId="58B4DA89" w14:textId="77777777" w:rsidTr="00FC0611">
        <w:trPr>
          <w:cantSplit/>
        </w:trPr>
        <w:tc>
          <w:tcPr>
            <w:tcW w:w="0" w:type="auto"/>
            <w:tcBorders>
              <w:top w:val="single" w:sz="4" w:space="0" w:color="A6A6A6" w:themeColor="background1" w:themeShade="A6"/>
              <w:right w:val="single" w:sz="4" w:space="0" w:color="000000" w:themeColor="text1"/>
            </w:tcBorders>
          </w:tcPr>
          <w:p w14:paraId="00A91ED5" w14:textId="77777777" w:rsidR="00756439" w:rsidRDefault="00756439" w:rsidP="00756439">
            <w:pPr>
              <w:pStyle w:val="NormalinTable"/>
            </w:pPr>
            <w:r>
              <w:rPr>
                <w:b/>
              </w:rPr>
              <w:t>3824 99 57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107065" w14:textId="77777777" w:rsidR="00756439" w:rsidRDefault="00756439" w:rsidP="00756439">
            <w:pPr>
              <w:pStyle w:val="NormalinTable"/>
              <w:tabs>
                <w:tab w:val="left" w:pos="1250"/>
              </w:tabs>
            </w:pPr>
            <w:r>
              <w:t>0.00%</w:t>
            </w:r>
          </w:p>
        </w:tc>
      </w:tr>
      <w:tr w:rsidR="00756439" w14:paraId="7A4153CE" w14:textId="77777777" w:rsidTr="00FC0611">
        <w:trPr>
          <w:cantSplit/>
        </w:trPr>
        <w:tc>
          <w:tcPr>
            <w:tcW w:w="0" w:type="auto"/>
            <w:tcBorders>
              <w:top w:val="single" w:sz="4" w:space="0" w:color="A6A6A6" w:themeColor="background1" w:themeShade="A6"/>
              <w:right w:val="single" w:sz="4" w:space="0" w:color="000000" w:themeColor="text1"/>
            </w:tcBorders>
          </w:tcPr>
          <w:p w14:paraId="2D30AB4A" w14:textId="77777777" w:rsidR="00756439" w:rsidRDefault="00756439" w:rsidP="00756439">
            <w:pPr>
              <w:pStyle w:val="NormalinTable"/>
            </w:pPr>
            <w:r>
              <w:rPr>
                <w:b/>
              </w:rPr>
              <w:t>3824 99 64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27F07A" w14:textId="77777777" w:rsidR="00756439" w:rsidRDefault="00756439" w:rsidP="00756439">
            <w:pPr>
              <w:pStyle w:val="NormalinTable"/>
              <w:tabs>
                <w:tab w:val="left" w:pos="1250"/>
              </w:tabs>
            </w:pPr>
            <w:r>
              <w:t>0.00%</w:t>
            </w:r>
          </w:p>
        </w:tc>
      </w:tr>
      <w:tr w:rsidR="00756439" w14:paraId="2DFDC2DD" w14:textId="77777777" w:rsidTr="00FC0611">
        <w:trPr>
          <w:cantSplit/>
        </w:trPr>
        <w:tc>
          <w:tcPr>
            <w:tcW w:w="0" w:type="auto"/>
            <w:tcBorders>
              <w:top w:val="single" w:sz="4" w:space="0" w:color="A6A6A6" w:themeColor="background1" w:themeShade="A6"/>
              <w:right w:val="single" w:sz="4" w:space="0" w:color="000000" w:themeColor="text1"/>
            </w:tcBorders>
          </w:tcPr>
          <w:p w14:paraId="3738FDB9" w14:textId="77777777" w:rsidR="00756439" w:rsidRDefault="00756439" w:rsidP="00756439">
            <w:pPr>
              <w:pStyle w:val="NormalinTable"/>
            </w:pPr>
            <w:r>
              <w:rPr>
                <w:b/>
              </w:rPr>
              <w:t>3824 99 65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6A6DA9" w14:textId="77777777" w:rsidR="00756439" w:rsidRDefault="00756439" w:rsidP="00756439">
            <w:pPr>
              <w:pStyle w:val="NormalinTable"/>
              <w:tabs>
                <w:tab w:val="left" w:pos="1250"/>
              </w:tabs>
            </w:pPr>
            <w:r>
              <w:t>0.00%</w:t>
            </w:r>
          </w:p>
        </w:tc>
      </w:tr>
      <w:tr w:rsidR="00756439" w14:paraId="1E0AE1A6" w14:textId="77777777" w:rsidTr="00FC0611">
        <w:trPr>
          <w:cantSplit/>
        </w:trPr>
        <w:tc>
          <w:tcPr>
            <w:tcW w:w="0" w:type="auto"/>
            <w:tcBorders>
              <w:top w:val="single" w:sz="4" w:space="0" w:color="A6A6A6" w:themeColor="background1" w:themeShade="A6"/>
              <w:right w:val="single" w:sz="4" w:space="0" w:color="000000" w:themeColor="text1"/>
            </w:tcBorders>
          </w:tcPr>
          <w:p w14:paraId="7B296349" w14:textId="77777777" w:rsidR="00756439" w:rsidRDefault="00756439" w:rsidP="00756439">
            <w:pPr>
              <w:pStyle w:val="NormalinTable"/>
            </w:pPr>
            <w:r>
              <w:rPr>
                <w:b/>
              </w:rPr>
              <w:t>3824 99 70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D2E0E6" w14:textId="77777777" w:rsidR="00756439" w:rsidRDefault="00756439" w:rsidP="00756439">
            <w:pPr>
              <w:pStyle w:val="NormalinTable"/>
              <w:tabs>
                <w:tab w:val="left" w:pos="1250"/>
              </w:tabs>
            </w:pPr>
            <w:r>
              <w:t>0.00%</w:t>
            </w:r>
          </w:p>
        </w:tc>
      </w:tr>
      <w:tr w:rsidR="00756439" w14:paraId="7378C70B" w14:textId="77777777" w:rsidTr="00FC0611">
        <w:trPr>
          <w:cantSplit/>
        </w:trPr>
        <w:tc>
          <w:tcPr>
            <w:tcW w:w="0" w:type="auto"/>
            <w:tcBorders>
              <w:top w:val="single" w:sz="4" w:space="0" w:color="A6A6A6" w:themeColor="background1" w:themeShade="A6"/>
              <w:right w:val="single" w:sz="4" w:space="0" w:color="000000" w:themeColor="text1"/>
            </w:tcBorders>
          </w:tcPr>
          <w:p w14:paraId="227F6E28" w14:textId="77777777" w:rsidR="00756439" w:rsidRDefault="00756439" w:rsidP="00756439">
            <w:pPr>
              <w:pStyle w:val="NormalinTable"/>
            </w:pPr>
            <w:r>
              <w:rPr>
                <w:b/>
              </w:rPr>
              <w:t>3824 99 86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B1A7A3" w14:textId="77777777" w:rsidR="00756439" w:rsidRDefault="00756439" w:rsidP="00756439">
            <w:pPr>
              <w:pStyle w:val="NormalinTable"/>
              <w:tabs>
                <w:tab w:val="left" w:pos="1250"/>
              </w:tabs>
            </w:pPr>
            <w:r>
              <w:t>0.00%</w:t>
            </w:r>
          </w:p>
        </w:tc>
      </w:tr>
      <w:tr w:rsidR="00756439" w14:paraId="5913118F" w14:textId="77777777" w:rsidTr="00FC0611">
        <w:trPr>
          <w:cantSplit/>
        </w:trPr>
        <w:tc>
          <w:tcPr>
            <w:tcW w:w="0" w:type="auto"/>
            <w:tcBorders>
              <w:top w:val="single" w:sz="4" w:space="0" w:color="A6A6A6" w:themeColor="background1" w:themeShade="A6"/>
              <w:right w:val="single" w:sz="4" w:space="0" w:color="000000" w:themeColor="text1"/>
            </w:tcBorders>
          </w:tcPr>
          <w:p w14:paraId="7B78DEFD" w14:textId="77777777" w:rsidR="00756439" w:rsidRDefault="00756439" w:rsidP="00756439">
            <w:pPr>
              <w:pStyle w:val="NormalinTable"/>
            </w:pPr>
            <w:r>
              <w:rPr>
                <w:b/>
              </w:rPr>
              <w:t>3824 99 92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0F82A0" w14:textId="77777777" w:rsidR="00756439" w:rsidRDefault="00756439" w:rsidP="00756439">
            <w:pPr>
              <w:pStyle w:val="NormalinTable"/>
              <w:tabs>
                <w:tab w:val="left" w:pos="1250"/>
              </w:tabs>
            </w:pPr>
            <w:r>
              <w:t>0.00%</w:t>
            </w:r>
          </w:p>
        </w:tc>
      </w:tr>
      <w:tr w:rsidR="00756439" w14:paraId="2B598329" w14:textId="77777777" w:rsidTr="00FC0611">
        <w:trPr>
          <w:cantSplit/>
        </w:trPr>
        <w:tc>
          <w:tcPr>
            <w:tcW w:w="0" w:type="auto"/>
            <w:tcBorders>
              <w:top w:val="single" w:sz="4" w:space="0" w:color="A6A6A6" w:themeColor="background1" w:themeShade="A6"/>
              <w:right w:val="single" w:sz="4" w:space="0" w:color="000000" w:themeColor="text1"/>
            </w:tcBorders>
          </w:tcPr>
          <w:p w14:paraId="4B958832" w14:textId="77777777" w:rsidR="00756439" w:rsidRDefault="00756439" w:rsidP="00756439">
            <w:pPr>
              <w:pStyle w:val="NormalinTable"/>
            </w:pPr>
            <w:r>
              <w:rPr>
                <w:b/>
              </w:rPr>
              <w:t>3824 99 93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96B98F" w14:textId="77777777" w:rsidR="00756439" w:rsidRDefault="00756439" w:rsidP="00756439">
            <w:pPr>
              <w:pStyle w:val="NormalinTable"/>
              <w:tabs>
                <w:tab w:val="left" w:pos="1250"/>
              </w:tabs>
            </w:pPr>
            <w:r>
              <w:t>0.00%</w:t>
            </w:r>
          </w:p>
        </w:tc>
      </w:tr>
      <w:tr w:rsidR="00756439" w14:paraId="033F1CC9" w14:textId="77777777" w:rsidTr="00FC0611">
        <w:trPr>
          <w:cantSplit/>
        </w:trPr>
        <w:tc>
          <w:tcPr>
            <w:tcW w:w="0" w:type="auto"/>
            <w:tcBorders>
              <w:top w:val="single" w:sz="4" w:space="0" w:color="A6A6A6" w:themeColor="background1" w:themeShade="A6"/>
              <w:right w:val="single" w:sz="4" w:space="0" w:color="000000" w:themeColor="text1"/>
            </w:tcBorders>
          </w:tcPr>
          <w:p w14:paraId="24097810" w14:textId="77777777" w:rsidR="00756439" w:rsidRDefault="00756439" w:rsidP="00756439">
            <w:pPr>
              <w:pStyle w:val="NormalinTable"/>
            </w:pPr>
            <w:r>
              <w:rPr>
                <w:b/>
              </w:rPr>
              <w:t>3824 99 96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4FD22F" w14:textId="77777777" w:rsidR="00756439" w:rsidRDefault="00756439" w:rsidP="00756439">
            <w:pPr>
              <w:pStyle w:val="NormalinTable"/>
              <w:tabs>
                <w:tab w:val="left" w:pos="1250"/>
              </w:tabs>
            </w:pPr>
            <w:r>
              <w:t>0.00%</w:t>
            </w:r>
          </w:p>
        </w:tc>
      </w:tr>
      <w:tr w:rsidR="00756439" w14:paraId="47CA3C1B" w14:textId="77777777" w:rsidTr="00FC0611">
        <w:trPr>
          <w:cantSplit/>
        </w:trPr>
        <w:tc>
          <w:tcPr>
            <w:tcW w:w="0" w:type="auto"/>
            <w:tcBorders>
              <w:top w:val="single" w:sz="4" w:space="0" w:color="A6A6A6" w:themeColor="background1" w:themeShade="A6"/>
              <w:right w:val="single" w:sz="4" w:space="0" w:color="000000" w:themeColor="text1"/>
            </w:tcBorders>
          </w:tcPr>
          <w:p w14:paraId="273FF7FA" w14:textId="77777777" w:rsidR="00756439" w:rsidRDefault="00756439" w:rsidP="00756439">
            <w:pPr>
              <w:pStyle w:val="NormalinTable"/>
            </w:pPr>
            <w:r>
              <w:rPr>
                <w:b/>
              </w:rPr>
              <w:t>3825 00 00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190B10" w14:textId="77777777" w:rsidR="00756439" w:rsidRDefault="00756439" w:rsidP="00756439">
            <w:pPr>
              <w:pStyle w:val="NormalinTable"/>
              <w:tabs>
                <w:tab w:val="left" w:pos="1250"/>
              </w:tabs>
            </w:pPr>
            <w:r>
              <w:t>0.00%</w:t>
            </w:r>
          </w:p>
        </w:tc>
      </w:tr>
      <w:tr w:rsidR="00756439" w14:paraId="459545F8" w14:textId="77777777" w:rsidTr="00FC0611">
        <w:trPr>
          <w:cantSplit/>
        </w:trPr>
        <w:tc>
          <w:tcPr>
            <w:tcW w:w="0" w:type="auto"/>
            <w:tcBorders>
              <w:top w:val="single" w:sz="4" w:space="0" w:color="A6A6A6" w:themeColor="background1" w:themeShade="A6"/>
              <w:right w:val="single" w:sz="4" w:space="0" w:color="000000" w:themeColor="text1"/>
            </w:tcBorders>
          </w:tcPr>
          <w:p w14:paraId="3470A2BD" w14:textId="77777777" w:rsidR="00756439" w:rsidRDefault="00756439" w:rsidP="00756439">
            <w:pPr>
              <w:pStyle w:val="NormalinTable"/>
            </w:pPr>
            <w:r>
              <w:rPr>
                <w:b/>
              </w:rPr>
              <w:t>3826 00 00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1FF8B6" w14:textId="77777777" w:rsidR="00756439" w:rsidRDefault="00756439" w:rsidP="00756439">
            <w:pPr>
              <w:pStyle w:val="NormalinTable"/>
              <w:tabs>
                <w:tab w:val="left" w:pos="1250"/>
              </w:tabs>
            </w:pPr>
            <w:r>
              <w:t>0.00%</w:t>
            </w:r>
          </w:p>
        </w:tc>
      </w:tr>
      <w:tr w:rsidR="00756439" w14:paraId="497C514D" w14:textId="77777777" w:rsidTr="00FC0611">
        <w:trPr>
          <w:cantSplit/>
        </w:trPr>
        <w:tc>
          <w:tcPr>
            <w:tcW w:w="0" w:type="auto"/>
            <w:tcBorders>
              <w:top w:val="single" w:sz="4" w:space="0" w:color="A6A6A6" w:themeColor="background1" w:themeShade="A6"/>
              <w:right w:val="single" w:sz="4" w:space="0" w:color="000000" w:themeColor="text1"/>
            </w:tcBorders>
          </w:tcPr>
          <w:p w14:paraId="0AAA0B7F" w14:textId="77777777" w:rsidR="00756439" w:rsidRDefault="00756439" w:rsidP="00756439">
            <w:pPr>
              <w:pStyle w:val="NormalinTable"/>
            </w:pPr>
            <w:r>
              <w:rPr>
                <w:b/>
              </w:rPr>
              <w:t>3901 10 00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87B6CB" w14:textId="77777777" w:rsidR="00756439" w:rsidRDefault="00756439" w:rsidP="00756439">
            <w:pPr>
              <w:pStyle w:val="NormalinTable"/>
              <w:tabs>
                <w:tab w:val="left" w:pos="1250"/>
              </w:tabs>
            </w:pPr>
            <w:r>
              <w:t>0.00%</w:t>
            </w:r>
          </w:p>
        </w:tc>
      </w:tr>
      <w:tr w:rsidR="00756439" w14:paraId="6B4DEC0D" w14:textId="77777777" w:rsidTr="00FC0611">
        <w:trPr>
          <w:cantSplit/>
        </w:trPr>
        <w:tc>
          <w:tcPr>
            <w:tcW w:w="0" w:type="auto"/>
            <w:tcBorders>
              <w:top w:val="single" w:sz="4" w:space="0" w:color="A6A6A6" w:themeColor="background1" w:themeShade="A6"/>
              <w:right w:val="single" w:sz="4" w:space="0" w:color="000000" w:themeColor="text1"/>
            </w:tcBorders>
          </w:tcPr>
          <w:p w14:paraId="4147E2B8" w14:textId="77777777" w:rsidR="00756439" w:rsidRDefault="00756439" w:rsidP="00756439">
            <w:pPr>
              <w:pStyle w:val="NormalinTable"/>
            </w:pPr>
            <w:r>
              <w:rPr>
                <w:b/>
              </w:rPr>
              <w:t>3901 20 00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D18E52" w14:textId="77777777" w:rsidR="00756439" w:rsidRDefault="00756439" w:rsidP="00756439">
            <w:pPr>
              <w:pStyle w:val="NormalinTable"/>
              <w:tabs>
                <w:tab w:val="left" w:pos="1250"/>
              </w:tabs>
            </w:pPr>
            <w:r>
              <w:t>0.00%</w:t>
            </w:r>
          </w:p>
        </w:tc>
      </w:tr>
      <w:tr w:rsidR="00756439" w14:paraId="5F0C5C13" w14:textId="77777777" w:rsidTr="00FC0611">
        <w:trPr>
          <w:cantSplit/>
        </w:trPr>
        <w:tc>
          <w:tcPr>
            <w:tcW w:w="0" w:type="auto"/>
            <w:tcBorders>
              <w:top w:val="single" w:sz="4" w:space="0" w:color="A6A6A6" w:themeColor="background1" w:themeShade="A6"/>
              <w:right w:val="single" w:sz="4" w:space="0" w:color="000000" w:themeColor="text1"/>
            </w:tcBorders>
          </w:tcPr>
          <w:p w14:paraId="2765B020" w14:textId="77777777" w:rsidR="00756439" w:rsidRDefault="00756439" w:rsidP="00756439">
            <w:pPr>
              <w:pStyle w:val="NormalinTable"/>
            </w:pPr>
            <w:r>
              <w:rPr>
                <w:b/>
              </w:rPr>
              <w:t>3901 30 00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2289C7" w14:textId="77777777" w:rsidR="00756439" w:rsidRDefault="00756439" w:rsidP="00756439">
            <w:pPr>
              <w:pStyle w:val="NormalinTable"/>
              <w:tabs>
                <w:tab w:val="left" w:pos="1250"/>
              </w:tabs>
            </w:pPr>
            <w:r>
              <w:t>0.00%</w:t>
            </w:r>
          </w:p>
        </w:tc>
      </w:tr>
      <w:tr w:rsidR="00756439" w14:paraId="258270A9" w14:textId="77777777" w:rsidTr="00FC0611">
        <w:trPr>
          <w:cantSplit/>
        </w:trPr>
        <w:tc>
          <w:tcPr>
            <w:tcW w:w="0" w:type="auto"/>
            <w:tcBorders>
              <w:top w:val="single" w:sz="4" w:space="0" w:color="A6A6A6" w:themeColor="background1" w:themeShade="A6"/>
              <w:right w:val="single" w:sz="4" w:space="0" w:color="000000" w:themeColor="text1"/>
            </w:tcBorders>
          </w:tcPr>
          <w:p w14:paraId="78353B5D" w14:textId="77777777" w:rsidR="00756439" w:rsidRDefault="00756439" w:rsidP="00756439">
            <w:pPr>
              <w:pStyle w:val="NormalinTable"/>
            </w:pPr>
            <w:r>
              <w:rPr>
                <w:b/>
              </w:rPr>
              <w:t>3901 40 00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33564C" w14:textId="77777777" w:rsidR="00756439" w:rsidRDefault="00756439" w:rsidP="00756439">
            <w:pPr>
              <w:pStyle w:val="NormalinTable"/>
              <w:tabs>
                <w:tab w:val="left" w:pos="1250"/>
              </w:tabs>
            </w:pPr>
            <w:r>
              <w:t>0.00%</w:t>
            </w:r>
          </w:p>
        </w:tc>
      </w:tr>
      <w:tr w:rsidR="00756439" w14:paraId="4B075FA6" w14:textId="77777777" w:rsidTr="00FC0611">
        <w:trPr>
          <w:cantSplit/>
        </w:trPr>
        <w:tc>
          <w:tcPr>
            <w:tcW w:w="0" w:type="auto"/>
            <w:tcBorders>
              <w:top w:val="single" w:sz="4" w:space="0" w:color="A6A6A6" w:themeColor="background1" w:themeShade="A6"/>
              <w:right w:val="single" w:sz="4" w:space="0" w:color="000000" w:themeColor="text1"/>
            </w:tcBorders>
          </w:tcPr>
          <w:p w14:paraId="1828CF13" w14:textId="77777777" w:rsidR="00756439" w:rsidRDefault="00756439" w:rsidP="00756439">
            <w:pPr>
              <w:pStyle w:val="NormalinTable"/>
            </w:pPr>
            <w:r>
              <w:rPr>
                <w:b/>
              </w:rPr>
              <w:t>3901 90 80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9CD0E9" w14:textId="77777777" w:rsidR="00756439" w:rsidRDefault="00756439" w:rsidP="00756439">
            <w:pPr>
              <w:pStyle w:val="NormalinTable"/>
              <w:tabs>
                <w:tab w:val="left" w:pos="1250"/>
              </w:tabs>
            </w:pPr>
            <w:r>
              <w:t>0.00%</w:t>
            </w:r>
          </w:p>
        </w:tc>
      </w:tr>
      <w:tr w:rsidR="00756439" w14:paraId="64F17062" w14:textId="77777777" w:rsidTr="00FC0611">
        <w:trPr>
          <w:cantSplit/>
        </w:trPr>
        <w:tc>
          <w:tcPr>
            <w:tcW w:w="0" w:type="auto"/>
            <w:tcBorders>
              <w:top w:val="single" w:sz="4" w:space="0" w:color="A6A6A6" w:themeColor="background1" w:themeShade="A6"/>
              <w:right w:val="single" w:sz="4" w:space="0" w:color="000000" w:themeColor="text1"/>
            </w:tcBorders>
          </w:tcPr>
          <w:p w14:paraId="74ED3772" w14:textId="77777777" w:rsidR="00756439" w:rsidRDefault="00756439" w:rsidP="00756439">
            <w:pPr>
              <w:pStyle w:val="NormalinTable"/>
            </w:pPr>
            <w:r>
              <w:rPr>
                <w:b/>
              </w:rPr>
              <w:t>3902 10 00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750FF1" w14:textId="77777777" w:rsidR="00756439" w:rsidRDefault="00756439" w:rsidP="00756439">
            <w:pPr>
              <w:pStyle w:val="NormalinTable"/>
              <w:tabs>
                <w:tab w:val="left" w:pos="1250"/>
              </w:tabs>
            </w:pPr>
            <w:r>
              <w:t>0.00%</w:t>
            </w:r>
          </w:p>
        </w:tc>
      </w:tr>
      <w:tr w:rsidR="00756439" w14:paraId="52477FC6" w14:textId="77777777" w:rsidTr="00FC0611">
        <w:trPr>
          <w:cantSplit/>
        </w:trPr>
        <w:tc>
          <w:tcPr>
            <w:tcW w:w="0" w:type="auto"/>
            <w:tcBorders>
              <w:top w:val="single" w:sz="4" w:space="0" w:color="A6A6A6" w:themeColor="background1" w:themeShade="A6"/>
              <w:right w:val="single" w:sz="4" w:space="0" w:color="000000" w:themeColor="text1"/>
            </w:tcBorders>
          </w:tcPr>
          <w:p w14:paraId="1D7145A8" w14:textId="77777777" w:rsidR="00756439" w:rsidRDefault="00756439" w:rsidP="00756439">
            <w:pPr>
              <w:pStyle w:val="NormalinTable"/>
            </w:pPr>
            <w:r>
              <w:rPr>
                <w:b/>
              </w:rPr>
              <w:t>3902 20 00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8A00A5" w14:textId="77777777" w:rsidR="00756439" w:rsidRDefault="00756439" w:rsidP="00756439">
            <w:pPr>
              <w:pStyle w:val="NormalinTable"/>
              <w:tabs>
                <w:tab w:val="left" w:pos="1250"/>
              </w:tabs>
            </w:pPr>
            <w:r>
              <w:t>0.00%</w:t>
            </w:r>
          </w:p>
        </w:tc>
      </w:tr>
      <w:tr w:rsidR="00756439" w14:paraId="1A47B85F" w14:textId="77777777" w:rsidTr="00FC0611">
        <w:trPr>
          <w:cantSplit/>
        </w:trPr>
        <w:tc>
          <w:tcPr>
            <w:tcW w:w="0" w:type="auto"/>
            <w:tcBorders>
              <w:top w:val="single" w:sz="4" w:space="0" w:color="A6A6A6" w:themeColor="background1" w:themeShade="A6"/>
              <w:right w:val="single" w:sz="4" w:space="0" w:color="000000" w:themeColor="text1"/>
            </w:tcBorders>
          </w:tcPr>
          <w:p w14:paraId="1BFDB3DC" w14:textId="77777777" w:rsidR="00756439" w:rsidRDefault="00756439" w:rsidP="00756439">
            <w:pPr>
              <w:pStyle w:val="NormalinTable"/>
            </w:pPr>
            <w:r>
              <w:rPr>
                <w:b/>
              </w:rPr>
              <w:t>3902 30 00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E9CC18" w14:textId="77777777" w:rsidR="00756439" w:rsidRDefault="00756439" w:rsidP="00756439">
            <w:pPr>
              <w:pStyle w:val="NormalinTable"/>
              <w:tabs>
                <w:tab w:val="left" w:pos="1250"/>
              </w:tabs>
            </w:pPr>
            <w:r>
              <w:t>0.00%</w:t>
            </w:r>
          </w:p>
        </w:tc>
      </w:tr>
      <w:tr w:rsidR="00756439" w14:paraId="136CF76E" w14:textId="77777777" w:rsidTr="00FC0611">
        <w:trPr>
          <w:cantSplit/>
        </w:trPr>
        <w:tc>
          <w:tcPr>
            <w:tcW w:w="0" w:type="auto"/>
            <w:tcBorders>
              <w:top w:val="single" w:sz="4" w:space="0" w:color="A6A6A6" w:themeColor="background1" w:themeShade="A6"/>
              <w:right w:val="single" w:sz="4" w:space="0" w:color="000000" w:themeColor="text1"/>
            </w:tcBorders>
          </w:tcPr>
          <w:p w14:paraId="4C78CD88" w14:textId="77777777" w:rsidR="00756439" w:rsidRDefault="00756439" w:rsidP="00756439">
            <w:pPr>
              <w:pStyle w:val="NormalinTable"/>
            </w:pPr>
            <w:r>
              <w:rPr>
                <w:b/>
              </w:rPr>
              <w:t>3902 90 90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71BD03" w14:textId="77777777" w:rsidR="00756439" w:rsidRDefault="00756439" w:rsidP="00756439">
            <w:pPr>
              <w:pStyle w:val="NormalinTable"/>
              <w:tabs>
                <w:tab w:val="left" w:pos="1250"/>
              </w:tabs>
            </w:pPr>
            <w:r>
              <w:t>0.00%</w:t>
            </w:r>
          </w:p>
        </w:tc>
      </w:tr>
      <w:tr w:rsidR="00756439" w14:paraId="74903D4D" w14:textId="77777777" w:rsidTr="00FC0611">
        <w:trPr>
          <w:cantSplit/>
        </w:trPr>
        <w:tc>
          <w:tcPr>
            <w:tcW w:w="0" w:type="auto"/>
            <w:tcBorders>
              <w:top w:val="single" w:sz="4" w:space="0" w:color="A6A6A6" w:themeColor="background1" w:themeShade="A6"/>
              <w:right w:val="single" w:sz="4" w:space="0" w:color="000000" w:themeColor="text1"/>
            </w:tcBorders>
          </w:tcPr>
          <w:p w14:paraId="565CFA8C" w14:textId="77777777" w:rsidR="00756439" w:rsidRDefault="00756439" w:rsidP="00756439">
            <w:pPr>
              <w:pStyle w:val="NormalinTable"/>
            </w:pPr>
            <w:r>
              <w:rPr>
                <w:b/>
              </w:rPr>
              <w:t>3903 11 00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04A08E" w14:textId="77777777" w:rsidR="00756439" w:rsidRDefault="00756439" w:rsidP="00756439">
            <w:pPr>
              <w:pStyle w:val="NormalinTable"/>
              <w:tabs>
                <w:tab w:val="left" w:pos="1250"/>
              </w:tabs>
            </w:pPr>
            <w:r>
              <w:t>0.00%</w:t>
            </w:r>
          </w:p>
        </w:tc>
      </w:tr>
      <w:tr w:rsidR="00756439" w14:paraId="23904F73" w14:textId="77777777" w:rsidTr="00FC0611">
        <w:trPr>
          <w:cantSplit/>
        </w:trPr>
        <w:tc>
          <w:tcPr>
            <w:tcW w:w="0" w:type="auto"/>
            <w:tcBorders>
              <w:top w:val="single" w:sz="4" w:space="0" w:color="A6A6A6" w:themeColor="background1" w:themeShade="A6"/>
              <w:right w:val="single" w:sz="4" w:space="0" w:color="000000" w:themeColor="text1"/>
            </w:tcBorders>
          </w:tcPr>
          <w:p w14:paraId="5C8CAB62" w14:textId="77777777" w:rsidR="00756439" w:rsidRDefault="00756439" w:rsidP="00756439">
            <w:pPr>
              <w:pStyle w:val="NormalinTable"/>
            </w:pPr>
            <w:r>
              <w:rPr>
                <w:b/>
              </w:rPr>
              <w:t>3903 19 00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97A48C" w14:textId="77777777" w:rsidR="00756439" w:rsidRDefault="00756439" w:rsidP="00756439">
            <w:pPr>
              <w:pStyle w:val="NormalinTable"/>
              <w:tabs>
                <w:tab w:val="left" w:pos="1250"/>
              </w:tabs>
            </w:pPr>
            <w:r>
              <w:t>0.00%</w:t>
            </w:r>
          </w:p>
        </w:tc>
      </w:tr>
      <w:tr w:rsidR="00756439" w14:paraId="31DE8AC4" w14:textId="77777777" w:rsidTr="00FC0611">
        <w:trPr>
          <w:cantSplit/>
        </w:trPr>
        <w:tc>
          <w:tcPr>
            <w:tcW w:w="0" w:type="auto"/>
            <w:tcBorders>
              <w:top w:val="single" w:sz="4" w:space="0" w:color="A6A6A6" w:themeColor="background1" w:themeShade="A6"/>
              <w:right w:val="single" w:sz="4" w:space="0" w:color="000000" w:themeColor="text1"/>
            </w:tcBorders>
          </w:tcPr>
          <w:p w14:paraId="7244B847" w14:textId="77777777" w:rsidR="00756439" w:rsidRDefault="00756439" w:rsidP="00756439">
            <w:pPr>
              <w:pStyle w:val="NormalinTable"/>
            </w:pPr>
            <w:r>
              <w:rPr>
                <w:b/>
              </w:rPr>
              <w:t>3903 20 00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5E8343" w14:textId="77777777" w:rsidR="00756439" w:rsidRDefault="00756439" w:rsidP="00756439">
            <w:pPr>
              <w:pStyle w:val="NormalinTable"/>
              <w:tabs>
                <w:tab w:val="left" w:pos="1250"/>
              </w:tabs>
            </w:pPr>
            <w:r>
              <w:t>0.00%</w:t>
            </w:r>
          </w:p>
        </w:tc>
      </w:tr>
      <w:tr w:rsidR="00756439" w14:paraId="7CACBDAC" w14:textId="77777777" w:rsidTr="00FC0611">
        <w:trPr>
          <w:cantSplit/>
        </w:trPr>
        <w:tc>
          <w:tcPr>
            <w:tcW w:w="0" w:type="auto"/>
            <w:tcBorders>
              <w:top w:val="single" w:sz="4" w:space="0" w:color="A6A6A6" w:themeColor="background1" w:themeShade="A6"/>
              <w:right w:val="single" w:sz="4" w:space="0" w:color="000000" w:themeColor="text1"/>
            </w:tcBorders>
          </w:tcPr>
          <w:p w14:paraId="417E4A7C" w14:textId="77777777" w:rsidR="00756439" w:rsidRDefault="00756439" w:rsidP="00756439">
            <w:pPr>
              <w:pStyle w:val="NormalinTable"/>
            </w:pPr>
            <w:r>
              <w:rPr>
                <w:b/>
              </w:rPr>
              <w:t>3903 30 00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FC4340" w14:textId="77777777" w:rsidR="00756439" w:rsidRDefault="00756439" w:rsidP="00756439">
            <w:pPr>
              <w:pStyle w:val="NormalinTable"/>
              <w:tabs>
                <w:tab w:val="left" w:pos="1250"/>
              </w:tabs>
            </w:pPr>
            <w:r>
              <w:t>0.00%</w:t>
            </w:r>
          </w:p>
        </w:tc>
      </w:tr>
      <w:tr w:rsidR="00756439" w14:paraId="76676FBC" w14:textId="77777777" w:rsidTr="00FC0611">
        <w:trPr>
          <w:cantSplit/>
        </w:trPr>
        <w:tc>
          <w:tcPr>
            <w:tcW w:w="0" w:type="auto"/>
            <w:tcBorders>
              <w:top w:val="single" w:sz="4" w:space="0" w:color="A6A6A6" w:themeColor="background1" w:themeShade="A6"/>
              <w:right w:val="single" w:sz="4" w:space="0" w:color="000000" w:themeColor="text1"/>
            </w:tcBorders>
          </w:tcPr>
          <w:p w14:paraId="09F55E02" w14:textId="77777777" w:rsidR="00756439" w:rsidRDefault="00756439" w:rsidP="00756439">
            <w:pPr>
              <w:pStyle w:val="NormalinTable"/>
            </w:pPr>
            <w:r>
              <w:rPr>
                <w:b/>
              </w:rPr>
              <w:t>3903 90 90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242335" w14:textId="77777777" w:rsidR="00756439" w:rsidRDefault="00756439" w:rsidP="00756439">
            <w:pPr>
              <w:pStyle w:val="NormalinTable"/>
              <w:tabs>
                <w:tab w:val="left" w:pos="1250"/>
              </w:tabs>
            </w:pPr>
            <w:r>
              <w:t>0.00%</w:t>
            </w:r>
          </w:p>
        </w:tc>
      </w:tr>
      <w:tr w:rsidR="00756439" w14:paraId="3597A456" w14:textId="77777777" w:rsidTr="00FC0611">
        <w:trPr>
          <w:cantSplit/>
        </w:trPr>
        <w:tc>
          <w:tcPr>
            <w:tcW w:w="0" w:type="auto"/>
            <w:tcBorders>
              <w:top w:val="single" w:sz="4" w:space="0" w:color="A6A6A6" w:themeColor="background1" w:themeShade="A6"/>
              <w:right w:val="single" w:sz="4" w:space="0" w:color="000000" w:themeColor="text1"/>
            </w:tcBorders>
          </w:tcPr>
          <w:p w14:paraId="79366413" w14:textId="77777777" w:rsidR="00756439" w:rsidRDefault="00756439" w:rsidP="00756439">
            <w:pPr>
              <w:pStyle w:val="NormalinTable"/>
            </w:pPr>
            <w:r>
              <w:rPr>
                <w:b/>
              </w:rPr>
              <w:t>3904 10 00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AA1295" w14:textId="77777777" w:rsidR="00756439" w:rsidRDefault="00756439" w:rsidP="00756439">
            <w:pPr>
              <w:pStyle w:val="NormalinTable"/>
              <w:tabs>
                <w:tab w:val="left" w:pos="1250"/>
              </w:tabs>
            </w:pPr>
            <w:r>
              <w:t>0.00%</w:t>
            </w:r>
          </w:p>
        </w:tc>
      </w:tr>
      <w:tr w:rsidR="00756439" w14:paraId="4B2B7E52" w14:textId="77777777" w:rsidTr="00FC0611">
        <w:trPr>
          <w:cantSplit/>
        </w:trPr>
        <w:tc>
          <w:tcPr>
            <w:tcW w:w="0" w:type="auto"/>
            <w:tcBorders>
              <w:top w:val="single" w:sz="4" w:space="0" w:color="A6A6A6" w:themeColor="background1" w:themeShade="A6"/>
              <w:right w:val="single" w:sz="4" w:space="0" w:color="000000" w:themeColor="text1"/>
            </w:tcBorders>
          </w:tcPr>
          <w:p w14:paraId="158858A7" w14:textId="77777777" w:rsidR="00756439" w:rsidRDefault="00756439" w:rsidP="00756439">
            <w:pPr>
              <w:pStyle w:val="NormalinTable"/>
            </w:pPr>
            <w:r>
              <w:rPr>
                <w:b/>
              </w:rPr>
              <w:t>3904 21 00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BDB73E" w14:textId="77777777" w:rsidR="00756439" w:rsidRDefault="00756439" w:rsidP="00756439">
            <w:pPr>
              <w:pStyle w:val="NormalinTable"/>
              <w:tabs>
                <w:tab w:val="left" w:pos="1250"/>
              </w:tabs>
            </w:pPr>
            <w:r>
              <w:t>0.00%</w:t>
            </w:r>
          </w:p>
        </w:tc>
      </w:tr>
      <w:tr w:rsidR="00756439" w14:paraId="69B8D6FF" w14:textId="77777777" w:rsidTr="00FC0611">
        <w:trPr>
          <w:cantSplit/>
        </w:trPr>
        <w:tc>
          <w:tcPr>
            <w:tcW w:w="0" w:type="auto"/>
            <w:tcBorders>
              <w:top w:val="single" w:sz="4" w:space="0" w:color="A6A6A6" w:themeColor="background1" w:themeShade="A6"/>
              <w:right w:val="single" w:sz="4" w:space="0" w:color="000000" w:themeColor="text1"/>
            </w:tcBorders>
          </w:tcPr>
          <w:p w14:paraId="5E99DD7D" w14:textId="77777777" w:rsidR="00756439" w:rsidRDefault="00756439" w:rsidP="00756439">
            <w:pPr>
              <w:pStyle w:val="NormalinTable"/>
            </w:pPr>
            <w:r>
              <w:rPr>
                <w:b/>
              </w:rPr>
              <w:t>3904 22 00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D2EC1C" w14:textId="77777777" w:rsidR="00756439" w:rsidRDefault="00756439" w:rsidP="00756439">
            <w:pPr>
              <w:pStyle w:val="NormalinTable"/>
              <w:tabs>
                <w:tab w:val="left" w:pos="1250"/>
              </w:tabs>
            </w:pPr>
            <w:r>
              <w:t>0.00%</w:t>
            </w:r>
          </w:p>
        </w:tc>
      </w:tr>
      <w:tr w:rsidR="00756439" w14:paraId="55232449" w14:textId="77777777" w:rsidTr="00FC0611">
        <w:trPr>
          <w:cantSplit/>
        </w:trPr>
        <w:tc>
          <w:tcPr>
            <w:tcW w:w="0" w:type="auto"/>
            <w:tcBorders>
              <w:top w:val="single" w:sz="4" w:space="0" w:color="A6A6A6" w:themeColor="background1" w:themeShade="A6"/>
              <w:right w:val="single" w:sz="4" w:space="0" w:color="000000" w:themeColor="text1"/>
            </w:tcBorders>
          </w:tcPr>
          <w:p w14:paraId="731CD2E5" w14:textId="77777777" w:rsidR="00756439" w:rsidRDefault="00756439" w:rsidP="00756439">
            <w:pPr>
              <w:pStyle w:val="NormalinTable"/>
            </w:pPr>
            <w:r>
              <w:rPr>
                <w:b/>
              </w:rPr>
              <w:t>3904 30 00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D3885D" w14:textId="77777777" w:rsidR="00756439" w:rsidRDefault="00756439" w:rsidP="00756439">
            <w:pPr>
              <w:pStyle w:val="NormalinTable"/>
              <w:tabs>
                <w:tab w:val="left" w:pos="1250"/>
              </w:tabs>
            </w:pPr>
            <w:r>
              <w:t>0.00%</w:t>
            </w:r>
          </w:p>
        </w:tc>
      </w:tr>
      <w:tr w:rsidR="00756439" w14:paraId="1A726FA3" w14:textId="77777777" w:rsidTr="00FC0611">
        <w:trPr>
          <w:cantSplit/>
        </w:trPr>
        <w:tc>
          <w:tcPr>
            <w:tcW w:w="0" w:type="auto"/>
            <w:tcBorders>
              <w:top w:val="single" w:sz="4" w:space="0" w:color="A6A6A6" w:themeColor="background1" w:themeShade="A6"/>
              <w:right w:val="single" w:sz="4" w:space="0" w:color="000000" w:themeColor="text1"/>
            </w:tcBorders>
          </w:tcPr>
          <w:p w14:paraId="4033EFD1" w14:textId="77777777" w:rsidR="00756439" w:rsidRDefault="00756439" w:rsidP="00756439">
            <w:pPr>
              <w:pStyle w:val="NormalinTable"/>
            </w:pPr>
            <w:r>
              <w:rPr>
                <w:b/>
              </w:rPr>
              <w:t>3904 40 00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8402F6" w14:textId="77777777" w:rsidR="00756439" w:rsidRDefault="00756439" w:rsidP="00756439">
            <w:pPr>
              <w:pStyle w:val="NormalinTable"/>
              <w:tabs>
                <w:tab w:val="left" w:pos="1250"/>
              </w:tabs>
            </w:pPr>
            <w:r>
              <w:t>0.00%</w:t>
            </w:r>
          </w:p>
        </w:tc>
      </w:tr>
      <w:tr w:rsidR="00756439" w14:paraId="48474561" w14:textId="77777777" w:rsidTr="00FC0611">
        <w:trPr>
          <w:cantSplit/>
        </w:trPr>
        <w:tc>
          <w:tcPr>
            <w:tcW w:w="0" w:type="auto"/>
            <w:tcBorders>
              <w:top w:val="single" w:sz="4" w:space="0" w:color="A6A6A6" w:themeColor="background1" w:themeShade="A6"/>
              <w:right w:val="single" w:sz="4" w:space="0" w:color="000000" w:themeColor="text1"/>
            </w:tcBorders>
          </w:tcPr>
          <w:p w14:paraId="333172A5" w14:textId="77777777" w:rsidR="00756439" w:rsidRDefault="00756439" w:rsidP="00756439">
            <w:pPr>
              <w:pStyle w:val="NormalinTable"/>
            </w:pPr>
            <w:r>
              <w:rPr>
                <w:b/>
              </w:rPr>
              <w:t>3904 50 90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07E0C9" w14:textId="77777777" w:rsidR="00756439" w:rsidRDefault="00756439" w:rsidP="00756439">
            <w:pPr>
              <w:pStyle w:val="NormalinTable"/>
              <w:tabs>
                <w:tab w:val="left" w:pos="1250"/>
              </w:tabs>
            </w:pPr>
            <w:r>
              <w:t>0.00%</w:t>
            </w:r>
          </w:p>
        </w:tc>
      </w:tr>
      <w:tr w:rsidR="00756439" w14:paraId="30D06341" w14:textId="77777777" w:rsidTr="00FC0611">
        <w:trPr>
          <w:cantSplit/>
        </w:trPr>
        <w:tc>
          <w:tcPr>
            <w:tcW w:w="0" w:type="auto"/>
            <w:tcBorders>
              <w:top w:val="single" w:sz="4" w:space="0" w:color="A6A6A6" w:themeColor="background1" w:themeShade="A6"/>
              <w:right w:val="single" w:sz="4" w:space="0" w:color="000000" w:themeColor="text1"/>
            </w:tcBorders>
          </w:tcPr>
          <w:p w14:paraId="713D6337" w14:textId="77777777" w:rsidR="00756439" w:rsidRDefault="00756439" w:rsidP="00756439">
            <w:pPr>
              <w:pStyle w:val="NormalinTable"/>
            </w:pPr>
            <w:r>
              <w:rPr>
                <w:b/>
              </w:rPr>
              <w:t>3904 61 00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143209" w14:textId="77777777" w:rsidR="00756439" w:rsidRDefault="00756439" w:rsidP="00756439">
            <w:pPr>
              <w:pStyle w:val="NormalinTable"/>
              <w:tabs>
                <w:tab w:val="left" w:pos="1250"/>
              </w:tabs>
            </w:pPr>
            <w:r>
              <w:t>0.00%</w:t>
            </w:r>
          </w:p>
        </w:tc>
      </w:tr>
      <w:tr w:rsidR="00756439" w14:paraId="2F829DC6" w14:textId="77777777" w:rsidTr="00FC0611">
        <w:trPr>
          <w:cantSplit/>
        </w:trPr>
        <w:tc>
          <w:tcPr>
            <w:tcW w:w="0" w:type="auto"/>
            <w:tcBorders>
              <w:top w:val="single" w:sz="4" w:space="0" w:color="A6A6A6" w:themeColor="background1" w:themeShade="A6"/>
              <w:right w:val="single" w:sz="4" w:space="0" w:color="000000" w:themeColor="text1"/>
            </w:tcBorders>
          </w:tcPr>
          <w:p w14:paraId="457C823D" w14:textId="77777777" w:rsidR="00756439" w:rsidRDefault="00756439" w:rsidP="00756439">
            <w:pPr>
              <w:pStyle w:val="NormalinTable"/>
            </w:pPr>
            <w:r>
              <w:rPr>
                <w:b/>
              </w:rPr>
              <w:t>3904 69 20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9D3EE4" w14:textId="77777777" w:rsidR="00756439" w:rsidRDefault="00756439" w:rsidP="00756439">
            <w:pPr>
              <w:pStyle w:val="NormalinTable"/>
              <w:tabs>
                <w:tab w:val="left" w:pos="1250"/>
              </w:tabs>
            </w:pPr>
            <w:r>
              <w:t>0.00%</w:t>
            </w:r>
          </w:p>
        </w:tc>
      </w:tr>
      <w:tr w:rsidR="00756439" w14:paraId="58046CA5" w14:textId="77777777" w:rsidTr="00FC0611">
        <w:trPr>
          <w:cantSplit/>
        </w:trPr>
        <w:tc>
          <w:tcPr>
            <w:tcW w:w="0" w:type="auto"/>
            <w:tcBorders>
              <w:top w:val="single" w:sz="4" w:space="0" w:color="A6A6A6" w:themeColor="background1" w:themeShade="A6"/>
              <w:right w:val="single" w:sz="4" w:space="0" w:color="000000" w:themeColor="text1"/>
            </w:tcBorders>
          </w:tcPr>
          <w:p w14:paraId="40EB92D1" w14:textId="77777777" w:rsidR="00756439" w:rsidRDefault="00756439" w:rsidP="00756439">
            <w:pPr>
              <w:pStyle w:val="NormalinTable"/>
            </w:pPr>
            <w:r>
              <w:rPr>
                <w:b/>
              </w:rPr>
              <w:t>3904 69 80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6C2642" w14:textId="77777777" w:rsidR="00756439" w:rsidRDefault="00756439" w:rsidP="00756439">
            <w:pPr>
              <w:pStyle w:val="NormalinTable"/>
              <w:tabs>
                <w:tab w:val="left" w:pos="1250"/>
              </w:tabs>
            </w:pPr>
            <w:r>
              <w:t>0.00%</w:t>
            </w:r>
          </w:p>
        </w:tc>
      </w:tr>
      <w:tr w:rsidR="00756439" w14:paraId="48BFEA55" w14:textId="77777777" w:rsidTr="00FC0611">
        <w:trPr>
          <w:cantSplit/>
        </w:trPr>
        <w:tc>
          <w:tcPr>
            <w:tcW w:w="0" w:type="auto"/>
            <w:tcBorders>
              <w:top w:val="single" w:sz="4" w:space="0" w:color="A6A6A6" w:themeColor="background1" w:themeShade="A6"/>
              <w:right w:val="single" w:sz="4" w:space="0" w:color="000000" w:themeColor="text1"/>
            </w:tcBorders>
          </w:tcPr>
          <w:p w14:paraId="3CC8D866" w14:textId="77777777" w:rsidR="00756439" w:rsidRDefault="00756439" w:rsidP="00756439">
            <w:pPr>
              <w:pStyle w:val="NormalinTable"/>
            </w:pPr>
            <w:r>
              <w:rPr>
                <w:b/>
              </w:rPr>
              <w:t>3904 90 00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228E76" w14:textId="77777777" w:rsidR="00756439" w:rsidRDefault="00756439" w:rsidP="00756439">
            <w:pPr>
              <w:pStyle w:val="NormalinTable"/>
              <w:tabs>
                <w:tab w:val="left" w:pos="1250"/>
              </w:tabs>
            </w:pPr>
            <w:r>
              <w:t>0.00%</w:t>
            </w:r>
          </w:p>
        </w:tc>
      </w:tr>
      <w:tr w:rsidR="00756439" w14:paraId="25E32693" w14:textId="77777777" w:rsidTr="00FC0611">
        <w:trPr>
          <w:cantSplit/>
        </w:trPr>
        <w:tc>
          <w:tcPr>
            <w:tcW w:w="0" w:type="auto"/>
            <w:tcBorders>
              <w:top w:val="single" w:sz="4" w:space="0" w:color="A6A6A6" w:themeColor="background1" w:themeShade="A6"/>
              <w:right w:val="single" w:sz="4" w:space="0" w:color="000000" w:themeColor="text1"/>
            </w:tcBorders>
          </w:tcPr>
          <w:p w14:paraId="058D91D4" w14:textId="77777777" w:rsidR="00756439" w:rsidRDefault="00756439" w:rsidP="00756439">
            <w:pPr>
              <w:pStyle w:val="NormalinTable"/>
            </w:pPr>
            <w:r>
              <w:rPr>
                <w:b/>
              </w:rPr>
              <w:t>3905 12 00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2036CD" w14:textId="77777777" w:rsidR="00756439" w:rsidRDefault="00756439" w:rsidP="00756439">
            <w:pPr>
              <w:pStyle w:val="NormalinTable"/>
              <w:tabs>
                <w:tab w:val="left" w:pos="1250"/>
              </w:tabs>
            </w:pPr>
            <w:r>
              <w:t>0.00%</w:t>
            </w:r>
          </w:p>
        </w:tc>
      </w:tr>
      <w:tr w:rsidR="00756439" w14:paraId="768AF2CD" w14:textId="77777777" w:rsidTr="00FC0611">
        <w:trPr>
          <w:cantSplit/>
        </w:trPr>
        <w:tc>
          <w:tcPr>
            <w:tcW w:w="0" w:type="auto"/>
            <w:tcBorders>
              <w:top w:val="single" w:sz="4" w:space="0" w:color="A6A6A6" w:themeColor="background1" w:themeShade="A6"/>
              <w:right w:val="single" w:sz="4" w:space="0" w:color="000000" w:themeColor="text1"/>
            </w:tcBorders>
          </w:tcPr>
          <w:p w14:paraId="164B8F8D" w14:textId="77777777" w:rsidR="00756439" w:rsidRDefault="00756439" w:rsidP="00756439">
            <w:pPr>
              <w:pStyle w:val="NormalinTable"/>
            </w:pPr>
            <w:r>
              <w:rPr>
                <w:b/>
              </w:rPr>
              <w:t>3905 19 00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CEC5E6" w14:textId="77777777" w:rsidR="00756439" w:rsidRDefault="00756439" w:rsidP="00756439">
            <w:pPr>
              <w:pStyle w:val="NormalinTable"/>
              <w:tabs>
                <w:tab w:val="left" w:pos="1250"/>
              </w:tabs>
            </w:pPr>
            <w:r>
              <w:t>0.00%</w:t>
            </w:r>
          </w:p>
        </w:tc>
      </w:tr>
      <w:tr w:rsidR="00756439" w14:paraId="2BD9DFA2" w14:textId="77777777" w:rsidTr="00FC0611">
        <w:trPr>
          <w:cantSplit/>
        </w:trPr>
        <w:tc>
          <w:tcPr>
            <w:tcW w:w="0" w:type="auto"/>
            <w:tcBorders>
              <w:top w:val="single" w:sz="4" w:space="0" w:color="A6A6A6" w:themeColor="background1" w:themeShade="A6"/>
              <w:right w:val="single" w:sz="4" w:space="0" w:color="000000" w:themeColor="text1"/>
            </w:tcBorders>
          </w:tcPr>
          <w:p w14:paraId="4B919231" w14:textId="77777777" w:rsidR="00756439" w:rsidRDefault="00756439" w:rsidP="00756439">
            <w:pPr>
              <w:pStyle w:val="NormalinTable"/>
            </w:pPr>
            <w:r>
              <w:rPr>
                <w:b/>
              </w:rPr>
              <w:t>3905 21 00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A2350C" w14:textId="77777777" w:rsidR="00756439" w:rsidRDefault="00756439" w:rsidP="00756439">
            <w:pPr>
              <w:pStyle w:val="NormalinTable"/>
              <w:tabs>
                <w:tab w:val="left" w:pos="1250"/>
              </w:tabs>
            </w:pPr>
            <w:r>
              <w:t>0.00%</w:t>
            </w:r>
          </w:p>
        </w:tc>
      </w:tr>
      <w:tr w:rsidR="00756439" w14:paraId="13FBF31F" w14:textId="77777777" w:rsidTr="00FC0611">
        <w:trPr>
          <w:cantSplit/>
        </w:trPr>
        <w:tc>
          <w:tcPr>
            <w:tcW w:w="0" w:type="auto"/>
            <w:tcBorders>
              <w:top w:val="single" w:sz="4" w:space="0" w:color="A6A6A6" w:themeColor="background1" w:themeShade="A6"/>
              <w:right w:val="single" w:sz="4" w:space="0" w:color="000000" w:themeColor="text1"/>
            </w:tcBorders>
          </w:tcPr>
          <w:p w14:paraId="60650E42" w14:textId="77777777" w:rsidR="00756439" w:rsidRDefault="00756439" w:rsidP="00756439">
            <w:pPr>
              <w:pStyle w:val="NormalinTable"/>
            </w:pPr>
            <w:r>
              <w:rPr>
                <w:b/>
              </w:rPr>
              <w:t>3905 29 00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E0F3F6" w14:textId="77777777" w:rsidR="00756439" w:rsidRDefault="00756439" w:rsidP="00756439">
            <w:pPr>
              <w:pStyle w:val="NormalinTable"/>
              <w:tabs>
                <w:tab w:val="left" w:pos="1250"/>
              </w:tabs>
            </w:pPr>
            <w:r>
              <w:t>0.00%</w:t>
            </w:r>
          </w:p>
        </w:tc>
      </w:tr>
      <w:tr w:rsidR="00756439" w14:paraId="32433CA1" w14:textId="77777777" w:rsidTr="00FC0611">
        <w:trPr>
          <w:cantSplit/>
        </w:trPr>
        <w:tc>
          <w:tcPr>
            <w:tcW w:w="0" w:type="auto"/>
            <w:tcBorders>
              <w:top w:val="single" w:sz="4" w:space="0" w:color="A6A6A6" w:themeColor="background1" w:themeShade="A6"/>
              <w:right w:val="single" w:sz="4" w:space="0" w:color="000000" w:themeColor="text1"/>
            </w:tcBorders>
          </w:tcPr>
          <w:p w14:paraId="43AA9C11" w14:textId="77777777" w:rsidR="00756439" w:rsidRDefault="00756439" w:rsidP="00756439">
            <w:pPr>
              <w:pStyle w:val="NormalinTable"/>
            </w:pPr>
            <w:r>
              <w:rPr>
                <w:b/>
              </w:rPr>
              <w:t>3905 30 00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320DAC" w14:textId="77777777" w:rsidR="00756439" w:rsidRDefault="00756439" w:rsidP="00756439">
            <w:pPr>
              <w:pStyle w:val="NormalinTable"/>
              <w:tabs>
                <w:tab w:val="left" w:pos="1250"/>
              </w:tabs>
            </w:pPr>
            <w:r>
              <w:t>0.00%</w:t>
            </w:r>
          </w:p>
        </w:tc>
      </w:tr>
      <w:tr w:rsidR="00756439" w14:paraId="06F64CDD" w14:textId="77777777" w:rsidTr="00FC0611">
        <w:trPr>
          <w:cantSplit/>
        </w:trPr>
        <w:tc>
          <w:tcPr>
            <w:tcW w:w="0" w:type="auto"/>
            <w:tcBorders>
              <w:top w:val="single" w:sz="4" w:space="0" w:color="A6A6A6" w:themeColor="background1" w:themeShade="A6"/>
              <w:right w:val="single" w:sz="4" w:space="0" w:color="000000" w:themeColor="text1"/>
            </w:tcBorders>
          </w:tcPr>
          <w:p w14:paraId="5879A85B" w14:textId="77777777" w:rsidR="00756439" w:rsidRDefault="00756439" w:rsidP="00756439">
            <w:pPr>
              <w:pStyle w:val="NormalinTable"/>
            </w:pPr>
            <w:r>
              <w:rPr>
                <w:b/>
              </w:rPr>
              <w:t>3905 91 00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3CA0EC" w14:textId="77777777" w:rsidR="00756439" w:rsidRDefault="00756439" w:rsidP="00756439">
            <w:pPr>
              <w:pStyle w:val="NormalinTable"/>
              <w:tabs>
                <w:tab w:val="left" w:pos="1250"/>
              </w:tabs>
            </w:pPr>
            <w:r>
              <w:t>0.00%</w:t>
            </w:r>
          </w:p>
        </w:tc>
      </w:tr>
      <w:tr w:rsidR="00756439" w14:paraId="27EFFC7A" w14:textId="77777777" w:rsidTr="00FC0611">
        <w:trPr>
          <w:cantSplit/>
        </w:trPr>
        <w:tc>
          <w:tcPr>
            <w:tcW w:w="0" w:type="auto"/>
            <w:tcBorders>
              <w:top w:val="single" w:sz="4" w:space="0" w:color="A6A6A6" w:themeColor="background1" w:themeShade="A6"/>
              <w:right w:val="single" w:sz="4" w:space="0" w:color="000000" w:themeColor="text1"/>
            </w:tcBorders>
          </w:tcPr>
          <w:p w14:paraId="31EF6692" w14:textId="77777777" w:rsidR="00756439" w:rsidRDefault="00756439" w:rsidP="00756439">
            <w:pPr>
              <w:pStyle w:val="NormalinTable"/>
            </w:pPr>
            <w:r>
              <w:rPr>
                <w:b/>
              </w:rPr>
              <w:t>3905 99 90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3EAFED" w14:textId="77777777" w:rsidR="00756439" w:rsidRDefault="00756439" w:rsidP="00756439">
            <w:pPr>
              <w:pStyle w:val="NormalinTable"/>
              <w:tabs>
                <w:tab w:val="left" w:pos="1250"/>
              </w:tabs>
            </w:pPr>
            <w:r>
              <w:t>0.00%</w:t>
            </w:r>
          </w:p>
        </w:tc>
      </w:tr>
      <w:tr w:rsidR="00756439" w14:paraId="63D0AF83" w14:textId="77777777" w:rsidTr="00FC0611">
        <w:trPr>
          <w:cantSplit/>
        </w:trPr>
        <w:tc>
          <w:tcPr>
            <w:tcW w:w="0" w:type="auto"/>
            <w:tcBorders>
              <w:top w:val="single" w:sz="4" w:space="0" w:color="A6A6A6" w:themeColor="background1" w:themeShade="A6"/>
              <w:right w:val="single" w:sz="4" w:space="0" w:color="000000" w:themeColor="text1"/>
            </w:tcBorders>
          </w:tcPr>
          <w:p w14:paraId="3CB5A4F2" w14:textId="77777777" w:rsidR="00756439" w:rsidRDefault="00756439" w:rsidP="00756439">
            <w:pPr>
              <w:pStyle w:val="NormalinTable"/>
            </w:pPr>
            <w:r>
              <w:rPr>
                <w:b/>
              </w:rPr>
              <w:t>3906 10 00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859C7A" w14:textId="77777777" w:rsidR="00756439" w:rsidRDefault="00756439" w:rsidP="00756439">
            <w:pPr>
              <w:pStyle w:val="NormalinTable"/>
              <w:tabs>
                <w:tab w:val="left" w:pos="1250"/>
              </w:tabs>
            </w:pPr>
            <w:r>
              <w:t>0.00%</w:t>
            </w:r>
          </w:p>
        </w:tc>
      </w:tr>
      <w:tr w:rsidR="00756439" w14:paraId="7D302777" w14:textId="77777777" w:rsidTr="00FC0611">
        <w:trPr>
          <w:cantSplit/>
        </w:trPr>
        <w:tc>
          <w:tcPr>
            <w:tcW w:w="0" w:type="auto"/>
            <w:tcBorders>
              <w:top w:val="single" w:sz="4" w:space="0" w:color="A6A6A6" w:themeColor="background1" w:themeShade="A6"/>
              <w:right w:val="single" w:sz="4" w:space="0" w:color="000000" w:themeColor="text1"/>
            </w:tcBorders>
          </w:tcPr>
          <w:p w14:paraId="57EA2176" w14:textId="77777777" w:rsidR="00756439" w:rsidRDefault="00756439" w:rsidP="00756439">
            <w:pPr>
              <w:pStyle w:val="NormalinTable"/>
            </w:pPr>
            <w:r>
              <w:rPr>
                <w:b/>
              </w:rPr>
              <w:t>3906 90 50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1282C9" w14:textId="77777777" w:rsidR="00756439" w:rsidRDefault="00756439" w:rsidP="00756439">
            <w:pPr>
              <w:pStyle w:val="NormalinTable"/>
              <w:tabs>
                <w:tab w:val="left" w:pos="1250"/>
              </w:tabs>
            </w:pPr>
            <w:r>
              <w:t>0.00%</w:t>
            </w:r>
          </w:p>
        </w:tc>
      </w:tr>
      <w:tr w:rsidR="00756439" w14:paraId="35E43AD2" w14:textId="77777777" w:rsidTr="00FC0611">
        <w:trPr>
          <w:cantSplit/>
        </w:trPr>
        <w:tc>
          <w:tcPr>
            <w:tcW w:w="0" w:type="auto"/>
            <w:tcBorders>
              <w:top w:val="single" w:sz="4" w:space="0" w:color="A6A6A6" w:themeColor="background1" w:themeShade="A6"/>
              <w:right w:val="single" w:sz="4" w:space="0" w:color="000000" w:themeColor="text1"/>
            </w:tcBorders>
          </w:tcPr>
          <w:p w14:paraId="3B670740" w14:textId="77777777" w:rsidR="00756439" w:rsidRDefault="00756439" w:rsidP="00756439">
            <w:pPr>
              <w:pStyle w:val="NormalinTable"/>
            </w:pPr>
            <w:r>
              <w:rPr>
                <w:b/>
              </w:rPr>
              <w:t>3906 90 60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8E0860" w14:textId="77777777" w:rsidR="00756439" w:rsidRDefault="00756439" w:rsidP="00756439">
            <w:pPr>
              <w:pStyle w:val="NormalinTable"/>
              <w:tabs>
                <w:tab w:val="left" w:pos="1250"/>
              </w:tabs>
            </w:pPr>
            <w:r>
              <w:t>0.00%</w:t>
            </w:r>
          </w:p>
        </w:tc>
      </w:tr>
      <w:tr w:rsidR="00756439" w14:paraId="20A32AC6" w14:textId="77777777" w:rsidTr="00FC0611">
        <w:trPr>
          <w:cantSplit/>
        </w:trPr>
        <w:tc>
          <w:tcPr>
            <w:tcW w:w="0" w:type="auto"/>
            <w:tcBorders>
              <w:top w:val="single" w:sz="4" w:space="0" w:color="A6A6A6" w:themeColor="background1" w:themeShade="A6"/>
              <w:right w:val="single" w:sz="4" w:space="0" w:color="000000" w:themeColor="text1"/>
            </w:tcBorders>
          </w:tcPr>
          <w:p w14:paraId="0FB14C28" w14:textId="77777777" w:rsidR="00756439" w:rsidRDefault="00756439" w:rsidP="00756439">
            <w:pPr>
              <w:pStyle w:val="NormalinTable"/>
            </w:pPr>
            <w:r>
              <w:rPr>
                <w:b/>
              </w:rPr>
              <w:t>3906 90 90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C3410C" w14:textId="77777777" w:rsidR="00756439" w:rsidRDefault="00756439" w:rsidP="00756439">
            <w:pPr>
              <w:pStyle w:val="NormalinTable"/>
              <w:tabs>
                <w:tab w:val="left" w:pos="1250"/>
              </w:tabs>
            </w:pPr>
            <w:r>
              <w:t>0.00%</w:t>
            </w:r>
          </w:p>
        </w:tc>
      </w:tr>
      <w:tr w:rsidR="00756439" w14:paraId="19B8417F" w14:textId="77777777" w:rsidTr="00FC0611">
        <w:trPr>
          <w:cantSplit/>
        </w:trPr>
        <w:tc>
          <w:tcPr>
            <w:tcW w:w="0" w:type="auto"/>
            <w:tcBorders>
              <w:top w:val="single" w:sz="4" w:space="0" w:color="A6A6A6" w:themeColor="background1" w:themeShade="A6"/>
              <w:right w:val="single" w:sz="4" w:space="0" w:color="000000" w:themeColor="text1"/>
            </w:tcBorders>
          </w:tcPr>
          <w:p w14:paraId="2EACB75C" w14:textId="77777777" w:rsidR="00756439" w:rsidRDefault="00756439" w:rsidP="00756439">
            <w:pPr>
              <w:pStyle w:val="NormalinTable"/>
            </w:pPr>
            <w:r>
              <w:rPr>
                <w:b/>
              </w:rPr>
              <w:t>3907 10 00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031E90" w14:textId="77777777" w:rsidR="00756439" w:rsidRDefault="00756439" w:rsidP="00756439">
            <w:pPr>
              <w:pStyle w:val="NormalinTable"/>
              <w:tabs>
                <w:tab w:val="left" w:pos="1250"/>
              </w:tabs>
            </w:pPr>
            <w:r>
              <w:t>0.00%</w:t>
            </w:r>
          </w:p>
        </w:tc>
      </w:tr>
      <w:tr w:rsidR="00756439" w14:paraId="537055DF" w14:textId="77777777" w:rsidTr="00FC0611">
        <w:trPr>
          <w:cantSplit/>
        </w:trPr>
        <w:tc>
          <w:tcPr>
            <w:tcW w:w="0" w:type="auto"/>
            <w:tcBorders>
              <w:top w:val="single" w:sz="4" w:space="0" w:color="A6A6A6" w:themeColor="background1" w:themeShade="A6"/>
              <w:right w:val="single" w:sz="4" w:space="0" w:color="000000" w:themeColor="text1"/>
            </w:tcBorders>
          </w:tcPr>
          <w:p w14:paraId="4CB56E0B" w14:textId="77777777" w:rsidR="00756439" w:rsidRDefault="00756439" w:rsidP="00756439">
            <w:pPr>
              <w:pStyle w:val="NormalinTable"/>
            </w:pPr>
            <w:r>
              <w:rPr>
                <w:b/>
              </w:rPr>
              <w:t>3907 20 11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4B6BB8" w14:textId="77777777" w:rsidR="00756439" w:rsidRDefault="00756439" w:rsidP="00756439">
            <w:pPr>
              <w:pStyle w:val="NormalinTable"/>
              <w:tabs>
                <w:tab w:val="left" w:pos="1250"/>
              </w:tabs>
            </w:pPr>
            <w:r>
              <w:t>0.00%</w:t>
            </w:r>
          </w:p>
        </w:tc>
      </w:tr>
      <w:tr w:rsidR="00756439" w14:paraId="08470999" w14:textId="77777777" w:rsidTr="00FC0611">
        <w:trPr>
          <w:cantSplit/>
        </w:trPr>
        <w:tc>
          <w:tcPr>
            <w:tcW w:w="0" w:type="auto"/>
            <w:tcBorders>
              <w:top w:val="single" w:sz="4" w:space="0" w:color="A6A6A6" w:themeColor="background1" w:themeShade="A6"/>
              <w:right w:val="single" w:sz="4" w:space="0" w:color="000000" w:themeColor="text1"/>
            </w:tcBorders>
          </w:tcPr>
          <w:p w14:paraId="179B38A9" w14:textId="77777777" w:rsidR="00756439" w:rsidRDefault="00756439" w:rsidP="00756439">
            <w:pPr>
              <w:pStyle w:val="NormalinTable"/>
            </w:pPr>
            <w:r>
              <w:rPr>
                <w:b/>
              </w:rPr>
              <w:t>3907 20 20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D96D68" w14:textId="77777777" w:rsidR="00756439" w:rsidRDefault="00756439" w:rsidP="00756439">
            <w:pPr>
              <w:pStyle w:val="NormalinTable"/>
              <w:tabs>
                <w:tab w:val="left" w:pos="1250"/>
              </w:tabs>
            </w:pPr>
            <w:r>
              <w:t>0.00%</w:t>
            </w:r>
          </w:p>
        </w:tc>
      </w:tr>
      <w:tr w:rsidR="00756439" w14:paraId="3839B158" w14:textId="77777777" w:rsidTr="00FC0611">
        <w:trPr>
          <w:cantSplit/>
        </w:trPr>
        <w:tc>
          <w:tcPr>
            <w:tcW w:w="0" w:type="auto"/>
            <w:tcBorders>
              <w:top w:val="single" w:sz="4" w:space="0" w:color="A6A6A6" w:themeColor="background1" w:themeShade="A6"/>
              <w:right w:val="single" w:sz="4" w:space="0" w:color="000000" w:themeColor="text1"/>
            </w:tcBorders>
          </w:tcPr>
          <w:p w14:paraId="2847EBC1" w14:textId="77777777" w:rsidR="00756439" w:rsidRDefault="00756439" w:rsidP="00756439">
            <w:pPr>
              <w:pStyle w:val="NormalinTable"/>
            </w:pPr>
            <w:r>
              <w:rPr>
                <w:b/>
              </w:rPr>
              <w:t>3907 20 99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2C154A" w14:textId="77777777" w:rsidR="00756439" w:rsidRDefault="00756439" w:rsidP="00756439">
            <w:pPr>
              <w:pStyle w:val="NormalinTable"/>
              <w:tabs>
                <w:tab w:val="left" w:pos="1250"/>
              </w:tabs>
            </w:pPr>
            <w:r>
              <w:t>0.00%</w:t>
            </w:r>
          </w:p>
        </w:tc>
      </w:tr>
      <w:tr w:rsidR="00756439" w14:paraId="206CD1C8" w14:textId="77777777" w:rsidTr="00FC0611">
        <w:trPr>
          <w:cantSplit/>
        </w:trPr>
        <w:tc>
          <w:tcPr>
            <w:tcW w:w="0" w:type="auto"/>
            <w:tcBorders>
              <w:top w:val="single" w:sz="4" w:space="0" w:color="A6A6A6" w:themeColor="background1" w:themeShade="A6"/>
              <w:right w:val="single" w:sz="4" w:space="0" w:color="000000" w:themeColor="text1"/>
            </w:tcBorders>
          </w:tcPr>
          <w:p w14:paraId="1855414E" w14:textId="77777777" w:rsidR="00756439" w:rsidRDefault="00756439" w:rsidP="00756439">
            <w:pPr>
              <w:pStyle w:val="NormalinTable"/>
            </w:pPr>
            <w:r>
              <w:rPr>
                <w:b/>
              </w:rPr>
              <w:t>3907 30 00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B719FE" w14:textId="77777777" w:rsidR="00756439" w:rsidRDefault="00756439" w:rsidP="00756439">
            <w:pPr>
              <w:pStyle w:val="NormalinTable"/>
              <w:tabs>
                <w:tab w:val="left" w:pos="1250"/>
              </w:tabs>
            </w:pPr>
            <w:r>
              <w:t>0.00%</w:t>
            </w:r>
          </w:p>
        </w:tc>
      </w:tr>
      <w:tr w:rsidR="00756439" w14:paraId="752A547D" w14:textId="77777777" w:rsidTr="00FC0611">
        <w:trPr>
          <w:cantSplit/>
        </w:trPr>
        <w:tc>
          <w:tcPr>
            <w:tcW w:w="0" w:type="auto"/>
            <w:tcBorders>
              <w:top w:val="single" w:sz="4" w:space="0" w:color="A6A6A6" w:themeColor="background1" w:themeShade="A6"/>
              <w:right w:val="single" w:sz="4" w:space="0" w:color="000000" w:themeColor="text1"/>
            </w:tcBorders>
          </w:tcPr>
          <w:p w14:paraId="09B8BB74" w14:textId="77777777" w:rsidR="00756439" w:rsidRDefault="00756439" w:rsidP="00756439">
            <w:pPr>
              <w:pStyle w:val="NormalinTable"/>
            </w:pPr>
            <w:r>
              <w:rPr>
                <w:b/>
              </w:rPr>
              <w:t>3907 40 00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FC03CC" w14:textId="77777777" w:rsidR="00756439" w:rsidRDefault="00756439" w:rsidP="00756439">
            <w:pPr>
              <w:pStyle w:val="NormalinTable"/>
              <w:tabs>
                <w:tab w:val="left" w:pos="1250"/>
              </w:tabs>
            </w:pPr>
            <w:r>
              <w:t>0.00%</w:t>
            </w:r>
          </w:p>
        </w:tc>
      </w:tr>
      <w:tr w:rsidR="00756439" w14:paraId="2BCC2473" w14:textId="77777777" w:rsidTr="00FC0611">
        <w:trPr>
          <w:cantSplit/>
        </w:trPr>
        <w:tc>
          <w:tcPr>
            <w:tcW w:w="0" w:type="auto"/>
            <w:tcBorders>
              <w:top w:val="single" w:sz="4" w:space="0" w:color="A6A6A6" w:themeColor="background1" w:themeShade="A6"/>
              <w:right w:val="single" w:sz="4" w:space="0" w:color="000000" w:themeColor="text1"/>
            </w:tcBorders>
          </w:tcPr>
          <w:p w14:paraId="73F84621" w14:textId="77777777" w:rsidR="00756439" w:rsidRDefault="00756439" w:rsidP="00756439">
            <w:pPr>
              <w:pStyle w:val="NormalinTable"/>
            </w:pPr>
            <w:r>
              <w:rPr>
                <w:b/>
              </w:rPr>
              <w:t>3907 50 00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A7509C" w14:textId="77777777" w:rsidR="00756439" w:rsidRDefault="00756439" w:rsidP="00756439">
            <w:pPr>
              <w:pStyle w:val="NormalinTable"/>
              <w:tabs>
                <w:tab w:val="left" w:pos="1250"/>
              </w:tabs>
            </w:pPr>
            <w:r>
              <w:t>0.00%</w:t>
            </w:r>
          </w:p>
        </w:tc>
      </w:tr>
      <w:tr w:rsidR="00756439" w14:paraId="4DEAE127" w14:textId="77777777" w:rsidTr="00FC0611">
        <w:trPr>
          <w:cantSplit/>
        </w:trPr>
        <w:tc>
          <w:tcPr>
            <w:tcW w:w="0" w:type="auto"/>
            <w:tcBorders>
              <w:top w:val="single" w:sz="4" w:space="0" w:color="A6A6A6" w:themeColor="background1" w:themeShade="A6"/>
              <w:right w:val="single" w:sz="4" w:space="0" w:color="000000" w:themeColor="text1"/>
            </w:tcBorders>
          </w:tcPr>
          <w:p w14:paraId="519F16F5" w14:textId="77777777" w:rsidR="00756439" w:rsidRDefault="00756439" w:rsidP="00756439">
            <w:pPr>
              <w:pStyle w:val="NormalinTable"/>
            </w:pPr>
            <w:r>
              <w:rPr>
                <w:b/>
              </w:rPr>
              <w:t>3907 61 00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40A445" w14:textId="77777777" w:rsidR="00756439" w:rsidRDefault="00756439" w:rsidP="00756439">
            <w:pPr>
              <w:pStyle w:val="NormalinTable"/>
              <w:tabs>
                <w:tab w:val="left" w:pos="1250"/>
              </w:tabs>
            </w:pPr>
            <w:r>
              <w:t>0.00%</w:t>
            </w:r>
          </w:p>
        </w:tc>
      </w:tr>
      <w:tr w:rsidR="00756439" w14:paraId="4C327093" w14:textId="77777777" w:rsidTr="00FC0611">
        <w:trPr>
          <w:cantSplit/>
        </w:trPr>
        <w:tc>
          <w:tcPr>
            <w:tcW w:w="0" w:type="auto"/>
            <w:tcBorders>
              <w:top w:val="single" w:sz="4" w:space="0" w:color="A6A6A6" w:themeColor="background1" w:themeShade="A6"/>
              <w:right w:val="single" w:sz="4" w:space="0" w:color="000000" w:themeColor="text1"/>
            </w:tcBorders>
          </w:tcPr>
          <w:p w14:paraId="46CC7932" w14:textId="77777777" w:rsidR="00756439" w:rsidRDefault="00756439" w:rsidP="00756439">
            <w:pPr>
              <w:pStyle w:val="NormalinTable"/>
            </w:pPr>
            <w:r>
              <w:rPr>
                <w:b/>
              </w:rPr>
              <w:t>3907 69 00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525FD0" w14:textId="77777777" w:rsidR="00756439" w:rsidRDefault="00756439" w:rsidP="00756439">
            <w:pPr>
              <w:pStyle w:val="NormalinTable"/>
              <w:tabs>
                <w:tab w:val="left" w:pos="1250"/>
              </w:tabs>
            </w:pPr>
            <w:r>
              <w:t>0.00%</w:t>
            </w:r>
          </w:p>
        </w:tc>
      </w:tr>
      <w:tr w:rsidR="00756439" w14:paraId="75D3BD21" w14:textId="77777777" w:rsidTr="00FC0611">
        <w:trPr>
          <w:cantSplit/>
        </w:trPr>
        <w:tc>
          <w:tcPr>
            <w:tcW w:w="0" w:type="auto"/>
            <w:tcBorders>
              <w:top w:val="single" w:sz="4" w:space="0" w:color="A6A6A6" w:themeColor="background1" w:themeShade="A6"/>
              <w:right w:val="single" w:sz="4" w:space="0" w:color="000000" w:themeColor="text1"/>
            </w:tcBorders>
          </w:tcPr>
          <w:p w14:paraId="46159237" w14:textId="77777777" w:rsidR="00756439" w:rsidRDefault="00756439" w:rsidP="00756439">
            <w:pPr>
              <w:pStyle w:val="NormalinTable"/>
            </w:pPr>
            <w:r>
              <w:rPr>
                <w:b/>
              </w:rPr>
              <w:t>3907 70 00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972784" w14:textId="77777777" w:rsidR="00756439" w:rsidRDefault="00756439" w:rsidP="00756439">
            <w:pPr>
              <w:pStyle w:val="NormalinTable"/>
              <w:tabs>
                <w:tab w:val="left" w:pos="1250"/>
              </w:tabs>
            </w:pPr>
            <w:r>
              <w:t>0.00%</w:t>
            </w:r>
          </w:p>
        </w:tc>
      </w:tr>
      <w:tr w:rsidR="00756439" w14:paraId="3955390F" w14:textId="77777777" w:rsidTr="00FC0611">
        <w:trPr>
          <w:cantSplit/>
        </w:trPr>
        <w:tc>
          <w:tcPr>
            <w:tcW w:w="0" w:type="auto"/>
            <w:tcBorders>
              <w:top w:val="single" w:sz="4" w:space="0" w:color="A6A6A6" w:themeColor="background1" w:themeShade="A6"/>
              <w:right w:val="single" w:sz="4" w:space="0" w:color="000000" w:themeColor="text1"/>
            </w:tcBorders>
          </w:tcPr>
          <w:p w14:paraId="570B9472" w14:textId="77777777" w:rsidR="00756439" w:rsidRDefault="00756439" w:rsidP="00756439">
            <w:pPr>
              <w:pStyle w:val="NormalinTable"/>
            </w:pPr>
            <w:r>
              <w:rPr>
                <w:b/>
              </w:rPr>
              <w:t>3907 91 00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4AC42F" w14:textId="77777777" w:rsidR="00756439" w:rsidRDefault="00756439" w:rsidP="00756439">
            <w:pPr>
              <w:pStyle w:val="NormalinTable"/>
              <w:tabs>
                <w:tab w:val="left" w:pos="1250"/>
              </w:tabs>
            </w:pPr>
            <w:r>
              <w:t>0.00%</w:t>
            </w:r>
          </w:p>
        </w:tc>
      </w:tr>
      <w:tr w:rsidR="00756439" w14:paraId="780DEF27" w14:textId="77777777" w:rsidTr="00FC0611">
        <w:trPr>
          <w:cantSplit/>
        </w:trPr>
        <w:tc>
          <w:tcPr>
            <w:tcW w:w="0" w:type="auto"/>
            <w:tcBorders>
              <w:top w:val="single" w:sz="4" w:space="0" w:color="A6A6A6" w:themeColor="background1" w:themeShade="A6"/>
              <w:right w:val="single" w:sz="4" w:space="0" w:color="000000" w:themeColor="text1"/>
            </w:tcBorders>
          </w:tcPr>
          <w:p w14:paraId="157AC334" w14:textId="77777777" w:rsidR="00756439" w:rsidRDefault="00756439" w:rsidP="00756439">
            <w:pPr>
              <w:pStyle w:val="NormalinTable"/>
            </w:pPr>
            <w:r>
              <w:rPr>
                <w:b/>
              </w:rPr>
              <w:t>3907 99 05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9F51B2" w14:textId="77777777" w:rsidR="00756439" w:rsidRDefault="00756439" w:rsidP="00756439">
            <w:pPr>
              <w:pStyle w:val="NormalinTable"/>
              <w:tabs>
                <w:tab w:val="left" w:pos="1250"/>
              </w:tabs>
            </w:pPr>
            <w:r>
              <w:t>0.00%</w:t>
            </w:r>
          </w:p>
        </w:tc>
      </w:tr>
      <w:tr w:rsidR="00756439" w14:paraId="14B8995D" w14:textId="77777777" w:rsidTr="00FC0611">
        <w:trPr>
          <w:cantSplit/>
        </w:trPr>
        <w:tc>
          <w:tcPr>
            <w:tcW w:w="0" w:type="auto"/>
            <w:tcBorders>
              <w:top w:val="single" w:sz="4" w:space="0" w:color="A6A6A6" w:themeColor="background1" w:themeShade="A6"/>
              <w:right w:val="single" w:sz="4" w:space="0" w:color="000000" w:themeColor="text1"/>
            </w:tcBorders>
          </w:tcPr>
          <w:p w14:paraId="499CB509" w14:textId="77777777" w:rsidR="00756439" w:rsidRDefault="00756439" w:rsidP="00756439">
            <w:pPr>
              <w:pStyle w:val="NormalinTable"/>
            </w:pPr>
            <w:r>
              <w:rPr>
                <w:b/>
              </w:rPr>
              <w:t>3907 99 80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D9FC81" w14:textId="77777777" w:rsidR="00756439" w:rsidRDefault="00756439" w:rsidP="00756439">
            <w:pPr>
              <w:pStyle w:val="NormalinTable"/>
              <w:tabs>
                <w:tab w:val="left" w:pos="1250"/>
              </w:tabs>
            </w:pPr>
            <w:r>
              <w:t>0.00%</w:t>
            </w:r>
          </w:p>
        </w:tc>
      </w:tr>
      <w:tr w:rsidR="00756439" w14:paraId="265A16E3" w14:textId="77777777" w:rsidTr="00FC0611">
        <w:trPr>
          <w:cantSplit/>
        </w:trPr>
        <w:tc>
          <w:tcPr>
            <w:tcW w:w="0" w:type="auto"/>
            <w:tcBorders>
              <w:top w:val="single" w:sz="4" w:space="0" w:color="A6A6A6" w:themeColor="background1" w:themeShade="A6"/>
              <w:right w:val="single" w:sz="4" w:space="0" w:color="000000" w:themeColor="text1"/>
            </w:tcBorders>
          </w:tcPr>
          <w:p w14:paraId="08E0369E" w14:textId="77777777" w:rsidR="00756439" w:rsidRDefault="00756439" w:rsidP="00756439">
            <w:pPr>
              <w:pStyle w:val="NormalinTable"/>
            </w:pPr>
            <w:r>
              <w:rPr>
                <w:b/>
              </w:rPr>
              <w:t>3908 00 00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9BF6DC" w14:textId="77777777" w:rsidR="00756439" w:rsidRDefault="00756439" w:rsidP="00756439">
            <w:pPr>
              <w:pStyle w:val="NormalinTable"/>
              <w:tabs>
                <w:tab w:val="left" w:pos="1250"/>
              </w:tabs>
            </w:pPr>
            <w:r>
              <w:t>0.00%</w:t>
            </w:r>
          </w:p>
        </w:tc>
      </w:tr>
      <w:tr w:rsidR="00756439" w14:paraId="46017F17" w14:textId="77777777" w:rsidTr="00FC0611">
        <w:trPr>
          <w:cantSplit/>
        </w:trPr>
        <w:tc>
          <w:tcPr>
            <w:tcW w:w="0" w:type="auto"/>
            <w:tcBorders>
              <w:top w:val="single" w:sz="4" w:space="0" w:color="A6A6A6" w:themeColor="background1" w:themeShade="A6"/>
              <w:right w:val="single" w:sz="4" w:space="0" w:color="000000" w:themeColor="text1"/>
            </w:tcBorders>
          </w:tcPr>
          <w:p w14:paraId="692CC872" w14:textId="77777777" w:rsidR="00756439" w:rsidRDefault="00756439" w:rsidP="00756439">
            <w:pPr>
              <w:pStyle w:val="NormalinTable"/>
            </w:pPr>
            <w:r>
              <w:rPr>
                <w:b/>
              </w:rPr>
              <w:t>3909 10 00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12B047" w14:textId="77777777" w:rsidR="00756439" w:rsidRDefault="00756439" w:rsidP="00756439">
            <w:pPr>
              <w:pStyle w:val="NormalinTable"/>
              <w:tabs>
                <w:tab w:val="left" w:pos="1250"/>
              </w:tabs>
            </w:pPr>
            <w:r>
              <w:t>0.00%</w:t>
            </w:r>
          </w:p>
        </w:tc>
      </w:tr>
      <w:tr w:rsidR="00756439" w14:paraId="46D5EF02" w14:textId="77777777" w:rsidTr="00FC0611">
        <w:trPr>
          <w:cantSplit/>
        </w:trPr>
        <w:tc>
          <w:tcPr>
            <w:tcW w:w="0" w:type="auto"/>
            <w:tcBorders>
              <w:top w:val="single" w:sz="4" w:space="0" w:color="A6A6A6" w:themeColor="background1" w:themeShade="A6"/>
              <w:right w:val="single" w:sz="4" w:space="0" w:color="000000" w:themeColor="text1"/>
            </w:tcBorders>
          </w:tcPr>
          <w:p w14:paraId="42757364" w14:textId="77777777" w:rsidR="00756439" w:rsidRDefault="00756439" w:rsidP="00756439">
            <w:pPr>
              <w:pStyle w:val="NormalinTable"/>
            </w:pPr>
            <w:r>
              <w:rPr>
                <w:b/>
              </w:rPr>
              <w:t>3909 20 00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D89B98" w14:textId="77777777" w:rsidR="00756439" w:rsidRDefault="00756439" w:rsidP="00756439">
            <w:pPr>
              <w:pStyle w:val="NormalinTable"/>
              <w:tabs>
                <w:tab w:val="left" w:pos="1250"/>
              </w:tabs>
            </w:pPr>
            <w:r>
              <w:t>0.00%</w:t>
            </w:r>
          </w:p>
        </w:tc>
      </w:tr>
      <w:tr w:rsidR="00756439" w14:paraId="3E17410E" w14:textId="77777777" w:rsidTr="00FC0611">
        <w:trPr>
          <w:cantSplit/>
        </w:trPr>
        <w:tc>
          <w:tcPr>
            <w:tcW w:w="0" w:type="auto"/>
            <w:tcBorders>
              <w:top w:val="single" w:sz="4" w:space="0" w:color="A6A6A6" w:themeColor="background1" w:themeShade="A6"/>
              <w:right w:val="single" w:sz="4" w:space="0" w:color="000000" w:themeColor="text1"/>
            </w:tcBorders>
          </w:tcPr>
          <w:p w14:paraId="183F02EF" w14:textId="77777777" w:rsidR="00756439" w:rsidRDefault="00756439" w:rsidP="00756439">
            <w:pPr>
              <w:pStyle w:val="NormalinTable"/>
            </w:pPr>
            <w:r>
              <w:rPr>
                <w:b/>
              </w:rPr>
              <w:t>3909 31 00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60512F" w14:textId="77777777" w:rsidR="00756439" w:rsidRDefault="00756439" w:rsidP="00756439">
            <w:pPr>
              <w:pStyle w:val="NormalinTable"/>
              <w:tabs>
                <w:tab w:val="left" w:pos="1250"/>
              </w:tabs>
            </w:pPr>
            <w:r>
              <w:t>0.00%</w:t>
            </w:r>
          </w:p>
        </w:tc>
      </w:tr>
      <w:tr w:rsidR="00756439" w14:paraId="5A6C278C" w14:textId="77777777" w:rsidTr="00FC0611">
        <w:trPr>
          <w:cantSplit/>
        </w:trPr>
        <w:tc>
          <w:tcPr>
            <w:tcW w:w="0" w:type="auto"/>
            <w:tcBorders>
              <w:top w:val="single" w:sz="4" w:space="0" w:color="A6A6A6" w:themeColor="background1" w:themeShade="A6"/>
              <w:right w:val="single" w:sz="4" w:space="0" w:color="000000" w:themeColor="text1"/>
            </w:tcBorders>
          </w:tcPr>
          <w:p w14:paraId="1D278CC8" w14:textId="77777777" w:rsidR="00756439" w:rsidRDefault="00756439" w:rsidP="00756439">
            <w:pPr>
              <w:pStyle w:val="NormalinTable"/>
            </w:pPr>
            <w:r>
              <w:rPr>
                <w:b/>
              </w:rPr>
              <w:t>3909 39 00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508E34" w14:textId="77777777" w:rsidR="00756439" w:rsidRDefault="00756439" w:rsidP="00756439">
            <w:pPr>
              <w:pStyle w:val="NormalinTable"/>
              <w:tabs>
                <w:tab w:val="left" w:pos="1250"/>
              </w:tabs>
            </w:pPr>
            <w:r>
              <w:t>0.00%</w:t>
            </w:r>
          </w:p>
        </w:tc>
      </w:tr>
      <w:tr w:rsidR="00756439" w14:paraId="07FD455A" w14:textId="77777777" w:rsidTr="00FC0611">
        <w:trPr>
          <w:cantSplit/>
        </w:trPr>
        <w:tc>
          <w:tcPr>
            <w:tcW w:w="0" w:type="auto"/>
            <w:tcBorders>
              <w:top w:val="single" w:sz="4" w:space="0" w:color="A6A6A6" w:themeColor="background1" w:themeShade="A6"/>
              <w:right w:val="single" w:sz="4" w:space="0" w:color="000000" w:themeColor="text1"/>
            </w:tcBorders>
          </w:tcPr>
          <w:p w14:paraId="02360AB8" w14:textId="77777777" w:rsidR="00756439" w:rsidRDefault="00756439" w:rsidP="00756439">
            <w:pPr>
              <w:pStyle w:val="NormalinTable"/>
            </w:pPr>
            <w:r>
              <w:rPr>
                <w:b/>
              </w:rPr>
              <w:t>3909 40 00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45D4B0" w14:textId="77777777" w:rsidR="00756439" w:rsidRDefault="00756439" w:rsidP="00756439">
            <w:pPr>
              <w:pStyle w:val="NormalinTable"/>
              <w:tabs>
                <w:tab w:val="left" w:pos="1250"/>
              </w:tabs>
            </w:pPr>
            <w:r>
              <w:t>0.00%</w:t>
            </w:r>
          </w:p>
        </w:tc>
      </w:tr>
      <w:tr w:rsidR="00756439" w14:paraId="0F3AF34B" w14:textId="77777777" w:rsidTr="00FC0611">
        <w:trPr>
          <w:cantSplit/>
        </w:trPr>
        <w:tc>
          <w:tcPr>
            <w:tcW w:w="0" w:type="auto"/>
            <w:tcBorders>
              <w:top w:val="single" w:sz="4" w:space="0" w:color="A6A6A6" w:themeColor="background1" w:themeShade="A6"/>
              <w:right w:val="single" w:sz="4" w:space="0" w:color="000000" w:themeColor="text1"/>
            </w:tcBorders>
          </w:tcPr>
          <w:p w14:paraId="1A5A36FC" w14:textId="77777777" w:rsidR="00756439" w:rsidRDefault="00756439" w:rsidP="00756439">
            <w:pPr>
              <w:pStyle w:val="NormalinTable"/>
            </w:pPr>
            <w:r>
              <w:rPr>
                <w:b/>
              </w:rPr>
              <w:t>3909 50 90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FC183F" w14:textId="77777777" w:rsidR="00756439" w:rsidRDefault="00756439" w:rsidP="00756439">
            <w:pPr>
              <w:pStyle w:val="NormalinTable"/>
              <w:tabs>
                <w:tab w:val="left" w:pos="1250"/>
              </w:tabs>
            </w:pPr>
            <w:r>
              <w:t>0.00%</w:t>
            </w:r>
          </w:p>
        </w:tc>
      </w:tr>
      <w:tr w:rsidR="00756439" w14:paraId="0C5B0F77" w14:textId="77777777" w:rsidTr="00FC0611">
        <w:trPr>
          <w:cantSplit/>
        </w:trPr>
        <w:tc>
          <w:tcPr>
            <w:tcW w:w="0" w:type="auto"/>
            <w:tcBorders>
              <w:top w:val="single" w:sz="4" w:space="0" w:color="A6A6A6" w:themeColor="background1" w:themeShade="A6"/>
              <w:right w:val="single" w:sz="4" w:space="0" w:color="000000" w:themeColor="text1"/>
            </w:tcBorders>
          </w:tcPr>
          <w:p w14:paraId="639445E2" w14:textId="77777777" w:rsidR="00756439" w:rsidRDefault="00756439" w:rsidP="00756439">
            <w:pPr>
              <w:pStyle w:val="NormalinTable"/>
            </w:pPr>
            <w:r>
              <w:rPr>
                <w:b/>
              </w:rPr>
              <w:t>3910 00 00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49CD70" w14:textId="77777777" w:rsidR="00756439" w:rsidRDefault="00756439" w:rsidP="00756439">
            <w:pPr>
              <w:pStyle w:val="NormalinTable"/>
              <w:tabs>
                <w:tab w:val="left" w:pos="1250"/>
              </w:tabs>
            </w:pPr>
            <w:r>
              <w:t>0.00%</w:t>
            </w:r>
          </w:p>
        </w:tc>
      </w:tr>
      <w:tr w:rsidR="00756439" w14:paraId="32BCCC98" w14:textId="77777777" w:rsidTr="00FC0611">
        <w:trPr>
          <w:cantSplit/>
        </w:trPr>
        <w:tc>
          <w:tcPr>
            <w:tcW w:w="0" w:type="auto"/>
            <w:tcBorders>
              <w:top w:val="single" w:sz="4" w:space="0" w:color="A6A6A6" w:themeColor="background1" w:themeShade="A6"/>
              <w:right w:val="single" w:sz="4" w:space="0" w:color="000000" w:themeColor="text1"/>
            </w:tcBorders>
          </w:tcPr>
          <w:p w14:paraId="1C6D108A" w14:textId="77777777" w:rsidR="00756439" w:rsidRDefault="00756439" w:rsidP="00756439">
            <w:pPr>
              <w:pStyle w:val="NormalinTable"/>
            </w:pPr>
            <w:r>
              <w:rPr>
                <w:b/>
              </w:rPr>
              <w:t>3911 10 00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203C7A" w14:textId="77777777" w:rsidR="00756439" w:rsidRDefault="00756439" w:rsidP="00756439">
            <w:pPr>
              <w:pStyle w:val="NormalinTable"/>
              <w:tabs>
                <w:tab w:val="left" w:pos="1250"/>
              </w:tabs>
            </w:pPr>
            <w:r>
              <w:t>0.00%</w:t>
            </w:r>
          </w:p>
        </w:tc>
      </w:tr>
      <w:tr w:rsidR="00756439" w14:paraId="602C8F8F" w14:textId="77777777" w:rsidTr="00FC0611">
        <w:trPr>
          <w:cantSplit/>
        </w:trPr>
        <w:tc>
          <w:tcPr>
            <w:tcW w:w="0" w:type="auto"/>
            <w:tcBorders>
              <w:top w:val="single" w:sz="4" w:space="0" w:color="A6A6A6" w:themeColor="background1" w:themeShade="A6"/>
              <w:right w:val="single" w:sz="4" w:space="0" w:color="000000" w:themeColor="text1"/>
            </w:tcBorders>
          </w:tcPr>
          <w:p w14:paraId="1001A682" w14:textId="77777777" w:rsidR="00756439" w:rsidRDefault="00756439" w:rsidP="00756439">
            <w:pPr>
              <w:pStyle w:val="NormalinTable"/>
            </w:pPr>
            <w:r>
              <w:rPr>
                <w:b/>
              </w:rPr>
              <w:t>3911 90 11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5D810D" w14:textId="77777777" w:rsidR="00756439" w:rsidRDefault="00756439" w:rsidP="00756439">
            <w:pPr>
              <w:pStyle w:val="NormalinTable"/>
              <w:tabs>
                <w:tab w:val="left" w:pos="1250"/>
              </w:tabs>
            </w:pPr>
            <w:r>
              <w:t>0.00%</w:t>
            </w:r>
          </w:p>
        </w:tc>
      </w:tr>
      <w:tr w:rsidR="00756439" w14:paraId="24C4550E" w14:textId="77777777" w:rsidTr="00FC0611">
        <w:trPr>
          <w:cantSplit/>
        </w:trPr>
        <w:tc>
          <w:tcPr>
            <w:tcW w:w="0" w:type="auto"/>
            <w:tcBorders>
              <w:top w:val="single" w:sz="4" w:space="0" w:color="A6A6A6" w:themeColor="background1" w:themeShade="A6"/>
              <w:right w:val="single" w:sz="4" w:space="0" w:color="000000" w:themeColor="text1"/>
            </w:tcBorders>
          </w:tcPr>
          <w:p w14:paraId="288C57DD" w14:textId="77777777" w:rsidR="00756439" w:rsidRDefault="00756439" w:rsidP="00756439">
            <w:pPr>
              <w:pStyle w:val="NormalinTable"/>
            </w:pPr>
            <w:r>
              <w:rPr>
                <w:b/>
              </w:rPr>
              <w:t>3911 90 19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1376E1" w14:textId="77777777" w:rsidR="00756439" w:rsidRDefault="00756439" w:rsidP="00756439">
            <w:pPr>
              <w:pStyle w:val="NormalinTable"/>
              <w:tabs>
                <w:tab w:val="left" w:pos="1250"/>
              </w:tabs>
            </w:pPr>
            <w:r>
              <w:t>0.00%</w:t>
            </w:r>
          </w:p>
        </w:tc>
      </w:tr>
      <w:tr w:rsidR="00756439" w14:paraId="5CA421B6" w14:textId="77777777" w:rsidTr="00FC0611">
        <w:trPr>
          <w:cantSplit/>
        </w:trPr>
        <w:tc>
          <w:tcPr>
            <w:tcW w:w="0" w:type="auto"/>
            <w:tcBorders>
              <w:top w:val="single" w:sz="4" w:space="0" w:color="A6A6A6" w:themeColor="background1" w:themeShade="A6"/>
              <w:right w:val="single" w:sz="4" w:space="0" w:color="000000" w:themeColor="text1"/>
            </w:tcBorders>
          </w:tcPr>
          <w:p w14:paraId="1AFFC039" w14:textId="77777777" w:rsidR="00756439" w:rsidRDefault="00756439" w:rsidP="00756439">
            <w:pPr>
              <w:pStyle w:val="NormalinTable"/>
            </w:pPr>
            <w:r>
              <w:rPr>
                <w:b/>
              </w:rPr>
              <w:t>3911 90 99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7DFEC8" w14:textId="77777777" w:rsidR="00756439" w:rsidRDefault="00756439" w:rsidP="00756439">
            <w:pPr>
              <w:pStyle w:val="NormalinTable"/>
              <w:tabs>
                <w:tab w:val="left" w:pos="1250"/>
              </w:tabs>
            </w:pPr>
            <w:r>
              <w:t>0.00%</w:t>
            </w:r>
          </w:p>
        </w:tc>
      </w:tr>
      <w:tr w:rsidR="00756439" w14:paraId="12DC7706" w14:textId="77777777" w:rsidTr="00FC0611">
        <w:trPr>
          <w:cantSplit/>
        </w:trPr>
        <w:tc>
          <w:tcPr>
            <w:tcW w:w="0" w:type="auto"/>
            <w:tcBorders>
              <w:top w:val="single" w:sz="4" w:space="0" w:color="A6A6A6" w:themeColor="background1" w:themeShade="A6"/>
              <w:right w:val="single" w:sz="4" w:space="0" w:color="000000" w:themeColor="text1"/>
            </w:tcBorders>
          </w:tcPr>
          <w:p w14:paraId="1FAE21E7" w14:textId="77777777" w:rsidR="00756439" w:rsidRDefault="00756439" w:rsidP="00756439">
            <w:pPr>
              <w:pStyle w:val="NormalinTable"/>
            </w:pPr>
            <w:r>
              <w:rPr>
                <w:b/>
              </w:rPr>
              <w:t>3912 11 00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576C23" w14:textId="77777777" w:rsidR="00756439" w:rsidRDefault="00756439" w:rsidP="00756439">
            <w:pPr>
              <w:pStyle w:val="NormalinTable"/>
              <w:tabs>
                <w:tab w:val="left" w:pos="1250"/>
              </w:tabs>
            </w:pPr>
            <w:r>
              <w:t>0.00%</w:t>
            </w:r>
          </w:p>
        </w:tc>
      </w:tr>
      <w:tr w:rsidR="00756439" w14:paraId="0AFA598A" w14:textId="77777777" w:rsidTr="00FC0611">
        <w:trPr>
          <w:cantSplit/>
        </w:trPr>
        <w:tc>
          <w:tcPr>
            <w:tcW w:w="0" w:type="auto"/>
            <w:tcBorders>
              <w:top w:val="single" w:sz="4" w:space="0" w:color="A6A6A6" w:themeColor="background1" w:themeShade="A6"/>
              <w:right w:val="single" w:sz="4" w:space="0" w:color="000000" w:themeColor="text1"/>
            </w:tcBorders>
          </w:tcPr>
          <w:p w14:paraId="2ECEE1D8" w14:textId="77777777" w:rsidR="00756439" w:rsidRDefault="00756439" w:rsidP="00756439">
            <w:pPr>
              <w:pStyle w:val="NormalinTable"/>
            </w:pPr>
            <w:r>
              <w:rPr>
                <w:b/>
              </w:rPr>
              <w:t>3912 12 00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BAEBF1" w14:textId="77777777" w:rsidR="00756439" w:rsidRDefault="00756439" w:rsidP="00756439">
            <w:pPr>
              <w:pStyle w:val="NormalinTable"/>
              <w:tabs>
                <w:tab w:val="left" w:pos="1250"/>
              </w:tabs>
            </w:pPr>
            <w:r>
              <w:t>0.00%</w:t>
            </w:r>
          </w:p>
        </w:tc>
      </w:tr>
      <w:tr w:rsidR="00756439" w14:paraId="0F803413" w14:textId="77777777" w:rsidTr="00FC0611">
        <w:trPr>
          <w:cantSplit/>
        </w:trPr>
        <w:tc>
          <w:tcPr>
            <w:tcW w:w="0" w:type="auto"/>
            <w:tcBorders>
              <w:top w:val="single" w:sz="4" w:space="0" w:color="A6A6A6" w:themeColor="background1" w:themeShade="A6"/>
              <w:right w:val="single" w:sz="4" w:space="0" w:color="000000" w:themeColor="text1"/>
            </w:tcBorders>
          </w:tcPr>
          <w:p w14:paraId="4149C692" w14:textId="77777777" w:rsidR="00756439" w:rsidRDefault="00756439" w:rsidP="00756439">
            <w:pPr>
              <w:pStyle w:val="NormalinTable"/>
            </w:pPr>
            <w:r>
              <w:rPr>
                <w:b/>
              </w:rPr>
              <w:t>3912 20 00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5394CC" w14:textId="77777777" w:rsidR="00756439" w:rsidRDefault="00756439" w:rsidP="00756439">
            <w:pPr>
              <w:pStyle w:val="NormalinTable"/>
              <w:tabs>
                <w:tab w:val="left" w:pos="1250"/>
              </w:tabs>
            </w:pPr>
            <w:r>
              <w:t>0.00%</w:t>
            </w:r>
          </w:p>
        </w:tc>
      </w:tr>
      <w:tr w:rsidR="00756439" w14:paraId="67D23E7F" w14:textId="77777777" w:rsidTr="00FC0611">
        <w:trPr>
          <w:cantSplit/>
        </w:trPr>
        <w:tc>
          <w:tcPr>
            <w:tcW w:w="0" w:type="auto"/>
            <w:tcBorders>
              <w:top w:val="single" w:sz="4" w:space="0" w:color="A6A6A6" w:themeColor="background1" w:themeShade="A6"/>
              <w:right w:val="single" w:sz="4" w:space="0" w:color="000000" w:themeColor="text1"/>
            </w:tcBorders>
          </w:tcPr>
          <w:p w14:paraId="445A67D6" w14:textId="77777777" w:rsidR="00756439" w:rsidRDefault="00756439" w:rsidP="00756439">
            <w:pPr>
              <w:pStyle w:val="NormalinTable"/>
            </w:pPr>
            <w:r>
              <w:rPr>
                <w:b/>
              </w:rPr>
              <w:t>3912 31 00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4E59A7" w14:textId="77777777" w:rsidR="00756439" w:rsidRDefault="00756439" w:rsidP="00756439">
            <w:pPr>
              <w:pStyle w:val="NormalinTable"/>
              <w:tabs>
                <w:tab w:val="left" w:pos="1250"/>
              </w:tabs>
            </w:pPr>
            <w:r>
              <w:t>0.00%</w:t>
            </w:r>
          </w:p>
        </w:tc>
      </w:tr>
      <w:tr w:rsidR="00756439" w14:paraId="55016F78" w14:textId="77777777" w:rsidTr="00FC0611">
        <w:trPr>
          <w:cantSplit/>
        </w:trPr>
        <w:tc>
          <w:tcPr>
            <w:tcW w:w="0" w:type="auto"/>
            <w:tcBorders>
              <w:top w:val="single" w:sz="4" w:space="0" w:color="A6A6A6" w:themeColor="background1" w:themeShade="A6"/>
              <w:right w:val="single" w:sz="4" w:space="0" w:color="000000" w:themeColor="text1"/>
            </w:tcBorders>
          </w:tcPr>
          <w:p w14:paraId="07B47E62" w14:textId="77777777" w:rsidR="00756439" w:rsidRDefault="00756439" w:rsidP="00756439">
            <w:pPr>
              <w:pStyle w:val="NormalinTable"/>
            </w:pPr>
            <w:r>
              <w:rPr>
                <w:b/>
              </w:rPr>
              <w:t>3912 39 85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612CD3" w14:textId="77777777" w:rsidR="00756439" w:rsidRDefault="00756439" w:rsidP="00756439">
            <w:pPr>
              <w:pStyle w:val="NormalinTable"/>
              <w:tabs>
                <w:tab w:val="left" w:pos="1250"/>
              </w:tabs>
            </w:pPr>
            <w:r>
              <w:t>0.00%</w:t>
            </w:r>
          </w:p>
        </w:tc>
      </w:tr>
      <w:tr w:rsidR="00756439" w14:paraId="3117F47A" w14:textId="77777777" w:rsidTr="00FC0611">
        <w:trPr>
          <w:cantSplit/>
        </w:trPr>
        <w:tc>
          <w:tcPr>
            <w:tcW w:w="0" w:type="auto"/>
            <w:tcBorders>
              <w:top w:val="single" w:sz="4" w:space="0" w:color="A6A6A6" w:themeColor="background1" w:themeShade="A6"/>
              <w:right w:val="single" w:sz="4" w:space="0" w:color="000000" w:themeColor="text1"/>
            </w:tcBorders>
          </w:tcPr>
          <w:p w14:paraId="331E401C" w14:textId="77777777" w:rsidR="00756439" w:rsidRDefault="00756439" w:rsidP="00756439">
            <w:pPr>
              <w:pStyle w:val="NormalinTable"/>
            </w:pPr>
            <w:r>
              <w:rPr>
                <w:b/>
              </w:rPr>
              <w:t>3912 90 00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8E5321" w14:textId="77777777" w:rsidR="00756439" w:rsidRDefault="00756439" w:rsidP="00756439">
            <w:pPr>
              <w:pStyle w:val="NormalinTable"/>
              <w:tabs>
                <w:tab w:val="left" w:pos="1250"/>
              </w:tabs>
            </w:pPr>
            <w:r>
              <w:t>0.00%</w:t>
            </w:r>
          </w:p>
        </w:tc>
      </w:tr>
      <w:tr w:rsidR="00756439" w14:paraId="5EA57E46" w14:textId="77777777" w:rsidTr="00FC0611">
        <w:trPr>
          <w:cantSplit/>
        </w:trPr>
        <w:tc>
          <w:tcPr>
            <w:tcW w:w="0" w:type="auto"/>
            <w:tcBorders>
              <w:top w:val="single" w:sz="4" w:space="0" w:color="A6A6A6" w:themeColor="background1" w:themeShade="A6"/>
              <w:right w:val="single" w:sz="4" w:space="0" w:color="000000" w:themeColor="text1"/>
            </w:tcBorders>
          </w:tcPr>
          <w:p w14:paraId="7F0ABDD7" w14:textId="77777777" w:rsidR="00756439" w:rsidRDefault="00756439" w:rsidP="00756439">
            <w:pPr>
              <w:pStyle w:val="NormalinTable"/>
            </w:pPr>
            <w:r>
              <w:rPr>
                <w:b/>
              </w:rPr>
              <w:t>3913 00 00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21D2EC" w14:textId="77777777" w:rsidR="00756439" w:rsidRDefault="00756439" w:rsidP="00756439">
            <w:pPr>
              <w:pStyle w:val="NormalinTable"/>
              <w:tabs>
                <w:tab w:val="left" w:pos="1250"/>
              </w:tabs>
            </w:pPr>
            <w:r>
              <w:t>0.00%</w:t>
            </w:r>
          </w:p>
        </w:tc>
      </w:tr>
      <w:tr w:rsidR="00756439" w14:paraId="1BAED28D" w14:textId="77777777" w:rsidTr="00FC0611">
        <w:trPr>
          <w:cantSplit/>
        </w:trPr>
        <w:tc>
          <w:tcPr>
            <w:tcW w:w="0" w:type="auto"/>
            <w:tcBorders>
              <w:top w:val="single" w:sz="4" w:space="0" w:color="A6A6A6" w:themeColor="background1" w:themeShade="A6"/>
              <w:right w:val="single" w:sz="4" w:space="0" w:color="000000" w:themeColor="text1"/>
            </w:tcBorders>
          </w:tcPr>
          <w:p w14:paraId="0DEA3BC5" w14:textId="77777777" w:rsidR="00756439" w:rsidRDefault="00756439" w:rsidP="00756439">
            <w:pPr>
              <w:pStyle w:val="NormalinTable"/>
            </w:pPr>
            <w:r>
              <w:rPr>
                <w:b/>
              </w:rPr>
              <w:t>3914 00 00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039D1A" w14:textId="77777777" w:rsidR="00756439" w:rsidRDefault="00756439" w:rsidP="00756439">
            <w:pPr>
              <w:pStyle w:val="NormalinTable"/>
              <w:tabs>
                <w:tab w:val="left" w:pos="1250"/>
              </w:tabs>
            </w:pPr>
            <w:r>
              <w:t>0.00%</w:t>
            </w:r>
          </w:p>
        </w:tc>
      </w:tr>
      <w:tr w:rsidR="00756439" w14:paraId="311218CE" w14:textId="77777777" w:rsidTr="00FC0611">
        <w:trPr>
          <w:cantSplit/>
        </w:trPr>
        <w:tc>
          <w:tcPr>
            <w:tcW w:w="0" w:type="auto"/>
            <w:tcBorders>
              <w:top w:val="single" w:sz="4" w:space="0" w:color="A6A6A6" w:themeColor="background1" w:themeShade="A6"/>
              <w:right w:val="single" w:sz="4" w:space="0" w:color="000000" w:themeColor="text1"/>
            </w:tcBorders>
          </w:tcPr>
          <w:p w14:paraId="1CD0387A" w14:textId="77777777" w:rsidR="00756439" w:rsidRDefault="00756439" w:rsidP="00756439">
            <w:pPr>
              <w:pStyle w:val="NormalinTable"/>
            </w:pPr>
            <w:r>
              <w:rPr>
                <w:b/>
              </w:rPr>
              <w:t>3915 00 00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135E35" w14:textId="77777777" w:rsidR="00756439" w:rsidRDefault="00756439" w:rsidP="00756439">
            <w:pPr>
              <w:pStyle w:val="NormalinTable"/>
              <w:tabs>
                <w:tab w:val="left" w:pos="1250"/>
              </w:tabs>
            </w:pPr>
            <w:r>
              <w:t>0.00%</w:t>
            </w:r>
          </w:p>
        </w:tc>
      </w:tr>
      <w:tr w:rsidR="00756439" w14:paraId="68EE266C" w14:textId="77777777" w:rsidTr="00FC0611">
        <w:trPr>
          <w:cantSplit/>
        </w:trPr>
        <w:tc>
          <w:tcPr>
            <w:tcW w:w="0" w:type="auto"/>
            <w:tcBorders>
              <w:top w:val="single" w:sz="4" w:space="0" w:color="A6A6A6" w:themeColor="background1" w:themeShade="A6"/>
              <w:right w:val="single" w:sz="4" w:space="0" w:color="000000" w:themeColor="text1"/>
            </w:tcBorders>
          </w:tcPr>
          <w:p w14:paraId="1E4E72ED" w14:textId="77777777" w:rsidR="00756439" w:rsidRDefault="00756439" w:rsidP="00756439">
            <w:pPr>
              <w:pStyle w:val="NormalinTable"/>
            </w:pPr>
            <w:r>
              <w:rPr>
                <w:b/>
              </w:rPr>
              <w:t>3916 00 00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9BAAA4" w14:textId="77777777" w:rsidR="00756439" w:rsidRDefault="00756439" w:rsidP="00756439">
            <w:pPr>
              <w:pStyle w:val="NormalinTable"/>
              <w:tabs>
                <w:tab w:val="left" w:pos="1250"/>
              </w:tabs>
            </w:pPr>
            <w:r>
              <w:t>0.00%</w:t>
            </w:r>
          </w:p>
        </w:tc>
      </w:tr>
      <w:tr w:rsidR="00756439" w14:paraId="054B285D" w14:textId="77777777" w:rsidTr="00FC0611">
        <w:trPr>
          <w:cantSplit/>
        </w:trPr>
        <w:tc>
          <w:tcPr>
            <w:tcW w:w="0" w:type="auto"/>
            <w:tcBorders>
              <w:top w:val="single" w:sz="4" w:space="0" w:color="A6A6A6" w:themeColor="background1" w:themeShade="A6"/>
              <w:right w:val="single" w:sz="4" w:space="0" w:color="000000" w:themeColor="text1"/>
            </w:tcBorders>
          </w:tcPr>
          <w:p w14:paraId="1344FD11" w14:textId="77777777" w:rsidR="00756439" w:rsidRDefault="00756439" w:rsidP="00756439">
            <w:pPr>
              <w:pStyle w:val="NormalinTable"/>
            </w:pPr>
            <w:r>
              <w:rPr>
                <w:b/>
              </w:rPr>
              <w:t>3917 00 00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AD2401" w14:textId="77777777" w:rsidR="00756439" w:rsidRDefault="00756439" w:rsidP="00756439">
            <w:pPr>
              <w:pStyle w:val="NormalinTable"/>
              <w:tabs>
                <w:tab w:val="left" w:pos="1250"/>
              </w:tabs>
            </w:pPr>
            <w:r>
              <w:t>0.00%</w:t>
            </w:r>
          </w:p>
        </w:tc>
      </w:tr>
      <w:tr w:rsidR="00756439" w14:paraId="26798729" w14:textId="77777777" w:rsidTr="00FC0611">
        <w:trPr>
          <w:cantSplit/>
        </w:trPr>
        <w:tc>
          <w:tcPr>
            <w:tcW w:w="0" w:type="auto"/>
            <w:tcBorders>
              <w:top w:val="single" w:sz="4" w:space="0" w:color="A6A6A6" w:themeColor="background1" w:themeShade="A6"/>
              <w:right w:val="single" w:sz="4" w:space="0" w:color="000000" w:themeColor="text1"/>
            </w:tcBorders>
          </w:tcPr>
          <w:p w14:paraId="2F581DC6" w14:textId="77777777" w:rsidR="00756439" w:rsidRDefault="00756439" w:rsidP="00756439">
            <w:pPr>
              <w:pStyle w:val="NormalinTable"/>
            </w:pPr>
            <w:r>
              <w:rPr>
                <w:b/>
              </w:rPr>
              <w:t>3918 00 00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7B124A" w14:textId="77777777" w:rsidR="00756439" w:rsidRDefault="00756439" w:rsidP="00756439">
            <w:pPr>
              <w:pStyle w:val="NormalinTable"/>
              <w:tabs>
                <w:tab w:val="left" w:pos="1250"/>
              </w:tabs>
            </w:pPr>
            <w:r>
              <w:t>0.00%</w:t>
            </w:r>
          </w:p>
        </w:tc>
      </w:tr>
      <w:tr w:rsidR="00756439" w14:paraId="74642ADF" w14:textId="77777777" w:rsidTr="00FC0611">
        <w:trPr>
          <w:cantSplit/>
        </w:trPr>
        <w:tc>
          <w:tcPr>
            <w:tcW w:w="0" w:type="auto"/>
            <w:tcBorders>
              <w:top w:val="single" w:sz="4" w:space="0" w:color="A6A6A6" w:themeColor="background1" w:themeShade="A6"/>
              <w:right w:val="single" w:sz="4" w:space="0" w:color="000000" w:themeColor="text1"/>
            </w:tcBorders>
          </w:tcPr>
          <w:p w14:paraId="1F43076A" w14:textId="77777777" w:rsidR="00756439" w:rsidRDefault="00756439" w:rsidP="00756439">
            <w:pPr>
              <w:pStyle w:val="NormalinTable"/>
            </w:pPr>
            <w:r>
              <w:rPr>
                <w:b/>
              </w:rPr>
              <w:t>3919 00 00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8026FA" w14:textId="77777777" w:rsidR="00756439" w:rsidRDefault="00756439" w:rsidP="00756439">
            <w:pPr>
              <w:pStyle w:val="NormalinTable"/>
              <w:tabs>
                <w:tab w:val="left" w:pos="1250"/>
              </w:tabs>
            </w:pPr>
            <w:r>
              <w:t>0.00%</w:t>
            </w:r>
          </w:p>
        </w:tc>
      </w:tr>
      <w:tr w:rsidR="00756439" w14:paraId="1EFACDD3" w14:textId="77777777" w:rsidTr="00FC0611">
        <w:trPr>
          <w:cantSplit/>
        </w:trPr>
        <w:tc>
          <w:tcPr>
            <w:tcW w:w="0" w:type="auto"/>
            <w:tcBorders>
              <w:top w:val="single" w:sz="4" w:space="0" w:color="A6A6A6" w:themeColor="background1" w:themeShade="A6"/>
              <w:right w:val="single" w:sz="4" w:space="0" w:color="000000" w:themeColor="text1"/>
            </w:tcBorders>
          </w:tcPr>
          <w:p w14:paraId="41CD95FD" w14:textId="77777777" w:rsidR="00756439" w:rsidRDefault="00756439" w:rsidP="00756439">
            <w:pPr>
              <w:pStyle w:val="NormalinTable"/>
            </w:pPr>
            <w:r>
              <w:rPr>
                <w:b/>
              </w:rPr>
              <w:t>3920 10 24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FFD0D2" w14:textId="77777777" w:rsidR="00756439" w:rsidRDefault="00756439" w:rsidP="00756439">
            <w:pPr>
              <w:pStyle w:val="NormalinTable"/>
              <w:tabs>
                <w:tab w:val="left" w:pos="1250"/>
              </w:tabs>
            </w:pPr>
            <w:r>
              <w:t>0.00%</w:t>
            </w:r>
          </w:p>
        </w:tc>
      </w:tr>
      <w:tr w:rsidR="00756439" w14:paraId="6127874B" w14:textId="77777777" w:rsidTr="00FC0611">
        <w:trPr>
          <w:cantSplit/>
        </w:trPr>
        <w:tc>
          <w:tcPr>
            <w:tcW w:w="0" w:type="auto"/>
            <w:tcBorders>
              <w:top w:val="single" w:sz="4" w:space="0" w:color="A6A6A6" w:themeColor="background1" w:themeShade="A6"/>
              <w:right w:val="single" w:sz="4" w:space="0" w:color="000000" w:themeColor="text1"/>
            </w:tcBorders>
          </w:tcPr>
          <w:p w14:paraId="16B6E0B6" w14:textId="77777777" w:rsidR="00756439" w:rsidRDefault="00756439" w:rsidP="00756439">
            <w:pPr>
              <w:pStyle w:val="NormalinTable"/>
            </w:pPr>
            <w:r>
              <w:rPr>
                <w:b/>
              </w:rPr>
              <w:t>3920 10 25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D75D6B" w14:textId="77777777" w:rsidR="00756439" w:rsidRDefault="00756439" w:rsidP="00756439">
            <w:pPr>
              <w:pStyle w:val="NormalinTable"/>
              <w:tabs>
                <w:tab w:val="left" w:pos="1250"/>
              </w:tabs>
            </w:pPr>
            <w:r>
              <w:t>0.00%</w:t>
            </w:r>
          </w:p>
        </w:tc>
      </w:tr>
      <w:tr w:rsidR="00756439" w14:paraId="07F34FD4" w14:textId="77777777" w:rsidTr="00FC0611">
        <w:trPr>
          <w:cantSplit/>
        </w:trPr>
        <w:tc>
          <w:tcPr>
            <w:tcW w:w="0" w:type="auto"/>
            <w:tcBorders>
              <w:top w:val="single" w:sz="4" w:space="0" w:color="A6A6A6" w:themeColor="background1" w:themeShade="A6"/>
              <w:right w:val="single" w:sz="4" w:space="0" w:color="000000" w:themeColor="text1"/>
            </w:tcBorders>
          </w:tcPr>
          <w:p w14:paraId="447E35A5" w14:textId="77777777" w:rsidR="00756439" w:rsidRDefault="00756439" w:rsidP="00756439">
            <w:pPr>
              <w:pStyle w:val="NormalinTable"/>
            </w:pPr>
            <w:r>
              <w:rPr>
                <w:b/>
              </w:rPr>
              <w:t>3920 10 28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DCC160" w14:textId="77777777" w:rsidR="00756439" w:rsidRDefault="00756439" w:rsidP="00756439">
            <w:pPr>
              <w:pStyle w:val="NormalinTable"/>
              <w:tabs>
                <w:tab w:val="left" w:pos="1250"/>
              </w:tabs>
            </w:pPr>
            <w:r>
              <w:t>0.00%</w:t>
            </w:r>
          </w:p>
        </w:tc>
      </w:tr>
      <w:tr w:rsidR="00756439" w14:paraId="6E809968" w14:textId="77777777" w:rsidTr="00FC0611">
        <w:trPr>
          <w:cantSplit/>
        </w:trPr>
        <w:tc>
          <w:tcPr>
            <w:tcW w:w="0" w:type="auto"/>
            <w:tcBorders>
              <w:top w:val="single" w:sz="4" w:space="0" w:color="A6A6A6" w:themeColor="background1" w:themeShade="A6"/>
              <w:right w:val="single" w:sz="4" w:space="0" w:color="000000" w:themeColor="text1"/>
            </w:tcBorders>
          </w:tcPr>
          <w:p w14:paraId="1C4A243A" w14:textId="77777777" w:rsidR="00756439" w:rsidRDefault="00756439" w:rsidP="00756439">
            <w:pPr>
              <w:pStyle w:val="NormalinTable"/>
            </w:pPr>
            <w:r>
              <w:rPr>
                <w:b/>
              </w:rPr>
              <w:t>3920 10 40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5C7EFD" w14:textId="77777777" w:rsidR="00756439" w:rsidRDefault="00756439" w:rsidP="00756439">
            <w:pPr>
              <w:pStyle w:val="NormalinTable"/>
              <w:tabs>
                <w:tab w:val="left" w:pos="1250"/>
              </w:tabs>
            </w:pPr>
            <w:r>
              <w:t>0.00%</w:t>
            </w:r>
          </w:p>
        </w:tc>
      </w:tr>
      <w:tr w:rsidR="00756439" w14:paraId="24DE469A" w14:textId="77777777" w:rsidTr="00FC0611">
        <w:trPr>
          <w:cantSplit/>
        </w:trPr>
        <w:tc>
          <w:tcPr>
            <w:tcW w:w="0" w:type="auto"/>
            <w:tcBorders>
              <w:top w:val="single" w:sz="4" w:space="0" w:color="A6A6A6" w:themeColor="background1" w:themeShade="A6"/>
              <w:right w:val="single" w:sz="4" w:space="0" w:color="000000" w:themeColor="text1"/>
            </w:tcBorders>
          </w:tcPr>
          <w:p w14:paraId="568A2164" w14:textId="77777777" w:rsidR="00756439" w:rsidRDefault="00756439" w:rsidP="00756439">
            <w:pPr>
              <w:pStyle w:val="NormalinTable"/>
            </w:pPr>
            <w:r>
              <w:rPr>
                <w:b/>
              </w:rPr>
              <w:t>3920 10 89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2FE7DA" w14:textId="77777777" w:rsidR="00756439" w:rsidRDefault="00756439" w:rsidP="00756439">
            <w:pPr>
              <w:pStyle w:val="NormalinTable"/>
              <w:tabs>
                <w:tab w:val="left" w:pos="1250"/>
              </w:tabs>
            </w:pPr>
            <w:r>
              <w:t>0.00%</w:t>
            </w:r>
          </w:p>
        </w:tc>
      </w:tr>
      <w:tr w:rsidR="00756439" w14:paraId="799E33A5" w14:textId="77777777" w:rsidTr="00FC0611">
        <w:trPr>
          <w:cantSplit/>
        </w:trPr>
        <w:tc>
          <w:tcPr>
            <w:tcW w:w="0" w:type="auto"/>
            <w:tcBorders>
              <w:top w:val="single" w:sz="4" w:space="0" w:color="A6A6A6" w:themeColor="background1" w:themeShade="A6"/>
              <w:right w:val="single" w:sz="4" w:space="0" w:color="000000" w:themeColor="text1"/>
            </w:tcBorders>
          </w:tcPr>
          <w:p w14:paraId="7E474275" w14:textId="77777777" w:rsidR="00756439" w:rsidRDefault="00756439" w:rsidP="00756439">
            <w:pPr>
              <w:pStyle w:val="NormalinTable"/>
            </w:pPr>
            <w:r>
              <w:rPr>
                <w:b/>
              </w:rPr>
              <w:t>3920 20 00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CD6B68" w14:textId="77777777" w:rsidR="00756439" w:rsidRDefault="00756439" w:rsidP="00756439">
            <w:pPr>
              <w:pStyle w:val="NormalinTable"/>
              <w:tabs>
                <w:tab w:val="left" w:pos="1250"/>
              </w:tabs>
            </w:pPr>
            <w:r>
              <w:t>0.00%</w:t>
            </w:r>
          </w:p>
        </w:tc>
      </w:tr>
      <w:tr w:rsidR="00756439" w14:paraId="0172F375" w14:textId="77777777" w:rsidTr="00FC0611">
        <w:trPr>
          <w:cantSplit/>
        </w:trPr>
        <w:tc>
          <w:tcPr>
            <w:tcW w:w="0" w:type="auto"/>
            <w:tcBorders>
              <w:top w:val="single" w:sz="4" w:space="0" w:color="A6A6A6" w:themeColor="background1" w:themeShade="A6"/>
              <w:right w:val="single" w:sz="4" w:space="0" w:color="000000" w:themeColor="text1"/>
            </w:tcBorders>
          </w:tcPr>
          <w:p w14:paraId="453029FE" w14:textId="77777777" w:rsidR="00756439" w:rsidRDefault="00756439" w:rsidP="00756439">
            <w:pPr>
              <w:pStyle w:val="NormalinTable"/>
            </w:pPr>
            <w:r>
              <w:rPr>
                <w:b/>
              </w:rPr>
              <w:t>3920 30 00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C7C239" w14:textId="77777777" w:rsidR="00756439" w:rsidRDefault="00756439" w:rsidP="00756439">
            <w:pPr>
              <w:pStyle w:val="NormalinTable"/>
              <w:tabs>
                <w:tab w:val="left" w:pos="1250"/>
              </w:tabs>
            </w:pPr>
            <w:r>
              <w:t>0.00%</w:t>
            </w:r>
          </w:p>
        </w:tc>
      </w:tr>
      <w:tr w:rsidR="00756439" w14:paraId="30D86869" w14:textId="77777777" w:rsidTr="00FC0611">
        <w:trPr>
          <w:cantSplit/>
        </w:trPr>
        <w:tc>
          <w:tcPr>
            <w:tcW w:w="0" w:type="auto"/>
            <w:tcBorders>
              <w:top w:val="single" w:sz="4" w:space="0" w:color="A6A6A6" w:themeColor="background1" w:themeShade="A6"/>
              <w:right w:val="single" w:sz="4" w:space="0" w:color="000000" w:themeColor="text1"/>
            </w:tcBorders>
          </w:tcPr>
          <w:p w14:paraId="31F26E73" w14:textId="77777777" w:rsidR="00756439" w:rsidRDefault="00756439" w:rsidP="00756439">
            <w:pPr>
              <w:pStyle w:val="NormalinTable"/>
            </w:pPr>
            <w:r>
              <w:rPr>
                <w:b/>
              </w:rPr>
              <w:t>3920 43 00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840C4B" w14:textId="77777777" w:rsidR="00756439" w:rsidRDefault="00756439" w:rsidP="00756439">
            <w:pPr>
              <w:pStyle w:val="NormalinTable"/>
              <w:tabs>
                <w:tab w:val="left" w:pos="1250"/>
              </w:tabs>
            </w:pPr>
            <w:r>
              <w:t>0.00%</w:t>
            </w:r>
          </w:p>
        </w:tc>
      </w:tr>
      <w:tr w:rsidR="00756439" w14:paraId="689B3B27" w14:textId="77777777" w:rsidTr="00FC0611">
        <w:trPr>
          <w:cantSplit/>
        </w:trPr>
        <w:tc>
          <w:tcPr>
            <w:tcW w:w="0" w:type="auto"/>
            <w:tcBorders>
              <w:top w:val="single" w:sz="4" w:space="0" w:color="A6A6A6" w:themeColor="background1" w:themeShade="A6"/>
              <w:right w:val="single" w:sz="4" w:space="0" w:color="000000" w:themeColor="text1"/>
            </w:tcBorders>
          </w:tcPr>
          <w:p w14:paraId="792A4721" w14:textId="77777777" w:rsidR="00756439" w:rsidRDefault="00756439" w:rsidP="00756439">
            <w:pPr>
              <w:pStyle w:val="NormalinTable"/>
            </w:pPr>
            <w:r>
              <w:rPr>
                <w:b/>
              </w:rPr>
              <w:t>3920 49 00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F7A5A9" w14:textId="77777777" w:rsidR="00756439" w:rsidRDefault="00756439" w:rsidP="00756439">
            <w:pPr>
              <w:pStyle w:val="NormalinTable"/>
              <w:tabs>
                <w:tab w:val="left" w:pos="1250"/>
              </w:tabs>
            </w:pPr>
            <w:r>
              <w:t>0.00%</w:t>
            </w:r>
          </w:p>
        </w:tc>
      </w:tr>
      <w:tr w:rsidR="00756439" w14:paraId="4558A10A" w14:textId="77777777" w:rsidTr="00FC0611">
        <w:trPr>
          <w:cantSplit/>
        </w:trPr>
        <w:tc>
          <w:tcPr>
            <w:tcW w:w="0" w:type="auto"/>
            <w:tcBorders>
              <w:top w:val="single" w:sz="4" w:space="0" w:color="A6A6A6" w:themeColor="background1" w:themeShade="A6"/>
              <w:right w:val="single" w:sz="4" w:space="0" w:color="000000" w:themeColor="text1"/>
            </w:tcBorders>
          </w:tcPr>
          <w:p w14:paraId="2639438D" w14:textId="77777777" w:rsidR="00756439" w:rsidRDefault="00756439" w:rsidP="00756439">
            <w:pPr>
              <w:pStyle w:val="NormalinTable"/>
            </w:pPr>
            <w:r>
              <w:rPr>
                <w:b/>
              </w:rPr>
              <w:t>3920 51 00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E13FC7" w14:textId="77777777" w:rsidR="00756439" w:rsidRDefault="00756439" w:rsidP="00756439">
            <w:pPr>
              <w:pStyle w:val="NormalinTable"/>
              <w:tabs>
                <w:tab w:val="left" w:pos="1250"/>
              </w:tabs>
            </w:pPr>
            <w:r>
              <w:t>0.00%</w:t>
            </w:r>
          </w:p>
        </w:tc>
      </w:tr>
      <w:tr w:rsidR="00756439" w14:paraId="628C4BA8" w14:textId="77777777" w:rsidTr="00FC0611">
        <w:trPr>
          <w:cantSplit/>
        </w:trPr>
        <w:tc>
          <w:tcPr>
            <w:tcW w:w="0" w:type="auto"/>
            <w:tcBorders>
              <w:top w:val="single" w:sz="4" w:space="0" w:color="A6A6A6" w:themeColor="background1" w:themeShade="A6"/>
              <w:right w:val="single" w:sz="4" w:space="0" w:color="000000" w:themeColor="text1"/>
            </w:tcBorders>
          </w:tcPr>
          <w:p w14:paraId="7426DE43" w14:textId="77777777" w:rsidR="00756439" w:rsidRDefault="00756439" w:rsidP="00756439">
            <w:pPr>
              <w:pStyle w:val="NormalinTable"/>
            </w:pPr>
            <w:r>
              <w:rPr>
                <w:b/>
              </w:rPr>
              <w:t>3920 59 90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29A42F" w14:textId="77777777" w:rsidR="00756439" w:rsidRDefault="00756439" w:rsidP="00756439">
            <w:pPr>
              <w:pStyle w:val="NormalinTable"/>
              <w:tabs>
                <w:tab w:val="left" w:pos="1250"/>
              </w:tabs>
            </w:pPr>
            <w:r>
              <w:t>0.00%</w:t>
            </w:r>
          </w:p>
        </w:tc>
      </w:tr>
      <w:tr w:rsidR="00756439" w14:paraId="5A332DB3" w14:textId="77777777" w:rsidTr="00FC0611">
        <w:trPr>
          <w:cantSplit/>
        </w:trPr>
        <w:tc>
          <w:tcPr>
            <w:tcW w:w="0" w:type="auto"/>
            <w:tcBorders>
              <w:top w:val="single" w:sz="4" w:space="0" w:color="A6A6A6" w:themeColor="background1" w:themeShade="A6"/>
              <w:right w:val="single" w:sz="4" w:space="0" w:color="000000" w:themeColor="text1"/>
            </w:tcBorders>
          </w:tcPr>
          <w:p w14:paraId="3B3F48CB" w14:textId="77777777" w:rsidR="00756439" w:rsidRDefault="00756439" w:rsidP="00756439">
            <w:pPr>
              <w:pStyle w:val="NormalinTable"/>
            </w:pPr>
            <w:r>
              <w:rPr>
                <w:b/>
              </w:rPr>
              <w:t>3920 61 00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D868A5" w14:textId="77777777" w:rsidR="00756439" w:rsidRDefault="00756439" w:rsidP="00756439">
            <w:pPr>
              <w:pStyle w:val="NormalinTable"/>
              <w:tabs>
                <w:tab w:val="left" w:pos="1250"/>
              </w:tabs>
            </w:pPr>
            <w:r>
              <w:t>0.00%</w:t>
            </w:r>
          </w:p>
        </w:tc>
      </w:tr>
      <w:tr w:rsidR="00756439" w14:paraId="526599F4" w14:textId="77777777" w:rsidTr="00FC0611">
        <w:trPr>
          <w:cantSplit/>
        </w:trPr>
        <w:tc>
          <w:tcPr>
            <w:tcW w:w="0" w:type="auto"/>
            <w:tcBorders>
              <w:top w:val="single" w:sz="4" w:space="0" w:color="A6A6A6" w:themeColor="background1" w:themeShade="A6"/>
              <w:right w:val="single" w:sz="4" w:space="0" w:color="000000" w:themeColor="text1"/>
            </w:tcBorders>
          </w:tcPr>
          <w:p w14:paraId="786D08DC" w14:textId="77777777" w:rsidR="00756439" w:rsidRDefault="00756439" w:rsidP="00756439">
            <w:pPr>
              <w:pStyle w:val="NormalinTable"/>
            </w:pPr>
            <w:r>
              <w:rPr>
                <w:b/>
              </w:rPr>
              <w:t>3920 62 12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F9E227" w14:textId="77777777" w:rsidR="00756439" w:rsidRDefault="00756439" w:rsidP="00756439">
            <w:pPr>
              <w:pStyle w:val="NormalinTable"/>
              <w:tabs>
                <w:tab w:val="left" w:pos="1250"/>
              </w:tabs>
            </w:pPr>
            <w:r>
              <w:t>0.00%</w:t>
            </w:r>
          </w:p>
        </w:tc>
      </w:tr>
      <w:tr w:rsidR="00756439" w14:paraId="1C108032" w14:textId="77777777" w:rsidTr="00FC0611">
        <w:trPr>
          <w:cantSplit/>
        </w:trPr>
        <w:tc>
          <w:tcPr>
            <w:tcW w:w="0" w:type="auto"/>
            <w:tcBorders>
              <w:top w:val="single" w:sz="4" w:space="0" w:color="A6A6A6" w:themeColor="background1" w:themeShade="A6"/>
              <w:right w:val="single" w:sz="4" w:space="0" w:color="000000" w:themeColor="text1"/>
            </w:tcBorders>
          </w:tcPr>
          <w:p w14:paraId="1ED010CA" w14:textId="77777777" w:rsidR="00756439" w:rsidRDefault="00756439" w:rsidP="00756439">
            <w:pPr>
              <w:pStyle w:val="NormalinTable"/>
            </w:pPr>
            <w:r>
              <w:rPr>
                <w:b/>
              </w:rPr>
              <w:t>3920 62 19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20E57C" w14:textId="77777777" w:rsidR="00756439" w:rsidRDefault="00756439" w:rsidP="00756439">
            <w:pPr>
              <w:pStyle w:val="NormalinTable"/>
              <w:tabs>
                <w:tab w:val="left" w:pos="1250"/>
              </w:tabs>
            </w:pPr>
            <w:r>
              <w:t>0.00%</w:t>
            </w:r>
          </w:p>
        </w:tc>
      </w:tr>
      <w:tr w:rsidR="00756439" w14:paraId="586A2D43" w14:textId="77777777" w:rsidTr="00FC0611">
        <w:trPr>
          <w:cantSplit/>
        </w:trPr>
        <w:tc>
          <w:tcPr>
            <w:tcW w:w="0" w:type="auto"/>
            <w:tcBorders>
              <w:top w:val="single" w:sz="4" w:space="0" w:color="A6A6A6" w:themeColor="background1" w:themeShade="A6"/>
              <w:right w:val="single" w:sz="4" w:space="0" w:color="000000" w:themeColor="text1"/>
            </w:tcBorders>
          </w:tcPr>
          <w:p w14:paraId="4012AFD8" w14:textId="77777777" w:rsidR="00756439" w:rsidRDefault="00756439" w:rsidP="00756439">
            <w:pPr>
              <w:pStyle w:val="NormalinTable"/>
            </w:pPr>
            <w:r>
              <w:rPr>
                <w:b/>
              </w:rPr>
              <w:t>3920 62 90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F0B55B" w14:textId="77777777" w:rsidR="00756439" w:rsidRDefault="00756439" w:rsidP="00756439">
            <w:pPr>
              <w:pStyle w:val="NormalinTable"/>
              <w:tabs>
                <w:tab w:val="left" w:pos="1250"/>
              </w:tabs>
            </w:pPr>
            <w:r>
              <w:t>0.00%</w:t>
            </w:r>
          </w:p>
        </w:tc>
      </w:tr>
      <w:tr w:rsidR="00756439" w14:paraId="01009428" w14:textId="77777777" w:rsidTr="00FC0611">
        <w:trPr>
          <w:cantSplit/>
        </w:trPr>
        <w:tc>
          <w:tcPr>
            <w:tcW w:w="0" w:type="auto"/>
            <w:tcBorders>
              <w:top w:val="single" w:sz="4" w:space="0" w:color="A6A6A6" w:themeColor="background1" w:themeShade="A6"/>
              <w:right w:val="single" w:sz="4" w:space="0" w:color="000000" w:themeColor="text1"/>
            </w:tcBorders>
          </w:tcPr>
          <w:p w14:paraId="7C574EEF" w14:textId="77777777" w:rsidR="00756439" w:rsidRDefault="00756439" w:rsidP="00756439">
            <w:pPr>
              <w:pStyle w:val="NormalinTable"/>
            </w:pPr>
            <w:r>
              <w:rPr>
                <w:b/>
              </w:rPr>
              <w:t>3920 63 00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7C20BC" w14:textId="77777777" w:rsidR="00756439" w:rsidRDefault="00756439" w:rsidP="00756439">
            <w:pPr>
              <w:pStyle w:val="NormalinTable"/>
              <w:tabs>
                <w:tab w:val="left" w:pos="1250"/>
              </w:tabs>
            </w:pPr>
            <w:r>
              <w:t>0.00%</w:t>
            </w:r>
          </w:p>
        </w:tc>
      </w:tr>
      <w:tr w:rsidR="00756439" w14:paraId="5849AD1F" w14:textId="77777777" w:rsidTr="00FC0611">
        <w:trPr>
          <w:cantSplit/>
        </w:trPr>
        <w:tc>
          <w:tcPr>
            <w:tcW w:w="0" w:type="auto"/>
            <w:tcBorders>
              <w:top w:val="single" w:sz="4" w:space="0" w:color="A6A6A6" w:themeColor="background1" w:themeShade="A6"/>
              <w:right w:val="single" w:sz="4" w:space="0" w:color="000000" w:themeColor="text1"/>
            </w:tcBorders>
          </w:tcPr>
          <w:p w14:paraId="0E407D6E" w14:textId="77777777" w:rsidR="00756439" w:rsidRDefault="00756439" w:rsidP="00756439">
            <w:pPr>
              <w:pStyle w:val="NormalinTable"/>
            </w:pPr>
            <w:r>
              <w:rPr>
                <w:b/>
              </w:rPr>
              <w:t>3920 69 00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188F98" w14:textId="77777777" w:rsidR="00756439" w:rsidRDefault="00756439" w:rsidP="00756439">
            <w:pPr>
              <w:pStyle w:val="NormalinTable"/>
              <w:tabs>
                <w:tab w:val="left" w:pos="1250"/>
              </w:tabs>
            </w:pPr>
            <w:r>
              <w:t>0.00%</w:t>
            </w:r>
          </w:p>
        </w:tc>
      </w:tr>
      <w:tr w:rsidR="00756439" w14:paraId="1FB96EC7" w14:textId="77777777" w:rsidTr="00FC0611">
        <w:trPr>
          <w:cantSplit/>
        </w:trPr>
        <w:tc>
          <w:tcPr>
            <w:tcW w:w="0" w:type="auto"/>
            <w:tcBorders>
              <w:top w:val="single" w:sz="4" w:space="0" w:color="A6A6A6" w:themeColor="background1" w:themeShade="A6"/>
              <w:right w:val="single" w:sz="4" w:space="0" w:color="000000" w:themeColor="text1"/>
            </w:tcBorders>
          </w:tcPr>
          <w:p w14:paraId="1D8359D4" w14:textId="77777777" w:rsidR="00756439" w:rsidRDefault="00756439" w:rsidP="00756439">
            <w:pPr>
              <w:pStyle w:val="NormalinTable"/>
            </w:pPr>
            <w:r>
              <w:rPr>
                <w:b/>
              </w:rPr>
              <w:t>3920 71 00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19CC24" w14:textId="77777777" w:rsidR="00756439" w:rsidRDefault="00756439" w:rsidP="00756439">
            <w:pPr>
              <w:pStyle w:val="NormalinTable"/>
              <w:tabs>
                <w:tab w:val="left" w:pos="1250"/>
              </w:tabs>
            </w:pPr>
            <w:r>
              <w:t>0.00%</w:t>
            </w:r>
          </w:p>
        </w:tc>
      </w:tr>
      <w:tr w:rsidR="00756439" w14:paraId="21839FED" w14:textId="77777777" w:rsidTr="00FC0611">
        <w:trPr>
          <w:cantSplit/>
        </w:trPr>
        <w:tc>
          <w:tcPr>
            <w:tcW w:w="0" w:type="auto"/>
            <w:tcBorders>
              <w:top w:val="single" w:sz="4" w:space="0" w:color="A6A6A6" w:themeColor="background1" w:themeShade="A6"/>
              <w:right w:val="single" w:sz="4" w:space="0" w:color="000000" w:themeColor="text1"/>
            </w:tcBorders>
          </w:tcPr>
          <w:p w14:paraId="27DB78C6" w14:textId="77777777" w:rsidR="00756439" w:rsidRDefault="00756439" w:rsidP="00756439">
            <w:pPr>
              <w:pStyle w:val="NormalinTable"/>
            </w:pPr>
            <w:r>
              <w:rPr>
                <w:b/>
              </w:rPr>
              <w:t>3920 73 00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B50B6A" w14:textId="77777777" w:rsidR="00756439" w:rsidRDefault="00756439" w:rsidP="00756439">
            <w:pPr>
              <w:pStyle w:val="NormalinTable"/>
              <w:tabs>
                <w:tab w:val="left" w:pos="1250"/>
              </w:tabs>
            </w:pPr>
            <w:r>
              <w:t>0.00%</w:t>
            </w:r>
          </w:p>
        </w:tc>
      </w:tr>
      <w:tr w:rsidR="00756439" w14:paraId="475DC220" w14:textId="77777777" w:rsidTr="00FC0611">
        <w:trPr>
          <w:cantSplit/>
        </w:trPr>
        <w:tc>
          <w:tcPr>
            <w:tcW w:w="0" w:type="auto"/>
            <w:tcBorders>
              <w:top w:val="single" w:sz="4" w:space="0" w:color="A6A6A6" w:themeColor="background1" w:themeShade="A6"/>
              <w:right w:val="single" w:sz="4" w:space="0" w:color="000000" w:themeColor="text1"/>
            </w:tcBorders>
          </w:tcPr>
          <w:p w14:paraId="519B0656" w14:textId="77777777" w:rsidR="00756439" w:rsidRDefault="00756439" w:rsidP="00756439">
            <w:pPr>
              <w:pStyle w:val="NormalinTable"/>
            </w:pPr>
            <w:r>
              <w:rPr>
                <w:b/>
              </w:rPr>
              <w:t>3920 79 00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4EF6C5" w14:textId="77777777" w:rsidR="00756439" w:rsidRDefault="00756439" w:rsidP="00756439">
            <w:pPr>
              <w:pStyle w:val="NormalinTable"/>
              <w:tabs>
                <w:tab w:val="left" w:pos="1250"/>
              </w:tabs>
            </w:pPr>
            <w:r>
              <w:t>0.00%</w:t>
            </w:r>
          </w:p>
        </w:tc>
      </w:tr>
      <w:tr w:rsidR="00756439" w14:paraId="437AEB68" w14:textId="77777777" w:rsidTr="00FC0611">
        <w:trPr>
          <w:cantSplit/>
        </w:trPr>
        <w:tc>
          <w:tcPr>
            <w:tcW w:w="0" w:type="auto"/>
            <w:tcBorders>
              <w:top w:val="single" w:sz="4" w:space="0" w:color="A6A6A6" w:themeColor="background1" w:themeShade="A6"/>
              <w:right w:val="single" w:sz="4" w:space="0" w:color="000000" w:themeColor="text1"/>
            </w:tcBorders>
          </w:tcPr>
          <w:p w14:paraId="72ED284E" w14:textId="77777777" w:rsidR="00756439" w:rsidRDefault="00756439" w:rsidP="00756439">
            <w:pPr>
              <w:pStyle w:val="NormalinTable"/>
            </w:pPr>
            <w:r>
              <w:rPr>
                <w:b/>
              </w:rPr>
              <w:t>3920 91 00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301AA5" w14:textId="77777777" w:rsidR="00756439" w:rsidRDefault="00756439" w:rsidP="00756439">
            <w:pPr>
              <w:pStyle w:val="NormalinTable"/>
              <w:tabs>
                <w:tab w:val="left" w:pos="1250"/>
              </w:tabs>
            </w:pPr>
            <w:r>
              <w:t>0.00%</w:t>
            </w:r>
          </w:p>
        </w:tc>
      </w:tr>
      <w:tr w:rsidR="00756439" w14:paraId="5F025122" w14:textId="77777777" w:rsidTr="00FC0611">
        <w:trPr>
          <w:cantSplit/>
        </w:trPr>
        <w:tc>
          <w:tcPr>
            <w:tcW w:w="0" w:type="auto"/>
            <w:tcBorders>
              <w:top w:val="single" w:sz="4" w:space="0" w:color="A6A6A6" w:themeColor="background1" w:themeShade="A6"/>
              <w:right w:val="single" w:sz="4" w:space="0" w:color="000000" w:themeColor="text1"/>
            </w:tcBorders>
          </w:tcPr>
          <w:p w14:paraId="5DA5C8D9" w14:textId="77777777" w:rsidR="00756439" w:rsidRDefault="00756439" w:rsidP="00756439">
            <w:pPr>
              <w:pStyle w:val="NormalinTable"/>
            </w:pPr>
            <w:r>
              <w:rPr>
                <w:b/>
              </w:rPr>
              <w:t>3920 92 00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172564" w14:textId="77777777" w:rsidR="00756439" w:rsidRDefault="00756439" w:rsidP="00756439">
            <w:pPr>
              <w:pStyle w:val="NormalinTable"/>
              <w:tabs>
                <w:tab w:val="left" w:pos="1250"/>
              </w:tabs>
            </w:pPr>
            <w:r>
              <w:t>0.00%</w:t>
            </w:r>
          </w:p>
        </w:tc>
      </w:tr>
      <w:tr w:rsidR="00756439" w14:paraId="5BE8E28E" w14:textId="77777777" w:rsidTr="00FC0611">
        <w:trPr>
          <w:cantSplit/>
        </w:trPr>
        <w:tc>
          <w:tcPr>
            <w:tcW w:w="0" w:type="auto"/>
            <w:tcBorders>
              <w:top w:val="single" w:sz="4" w:space="0" w:color="A6A6A6" w:themeColor="background1" w:themeShade="A6"/>
              <w:right w:val="single" w:sz="4" w:space="0" w:color="000000" w:themeColor="text1"/>
            </w:tcBorders>
          </w:tcPr>
          <w:p w14:paraId="76EF5D17" w14:textId="77777777" w:rsidR="00756439" w:rsidRDefault="00756439" w:rsidP="00756439">
            <w:pPr>
              <w:pStyle w:val="NormalinTable"/>
            </w:pPr>
            <w:r>
              <w:rPr>
                <w:b/>
              </w:rPr>
              <w:t>3920 93 00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D33018" w14:textId="77777777" w:rsidR="00756439" w:rsidRDefault="00756439" w:rsidP="00756439">
            <w:pPr>
              <w:pStyle w:val="NormalinTable"/>
              <w:tabs>
                <w:tab w:val="left" w:pos="1250"/>
              </w:tabs>
            </w:pPr>
            <w:r>
              <w:t>0.00%</w:t>
            </w:r>
          </w:p>
        </w:tc>
      </w:tr>
      <w:tr w:rsidR="00756439" w14:paraId="02966066" w14:textId="77777777" w:rsidTr="00FC0611">
        <w:trPr>
          <w:cantSplit/>
        </w:trPr>
        <w:tc>
          <w:tcPr>
            <w:tcW w:w="0" w:type="auto"/>
            <w:tcBorders>
              <w:top w:val="single" w:sz="4" w:space="0" w:color="A6A6A6" w:themeColor="background1" w:themeShade="A6"/>
              <w:right w:val="single" w:sz="4" w:space="0" w:color="000000" w:themeColor="text1"/>
            </w:tcBorders>
          </w:tcPr>
          <w:p w14:paraId="104859A0" w14:textId="77777777" w:rsidR="00756439" w:rsidRDefault="00756439" w:rsidP="00756439">
            <w:pPr>
              <w:pStyle w:val="NormalinTable"/>
            </w:pPr>
            <w:r>
              <w:rPr>
                <w:b/>
              </w:rPr>
              <w:t>3920 94 00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A30227" w14:textId="77777777" w:rsidR="00756439" w:rsidRDefault="00756439" w:rsidP="00756439">
            <w:pPr>
              <w:pStyle w:val="NormalinTable"/>
              <w:tabs>
                <w:tab w:val="left" w:pos="1250"/>
              </w:tabs>
            </w:pPr>
            <w:r>
              <w:t>0.00%</w:t>
            </w:r>
          </w:p>
        </w:tc>
      </w:tr>
      <w:tr w:rsidR="00756439" w14:paraId="05F06F38" w14:textId="77777777" w:rsidTr="00FC0611">
        <w:trPr>
          <w:cantSplit/>
        </w:trPr>
        <w:tc>
          <w:tcPr>
            <w:tcW w:w="0" w:type="auto"/>
            <w:tcBorders>
              <w:top w:val="single" w:sz="4" w:space="0" w:color="A6A6A6" w:themeColor="background1" w:themeShade="A6"/>
              <w:right w:val="single" w:sz="4" w:space="0" w:color="000000" w:themeColor="text1"/>
            </w:tcBorders>
          </w:tcPr>
          <w:p w14:paraId="5DFCCE71" w14:textId="77777777" w:rsidR="00756439" w:rsidRDefault="00756439" w:rsidP="00756439">
            <w:pPr>
              <w:pStyle w:val="NormalinTable"/>
            </w:pPr>
            <w:r>
              <w:rPr>
                <w:b/>
              </w:rPr>
              <w:t>3920 99 28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88B765" w14:textId="77777777" w:rsidR="00756439" w:rsidRDefault="00756439" w:rsidP="00756439">
            <w:pPr>
              <w:pStyle w:val="NormalinTable"/>
              <w:tabs>
                <w:tab w:val="left" w:pos="1250"/>
              </w:tabs>
            </w:pPr>
            <w:r>
              <w:t>0.00%</w:t>
            </w:r>
          </w:p>
        </w:tc>
      </w:tr>
      <w:tr w:rsidR="00756439" w14:paraId="48430AE6" w14:textId="77777777" w:rsidTr="00FC0611">
        <w:trPr>
          <w:cantSplit/>
        </w:trPr>
        <w:tc>
          <w:tcPr>
            <w:tcW w:w="0" w:type="auto"/>
            <w:tcBorders>
              <w:top w:val="single" w:sz="4" w:space="0" w:color="A6A6A6" w:themeColor="background1" w:themeShade="A6"/>
              <w:right w:val="single" w:sz="4" w:space="0" w:color="000000" w:themeColor="text1"/>
            </w:tcBorders>
          </w:tcPr>
          <w:p w14:paraId="73E75C6E" w14:textId="77777777" w:rsidR="00756439" w:rsidRDefault="00756439" w:rsidP="00756439">
            <w:pPr>
              <w:pStyle w:val="NormalinTable"/>
            </w:pPr>
            <w:r>
              <w:rPr>
                <w:b/>
              </w:rPr>
              <w:t>3920 99 53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D1E4CB" w14:textId="77777777" w:rsidR="00756439" w:rsidRDefault="00756439" w:rsidP="00756439">
            <w:pPr>
              <w:pStyle w:val="NormalinTable"/>
              <w:tabs>
                <w:tab w:val="left" w:pos="1250"/>
              </w:tabs>
            </w:pPr>
            <w:r>
              <w:t>0.00%</w:t>
            </w:r>
          </w:p>
        </w:tc>
      </w:tr>
      <w:tr w:rsidR="00756439" w14:paraId="43AE83CA" w14:textId="77777777" w:rsidTr="00FC0611">
        <w:trPr>
          <w:cantSplit/>
        </w:trPr>
        <w:tc>
          <w:tcPr>
            <w:tcW w:w="0" w:type="auto"/>
            <w:tcBorders>
              <w:top w:val="single" w:sz="4" w:space="0" w:color="A6A6A6" w:themeColor="background1" w:themeShade="A6"/>
              <w:right w:val="single" w:sz="4" w:space="0" w:color="000000" w:themeColor="text1"/>
            </w:tcBorders>
          </w:tcPr>
          <w:p w14:paraId="4F05FA83" w14:textId="77777777" w:rsidR="00756439" w:rsidRDefault="00756439" w:rsidP="00756439">
            <w:pPr>
              <w:pStyle w:val="NormalinTable"/>
            </w:pPr>
            <w:r>
              <w:rPr>
                <w:b/>
              </w:rPr>
              <w:t>3920 99 59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684F14" w14:textId="77777777" w:rsidR="00756439" w:rsidRDefault="00756439" w:rsidP="00756439">
            <w:pPr>
              <w:pStyle w:val="NormalinTable"/>
              <w:tabs>
                <w:tab w:val="left" w:pos="1250"/>
              </w:tabs>
            </w:pPr>
            <w:r>
              <w:t>0.00%</w:t>
            </w:r>
          </w:p>
        </w:tc>
      </w:tr>
      <w:tr w:rsidR="00756439" w14:paraId="5635499F" w14:textId="77777777" w:rsidTr="00FC0611">
        <w:trPr>
          <w:cantSplit/>
        </w:trPr>
        <w:tc>
          <w:tcPr>
            <w:tcW w:w="0" w:type="auto"/>
            <w:tcBorders>
              <w:top w:val="single" w:sz="4" w:space="0" w:color="A6A6A6" w:themeColor="background1" w:themeShade="A6"/>
              <w:right w:val="single" w:sz="4" w:space="0" w:color="000000" w:themeColor="text1"/>
            </w:tcBorders>
          </w:tcPr>
          <w:p w14:paraId="1902A7D7" w14:textId="77777777" w:rsidR="00756439" w:rsidRDefault="00756439" w:rsidP="00756439">
            <w:pPr>
              <w:pStyle w:val="NormalinTable"/>
            </w:pPr>
            <w:r>
              <w:rPr>
                <w:b/>
              </w:rPr>
              <w:t>3920 99 90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ED9336" w14:textId="77777777" w:rsidR="00756439" w:rsidRDefault="00756439" w:rsidP="00756439">
            <w:pPr>
              <w:pStyle w:val="NormalinTable"/>
              <w:tabs>
                <w:tab w:val="left" w:pos="1250"/>
              </w:tabs>
            </w:pPr>
            <w:r>
              <w:t>0.00%</w:t>
            </w:r>
          </w:p>
        </w:tc>
      </w:tr>
      <w:tr w:rsidR="00756439" w14:paraId="09BC55BE" w14:textId="77777777" w:rsidTr="00FC0611">
        <w:trPr>
          <w:cantSplit/>
        </w:trPr>
        <w:tc>
          <w:tcPr>
            <w:tcW w:w="0" w:type="auto"/>
            <w:tcBorders>
              <w:top w:val="single" w:sz="4" w:space="0" w:color="A6A6A6" w:themeColor="background1" w:themeShade="A6"/>
              <w:right w:val="single" w:sz="4" w:space="0" w:color="000000" w:themeColor="text1"/>
            </w:tcBorders>
          </w:tcPr>
          <w:p w14:paraId="55562BC8" w14:textId="77777777" w:rsidR="00756439" w:rsidRDefault="00756439" w:rsidP="00756439">
            <w:pPr>
              <w:pStyle w:val="NormalinTable"/>
            </w:pPr>
            <w:r>
              <w:rPr>
                <w:b/>
              </w:rPr>
              <w:t>3921 00 00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DA7B62" w14:textId="77777777" w:rsidR="00756439" w:rsidRDefault="00756439" w:rsidP="00756439">
            <w:pPr>
              <w:pStyle w:val="NormalinTable"/>
              <w:tabs>
                <w:tab w:val="left" w:pos="1250"/>
              </w:tabs>
            </w:pPr>
            <w:r>
              <w:t>0.00%</w:t>
            </w:r>
          </w:p>
        </w:tc>
      </w:tr>
      <w:tr w:rsidR="00756439" w14:paraId="6DA41D16" w14:textId="77777777" w:rsidTr="00FC0611">
        <w:trPr>
          <w:cantSplit/>
        </w:trPr>
        <w:tc>
          <w:tcPr>
            <w:tcW w:w="0" w:type="auto"/>
            <w:tcBorders>
              <w:top w:val="single" w:sz="4" w:space="0" w:color="A6A6A6" w:themeColor="background1" w:themeShade="A6"/>
              <w:right w:val="single" w:sz="4" w:space="0" w:color="000000" w:themeColor="text1"/>
            </w:tcBorders>
          </w:tcPr>
          <w:p w14:paraId="19320629" w14:textId="77777777" w:rsidR="00756439" w:rsidRDefault="00756439" w:rsidP="00756439">
            <w:pPr>
              <w:pStyle w:val="NormalinTable"/>
            </w:pPr>
            <w:r>
              <w:rPr>
                <w:b/>
              </w:rPr>
              <w:t>3922 00 00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2305D9" w14:textId="77777777" w:rsidR="00756439" w:rsidRDefault="00756439" w:rsidP="00756439">
            <w:pPr>
              <w:pStyle w:val="NormalinTable"/>
              <w:tabs>
                <w:tab w:val="left" w:pos="1250"/>
              </w:tabs>
            </w:pPr>
            <w:r>
              <w:t>0.00%</w:t>
            </w:r>
          </w:p>
        </w:tc>
      </w:tr>
      <w:tr w:rsidR="00756439" w14:paraId="687C976A" w14:textId="77777777" w:rsidTr="00FC0611">
        <w:trPr>
          <w:cantSplit/>
        </w:trPr>
        <w:tc>
          <w:tcPr>
            <w:tcW w:w="0" w:type="auto"/>
            <w:tcBorders>
              <w:top w:val="single" w:sz="4" w:space="0" w:color="A6A6A6" w:themeColor="background1" w:themeShade="A6"/>
              <w:right w:val="single" w:sz="4" w:space="0" w:color="000000" w:themeColor="text1"/>
            </w:tcBorders>
          </w:tcPr>
          <w:p w14:paraId="4BFCCB3B" w14:textId="77777777" w:rsidR="00756439" w:rsidRDefault="00756439" w:rsidP="00756439">
            <w:pPr>
              <w:pStyle w:val="NormalinTable"/>
            </w:pPr>
            <w:r>
              <w:rPr>
                <w:b/>
              </w:rPr>
              <w:t>3923 00 00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0D6230" w14:textId="77777777" w:rsidR="00756439" w:rsidRDefault="00756439" w:rsidP="00756439">
            <w:pPr>
              <w:pStyle w:val="NormalinTable"/>
              <w:tabs>
                <w:tab w:val="left" w:pos="1250"/>
              </w:tabs>
            </w:pPr>
            <w:r>
              <w:t>0.00%</w:t>
            </w:r>
          </w:p>
        </w:tc>
      </w:tr>
      <w:tr w:rsidR="00756439" w14:paraId="6D1AF879" w14:textId="77777777" w:rsidTr="00FC0611">
        <w:trPr>
          <w:cantSplit/>
        </w:trPr>
        <w:tc>
          <w:tcPr>
            <w:tcW w:w="0" w:type="auto"/>
            <w:tcBorders>
              <w:top w:val="single" w:sz="4" w:space="0" w:color="A6A6A6" w:themeColor="background1" w:themeShade="A6"/>
              <w:right w:val="single" w:sz="4" w:space="0" w:color="000000" w:themeColor="text1"/>
            </w:tcBorders>
          </w:tcPr>
          <w:p w14:paraId="0EC99E65" w14:textId="77777777" w:rsidR="00756439" w:rsidRDefault="00756439" w:rsidP="00756439">
            <w:pPr>
              <w:pStyle w:val="NormalinTable"/>
            </w:pPr>
            <w:r>
              <w:rPr>
                <w:b/>
              </w:rPr>
              <w:t>3924 00 00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CE36D8" w14:textId="77777777" w:rsidR="00756439" w:rsidRDefault="00756439" w:rsidP="00756439">
            <w:pPr>
              <w:pStyle w:val="NormalinTable"/>
              <w:tabs>
                <w:tab w:val="left" w:pos="1250"/>
              </w:tabs>
            </w:pPr>
            <w:r>
              <w:t>0.00%</w:t>
            </w:r>
          </w:p>
        </w:tc>
      </w:tr>
      <w:tr w:rsidR="00756439" w14:paraId="2632BF59" w14:textId="77777777" w:rsidTr="00FC0611">
        <w:trPr>
          <w:cantSplit/>
        </w:trPr>
        <w:tc>
          <w:tcPr>
            <w:tcW w:w="0" w:type="auto"/>
            <w:tcBorders>
              <w:top w:val="single" w:sz="4" w:space="0" w:color="A6A6A6" w:themeColor="background1" w:themeShade="A6"/>
              <w:right w:val="single" w:sz="4" w:space="0" w:color="000000" w:themeColor="text1"/>
            </w:tcBorders>
          </w:tcPr>
          <w:p w14:paraId="3EBB2B66" w14:textId="77777777" w:rsidR="00756439" w:rsidRDefault="00756439" w:rsidP="00756439">
            <w:pPr>
              <w:pStyle w:val="NormalinTable"/>
            </w:pPr>
            <w:r>
              <w:rPr>
                <w:b/>
              </w:rPr>
              <w:t>3925 00 00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7CC232" w14:textId="77777777" w:rsidR="00756439" w:rsidRDefault="00756439" w:rsidP="00756439">
            <w:pPr>
              <w:pStyle w:val="NormalinTable"/>
              <w:tabs>
                <w:tab w:val="left" w:pos="1250"/>
              </w:tabs>
            </w:pPr>
            <w:r>
              <w:t>0.00%</w:t>
            </w:r>
          </w:p>
        </w:tc>
      </w:tr>
      <w:tr w:rsidR="00756439" w14:paraId="36D51B22" w14:textId="77777777" w:rsidTr="00FC0611">
        <w:trPr>
          <w:cantSplit/>
        </w:trPr>
        <w:tc>
          <w:tcPr>
            <w:tcW w:w="0" w:type="auto"/>
            <w:tcBorders>
              <w:top w:val="single" w:sz="4" w:space="0" w:color="A6A6A6" w:themeColor="background1" w:themeShade="A6"/>
              <w:right w:val="single" w:sz="4" w:space="0" w:color="000000" w:themeColor="text1"/>
            </w:tcBorders>
          </w:tcPr>
          <w:p w14:paraId="03E3823E" w14:textId="77777777" w:rsidR="00756439" w:rsidRDefault="00756439" w:rsidP="00756439">
            <w:pPr>
              <w:pStyle w:val="NormalinTable"/>
            </w:pPr>
            <w:r>
              <w:rPr>
                <w:b/>
              </w:rPr>
              <w:t>3926 10 00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082DE2" w14:textId="77777777" w:rsidR="00756439" w:rsidRDefault="00756439" w:rsidP="00756439">
            <w:pPr>
              <w:pStyle w:val="NormalinTable"/>
              <w:tabs>
                <w:tab w:val="left" w:pos="1250"/>
              </w:tabs>
            </w:pPr>
            <w:r>
              <w:t>0.00%</w:t>
            </w:r>
          </w:p>
        </w:tc>
      </w:tr>
      <w:tr w:rsidR="00756439" w14:paraId="60C073E2" w14:textId="77777777" w:rsidTr="00FC0611">
        <w:trPr>
          <w:cantSplit/>
        </w:trPr>
        <w:tc>
          <w:tcPr>
            <w:tcW w:w="0" w:type="auto"/>
            <w:tcBorders>
              <w:top w:val="single" w:sz="4" w:space="0" w:color="A6A6A6" w:themeColor="background1" w:themeShade="A6"/>
              <w:right w:val="single" w:sz="4" w:space="0" w:color="000000" w:themeColor="text1"/>
            </w:tcBorders>
          </w:tcPr>
          <w:p w14:paraId="287EADA3" w14:textId="77777777" w:rsidR="00756439" w:rsidRDefault="00756439" w:rsidP="00756439">
            <w:pPr>
              <w:pStyle w:val="NormalinTable"/>
            </w:pPr>
            <w:r>
              <w:rPr>
                <w:b/>
              </w:rPr>
              <w:t>3926 20 00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D8083B" w14:textId="77777777" w:rsidR="00756439" w:rsidRDefault="00756439" w:rsidP="00756439">
            <w:pPr>
              <w:pStyle w:val="NormalinTable"/>
              <w:tabs>
                <w:tab w:val="left" w:pos="1250"/>
              </w:tabs>
            </w:pPr>
            <w:r>
              <w:t>0.00%</w:t>
            </w:r>
          </w:p>
        </w:tc>
      </w:tr>
      <w:tr w:rsidR="00756439" w14:paraId="60A094C9" w14:textId="77777777" w:rsidTr="00FC0611">
        <w:trPr>
          <w:cantSplit/>
        </w:trPr>
        <w:tc>
          <w:tcPr>
            <w:tcW w:w="0" w:type="auto"/>
            <w:tcBorders>
              <w:top w:val="single" w:sz="4" w:space="0" w:color="A6A6A6" w:themeColor="background1" w:themeShade="A6"/>
              <w:right w:val="single" w:sz="4" w:space="0" w:color="000000" w:themeColor="text1"/>
            </w:tcBorders>
          </w:tcPr>
          <w:p w14:paraId="522A84A2" w14:textId="77777777" w:rsidR="00756439" w:rsidRDefault="00756439" w:rsidP="00756439">
            <w:pPr>
              <w:pStyle w:val="NormalinTable"/>
            </w:pPr>
            <w:r>
              <w:rPr>
                <w:b/>
              </w:rPr>
              <w:t>3926 30 00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2F2B65" w14:textId="77777777" w:rsidR="00756439" w:rsidRDefault="00756439" w:rsidP="00756439">
            <w:pPr>
              <w:pStyle w:val="NormalinTable"/>
              <w:tabs>
                <w:tab w:val="left" w:pos="1250"/>
              </w:tabs>
            </w:pPr>
            <w:r>
              <w:t>0.00%</w:t>
            </w:r>
          </w:p>
        </w:tc>
      </w:tr>
      <w:tr w:rsidR="00756439" w14:paraId="1B165303" w14:textId="77777777" w:rsidTr="00FC0611">
        <w:trPr>
          <w:cantSplit/>
        </w:trPr>
        <w:tc>
          <w:tcPr>
            <w:tcW w:w="0" w:type="auto"/>
            <w:tcBorders>
              <w:top w:val="single" w:sz="4" w:space="0" w:color="A6A6A6" w:themeColor="background1" w:themeShade="A6"/>
              <w:right w:val="single" w:sz="4" w:space="0" w:color="000000" w:themeColor="text1"/>
            </w:tcBorders>
          </w:tcPr>
          <w:p w14:paraId="0B78CDB9" w14:textId="77777777" w:rsidR="00756439" w:rsidRDefault="00756439" w:rsidP="00756439">
            <w:pPr>
              <w:pStyle w:val="NormalinTable"/>
            </w:pPr>
            <w:r>
              <w:rPr>
                <w:b/>
              </w:rPr>
              <w:t>3926 40 00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78D87F" w14:textId="77777777" w:rsidR="00756439" w:rsidRDefault="00756439" w:rsidP="00756439">
            <w:pPr>
              <w:pStyle w:val="NormalinTable"/>
              <w:tabs>
                <w:tab w:val="left" w:pos="1250"/>
              </w:tabs>
            </w:pPr>
            <w:r>
              <w:t>0.00%</w:t>
            </w:r>
          </w:p>
        </w:tc>
      </w:tr>
      <w:tr w:rsidR="00756439" w14:paraId="023D2AA1" w14:textId="77777777" w:rsidTr="00FC0611">
        <w:trPr>
          <w:cantSplit/>
        </w:trPr>
        <w:tc>
          <w:tcPr>
            <w:tcW w:w="0" w:type="auto"/>
            <w:tcBorders>
              <w:top w:val="single" w:sz="4" w:space="0" w:color="A6A6A6" w:themeColor="background1" w:themeShade="A6"/>
              <w:right w:val="single" w:sz="4" w:space="0" w:color="000000" w:themeColor="text1"/>
            </w:tcBorders>
          </w:tcPr>
          <w:p w14:paraId="427B4985" w14:textId="77777777" w:rsidR="00756439" w:rsidRDefault="00756439" w:rsidP="00756439">
            <w:pPr>
              <w:pStyle w:val="NormalinTable"/>
            </w:pPr>
            <w:r>
              <w:rPr>
                <w:b/>
              </w:rPr>
              <w:t>3926 90 50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C04C56" w14:textId="77777777" w:rsidR="00756439" w:rsidRDefault="00756439" w:rsidP="00756439">
            <w:pPr>
              <w:pStyle w:val="NormalinTable"/>
              <w:tabs>
                <w:tab w:val="left" w:pos="1250"/>
              </w:tabs>
            </w:pPr>
            <w:r>
              <w:t>0.00%</w:t>
            </w:r>
          </w:p>
        </w:tc>
      </w:tr>
      <w:tr w:rsidR="00756439" w14:paraId="3A753A4C" w14:textId="77777777" w:rsidTr="00FC0611">
        <w:trPr>
          <w:cantSplit/>
        </w:trPr>
        <w:tc>
          <w:tcPr>
            <w:tcW w:w="0" w:type="auto"/>
            <w:tcBorders>
              <w:top w:val="single" w:sz="4" w:space="0" w:color="A6A6A6" w:themeColor="background1" w:themeShade="A6"/>
              <w:right w:val="single" w:sz="4" w:space="0" w:color="000000" w:themeColor="text1"/>
            </w:tcBorders>
          </w:tcPr>
          <w:p w14:paraId="7F991C7B" w14:textId="77777777" w:rsidR="00756439" w:rsidRDefault="00756439" w:rsidP="00756439">
            <w:pPr>
              <w:pStyle w:val="NormalinTable"/>
            </w:pPr>
            <w:r>
              <w:rPr>
                <w:b/>
              </w:rPr>
              <w:t>3926 90 92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E68B28" w14:textId="77777777" w:rsidR="00756439" w:rsidRDefault="00756439" w:rsidP="00756439">
            <w:pPr>
              <w:pStyle w:val="NormalinTable"/>
              <w:tabs>
                <w:tab w:val="left" w:pos="1250"/>
              </w:tabs>
            </w:pPr>
            <w:r>
              <w:t>0.00%</w:t>
            </w:r>
          </w:p>
        </w:tc>
      </w:tr>
      <w:tr w:rsidR="00756439" w14:paraId="1E5D99C9" w14:textId="77777777" w:rsidTr="00FC0611">
        <w:trPr>
          <w:cantSplit/>
        </w:trPr>
        <w:tc>
          <w:tcPr>
            <w:tcW w:w="0" w:type="auto"/>
            <w:tcBorders>
              <w:top w:val="single" w:sz="4" w:space="0" w:color="A6A6A6" w:themeColor="background1" w:themeShade="A6"/>
              <w:right w:val="single" w:sz="4" w:space="0" w:color="000000" w:themeColor="text1"/>
            </w:tcBorders>
          </w:tcPr>
          <w:p w14:paraId="3E4A5B5D" w14:textId="77777777" w:rsidR="00756439" w:rsidRDefault="00756439" w:rsidP="00756439">
            <w:pPr>
              <w:pStyle w:val="NormalinTable"/>
            </w:pPr>
            <w:r>
              <w:rPr>
                <w:b/>
              </w:rPr>
              <w:t>3926 90 97 05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9FCBE3" w14:textId="77777777" w:rsidR="00756439" w:rsidRDefault="00756439" w:rsidP="00756439">
            <w:pPr>
              <w:pStyle w:val="NormalinTable"/>
              <w:tabs>
                <w:tab w:val="left" w:pos="1250"/>
              </w:tabs>
            </w:pPr>
            <w:r>
              <w:t>0.00%</w:t>
            </w:r>
          </w:p>
        </w:tc>
      </w:tr>
      <w:tr w:rsidR="00756439" w14:paraId="452D8498" w14:textId="77777777" w:rsidTr="00FC0611">
        <w:trPr>
          <w:cantSplit/>
        </w:trPr>
        <w:tc>
          <w:tcPr>
            <w:tcW w:w="0" w:type="auto"/>
            <w:tcBorders>
              <w:top w:val="single" w:sz="4" w:space="0" w:color="A6A6A6" w:themeColor="background1" w:themeShade="A6"/>
              <w:right w:val="single" w:sz="4" w:space="0" w:color="000000" w:themeColor="text1"/>
            </w:tcBorders>
          </w:tcPr>
          <w:p w14:paraId="07E17117" w14:textId="77777777" w:rsidR="00756439" w:rsidRDefault="00756439" w:rsidP="00756439">
            <w:pPr>
              <w:pStyle w:val="NormalinTable"/>
            </w:pPr>
            <w:r>
              <w:rPr>
                <w:b/>
              </w:rPr>
              <w:t>3926 90 97 10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BC3441" w14:textId="77777777" w:rsidR="00756439" w:rsidRDefault="00756439" w:rsidP="00756439">
            <w:pPr>
              <w:pStyle w:val="NormalinTable"/>
              <w:tabs>
                <w:tab w:val="left" w:pos="1250"/>
              </w:tabs>
            </w:pPr>
            <w:r>
              <w:t>0.00%</w:t>
            </w:r>
          </w:p>
        </w:tc>
      </w:tr>
      <w:tr w:rsidR="00756439" w14:paraId="69C3E77E" w14:textId="77777777" w:rsidTr="00FC0611">
        <w:trPr>
          <w:cantSplit/>
        </w:trPr>
        <w:tc>
          <w:tcPr>
            <w:tcW w:w="0" w:type="auto"/>
            <w:tcBorders>
              <w:top w:val="single" w:sz="4" w:space="0" w:color="A6A6A6" w:themeColor="background1" w:themeShade="A6"/>
              <w:right w:val="single" w:sz="4" w:space="0" w:color="000000" w:themeColor="text1"/>
            </w:tcBorders>
          </w:tcPr>
          <w:p w14:paraId="7E44931B" w14:textId="77777777" w:rsidR="00756439" w:rsidRDefault="00756439" w:rsidP="00756439">
            <w:pPr>
              <w:pStyle w:val="NormalinTable"/>
            </w:pPr>
            <w:r>
              <w:rPr>
                <w:b/>
              </w:rPr>
              <w:t>3926 90 97 15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CC757C" w14:textId="77777777" w:rsidR="00756439" w:rsidRDefault="00756439" w:rsidP="00756439">
            <w:pPr>
              <w:pStyle w:val="NormalinTable"/>
              <w:tabs>
                <w:tab w:val="left" w:pos="1250"/>
              </w:tabs>
            </w:pPr>
            <w:r>
              <w:t>0.00%</w:t>
            </w:r>
          </w:p>
        </w:tc>
      </w:tr>
      <w:tr w:rsidR="00756439" w14:paraId="65202C52" w14:textId="77777777" w:rsidTr="00FC0611">
        <w:trPr>
          <w:cantSplit/>
        </w:trPr>
        <w:tc>
          <w:tcPr>
            <w:tcW w:w="0" w:type="auto"/>
            <w:tcBorders>
              <w:top w:val="single" w:sz="4" w:space="0" w:color="A6A6A6" w:themeColor="background1" w:themeShade="A6"/>
              <w:right w:val="single" w:sz="4" w:space="0" w:color="000000" w:themeColor="text1"/>
            </w:tcBorders>
          </w:tcPr>
          <w:p w14:paraId="1B94B7A0" w14:textId="77777777" w:rsidR="00756439" w:rsidRDefault="00756439" w:rsidP="00756439">
            <w:pPr>
              <w:pStyle w:val="NormalinTable"/>
            </w:pPr>
            <w:r>
              <w:rPr>
                <w:b/>
              </w:rPr>
              <w:t>3926 90 97 23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55295A" w14:textId="77777777" w:rsidR="00756439" w:rsidRDefault="00756439" w:rsidP="00756439">
            <w:pPr>
              <w:pStyle w:val="NormalinTable"/>
              <w:tabs>
                <w:tab w:val="left" w:pos="1250"/>
              </w:tabs>
            </w:pPr>
            <w:r>
              <w:t>0.00%</w:t>
            </w:r>
          </w:p>
        </w:tc>
      </w:tr>
      <w:tr w:rsidR="00756439" w14:paraId="5EB8D41D" w14:textId="77777777" w:rsidTr="00FC0611">
        <w:trPr>
          <w:cantSplit/>
        </w:trPr>
        <w:tc>
          <w:tcPr>
            <w:tcW w:w="0" w:type="auto"/>
            <w:tcBorders>
              <w:top w:val="single" w:sz="4" w:space="0" w:color="A6A6A6" w:themeColor="background1" w:themeShade="A6"/>
              <w:right w:val="single" w:sz="4" w:space="0" w:color="000000" w:themeColor="text1"/>
            </w:tcBorders>
          </w:tcPr>
          <w:p w14:paraId="1E5142B2" w14:textId="77777777" w:rsidR="00756439" w:rsidRDefault="00756439" w:rsidP="00756439">
            <w:pPr>
              <w:pStyle w:val="NormalinTable"/>
            </w:pPr>
            <w:r>
              <w:rPr>
                <w:b/>
              </w:rPr>
              <w:t>3926 90 97 25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7878A3" w14:textId="77777777" w:rsidR="00756439" w:rsidRDefault="00756439" w:rsidP="00756439">
            <w:pPr>
              <w:pStyle w:val="NormalinTable"/>
              <w:tabs>
                <w:tab w:val="left" w:pos="1250"/>
              </w:tabs>
            </w:pPr>
            <w:r>
              <w:t>0.00%</w:t>
            </w:r>
          </w:p>
        </w:tc>
      </w:tr>
      <w:tr w:rsidR="00756439" w14:paraId="3D10C958" w14:textId="77777777" w:rsidTr="00FC0611">
        <w:trPr>
          <w:cantSplit/>
        </w:trPr>
        <w:tc>
          <w:tcPr>
            <w:tcW w:w="0" w:type="auto"/>
            <w:tcBorders>
              <w:top w:val="single" w:sz="4" w:space="0" w:color="A6A6A6" w:themeColor="background1" w:themeShade="A6"/>
              <w:right w:val="single" w:sz="4" w:space="0" w:color="000000" w:themeColor="text1"/>
            </w:tcBorders>
          </w:tcPr>
          <w:p w14:paraId="73AE40A3" w14:textId="77777777" w:rsidR="00756439" w:rsidRDefault="00756439" w:rsidP="00756439">
            <w:pPr>
              <w:pStyle w:val="NormalinTable"/>
            </w:pPr>
            <w:r>
              <w:rPr>
                <w:b/>
              </w:rPr>
              <w:t>3926 90 97 27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F2A0D3" w14:textId="77777777" w:rsidR="00756439" w:rsidRDefault="00756439" w:rsidP="00756439">
            <w:pPr>
              <w:pStyle w:val="NormalinTable"/>
              <w:tabs>
                <w:tab w:val="left" w:pos="1250"/>
              </w:tabs>
            </w:pPr>
            <w:r>
              <w:t>0.00%</w:t>
            </w:r>
          </w:p>
        </w:tc>
      </w:tr>
      <w:tr w:rsidR="00756439" w14:paraId="6B1F5427" w14:textId="77777777" w:rsidTr="00FC0611">
        <w:trPr>
          <w:cantSplit/>
        </w:trPr>
        <w:tc>
          <w:tcPr>
            <w:tcW w:w="0" w:type="auto"/>
            <w:tcBorders>
              <w:top w:val="single" w:sz="4" w:space="0" w:color="A6A6A6" w:themeColor="background1" w:themeShade="A6"/>
              <w:right w:val="single" w:sz="4" w:space="0" w:color="000000" w:themeColor="text1"/>
            </w:tcBorders>
          </w:tcPr>
          <w:p w14:paraId="48091733" w14:textId="77777777" w:rsidR="00756439" w:rsidRDefault="00756439" w:rsidP="00756439">
            <w:pPr>
              <w:pStyle w:val="NormalinTable"/>
            </w:pPr>
            <w:r>
              <w:rPr>
                <w:b/>
              </w:rPr>
              <w:t>3926 90 97 70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CBDE64" w14:textId="77777777" w:rsidR="00756439" w:rsidRDefault="00756439" w:rsidP="00756439">
            <w:pPr>
              <w:pStyle w:val="NormalinTable"/>
              <w:tabs>
                <w:tab w:val="left" w:pos="1250"/>
              </w:tabs>
            </w:pPr>
            <w:r>
              <w:t>0.00%</w:t>
            </w:r>
          </w:p>
        </w:tc>
      </w:tr>
      <w:tr w:rsidR="00756439" w14:paraId="010DF42B" w14:textId="77777777" w:rsidTr="00FC0611">
        <w:trPr>
          <w:cantSplit/>
        </w:trPr>
        <w:tc>
          <w:tcPr>
            <w:tcW w:w="0" w:type="auto"/>
            <w:tcBorders>
              <w:top w:val="single" w:sz="4" w:space="0" w:color="A6A6A6" w:themeColor="background1" w:themeShade="A6"/>
              <w:right w:val="single" w:sz="4" w:space="0" w:color="000000" w:themeColor="text1"/>
            </w:tcBorders>
          </w:tcPr>
          <w:p w14:paraId="2BEC545B" w14:textId="77777777" w:rsidR="00756439" w:rsidRDefault="00756439" w:rsidP="00756439">
            <w:pPr>
              <w:pStyle w:val="NormalinTable"/>
            </w:pPr>
            <w:r>
              <w:rPr>
                <w:b/>
              </w:rPr>
              <w:t>3926 90 97 77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6CE806" w14:textId="77777777" w:rsidR="00756439" w:rsidRDefault="00756439" w:rsidP="00756439">
            <w:pPr>
              <w:pStyle w:val="NormalinTable"/>
              <w:tabs>
                <w:tab w:val="left" w:pos="1250"/>
              </w:tabs>
            </w:pPr>
            <w:r>
              <w:t>0.00%</w:t>
            </w:r>
          </w:p>
        </w:tc>
      </w:tr>
      <w:tr w:rsidR="00756439" w14:paraId="3FD75177" w14:textId="77777777" w:rsidTr="00FC0611">
        <w:trPr>
          <w:cantSplit/>
        </w:trPr>
        <w:tc>
          <w:tcPr>
            <w:tcW w:w="0" w:type="auto"/>
            <w:tcBorders>
              <w:top w:val="single" w:sz="4" w:space="0" w:color="A6A6A6" w:themeColor="background1" w:themeShade="A6"/>
              <w:right w:val="single" w:sz="4" w:space="0" w:color="000000" w:themeColor="text1"/>
            </w:tcBorders>
          </w:tcPr>
          <w:p w14:paraId="0F5CBBC3" w14:textId="77777777" w:rsidR="00756439" w:rsidRDefault="00756439" w:rsidP="00756439">
            <w:pPr>
              <w:pStyle w:val="NormalinTable"/>
            </w:pPr>
            <w:r>
              <w:rPr>
                <w:b/>
              </w:rPr>
              <w:t>3926 90 97 90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9BECC6" w14:textId="77777777" w:rsidR="00756439" w:rsidRDefault="00756439" w:rsidP="00756439">
            <w:pPr>
              <w:pStyle w:val="NormalinTable"/>
              <w:tabs>
                <w:tab w:val="left" w:pos="1250"/>
              </w:tabs>
            </w:pPr>
            <w:r>
              <w:t>0.00%</w:t>
            </w:r>
          </w:p>
        </w:tc>
      </w:tr>
      <w:tr w:rsidR="00756439" w14:paraId="4A7FADC3" w14:textId="77777777" w:rsidTr="00FC0611">
        <w:trPr>
          <w:cantSplit/>
        </w:trPr>
        <w:tc>
          <w:tcPr>
            <w:tcW w:w="0" w:type="auto"/>
            <w:tcBorders>
              <w:top w:val="single" w:sz="4" w:space="0" w:color="A6A6A6" w:themeColor="background1" w:themeShade="A6"/>
              <w:right w:val="single" w:sz="4" w:space="0" w:color="000000" w:themeColor="text1"/>
            </w:tcBorders>
          </w:tcPr>
          <w:p w14:paraId="425D2942" w14:textId="77777777" w:rsidR="00756439" w:rsidRDefault="00756439" w:rsidP="00756439">
            <w:pPr>
              <w:pStyle w:val="NormalinTable"/>
            </w:pPr>
            <w:r>
              <w:rPr>
                <w:b/>
              </w:rPr>
              <w:t>4002 99 10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049974" w14:textId="77777777" w:rsidR="00756439" w:rsidRDefault="00756439" w:rsidP="00756439">
            <w:pPr>
              <w:pStyle w:val="NormalinTable"/>
              <w:tabs>
                <w:tab w:val="left" w:pos="1250"/>
              </w:tabs>
            </w:pPr>
            <w:r>
              <w:t>0.00%</w:t>
            </w:r>
          </w:p>
        </w:tc>
      </w:tr>
      <w:tr w:rsidR="00756439" w14:paraId="1AB62934" w14:textId="77777777" w:rsidTr="00FC0611">
        <w:trPr>
          <w:cantSplit/>
        </w:trPr>
        <w:tc>
          <w:tcPr>
            <w:tcW w:w="0" w:type="auto"/>
            <w:tcBorders>
              <w:top w:val="single" w:sz="4" w:space="0" w:color="A6A6A6" w:themeColor="background1" w:themeShade="A6"/>
              <w:right w:val="single" w:sz="4" w:space="0" w:color="000000" w:themeColor="text1"/>
            </w:tcBorders>
          </w:tcPr>
          <w:p w14:paraId="1F39FBA4" w14:textId="77777777" w:rsidR="00756439" w:rsidRDefault="00756439" w:rsidP="00756439">
            <w:pPr>
              <w:pStyle w:val="NormalinTable"/>
            </w:pPr>
            <w:r>
              <w:rPr>
                <w:b/>
              </w:rPr>
              <w:t>4007 00 00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778857" w14:textId="77777777" w:rsidR="00756439" w:rsidRDefault="00756439" w:rsidP="00756439">
            <w:pPr>
              <w:pStyle w:val="NormalinTable"/>
              <w:tabs>
                <w:tab w:val="left" w:pos="1250"/>
              </w:tabs>
            </w:pPr>
            <w:r>
              <w:t>0.00%</w:t>
            </w:r>
          </w:p>
        </w:tc>
      </w:tr>
      <w:tr w:rsidR="00756439" w14:paraId="6A689829" w14:textId="77777777" w:rsidTr="00FC0611">
        <w:trPr>
          <w:cantSplit/>
        </w:trPr>
        <w:tc>
          <w:tcPr>
            <w:tcW w:w="0" w:type="auto"/>
            <w:tcBorders>
              <w:top w:val="single" w:sz="4" w:space="0" w:color="A6A6A6" w:themeColor="background1" w:themeShade="A6"/>
              <w:right w:val="single" w:sz="4" w:space="0" w:color="000000" w:themeColor="text1"/>
            </w:tcBorders>
          </w:tcPr>
          <w:p w14:paraId="59578130" w14:textId="77777777" w:rsidR="00756439" w:rsidRDefault="00756439" w:rsidP="00756439">
            <w:pPr>
              <w:pStyle w:val="NormalinTable"/>
            </w:pPr>
            <w:r>
              <w:rPr>
                <w:b/>
              </w:rPr>
              <w:t>4008 00 00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03EB5A" w14:textId="77777777" w:rsidR="00756439" w:rsidRDefault="00756439" w:rsidP="00756439">
            <w:pPr>
              <w:pStyle w:val="NormalinTable"/>
              <w:tabs>
                <w:tab w:val="left" w:pos="1250"/>
              </w:tabs>
            </w:pPr>
            <w:r>
              <w:t>0.00%</w:t>
            </w:r>
          </w:p>
        </w:tc>
      </w:tr>
      <w:tr w:rsidR="00756439" w14:paraId="371BFFCB" w14:textId="77777777" w:rsidTr="00FC0611">
        <w:trPr>
          <w:cantSplit/>
        </w:trPr>
        <w:tc>
          <w:tcPr>
            <w:tcW w:w="0" w:type="auto"/>
            <w:tcBorders>
              <w:top w:val="single" w:sz="4" w:space="0" w:color="A6A6A6" w:themeColor="background1" w:themeShade="A6"/>
              <w:right w:val="single" w:sz="4" w:space="0" w:color="000000" w:themeColor="text1"/>
            </w:tcBorders>
          </w:tcPr>
          <w:p w14:paraId="49A24D23" w14:textId="77777777" w:rsidR="00756439" w:rsidRDefault="00756439" w:rsidP="00756439">
            <w:pPr>
              <w:pStyle w:val="NormalinTable"/>
            </w:pPr>
            <w:r>
              <w:rPr>
                <w:b/>
              </w:rPr>
              <w:t>4009 00 00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76154C" w14:textId="77777777" w:rsidR="00756439" w:rsidRDefault="00756439" w:rsidP="00756439">
            <w:pPr>
              <w:pStyle w:val="NormalinTable"/>
              <w:tabs>
                <w:tab w:val="left" w:pos="1250"/>
              </w:tabs>
            </w:pPr>
            <w:r>
              <w:t>0.00%</w:t>
            </w:r>
          </w:p>
        </w:tc>
      </w:tr>
      <w:tr w:rsidR="00756439" w14:paraId="27F2D614" w14:textId="77777777" w:rsidTr="00FC0611">
        <w:trPr>
          <w:cantSplit/>
        </w:trPr>
        <w:tc>
          <w:tcPr>
            <w:tcW w:w="0" w:type="auto"/>
            <w:tcBorders>
              <w:top w:val="single" w:sz="4" w:space="0" w:color="A6A6A6" w:themeColor="background1" w:themeShade="A6"/>
              <w:right w:val="single" w:sz="4" w:space="0" w:color="000000" w:themeColor="text1"/>
            </w:tcBorders>
          </w:tcPr>
          <w:p w14:paraId="4830D9E6" w14:textId="77777777" w:rsidR="00756439" w:rsidRDefault="00756439" w:rsidP="00756439">
            <w:pPr>
              <w:pStyle w:val="NormalinTable"/>
            </w:pPr>
            <w:r>
              <w:rPr>
                <w:b/>
              </w:rPr>
              <w:t>4010 00 00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242D84" w14:textId="77777777" w:rsidR="00756439" w:rsidRDefault="00756439" w:rsidP="00756439">
            <w:pPr>
              <w:pStyle w:val="NormalinTable"/>
              <w:tabs>
                <w:tab w:val="left" w:pos="1250"/>
              </w:tabs>
            </w:pPr>
            <w:r>
              <w:t>0.00%</w:t>
            </w:r>
          </w:p>
        </w:tc>
      </w:tr>
      <w:tr w:rsidR="00756439" w14:paraId="5B1A3635" w14:textId="77777777" w:rsidTr="00FC0611">
        <w:trPr>
          <w:cantSplit/>
        </w:trPr>
        <w:tc>
          <w:tcPr>
            <w:tcW w:w="0" w:type="auto"/>
            <w:tcBorders>
              <w:top w:val="single" w:sz="4" w:space="0" w:color="A6A6A6" w:themeColor="background1" w:themeShade="A6"/>
              <w:right w:val="single" w:sz="4" w:space="0" w:color="000000" w:themeColor="text1"/>
            </w:tcBorders>
          </w:tcPr>
          <w:p w14:paraId="2A0B8ECA" w14:textId="77777777" w:rsidR="00756439" w:rsidRDefault="00756439" w:rsidP="00756439">
            <w:pPr>
              <w:pStyle w:val="NormalinTable"/>
            </w:pPr>
            <w:r>
              <w:rPr>
                <w:b/>
              </w:rPr>
              <w:t>4011 00 00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71A6D7" w14:textId="77777777" w:rsidR="00756439" w:rsidRDefault="00756439" w:rsidP="00756439">
            <w:pPr>
              <w:pStyle w:val="NormalinTable"/>
              <w:tabs>
                <w:tab w:val="left" w:pos="1250"/>
              </w:tabs>
            </w:pPr>
            <w:r>
              <w:t>0.00%</w:t>
            </w:r>
          </w:p>
        </w:tc>
      </w:tr>
      <w:tr w:rsidR="00756439" w14:paraId="7811AA62" w14:textId="77777777" w:rsidTr="00FC0611">
        <w:trPr>
          <w:cantSplit/>
        </w:trPr>
        <w:tc>
          <w:tcPr>
            <w:tcW w:w="0" w:type="auto"/>
            <w:tcBorders>
              <w:top w:val="single" w:sz="4" w:space="0" w:color="A6A6A6" w:themeColor="background1" w:themeShade="A6"/>
              <w:right w:val="single" w:sz="4" w:space="0" w:color="000000" w:themeColor="text1"/>
            </w:tcBorders>
          </w:tcPr>
          <w:p w14:paraId="179E80A0" w14:textId="77777777" w:rsidR="00756439" w:rsidRDefault="00756439" w:rsidP="00756439">
            <w:pPr>
              <w:pStyle w:val="NormalinTable"/>
            </w:pPr>
            <w:r>
              <w:rPr>
                <w:b/>
              </w:rPr>
              <w:t>4012 00 00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B926C8" w14:textId="77777777" w:rsidR="00756439" w:rsidRDefault="00756439" w:rsidP="00756439">
            <w:pPr>
              <w:pStyle w:val="NormalinTable"/>
              <w:tabs>
                <w:tab w:val="left" w:pos="1250"/>
              </w:tabs>
            </w:pPr>
            <w:r>
              <w:t>0.00%</w:t>
            </w:r>
          </w:p>
        </w:tc>
      </w:tr>
      <w:tr w:rsidR="00756439" w14:paraId="63F4B096" w14:textId="77777777" w:rsidTr="00FC0611">
        <w:trPr>
          <w:cantSplit/>
        </w:trPr>
        <w:tc>
          <w:tcPr>
            <w:tcW w:w="0" w:type="auto"/>
            <w:tcBorders>
              <w:top w:val="single" w:sz="4" w:space="0" w:color="A6A6A6" w:themeColor="background1" w:themeShade="A6"/>
              <w:right w:val="single" w:sz="4" w:space="0" w:color="000000" w:themeColor="text1"/>
            </w:tcBorders>
          </w:tcPr>
          <w:p w14:paraId="58C268BD" w14:textId="77777777" w:rsidR="00756439" w:rsidRDefault="00756439" w:rsidP="00756439">
            <w:pPr>
              <w:pStyle w:val="NormalinTable"/>
            </w:pPr>
            <w:r>
              <w:rPr>
                <w:b/>
              </w:rPr>
              <w:t>4013 00 00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38ED4F" w14:textId="77777777" w:rsidR="00756439" w:rsidRDefault="00756439" w:rsidP="00756439">
            <w:pPr>
              <w:pStyle w:val="NormalinTable"/>
              <w:tabs>
                <w:tab w:val="left" w:pos="1250"/>
              </w:tabs>
            </w:pPr>
            <w:r>
              <w:t>0.00%</w:t>
            </w:r>
          </w:p>
        </w:tc>
      </w:tr>
      <w:tr w:rsidR="00756439" w14:paraId="51E2A7C6" w14:textId="77777777" w:rsidTr="00FC0611">
        <w:trPr>
          <w:cantSplit/>
        </w:trPr>
        <w:tc>
          <w:tcPr>
            <w:tcW w:w="0" w:type="auto"/>
            <w:tcBorders>
              <w:top w:val="single" w:sz="4" w:space="0" w:color="A6A6A6" w:themeColor="background1" w:themeShade="A6"/>
              <w:right w:val="single" w:sz="4" w:space="0" w:color="000000" w:themeColor="text1"/>
            </w:tcBorders>
          </w:tcPr>
          <w:p w14:paraId="3D274FDF" w14:textId="77777777" w:rsidR="00756439" w:rsidRDefault="00756439" w:rsidP="00756439">
            <w:pPr>
              <w:pStyle w:val="NormalinTable"/>
            </w:pPr>
            <w:r>
              <w:rPr>
                <w:b/>
              </w:rPr>
              <w:t>4015 00 00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2FEEA3" w14:textId="77777777" w:rsidR="00756439" w:rsidRDefault="00756439" w:rsidP="00756439">
            <w:pPr>
              <w:pStyle w:val="NormalinTable"/>
              <w:tabs>
                <w:tab w:val="left" w:pos="1250"/>
              </w:tabs>
            </w:pPr>
            <w:r>
              <w:t>0.00%</w:t>
            </w:r>
          </w:p>
        </w:tc>
      </w:tr>
      <w:tr w:rsidR="00756439" w14:paraId="652EE35C" w14:textId="77777777" w:rsidTr="00FC0611">
        <w:trPr>
          <w:cantSplit/>
        </w:trPr>
        <w:tc>
          <w:tcPr>
            <w:tcW w:w="0" w:type="auto"/>
            <w:tcBorders>
              <w:top w:val="single" w:sz="4" w:space="0" w:color="A6A6A6" w:themeColor="background1" w:themeShade="A6"/>
              <w:right w:val="single" w:sz="4" w:space="0" w:color="000000" w:themeColor="text1"/>
            </w:tcBorders>
          </w:tcPr>
          <w:p w14:paraId="7F4B387C" w14:textId="77777777" w:rsidR="00756439" w:rsidRDefault="00756439" w:rsidP="00756439">
            <w:pPr>
              <w:pStyle w:val="NormalinTable"/>
            </w:pPr>
            <w:r>
              <w:rPr>
                <w:b/>
              </w:rPr>
              <w:t>4016 00 00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C2D9EC" w14:textId="77777777" w:rsidR="00756439" w:rsidRDefault="00756439" w:rsidP="00756439">
            <w:pPr>
              <w:pStyle w:val="NormalinTable"/>
              <w:tabs>
                <w:tab w:val="left" w:pos="1250"/>
              </w:tabs>
            </w:pPr>
            <w:r>
              <w:t>0.00%</w:t>
            </w:r>
          </w:p>
        </w:tc>
      </w:tr>
      <w:tr w:rsidR="00756439" w14:paraId="3D2002F3" w14:textId="77777777" w:rsidTr="00FC0611">
        <w:trPr>
          <w:cantSplit/>
        </w:trPr>
        <w:tc>
          <w:tcPr>
            <w:tcW w:w="0" w:type="auto"/>
            <w:tcBorders>
              <w:top w:val="single" w:sz="4" w:space="0" w:color="A6A6A6" w:themeColor="background1" w:themeShade="A6"/>
              <w:right w:val="single" w:sz="4" w:space="0" w:color="000000" w:themeColor="text1"/>
            </w:tcBorders>
          </w:tcPr>
          <w:p w14:paraId="52D53C34" w14:textId="77777777" w:rsidR="00756439" w:rsidRDefault="00756439" w:rsidP="00756439">
            <w:pPr>
              <w:pStyle w:val="NormalinTable"/>
            </w:pPr>
            <w:r>
              <w:rPr>
                <w:b/>
              </w:rPr>
              <w:t>4104 11 90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73736D" w14:textId="77777777" w:rsidR="00756439" w:rsidRDefault="00756439" w:rsidP="00756439">
            <w:pPr>
              <w:pStyle w:val="NormalinTable"/>
              <w:tabs>
                <w:tab w:val="left" w:pos="1250"/>
              </w:tabs>
            </w:pPr>
            <w:r>
              <w:t>0.00%</w:t>
            </w:r>
          </w:p>
        </w:tc>
      </w:tr>
      <w:tr w:rsidR="00756439" w14:paraId="056CDDA7" w14:textId="77777777" w:rsidTr="00FC0611">
        <w:trPr>
          <w:cantSplit/>
        </w:trPr>
        <w:tc>
          <w:tcPr>
            <w:tcW w:w="0" w:type="auto"/>
            <w:tcBorders>
              <w:top w:val="single" w:sz="4" w:space="0" w:color="A6A6A6" w:themeColor="background1" w:themeShade="A6"/>
              <w:right w:val="single" w:sz="4" w:space="0" w:color="000000" w:themeColor="text1"/>
            </w:tcBorders>
          </w:tcPr>
          <w:p w14:paraId="101E02C4" w14:textId="77777777" w:rsidR="00756439" w:rsidRDefault="00756439" w:rsidP="00756439">
            <w:pPr>
              <w:pStyle w:val="NormalinTable"/>
            </w:pPr>
            <w:r>
              <w:rPr>
                <w:b/>
              </w:rPr>
              <w:t>4104 19 90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5CCE8D" w14:textId="77777777" w:rsidR="00756439" w:rsidRDefault="00756439" w:rsidP="00756439">
            <w:pPr>
              <w:pStyle w:val="NormalinTable"/>
              <w:tabs>
                <w:tab w:val="left" w:pos="1250"/>
              </w:tabs>
            </w:pPr>
            <w:r>
              <w:t>0.00%</w:t>
            </w:r>
          </w:p>
        </w:tc>
      </w:tr>
      <w:tr w:rsidR="00756439" w14:paraId="2EE672FB" w14:textId="77777777" w:rsidTr="00FC0611">
        <w:trPr>
          <w:cantSplit/>
        </w:trPr>
        <w:tc>
          <w:tcPr>
            <w:tcW w:w="0" w:type="auto"/>
            <w:tcBorders>
              <w:top w:val="single" w:sz="4" w:space="0" w:color="A6A6A6" w:themeColor="background1" w:themeShade="A6"/>
              <w:right w:val="single" w:sz="4" w:space="0" w:color="000000" w:themeColor="text1"/>
            </w:tcBorders>
          </w:tcPr>
          <w:p w14:paraId="3C800EC2" w14:textId="77777777" w:rsidR="00756439" w:rsidRDefault="00756439" w:rsidP="00756439">
            <w:pPr>
              <w:pStyle w:val="NormalinTable"/>
            </w:pPr>
            <w:r>
              <w:rPr>
                <w:b/>
              </w:rPr>
              <w:t>4104 41 19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C30012" w14:textId="77777777" w:rsidR="00756439" w:rsidRDefault="00756439" w:rsidP="00756439">
            <w:pPr>
              <w:pStyle w:val="NormalinTable"/>
              <w:tabs>
                <w:tab w:val="left" w:pos="1250"/>
              </w:tabs>
            </w:pPr>
            <w:r>
              <w:t>0.00%</w:t>
            </w:r>
          </w:p>
        </w:tc>
      </w:tr>
      <w:tr w:rsidR="00756439" w14:paraId="403E8CC2" w14:textId="77777777" w:rsidTr="00FC0611">
        <w:trPr>
          <w:cantSplit/>
        </w:trPr>
        <w:tc>
          <w:tcPr>
            <w:tcW w:w="0" w:type="auto"/>
            <w:tcBorders>
              <w:top w:val="single" w:sz="4" w:space="0" w:color="A6A6A6" w:themeColor="background1" w:themeShade="A6"/>
              <w:right w:val="single" w:sz="4" w:space="0" w:color="000000" w:themeColor="text1"/>
            </w:tcBorders>
          </w:tcPr>
          <w:p w14:paraId="59D5C2C0" w14:textId="77777777" w:rsidR="00756439" w:rsidRDefault="00756439" w:rsidP="00756439">
            <w:pPr>
              <w:pStyle w:val="NormalinTable"/>
            </w:pPr>
            <w:r>
              <w:rPr>
                <w:b/>
              </w:rPr>
              <w:t>4104 41 51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9D2919" w14:textId="77777777" w:rsidR="00756439" w:rsidRDefault="00756439" w:rsidP="00756439">
            <w:pPr>
              <w:pStyle w:val="NormalinTable"/>
              <w:tabs>
                <w:tab w:val="left" w:pos="1250"/>
              </w:tabs>
            </w:pPr>
            <w:r>
              <w:t>0.00%</w:t>
            </w:r>
          </w:p>
        </w:tc>
      </w:tr>
      <w:tr w:rsidR="00756439" w14:paraId="3E968340" w14:textId="77777777" w:rsidTr="00FC0611">
        <w:trPr>
          <w:cantSplit/>
        </w:trPr>
        <w:tc>
          <w:tcPr>
            <w:tcW w:w="0" w:type="auto"/>
            <w:tcBorders>
              <w:top w:val="single" w:sz="4" w:space="0" w:color="A6A6A6" w:themeColor="background1" w:themeShade="A6"/>
              <w:right w:val="single" w:sz="4" w:space="0" w:color="000000" w:themeColor="text1"/>
            </w:tcBorders>
          </w:tcPr>
          <w:p w14:paraId="3AAABEE0" w14:textId="77777777" w:rsidR="00756439" w:rsidRDefault="00756439" w:rsidP="00756439">
            <w:pPr>
              <w:pStyle w:val="NormalinTable"/>
            </w:pPr>
            <w:r>
              <w:rPr>
                <w:b/>
              </w:rPr>
              <w:t>4104 41 59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696D65" w14:textId="77777777" w:rsidR="00756439" w:rsidRDefault="00756439" w:rsidP="00756439">
            <w:pPr>
              <w:pStyle w:val="NormalinTable"/>
              <w:tabs>
                <w:tab w:val="left" w:pos="1250"/>
              </w:tabs>
            </w:pPr>
            <w:r>
              <w:t>0.00%</w:t>
            </w:r>
          </w:p>
        </w:tc>
      </w:tr>
      <w:tr w:rsidR="00756439" w14:paraId="2E4BF5C8" w14:textId="77777777" w:rsidTr="00FC0611">
        <w:trPr>
          <w:cantSplit/>
        </w:trPr>
        <w:tc>
          <w:tcPr>
            <w:tcW w:w="0" w:type="auto"/>
            <w:tcBorders>
              <w:top w:val="single" w:sz="4" w:space="0" w:color="A6A6A6" w:themeColor="background1" w:themeShade="A6"/>
              <w:right w:val="single" w:sz="4" w:space="0" w:color="000000" w:themeColor="text1"/>
            </w:tcBorders>
          </w:tcPr>
          <w:p w14:paraId="2F35F3A3" w14:textId="77777777" w:rsidR="00756439" w:rsidRDefault="00756439" w:rsidP="00756439">
            <w:pPr>
              <w:pStyle w:val="NormalinTable"/>
            </w:pPr>
            <w:r>
              <w:rPr>
                <w:b/>
              </w:rPr>
              <w:t>4104 41 90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D06F55" w14:textId="77777777" w:rsidR="00756439" w:rsidRDefault="00756439" w:rsidP="00756439">
            <w:pPr>
              <w:pStyle w:val="NormalinTable"/>
              <w:tabs>
                <w:tab w:val="left" w:pos="1250"/>
              </w:tabs>
            </w:pPr>
            <w:r>
              <w:t>0.00%</w:t>
            </w:r>
          </w:p>
        </w:tc>
      </w:tr>
      <w:tr w:rsidR="00756439" w14:paraId="61E6FCD6" w14:textId="77777777" w:rsidTr="00FC0611">
        <w:trPr>
          <w:cantSplit/>
        </w:trPr>
        <w:tc>
          <w:tcPr>
            <w:tcW w:w="0" w:type="auto"/>
            <w:tcBorders>
              <w:top w:val="single" w:sz="4" w:space="0" w:color="A6A6A6" w:themeColor="background1" w:themeShade="A6"/>
              <w:right w:val="single" w:sz="4" w:space="0" w:color="000000" w:themeColor="text1"/>
            </w:tcBorders>
          </w:tcPr>
          <w:p w14:paraId="3320D4B2" w14:textId="77777777" w:rsidR="00756439" w:rsidRDefault="00756439" w:rsidP="00756439">
            <w:pPr>
              <w:pStyle w:val="NormalinTable"/>
            </w:pPr>
            <w:r>
              <w:rPr>
                <w:b/>
              </w:rPr>
              <w:t>4104 49 19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8C7EBE" w14:textId="77777777" w:rsidR="00756439" w:rsidRDefault="00756439" w:rsidP="00756439">
            <w:pPr>
              <w:pStyle w:val="NormalinTable"/>
              <w:tabs>
                <w:tab w:val="left" w:pos="1250"/>
              </w:tabs>
            </w:pPr>
            <w:r>
              <w:t>0.00%</w:t>
            </w:r>
          </w:p>
        </w:tc>
      </w:tr>
      <w:tr w:rsidR="00756439" w14:paraId="53C73428" w14:textId="77777777" w:rsidTr="00FC0611">
        <w:trPr>
          <w:cantSplit/>
        </w:trPr>
        <w:tc>
          <w:tcPr>
            <w:tcW w:w="0" w:type="auto"/>
            <w:tcBorders>
              <w:top w:val="single" w:sz="4" w:space="0" w:color="A6A6A6" w:themeColor="background1" w:themeShade="A6"/>
              <w:right w:val="single" w:sz="4" w:space="0" w:color="000000" w:themeColor="text1"/>
            </w:tcBorders>
          </w:tcPr>
          <w:p w14:paraId="757E9852" w14:textId="77777777" w:rsidR="00756439" w:rsidRDefault="00756439" w:rsidP="00756439">
            <w:pPr>
              <w:pStyle w:val="NormalinTable"/>
            </w:pPr>
            <w:r>
              <w:rPr>
                <w:b/>
              </w:rPr>
              <w:t>4104 49 51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A6884A" w14:textId="77777777" w:rsidR="00756439" w:rsidRDefault="00756439" w:rsidP="00756439">
            <w:pPr>
              <w:pStyle w:val="NormalinTable"/>
              <w:tabs>
                <w:tab w:val="left" w:pos="1250"/>
              </w:tabs>
            </w:pPr>
            <w:r>
              <w:t>0.00%</w:t>
            </w:r>
          </w:p>
        </w:tc>
      </w:tr>
      <w:tr w:rsidR="00756439" w14:paraId="39649C44" w14:textId="77777777" w:rsidTr="00FC0611">
        <w:trPr>
          <w:cantSplit/>
        </w:trPr>
        <w:tc>
          <w:tcPr>
            <w:tcW w:w="0" w:type="auto"/>
            <w:tcBorders>
              <w:top w:val="single" w:sz="4" w:space="0" w:color="A6A6A6" w:themeColor="background1" w:themeShade="A6"/>
              <w:right w:val="single" w:sz="4" w:space="0" w:color="000000" w:themeColor="text1"/>
            </w:tcBorders>
          </w:tcPr>
          <w:p w14:paraId="1C28C1FE" w14:textId="77777777" w:rsidR="00756439" w:rsidRDefault="00756439" w:rsidP="00756439">
            <w:pPr>
              <w:pStyle w:val="NormalinTable"/>
            </w:pPr>
            <w:r>
              <w:rPr>
                <w:b/>
              </w:rPr>
              <w:t>4104 49 59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A6F07B" w14:textId="77777777" w:rsidR="00756439" w:rsidRDefault="00756439" w:rsidP="00756439">
            <w:pPr>
              <w:pStyle w:val="NormalinTable"/>
              <w:tabs>
                <w:tab w:val="left" w:pos="1250"/>
              </w:tabs>
            </w:pPr>
            <w:r>
              <w:t>0.00%</w:t>
            </w:r>
          </w:p>
        </w:tc>
      </w:tr>
      <w:tr w:rsidR="00756439" w14:paraId="36EFB6F0" w14:textId="77777777" w:rsidTr="00FC0611">
        <w:trPr>
          <w:cantSplit/>
        </w:trPr>
        <w:tc>
          <w:tcPr>
            <w:tcW w:w="0" w:type="auto"/>
            <w:tcBorders>
              <w:top w:val="single" w:sz="4" w:space="0" w:color="A6A6A6" w:themeColor="background1" w:themeShade="A6"/>
              <w:right w:val="single" w:sz="4" w:space="0" w:color="000000" w:themeColor="text1"/>
            </w:tcBorders>
          </w:tcPr>
          <w:p w14:paraId="63CBA0A9" w14:textId="77777777" w:rsidR="00756439" w:rsidRDefault="00756439" w:rsidP="00756439">
            <w:pPr>
              <w:pStyle w:val="NormalinTable"/>
            </w:pPr>
            <w:r>
              <w:rPr>
                <w:b/>
              </w:rPr>
              <w:t>4104 49 90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DF69EF" w14:textId="77777777" w:rsidR="00756439" w:rsidRDefault="00756439" w:rsidP="00756439">
            <w:pPr>
              <w:pStyle w:val="NormalinTable"/>
              <w:tabs>
                <w:tab w:val="left" w:pos="1250"/>
              </w:tabs>
            </w:pPr>
            <w:r>
              <w:t>0.00%</w:t>
            </w:r>
          </w:p>
        </w:tc>
      </w:tr>
      <w:tr w:rsidR="00756439" w14:paraId="23D7B702" w14:textId="77777777" w:rsidTr="00FC0611">
        <w:trPr>
          <w:cantSplit/>
        </w:trPr>
        <w:tc>
          <w:tcPr>
            <w:tcW w:w="0" w:type="auto"/>
            <w:tcBorders>
              <w:top w:val="single" w:sz="4" w:space="0" w:color="A6A6A6" w:themeColor="background1" w:themeShade="A6"/>
              <w:right w:val="single" w:sz="4" w:space="0" w:color="000000" w:themeColor="text1"/>
            </w:tcBorders>
          </w:tcPr>
          <w:p w14:paraId="2549E91C" w14:textId="77777777" w:rsidR="00756439" w:rsidRDefault="00756439" w:rsidP="00756439">
            <w:pPr>
              <w:pStyle w:val="NormalinTable"/>
            </w:pPr>
            <w:r>
              <w:rPr>
                <w:b/>
              </w:rPr>
              <w:t>4105 10 00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809B6F" w14:textId="77777777" w:rsidR="00756439" w:rsidRDefault="00756439" w:rsidP="00756439">
            <w:pPr>
              <w:pStyle w:val="NormalinTable"/>
              <w:tabs>
                <w:tab w:val="left" w:pos="1250"/>
              </w:tabs>
            </w:pPr>
            <w:r>
              <w:t>0.00%</w:t>
            </w:r>
          </w:p>
        </w:tc>
      </w:tr>
      <w:tr w:rsidR="00756439" w14:paraId="148ABCE1" w14:textId="77777777" w:rsidTr="00FC0611">
        <w:trPr>
          <w:cantSplit/>
        </w:trPr>
        <w:tc>
          <w:tcPr>
            <w:tcW w:w="0" w:type="auto"/>
            <w:tcBorders>
              <w:top w:val="single" w:sz="4" w:space="0" w:color="A6A6A6" w:themeColor="background1" w:themeShade="A6"/>
              <w:right w:val="single" w:sz="4" w:space="0" w:color="000000" w:themeColor="text1"/>
            </w:tcBorders>
          </w:tcPr>
          <w:p w14:paraId="25949EB8" w14:textId="77777777" w:rsidR="00756439" w:rsidRDefault="00756439" w:rsidP="00756439">
            <w:pPr>
              <w:pStyle w:val="NormalinTable"/>
            </w:pPr>
            <w:r>
              <w:rPr>
                <w:b/>
              </w:rPr>
              <w:t>4105 30 90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99CE43" w14:textId="77777777" w:rsidR="00756439" w:rsidRDefault="00756439" w:rsidP="00756439">
            <w:pPr>
              <w:pStyle w:val="NormalinTable"/>
              <w:tabs>
                <w:tab w:val="left" w:pos="1250"/>
              </w:tabs>
            </w:pPr>
            <w:r>
              <w:t>0.00%</w:t>
            </w:r>
          </w:p>
        </w:tc>
      </w:tr>
      <w:tr w:rsidR="00756439" w14:paraId="30FC15CD" w14:textId="77777777" w:rsidTr="00FC0611">
        <w:trPr>
          <w:cantSplit/>
        </w:trPr>
        <w:tc>
          <w:tcPr>
            <w:tcW w:w="0" w:type="auto"/>
            <w:tcBorders>
              <w:top w:val="single" w:sz="4" w:space="0" w:color="A6A6A6" w:themeColor="background1" w:themeShade="A6"/>
              <w:right w:val="single" w:sz="4" w:space="0" w:color="000000" w:themeColor="text1"/>
            </w:tcBorders>
          </w:tcPr>
          <w:p w14:paraId="297CC3BB" w14:textId="77777777" w:rsidR="00756439" w:rsidRDefault="00756439" w:rsidP="00756439">
            <w:pPr>
              <w:pStyle w:val="NormalinTable"/>
            </w:pPr>
            <w:r>
              <w:rPr>
                <w:b/>
              </w:rPr>
              <w:t>4106 21 00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6D950E" w14:textId="77777777" w:rsidR="00756439" w:rsidRDefault="00756439" w:rsidP="00756439">
            <w:pPr>
              <w:pStyle w:val="NormalinTable"/>
              <w:tabs>
                <w:tab w:val="left" w:pos="1250"/>
              </w:tabs>
            </w:pPr>
            <w:r>
              <w:t>0.00%</w:t>
            </w:r>
          </w:p>
        </w:tc>
      </w:tr>
      <w:tr w:rsidR="00756439" w14:paraId="15759C4D" w14:textId="77777777" w:rsidTr="00FC0611">
        <w:trPr>
          <w:cantSplit/>
        </w:trPr>
        <w:tc>
          <w:tcPr>
            <w:tcW w:w="0" w:type="auto"/>
            <w:tcBorders>
              <w:top w:val="single" w:sz="4" w:space="0" w:color="A6A6A6" w:themeColor="background1" w:themeShade="A6"/>
              <w:right w:val="single" w:sz="4" w:space="0" w:color="000000" w:themeColor="text1"/>
            </w:tcBorders>
          </w:tcPr>
          <w:p w14:paraId="51DD1989" w14:textId="77777777" w:rsidR="00756439" w:rsidRDefault="00756439" w:rsidP="00756439">
            <w:pPr>
              <w:pStyle w:val="NormalinTable"/>
            </w:pPr>
            <w:r>
              <w:rPr>
                <w:b/>
              </w:rPr>
              <w:t>4106 22 90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298239" w14:textId="77777777" w:rsidR="00756439" w:rsidRDefault="00756439" w:rsidP="00756439">
            <w:pPr>
              <w:pStyle w:val="NormalinTable"/>
              <w:tabs>
                <w:tab w:val="left" w:pos="1250"/>
              </w:tabs>
            </w:pPr>
            <w:r>
              <w:t>0.00%</w:t>
            </w:r>
          </w:p>
        </w:tc>
      </w:tr>
      <w:tr w:rsidR="00756439" w14:paraId="7FC94E3F" w14:textId="77777777" w:rsidTr="00FC0611">
        <w:trPr>
          <w:cantSplit/>
        </w:trPr>
        <w:tc>
          <w:tcPr>
            <w:tcW w:w="0" w:type="auto"/>
            <w:tcBorders>
              <w:top w:val="single" w:sz="4" w:space="0" w:color="A6A6A6" w:themeColor="background1" w:themeShade="A6"/>
              <w:right w:val="single" w:sz="4" w:space="0" w:color="000000" w:themeColor="text1"/>
            </w:tcBorders>
          </w:tcPr>
          <w:p w14:paraId="5BF9F669" w14:textId="77777777" w:rsidR="00756439" w:rsidRDefault="00756439" w:rsidP="00756439">
            <w:pPr>
              <w:pStyle w:val="NormalinTable"/>
            </w:pPr>
            <w:r>
              <w:rPr>
                <w:b/>
              </w:rPr>
              <w:t>4106 31 00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6EFC14" w14:textId="77777777" w:rsidR="00756439" w:rsidRDefault="00756439" w:rsidP="00756439">
            <w:pPr>
              <w:pStyle w:val="NormalinTable"/>
              <w:tabs>
                <w:tab w:val="left" w:pos="1250"/>
              </w:tabs>
            </w:pPr>
            <w:r>
              <w:t>0.00%</w:t>
            </w:r>
          </w:p>
        </w:tc>
      </w:tr>
      <w:tr w:rsidR="00756439" w14:paraId="57719F27" w14:textId="77777777" w:rsidTr="00FC0611">
        <w:trPr>
          <w:cantSplit/>
        </w:trPr>
        <w:tc>
          <w:tcPr>
            <w:tcW w:w="0" w:type="auto"/>
            <w:tcBorders>
              <w:top w:val="single" w:sz="4" w:space="0" w:color="A6A6A6" w:themeColor="background1" w:themeShade="A6"/>
              <w:right w:val="single" w:sz="4" w:space="0" w:color="000000" w:themeColor="text1"/>
            </w:tcBorders>
          </w:tcPr>
          <w:p w14:paraId="68CBD5EC" w14:textId="77777777" w:rsidR="00756439" w:rsidRDefault="00756439" w:rsidP="00756439">
            <w:pPr>
              <w:pStyle w:val="NormalinTable"/>
            </w:pPr>
            <w:r>
              <w:rPr>
                <w:b/>
              </w:rPr>
              <w:t>4106 32 00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DAB57E" w14:textId="77777777" w:rsidR="00756439" w:rsidRDefault="00756439" w:rsidP="00756439">
            <w:pPr>
              <w:pStyle w:val="NormalinTable"/>
              <w:tabs>
                <w:tab w:val="left" w:pos="1250"/>
              </w:tabs>
            </w:pPr>
            <w:r>
              <w:t>0.00%</w:t>
            </w:r>
          </w:p>
        </w:tc>
      </w:tr>
      <w:tr w:rsidR="00756439" w14:paraId="3692C025" w14:textId="77777777" w:rsidTr="00FC0611">
        <w:trPr>
          <w:cantSplit/>
        </w:trPr>
        <w:tc>
          <w:tcPr>
            <w:tcW w:w="0" w:type="auto"/>
            <w:tcBorders>
              <w:top w:val="single" w:sz="4" w:space="0" w:color="A6A6A6" w:themeColor="background1" w:themeShade="A6"/>
              <w:right w:val="single" w:sz="4" w:space="0" w:color="000000" w:themeColor="text1"/>
            </w:tcBorders>
          </w:tcPr>
          <w:p w14:paraId="3CF38917" w14:textId="77777777" w:rsidR="00756439" w:rsidRDefault="00756439" w:rsidP="00756439">
            <w:pPr>
              <w:pStyle w:val="NormalinTable"/>
            </w:pPr>
            <w:r>
              <w:rPr>
                <w:b/>
              </w:rPr>
              <w:t>4106 40 90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DEFCBD" w14:textId="77777777" w:rsidR="00756439" w:rsidRDefault="00756439" w:rsidP="00756439">
            <w:pPr>
              <w:pStyle w:val="NormalinTable"/>
              <w:tabs>
                <w:tab w:val="left" w:pos="1250"/>
              </w:tabs>
            </w:pPr>
            <w:r>
              <w:t>0.00%</w:t>
            </w:r>
          </w:p>
        </w:tc>
      </w:tr>
      <w:tr w:rsidR="00756439" w14:paraId="6916CAC8" w14:textId="77777777" w:rsidTr="00FC0611">
        <w:trPr>
          <w:cantSplit/>
        </w:trPr>
        <w:tc>
          <w:tcPr>
            <w:tcW w:w="0" w:type="auto"/>
            <w:tcBorders>
              <w:top w:val="single" w:sz="4" w:space="0" w:color="A6A6A6" w:themeColor="background1" w:themeShade="A6"/>
              <w:right w:val="single" w:sz="4" w:space="0" w:color="000000" w:themeColor="text1"/>
            </w:tcBorders>
          </w:tcPr>
          <w:p w14:paraId="36E20AFB" w14:textId="77777777" w:rsidR="00756439" w:rsidRDefault="00756439" w:rsidP="00756439">
            <w:pPr>
              <w:pStyle w:val="NormalinTable"/>
            </w:pPr>
            <w:r>
              <w:rPr>
                <w:b/>
              </w:rPr>
              <w:t>4106 91 00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CC1A39" w14:textId="77777777" w:rsidR="00756439" w:rsidRDefault="00756439" w:rsidP="00756439">
            <w:pPr>
              <w:pStyle w:val="NormalinTable"/>
              <w:tabs>
                <w:tab w:val="left" w:pos="1250"/>
              </w:tabs>
            </w:pPr>
            <w:r>
              <w:t>0.00%</w:t>
            </w:r>
          </w:p>
        </w:tc>
      </w:tr>
      <w:tr w:rsidR="00756439" w14:paraId="1AD39C81" w14:textId="77777777" w:rsidTr="00FC0611">
        <w:trPr>
          <w:cantSplit/>
        </w:trPr>
        <w:tc>
          <w:tcPr>
            <w:tcW w:w="0" w:type="auto"/>
            <w:tcBorders>
              <w:top w:val="single" w:sz="4" w:space="0" w:color="A6A6A6" w:themeColor="background1" w:themeShade="A6"/>
              <w:right w:val="single" w:sz="4" w:space="0" w:color="000000" w:themeColor="text1"/>
            </w:tcBorders>
          </w:tcPr>
          <w:p w14:paraId="2A6E3ED6" w14:textId="77777777" w:rsidR="00756439" w:rsidRDefault="00756439" w:rsidP="00756439">
            <w:pPr>
              <w:pStyle w:val="NormalinTable"/>
            </w:pPr>
            <w:r>
              <w:rPr>
                <w:b/>
              </w:rPr>
              <w:t>4106 92 00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6D6BF6" w14:textId="77777777" w:rsidR="00756439" w:rsidRDefault="00756439" w:rsidP="00756439">
            <w:pPr>
              <w:pStyle w:val="NormalinTable"/>
              <w:tabs>
                <w:tab w:val="left" w:pos="1250"/>
              </w:tabs>
            </w:pPr>
            <w:r>
              <w:t>0.00%</w:t>
            </w:r>
          </w:p>
        </w:tc>
      </w:tr>
      <w:tr w:rsidR="00756439" w14:paraId="0861E3AC" w14:textId="77777777" w:rsidTr="00FC0611">
        <w:trPr>
          <w:cantSplit/>
        </w:trPr>
        <w:tc>
          <w:tcPr>
            <w:tcW w:w="0" w:type="auto"/>
            <w:tcBorders>
              <w:top w:val="single" w:sz="4" w:space="0" w:color="A6A6A6" w:themeColor="background1" w:themeShade="A6"/>
              <w:right w:val="single" w:sz="4" w:space="0" w:color="000000" w:themeColor="text1"/>
            </w:tcBorders>
          </w:tcPr>
          <w:p w14:paraId="4327B610" w14:textId="77777777" w:rsidR="00756439" w:rsidRDefault="00756439" w:rsidP="00756439">
            <w:pPr>
              <w:pStyle w:val="NormalinTable"/>
            </w:pPr>
            <w:r>
              <w:rPr>
                <w:b/>
              </w:rPr>
              <w:t>4107 00 00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805C4D" w14:textId="77777777" w:rsidR="00756439" w:rsidRDefault="00756439" w:rsidP="00756439">
            <w:pPr>
              <w:pStyle w:val="NormalinTable"/>
              <w:tabs>
                <w:tab w:val="left" w:pos="1250"/>
              </w:tabs>
            </w:pPr>
            <w:r>
              <w:t>0.00%</w:t>
            </w:r>
          </w:p>
        </w:tc>
      </w:tr>
      <w:tr w:rsidR="00756439" w14:paraId="5CDFD065" w14:textId="77777777" w:rsidTr="00FC0611">
        <w:trPr>
          <w:cantSplit/>
        </w:trPr>
        <w:tc>
          <w:tcPr>
            <w:tcW w:w="0" w:type="auto"/>
            <w:tcBorders>
              <w:top w:val="single" w:sz="4" w:space="0" w:color="A6A6A6" w:themeColor="background1" w:themeShade="A6"/>
              <w:right w:val="single" w:sz="4" w:space="0" w:color="000000" w:themeColor="text1"/>
            </w:tcBorders>
          </w:tcPr>
          <w:p w14:paraId="2E67EDF7" w14:textId="77777777" w:rsidR="00756439" w:rsidRDefault="00756439" w:rsidP="00756439">
            <w:pPr>
              <w:pStyle w:val="NormalinTable"/>
            </w:pPr>
            <w:r>
              <w:rPr>
                <w:b/>
              </w:rPr>
              <w:t>4112 00 00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20E436" w14:textId="77777777" w:rsidR="00756439" w:rsidRDefault="00756439" w:rsidP="00756439">
            <w:pPr>
              <w:pStyle w:val="NormalinTable"/>
              <w:tabs>
                <w:tab w:val="left" w:pos="1250"/>
              </w:tabs>
            </w:pPr>
            <w:r>
              <w:t>0.00%</w:t>
            </w:r>
          </w:p>
        </w:tc>
      </w:tr>
      <w:tr w:rsidR="00756439" w14:paraId="15C43C7E" w14:textId="77777777" w:rsidTr="00FC0611">
        <w:trPr>
          <w:cantSplit/>
        </w:trPr>
        <w:tc>
          <w:tcPr>
            <w:tcW w:w="0" w:type="auto"/>
            <w:tcBorders>
              <w:top w:val="single" w:sz="4" w:space="0" w:color="A6A6A6" w:themeColor="background1" w:themeShade="A6"/>
              <w:right w:val="single" w:sz="4" w:space="0" w:color="000000" w:themeColor="text1"/>
            </w:tcBorders>
          </w:tcPr>
          <w:p w14:paraId="114A984C" w14:textId="77777777" w:rsidR="00756439" w:rsidRDefault="00756439" w:rsidP="00756439">
            <w:pPr>
              <w:pStyle w:val="NormalinTable"/>
            </w:pPr>
            <w:r>
              <w:rPr>
                <w:b/>
              </w:rPr>
              <w:t>4113 00 00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C15AC5" w14:textId="77777777" w:rsidR="00756439" w:rsidRDefault="00756439" w:rsidP="00756439">
            <w:pPr>
              <w:pStyle w:val="NormalinTable"/>
              <w:tabs>
                <w:tab w:val="left" w:pos="1250"/>
              </w:tabs>
            </w:pPr>
            <w:r>
              <w:t>0.00%</w:t>
            </w:r>
          </w:p>
        </w:tc>
      </w:tr>
      <w:tr w:rsidR="00756439" w14:paraId="6E47CB00" w14:textId="77777777" w:rsidTr="00FC0611">
        <w:trPr>
          <w:cantSplit/>
        </w:trPr>
        <w:tc>
          <w:tcPr>
            <w:tcW w:w="0" w:type="auto"/>
            <w:tcBorders>
              <w:top w:val="single" w:sz="4" w:space="0" w:color="A6A6A6" w:themeColor="background1" w:themeShade="A6"/>
              <w:right w:val="single" w:sz="4" w:space="0" w:color="000000" w:themeColor="text1"/>
            </w:tcBorders>
          </w:tcPr>
          <w:p w14:paraId="24516A3E" w14:textId="77777777" w:rsidR="00756439" w:rsidRDefault="00756439" w:rsidP="00756439">
            <w:pPr>
              <w:pStyle w:val="NormalinTable"/>
            </w:pPr>
            <w:r>
              <w:rPr>
                <w:b/>
              </w:rPr>
              <w:t>4114 00 00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659667" w14:textId="77777777" w:rsidR="00756439" w:rsidRDefault="00756439" w:rsidP="00756439">
            <w:pPr>
              <w:pStyle w:val="NormalinTable"/>
              <w:tabs>
                <w:tab w:val="left" w:pos="1250"/>
              </w:tabs>
            </w:pPr>
            <w:r>
              <w:t>0.00%</w:t>
            </w:r>
          </w:p>
        </w:tc>
      </w:tr>
      <w:tr w:rsidR="00756439" w14:paraId="098D5A08" w14:textId="77777777" w:rsidTr="00FC0611">
        <w:trPr>
          <w:cantSplit/>
        </w:trPr>
        <w:tc>
          <w:tcPr>
            <w:tcW w:w="0" w:type="auto"/>
            <w:tcBorders>
              <w:top w:val="single" w:sz="4" w:space="0" w:color="A6A6A6" w:themeColor="background1" w:themeShade="A6"/>
              <w:right w:val="single" w:sz="4" w:space="0" w:color="000000" w:themeColor="text1"/>
            </w:tcBorders>
          </w:tcPr>
          <w:p w14:paraId="5343BA2E" w14:textId="77777777" w:rsidR="00756439" w:rsidRDefault="00756439" w:rsidP="00756439">
            <w:pPr>
              <w:pStyle w:val="NormalinTable"/>
            </w:pPr>
            <w:r>
              <w:rPr>
                <w:b/>
              </w:rPr>
              <w:t>4115 10 00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4A683A" w14:textId="77777777" w:rsidR="00756439" w:rsidRDefault="00756439" w:rsidP="00756439">
            <w:pPr>
              <w:pStyle w:val="NormalinTable"/>
              <w:tabs>
                <w:tab w:val="left" w:pos="1250"/>
              </w:tabs>
            </w:pPr>
            <w:r>
              <w:t>0.00%</w:t>
            </w:r>
          </w:p>
        </w:tc>
      </w:tr>
      <w:tr w:rsidR="00756439" w14:paraId="6A12A569" w14:textId="77777777" w:rsidTr="00FC0611">
        <w:trPr>
          <w:cantSplit/>
        </w:trPr>
        <w:tc>
          <w:tcPr>
            <w:tcW w:w="0" w:type="auto"/>
            <w:tcBorders>
              <w:top w:val="single" w:sz="4" w:space="0" w:color="A6A6A6" w:themeColor="background1" w:themeShade="A6"/>
              <w:right w:val="single" w:sz="4" w:space="0" w:color="000000" w:themeColor="text1"/>
            </w:tcBorders>
          </w:tcPr>
          <w:p w14:paraId="0EC39A09" w14:textId="77777777" w:rsidR="00756439" w:rsidRDefault="00756439" w:rsidP="00756439">
            <w:pPr>
              <w:pStyle w:val="NormalinTable"/>
            </w:pPr>
            <w:r>
              <w:rPr>
                <w:b/>
              </w:rPr>
              <w:t>4200 00 00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F8F66F" w14:textId="77777777" w:rsidR="00756439" w:rsidRDefault="00756439" w:rsidP="00756439">
            <w:pPr>
              <w:pStyle w:val="NormalinTable"/>
              <w:tabs>
                <w:tab w:val="left" w:pos="1250"/>
              </w:tabs>
            </w:pPr>
            <w:r>
              <w:t>0.00%</w:t>
            </w:r>
          </w:p>
        </w:tc>
      </w:tr>
      <w:tr w:rsidR="00756439" w14:paraId="5B758BE2" w14:textId="77777777" w:rsidTr="00FC0611">
        <w:trPr>
          <w:cantSplit/>
        </w:trPr>
        <w:tc>
          <w:tcPr>
            <w:tcW w:w="0" w:type="auto"/>
            <w:tcBorders>
              <w:top w:val="single" w:sz="4" w:space="0" w:color="A6A6A6" w:themeColor="background1" w:themeShade="A6"/>
              <w:right w:val="single" w:sz="4" w:space="0" w:color="000000" w:themeColor="text1"/>
            </w:tcBorders>
          </w:tcPr>
          <w:p w14:paraId="6860A9F9" w14:textId="77777777" w:rsidR="00756439" w:rsidRDefault="00756439" w:rsidP="00756439">
            <w:pPr>
              <w:pStyle w:val="NormalinTable"/>
            </w:pPr>
            <w:r>
              <w:rPr>
                <w:b/>
              </w:rPr>
              <w:t>4302 19 41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65B249" w14:textId="77777777" w:rsidR="00756439" w:rsidRDefault="00756439" w:rsidP="00756439">
            <w:pPr>
              <w:pStyle w:val="NormalinTable"/>
              <w:tabs>
                <w:tab w:val="left" w:pos="1250"/>
              </w:tabs>
            </w:pPr>
            <w:r>
              <w:t>0.00%</w:t>
            </w:r>
          </w:p>
        </w:tc>
      </w:tr>
      <w:tr w:rsidR="00756439" w14:paraId="25CEC111" w14:textId="77777777" w:rsidTr="00FC0611">
        <w:trPr>
          <w:cantSplit/>
        </w:trPr>
        <w:tc>
          <w:tcPr>
            <w:tcW w:w="0" w:type="auto"/>
            <w:tcBorders>
              <w:top w:val="single" w:sz="4" w:space="0" w:color="A6A6A6" w:themeColor="background1" w:themeShade="A6"/>
              <w:right w:val="single" w:sz="4" w:space="0" w:color="000000" w:themeColor="text1"/>
            </w:tcBorders>
          </w:tcPr>
          <w:p w14:paraId="4784567C" w14:textId="77777777" w:rsidR="00756439" w:rsidRDefault="00756439" w:rsidP="00756439">
            <w:pPr>
              <w:pStyle w:val="NormalinTable"/>
            </w:pPr>
            <w:r>
              <w:rPr>
                <w:b/>
              </w:rPr>
              <w:t>4302 19 49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F6B6C7" w14:textId="77777777" w:rsidR="00756439" w:rsidRDefault="00756439" w:rsidP="00756439">
            <w:pPr>
              <w:pStyle w:val="NormalinTable"/>
              <w:tabs>
                <w:tab w:val="left" w:pos="1250"/>
              </w:tabs>
            </w:pPr>
            <w:r>
              <w:t>0.00%</w:t>
            </w:r>
          </w:p>
        </w:tc>
      </w:tr>
      <w:tr w:rsidR="00756439" w14:paraId="4415D5BB" w14:textId="77777777" w:rsidTr="00FC0611">
        <w:trPr>
          <w:cantSplit/>
        </w:trPr>
        <w:tc>
          <w:tcPr>
            <w:tcW w:w="0" w:type="auto"/>
            <w:tcBorders>
              <w:top w:val="single" w:sz="4" w:space="0" w:color="A6A6A6" w:themeColor="background1" w:themeShade="A6"/>
              <w:right w:val="single" w:sz="4" w:space="0" w:color="000000" w:themeColor="text1"/>
            </w:tcBorders>
          </w:tcPr>
          <w:p w14:paraId="07D17BAD" w14:textId="77777777" w:rsidR="00756439" w:rsidRDefault="00756439" w:rsidP="00756439">
            <w:pPr>
              <w:pStyle w:val="NormalinTable"/>
            </w:pPr>
            <w:r>
              <w:rPr>
                <w:b/>
              </w:rPr>
              <w:t>4302 19 80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824ECD" w14:textId="77777777" w:rsidR="00756439" w:rsidRDefault="00756439" w:rsidP="00756439">
            <w:pPr>
              <w:pStyle w:val="NormalinTable"/>
              <w:tabs>
                <w:tab w:val="left" w:pos="1250"/>
              </w:tabs>
            </w:pPr>
            <w:r>
              <w:t>0.00%</w:t>
            </w:r>
          </w:p>
        </w:tc>
      </w:tr>
      <w:tr w:rsidR="00756439" w14:paraId="501B92E0" w14:textId="77777777" w:rsidTr="00FC0611">
        <w:trPr>
          <w:cantSplit/>
        </w:trPr>
        <w:tc>
          <w:tcPr>
            <w:tcW w:w="0" w:type="auto"/>
            <w:tcBorders>
              <w:top w:val="single" w:sz="4" w:space="0" w:color="A6A6A6" w:themeColor="background1" w:themeShade="A6"/>
              <w:right w:val="single" w:sz="4" w:space="0" w:color="000000" w:themeColor="text1"/>
            </w:tcBorders>
          </w:tcPr>
          <w:p w14:paraId="14B536CF" w14:textId="77777777" w:rsidR="00756439" w:rsidRDefault="00756439" w:rsidP="00756439">
            <w:pPr>
              <w:pStyle w:val="NormalinTable"/>
            </w:pPr>
            <w:r>
              <w:rPr>
                <w:b/>
              </w:rPr>
              <w:t>4302 19 99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046ECE" w14:textId="77777777" w:rsidR="00756439" w:rsidRDefault="00756439" w:rsidP="00756439">
            <w:pPr>
              <w:pStyle w:val="NormalinTable"/>
              <w:tabs>
                <w:tab w:val="left" w:pos="1250"/>
              </w:tabs>
            </w:pPr>
            <w:r>
              <w:t>0.00%</w:t>
            </w:r>
          </w:p>
        </w:tc>
      </w:tr>
      <w:tr w:rsidR="00756439" w14:paraId="542D91C0" w14:textId="77777777" w:rsidTr="00FC0611">
        <w:trPr>
          <w:cantSplit/>
        </w:trPr>
        <w:tc>
          <w:tcPr>
            <w:tcW w:w="0" w:type="auto"/>
            <w:tcBorders>
              <w:top w:val="single" w:sz="4" w:space="0" w:color="A6A6A6" w:themeColor="background1" w:themeShade="A6"/>
              <w:right w:val="single" w:sz="4" w:space="0" w:color="000000" w:themeColor="text1"/>
            </w:tcBorders>
          </w:tcPr>
          <w:p w14:paraId="4CDE8480" w14:textId="77777777" w:rsidR="00756439" w:rsidRDefault="00756439" w:rsidP="00756439">
            <w:pPr>
              <w:pStyle w:val="NormalinTable"/>
            </w:pPr>
            <w:r>
              <w:rPr>
                <w:b/>
              </w:rPr>
              <w:t>4302 30 00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8DF646" w14:textId="77777777" w:rsidR="00756439" w:rsidRDefault="00756439" w:rsidP="00756439">
            <w:pPr>
              <w:pStyle w:val="NormalinTable"/>
              <w:tabs>
                <w:tab w:val="left" w:pos="1250"/>
              </w:tabs>
            </w:pPr>
            <w:r>
              <w:t>0.00%</w:t>
            </w:r>
          </w:p>
        </w:tc>
      </w:tr>
      <w:tr w:rsidR="00756439" w14:paraId="39422DEA" w14:textId="77777777" w:rsidTr="00FC0611">
        <w:trPr>
          <w:cantSplit/>
        </w:trPr>
        <w:tc>
          <w:tcPr>
            <w:tcW w:w="0" w:type="auto"/>
            <w:tcBorders>
              <w:top w:val="single" w:sz="4" w:space="0" w:color="A6A6A6" w:themeColor="background1" w:themeShade="A6"/>
              <w:right w:val="single" w:sz="4" w:space="0" w:color="000000" w:themeColor="text1"/>
            </w:tcBorders>
          </w:tcPr>
          <w:p w14:paraId="733D6709" w14:textId="77777777" w:rsidR="00756439" w:rsidRDefault="00756439" w:rsidP="00756439">
            <w:pPr>
              <w:pStyle w:val="NormalinTable"/>
            </w:pPr>
            <w:r>
              <w:rPr>
                <w:b/>
              </w:rPr>
              <w:t>4303 00 00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A6C0E1" w14:textId="77777777" w:rsidR="00756439" w:rsidRDefault="00756439" w:rsidP="00756439">
            <w:pPr>
              <w:pStyle w:val="NormalinTable"/>
              <w:tabs>
                <w:tab w:val="left" w:pos="1250"/>
              </w:tabs>
            </w:pPr>
            <w:r>
              <w:t>0.00%</w:t>
            </w:r>
          </w:p>
        </w:tc>
      </w:tr>
      <w:tr w:rsidR="00756439" w14:paraId="4F4B52F9" w14:textId="77777777" w:rsidTr="00FC0611">
        <w:trPr>
          <w:cantSplit/>
        </w:trPr>
        <w:tc>
          <w:tcPr>
            <w:tcW w:w="0" w:type="auto"/>
            <w:tcBorders>
              <w:top w:val="single" w:sz="4" w:space="0" w:color="A6A6A6" w:themeColor="background1" w:themeShade="A6"/>
              <w:right w:val="single" w:sz="4" w:space="0" w:color="000000" w:themeColor="text1"/>
            </w:tcBorders>
          </w:tcPr>
          <w:p w14:paraId="3AE829FF" w14:textId="77777777" w:rsidR="00756439" w:rsidRDefault="00756439" w:rsidP="00756439">
            <w:pPr>
              <w:pStyle w:val="NormalinTable"/>
            </w:pPr>
            <w:r>
              <w:rPr>
                <w:b/>
              </w:rPr>
              <w:t>4304 00 00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9FFA1E" w14:textId="77777777" w:rsidR="00756439" w:rsidRDefault="00756439" w:rsidP="00756439">
            <w:pPr>
              <w:pStyle w:val="NormalinTable"/>
              <w:tabs>
                <w:tab w:val="left" w:pos="1250"/>
              </w:tabs>
            </w:pPr>
            <w:r>
              <w:t>0.00%</w:t>
            </w:r>
          </w:p>
        </w:tc>
      </w:tr>
      <w:tr w:rsidR="00756439" w14:paraId="1CE3F62E" w14:textId="77777777" w:rsidTr="00FC0611">
        <w:trPr>
          <w:cantSplit/>
        </w:trPr>
        <w:tc>
          <w:tcPr>
            <w:tcW w:w="0" w:type="auto"/>
            <w:tcBorders>
              <w:top w:val="single" w:sz="4" w:space="0" w:color="A6A6A6" w:themeColor="background1" w:themeShade="A6"/>
              <w:right w:val="single" w:sz="4" w:space="0" w:color="000000" w:themeColor="text1"/>
            </w:tcBorders>
          </w:tcPr>
          <w:p w14:paraId="17BB00E3" w14:textId="77777777" w:rsidR="00756439" w:rsidRDefault="00756439" w:rsidP="00756439">
            <w:pPr>
              <w:pStyle w:val="NormalinTable"/>
            </w:pPr>
            <w:r>
              <w:rPr>
                <w:b/>
              </w:rPr>
              <w:t>4407 21 10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1DC38D" w14:textId="77777777" w:rsidR="00756439" w:rsidRDefault="00756439" w:rsidP="00756439">
            <w:pPr>
              <w:pStyle w:val="NormalinTable"/>
              <w:tabs>
                <w:tab w:val="left" w:pos="1250"/>
              </w:tabs>
            </w:pPr>
            <w:r>
              <w:t>0.00%</w:t>
            </w:r>
          </w:p>
        </w:tc>
      </w:tr>
      <w:tr w:rsidR="00756439" w14:paraId="69E24189" w14:textId="77777777" w:rsidTr="00FC0611">
        <w:trPr>
          <w:cantSplit/>
        </w:trPr>
        <w:tc>
          <w:tcPr>
            <w:tcW w:w="0" w:type="auto"/>
            <w:tcBorders>
              <w:top w:val="single" w:sz="4" w:space="0" w:color="A6A6A6" w:themeColor="background1" w:themeShade="A6"/>
              <w:right w:val="single" w:sz="4" w:space="0" w:color="000000" w:themeColor="text1"/>
            </w:tcBorders>
          </w:tcPr>
          <w:p w14:paraId="70680339" w14:textId="77777777" w:rsidR="00756439" w:rsidRDefault="00756439" w:rsidP="00756439">
            <w:pPr>
              <w:pStyle w:val="NormalinTable"/>
            </w:pPr>
            <w:r>
              <w:rPr>
                <w:b/>
              </w:rPr>
              <w:t>4407 21 91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508A9B" w14:textId="77777777" w:rsidR="00756439" w:rsidRDefault="00756439" w:rsidP="00756439">
            <w:pPr>
              <w:pStyle w:val="NormalinTable"/>
              <w:tabs>
                <w:tab w:val="left" w:pos="1250"/>
              </w:tabs>
            </w:pPr>
            <w:r>
              <w:t>0.00%</w:t>
            </w:r>
          </w:p>
        </w:tc>
      </w:tr>
      <w:tr w:rsidR="00756439" w14:paraId="0087992B" w14:textId="77777777" w:rsidTr="00FC0611">
        <w:trPr>
          <w:cantSplit/>
        </w:trPr>
        <w:tc>
          <w:tcPr>
            <w:tcW w:w="0" w:type="auto"/>
            <w:tcBorders>
              <w:top w:val="single" w:sz="4" w:space="0" w:color="A6A6A6" w:themeColor="background1" w:themeShade="A6"/>
              <w:right w:val="single" w:sz="4" w:space="0" w:color="000000" w:themeColor="text1"/>
            </w:tcBorders>
          </w:tcPr>
          <w:p w14:paraId="27F90DD2" w14:textId="77777777" w:rsidR="00756439" w:rsidRDefault="00756439" w:rsidP="00756439">
            <w:pPr>
              <w:pStyle w:val="NormalinTable"/>
            </w:pPr>
            <w:r>
              <w:rPr>
                <w:b/>
              </w:rPr>
              <w:t>4407 22 10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93FE18" w14:textId="77777777" w:rsidR="00756439" w:rsidRDefault="00756439" w:rsidP="00756439">
            <w:pPr>
              <w:pStyle w:val="NormalinTable"/>
              <w:tabs>
                <w:tab w:val="left" w:pos="1250"/>
              </w:tabs>
            </w:pPr>
            <w:r>
              <w:t>0.00%</w:t>
            </w:r>
          </w:p>
        </w:tc>
      </w:tr>
      <w:tr w:rsidR="00756439" w14:paraId="4CF954F9" w14:textId="77777777" w:rsidTr="00FC0611">
        <w:trPr>
          <w:cantSplit/>
        </w:trPr>
        <w:tc>
          <w:tcPr>
            <w:tcW w:w="0" w:type="auto"/>
            <w:tcBorders>
              <w:top w:val="single" w:sz="4" w:space="0" w:color="A6A6A6" w:themeColor="background1" w:themeShade="A6"/>
              <w:right w:val="single" w:sz="4" w:space="0" w:color="000000" w:themeColor="text1"/>
            </w:tcBorders>
          </w:tcPr>
          <w:p w14:paraId="6D0BADCE" w14:textId="77777777" w:rsidR="00756439" w:rsidRDefault="00756439" w:rsidP="00756439">
            <w:pPr>
              <w:pStyle w:val="NormalinTable"/>
            </w:pPr>
            <w:r>
              <w:rPr>
                <w:b/>
              </w:rPr>
              <w:t>4407 22 91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17B7F6" w14:textId="77777777" w:rsidR="00756439" w:rsidRDefault="00756439" w:rsidP="00756439">
            <w:pPr>
              <w:pStyle w:val="NormalinTable"/>
              <w:tabs>
                <w:tab w:val="left" w:pos="1250"/>
              </w:tabs>
            </w:pPr>
            <w:r>
              <w:t>0.00%</w:t>
            </w:r>
          </w:p>
        </w:tc>
      </w:tr>
      <w:tr w:rsidR="00756439" w14:paraId="4C8B669C" w14:textId="77777777" w:rsidTr="00FC0611">
        <w:trPr>
          <w:cantSplit/>
        </w:trPr>
        <w:tc>
          <w:tcPr>
            <w:tcW w:w="0" w:type="auto"/>
            <w:tcBorders>
              <w:top w:val="single" w:sz="4" w:space="0" w:color="A6A6A6" w:themeColor="background1" w:themeShade="A6"/>
              <w:right w:val="single" w:sz="4" w:space="0" w:color="000000" w:themeColor="text1"/>
            </w:tcBorders>
          </w:tcPr>
          <w:p w14:paraId="143DB0FF" w14:textId="77777777" w:rsidR="00756439" w:rsidRDefault="00756439" w:rsidP="00756439">
            <w:pPr>
              <w:pStyle w:val="NormalinTable"/>
            </w:pPr>
            <w:r>
              <w:rPr>
                <w:b/>
              </w:rPr>
              <w:t>4407 25 10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BBE6A1" w14:textId="77777777" w:rsidR="00756439" w:rsidRDefault="00756439" w:rsidP="00756439">
            <w:pPr>
              <w:pStyle w:val="NormalinTable"/>
              <w:tabs>
                <w:tab w:val="left" w:pos="1250"/>
              </w:tabs>
            </w:pPr>
            <w:r>
              <w:t>0.00%</w:t>
            </w:r>
          </w:p>
        </w:tc>
      </w:tr>
      <w:tr w:rsidR="00756439" w14:paraId="587F89FF" w14:textId="77777777" w:rsidTr="00FC0611">
        <w:trPr>
          <w:cantSplit/>
        </w:trPr>
        <w:tc>
          <w:tcPr>
            <w:tcW w:w="0" w:type="auto"/>
            <w:tcBorders>
              <w:top w:val="single" w:sz="4" w:space="0" w:color="A6A6A6" w:themeColor="background1" w:themeShade="A6"/>
              <w:right w:val="single" w:sz="4" w:space="0" w:color="000000" w:themeColor="text1"/>
            </w:tcBorders>
          </w:tcPr>
          <w:p w14:paraId="1AEC4A63" w14:textId="77777777" w:rsidR="00756439" w:rsidRDefault="00756439" w:rsidP="00756439">
            <w:pPr>
              <w:pStyle w:val="NormalinTable"/>
            </w:pPr>
            <w:r>
              <w:rPr>
                <w:b/>
              </w:rPr>
              <w:t>4407 25 30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EE7807" w14:textId="77777777" w:rsidR="00756439" w:rsidRDefault="00756439" w:rsidP="00756439">
            <w:pPr>
              <w:pStyle w:val="NormalinTable"/>
              <w:tabs>
                <w:tab w:val="left" w:pos="1250"/>
              </w:tabs>
            </w:pPr>
            <w:r>
              <w:t>0.00%</w:t>
            </w:r>
          </w:p>
        </w:tc>
      </w:tr>
      <w:tr w:rsidR="00756439" w14:paraId="49EEA6B9" w14:textId="77777777" w:rsidTr="00FC0611">
        <w:trPr>
          <w:cantSplit/>
        </w:trPr>
        <w:tc>
          <w:tcPr>
            <w:tcW w:w="0" w:type="auto"/>
            <w:tcBorders>
              <w:top w:val="single" w:sz="4" w:space="0" w:color="A6A6A6" w:themeColor="background1" w:themeShade="A6"/>
              <w:right w:val="single" w:sz="4" w:space="0" w:color="000000" w:themeColor="text1"/>
            </w:tcBorders>
          </w:tcPr>
          <w:p w14:paraId="2FDDD361" w14:textId="77777777" w:rsidR="00756439" w:rsidRDefault="00756439" w:rsidP="00756439">
            <w:pPr>
              <w:pStyle w:val="NormalinTable"/>
            </w:pPr>
            <w:r>
              <w:rPr>
                <w:b/>
              </w:rPr>
              <w:t>4407 25 50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02FE9C" w14:textId="77777777" w:rsidR="00756439" w:rsidRDefault="00756439" w:rsidP="00756439">
            <w:pPr>
              <w:pStyle w:val="NormalinTable"/>
              <w:tabs>
                <w:tab w:val="left" w:pos="1250"/>
              </w:tabs>
            </w:pPr>
            <w:r>
              <w:t>0.00%</w:t>
            </w:r>
          </w:p>
        </w:tc>
      </w:tr>
      <w:tr w:rsidR="00756439" w14:paraId="2C834776" w14:textId="77777777" w:rsidTr="00FC0611">
        <w:trPr>
          <w:cantSplit/>
        </w:trPr>
        <w:tc>
          <w:tcPr>
            <w:tcW w:w="0" w:type="auto"/>
            <w:tcBorders>
              <w:top w:val="single" w:sz="4" w:space="0" w:color="A6A6A6" w:themeColor="background1" w:themeShade="A6"/>
              <w:right w:val="single" w:sz="4" w:space="0" w:color="000000" w:themeColor="text1"/>
            </w:tcBorders>
          </w:tcPr>
          <w:p w14:paraId="637EF161" w14:textId="77777777" w:rsidR="00756439" w:rsidRDefault="00756439" w:rsidP="00756439">
            <w:pPr>
              <w:pStyle w:val="NormalinTable"/>
            </w:pPr>
            <w:r>
              <w:rPr>
                <w:b/>
              </w:rPr>
              <w:t>4407 26 10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FEFED7" w14:textId="77777777" w:rsidR="00756439" w:rsidRDefault="00756439" w:rsidP="00756439">
            <w:pPr>
              <w:pStyle w:val="NormalinTable"/>
              <w:tabs>
                <w:tab w:val="left" w:pos="1250"/>
              </w:tabs>
            </w:pPr>
            <w:r>
              <w:t>0.00%</w:t>
            </w:r>
          </w:p>
        </w:tc>
      </w:tr>
      <w:tr w:rsidR="00756439" w14:paraId="505416B8" w14:textId="77777777" w:rsidTr="00FC0611">
        <w:trPr>
          <w:cantSplit/>
        </w:trPr>
        <w:tc>
          <w:tcPr>
            <w:tcW w:w="0" w:type="auto"/>
            <w:tcBorders>
              <w:top w:val="single" w:sz="4" w:space="0" w:color="A6A6A6" w:themeColor="background1" w:themeShade="A6"/>
              <w:right w:val="single" w:sz="4" w:space="0" w:color="000000" w:themeColor="text1"/>
            </w:tcBorders>
          </w:tcPr>
          <w:p w14:paraId="43594D0A" w14:textId="77777777" w:rsidR="00756439" w:rsidRDefault="00756439" w:rsidP="00756439">
            <w:pPr>
              <w:pStyle w:val="NormalinTable"/>
            </w:pPr>
            <w:r>
              <w:rPr>
                <w:b/>
              </w:rPr>
              <w:t>4407 26 30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ED43EF" w14:textId="77777777" w:rsidR="00756439" w:rsidRDefault="00756439" w:rsidP="00756439">
            <w:pPr>
              <w:pStyle w:val="NormalinTable"/>
              <w:tabs>
                <w:tab w:val="left" w:pos="1250"/>
              </w:tabs>
            </w:pPr>
            <w:r>
              <w:t>0.00%</w:t>
            </w:r>
          </w:p>
        </w:tc>
      </w:tr>
      <w:tr w:rsidR="00756439" w14:paraId="7F001CE5" w14:textId="77777777" w:rsidTr="00FC0611">
        <w:trPr>
          <w:cantSplit/>
        </w:trPr>
        <w:tc>
          <w:tcPr>
            <w:tcW w:w="0" w:type="auto"/>
            <w:tcBorders>
              <w:top w:val="single" w:sz="4" w:space="0" w:color="A6A6A6" w:themeColor="background1" w:themeShade="A6"/>
              <w:right w:val="single" w:sz="4" w:space="0" w:color="000000" w:themeColor="text1"/>
            </w:tcBorders>
          </w:tcPr>
          <w:p w14:paraId="44F86417" w14:textId="77777777" w:rsidR="00756439" w:rsidRDefault="00756439" w:rsidP="00756439">
            <w:pPr>
              <w:pStyle w:val="NormalinTable"/>
            </w:pPr>
            <w:r>
              <w:rPr>
                <w:b/>
              </w:rPr>
              <w:t>4407 26 50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2498A1" w14:textId="77777777" w:rsidR="00756439" w:rsidRDefault="00756439" w:rsidP="00756439">
            <w:pPr>
              <w:pStyle w:val="NormalinTable"/>
              <w:tabs>
                <w:tab w:val="left" w:pos="1250"/>
              </w:tabs>
            </w:pPr>
            <w:r>
              <w:t>0.00%</w:t>
            </w:r>
          </w:p>
        </w:tc>
      </w:tr>
      <w:tr w:rsidR="00756439" w14:paraId="347A3D40" w14:textId="77777777" w:rsidTr="00FC0611">
        <w:trPr>
          <w:cantSplit/>
        </w:trPr>
        <w:tc>
          <w:tcPr>
            <w:tcW w:w="0" w:type="auto"/>
            <w:tcBorders>
              <w:top w:val="single" w:sz="4" w:space="0" w:color="A6A6A6" w:themeColor="background1" w:themeShade="A6"/>
              <w:right w:val="single" w:sz="4" w:space="0" w:color="000000" w:themeColor="text1"/>
            </w:tcBorders>
          </w:tcPr>
          <w:p w14:paraId="4261772D" w14:textId="77777777" w:rsidR="00756439" w:rsidRDefault="00756439" w:rsidP="00756439">
            <w:pPr>
              <w:pStyle w:val="NormalinTable"/>
            </w:pPr>
            <w:r>
              <w:rPr>
                <w:b/>
              </w:rPr>
              <w:t>4407 27 10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25C819" w14:textId="77777777" w:rsidR="00756439" w:rsidRDefault="00756439" w:rsidP="00756439">
            <w:pPr>
              <w:pStyle w:val="NormalinTable"/>
              <w:tabs>
                <w:tab w:val="left" w:pos="1250"/>
              </w:tabs>
            </w:pPr>
            <w:r>
              <w:t>0.00%</w:t>
            </w:r>
          </w:p>
        </w:tc>
      </w:tr>
      <w:tr w:rsidR="00756439" w14:paraId="50318646" w14:textId="77777777" w:rsidTr="00FC0611">
        <w:trPr>
          <w:cantSplit/>
        </w:trPr>
        <w:tc>
          <w:tcPr>
            <w:tcW w:w="0" w:type="auto"/>
            <w:tcBorders>
              <w:top w:val="single" w:sz="4" w:space="0" w:color="A6A6A6" w:themeColor="background1" w:themeShade="A6"/>
              <w:right w:val="single" w:sz="4" w:space="0" w:color="000000" w:themeColor="text1"/>
            </w:tcBorders>
          </w:tcPr>
          <w:p w14:paraId="508C95BE" w14:textId="77777777" w:rsidR="00756439" w:rsidRDefault="00756439" w:rsidP="00756439">
            <w:pPr>
              <w:pStyle w:val="NormalinTable"/>
            </w:pPr>
            <w:r>
              <w:rPr>
                <w:b/>
              </w:rPr>
              <w:t>4407 27 91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597D87" w14:textId="77777777" w:rsidR="00756439" w:rsidRDefault="00756439" w:rsidP="00756439">
            <w:pPr>
              <w:pStyle w:val="NormalinTable"/>
              <w:tabs>
                <w:tab w:val="left" w:pos="1250"/>
              </w:tabs>
            </w:pPr>
            <w:r>
              <w:t>0.00%</w:t>
            </w:r>
          </w:p>
        </w:tc>
      </w:tr>
      <w:tr w:rsidR="00756439" w14:paraId="5C2657B9" w14:textId="77777777" w:rsidTr="00FC0611">
        <w:trPr>
          <w:cantSplit/>
        </w:trPr>
        <w:tc>
          <w:tcPr>
            <w:tcW w:w="0" w:type="auto"/>
            <w:tcBorders>
              <w:top w:val="single" w:sz="4" w:space="0" w:color="A6A6A6" w:themeColor="background1" w:themeShade="A6"/>
              <w:right w:val="single" w:sz="4" w:space="0" w:color="000000" w:themeColor="text1"/>
            </w:tcBorders>
          </w:tcPr>
          <w:p w14:paraId="16F90A4B" w14:textId="77777777" w:rsidR="00756439" w:rsidRDefault="00756439" w:rsidP="00756439">
            <w:pPr>
              <w:pStyle w:val="NormalinTable"/>
            </w:pPr>
            <w:r>
              <w:rPr>
                <w:b/>
              </w:rPr>
              <w:t>4407 28 10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0C9112" w14:textId="77777777" w:rsidR="00756439" w:rsidRDefault="00756439" w:rsidP="00756439">
            <w:pPr>
              <w:pStyle w:val="NormalinTable"/>
              <w:tabs>
                <w:tab w:val="left" w:pos="1250"/>
              </w:tabs>
            </w:pPr>
            <w:r>
              <w:t>0.00%</w:t>
            </w:r>
          </w:p>
        </w:tc>
      </w:tr>
      <w:tr w:rsidR="00756439" w14:paraId="0E6E049E" w14:textId="77777777" w:rsidTr="00FC0611">
        <w:trPr>
          <w:cantSplit/>
        </w:trPr>
        <w:tc>
          <w:tcPr>
            <w:tcW w:w="0" w:type="auto"/>
            <w:tcBorders>
              <w:top w:val="single" w:sz="4" w:space="0" w:color="A6A6A6" w:themeColor="background1" w:themeShade="A6"/>
              <w:right w:val="single" w:sz="4" w:space="0" w:color="000000" w:themeColor="text1"/>
            </w:tcBorders>
          </w:tcPr>
          <w:p w14:paraId="46003B88" w14:textId="77777777" w:rsidR="00756439" w:rsidRDefault="00756439" w:rsidP="00756439">
            <w:pPr>
              <w:pStyle w:val="NormalinTable"/>
            </w:pPr>
            <w:r>
              <w:rPr>
                <w:b/>
              </w:rPr>
              <w:t>4407 28 91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F8BCC1" w14:textId="77777777" w:rsidR="00756439" w:rsidRDefault="00756439" w:rsidP="00756439">
            <w:pPr>
              <w:pStyle w:val="NormalinTable"/>
              <w:tabs>
                <w:tab w:val="left" w:pos="1250"/>
              </w:tabs>
            </w:pPr>
            <w:r>
              <w:t>0.00%</w:t>
            </w:r>
          </w:p>
        </w:tc>
      </w:tr>
      <w:tr w:rsidR="00756439" w14:paraId="0D667147" w14:textId="77777777" w:rsidTr="00FC0611">
        <w:trPr>
          <w:cantSplit/>
        </w:trPr>
        <w:tc>
          <w:tcPr>
            <w:tcW w:w="0" w:type="auto"/>
            <w:tcBorders>
              <w:top w:val="single" w:sz="4" w:space="0" w:color="A6A6A6" w:themeColor="background1" w:themeShade="A6"/>
              <w:right w:val="single" w:sz="4" w:space="0" w:color="000000" w:themeColor="text1"/>
            </w:tcBorders>
          </w:tcPr>
          <w:p w14:paraId="2DB3E655" w14:textId="77777777" w:rsidR="00756439" w:rsidRDefault="00756439" w:rsidP="00756439">
            <w:pPr>
              <w:pStyle w:val="NormalinTable"/>
            </w:pPr>
            <w:r>
              <w:rPr>
                <w:b/>
              </w:rPr>
              <w:t>4407 29 15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9828E9" w14:textId="77777777" w:rsidR="00756439" w:rsidRDefault="00756439" w:rsidP="00756439">
            <w:pPr>
              <w:pStyle w:val="NormalinTable"/>
              <w:tabs>
                <w:tab w:val="left" w:pos="1250"/>
              </w:tabs>
            </w:pPr>
            <w:r>
              <w:t>0.00%</w:t>
            </w:r>
          </w:p>
        </w:tc>
      </w:tr>
      <w:tr w:rsidR="00756439" w14:paraId="327F6D95" w14:textId="77777777" w:rsidTr="00FC0611">
        <w:trPr>
          <w:cantSplit/>
        </w:trPr>
        <w:tc>
          <w:tcPr>
            <w:tcW w:w="0" w:type="auto"/>
            <w:tcBorders>
              <w:top w:val="single" w:sz="4" w:space="0" w:color="A6A6A6" w:themeColor="background1" w:themeShade="A6"/>
              <w:right w:val="single" w:sz="4" w:space="0" w:color="000000" w:themeColor="text1"/>
            </w:tcBorders>
          </w:tcPr>
          <w:p w14:paraId="2E146339" w14:textId="77777777" w:rsidR="00756439" w:rsidRDefault="00756439" w:rsidP="00756439">
            <w:pPr>
              <w:pStyle w:val="NormalinTable"/>
            </w:pPr>
            <w:r>
              <w:rPr>
                <w:b/>
              </w:rPr>
              <w:t>4407 29 20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2F3E8C" w14:textId="77777777" w:rsidR="00756439" w:rsidRDefault="00756439" w:rsidP="00756439">
            <w:pPr>
              <w:pStyle w:val="NormalinTable"/>
              <w:tabs>
                <w:tab w:val="left" w:pos="1250"/>
              </w:tabs>
            </w:pPr>
            <w:r>
              <w:t>0.00%</w:t>
            </w:r>
          </w:p>
        </w:tc>
      </w:tr>
      <w:tr w:rsidR="00756439" w14:paraId="362DCC32" w14:textId="77777777" w:rsidTr="00FC0611">
        <w:trPr>
          <w:cantSplit/>
        </w:trPr>
        <w:tc>
          <w:tcPr>
            <w:tcW w:w="0" w:type="auto"/>
            <w:tcBorders>
              <w:top w:val="single" w:sz="4" w:space="0" w:color="A6A6A6" w:themeColor="background1" w:themeShade="A6"/>
              <w:right w:val="single" w:sz="4" w:space="0" w:color="000000" w:themeColor="text1"/>
            </w:tcBorders>
          </w:tcPr>
          <w:p w14:paraId="5D9BB61C" w14:textId="77777777" w:rsidR="00756439" w:rsidRDefault="00756439" w:rsidP="00756439">
            <w:pPr>
              <w:pStyle w:val="NormalinTable"/>
            </w:pPr>
            <w:r>
              <w:rPr>
                <w:b/>
              </w:rPr>
              <w:t>4407 29 83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A626DD" w14:textId="77777777" w:rsidR="00756439" w:rsidRDefault="00756439" w:rsidP="00756439">
            <w:pPr>
              <w:pStyle w:val="NormalinTable"/>
              <w:tabs>
                <w:tab w:val="left" w:pos="1250"/>
              </w:tabs>
            </w:pPr>
            <w:r>
              <w:t>0.00%</w:t>
            </w:r>
          </w:p>
        </w:tc>
      </w:tr>
      <w:tr w:rsidR="00756439" w14:paraId="7F607AA5" w14:textId="77777777" w:rsidTr="00FC0611">
        <w:trPr>
          <w:cantSplit/>
        </w:trPr>
        <w:tc>
          <w:tcPr>
            <w:tcW w:w="0" w:type="auto"/>
            <w:tcBorders>
              <w:top w:val="single" w:sz="4" w:space="0" w:color="A6A6A6" w:themeColor="background1" w:themeShade="A6"/>
              <w:right w:val="single" w:sz="4" w:space="0" w:color="000000" w:themeColor="text1"/>
            </w:tcBorders>
          </w:tcPr>
          <w:p w14:paraId="15FF60D3" w14:textId="77777777" w:rsidR="00756439" w:rsidRDefault="00756439" w:rsidP="00756439">
            <w:pPr>
              <w:pStyle w:val="NormalinTable"/>
            </w:pPr>
            <w:r>
              <w:rPr>
                <w:b/>
              </w:rPr>
              <w:t>4407 29 85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323D26" w14:textId="77777777" w:rsidR="00756439" w:rsidRDefault="00756439" w:rsidP="00756439">
            <w:pPr>
              <w:pStyle w:val="NormalinTable"/>
              <w:tabs>
                <w:tab w:val="left" w:pos="1250"/>
              </w:tabs>
            </w:pPr>
            <w:r>
              <w:t>0.00%</w:t>
            </w:r>
          </w:p>
        </w:tc>
      </w:tr>
      <w:tr w:rsidR="00756439" w14:paraId="0930D9F8" w14:textId="77777777" w:rsidTr="00FC0611">
        <w:trPr>
          <w:cantSplit/>
        </w:trPr>
        <w:tc>
          <w:tcPr>
            <w:tcW w:w="0" w:type="auto"/>
            <w:tcBorders>
              <w:top w:val="single" w:sz="4" w:space="0" w:color="A6A6A6" w:themeColor="background1" w:themeShade="A6"/>
              <w:right w:val="single" w:sz="4" w:space="0" w:color="000000" w:themeColor="text1"/>
            </w:tcBorders>
          </w:tcPr>
          <w:p w14:paraId="334E13B7" w14:textId="77777777" w:rsidR="00756439" w:rsidRDefault="00756439" w:rsidP="00756439">
            <w:pPr>
              <w:pStyle w:val="NormalinTable"/>
            </w:pPr>
            <w:r>
              <w:rPr>
                <w:b/>
              </w:rPr>
              <w:t>4407 29 97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571797" w14:textId="77777777" w:rsidR="00756439" w:rsidRDefault="00756439" w:rsidP="00756439">
            <w:pPr>
              <w:pStyle w:val="NormalinTable"/>
              <w:tabs>
                <w:tab w:val="left" w:pos="1250"/>
              </w:tabs>
            </w:pPr>
            <w:r>
              <w:t>0.00%</w:t>
            </w:r>
          </w:p>
        </w:tc>
      </w:tr>
      <w:tr w:rsidR="00756439" w14:paraId="60C853A2" w14:textId="77777777" w:rsidTr="00FC0611">
        <w:trPr>
          <w:cantSplit/>
        </w:trPr>
        <w:tc>
          <w:tcPr>
            <w:tcW w:w="0" w:type="auto"/>
            <w:tcBorders>
              <w:top w:val="single" w:sz="4" w:space="0" w:color="A6A6A6" w:themeColor="background1" w:themeShade="A6"/>
              <w:right w:val="single" w:sz="4" w:space="0" w:color="000000" w:themeColor="text1"/>
            </w:tcBorders>
          </w:tcPr>
          <w:p w14:paraId="3226B7F7" w14:textId="77777777" w:rsidR="00756439" w:rsidRDefault="00756439" w:rsidP="00756439">
            <w:pPr>
              <w:pStyle w:val="NormalinTable"/>
            </w:pPr>
            <w:r>
              <w:rPr>
                <w:b/>
              </w:rPr>
              <w:t>4407 93 91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6C5367" w14:textId="77777777" w:rsidR="00756439" w:rsidRDefault="00756439" w:rsidP="00756439">
            <w:pPr>
              <w:pStyle w:val="NormalinTable"/>
              <w:tabs>
                <w:tab w:val="left" w:pos="1250"/>
              </w:tabs>
            </w:pPr>
            <w:r>
              <w:t>0.00%</w:t>
            </w:r>
          </w:p>
        </w:tc>
      </w:tr>
      <w:tr w:rsidR="00756439" w14:paraId="04514F70" w14:textId="77777777" w:rsidTr="00FC0611">
        <w:trPr>
          <w:cantSplit/>
        </w:trPr>
        <w:tc>
          <w:tcPr>
            <w:tcW w:w="0" w:type="auto"/>
            <w:tcBorders>
              <w:top w:val="single" w:sz="4" w:space="0" w:color="A6A6A6" w:themeColor="background1" w:themeShade="A6"/>
              <w:right w:val="single" w:sz="4" w:space="0" w:color="000000" w:themeColor="text1"/>
            </w:tcBorders>
          </w:tcPr>
          <w:p w14:paraId="003D570E" w14:textId="77777777" w:rsidR="00756439" w:rsidRDefault="00756439" w:rsidP="00756439">
            <w:pPr>
              <w:pStyle w:val="NormalinTable"/>
            </w:pPr>
            <w:r>
              <w:rPr>
                <w:b/>
              </w:rPr>
              <w:t>4407 94 91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416876" w14:textId="77777777" w:rsidR="00756439" w:rsidRDefault="00756439" w:rsidP="00756439">
            <w:pPr>
              <w:pStyle w:val="NormalinTable"/>
              <w:tabs>
                <w:tab w:val="left" w:pos="1250"/>
              </w:tabs>
            </w:pPr>
            <w:r>
              <w:t>0.00%</w:t>
            </w:r>
          </w:p>
        </w:tc>
      </w:tr>
      <w:tr w:rsidR="00756439" w14:paraId="70BE4EB1" w14:textId="77777777" w:rsidTr="00FC0611">
        <w:trPr>
          <w:cantSplit/>
        </w:trPr>
        <w:tc>
          <w:tcPr>
            <w:tcW w:w="0" w:type="auto"/>
            <w:tcBorders>
              <w:top w:val="single" w:sz="4" w:space="0" w:color="A6A6A6" w:themeColor="background1" w:themeShade="A6"/>
              <w:right w:val="single" w:sz="4" w:space="0" w:color="000000" w:themeColor="text1"/>
            </w:tcBorders>
          </w:tcPr>
          <w:p w14:paraId="3E613203" w14:textId="77777777" w:rsidR="00756439" w:rsidRDefault="00756439" w:rsidP="00756439">
            <w:pPr>
              <w:pStyle w:val="NormalinTable"/>
            </w:pPr>
            <w:r>
              <w:rPr>
                <w:b/>
              </w:rPr>
              <w:t>4407 95 91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C86B04" w14:textId="77777777" w:rsidR="00756439" w:rsidRDefault="00756439" w:rsidP="00756439">
            <w:pPr>
              <w:pStyle w:val="NormalinTable"/>
              <w:tabs>
                <w:tab w:val="left" w:pos="1250"/>
              </w:tabs>
            </w:pPr>
            <w:r>
              <w:t>0.00%</w:t>
            </w:r>
          </w:p>
        </w:tc>
      </w:tr>
      <w:tr w:rsidR="00756439" w14:paraId="73B72512" w14:textId="77777777" w:rsidTr="00FC0611">
        <w:trPr>
          <w:cantSplit/>
        </w:trPr>
        <w:tc>
          <w:tcPr>
            <w:tcW w:w="0" w:type="auto"/>
            <w:tcBorders>
              <w:top w:val="single" w:sz="4" w:space="0" w:color="A6A6A6" w:themeColor="background1" w:themeShade="A6"/>
              <w:right w:val="single" w:sz="4" w:space="0" w:color="000000" w:themeColor="text1"/>
            </w:tcBorders>
          </w:tcPr>
          <w:p w14:paraId="4FDDDF20" w14:textId="77777777" w:rsidR="00756439" w:rsidRDefault="00756439" w:rsidP="00756439">
            <w:pPr>
              <w:pStyle w:val="NormalinTable"/>
            </w:pPr>
            <w:r>
              <w:rPr>
                <w:b/>
              </w:rPr>
              <w:t>4407 96 91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C5AE29" w14:textId="77777777" w:rsidR="00756439" w:rsidRDefault="00756439" w:rsidP="00756439">
            <w:pPr>
              <w:pStyle w:val="NormalinTable"/>
              <w:tabs>
                <w:tab w:val="left" w:pos="1250"/>
              </w:tabs>
            </w:pPr>
            <w:r>
              <w:t>0.00%</w:t>
            </w:r>
          </w:p>
        </w:tc>
      </w:tr>
      <w:tr w:rsidR="00756439" w14:paraId="4F9D88C4" w14:textId="77777777" w:rsidTr="00FC0611">
        <w:trPr>
          <w:cantSplit/>
        </w:trPr>
        <w:tc>
          <w:tcPr>
            <w:tcW w:w="0" w:type="auto"/>
            <w:tcBorders>
              <w:top w:val="single" w:sz="4" w:space="0" w:color="A6A6A6" w:themeColor="background1" w:themeShade="A6"/>
              <w:right w:val="single" w:sz="4" w:space="0" w:color="000000" w:themeColor="text1"/>
            </w:tcBorders>
          </w:tcPr>
          <w:p w14:paraId="54161CFF" w14:textId="77777777" w:rsidR="00756439" w:rsidRDefault="00756439" w:rsidP="00756439">
            <w:pPr>
              <w:pStyle w:val="NormalinTable"/>
            </w:pPr>
            <w:r>
              <w:rPr>
                <w:b/>
              </w:rPr>
              <w:t>4407 97 91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634D68" w14:textId="77777777" w:rsidR="00756439" w:rsidRDefault="00756439" w:rsidP="00756439">
            <w:pPr>
              <w:pStyle w:val="NormalinTable"/>
              <w:tabs>
                <w:tab w:val="left" w:pos="1250"/>
              </w:tabs>
            </w:pPr>
            <w:r>
              <w:t>0.00%</w:t>
            </w:r>
          </w:p>
        </w:tc>
      </w:tr>
      <w:tr w:rsidR="00756439" w14:paraId="13EBE5B2" w14:textId="77777777" w:rsidTr="00FC0611">
        <w:trPr>
          <w:cantSplit/>
        </w:trPr>
        <w:tc>
          <w:tcPr>
            <w:tcW w:w="0" w:type="auto"/>
            <w:tcBorders>
              <w:top w:val="single" w:sz="4" w:space="0" w:color="A6A6A6" w:themeColor="background1" w:themeShade="A6"/>
              <w:right w:val="single" w:sz="4" w:space="0" w:color="000000" w:themeColor="text1"/>
            </w:tcBorders>
          </w:tcPr>
          <w:p w14:paraId="699495F3" w14:textId="77777777" w:rsidR="00756439" w:rsidRDefault="00756439" w:rsidP="00756439">
            <w:pPr>
              <w:pStyle w:val="NormalinTable"/>
            </w:pPr>
            <w:r>
              <w:rPr>
                <w:b/>
              </w:rPr>
              <w:t>4407 99 40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4987D0" w14:textId="77777777" w:rsidR="00756439" w:rsidRDefault="00756439" w:rsidP="00756439">
            <w:pPr>
              <w:pStyle w:val="NormalinTable"/>
              <w:tabs>
                <w:tab w:val="left" w:pos="1250"/>
              </w:tabs>
            </w:pPr>
            <w:r>
              <w:t>0.00%</w:t>
            </w:r>
          </w:p>
        </w:tc>
      </w:tr>
      <w:tr w:rsidR="00756439" w14:paraId="27947209" w14:textId="77777777" w:rsidTr="00FC0611">
        <w:trPr>
          <w:cantSplit/>
        </w:trPr>
        <w:tc>
          <w:tcPr>
            <w:tcW w:w="0" w:type="auto"/>
            <w:tcBorders>
              <w:top w:val="single" w:sz="4" w:space="0" w:color="A6A6A6" w:themeColor="background1" w:themeShade="A6"/>
              <w:right w:val="single" w:sz="4" w:space="0" w:color="000000" w:themeColor="text1"/>
            </w:tcBorders>
          </w:tcPr>
          <w:p w14:paraId="5BD79ACE" w14:textId="77777777" w:rsidR="00756439" w:rsidRDefault="00756439" w:rsidP="00756439">
            <w:pPr>
              <w:pStyle w:val="NormalinTable"/>
            </w:pPr>
            <w:r>
              <w:rPr>
                <w:b/>
              </w:rPr>
              <w:t>4408 10 15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5AB310" w14:textId="77777777" w:rsidR="00756439" w:rsidRDefault="00756439" w:rsidP="00756439">
            <w:pPr>
              <w:pStyle w:val="NormalinTable"/>
              <w:tabs>
                <w:tab w:val="left" w:pos="1250"/>
              </w:tabs>
            </w:pPr>
            <w:r>
              <w:t>0.00%</w:t>
            </w:r>
          </w:p>
        </w:tc>
      </w:tr>
      <w:tr w:rsidR="00756439" w14:paraId="55104E0B" w14:textId="77777777" w:rsidTr="00FC0611">
        <w:trPr>
          <w:cantSplit/>
        </w:trPr>
        <w:tc>
          <w:tcPr>
            <w:tcW w:w="0" w:type="auto"/>
            <w:tcBorders>
              <w:top w:val="single" w:sz="4" w:space="0" w:color="A6A6A6" w:themeColor="background1" w:themeShade="A6"/>
              <w:right w:val="single" w:sz="4" w:space="0" w:color="000000" w:themeColor="text1"/>
            </w:tcBorders>
          </w:tcPr>
          <w:p w14:paraId="04E79B9D" w14:textId="77777777" w:rsidR="00756439" w:rsidRDefault="00756439" w:rsidP="00756439">
            <w:pPr>
              <w:pStyle w:val="NormalinTable"/>
            </w:pPr>
            <w:r>
              <w:rPr>
                <w:b/>
              </w:rPr>
              <w:t>4408 10 91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498F6E" w14:textId="77777777" w:rsidR="00756439" w:rsidRDefault="00756439" w:rsidP="00756439">
            <w:pPr>
              <w:pStyle w:val="NormalinTable"/>
              <w:tabs>
                <w:tab w:val="left" w:pos="1250"/>
              </w:tabs>
            </w:pPr>
            <w:r>
              <w:t>0.00%</w:t>
            </w:r>
          </w:p>
        </w:tc>
      </w:tr>
      <w:tr w:rsidR="00756439" w14:paraId="3C33BDE0" w14:textId="77777777" w:rsidTr="00FC0611">
        <w:trPr>
          <w:cantSplit/>
        </w:trPr>
        <w:tc>
          <w:tcPr>
            <w:tcW w:w="0" w:type="auto"/>
            <w:tcBorders>
              <w:top w:val="single" w:sz="4" w:space="0" w:color="A6A6A6" w:themeColor="background1" w:themeShade="A6"/>
              <w:right w:val="single" w:sz="4" w:space="0" w:color="000000" w:themeColor="text1"/>
            </w:tcBorders>
          </w:tcPr>
          <w:p w14:paraId="6D8EE917" w14:textId="77777777" w:rsidR="00756439" w:rsidRDefault="00756439" w:rsidP="00756439">
            <w:pPr>
              <w:pStyle w:val="NormalinTable"/>
            </w:pPr>
            <w:r>
              <w:rPr>
                <w:b/>
              </w:rPr>
              <w:t>4408 10 98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91032E" w14:textId="77777777" w:rsidR="00756439" w:rsidRDefault="00756439" w:rsidP="00756439">
            <w:pPr>
              <w:pStyle w:val="NormalinTable"/>
              <w:tabs>
                <w:tab w:val="left" w:pos="1250"/>
              </w:tabs>
            </w:pPr>
            <w:r>
              <w:t>0.00%</w:t>
            </w:r>
          </w:p>
        </w:tc>
      </w:tr>
      <w:tr w:rsidR="00756439" w14:paraId="0F0A8F48" w14:textId="77777777" w:rsidTr="00FC0611">
        <w:trPr>
          <w:cantSplit/>
        </w:trPr>
        <w:tc>
          <w:tcPr>
            <w:tcW w:w="0" w:type="auto"/>
            <w:tcBorders>
              <w:top w:val="single" w:sz="4" w:space="0" w:color="A6A6A6" w:themeColor="background1" w:themeShade="A6"/>
              <w:right w:val="single" w:sz="4" w:space="0" w:color="000000" w:themeColor="text1"/>
            </w:tcBorders>
          </w:tcPr>
          <w:p w14:paraId="2807FCC3" w14:textId="77777777" w:rsidR="00756439" w:rsidRDefault="00756439" w:rsidP="00756439">
            <w:pPr>
              <w:pStyle w:val="NormalinTable"/>
            </w:pPr>
            <w:r>
              <w:rPr>
                <w:b/>
              </w:rPr>
              <w:t>4408 31 00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789C21" w14:textId="77777777" w:rsidR="00756439" w:rsidRDefault="00756439" w:rsidP="00756439">
            <w:pPr>
              <w:pStyle w:val="NormalinTable"/>
              <w:tabs>
                <w:tab w:val="left" w:pos="1250"/>
              </w:tabs>
            </w:pPr>
            <w:r>
              <w:t>0.00%</w:t>
            </w:r>
          </w:p>
        </w:tc>
      </w:tr>
      <w:tr w:rsidR="00756439" w14:paraId="0B094236" w14:textId="77777777" w:rsidTr="00FC0611">
        <w:trPr>
          <w:cantSplit/>
        </w:trPr>
        <w:tc>
          <w:tcPr>
            <w:tcW w:w="0" w:type="auto"/>
            <w:tcBorders>
              <w:top w:val="single" w:sz="4" w:space="0" w:color="A6A6A6" w:themeColor="background1" w:themeShade="A6"/>
              <w:right w:val="single" w:sz="4" w:space="0" w:color="000000" w:themeColor="text1"/>
            </w:tcBorders>
          </w:tcPr>
          <w:p w14:paraId="23278936" w14:textId="77777777" w:rsidR="00756439" w:rsidRDefault="00756439" w:rsidP="00756439">
            <w:pPr>
              <w:pStyle w:val="NormalinTable"/>
            </w:pPr>
            <w:r>
              <w:rPr>
                <w:b/>
              </w:rPr>
              <w:t>4408 39 00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C79E1B" w14:textId="77777777" w:rsidR="00756439" w:rsidRDefault="00756439" w:rsidP="00756439">
            <w:pPr>
              <w:pStyle w:val="NormalinTable"/>
              <w:tabs>
                <w:tab w:val="left" w:pos="1250"/>
              </w:tabs>
            </w:pPr>
            <w:r>
              <w:t>0.00%</w:t>
            </w:r>
          </w:p>
        </w:tc>
      </w:tr>
      <w:tr w:rsidR="00756439" w14:paraId="52B7EC5E" w14:textId="77777777" w:rsidTr="00FC0611">
        <w:trPr>
          <w:cantSplit/>
        </w:trPr>
        <w:tc>
          <w:tcPr>
            <w:tcW w:w="0" w:type="auto"/>
            <w:tcBorders>
              <w:top w:val="single" w:sz="4" w:space="0" w:color="A6A6A6" w:themeColor="background1" w:themeShade="A6"/>
              <w:right w:val="single" w:sz="4" w:space="0" w:color="000000" w:themeColor="text1"/>
            </w:tcBorders>
          </w:tcPr>
          <w:p w14:paraId="7D3DC145" w14:textId="77777777" w:rsidR="00756439" w:rsidRDefault="00756439" w:rsidP="00756439">
            <w:pPr>
              <w:pStyle w:val="NormalinTable"/>
            </w:pPr>
            <w:r>
              <w:rPr>
                <w:b/>
              </w:rPr>
              <w:t>4408 90 00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2C61FC" w14:textId="77777777" w:rsidR="00756439" w:rsidRDefault="00756439" w:rsidP="00756439">
            <w:pPr>
              <w:pStyle w:val="NormalinTable"/>
              <w:tabs>
                <w:tab w:val="left" w:pos="1250"/>
              </w:tabs>
            </w:pPr>
            <w:r>
              <w:t>0.00%</w:t>
            </w:r>
          </w:p>
        </w:tc>
      </w:tr>
      <w:tr w:rsidR="00756439" w14:paraId="51860846" w14:textId="77777777" w:rsidTr="00FC0611">
        <w:trPr>
          <w:cantSplit/>
        </w:trPr>
        <w:tc>
          <w:tcPr>
            <w:tcW w:w="0" w:type="auto"/>
            <w:tcBorders>
              <w:top w:val="single" w:sz="4" w:space="0" w:color="A6A6A6" w:themeColor="background1" w:themeShade="A6"/>
              <w:right w:val="single" w:sz="4" w:space="0" w:color="000000" w:themeColor="text1"/>
            </w:tcBorders>
          </w:tcPr>
          <w:p w14:paraId="74F3BA98" w14:textId="77777777" w:rsidR="00756439" w:rsidRDefault="00756439" w:rsidP="00756439">
            <w:pPr>
              <w:pStyle w:val="NormalinTable"/>
            </w:pPr>
            <w:r>
              <w:rPr>
                <w:b/>
              </w:rPr>
              <w:t>4410 00 00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4A615D" w14:textId="77777777" w:rsidR="00756439" w:rsidRDefault="00756439" w:rsidP="00756439">
            <w:pPr>
              <w:pStyle w:val="NormalinTable"/>
              <w:tabs>
                <w:tab w:val="left" w:pos="1250"/>
              </w:tabs>
            </w:pPr>
            <w:r>
              <w:t>0.00%</w:t>
            </w:r>
          </w:p>
        </w:tc>
      </w:tr>
      <w:tr w:rsidR="00756439" w14:paraId="6167412F" w14:textId="77777777" w:rsidTr="00FC0611">
        <w:trPr>
          <w:cantSplit/>
        </w:trPr>
        <w:tc>
          <w:tcPr>
            <w:tcW w:w="0" w:type="auto"/>
            <w:tcBorders>
              <w:top w:val="single" w:sz="4" w:space="0" w:color="A6A6A6" w:themeColor="background1" w:themeShade="A6"/>
              <w:right w:val="single" w:sz="4" w:space="0" w:color="000000" w:themeColor="text1"/>
            </w:tcBorders>
          </w:tcPr>
          <w:p w14:paraId="1DF836F4" w14:textId="77777777" w:rsidR="00756439" w:rsidRDefault="00756439" w:rsidP="00756439">
            <w:pPr>
              <w:pStyle w:val="NormalinTable"/>
            </w:pPr>
            <w:r>
              <w:rPr>
                <w:b/>
              </w:rPr>
              <w:t>4411 00 00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60FA18" w14:textId="77777777" w:rsidR="00756439" w:rsidRDefault="00756439" w:rsidP="00756439">
            <w:pPr>
              <w:pStyle w:val="NormalinTable"/>
              <w:tabs>
                <w:tab w:val="left" w:pos="1250"/>
              </w:tabs>
            </w:pPr>
            <w:r>
              <w:t>0.00%</w:t>
            </w:r>
          </w:p>
        </w:tc>
      </w:tr>
      <w:tr w:rsidR="00756439" w14:paraId="0C343146" w14:textId="77777777" w:rsidTr="00FC0611">
        <w:trPr>
          <w:cantSplit/>
        </w:trPr>
        <w:tc>
          <w:tcPr>
            <w:tcW w:w="0" w:type="auto"/>
            <w:tcBorders>
              <w:top w:val="single" w:sz="4" w:space="0" w:color="A6A6A6" w:themeColor="background1" w:themeShade="A6"/>
              <w:right w:val="single" w:sz="4" w:space="0" w:color="000000" w:themeColor="text1"/>
            </w:tcBorders>
          </w:tcPr>
          <w:p w14:paraId="513C9971" w14:textId="77777777" w:rsidR="00756439" w:rsidRDefault="00756439" w:rsidP="00756439">
            <w:pPr>
              <w:pStyle w:val="NormalinTable"/>
            </w:pPr>
            <w:r>
              <w:rPr>
                <w:b/>
              </w:rPr>
              <w:t>4412 00 00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D75713" w14:textId="77777777" w:rsidR="00756439" w:rsidRDefault="00756439" w:rsidP="00756439">
            <w:pPr>
              <w:pStyle w:val="NormalinTable"/>
              <w:tabs>
                <w:tab w:val="left" w:pos="1250"/>
              </w:tabs>
            </w:pPr>
            <w:r>
              <w:t>0.00%</w:t>
            </w:r>
          </w:p>
        </w:tc>
      </w:tr>
      <w:tr w:rsidR="00756439" w14:paraId="06422344" w14:textId="77777777" w:rsidTr="00FC0611">
        <w:trPr>
          <w:cantSplit/>
        </w:trPr>
        <w:tc>
          <w:tcPr>
            <w:tcW w:w="0" w:type="auto"/>
            <w:tcBorders>
              <w:top w:val="single" w:sz="4" w:space="0" w:color="A6A6A6" w:themeColor="background1" w:themeShade="A6"/>
              <w:right w:val="single" w:sz="4" w:space="0" w:color="000000" w:themeColor="text1"/>
            </w:tcBorders>
          </w:tcPr>
          <w:p w14:paraId="4952F4D7" w14:textId="77777777" w:rsidR="00756439" w:rsidRDefault="00756439" w:rsidP="00756439">
            <w:pPr>
              <w:pStyle w:val="NormalinTable"/>
            </w:pPr>
            <w:r>
              <w:rPr>
                <w:b/>
              </w:rPr>
              <w:t>4414 00 10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87AE9B" w14:textId="77777777" w:rsidR="00756439" w:rsidRDefault="00756439" w:rsidP="00756439">
            <w:pPr>
              <w:pStyle w:val="NormalinTable"/>
              <w:tabs>
                <w:tab w:val="left" w:pos="1250"/>
              </w:tabs>
            </w:pPr>
            <w:r>
              <w:t>0.00%</w:t>
            </w:r>
          </w:p>
        </w:tc>
      </w:tr>
      <w:tr w:rsidR="00756439" w14:paraId="7501C51B" w14:textId="77777777" w:rsidTr="00FC0611">
        <w:trPr>
          <w:cantSplit/>
        </w:trPr>
        <w:tc>
          <w:tcPr>
            <w:tcW w:w="0" w:type="auto"/>
            <w:tcBorders>
              <w:top w:val="single" w:sz="4" w:space="0" w:color="A6A6A6" w:themeColor="background1" w:themeShade="A6"/>
              <w:right w:val="single" w:sz="4" w:space="0" w:color="000000" w:themeColor="text1"/>
            </w:tcBorders>
          </w:tcPr>
          <w:p w14:paraId="324F8899" w14:textId="77777777" w:rsidR="00756439" w:rsidRDefault="00756439" w:rsidP="00756439">
            <w:pPr>
              <w:pStyle w:val="NormalinTable"/>
            </w:pPr>
            <w:r>
              <w:rPr>
                <w:b/>
              </w:rPr>
              <w:t>4415 00 00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382575" w14:textId="77777777" w:rsidR="00756439" w:rsidRDefault="00756439" w:rsidP="00756439">
            <w:pPr>
              <w:pStyle w:val="NormalinTable"/>
              <w:tabs>
                <w:tab w:val="left" w:pos="1250"/>
              </w:tabs>
            </w:pPr>
            <w:r>
              <w:t>0.00%</w:t>
            </w:r>
          </w:p>
        </w:tc>
      </w:tr>
      <w:tr w:rsidR="00756439" w14:paraId="6B3795CA" w14:textId="77777777" w:rsidTr="00FC0611">
        <w:trPr>
          <w:cantSplit/>
        </w:trPr>
        <w:tc>
          <w:tcPr>
            <w:tcW w:w="0" w:type="auto"/>
            <w:tcBorders>
              <w:top w:val="single" w:sz="4" w:space="0" w:color="A6A6A6" w:themeColor="background1" w:themeShade="A6"/>
              <w:right w:val="single" w:sz="4" w:space="0" w:color="000000" w:themeColor="text1"/>
            </w:tcBorders>
          </w:tcPr>
          <w:p w14:paraId="5FF38136" w14:textId="77777777" w:rsidR="00756439" w:rsidRDefault="00756439" w:rsidP="00756439">
            <w:pPr>
              <w:pStyle w:val="NormalinTable"/>
            </w:pPr>
            <w:r>
              <w:rPr>
                <w:b/>
              </w:rPr>
              <w:t>4418 10 00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B0DDBE" w14:textId="77777777" w:rsidR="00756439" w:rsidRDefault="00756439" w:rsidP="00756439">
            <w:pPr>
              <w:pStyle w:val="NormalinTable"/>
              <w:tabs>
                <w:tab w:val="left" w:pos="1250"/>
              </w:tabs>
            </w:pPr>
            <w:r>
              <w:t>0.00%</w:t>
            </w:r>
          </w:p>
        </w:tc>
      </w:tr>
      <w:tr w:rsidR="00756439" w14:paraId="280C6E5D" w14:textId="77777777" w:rsidTr="00FC0611">
        <w:trPr>
          <w:cantSplit/>
        </w:trPr>
        <w:tc>
          <w:tcPr>
            <w:tcW w:w="0" w:type="auto"/>
            <w:tcBorders>
              <w:top w:val="single" w:sz="4" w:space="0" w:color="A6A6A6" w:themeColor="background1" w:themeShade="A6"/>
              <w:right w:val="single" w:sz="4" w:space="0" w:color="000000" w:themeColor="text1"/>
            </w:tcBorders>
          </w:tcPr>
          <w:p w14:paraId="4E7A696F" w14:textId="77777777" w:rsidR="00756439" w:rsidRDefault="00756439" w:rsidP="00756439">
            <w:pPr>
              <w:pStyle w:val="NormalinTable"/>
            </w:pPr>
            <w:r>
              <w:rPr>
                <w:b/>
              </w:rPr>
              <w:t>4418 20 10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2B9553" w14:textId="77777777" w:rsidR="00756439" w:rsidRDefault="00756439" w:rsidP="00756439">
            <w:pPr>
              <w:pStyle w:val="NormalinTable"/>
              <w:tabs>
                <w:tab w:val="left" w:pos="1250"/>
              </w:tabs>
            </w:pPr>
            <w:r>
              <w:t>0.00%</w:t>
            </w:r>
          </w:p>
        </w:tc>
      </w:tr>
      <w:tr w:rsidR="00756439" w14:paraId="7DC5DBD5" w14:textId="77777777" w:rsidTr="00FC0611">
        <w:trPr>
          <w:cantSplit/>
        </w:trPr>
        <w:tc>
          <w:tcPr>
            <w:tcW w:w="0" w:type="auto"/>
            <w:tcBorders>
              <w:top w:val="single" w:sz="4" w:space="0" w:color="A6A6A6" w:themeColor="background1" w:themeShade="A6"/>
              <w:right w:val="single" w:sz="4" w:space="0" w:color="000000" w:themeColor="text1"/>
            </w:tcBorders>
          </w:tcPr>
          <w:p w14:paraId="7FF2BE1F" w14:textId="77777777" w:rsidR="00756439" w:rsidRDefault="00756439" w:rsidP="00756439">
            <w:pPr>
              <w:pStyle w:val="NormalinTable"/>
            </w:pPr>
            <w:r>
              <w:rPr>
                <w:b/>
              </w:rPr>
              <w:t>4418 73 10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74B163" w14:textId="77777777" w:rsidR="00756439" w:rsidRDefault="00756439" w:rsidP="00756439">
            <w:pPr>
              <w:pStyle w:val="NormalinTable"/>
              <w:tabs>
                <w:tab w:val="left" w:pos="1250"/>
              </w:tabs>
            </w:pPr>
            <w:r>
              <w:t>0.00%</w:t>
            </w:r>
          </w:p>
        </w:tc>
      </w:tr>
      <w:tr w:rsidR="00756439" w14:paraId="53320226" w14:textId="77777777" w:rsidTr="00FC0611">
        <w:trPr>
          <w:cantSplit/>
        </w:trPr>
        <w:tc>
          <w:tcPr>
            <w:tcW w:w="0" w:type="auto"/>
            <w:tcBorders>
              <w:top w:val="single" w:sz="4" w:space="0" w:color="A6A6A6" w:themeColor="background1" w:themeShade="A6"/>
              <w:right w:val="single" w:sz="4" w:space="0" w:color="000000" w:themeColor="text1"/>
            </w:tcBorders>
          </w:tcPr>
          <w:p w14:paraId="2A8F756A" w14:textId="77777777" w:rsidR="00756439" w:rsidRDefault="00756439" w:rsidP="00756439">
            <w:pPr>
              <w:pStyle w:val="NormalinTable"/>
            </w:pPr>
            <w:r>
              <w:rPr>
                <w:b/>
              </w:rPr>
              <w:t>4418 74 00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9820DF" w14:textId="77777777" w:rsidR="00756439" w:rsidRDefault="00756439" w:rsidP="00756439">
            <w:pPr>
              <w:pStyle w:val="NormalinTable"/>
              <w:tabs>
                <w:tab w:val="left" w:pos="1250"/>
              </w:tabs>
            </w:pPr>
            <w:r>
              <w:t>0.00%</w:t>
            </w:r>
          </w:p>
        </w:tc>
      </w:tr>
      <w:tr w:rsidR="00756439" w14:paraId="522D8324" w14:textId="77777777" w:rsidTr="00FC0611">
        <w:trPr>
          <w:cantSplit/>
        </w:trPr>
        <w:tc>
          <w:tcPr>
            <w:tcW w:w="0" w:type="auto"/>
            <w:tcBorders>
              <w:top w:val="single" w:sz="4" w:space="0" w:color="A6A6A6" w:themeColor="background1" w:themeShade="A6"/>
              <w:right w:val="single" w:sz="4" w:space="0" w:color="000000" w:themeColor="text1"/>
            </w:tcBorders>
          </w:tcPr>
          <w:p w14:paraId="40893E4D" w14:textId="77777777" w:rsidR="00756439" w:rsidRDefault="00756439" w:rsidP="00756439">
            <w:pPr>
              <w:pStyle w:val="NormalinTable"/>
            </w:pPr>
            <w:r>
              <w:rPr>
                <w:b/>
              </w:rPr>
              <w:t>4420 10 11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27E949" w14:textId="77777777" w:rsidR="00756439" w:rsidRDefault="00756439" w:rsidP="00756439">
            <w:pPr>
              <w:pStyle w:val="NormalinTable"/>
              <w:tabs>
                <w:tab w:val="left" w:pos="1250"/>
              </w:tabs>
            </w:pPr>
            <w:r>
              <w:t>0.00%</w:t>
            </w:r>
          </w:p>
        </w:tc>
      </w:tr>
      <w:tr w:rsidR="00756439" w14:paraId="5DDD67D1" w14:textId="77777777" w:rsidTr="00FC0611">
        <w:trPr>
          <w:cantSplit/>
        </w:trPr>
        <w:tc>
          <w:tcPr>
            <w:tcW w:w="0" w:type="auto"/>
            <w:tcBorders>
              <w:top w:val="single" w:sz="4" w:space="0" w:color="A6A6A6" w:themeColor="background1" w:themeShade="A6"/>
              <w:right w:val="single" w:sz="4" w:space="0" w:color="000000" w:themeColor="text1"/>
            </w:tcBorders>
          </w:tcPr>
          <w:p w14:paraId="370CCC07" w14:textId="77777777" w:rsidR="00756439" w:rsidRDefault="00756439" w:rsidP="00756439">
            <w:pPr>
              <w:pStyle w:val="NormalinTable"/>
            </w:pPr>
            <w:r>
              <w:rPr>
                <w:b/>
              </w:rPr>
              <w:t>4420 90 10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FBFB1E" w14:textId="77777777" w:rsidR="00756439" w:rsidRDefault="00756439" w:rsidP="00756439">
            <w:pPr>
              <w:pStyle w:val="NormalinTable"/>
              <w:tabs>
                <w:tab w:val="left" w:pos="1250"/>
              </w:tabs>
            </w:pPr>
            <w:r>
              <w:t>0.00%</w:t>
            </w:r>
          </w:p>
        </w:tc>
      </w:tr>
      <w:tr w:rsidR="00756439" w14:paraId="7F0DE01F" w14:textId="77777777" w:rsidTr="00FC0611">
        <w:trPr>
          <w:cantSplit/>
        </w:trPr>
        <w:tc>
          <w:tcPr>
            <w:tcW w:w="0" w:type="auto"/>
            <w:tcBorders>
              <w:top w:val="single" w:sz="4" w:space="0" w:color="A6A6A6" w:themeColor="background1" w:themeShade="A6"/>
              <w:right w:val="single" w:sz="4" w:space="0" w:color="000000" w:themeColor="text1"/>
            </w:tcBorders>
          </w:tcPr>
          <w:p w14:paraId="11E4A66E" w14:textId="77777777" w:rsidR="00756439" w:rsidRDefault="00756439" w:rsidP="00756439">
            <w:pPr>
              <w:pStyle w:val="NormalinTable"/>
            </w:pPr>
            <w:r>
              <w:rPr>
                <w:b/>
              </w:rPr>
              <w:t>4420 90 91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D17F50" w14:textId="77777777" w:rsidR="00756439" w:rsidRDefault="00756439" w:rsidP="00756439">
            <w:pPr>
              <w:pStyle w:val="NormalinTable"/>
              <w:tabs>
                <w:tab w:val="left" w:pos="1250"/>
              </w:tabs>
            </w:pPr>
            <w:r>
              <w:t>0.00%</w:t>
            </w:r>
          </w:p>
        </w:tc>
      </w:tr>
      <w:tr w:rsidR="00756439" w14:paraId="1B8E8F1B" w14:textId="77777777" w:rsidTr="00FC0611">
        <w:trPr>
          <w:cantSplit/>
        </w:trPr>
        <w:tc>
          <w:tcPr>
            <w:tcW w:w="0" w:type="auto"/>
            <w:tcBorders>
              <w:top w:val="single" w:sz="4" w:space="0" w:color="A6A6A6" w:themeColor="background1" w:themeShade="A6"/>
              <w:right w:val="single" w:sz="4" w:space="0" w:color="000000" w:themeColor="text1"/>
            </w:tcBorders>
          </w:tcPr>
          <w:p w14:paraId="525C1114" w14:textId="77777777" w:rsidR="00756439" w:rsidRDefault="00756439" w:rsidP="00756439">
            <w:pPr>
              <w:pStyle w:val="NormalinTable"/>
            </w:pPr>
            <w:r>
              <w:rPr>
                <w:b/>
              </w:rPr>
              <w:t>4421 99 10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080402" w14:textId="77777777" w:rsidR="00756439" w:rsidRDefault="00756439" w:rsidP="00756439">
            <w:pPr>
              <w:pStyle w:val="NormalinTable"/>
              <w:tabs>
                <w:tab w:val="left" w:pos="1250"/>
              </w:tabs>
            </w:pPr>
            <w:r>
              <w:t>0.00%</w:t>
            </w:r>
          </w:p>
        </w:tc>
      </w:tr>
      <w:tr w:rsidR="00756439" w14:paraId="019E996A" w14:textId="77777777" w:rsidTr="00FC0611">
        <w:trPr>
          <w:cantSplit/>
        </w:trPr>
        <w:tc>
          <w:tcPr>
            <w:tcW w:w="0" w:type="auto"/>
            <w:tcBorders>
              <w:top w:val="single" w:sz="4" w:space="0" w:color="A6A6A6" w:themeColor="background1" w:themeShade="A6"/>
              <w:right w:val="single" w:sz="4" w:space="0" w:color="000000" w:themeColor="text1"/>
            </w:tcBorders>
          </w:tcPr>
          <w:p w14:paraId="4714B222" w14:textId="77777777" w:rsidR="00756439" w:rsidRDefault="00756439" w:rsidP="00756439">
            <w:pPr>
              <w:pStyle w:val="NormalinTable"/>
            </w:pPr>
            <w:r>
              <w:rPr>
                <w:b/>
              </w:rPr>
              <w:t>4503 00 00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02AC74" w14:textId="77777777" w:rsidR="00756439" w:rsidRDefault="00756439" w:rsidP="00756439">
            <w:pPr>
              <w:pStyle w:val="NormalinTable"/>
              <w:tabs>
                <w:tab w:val="left" w:pos="1250"/>
              </w:tabs>
            </w:pPr>
            <w:r>
              <w:t>0.00%</w:t>
            </w:r>
          </w:p>
        </w:tc>
      </w:tr>
      <w:tr w:rsidR="00756439" w14:paraId="0656D86E" w14:textId="77777777" w:rsidTr="00FC0611">
        <w:trPr>
          <w:cantSplit/>
        </w:trPr>
        <w:tc>
          <w:tcPr>
            <w:tcW w:w="0" w:type="auto"/>
            <w:tcBorders>
              <w:top w:val="single" w:sz="4" w:space="0" w:color="A6A6A6" w:themeColor="background1" w:themeShade="A6"/>
              <w:right w:val="single" w:sz="4" w:space="0" w:color="000000" w:themeColor="text1"/>
            </w:tcBorders>
          </w:tcPr>
          <w:p w14:paraId="3C701E9F" w14:textId="77777777" w:rsidR="00756439" w:rsidRDefault="00756439" w:rsidP="00756439">
            <w:pPr>
              <w:pStyle w:val="NormalinTable"/>
            </w:pPr>
            <w:r>
              <w:rPr>
                <w:b/>
              </w:rPr>
              <w:t>4504 00 00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539A65" w14:textId="77777777" w:rsidR="00756439" w:rsidRDefault="00756439" w:rsidP="00756439">
            <w:pPr>
              <w:pStyle w:val="NormalinTable"/>
              <w:tabs>
                <w:tab w:val="left" w:pos="1250"/>
              </w:tabs>
            </w:pPr>
            <w:r>
              <w:t>0.00%</w:t>
            </w:r>
          </w:p>
        </w:tc>
      </w:tr>
      <w:tr w:rsidR="00756439" w14:paraId="0D61B872" w14:textId="77777777" w:rsidTr="00FC0611">
        <w:trPr>
          <w:cantSplit/>
        </w:trPr>
        <w:tc>
          <w:tcPr>
            <w:tcW w:w="0" w:type="auto"/>
            <w:tcBorders>
              <w:top w:val="single" w:sz="4" w:space="0" w:color="A6A6A6" w:themeColor="background1" w:themeShade="A6"/>
              <w:right w:val="single" w:sz="4" w:space="0" w:color="000000" w:themeColor="text1"/>
            </w:tcBorders>
          </w:tcPr>
          <w:p w14:paraId="4CB9AF3B" w14:textId="77777777" w:rsidR="00756439" w:rsidRDefault="00756439" w:rsidP="00756439">
            <w:pPr>
              <w:pStyle w:val="NormalinTable"/>
            </w:pPr>
            <w:r>
              <w:rPr>
                <w:b/>
              </w:rPr>
              <w:t>4601 21 00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8437EA" w14:textId="77777777" w:rsidR="00756439" w:rsidRDefault="00756439" w:rsidP="00756439">
            <w:pPr>
              <w:pStyle w:val="NormalinTable"/>
              <w:tabs>
                <w:tab w:val="left" w:pos="1250"/>
              </w:tabs>
            </w:pPr>
            <w:r>
              <w:t>0.00%</w:t>
            </w:r>
          </w:p>
        </w:tc>
      </w:tr>
      <w:tr w:rsidR="00756439" w14:paraId="63DD6609" w14:textId="77777777" w:rsidTr="00FC0611">
        <w:trPr>
          <w:cantSplit/>
        </w:trPr>
        <w:tc>
          <w:tcPr>
            <w:tcW w:w="0" w:type="auto"/>
            <w:tcBorders>
              <w:top w:val="single" w:sz="4" w:space="0" w:color="A6A6A6" w:themeColor="background1" w:themeShade="A6"/>
              <w:right w:val="single" w:sz="4" w:space="0" w:color="000000" w:themeColor="text1"/>
            </w:tcBorders>
          </w:tcPr>
          <w:p w14:paraId="78ED95DF" w14:textId="77777777" w:rsidR="00756439" w:rsidRDefault="00756439" w:rsidP="00756439">
            <w:pPr>
              <w:pStyle w:val="NormalinTable"/>
            </w:pPr>
            <w:r>
              <w:rPr>
                <w:b/>
              </w:rPr>
              <w:t>4601 22 00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9B8F83" w14:textId="77777777" w:rsidR="00756439" w:rsidRDefault="00756439" w:rsidP="00756439">
            <w:pPr>
              <w:pStyle w:val="NormalinTable"/>
              <w:tabs>
                <w:tab w:val="left" w:pos="1250"/>
              </w:tabs>
            </w:pPr>
            <w:r>
              <w:t>0.00%</w:t>
            </w:r>
          </w:p>
        </w:tc>
      </w:tr>
      <w:tr w:rsidR="00756439" w14:paraId="030D3D0B" w14:textId="77777777" w:rsidTr="00FC0611">
        <w:trPr>
          <w:cantSplit/>
        </w:trPr>
        <w:tc>
          <w:tcPr>
            <w:tcW w:w="0" w:type="auto"/>
            <w:tcBorders>
              <w:top w:val="single" w:sz="4" w:space="0" w:color="A6A6A6" w:themeColor="background1" w:themeShade="A6"/>
              <w:right w:val="single" w:sz="4" w:space="0" w:color="000000" w:themeColor="text1"/>
            </w:tcBorders>
          </w:tcPr>
          <w:p w14:paraId="3FA0521E" w14:textId="77777777" w:rsidR="00756439" w:rsidRDefault="00756439" w:rsidP="00756439">
            <w:pPr>
              <w:pStyle w:val="NormalinTable"/>
            </w:pPr>
            <w:r>
              <w:rPr>
                <w:b/>
              </w:rPr>
              <w:t>4601 29 00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7B237E" w14:textId="77777777" w:rsidR="00756439" w:rsidRDefault="00756439" w:rsidP="00756439">
            <w:pPr>
              <w:pStyle w:val="NormalinTable"/>
              <w:tabs>
                <w:tab w:val="left" w:pos="1250"/>
              </w:tabs>
            </w:pPr>
            <w:r>
              <w:t>0.00%</w:t>
            </w:r>
          </w:p>
        </w:tc>
      </w:tr>
      <w:tr w:rsidR="00756439" w14:paraId="043E36B2" w14:textId="77777777" w:rsidTr="00FC0611">
        <w:trPr>
          <w:cantSplit/>
        </w:trPr>
        <w:tc>
          <w:tcPr>
            <w:tcW w:w="0" w:type="auto"/>
            <w:tcBorders>
              <w:top w:val="single" w:sz="4" w:space="0" w:color="A6A6A6" w:themeColor="background1" w:themeShade="A6"/>
              <w:right w:val="single" w:sz="4" w:space="0" w:color="000000" w:themeColor="text1"/>
            </w:tcBorders>
          </w:tcPr>
          <w:p w14:paraId="2DEB7F2D" w14:textId="77777777" w:rsidR="00756439" w:rsidRDefault="00756439" w:rsidP="00756439">
            <w:pPr>
              <w:pStyle w:val="NormalinTable"/>
            </w:pPr>
            <w:r>
              <w:rPr>
                <w:b/>
              </w:rPr>
              <w:t>4601 92 10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7AB352" w14:textId="77777777" w:rsidR="00756439" w:rsidRDefault="00756439" w:rsidP="00756439">
            <w:pPr>
              <w:pStyle w:val="NormalinTable"/>
              <w:tabs>
                <w:tab w:val="left" w:pos="1250"/>
              </w:tabs>
            </w:pPr>
            <w:r>
              <w:t>0.00%</w:t>
            </w:r>
          </w:p>
        </w:tc>
      </w:tr>
      <w:tr w:rsidR="00756439" w14:paraId="3E634964" w14:textId="77777777" w:rsidTr="00FC0611">
        <w:trPr>
          <w:cantSplit/>
        </w:trPr>
        <w:tc>
          <w:tcPr>
            <w:tcW w:w="0" w:type="auto"/>
            <w:tcBorders>
              <w:top w:val="single" w:sz="4" w:space="0" w:color="A6A6A6" w:themeColor="background1" w:themeShade="A6"/>
              <w:right w:val="single" w:sz="4" w:space="0" w:color="000000" w:themeColor="text1"/>
            </w:tcBorders>
          </w:tcPr>
          <w:p w14:paraId="61C4FF56" w14:textId="77777777" w:rsidR="00756439" w:rsidRDefault="00756439" w:rsidP="00756439">
            <w:pPr>
              <w:pStyle w:val="NormalinTable"/>
            </w:pPr>
            <w:r>
              <w:rPr>
                <w:b/>
              </w:rPr>
              <w:t>4601 92 90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847AAE" w14:textId="77777777" w:rsidR="00756439" w:rsidRDefault="00756439" w:rsidP="00756439">
            <w:pPr>
              <w:pStyle w:val="NormalinTable"/>
              <w:tabs>
                <w:tab w:val="left" w:pos="1250"/>
              </w:tabs>
            </w:pPr>
            <w:r>
              <w:t>0.00%</w:t>
            </w:r>
          </w:p>
        </w:tc>
      </w:tr>
      <w:tr w:rsidR="00756439" w14:paraId="7239DAD6" w14:textId="77777777" w:rsidTr="00FC0611">
        <w:trPr>
          <w:cantSplit/>
        </w:trPr>
        <w:tc>
          <w:tcPr>
            <w:tcW w:w="0" w:type="auto"/>
            <w:tcBorders>
              <w:top w:val="single" w:sz="4" w:space="0" w:color="A6A6A6" w:themeColor="background1" w:themeShade="A6"/>
              <w:right w:val="single" w:sz="4" w:space="0" w:color="000000" w:themeColor="text1"/>
            </w:tcBorders>
          </w:tcPr>
          <w:p w14:paraId="0203558D" w14:textId="77777777" w:rsidR="00756439" w:rsidRDefault="00756439" w:rsidP="00756439">
            <w:pPr>
              <w:pStyle w:val="NormalinTable"/>
            </w:pPr>
            <w:r>
              <w:rPr>
                <w:b/>
              </w:rPr>
              <w:t>4601 93 10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F5BBFE" w14:textId="77777777" w:rsidR="00756439" w:rsidRDefault="00756439" w:rsidP="00756439">
            <w:pPr>
              <w:pStyle w:val="NormalinTable"/>
              <w:tabs>
                <w:tab w:val="left" w:pos="1250"/>
              </w:tabs>
            </w:pPr>
            <w:r>
              <w:t>0.00%</w:t>
            </w:r>
          </w:p>
        </w:tc>
      </w:tr>
      <w:tr w:rsidR="00756439" w14:paraId="1C205244" w14:textId="77777777" w:rsidTr="00FC0611">
        <w:trPr>
          <w:cantSplit/>
        </w:trPr>
        <w:tc>
          <w:tcPr>
            <w:tcW w:w="0" w:type="auto"/>
            <w:tcBorders>
              <w:top w:val="single" w:sz="4" w:space="0" w:color="A6A6A6" w:themeColor="background1" w:themeShade="A6"/>
              <w:right w:val="single" w:sz="4" w:space="0" w:color="000000" w:themeColor="text1"/>
            </w:tcBorders>
          </w:tcPr>
          <w:p w14:paraId="308D333D" w14:textId="77777777" w:rsidR="00756439" w:rsidRDefault="00756439" w:rsidP="00756439">
            <w:pPr>
              <w:pStyle w:val="NormalinTable"/>
            </w:pPr>
            <w:r>
              <w:rPr>
                <w:b/>
              </w:rPr>
              <w:t>4601 93 90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F3696D" w14:textId="77777777" w:rsidR="00756439" w:rsidRDefault="00756439" w:rsidP="00756439">
            <w:pPr>
              <w:pStyle w:val="NormalinTable"/>
              <w:tabs>
                <w:tab w:val="left" w:pos="1250"/>
              </w:tabs>
            </w:pPr>
            <w:r>
              <w:t>0.00%</w:t>
            </w:r>
          </w:p>
        </w:tc>
      </w:tr>
      <w:tr w:rsidR="00756439" w14:paraId="1D714BE9" w14:textId="77777777" w:rsidTr="00FC0611">
        <w:trPr>
          <w:cantSplit/>
        </w:trPr>
        <w:tc>
          <w:tcPr>
            <w:tcW w:w="0" w:type="auto"/>
            <w:tcBorders>
              <w:top w:val="single" w:sz="4" w:space="0" w:color="A6A6A6" w:themeColor="background1" w:themeShade="A6"/>
              <w:right w:val="single" w:sz="4" w:space="0" w:color="000000" w:themeColor="text1"/>
            </w:tcBorders>
          </w:tcPr>
          <w:p w14:paraId="1F00C21D" w14:textId="77777777" w:rsidR="00756439" w:rsidRDefault="00756439" w:rsidP="00756439">
            <w:pPr>
              <w:pStyle w:val="NormalinTable"/>
            </w:pPr>
            <w:r>
              <w:rPr>
                <w:b/>
              </w:rPr>
              <w:t>4601 94 10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2389FB" w14:textId="77777777" w:rsidR="00756439" w:rsidRDefault="00756439" w:rsidP="00756439">
            <w:pPr>
              <w:pStyle w:val="NormalinTable"/>
              <w:tabs>
                <w:tab w:val="left" w:pos="1250"/>
              </w:tabs>
            </w:pPr>
            <w:r>
              <w:t>0.00%</w:t>
            </w:r>
          </w:p>
        </w:tc>
      </w:tr>
      <w:tr w:rsidR="00756439" w14:paraId="4AB2EC98" w14:textId="77777777" w:rsidTr="00FC0611">
        <w:trPr>
          <w:cantSplit/>
        </w:trPr>
        <w:tc>
          <w:tcPr>
            <w:tcW w:w="0" w:type="auto"/>
            <w:tcBorders>
              <w:top w:val="single" w:sz="4" w:space="0" w:color="A6A6A6" w:themeColor="background1" w:themeShade="A6"/>
              <w:right w:val="single" w:sz="4" w:space="0" w:color="000000" w:themeColor="text1"/>
            </w:tcBorders>
          </w:tcPr>
          <w:p w14:paraId="1E79E883" w14:textId="77777777" w:rsidR="00756439" w:rsidRDefault="00756439" w:rsidP="00756439">
            <w:pPr>
              <w:pStyle w:val="NormalinTable"/>
            </w:pPr>
            <w:r>
              <w:rPr>
                <w:b/>
              </w:rPr>
              <w:t>4601 94 90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D9AC47" w14:textId="77777777" w:rsidR="00756439" w:rsidRDefault="00756439" w:rsidP="00756439">
            <w:pPr>
              <w:pStyle w:val="NormalinTable"/>
              <w:tabs>
                <w:tab w:val="left" w:pos="1250"/>
              </w:tabs>
            </w:pPr>
            <w:r>
              <w:t>0.00%</w:t>
            </w:r>
          </w:p>
        </w:tc>
      </w:tr>
      <w:tr w:rsidR="00756439" w14:paraId="395A287C" w14:textId="77777777" w:rsidTr="00FC0611">
        <w:trPr>
          <w:cantSplit/>
        </w:trPr>
        <w:tc>
          <w:tcPr>
            <w:tcW w:w="0" w:type="auto"/>
            <w:tcBorders>
              <w:top w:val="single" w:sz="4" w:space="0" w:color="A6A6A6" w:themeColor="background1" w:themeShade="A6"/>
              <w:right w:val="single" w:sz="4" w:space="0" w:color="000000" w:themeColor="text1"/>
            </w:tcBorders>
          </w:tcPr>
          <w:p w14:paraId="4D2B6407" w14:textId="77777777" w:rsidR="00756439" w:rsidRDefault="00756439" w:rsidP="00756439">
            <w:pPr>
              <w:pStyle w:val="NormalinTable"/>
            </w:pPr>
            <w:r>
              <w:rPr>
                <w:b/>
              </w:rPr>
              <w:t>4601 99 00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A92E19" w14:textId="77777777" w:rsidR="00756439" w:rsidRDefault="00756439" w:rsidP="00756439">
            <w:pPr>
              <w:pStyle w:val="NormalinTable"/>
              <w:tabs>
                <w:tab w:val="left" w:pos="1250"/>
              </w:tabs>
            </w:pPr>
            <w:r>
              <w:t>0.00%</w:t>
            </w:r>
          </w:p>
        </w:tc>
      </w:tr>
      <w:tr w:rsidR="00756439" w14:paraId="03306E32" w14:textId="77777777" w:rsidTr="00FC0611">
        <w:trPr>
          <w:cantSplit/>
        </w:trPr>
        <w:tc>
          <w:tcPr>
            <w:tcW w:w="0" w:type="auto"/>
            <w:tcBorders>
              <w:top w:val="single" w:sz="4" w:space="0" w:color="A6A6A6" w:themeColor="background1" w:themeShade="A6"/>
              <w:right w:val="single" w:sz="4" w:space="0" w:color="000000" w:themeColor="text1"/>
            </w:tcBorders>
          </w:tcPr>
          <w:p w14:paraId="52CFE7C0" w14:textId="77777777" w:rsidR="00756439" w:rsidRDefault="00756439" w:rsidP="00756439">
            <w:pPr>
              <w:pStyle w:val="NormalinTable"/>
            </w:pPr>
            <w:r>
              <w:rPr>
                <w:b/>
              </w:rPr>
              <w:t>4602 00 00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FA8E44" w14:textId="77777777" w:rsidR="00756439" w:rsidRDefault="00756439" w:rsidP="00756439">
            <w:pPr>
              <w:pStyle w:val="NormalinTable"/>
              <w:tabs>
                <w:tab w:val="left" w:pos="1250"/>
              </w:tabs>
            </w:pPr>
            <w:r>
              <w:t>0.00%</w:t>
            </w:r>
          </w:p>
        </w:tc>
      </w:tr>
      <w:tr w:rsidR="00756439" w14:paraId="11CB8510" w14:textId="77777777" w:rsidTr="00FC0611">
        <w:trPr>
          <w:cantSplit/>
        </w:trPr>
        <w:tc>
          <w:tcPr>
            <w:tcW w:w="0" w:type="auto"/>
            <w:tcBorders>
              <w:top w:val="single" w:sz="4" w:space="0" w:color="A6A6A6" w:themeColor="background1" w:themeShade="A6"/>
              <w:right w:val="single" w:sz="4" w:space="0" w:color="000000" w:themeColor="text1"/>
            </w:tcBorders>
          </w:tcPr>
          <w:p w14:paraId="74001D12" w14:textId="77777777" w:rsidR="00756439" w:rsidRDefault="00756439" w:rsidP="00756439">
            <w:pPr>
              <w:pStyle w:val="NormalinTable"/>
            </w:pPr>
            <w:r>
              <w:rPr>
                <w:b/>
              </w:rPr>
              <w:t>5004 00 00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68427D" w14:textId="77777777" w:rsidR="00756439" w:rsidRDefault="00756439" w:rsidP="00756439">
            <w:pPr>
              <w:pStyle w:val="NormalinTable"/>
              <w:tabs>
                <w:tab w:val="left" w:pos="1250"/>
              </w:tabs>
            </w:pPr>
            <w:r>
              <w:t>0.00%</w:t>
            </w:r>
          </w:p>
        </w:tc>
      </w:tr>
      <w:tr w:rsidR="00756439" w14:paraId="08466C47" w14:textId="77777777" w:rsidTr="00FC0611">
        <w:trPr>
          <w:cantSplit/>
        </w:trPr>
        <w:tc>
          <w:tcPr>
            <w:tcW w:w="0" w:type="auto"/>
            <w:tcBorders>
              <w:top w:val="single" w:sz="4" w:space="0" w:color="A6A6A6" w:themeColor="background1" w:themeShade="A6"/>
              <w:right w:val="single" w:sz="4" w:space="0" w:color="000000" w:themeColor="text1"/>
            </w:tcBorders>
          </w:tcPr>
          <w:p w14:paraId="47BC6D83" w14:textId="77777777" w:rsidR="00756439" w:rsidRDefault="00756439" w:rsidP="00756439">
            <w:pPr>
              <w:pStyle w:val="NormalinTable"/>
            </w:pPr>
            <w:r>
              <w:rPr>
                <w:b/>
              </w:rPr>
              <w:t>5005 00 00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C204FF" w14:textId="77777777" w:rsidR="00756439" w:rsidRDefault="00756439" w:rsidP="00756439">
            <w:pPr>
              <w:pStyle w:val="NormalinTable"/>
              <w:tabs>
                <w:tab w:val="left" w:pos="1250"/>
              </w:tabs>
            </w:pPr>
            <w:r>
              <w:t>0.00%</w:t>
            </w:r>
          </w:p>
        </w:tc>
      </w:tr>
      <w:tr w:rsidR="00756439" w14:paraId="5651F07D" w14:textId="77777777" w:rsidTr="00FC0611">
        <w:trPr>
          <w:cantSplit/>
        </w:trPr>
        <w:tc>
          <w:tcPr>
            <w:tcW w:w="0" w:type="auto"/>
            <w:tcBorders>
              <w:top w:val="single" w:sz="4" w:space="0" w:color="A6A6A6" w:themeColor="background1" w:themeShade="A6"/>
              <w:right w:val="single" w:sz="4" w:space="0" w:color="000000" w:themeColor="text1"/>
            </w:tcBorders>
          </w:tcPr>
          <w:p w14:paraId="10B497C5" w14:textId="77777777" w:rsidR="00756439" w:rsidRDefault="00756439" w:rsidP="00756439">
            <w:pPr>
              <w:pStyle w:val="NormalinTable"/>
            </w:pPr>
            <w:r>
              <w:rPr>
                <w:b/>
              </w:rPr>
              <w:t>5006 00 00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2F07FA" w14:textId="77777777" w:rsidR="00756439" w:rsidRDefault="00756439" w:rsidP="00756439">
            <w:pPr>
              <w:pStyle w:val="NormalinTable"/>
              <w:tabs>
                <w:tab w:val="left" w:pos="1250"/>
              </w:tabs>
            </w:pPr>
            <w:r>
              <w:t>0.00%</w:t>
            </w:r>
          </w:p>
        </w:tc>
      </w:tr>
      <w:tr w:rsidR="00756439" w14:paraId="74D31028" w14:textId="77777777" w:rsidTr="00FC0611">
        <w:trPr>
          <w:cantSplit/>
        </w:trPr>
        <w:tc>
          <w:tcPr>
            <w:tcW w:w="0" w:type="auto"/>
            <w:tcBorders>
              <w:top w:val="single" w:sz="4" w:space="0" w:color="A6A6A6" w:themeColor="background1" w:themeShade="A6"/>
              <w:right w:val="single" w:sz="4" w:space="0" w:color="000000" w:themeColor="text1"/>
            </w:tcBorders>
          </w:tcPr>
          <w:p w14:paraId="2083D031" w14:textId="77777777" w:rsidR="00756439" w:rsidRDefault="00756439" w:rsidP="00756439">
            <w:pPr>
              <w:pStyle w:val="NormalinTable"/>
            </w:pPr>
            <w:r>
              <w:rPr>
                <w:b/>
              </w:rPr>
              <w:t>5007 00 00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D6A709" w14:textId="77777777" w:rsidR="00756439" w:rsidRDefault="00756439" w:rsidP="00756439">
            <w:pPr>
              <w:pStyle w:val="NormalinTable"/>
              <w:tabs>
                <w:tab w:val="left" w:pos="1250"/>
              </w:tabs>
            </w:pPr>
            <w:r>
              <w:t>0.00%</w:t>
            </w:r>
          </w:p>
        </w:tc>
      </w:tr>
      <w:tr w:rsidR="00756439" w14:paraId="4650035B" w14:textId="77777777" w:rsidTr="00FC0611">
        <w:trPr>
          <w:cantSplit/>
        </w:trPr>
        <w:tc>
          <w:tcPr>
            <w:tcW w:w="0" w:type="auto"/>
            <w:tcBorders>
              <w:top w:val="single" w:sz="4" w:space="0" w:color="A6A6A6" w:themeColor="background1" w:themeShade="A6"/>
              <w:right w:val="single" w:sz="4" w:space="0" w:color="000000" w:themeColor="text1"/>
            </w:tcBorders>
          </w:tcPr>
          <w:p w14:paraId="601FD387" w14:textId="77777777" w:rsidR="00756439" w:rsidRDefault="00756439" w:rsidP="00756439">
            <w:pPr>
              <w:pStyle w:val="NormalinTable"/>
            </w:pPr>
            <w:r>
              <w:rPr>
                <w:b/>
              </w:rPr>
              <w:t>5105 00 00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02CBC4" w14:textId="77777777" w:rsidR="00756439" w:rsidRDefault="00756439" w:rsidP="00756439">
            <w:pPr>
              <w:pStyle w:val="NormalinTable"/>
              <w:tabs>
                <w:tab w:val="left" w:pos="1250"/>
              </w:tabs>
            </w:pPr>
            <w:r>
              <w:t>0.00%</w:t>
            </w:r>
          </w:p>
        </w:tc>
      </w:tr>
      <w:tr w:rsidR="00756439" w14:paraId="1699FA70" w14:textId="77777777" w:rsidTr="00FC0611">
        <w:trPr>
          <w:cantSplit/>
        </w:trPr>
        <w:tc>
          <w:tcPr>
            <w:tcW w:w="0" w:type="auto"/>
            <w:tcBorders>
              <w:top w:val="single" w:sz="4" w:space="0" w:color="A6A6A6" w:themeColor="background1" w:themeShade="A6"/>
              <w:right w:val="single" w:sz="4" w:space="0" w:color="000000" w:themeColor="text1"/>
            </w:tcBorders>
          </w:tcPr>
          <w:p w14:paraId="069D9C25" w14:textId="77777777" w:rsidR="00756439" w:rsidRDefault="00756439" w:rsidP="00756439">
            <w:pPr>
              <w:pStyle w:val="NormalinTable"/>
            </w:pPr>
            <w:r>
              <w:rPr>
                <w:b/>
              </w:rPr>
              <w:t>5106 00 00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7BE200" w14:textId="77777777" w:rsidR="00756439" w:rsidRDefault="00756439" w:rsidP="00756439">
            <w:pPr>
              <w:pStyle w:val="NormalinTable"/>
              <w:tabs>
                <w:tab w:val="left" w:pos="1250"/>
              </w:tabs>
            </w:pPr>
            <w:r>
              <w:t>0.00%</w:t>
            </w:r>
          </w:p>
        </w:tc>
      </w:tr>
      <w:tr w:rsidR="00756439" w14:paraId="3E1F88A5" w14:textId="77777777" w:rsidTr="00FC0611">
        <w:trPr>
          <w:cantSplit/>
        </w:trPr>
        <w:tc>
          <w:tcPr>
            <w:tcW w:w="0" w:type="auto"/>
            <w:tcBorders>
              <w:top w:val="single" w:sz="4" w:space="0" w:color="A6A6A6" w:themeColor="background1" w:themeShade="A6"/>
              <w:right w:val="single" w:sz="4" w:space="0" w:color="000000" w:themeColor="text1"/>
            </w:tcBorders>
          </w:tcPr>
          <w:p w14:paraId="2C294566" w14:textId="77777777" w:rsidR="00756439" w:rsidRDefault="00756439" w:rsidP="00756439">
            <w:pPr>
              <w:pStyle w:val="NormalinTable"/>
            </w:pPr>
            <w:r>
              <w:rPr>
                <w:b/>
              </w:rPr>
              <w:t>5107 00 00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582210" w14:textId="77777777" w:rsidR="00756439" w:rsidRDefault="00756439" w:rsidP="00756439">
            <w:pPr>
              <w:pStyle w:val="NormalinTable"/>
              <w:tabs>
                <w:tab w:val="left" w:pos="1250"/>
              </w:tabs>
            </w:pPr>
            <w:r>
              <w:t>0.00%</w:t>
            </w:r>
          </w:p>
        </w:tc>
      </w:tr>
      <w:tr w:rsidR="00756439" w14:paraId="48CF95D5" w14:textId="77777777" w:rsidTr="00FC0611">
        <w:trPr>
          <w:cantSplit/>
        </w:trPr>
        <w:tc>
          <w:tcPr>
            <w:tcW w:w="0" w:type="auto"/>
            <w:tcBorders>
              <w:top w:val="single" w:sz="4" w:space="0" w:color="A6A6A6" w:themeColor="background1" w:themeShade="A6"/>
              <w:right w:val="single" w:sz="4" w:space="0" w:color="000000" w:themeColor="text1"/>
            </w:tcBorders>
          </w:tcPr>
          <w:p w14:paraId="5AC9EAB2" w14:textId="77777777" w:rsidR="00756439" w:rsidRDefault="00756439" w:rsidP="00756439">
            <w:pPr>
              <w:pStyle w:val="NormalinTable"/>
            </w:pPr>
            <w:r>
              <w:rPr>
                <w:b/>
              </w:rPr>
              <w:t>5108 00 00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3D96D1" w14:textId="77777777" w:rsidR="00756439" w:rsidRDefault="00756439" w:rsidP="00756439">
            <w:pPr>
              <w:pStyle w:val="NormalinTable"/>
              <w:tabs>
                <w:tab w:val="left" w:pos="1250"/>
              </w:tabs>
            </w:pPr>
            <w:r>
              <w:t>0.00%</w:t>
            </w:r>
          </w:p>
        </w:tc>
      </w:tr>
      <w:tr w:rsidR="00756439" w14:paraId="2E1D567E" w14:textId="77777777" w:rsidTr="00FC0611">
        <w:trPr>
          <w:cantSplit/>
        </w:trPr>
        <w:tc>
          <w:tcPr>
            <w:tcW w:w="0" w:type="auto"/>
            <w:tcBorders>
              <w:top w:val="single" w:sz="4" w:space="0" w:color="A6A6A6" w:themeColor="background1" w:themeShade="A6"/>
              <w:right w:val="single" w:sz="4" w:space="0" w:color="000000" w:themeColor="text1"/>
            </w:tcBorders>
          </w:tcPr>
          <w:p w14:paraId="5EB3F846" w14:textId="77777777" w:rsidR="00756439" w:rsidRDefault="00756439" w:rsidP="00756439">
            <w:pPr>
              <w:pStyle w:val="NormalinTable"/>
            </w:pPr>
            <w:r>
              <w:rPr>
                <w:b/>
              </w:rPr>
              <w:t>5109 00 00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4884D9" w14:textId="77777777" w:rsidR="00756439" w:rsidRDefault="00756439" w:rsidP="00756439">
            <w:pPr>
              <w:pStyle w:val="NormalinTable"/>
              <w:tabs>
                <w:tab w:val="left" w:pos="1250"/>
              </w:tabs>
            </w:pPr>
            <w:r>
              <w:t>0.00%</w:t>
            </w:r>
          </w:p>
        </w:tc>
      </w:tr>
      <w:tr w:rsidR="00756439" w14:paraId="014E334E" w14:textId="77777777" w:rsidTr="00FC0611">
        <w:trPr>
          <w:cantSplit/>
        </w:trPr>
        <w:tc>
          <w:tcPr>
            <w:tcW w:w="0" w:type="auto"/>
            <w:tcBorders>
              <w:top w:val="single" w:sz="4" w:space="0" w:color="A6A6A6" w:themeColor="background1" w:themeShade="A6"/>
              <w:right w:val="single" w:sz="4" w:space="0" w:color="000000" w:themeColor="text1"/>
            </w:tcBorders>
          </w:tcPr>
          <w:p w14:paraId="368BFB90" w14:textId="77777777" w:rsidR="00756439" w:rsidRDefault="00756439" w:rsidP="00756439">
            <w:pPr>
              <w:pStyle w:val="NormalinTable"/>
            </w:pPr>
            <w:r>
              <w:rPr>
                <w:b/>
              </w:rPr>
              <w:t>5110 00 00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3E8A58" w14:textId="77777777" w:rsidR="00756439" w:rsidRDefault="00756439" w:rsidP="00756439">
            <w:pPr>
              <w:pStyle w:val="NormalinTable"/>
              <w:tabs>
                <w:tab w:val="left" w:pos="1250"/>
              </w:tabs>
            </w:pPr>
            <w:r>
              <w:t>0.00%</w:t>
            </w:r>
          </w:p>
        </w:tc>
      </w:tr>
      <w:tr w:rsidR="00756439" w14:paraId="085A2E6D" w14:textId="77777777" w:rsidTr="00FC0611">
        <w:trPr>
          <w:cantSplit/>
        </w:trPr>
        <w:tc>
          <w:tcPr>
            <w:tcW w:w="0" w:type="auto"/>
            <w:tcBorders>
              <w:top w:val="single" w:sz="4" w:space="0" w:color="A6A6A6" w:themeColor="background1" w:themeShade="A6"/>
              <w:right w:val="single" w:sz="4" w:space="0" w:color="000000" w:themeColor="text1"/>
            </w:tcBorders>
          </w:tcPr>
          <w:p w14:paraId="3012E8F1" w14:textId="77777777" w:rsidR="00756439" w:rsidRDefault="00756439" w:rsidP="00756439">
            <w:pPr>
              <w:pStyle w:val="NormalinTable"/>
            </w:pPr>
            <w:r>
              <w:rPr>
                <w:b/>
              </w:rPr>
              <w:t>5111 00 00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7F2278" w14:textId="77777777" w:rsidR="00756439" w:rsidRDefault="00756439" w:rsidP="00756439">
            <w:pPr>
              <w:pStyle w:val="NormalinTable"/>
              <w:tabs>
                <w:tab w:val="left" w:pos="1250"/>
              </w:tabs>
            </w:pPr>
            <w:r>
              <w:t>0.00%</w:t>
            </w:r>
          </w:p>
        </w:tc>
      </w:tr>
      <w:tr w:rsidR="00756439" w14:paraId="1DD27116" w14:textId="77777777" w:rsidTr="00FC0611">
        <w:trPr>
          <w:cantSplit/>
        </w:trPr>
        <w:tc>
          <w:tcPr>
            <w:tcW w:w="0" w:type="auto"/>
            <w:tcBorders>
              <w:top w:val="single" w:sz="4" w:space="0" w:color="A6A6A6" w:themeColor="background1" w:themeShade="A6"/>
              <w:right w:val="single" w:sz="4" w:space="0" w:color="000000" w:themeColor="text1"/>
            </w:tcBorders>
          </w:tcPr>
          <w:p w14:paraId="06B3B8B5" w14:textId="77777777" w:rsidR="00756439" w:rsidRDefault="00756439" w:rsidP="00756439">
            <w:pPr>
              <w:pStyle w:val="NormalinTable"/>
            </w:pPr>
            <w:r>
              <w:rPr>
                <w:b/>
              </w:rPr>
              <w:t>5112 00 00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C1B891" w14:textId="77777777" w:rsidR="00756439" w:rsidRDefault="00756439" w:rsidP="00756439">
            <w:pPr>
              <w:pStyle w:val="NormalinTable"/>
              <w:tabs>
                <w:tab w:val="left" w:pos="1250"/>
              </w:tabs>
            </w:pPr>
            <w:r>
              <w:t>0.00%</w:t>
            </w:r>
          </w:p>
        </w:tc>
      </w:tr>
      <w:tr w:rsidR="00756439" w14:paraId="3A0B968C" w14:textId="77777777" w:rsidTr="00FC0611">
        <w:trPr>
          <w:cantSplit/>
        </w:trPr>
        <w:tc>
          <w:tcPr>
            <w:tcW w:w="0" w:type="auto"/>
            <w:tcBorders>
              <w:top w:val="single" w:sz="4" w:space="0" w:color="A6A6A6" w:themeColor="background1" w:themeShade="A6"/>
              <w:right w:val="single" w:sz="4" w:space="0" w:color="000000" w:themeColor="text1"/>
            </w:tcBorders>
          </w:tcPr>
          <w:p w14:paraId="2D492DBD" w14:textId="77777777" w:rsidR="00756439" w:rsidRDefault="00756439" w:rsidP="00756439">
            <w:pPr>
              <w:pStyle w:val="NormalinTable"/>
            </w:pPr>
            <w:r>
              <w:rPr>
                <w:b/>
              </w:rPr>
              <w:t>5113 00 00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6C6FD8" w14:textId="77777777" w:rsidR="00756439" w:rsidRDefault="00756439" w:rsidP="00756439">
            <w:pPr>
              <w:pStyle w:val="NormalinTable"/>
              <w:tabs>
                <w:tab w:val="left" w:pos="1250"/>
              </w:tabs>
            </w:pPr>
            <w:r>
              <w:t>0.00%</w:t>
            </w:r>
          </w:p>
        </w:tc>
      </w:tr>
      <w:tr w:rsidR="00756439" w14:paraId="60571472" w14:textId="77777777" w:rsidTr="00FC0611">
        <w:trPr>
          <w:cantSplit/>
        </w:trPr>
        <w:tc>
          <w:tcPr>
            <w:tcW w:w="0" w:type="auto"/>
            <w:tcBorders>
              <w:top w:val="single" w:sz="4" w:space="0" w:color="A6A6A6" w:themeColor="background1" w:themeShade="A6"/>
              <w:right w:val="single" w:sz="4" w:space="0" w:color="000000" w:themeColor="text1"/>
            </w:tcBorders>
          </w:tcPr>
          <w:p w14:paraId="699B540B" w14:textId="77777777" w:rsidR="00756439" w:rsidRDefault="00756439" w:rsidP="00756439">
            <w:pPr>
              <w:pStyle w:val="NormalinTable"/>
            </w:pPr>
            <w:r>
              <w:rPr>
                <w:b/>
              </w:rPr>
              <w:t>5204 00 00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F42C60" w14:textId="77777777" w:rsidR="00756439" w:rsidRDefault="00756439" w:rsidP="00756439">
            <w:pPr>
              <w:pStyle w:val="NormalinTable"/>
              <w:tabs>
                <w:tab w:val="left" w:pos="1250"/>
              </w:tabs>
            </w:pPr>
            <w:r>
              <w:t>0.00%</w:t>
            </w:r>
          </w:p>
        </w:tc>
      </w:tr>
      <w:tr w:rsidR="00756439" w14:paraId="72BDAD08" w14:textId="77777777" w:rsidTr="00FC0611">
        <w:trPr>
          <w:cantSplit/>
        </w:trPr>
        <w:tc>
          <w:tcPr>
            <w:tcW w:w="0" w:type="auto"/>
            <w:tcBorders>
              <w:top w:val="single" w:sz="4" w:space="0" w:color="A6A6A6" w:themeColor="background1" w:themeShade="A6"/>
              <w:right w:val="single" w:sz="4" w:space="0" w:color="000000" w:themeColor="text1"/>
            </w:tcBorders>
          </w:tcPr>
          <w:p w14:paraId="07B854C0" w14:textId="77777777" w:rsidR="00756439" w:rsidRDefault="00756439" w:rsidP="00756439">
            <w:pPr>
              <w:pStyle w:val="NormalinTable"/>
            </w:pPr>
            <w:r>
              <w:rPr>
                <w:b/>
              </w:rPr>
              <w:t>5205 00 00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97FC7A" w14:textId="77777777" w:rsidR="00756439" w:rsidRDefault="00756439" w:rsidP="00756439">
            <w:pPr>
              <w:pStyle w:val="NormalinTable"/>
              <w:tabs>
                <w:tab w:val="left" w:pos="1250"/>
              </w:tabs>
            </w:pPr>
            <w:r>
              <w:t>0.00%</w:t>
            </w:r>
          </w:p>
        </w:tc>
      </w:tr>
      <w:tr w:rsidR="00756439" w14:paraId="0A46D74F" w14:textId="77777777" w:rsidTr="00FC0611">
        <w:trPr>
          <w:cantSplit/>
        </w:trPr>
        <w:tc>
          <w:tcPr>
            <w:tcW w:w="0" w:type="auto"/>
            <w:tcBorders>
              <w:top w:val="single" w:sz="4" w:space="0" w:color="A6A6A6" w:themeColor="background1" w:themeShade="A6"/>
              <w:right w:val="single" w:sz="4" w:space="0" w:color="000000" w:themeColor="text1"/>
            </w:tcBorders>
          </w:tcPr>
          <w:p w14:paraId="71A40E81" w14:textId="77777777" w:rsidR="00756439" w:rsidRDefault="00756439" w:rsidP="00756439">
            <w:pPr>
              <w:pStyle w:val="NormalinTable"/>
            </w:pPr>
            <w:r>
              <w:rPr>
                <w:b/>
              </w:rPr>
              <w:t>5206 00 00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CD5BC8" w14:textId="77777777" w:rsidR="00756439" w:rsidRDefault="00756439" w:rsidP="00756439">
            <w:pPr>
              <w:pStyle w:val="NormalinTable"/>
              <w:tabs>
                <w:tab w:val="left" w:pos="1250"/>
              </w:tabs>
            </w:pPr>
            <w:r>
              <w:t>0.00%</w:t>
            </w:r>
          </w:p>
        </w:tc>
      </w:tr>
      <w:tr w:rsidR="00756439" w14:paraId="78DD3F80" w14:textId="77777777" w:rsidTr="00FC0611">
        <w:trPr>
          <w:cantSplit/>
        </w:trPr>
        <w:tc>
          <w:tcPr>
            <w:tcW w:w="0" w:type="auto"/>
            <w:tcBorders>
              <w:top w:val="single" w:sz="4" w:space="0" w:color="A6A6A6" w:themeColor="background1" w:themeShade="A6"/>
              <w:right w:val="single" w:sz="4" w:space="0" w:color="000000" w:themeColor="text1"/>
            </w:tcBorders>
          </w:tcPr>
          <w:p w14:paraId="5ABEA865" w14:textId="77777777" w:rsidR="00756439" w:rsidRDefault="00756439" w:rsidP="00756439">
            <w:pPr>
              <w:pStyle w:val="NormalinTable"/>
            </w:pPr>
            <w:r>
              <w:rPr>
                <w:b/>
              </w:rPr>
              <w:t>5207 00 00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4F1B75" w14:textId="77777777" w:rsidR="00756439" w:rsidRDefault="00756439" w:rsidP="00756439">
            <w:pPr>
              <w:pStyle w:val="NormalinTable"/>
              <w:tabs>
                <w:tab w:val="left" w:pos="1250"/>
              </w:tabs>
            </w:pPr>
            <w:r>
              <w:t>0.00%</w:t>
            </w:r>
          </w:p>
        </w:tc>
      </w:tr>
      <w:tr w:rsidR="00756439" w14:paraId="3BEE0883" w14:textId="77777777" w:rsidTr="00FC0611">
        <w:trPr>
          <w:cantSplit/>
        </w:trPr>
        <w:tc>
          <w:tcPr>
            <w:tcW w:w="0" w:type="auto"/>
            <w:tcBorders>
              <w:top w:val="single" w:sz="4" w:space="0" w:color="A6A6A6" w:themeColor="background1" w:themeShade="A6"/>
              <w:right w:val="single" w:sz="4" w:space="0" w:color="000000" w:themeColor="text1"/>
            </w:tcBorders>
          </w:tcPr>
          <w:p w14:paraId="5ADA1632" w14:textId="77777777" w:rsidR="00756439" w:rsidRDefault="00756439" w:rsidP="00756439">
            <w:pPr>
              <w:pStyle w:val="NormalinTable"/>
            </w:pPr>
            <w:r>
              <w:rPr>
                <w:b/>
              </w:rPr>
              <w:t>5208 00 00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927060" w14:textId="77777777" w:rsidR="00756439" w:rsidRDefault="00756439" w:rsidP="00756439">
            <w:pPr>
              <w:pStyle w:val="NormalinTable"/>
              <w:tabs>
                <w:tab w:val="left" w:pos="1250"/>
              </w:tabs>
            </w:pPr>
            <w:r>
              <w:t>0.00%</w:t>
            </w:r>
          </w:p>
        </w:tc>
      </w:tr>
      <w:tr w:rsidR="00756439" w14:paraId="35BBE22F" w14:textId="77777777" w:rsidTr="00FC0611">
        <w:trPr>
          <w:cantSplit/>
        </w:trPr>
        <w:tc>
          <w:tcPr>
            <w:tcW w:w="0" w:type="auto"/>
            <w:tcBorders>
              <w:top w:val="single" w:sz="4" w:space="0" w:color="A6A6A6" w:themeColor="background1" w:themeShade="A6"/>
              <w:right w:val="single" w:sz="4" w:space="0" w:color="000000" w:themeColor="text1"/>
            </w:tcBorders>
          </w:tcPr>
          <w:p w14:paraId="35C96A53" w14:textId="77777777" w:rsidR="00756439" w:rsidRDefault="00756439" w:rsidP="00756439">
            <w:pPr>
              <w:pStyle w:val="NormalinTable"/>
            </w:pPr>
            <w:r>
              <w:rPr>
                <w:b/>
              </w:rPr>
              <w:t>5209 00 00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00B8BD" w14:textId="77777777" w:rsidR="00756439" w:rsidRDefault="00756439" w:rsidP="00756439">
            <w:pPr>
              <w:pStyle w:val="NormalinTable"/>
              <w:tabs>
                <w:tab w:val="left" w:pos="1250"/>
              </w:tabs>
            </w:pPr>
            <w:r>
              <w:t>0.00%</w:t>
            </w:r>
          </w:p>
        </w:tc>
      </w:tr>
      <w:tr w:rsidR="00756439" w14:paraId="1555D53C" w14:textId="77777777" w:rsidTr="00FC0611">
        <w:trPr>
          <w:cantSplit/>
        </w:trPr>
        <w:tc>
          <w:tcPr>
            <w:tcW w:w="0" w:type="auto"/>
            <w:tcBorders>
              <w:top w:val="single" w:sz="4" w:space="0" w:color="A6A6A6" w:themeColor="background1" w:themeShade="A6"/>
              <w:right w:val="single" w:sz="4" w:space="0" w:color="000000" w:themeColor="text1"/>
            </w:tcBorders>
          </w:tcPr>
          <w:p w14:paraId="03E0EF68" w14:textId="77777777" w:rsidR="00756439" w:rsidRDefault="00756439" w:rsidP="00756439">
            <w:pPr>
              <w:pStyle w:val="NormalinTable"/>
            </w:pPr>
            <w:r>
              <w:rPr>
                <w:b/>
              </w:rPr>
              <w:t>5210 00 00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4D2373" w14:textId="77777777" w:rsidR="00756439" w:rsidRDefault="00756439" w:rsidP="00756439">
            <w:pPr>
              <w:pStyle w:val="NormalinTable"/>
              <w:tabs>
                <w:tab w:val="left" w:pos="1250"/>
              </w:tabs>
            </w:pPr>
            <w:r>
              <w:t>0.00%</w:t>
            </w:r>
          </w:p>
        </w:tc>
      </w:tr>
      <w:tr w:rsidR="00756439" w14:paraId="5237B201" w14:textId="77777777" w:rsidTr="00FC0611">
        <w:trPr>
          <w:cantSplit/>
        </w:trPr>
        <w:tc>
          <w:tcPr>
            <w:tcW w:w="0" w:type="auto"/>
            <w:tcBorders>
              <w:top w:val="single" w:sz="4" w:space="0" w:color="A6A6A6" w:themeColor="background1" w:themeShade="A6"/>
              <w:right w:val="single" w:sz="4" w:space="0" w:color="000000" w:themeColor="text1"/>
            </w:tcBorders>
          </w:tcPr>
          <w:p w14:paraId="18E22C33" w14:textId="77777777" w:rsidR="00756439" w:rsidRDefault="00756439" w:rsidP="00756439">
            <w:pPr>
              <w:pStyle w:val="NormalinTable"/>
            </w:pPr>
            <w:r>
              <w:rPr>
                <w:b/>
              </w:rPr>
              <w:t>5211 00 00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C66C5B" w14:textId="77777777" w:rsidR="00756439" w:rsidRDefault="00756439" w:rsidP="00756439">
            <w:pPr>
              <w:pStyle w:val="NormalinTable"/>
              <w:tabs>
                <w:tab w:val="left" w:pos="1250"/>
              </w:tabs>
            </w:pPr>
            <w:r>
              <w:t>0.00%</w:t>
            </w:r>
          </w:p>
        </w:tc>
      </w:tr>
      <w:tr w:rsidR="00756439" w14:paraId="77DCB56F" w14:textId="77777777" w:rsidTr="00FC0611">
        <w:trPr>
          <w:cantSplit/>
        </w:trPr>
        <w:tc>
          <w:tcPr>
            <w:tcW w:w="0" w:type="auto"/>
            <w:tcBorders>
              <w:top w:val="single" w:sz="4" w:space="0" w:color="A6A6A6" w:themeColor="background1" w:themeShade="A6"/>
              <w:right w:val="single" w:sz="4" w:space="0" w:color="000000" w:themeColor="text1"/>
            </w:tcBorders>
          </w:tcPr>
          <w:p w14:paraId="3DB4AD20" w14:textId="77777777" w:rsidR="00756439" w:rsidRDefault="00756439" w:rsidP="00756439">
            <w:pPr>
              <w:pStyle w:val="NormalinTable"/>
            </w:pPr>
            <w:r>
              <w:rPr>
                <w:b/>
              </w:rPr>
              <w:t>5212 00 00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627985" w14:textId="77777777" w:rsidR="00756439" w:rsidRDefault="00756439" w:rsidP="00756439">
            <w:pPr>
              <w:pStyle w:val="NormalinTable"/>
              <w:tabs>
                <w:tab w:val="left" w:pos="1250"/>
              </w:tabs>
            </w:pPr>
            <w:r>
              <w:t>0.00%</w:t>
            </w:r>
          </w:p>
        </w:tc>
      </w:tr>
      <w:tr w:rsidR="00756439" w14:paraId="158AC85F" w14:textId="77777777" w:rsidTr="00FC0611">
        <w:trPr>
          <w:cantSplit/>
        </w:trPr>
        <w:tc>
          <w:tcPr>
            <w:tcW w:w="0" w:type="auto"/>
            <w:tcBorders>
              <w:top w:val="single" w:sz="4" w:space="0" w:color="A6A6A6" w:themeColor="background1" w:themeShade="A6"/>
              <w:right w:val="single" w:sz="4" w:space="0" w:color="000000" w:themeColor="text1"/>
            </w:tcBorders>
          </w:tcPr>
          <w:p w14:paraId="69296685" w14:textId="77777777" w:rsidR="00756439" w:rsidRDefault="00756439" w:rsidP="00756439">
            <w:pPr>
              <w:pStyle w:val="NormalinTable"/>
            </w:pPr>
            <w:r>
              <w:rPr>
                <w:b/>
              </w:rPr>
              <w:t>5306 00 00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4EFE9D" w14:textId="77777777" w:rsidR="00756439" w:rsidRDefault="00756439" w:rsidP="00756439">
            <w:pPr>
              <w:pStyle w:val="NormalinTable"/>
              <w:tabs>
                <w:tab w:val="left" w:pos="1250"/>
              </w:tabs>
            </w:pPr>
            <w:r>
              <w:t>0.00%</w:t>
            </w:r>
          </w:p>
        </w:tc>
      </w:tr>
      <w:tr w:rsidR="00756439" w14:paraId="3DAE5C65" w14:textId="77777777" w:rsidTr="00FC0611">
        <w:trPr>
          <w:cantSplit/>
        </w:trPr>
        <w:tc>
          <w:tcPr>
            <w:tcW w:w="0" w:type="auto"/>
            <w:tcBorders>
              <w:top w:val="single" w:sz="4" w:space="0" w:color="A6A6A6" w:themeColor="background1" w:themeShade="A6"/>
              <w:right w:val="single" w:sz="4" w:space="0" w:color="000000" w:themeColor="text1"/>
            </w:tcBorders>
          </w:tcPr>
          <w:p w14:paraId="08359764" w14:textId="77777777" w:rsidR="00756439" w:rsidRDefault="00756439" w:rsidP="00756439">
            <w:pPr>
              <w:pStyle w:val="NormalinTable"/>
            </w:pPr>
            <w:r>
              <w:rPr>
                <w:b/>
              </w:rPr>
              <w:t>5308 20 00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FD979F" w14:textId="77777777" w:rsidR="00756439" w:rsidRDefault="00756439" w:rsidP="00756439">
            <w:pPr>
              <w:pStyle w:val="NormalinTable"/>
              <w:tabs>
                <w:tab w:val="left" w:pos="1250"/>
              </w:tabs>
            </w:pPr>
            <w:r>
              <w:t>0.00%</w:t>
            </w:r>
          </w:p>
        </w:tc>
      </w:tr>
      <w:tr w:rsidR="00756439" w14:paraId="1A5B5EFA" w14:textId="77777777" w:rsidTr="00FC0611">
        <w:trPr>
          <w:cantSplit/>
        </w:trPr>
        <w:tc>
          <w:tcPr>
            <w:tcW w:w="0" w:type="auto"/>
            <w:tcBorders>
              <w:top w:val="single" w:sz="4" w:space="0" w:color="A6A6A6" w:themeColor="background1" w:themeShade="A6"/>
              <w:right w:val="single" w:sz="4" w:space="0" w:color="000000" w:themeColor="text1"/>
            </w:tcBorders>
          </w:tcPr>
          <w:p w14:paraId="651B59EB" w14:textId="77777777" w:rsidR="00756439" w:rsidRDefault="00756439" w:rsidP="00756439">
            <w:pPr>
              <w:pStyle w:val="NormalinTable"/>
            </w:pPr>
            <w:r>
              <w:rPr>
                <w:b/>
              </w:rPr>
              <w:t>5308 90 00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55744B" w14:textId="77777777" w:rsidR="00756439" w:rsidRDefault="00756439" w:rsidP="00756439">
            <w:pPr>
              <w:pStyle w:val="NormalinTable"/>
              <w:tabs>
                <w:tab w:val="left" w:pos="1250"/>
              </w:tabs>
            </w:pPr>
            <w:r>
              <w:t>0.00%</w:t>
            </w:r>
          </w:p>
        </w:tc>
      </w:tr>
      <w:tr w:rsidR="00756439" w14:paraId="070AA429" w14:textId="77777777" w:rsidTr="00FC0611">
        <w:trPr>
          <w:cantSplit/>
        </w:trPr>
        <w:tc>
          <w:tcPr>
            <w:tcW w:w="0" w:type="auto"/>
            <w:tcBorders>
              <w:top w:val="single" w:sz="4" w:space="0" w:color="A6A6A6" w:themeColor="background1" w:themeShade="A6"/>
              <w:right w:val="single" w:sz="4" w:space="0" w:color="000000" w:themeColor="text1"/>
            </w:tcBorders>
          </w:tcPr>
          <w:p w14:paraId="3E576EB8" w14:textId="77777777" w:rsidR="00756439" w:rsidRDefault="00756439" w:rsidP="00756439">
            <w:pPr>
              <w:pStyle w:val="NormalinTable"/>
            </w:pPr>
            <w:r>
              <w:rPr>
                <w:b/>
              </w:rPr>
              <w:t>5309 00 00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3F50C7" w14:textId="77777777" w:rsidR="00756439" w:rsidRDefault="00756439" w:rsidP="00756439">
            <w:pPr>
              <w:pStyle w:val="NormalinTable"/>
              <w:tabs>
                <w:tab w:val="left" w:pos="1250"/>
              </w:tabs>
            </w:pPr>
            <w:r>
              <w:t>0.00%</w:t>
            </w:r>
          </w:p>
        </w:tc>
      </w:tr>
      <w:tr w:rsidR="00756439" w14:paraId="64FF3761" w14:textId="77777777" w:rsidTr="00FC0611">
        <w:trPr>
          <w:cantSplit/>
        </w:trPr>
        <w:tc>
          <w:tcPr>
            <w:tcW w:w="0" w:type="auto"/>
            <w:tcBorders>
              <w:top w:val="single" w:sz="4" w:space="0" w:color="A6A6A6" w:themeColor="background1" w:themeShade="A6"/>
              <w:right w:val="single" w:sz="4" w:space="0" w:color="000000" w:themeColor="text1"/>
            </w:tcBorders>
          </w:tcPr>
          <w:p w14:paraId="3E485F68" w14:textId="77777777" w:rsidR="00756439" w:rsidRDefault="00756439" w:rsidP="00756439">
            <w:pPr>
              <w:pStyle w:val="NormalinTable"/>
            </w:pPr>
            <w:r>
              <w:rPr>
                <w:b/>
              </w:rPr>
              <w:t>5310 00 00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81008E" w14:textId="77777777" w:rsidR="00756439" w:rsidRDefault="00756439" w:rsidP="00756439">
            <w:pPr>
              <w:pStyle w:val="NormalinTable"/>
              <w:tabs>
                <w:tab w:val="left" w:pos="1250"/>
              </w:tabs>
            </w:pPr>
            <w:r>
              <w:t>0.00%</w:t>
            </w:r>
          </w:p>
        </w:tc>
      </w:tr>
      <w:tr w:rsidR="00756439" w14:paraId="1074D625" w14:textId="77777777" w:rsidTr="00FC0611">
        <w:trPr>
          <w:cantSplit/>
        </w:trPr>
        <w:tc>
          <w:tcPr>
            <w:tcW w:w="0" w:type="auto"/>
            <w:tcBorders>
              <w:top w:val="single" w:sz="4" w:space="0" w:color="A6A6A6" w:themeColor="background1" w:themeShade="A6"/>
              <w:right w:val="single" w:sz="4" w:space="0" w:color="000000" w:themeColor="text1"/>
            </w:tcBorders>
          </w:tcPr>
          <w:p w14:paraId="2DFC5E61" w14:textId="77777777" w:rsidR="00756439" w:rsidRDefault="00756439" w:rsidP="00756439">
            <w:pPr>
              <w:pStyle w:val="NormalinTable"/>
            </w:pPr>
            <w:r>
              <w:rPr>
                <w:b/>
              </w:rPr>
              <w:t>5311 00 00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BD766C" w14:textId="77777777" w:rsidR="00756439" w:rsidRDefault="00756439" w:rsidP="00756439">
            <w:pPr>
              <w:pStyle w:val="NormalinTable"/>
              <w:tabs>
                <w:tab w:val="left" w:pos="1250"/>
              </w:tabs>
            </w:pPr>
            <w:r>
              <w:t>0.00%</w:t>
            </w:r>
          </w:p>
        </w:tc>
      </w:tr>
      <w:tr w:rsidR="00756439" w14:paraId="6C46C938" w14:textId="77777777" w:rsidTr="00FC0611">
        <w:trPr>
          <w:cantSplit/>
        </w:trPr>
        <w:tc>
          <w:tcPr>
            <w:tcW w:w="0" w:type="auto"/>
            <w:tcBorders>
              <w:top w:val="single" w:sz="4" w:space="0" w:color="A6A6A6" w:themeColor="background1" w:themeShade="A6"/>
              <w:right w:val="single" w:sz="4" w:space="0" w:color="000000" w:themeColor="text1"/>
            </w:tcBorders>
          </w:tcPr>
          <w:p w14:paraId="6D47F2CD" w14:textId="77777777" w:rsidR="00756439" w:rsidRDefault="00756439" w:rsidP="00756439">
            <w:pPr>
              <w:pStyle w:val="NormalinTable"/>
            </w:pPr>
            <w:r>
              <w:rPr>
                <w:b/>
              </w:rPr>
              <w:t>5400 00 00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3A8680" w14:textId="77777777" w:rsidR="00756439" w:rsidRDefault="00756439" w:rsidP="00756439">
            <w:pPr>
              <w:pStyle w:val="NormalinTable"/>
              <w:tabs>
                <w:tab w:val="left" w:pos="1250"/>
              </w:tabs>
            </w:pPr>
            <w:r>
              <w:t>0.00%</w:t>
            </w:r>
          </w:p>
        </w:tc>
      </w:tr>
      <w:tr w:rsidR="00756439" w14:paraId="3D20003C" w14:textId="77777777" w:rsidTr="00FC0611">
        <w:trPr>
          <w:cantSplit/>
        </w:trPr>
        <w:tc>
          <w:tcPr>
            <w:tcW w:w="0" w:type="auto"/>
            <w:tcBorders>
              <w:top w:val="single" w:sz="4" w:space="0" w:color="A6A6A6" w:themeColor="background1" w:themeShade="A6"/>
              <w:right w:val="single" w:sz="4" w:space="0" w:color="000000" w:themeColor="text1"/>
            </w:tcBorders>
          </w:tcPr>
          <w:p w14:paraId="72A258C2" w14:textId="77777777" w:rsidR="00756439" w:rsidRDefault="00756439" w:rsidP="00756439">
            <w:pPr>
              <w:pStyle w:val="NormalinTable"/>
            </w:pPr>
            <w:r>
              <w:rPr>
                <w:b/>
              </w:rPr>
              <w:t>5500 00 00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340E93" w14:textId="77777777" w:rsidR="00756439" w:rsidRDefault="00756439" w:rsidP="00756439">
            <w:pPr>
              <w:pStyle w:val="NormalinTable"/>
              <w:tabs>
                <w:tab w:val="left" w:pos="1250"/>
              </w:tabs>
            </w:pPr>
            <w:r>
              <w:t>0.00%</w:t>
            </w:r>
          </w:p>
        </w:tc>
      </w:tr>
      <w:tr w:rsidR="00756439" w14:paraId="3CD51825" w14:textId="77777777" w:rsidTr="00FC0611">
        <w:trPr>
          <w:cantSplit/>
        </w:trPr>
        <w:tc>
          <w:tcPr>
            <w:tcW w:w="0" w:type="auto"/>
            <w:tcBorders>
              <w:top w:val="single" w:sz="4" w:space="0" w:color="A6A6A6" w:themeColor="background1" w:themeShade="A6"/>
              <w:right w:val="single" w:sz="4" w:space="0" w:color="000000" w:themeColor="text1"/>
            </w:tcBorders>
          </w:tcPr>
          <w:p w14:paraId="0FB5C7AE" w14:textId="77777777" w:rsidR="00756439" w:rsidRDefault="00756439" w:rsidP="00756439">
            <w:pPr>
              <w:pStyle w:val="NormalinTable"/>
            </w:pPr>
            <w:r>
              <w:rPr>
                <w:b/>
              </w:rPr>
              <w:t>5600 00 00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BA156F" w14:textId="77777777" w:rsidR="00756439" w:rsidRDefault="00756439" w:rsidP="00756439">
            <w:pPr>
              <w:pStyle w:val="NormalinTable"/>
              <w:tabs>
                <w:tab w:val="left" w:pos="1250"/>
              </w:tabs>
            </w:pPr>
            <w:r>
              <w:t>0.00%</w:t>
            </w:r>
          </w:p>
        </w:tc>
      </w:tr>
      <w:tr w:rsidR="00756439" w14:paraId="29C49FD6" w14:textId="77777777" w:rsidTr="00FC0611">
        <w:trPr>
          <w:cantSplit/>
        </w:trPr>
        <w:tc>
          <w:tcPr>
            <w:tcW w:w="0" w:type="auto"/>
            <w:tcBorders>
              <w:top w:val="single" w:sz="4" w:space="0" w:color="A6A6A6" w:themeColor="background1" w:themeShade="A6"/>
              <w:right w:val="single" w:sz="4" w:space="0" w:color="000000" w:themeColor="text1"/>
            </w:tcBorders>
          </w:tcPr>
          <w:p w14:paraId="560C0E98" w14:textId="77777777" w:rsidR="00756439" w:rsidRDefault="00756439" w:rsidP="00756439">
            <w:pPr>
              <w:pStyle w:val="NormalinTable"/>
            </w:pPr>
            <w:r>
              <w:rPr>
                <w:b/>
              </w:rPr>
              <w:t>5700 00 00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98BE2E" w14:textId="77777777" w:rsidR="00756439" w:rsidRDefault="00756439" w:rsidP="00756439">
            <w:pPr>
              <w:pStyle w:val="NormalinTable"/>
              <w:tabs>
                <w:tab w:val="left" w:pos="1250"/>
              </w:tabs>
            </w:pPr>
            <w:r>
              <w:t>0.00%</w:t>
            </w:r>
          </w:p>
        </w:tc>
      </w:tr>
      <w:tr w:rsidR="00756439" w14:paraId="2CB8B713" w14:textId="77777777" w:rsidTr="00FC0611">
        <w:trPr>
          <w:cantSplit/>
        </w:trPr>
        <w:tc>
          <w:tcPr>
            <w:tcW w:w="0" w:type="auto"/>
            <w:tcBorders>
              <w:top w:val="single" w:sz="4" w:space="0" w:color="A6A6A6" w:themeColor="background1" w:themeShade="A6"/>
              <w:right w:val="single" w:sz="4" w:space="0" w:color="000000" w:themeColor="text1"/>
            </w:tcBorders>
          </w:tcPr>
          <w:p w14:paraId="7734A643" w14:textId="77777777" w:rsidR="00756439" w:rsidRDefault="00756439" w:rsidP="00756439">
            <w:pPr>
              <w:pStyle w:val="NormalinTable"/>
            </w:pPr>
            <w:r>
              <w:rPr>
                <w:b/>
              </w:rPr>
              <w:t>5800 00 00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DB4A28" w14:textId="77777777" w:rsidR="00756439" w:rsidRDefault="00756439" w:rsidP="00756439">
            <w:pPr>
              <w:pStyle w:val="NormalinTable"/>
              <w:tabs>
                <w:tab w:val="left" w:pos="1250"/>
              </w:tabs>
            </w:pPr>
            <w:r>
              <w:t>0.00%</w:t>
            </w:r>
          </w:p>
        </w:tc>
      </w:tr>
      <w:tr w:rsidR="00756439" w14:paraId="06924E8A" w14:textId="77777777" w:rsidTr="00FC0611">
        <w:trPr>
          <w:cantSplit/>
        </w:trPr>
        <w:tc>
          <w:tcPr>
            <w:tcW w:w="0" w:type="auto"/>
            <w:tcBorders>
              <w:top w:val="single" w:sz="4" w:space="0" w:color="A6A6A6" w:themeColor="background1" w:themeShade="A6"/>
              <w:right w:val="single" w:sz="4" w:space="0" w:color="000000" w:themeColor="text1"/>
            </w:tcBorders>
          </w:tcPr>
          <w:p w14:paraId="455425E0" w14:textId="77777777" w:rsidR="00756439" w:rsidRDefault="00756439" w:rsidP="00756439">
            <w:pPr>
              <w:pStyle w:val="NormalinTable"/>
            </w:pPr>
            <w:r>
              <w:rPr>
                <w:b/>
              </w:rPr>
              <w:t>5900 00 00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3DD146" w14:textId="77777777" w:rsidR="00756439" w:rsidRDefault="00756439" w:rsidP="00756439">
            <w:pPr>
              <w:pStyle w:val="NormalinTable"/>
              <w:tabs>
                <w:tab w:val="left" w:pos="1250"/>
              </w:tabs>
            </w:pPr>
            <w:r>
              <w:t>0.00%</w:t>
            </w:r>
          </w:p>
        </w:tc>
      </w:tr>
      <w:tr w:rsidR="00756439" w14:paraId="011464BB" w14:textId="77777777" w:rsidTr="00FC0611">
        <w:trPr>
          <w:cantSplit/>
        </w:trPr>
        <w:tc>
          <w:tcPr>
            <w:tcW w:w="0" w:type="auto"/>
            <w:tcBorders>
              <w:top w:val="single" w:sz="4" w:space="0" w:color="A6A6A6" w:themeColor="background1" w:themeShade="A6"/>
              <w:right w:val="single" w:sz="4" w:space="0" w:color="000000" w:themeColor="text1"/>
            </w:tcBorders>
          </w:tcPr>
          <w:p w14:paraId="35DBAB06" w14:textId="77777777" w:rsidR="00756439" w:rsidRDefault="00756439" w:rsidP="00756439">
            <w:pPr>
              <w:pStyle w:val="NormalinTable"/>
            </w:pPr>
            <w:r>
              <w:rPr>
                <w:b/>
              </w:rPr>
              <w:t>6000 00 00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3CC312" w14:textId="77777777" w:rsidR="00756439" w:rsidRDefault="00756439" w:rsidP="00756439">
            <w:pPr>
              <w:pStyle w:val="NormalinTable"/>
              <w:tabs>
                <w:tab w:val="left" w:pos="1250"/>
              </w:tabs>
            </w:pPr>
            <w:r>
              <w:t>0.00%</w:t>
            </w:r>
          </w:p>
        </w:tc>
      </w:tr>
      <w:tr w:rsidR="00756439" w14:paraId="7987A3A3" w14:textId="77777777" w:rsidTr="00FC0611">
        <w:trPr>
          <w:cantSplit/>
        </w:trPr>
        <w:tc>
          <w:tcPr>
            <w:tcW w:w="0" w:type="auto"/>
            <w:tcBorders>
              <w:top w:val="single" w:sz="4" w:space="0" w:color="A6A6A6" w:themeColor="background1" w:themeShade="A6"/>
              <w:right w:val="single" w:sz="4" w:space="0" w:color="000000" w:themeColor="text1"/>
            </w:tcBorders>
          </w:tcPr>
          <w:p w14:paraId="06690F96" w14:textId="77777777" w:rsidR="00756439" w:rsidRDefault="00756439" w:rsidP="00756439">
            <w:pPr>
              <w:pStyle w:val="NormalinTable"/>
            </w:pPr>
            <w:r>
              <w:rPr>
                <w:b/>
              </w:rPr>
              <w:t>6100 00 00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87A312" w14:textId="77777777" w:rsidR="00756439" w:rsidRDefault="00756439" w:rsidP="00756439">
            <w:pPr>
              <w:pStyle w:val="NormalinTable"/>
              <w:tabs>
                <w:tab w:val="left" w:pos="1250"/>
              </w:tabs>
            </w:pPr>
            <w:r>
              <w:t>0.00%</w:t>
            </w:r>
          </w:p>
        </w:tc>
      </w:tr>
      <w:tr w:rsidR="00756439" w14:paraId="455C8032" w14:textId="77777777" w:rsidTr="00FC0611">
        <w:trPr>
          <w:cantSplit/>
        </w:trPr>
        <w:tc>
          <w:tcPr>
            <w:tcW w:w="0" w:type="auto"/>
            <w:tcBorders>
              <w:top w:val="single" w:sz="4" w:space="0" w:color="A6A6A6" w:themeColor="background1" w:themeShade="A6"/>
              <w:right w:val="single" w:sz="4" w:space="0" w:color="000000" w:themeColor="text1"/>
            </w:tcBorders>
          </w:tcPr>
          <w:p w14:paraId="639DAAB1" w14:textId="77777777" w:rsidR="00756439" w:rsidRDefault="00756439" w:rsidP="00756439">
            <w:pPr>
              <w:pStyle w:val="NormalinTable"/>
            </w:pPr>
            <w:r>
              <w:rPr>
                <w:b/>
              </w:rPr>
              <w:t>6200 00 00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AA2BBB" w14:textId="77777777" w:rsidR="00756439" w:rsidRDefault="00756439" w:rsidP="00756439">
            <w:pPr>
              <w:pStyle w:val="NormalinTable"/>
              <w:tabs>
                <w:tab w:val="left" w:pos="1250"/>
              </w:tabs>
            </w:pPr>
            <w:r>
              <w:t>0.00%</w:t>
            </w:r>
          </w:p>
        </w:tc>
      </w:tr>
      <w:tr w:rsidR="00756439" w14:paraId="77E25951" w14:textId="77777777" w:rsidTr="00FC0611">
        <w:trPr>
          <w:cantSplit/>
        </w:trPr>
        <w:tc>
          <w:tcPr>
            <w:tcW w:w="0" w:type="auto"/>
            <w:tcBorders>
              <w:top w:val="single" w:sz="4" w:space="0" w:color="A6A6A6" w:themeColor="background1" w:themeShade="A6"/>
              <w:right w:val="single" w:sz="4" w:space="0" w:color="000000" w:themeColor="text1"/>
            </w:tcBorders>
          </w:tcPr>
          <w:p w14:paraId="08AEE126" w14:textId="77777777" w:rsidR="00756439" w:rsidRDefault="00756439" w:rsidP="00756439">
            <w:pPr>
              <w:pStyle w:val="NormalinTable"/>
            </w:pPr>
            <w:r>
              <w:rPr>
                <w:b/>
              </w:rPr>
              <w:t>6301 00 00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002042" w14:textId="77777777" w:rsidR="00756439" w:rsidRDefault="00756439" w:rsidP="00756439">
            <w:pPr>
              <w:pStyle w:val="NormalinTable"/>
              <w:tabs>
                <w:tab w:val="left" w:pos="1250"/>
              </w:tabs>
            </w:pPr>
            <w:r>
              <w:t>0.00%</w:t>
            </w:r>
          </w:p>
        </w:tc>
      </w:tr>
      <w:tr w:rsidR="00756439" w14:paraId="604A4C42" w14:textId="77777777" w:rsidTr="00FC0611">
        <w:trPr>
          <w:cantSplit/>
        </w:trPr>
        <w:tc>
          <w:tcPr>
            <w:tcW w:w="0" w:type="auto"/>
            <w:tcBorders>
              <w:top w:val="single" w:sz="4" w:space="0" w:color="A6A6A6" w:themeColor="background1" w:themeShade="A6"/>
              <w:right w:val="single" w:sz="4" w:space="0" w:color="000000" w:themeColor="text1"/>
            </w:tcBorders>
          </w:tcPr>
          <w:p w14:paraId="4189745B" w14:textId="77777777" w:rsidR="00756439" w:rsidRDefault="00756439" w:rsidP="00756439">
            <w:pPr>
              <w:pStyle w:val="NormalinTable"/>
            </w:pPr>
            <w:r>
              <w:rPr>
                <w:b/>
              </w:rPr>
              <w:t>6302 00 00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41B1AE" w14:textId="77777777" w:rsidR="00756439" w:rsidRDefault="00756439" w:rsidP="00756439">
            <w:pPr>
              <w:pStyle w:val="NormalinTable"/>
              <w:tabs>
                <w:tab w:val="left" w:pos="1250"/>
              </w:tabs>
            </w:pPr>
            <w:r>
              <w:t>0.00%</w:t>
            </w:r>
          </w:p>
        </w:tc>
      </w:tr>
      <w:tr w:rsidR="00756439" w14:paraId="4B21A720" w14:textId="77777777" w:rsidTr="00FC0611">
        <w:trPr>
          <w:cantSplit/>
        </w:trPr>
        <w:tc>
          <w:tcPr>
            <w:tcW w:w="0" w:type="auto"/>
            <w:tcBorders>
              <w:top w:val="single" w:sz="4" w:space="0" w:color="A6A6A6" w:themeColor="background1" w:themeShade="A6"/>
              <w:right w:val="single" w:sz="4" w:space="0" w:color="000000" w:themeColor="text1"/>
            </w:tcBorders>
          </w:tcPr>
          <w:p w14:paraId="1D5C56F9" w14:textId="77777777" w:rsidR="00756439" w:rsidRDefault="00756439" w:rsidP="00756439">
            <w:pPr>
              <w:pStyle w:val="NormalinTable"/>
            </w:pPr>
            <w:r>
              <w:rPr>
                <w:b/>
              </w:rPr>
              <w:t>6303 00 00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813D82" w14:textId="77777777" w:rsidR="00756439" w:rsidRDefault="00756439" w:rsidP="00756439">
            <w:pPr>
              <w:pStyle w:val="NormalinTable"/>
              <w:tabs>
                <w:tab w:val="left" w:pos="1250"/>
              </w:tabs>
            </w:pPr>
            <w:r>
              <w:t>0.00%</w:t>
            </w:r>
          </w:p>
        </w:tc>
      </w:tr>
      <w:tr w:rsidR="00756439" w14:paraId="29F712F1" w14:textId="77777777" w:rsidTr="00FC0611">
        <w:trPr>
          <w:cantSplit/>
        </w:trPr>
        <w:tc>
          <w:tcPr>
            <w:tcW w:w="0" w:type="auto"/>
            <w:tcBorders>
              <w:top w:val="single" w:sz="4" w:space="0" w:color="A6A6A6" w:themeColor="background1" w:themeShade="A6"/>
              <w:right w:val="single" w:sz="4" w:space="0" w:color="000000" w:themeColor="text1"/>
            </w:tcBorders>
          </w:tcPr>
          <w:p w14:paraId="65155D0D" w14:textId="77777777" w:rsidR="00756439" w:rsidRDefault="00756439" w:rsidP="00756439">
            <w:pPr>
              <w:pStyle w:val="NormalinTable"/>
            </w:pPr>
            <w:r>
              <w:rPr>
                <w:b/>
              </w:rPr>
              <w:t>6304 00 00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9FA12C" w14:textId="77777777" w:rsidR="00756439" w:rsidRDefault="00756439" w:rsidP="00756439">
            <w:pPr>
              <w:pStyle w:val="NormalinTable"/>
              <w:tabs>
                <w:tab w:val="left" w:pos="1250"/>
              </w:tabs>
            </w:pPr>
            <w:r>
              <w:t>0.00%</w:t>
            </w:r>
          </w:p>
        </w:tc>
      </w:tr>
      <w:tr w:rsidR="00756439" w14:paraId="72732958" w14:textId="77777777" w:rsidTr="00FC0611">
        <w:trPr>
          <w:cantSplit/>
        </w:trPr>
        <w:tc>
          <w:tcPr>
            <w:tcW w:w="0" w:type="auto"/>
            <w:tcBorders>
              <w:top w:val="single" w:sz="4" w:space="0" w:color="A6A6A6" w:themeColor="background1" w:themeShade="A6"/>
              <w:right w:val="single" w:sz="4" w:space="0" w:color="000000" w:themeColor="text1"/>
            </w:tcBorders>
          </w:tcPr>
          <w:p w14:paraId="069E6811" w14:textId="77777777" w:rsidR="00756439" w:rsidRDefault="00756439" w:rsidP="00756439">
            <w:pPr>
              <w:pStyle w:val="NormalinTable"/>
            </w:pPr>
            <w:r>
              <w:rPr>
                <w:b/>
              </w:rPr>
              <w:t>6305 00 00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0B16B7" w14:textId="77777777" w:rsidR="00756439" w:rsidRDefault="00756439" w:rsidP="00756439">
            <w:pPr>
              <w:pStyle w:val="NormalinTable"/>
              <w:tabs>
                <w:tab w:val="left" w:pos="1250"/>
              </w:tabs>
            </w:pPr>
            <w:r>
              <w:t>0.00%</w:t>
            </w:r>
          </w:p>
        </w:tc>
      </w:tr>
      <w:tr w:rsidR="00756439" w14:paraId="241897F3" w14:textId="77777777" w:rsidTr="00FC0611">
        <w:trPr>
          <w:cantSplit/>
        </w:trPr>
        <w:tc>
          <w:tcPr>
            <w:tcW w:w="0" w:type="auto"/>
            <w:tcBorders>
              <w:top w:val="single" w:sz="4" w:space="0" w:color="A6A6A6" w:themeColor="background1" w:themeShade="A6"/>
              <w:right w:val="single" w:sz="4" w:space="0" w:color="000000" w:themeColor="text1"/>
            </w:tcBorders>
          </w:tcPr>
          <w:p w14:paraId="4705FE05" w14:textId="77777777" w:rsidR="00756439" w:rsidRDefault="00756439" w:rsidP="00756439">
            <w:pPr>
              <w:pStyle w:val="NormalinTable"/>
            </w:pPr>
            <w:r>
              <w:rPr>
                <w:b/>
              </w:rPr>
              <w:t>6306 00 00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EED2C4" w14:textId="77777777" w:rsidR="00756439" w:rsidRDefault="00756439" w:rsidP="00756439">
            <w:pPr>
              <w:pStyle w:val="NormalinTable"/>
              <w:tabs>
                <w:tab w:val="left" w:pos="1250"/>
              </w:tabs>
            </w:pPr>
            <w:r>
              <w:t>0.00%</w:t>
            </w:r>
          </w:p>
        </w:tc>
      </w:tr>
      <w:tr w:rsidR="00756439" w14:paraId="4F44CB63" w14:textId="77777777" w:rsidTr="00FC0611">
        <w:trPr>
          <w:cantSplit/>
        </w:trPr>
        <w:tc>
          <w:tcPr>
            <w:tcW w:w="0" w:type="auto"/>
            <w:tcBorders>
              <w:top w:val="single" w:sz="4" w:space="0" w:color="A6A6A6" w:themeColor="background1" w:themeShade="A6"/>
              <w:right w:val="single" w:sz="4" w:space="0" w:color="000000" w:themeColor="text1"/>
            </w:tcBorders>
          </w:tcPr>
          <w:p w14:paraId="5E8A0A96" w14:textId="77777777" w:rsidR="00756439" w:rsidRDefault="00756439" w:rsidP="00756439">
            <w:pPr>
              <w:pStyle w:val="NormalinTable"/>
            </w:pPr>
            <w:r>
              <w:rPr>
                <w:b/>
              </w:rPr>
              <w:t>6307 00 00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C4F701" w14:textId="77777777" w:rsidR="00756439" w:rsidRDefault="00756439" w:rsidP="00756439">
            <w:pPr>
              <w:pStyle w:val="NormalinTable"/>
              <w:tabs>
                <w:tab w:val="left" w:pos="1250"/>
              </w:tabs>
            </w:pPr>
            <w:r>
              <w:t>0.00%</w:t>
            </w:r>
          </w:p>
        </w:tc>
      </w:tr>
      <w:tr w:rsidR="00756439" w14:paraId="074B994F" w14:textId="77777777" w:rsidTr="00FC0611">
        <w:trPr>
          <w:cantSplit/>
        </w:trPr>
        <w:tc>
          <w:tcPr>
            <w:tcW w:w="0" w:type="auto"/>
            <w:tcBorders>
              <w:top w:val="single" w:sz="4" w:space="0" w:color="A6A6A6" w:themeColor="background1" w:themeShade="A6"/>
              <w:right w:val="single" w:sz="4" w:space="0" w:color="000000" w:themeColor="text1"/>
            </w:tcBorders>
          </w:tcPr>
          <w:p w14:paraId="1D3B6FB5" w14:textId="77777777" w:rsidR="00756439" w:rsidRDefault="00756439" w:rsidP="00756439">
            <w:pPr>
              <w:pStyle w:val="NormalinTable"/>
            </w:pPr>
            <w:r>
              <w:rPr>
                <w:b/>
              </w:rPr>
              <w:t>6308 00 00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3924F6" w14:textId="77777777" w:rsidR="00756439" w:rsidRDefault="00756439" w:rsidP="00756439">
            <w:pPr>
              <w:pStyle w:val="NormalinTable"/>
              <w:tabs>
                <w:tab w:val="left" w:pos="1250"/>
              </w:tabs>
            </w:pPr>
            <w:r>
              <w:t>0.00%</w:t>
            </w:r>
          </w:p>
        </w:tc>
      </w:tr>
      <w:tr w:rsidR="00756439" w14:paraId="158FF4AC" w14:textId="77777777" w:rsidTr="00FC0611">
        <w:trPr>
          <w:cantSplit/>
        </w:trPr>
        <w:tc>
          <w:tcPr>
            <w:tcW w:w="0" w:type="auto"/>
            <w:tcBorders>
              <w:top w:val="single" w:sz="4" w:space="0" w:color="A6A6A6" w:themeColor="background1" w:themeShade="A6"/>
              <w:right w:val="single" w:sz="4" w:space="0" w:color="000000" w:themeColor="text1"/>
            </w:tcBorders>
          </w:tcPr>
          <w:p w14:paraId="7A45180E" w14:textId="77777777" w:rsidR="00756439" w:rsidRDefault="00756439" w:rsidP="00756439">
            <w:pPr>
              <w:pStyle w:val="NormalinTable"/>
            </w:pPr>
            <w:r>
              <w:rPr>
                <w:b/>
              </w:rPr>
              <w:t>6309 00 00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B8BF4E" w14:textId="77777777" w:rsidR="00756439" w:rsidRDefault="00756439" w:rsidP="00756439">
            <w:pPr>
              <w:pStyle w:val="NormalinTable"/>
              <w:tabs>
                <w:tab w:val="left" w:pos="1250"/>
              </w:tabs>
            </w:pPr>
            <w:r>
              <w:t>0.00%</w:t>
            </w:r>
          </w:p>
        </w:tc>
      </w:tr>
      <w:tr w:rsidR="00756439" w14:paraId="152E59C2" w14:textId="77777777" w:rsidTr="00FC0611">
        <w:trPr>
          <w:cantSplit/>
        </w:trPr>
        <w:tc>
          <w:tcPr>
            <w:tcW w:w="0" w:type="auto"/>
            <w:tcBorders>
              <w:top w:val="single" w:sz="4" w:space="0" w:color="A6A6A6" w:themeColor="background1" w:themeShade="A6"/>
              <w:right w:val="single" w:sz="4" w:space="0" w:color="000000" w:themeColor="text1"/>
            </w:tcBorders>
          </w:tcPr>
          <w:p w14:paraId="4EAA1C16" w14:textId="77777777" w:rsidR="00756439" w:rsidRDefault="00756439" w:rsidP="00756439">
            <w:pPr>
              <w:pStyle w:val="NormalinTable"/>
            </w:pPr>
            <w:r>
              <w:rPr>
                <w:b/>
              </w:rPr>
              <w:t>6400 00 00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045B45" w14:textId="77777777" w:rsidR="00756439" w:rsidRDefault="00756439" w:rsidP="00756439">
            <w:pPr>
              <w:pStyle w:val="NormalinTable"/>
              <w:tabs>
                <w:tab w:val="left" w:pos="1250"/>
              </w:tabs>
            </w:pPr>
            <w:r>
              <w:t>0.00%</w:t>
            </w:r>
          </w:p>
        </w:tc>
      </w:tr>
      <w:tr w:rsidR="00756439" w14:paraId="6011D116" w14:textId="77777777" w:rsidTr="00FC0611">
        <w:trPr>
          <w:cantSplit/>
        </w:trPr>
        <w:tc>
          <w:tcPr>
            <w:tcW w:w="0" w:type="auto"/>
            <w:tcBorders>
              <w:top w:val="single" w:sz="4" w:space="0" w:color="A6A6A6" w:themeColor="background1" w:themeShade="A6"/>
              <w:right w:val="single" w:sz="4" w:space="0" w:color="000000" w:themeColor="text1"/>
            </w:tcBorders>
          </w:tcPr>
          <w:p w14:paraId="2E362C56" w14:textId="77777777" w:rsidR="00756439" w:rsidRDefault="00756439" w:rsidP="00756439">
            <w:pPr>
              <w:pStyle w:val="NormalinTable"/>
            </w:pPr>
            <w:r>
              <w:rPr>
                <w:b/>
              </w:rPr>
              <w:t>6501 00 00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4FB64E" w14:textId="77777777" w:rsidR="00756439" w:rsidRDefault="00756439" w:rsidP="00756439">
            <w:pPr>
              <w:pStyle w:val="NormalinTable"/>
              <w:tabs>
                <w:tab w:val="left" w:pos="1250"/>
              </w:tabs>
            </w:pPr>
            <w:r>
              <w:t>0.00%</w:t>
            </w:r>
          </w:p>
        </w:tc>
      </w:tr>
      <w:tr w:rsidR="00756439" w14:paraId="32092515" w14:textId="77777777" w:rsidTr="00FC0611">
        <w:trPr>
          <w:cantSplit/>
        </w:trPr>
        <w:tc>
          <w:tcPr>
            <w:tcW w:w="0" w:type="auto"/>
            <w:tcBorders>
              <w:top w:val="single" w:sz="4" w:space="0" w:color="A6A6A6" w:themeColor="background1" w:themeShade="A6"/>
              <w:right w:val="single" w:sz="4" w:space="0" w:color="000000" w:themeColor="text1"/>
            </w:tcBorders>
          </w:tcPr>
          <w:p w14:paraId="268F117C" w14:textId="77777777" w:rsidR="00756439" w:rsidRDefault="00756439" w:rsidP="00756439">
            <w:pPr>
              <w:pStyle w:val="NormalinTable"/>
            </w:pPr>
            <w:r>
              <w:rPr>
                <w:b/>
              </w:rPr>
              <w:t>6505 00 00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9E8961" w14:textId="77777777" w:rsidR="00756439" w:rsidRDefault="00756439" w:rsidP="00756439">
            <w:pPr>
              <w:pStyle w:val="NormalinTable"/>
              <w:tabs>
                <w:tab w:val="left" w:pos="1250"/>
              </w:tabs>
            </w:pPr>
            <w:r>
              <w:t>0.00%</w:t>
            </w:r>
          </w:p>
        </w:tc>
      </w:tr>
      <w:tr w:rsidR="00756439" w14:paraId="6C3A1BE1" w14:textId="77777777" w:rsidTr="00FC0611">
        <w:trPr>
          <w:cantSplit/>
        </w:trPr>
        <w:tc>
          <w:tcPr>
            <w:tcW w:w="0" w:type="auto"/>
            <w:tcBorders>
              <w:top w:val="single" w:sz="4" w:space="0" w:color="A6A6A6" w:themeColor="background1" w:themeShade="A6"/>
              <w:right w:val="single" w:sz="4" w:space="0" w:color="000000" w:themeColor="text1"/>
            </w:tcBorders>
          </w:tcPr>
          <w:p w14:paraId="23E05E1D" w14:textId="77777777" w:rsidR="00756439" w:rsidRDefault="00756439" w:rsidP="00756439">
            <w:pPr>
              <w:pStyle w:val="NormalinTable"/>
            </w:pPr>
            <w:r>
              <w:rPr>
                <w:b/>
              </w:rPr>
              <w:t>6506 00 00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873CF3" w14:textId="77777777" w:rsidR="00756439" w:rsidRDefault="00756439" w:rsidP="00756439">
            <w:pPr>
              <w:pStyle w:val="NormalinTable"/>
              <w:tabs>
                <w:tab w:val="left" w:pos="1250"/>
              </w:tabs>
            </w:pPr>
            <w:r>
              <w:t>0.00%</w:t>
            </w:r>
          </w:p>
        </w:tc>
      </w:tr>
      <w:tr w:rsidR="00756439" w14:paraId="06710BE5" w14:textId="77777777" w:rsidTr="00FC0611">
        <w:trPr>
          <w:cantSplit/>
        </w:trPr>
        <w:tc>
          <w:tcPr>
            <w:tcW w:w="0" w:type="auto"/>
            <w:tcBorders>
              <w:top w:val="single" w:sz="4" w:space="0" w:color="A6A6A6" w:themeColor="background1" w:themeShade="A6"/>
              <w:right w:val="single" w:sz="4" w:space="0" w:color="000000" w:themeColor="text1"/>
            </w:tcBorders>
          </w:tcPr>
          <w:p w14:paraId="0C4C6C45" w14:textId="77777777" w:rsidR="00756439" w:rsidRDefault="00756439" w:rsidP="00756439">
            <w:pPr>
              <w:pStyle w:val="NormalinTable"/>
            </w:pPr>
            <w:r>
              <w:rPr>
                <w:b/>
              </w:rPr>
              <w:t>6507 00 00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E24B56" w14:textId="77777777" w:rsidR="00756439" w:rsidRDefault="00756439" w:rsidP="00756439">
            <w:pPr>
              <w:pStyle w:val="NormalinTable"/>
              <w:tabs>
                <w:tab w:val="left" w:pos="1250"/>
              </w:tabs>
            </w:pPr>
            <w:r>
              <w:t>0.00%</w:t>
            </w:r>
          </w:p>
        </w:tc>
      </w:tr>
      <w:tr w:rsidR="00756439" w14:paraId="11147E94" w14:textId="77777777" w:rsidTr="00FC0611">
        <w:trPr>
          <w:cantSplit/>
        </w:trPr>
        <w:tc>
          <w:tcPr>
            <w:tcW w:w="0" w:type="auto"/>
            <w:tcBorders>
              <w:top w:val="single" w:sz="4" w:space="0" w:color="A6A6A6" w:themeColor="background1" w:themeShade="A6"/>
              <w:right w:val="single" w:sz="4" w:space="0" w:color="000000" w:themeColor="text1"/>
            </w:tcBorders>
          </w:tcPr>
          <w:p w14:paraId="39E2082A" w14:textId="77777777" w:rsidR="00756439" w:rsidRDefault="00756439" w:rsidP="00756439">
            <w:pPr>
              <w:pStyle w:val="NormalinTable"/>
            </w:pPr>
            <w:r>
              <w:rPr>
                <w:b/>
              </w:rPr>
              <w:t>6600 00 00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600109" w14:textId="77777777" w:rsidR="00756439" w:rsidRDefault="00756439" w:rsidP="00756439">
            <w:pPr>
              <w:pStyle w:val="NormalinTable"/>
              <w:tabs>
                <w:tab w:val="left" w:pos="1250"/>
              </w:tabs>
            </w:pPr>
            <w:r>
              <w:t>0.00%</w:t>
            </w:r>
          </w:p>
        </w:tc>
      </w:tr>
      <w:tr w:rsidR="00756439" w14:paraId="4F7C9CB3" w14:textId="77777777" w:rsidTr="00FC0611">
        <w:trPr>
          <w:cantSplit/>
        </w:trPr>
        <w:tc>
          <w:tcPr>
            <w:tcW w:w="0" w:type="auto"/>
            <w:tcBorders>
              <w:top w:val="single" w:sz="4" w:space="0" w:color="A6A6A6" w:themeColor="background1" w:themeShade="A6"/>
              <w:right w:val="single" w:sz="4" w:space="0" w:color="000000" w:themeColor="text1"/>
            </w:tcBorders>
          </w:tcPr>
          <w:p w14:paraId="5A48B21B" w14:textId="77777777" w:rsidR="00756439" w:rsidRDefault="00756439" w:rsidP="00756439">
            <w:pPr>
              <w:pStyle w:val="NormalinTable"/>
            </w:pPr>
            <w:r>
              <w:rPr>
                <w:b/>
              </w:rPr>
              <w:t>6700 00 00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E59472" w14:textId="77777777" w:rsidR="00756439" w:rsidRDefault="00756439" w:rsidP="00756439">
            <w:pPr>
              <w:pStyle w:val="NormalinTable"/>
              <w:tabs>
                <w:tab w:val="left" w:pos="1250"/>
              </w:tabs>
            </w:pPr>
            <w:r>
              <w:t>0.00%</w:t>
            </w:r>
          </w:p>
        </w:tc>
      </w:tr>
      <w:tr w:rsidR="00756439" w14:paraId="398036D6" w14:textId="77777777" w:rsidTr="00FC0611">
        <w:trPr>
          <w:cantSplit/>
        </w:trPr>
        <w:tc>
          <w:tcPr>
            <w:tcW w:w="0" w:type="auto"/>
            <w:tcBorders>
              <w:top w:val="single" w:sz="4" w:space="0" w:color="A6A6A6" w:themeColor="background1" w:themeShade="A6"/>
              <w:right w:val="single" w:sz="4" w:space="0" w:color="000000" w:themeColor="text1"/>
            </w:tcBorders>
          </w:tcPr>
          <w:p w14:paraId="7A945D35" w14:textId="77777777" w:rsidR="00756439" w:rsidRDefault="00756439" w:rsidP="00756439">
            <w:pPr>
              <w:pStyle w:val="NormalinTable"/>
            </w:pPr>
            <w:r>
              <w:rPr>
                <w:b/>
              </w:rPr>
              <w:t>6802 21 00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C8C6D2" w14:textId="77777777" w:rsidR="00756439" w:rsidRDefault="00756439" w:rsidP="00756439">
            <w:pPr>
              <w:pStyle w:val="NormalinTable"/>
              <w:tabs>
                <w:tab w:val="left" w:pos="1250"/>
              </w:tabs>
            </w:pPr>
            <w:r>
              <w:t>0.00%</w:t>
            </w:r>
          </w:p>
        </w:tc>
      </w:tr>
      <w:tr w:rsidR="00756439" w14:paraId="76046B19" w14:textId="77777777" w:rsidTr="00FC0611">
        <w:trPr>
          <w:cantSplit/>
        </w:trPr>
        <w:tc>
          <w:tcPr>
            <w:tcW w:w="0" w:type="auto"/>
            <w:tcBorders>
              <w:top w:val="single" w:sz="4" w:space="0" w:color="A6A6A6" w:themeColor="background1" w:themeShade="A6"/>
              <w:right w:val="single" w:sz="4" w:space="0" w:color="000000" w:themeColor="text1"/>
            </w:tcBorders>
          </w:tcPr>
          <w:p w14:paraId="06C493B3" w14:textId="77777777" w:rsidR="00756439" w:rsidRDefault="00756439" w:rsidP="00756439">
            <w:pPr>
              <w:pStyle w:val="NormalinTable"/>
            </w:pPr>
            <w:r>
              <w:rPr>
                <w:b/>
              </w:rPr>
              <w:t>6802 23 00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62F958" w14:textId="77777777" w:rsidR="00756439" w:rsidRDefault="00756439" w:rsidP="00756439">
            <w:pPr>
              <w:pStyle w:val="NormalinTable"/>
              <w:tabs>
                <w:tab w:val="left" w:pos="1250"/>
              </w:tabs>
            </w:pPr>
            <w:r>
              <w:t>0.00%</w:t>
            </w:r>
          </w:p>
        </w:tc>
      </w:tr>
      <w:tr w:rsidR="00756439" w14:paraId="7C8EE82F" w14:textId="77777777" w:rsidTr="00FC0611">
        <w:trPr>
          <w:cantSplit/>
        </w:trPr>
        <w:tc>
          <w:tcPr>
            <w:tcW w:w="0" w:type="auto"/>
            <w:tcBorders>
              <w:top w:val="single" w:sz="4" w:space="0" w:color="A6A6A6" w:themeColor="background1" w:themeShade="A6"/>
              <w:right w:val="single" w:sz="4" w:space="0" w:color="000000" w:themeColor="text1"/>
            </w:tcBorders>
          </w:tcPr>
          <w:p w14:paraId="228D9EE3" w14:textId="77777777" w:rsidR="00756439" w:rsidRDefault="00756439" w:rsidP="00756439">
            <w:pPr>
              <w:pStyle w:val="NormalinTable"/>
            </w:pPr>
            <w:r>
              <w:rPr>
                <w:b/>
              </w:rPr>
              <w:t>6802 29 00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15273C" w14:textId="77777777" w:rsidR="00756439" w:rsidRDefault="00756439" w:rsidP="00756439">
            <w:pPr>
              <w:pStyle w:val="NormalinTable"/>
              <w:tabs>
                <w:tab w:val="left" w:pos="1250"/>
              </w:tabs>
            </w:pPr>
            <w:r>
              <w:t>0.00%</w:t>
            </w:r>
          </w:p>
        </w:tc>
      </w:tr>
      <w:tr w:rsidR="00756439" w14:paraId="4328E914" w14:textId="77777777" w:rsidTr="00FC0611">
        <w:trPr>
          <w:cantSplit/>
        </w:trPr>
        <w:tc>
          <w:tcPr>
            <w:tcW w:w="0" w:type="auto"/>
            <w:tcBorders>
              <w:top w:val="single" w:sz="4" w:space="0" w:color="A6A6A6" w:themeColor="background1" w:themeShade="A6"/>
              <w:right w:val="single" w:sz="4" w:space="0" w:color="000000" w:themeColor="text1"/>
            </w:tcBorders>
          </w:tcPr>
          <w:p w14:paraId="116E468B" w14:textId="77777777" w:rsidR="00756439" w:rsidRDefault="00756439" w:rsidP="00756439">
            <w:pPr>
              <w:pStyle w:val="NormalinTable"/>
            </w:pPr>
            <w:r>
              <w:rPr>
                <w:b/>
              </w:rPr>
              <w:t>6802 91 00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94F286" w14:textId="77777777" w:rsidR="00756439" w:rsidRDefault="00756439" w:rsidP="00756439">
            <w:pPr>
              <w:pStyle w:val="NormalinTable"/>
              <w:tabs>
                <w:tab w:val="left" w:pos="1250"/>
              </w:tabs>
            </w:pPr>
            <w:r>
              <w:t>0.00%</w:t>
            </w:r>
          </w:p>
        </w:tc>
      </w:tr>
      <w:tr w:rsidR="00756439" w14:paraId="19A19B03" w14:textId="77777777" w:rsidTr="00FC0611">
        <w:trPr>
          <w:cantSplit/>
        </w:trPr>
        <w:tc>
          <w:tcPr>
            <w:tcW w:w="0" w:type="auto"/>
            <w:tcBorders>
              <w:top w:val="single" w:sz="4" w:space="0" w:color="A6A6A6" w:themeColor="background1" w:themeShade="A6"/>
              <w:right w:val="single" w:sz="4" w:space="0" w:color="000000" w:themeColor="text1"/>
            </w:tcBorders>
          </w:tcPr>
          <w:p w14:paraId="13827B69" w14:textId="77777777" w:rsidR="00756439" w:rsidRDefault="00756439" w:rsidP="00756439">
            <w:pPr>
              <w:pStyle w:val="NormalinTable"/>
            </w:pPr>
            <w:r>
              <w:rPr>
                <w:b/>
              </w:rPr>
              <w:t>6802 92 00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C52824" w14:textId="77777777" w:rsidR="00756439" w:rsidRDefault="00756439" w:rsidP="00756439">
            <w:pPr>
              <w:pStyle w:val="NormalinTable"/>
              <w:tabs>
                <w:tab w:val="left" w:pos="1250"/>
              </w:tabs>
            </w:pPr>
            <w:r>
              <w:t>0.00%</w:t>
            </w:r>
          </w:p>
        </w:tc>
      </w:tr>
      <w:tr w:rsidR="00756439" w14:paraId="24BF1F5F" w14:textId="77777777" w:rsidTr="00FC0611">
        <w:trPr>
          <w:cantSplit/>
        </w:trPr>
        <w:tc>
          <w:tcPr>
            <w:tcW w:w="0" w:type="auto"/>
            <w:tcBorders>
              <w:top w:val="single" w:sz="4" w:space="0" w:color="A6A6A6" w:themeColor="background1" w:themeShade="A6"/>
              <w:right w:val="single" w:sz="4" w:space="0" w:color="000000" w:themeColor="text1"/>
            </w:tcBorders>
          </w:tcPr>
          <w:p w14:paraId="67C482D3" w14:textId="77777777" w:rsidR="00756439" w:rsidRDefault="00756439" w:rsidP="00756439">
            <w:pPr>
              <w:pStyle w:val="NormalinTable"/>
            </w:pPr>
            <w:r>
              <w:rPr>
                <w:b/>
              </w:rPr>
              <w:t>6802 93 90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DBD674" w14:textId="77777777" w:rsidR="00756439" w:rsidRDefault="00756439" w:rsidP="00756439">
            <w:pPr>
              <w:pStyle w:val="NormalinTable"/>
              <w:tabs>
                <w:tab w:val="left" w:pos="1250"/>
              </w:tabs>
            </w:pPr>
            <w:r>
              <w:t>0.00%</w:t>
            </w:r>
          </w:p>
        </w:tc>
      </w:tr>
      <w:tr w:rsidR="00756439" w14:paraId="59625E77" w14:textId="77777777" w:rsidTr="00FC0611">
        <w:trPr>
          <w:cantSplit/>
        </w:trPr>
        <w:tc>
          <w:tcPr>
            <w:tcW w:w="0" w:type="auto"/>
            <w:tcBorders>
              <w:top w:val="single" w:sz="4" w:space="0" w:color="A6A6A6" w:themeColor="background1" w:themeShade="A6"/>
              <w:right w:val="single" w:sz="4" w:space="0" w:color="000000" w:themeColor="text1"/>
            </w:tcBorders>
          </w:tcPr>
          <w:p w14:paraId="53234379" w14:textId="77777777" w:rsidR="00756439" w:rsidRDefault="00756439" w:rsidP="00756439">
            <w:pPr>
              <w:pStyle w:val="NormalinTable"/>
            </w:pPr>
            <w:r>
              <w:rPr>
                <w:b/>
              </w:rPr>
              <w:t>6802 99 90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E04922" w14:textId="77777777" w:rsidR="00756439" w:rsidRDefault="00756439" w:rsidP="00756439">
            <w:pPr>
              <w:pStyle w:val="NormalinTable"/>
              <w:tabs>
                <w:tab w:val="left" w:pos="1250"/>
              </w:tabs>
            </w:pPr>
            <w:r>
              <w:t>0.00%</w:t>
            </w:r>
          </w:p>
        </w:tc>
      </w:tr>
      <w:tr w:rsidR="00756439" w14:paraId="4B3B74A5" w14:textId="77777777" w:rsidTr="00FC0611">
        <w:trPr>
          <w:cantSplit/>
        </w:trPr>
        <w:tc>
          <w:tcPr>
            <w:tcW w:w="0" w:type="auto"/>
            <w:tcBorders>
              <w:top w:val="single" w:sz="4" w:space="0" w:color="A6A6A6" w:themeColor="background1" w:themeShade="A6"/>
              <w:right w:val="single" w:sz="4" w:space="0" w:color="000000" w:themeColor="text1"/>
            </w:tcBorders>
          </w:tcPr>
          <w:p w14:paraId="2DCECF27" w14:textId="77777777" w:rsidR="00756439" w:rsidRDefault="00756439" w:rsidP="00756439">
            <w:pPr>
              <w:pStyle w:val="NormalinTable"/>
            </w:pPr>
            <w:r>
              <w:rPr>
                <w:b/>
              </w:rPr>
              <w:t>6803 00 00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EDCF6D" w14:textId="77777777" w:rsidR="00756439" w:rsidRDefault="00756439" w:rsidP="00756439">
            <w:pPr>
              <w:pStyle w:val="NormalinTable"/>
              <w:tabs>
                <w:tab w:val="left" w:pos="1250"/>
              </w:tabs>
            </w:pPr>
            <w:r>
              <w:t>0.00%</w:t>
            </w:r>
          </w:p>
        </w:tc>
      </w:tr>
      <w:tr w:rsidR="00756439" w14:paraId="138A9CD8" w14:textId="77777777" w:rsidTr="00FC0611">
        <w:trPr>
          <w:cantSplit/>
        </w:trPr>
        <w:tc>
          <w:tcPr>
            <w:tcW w:w="0" w:type="auto"/>
            <w:tcBorders>
              <w:top w:val="single" w:sz="4" w:space="0" w:color="A6A6A6" w:themeColor="background1" w:themeShade="A6"/>
              <w:right w:val="single" w:sz="4" w:space="0" w:color="000000" w:themeColor="text1"/>
            </w:tcBorders>
          </w:tcPr>
          <w:p w14:paraId="42F6B515" w14:textId="77777777" w:rsidR="00756439" w:rsidRDefault="00756439" w:rsidP="00756439">
            <w:pPr>
              <w:pStyle w:val="NormalinTable"/>
            </w:pPr>
            <w:r>
              <w:rPr>
                <w:b/>
              </w:rPr>
              <w:t>6804 21 00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8DC9FD" w14:textId="77777777" w:rsidR="00756439" w:rsidRDefault="00756439" w:rsidP="00756439">
            <w:pPr>
              <w:pStyle w:val="NormalinTable"/>
              <w:tabs>
                <w:tab w:val="left" w:pos="1250"/>
              </w:tabs>
            </w:pPr>
            <w:r>
              <w:t>0.00%</w:t>
            </w:r>
          </w:p>
        </w:tc>
      </w:tr>
      <w:tr w:rsidR="00756439" w14:paraId="0E499088" w14:textId="77777777" w:rsidTr="00FC0611">
        <w:trPr>
          <w:cantSplit/>
        </w:trPr>
        <w:tc>
          <w:tcPr>
            <w:tcW w:w="0" w:type="auto"/>
            <w:tcBorders>
              <w:top w:val="single" w:sz="4" w:space="0" w:color="A6A6A6" w:themeColor="background1" w:themeShade="A6"/>
              <w:right w:val="single" w:sz="4" w:space="0" w:color="000000" w:themeColor="text1"/>
            </w:tcBorders>
          </w:tcPr>
          <w:p w14:paraId="47AFCB35" w14:textId="77777777" w:rsidR="00756439" w:rsidRDefault="00756439" w:rsidP="00756439">
            <w:pPr>
              <w:pStyle w:val="NormalinTable"/>
            </w:pPr>
            <w:r>
              <w:rPr>
                <w:b/>
              </w:rPr>
              <w:t>6805 00 00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1387B2" w14:textId="77777777" w:rsidR="00756439" w:rsidRDefault="00756439" w:rsidP="00756439">
            <w:pPr>
              <w:pStyle w:val="NormalinTable"/>
              <w:tabs>
                <w:tab w:val="left" w:pos="1250"/>
              </w:tabs>
            </w:pPr>
            <w:r>
              <w:t>0.00%</w:t>
            </w:r>
          </w:p>
        </w:tc>
      </w:tr>
      <w:tr w:rsidR="00756439" w14:paraId="65BCC87B" w14:textId="77777777" w:rsidTr="00FC0611">
        <w:trPr>
          <w:cantSplit/>
        </w:trPr>
        <w:tc>
          <w:tcPr>
            <w:tcW w:w="0" w:type="auto"/>
            <w:tcBorders>
              <w:top w:val="single" w:sz="4" w:space="0" w:color="A6A6A6" w:themeColor="background1" w:themeShade="A6"/>
              <w:right w:val="single" w:sz="4" w:space="0" w:color="000000" w:themeColor="text1"/>
            </w:tcBorders>
          </w:tcPr>
          <w:p w14:paraId="373A7538" w14:textId="77777777" w:rsidR="00756439" w:rsidRDefault="00756439" w:rsidP="00756439">
            <w:pPr>
              <w:pStyle w:val="NormalinTable"/>
            </w:pPr>
            <w:r>
              <w:rPr>
                <w:b/>
              </w:rPr>
              <w:t>6808 00 00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AFA794" w14:textId="77777777" w:rsidR="00756439" w:rsidRDefault="00756439" w:rsidP="00756439">
            <w:pPr>
              <w:pStyle w:val="NormalinTable"/>
              <w:tabs>
                <w:tab w:val="left" w:pos="1250"/>
              </w:tabs>
            </w:pPr>
            <w:r>
              <w:t>0.00%</w:t>
            </w:r>
          </w:p>
        </w:tc>
      </w:tr>
      <w:tr w:rsidR="00756439" w14:paraId="7B324BD5" w14:textId="77777777" w:rsidTr="00FC0611">
        <w:trPr>
          <w:cantSplit/>
        </w:trPr>
        <w:tc>
          <w:tcPr>
            <w:tcW w:w="0" w:type="auto"/>
            <w:tcBorders>
              <w:top w:val="single" w:sz="4" w:space="0" w:color="A6A6A6" w:themeColor="background1" w:themeShade="A6"/>
              <w:right w:val="single" w:sz="4" w:space="0" w:color="000000" w:themeColor="text1"/>
            </w:tcBorders>
          </w:tcPr>
          <w:p w14:paraId="16641038" w14:textId="77777777" w:rsidR="00756439" w:rsidRDefault="00756439" w:rsidP="00756439">
            <w:pPr>
              <w:pStyle w:val="NormalinTable"/>
            </w:pPr>
            <w:r>
              <w:rPr>
                <w:b/>
              </w:rPr>
              <w:t>6809 00 00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CEFFA6" w14:textId="77777777" w:rsidR="00756439" w:rsidRDefault="00756439" w:rsidP="00756439">
            <w:pPr>
              <w:pStyle w:val="NormalinTable"/>
              <w:tabs>
                <w:tab w:val="left" w:pos="1250"/>
              </w:tabs>
            </w:pPr>
            <w:r>
              <w:t>0.00%</w:t>
            </w:r>
          </w:p>
        </w:tc>
      </w:tr>
      <w:tr w:rsidR="00756439" w14:paraId="1E93765B" w14:textId="77777777" w:rsidTr="00FC0611">
        <w:trPr>
          <w:cantSplit/>
        </w:trPr>
        <w:tc>
          <w:tcPr>
            <w:tcW w:w="0" w:type="auto"/>
            <w:tcBorders>
              <w:top w:val="single" w:sz="4" w:space="0" w:color="A6A6A6" w:themeColor="background1" w:themeShade="A6"/>
              <w:right w:val="single" w:sz="4" w:space="0" w:color="000000" w:themeColor="text1"/>
            </w:tcBorders>
          </w:tcPr>
          <w:p w14:paraId="539423FD" w14:textId="77777777" w:rsidR="00756439" w:rsidRDefault="00756439" w:rsidP="00756439">
            <w:pPr>
              <w:pStyle w:val="NormalinTable"/>
            </w:pPr>
            <w:r>
              <w:rPr>
                <w:b/>
              </w:rPr>
              <w:t>6810 00 00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357341" w14:textId="77777777" w:rsidR="00756439" w:rsidRDefault="00756439" w:rsidP="00756439">
            <w:pPr>
              <w:pStyle w:val="NormalinTable"/>
              <w:tabs>
                <w:tab w:val="left" w:pos="1250"/>
              </w:tabs>
            </w:pPr>
            <w:r>
              <w:t>0.00%</w:t>
            </w:r>
          </w:p>
        </w:tc>
      </w:tr>
      <w:tr w:rsidR="00756439" w14:paraId="53197854" w14:textId="77777777" w:rsidTr="00FC0611">
        <w:trPr>
          <w:cantSplit/>
        </w:trPr>
        <w:tc>
          <w:tcPr>
            <w:tcW w:w="0" w:type="auto"/>
            <w:tcBorders>
              <w:top w:val="single" w:sz="4" w:space="0" w:color="A6A6A6" w:themeColor="background1" w:themeShade="A6"/>
              <w:right w:val="single" w:sz="4" w:space="0" w:color="000000" w:themeColor="text1"/>
            </w:tcBorders>
          </w:tcPr>
          <w:p w14:paraId="1A3050B6" w14:textId="77777777" w:rsidR="00756439" w:rsidRDefault="00756439" w:rsidP="00756439">
            <w:pPr>
              <w:pStyle w:val="NormalinTable"/>
            </w:pPr>
            <w:r>
              <w:rPr>
                <w:b/>
              </w:rPr>
              <w:t>6811 00 00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950CD1" w14:textId="77777777" w:rsidR="00756439" w:rsidRDefault="00756439" w:rsidP="00756439">
            <w:pPr>
              <w:pStyle w:val="NormalinTable"/>
              <w:tabs>
                <w:tab w:val="left" w:pos="1250"/>
              </w:tabs>
            </w:pPr>
            <w:r>
              <w:t>0.00%</w:t>
            </w:r>
          </w:p>
        </w:tc>
      </w:tr>
      <w:tr w:rsidR="00756439" w14:paraId="56E178A8" w14:textId="77777777" w:rsidTr="00FC0611">
        <w:trPr>
          <w:cantSplit/>
        </w:trPr>
        <w:tc>
          <w:tcPr>
            <w:tcW w:w="0" w:type="auto"/>
            <w:tcBorders>
              <w:top w:val="single" w:sz="4" w:space="0" w:color="A6A6A6" w:themeColor="background1" w:themeShade="A6"/>
              <w:right w:val="single" w:sz="4" w:space="0" w:color="000000" w:themeColor="text1"/>
            </w:tcBorders>
          </w:tcPr>
          <w:p w14:paraId="132A1685" w14:textId="77777777" w:rsidR="00756439" w:rsidRDefault="00756439" w:rsidP="00756439">
            <w:pPr>
              <w:pStyle w:val="NormalinTable"/>
            </w:pPr>
            <w:r>
              <w:rPr>
                <w:b/>
              </w:rPr>
              <w:t>6812 00 00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AEA44A" w14:textId="77777777" w:rsidR="00756439" w:rsidRDefault="00756439" w:rsidP="00756439">
            <w:pPr>
              <w:pStyle w:val="NormalinTable"/>
              <w:tabs>
                <w:tab w:val="left" w:pos="1250"/>
              </w:tabs>
            </w:pPr>
            <w:r>
              <w:t>0.00%</w:t>
            </w:r>
          </w:p>
        </w:tc>
      </w:tr>
      <w:tr w:rsidR="00756439" w14:paraId="35C1EA92" w14:textId="77777777" w:rsidTr="00FC0611">
        <w:trPr>
          <w:cantSplit/>
        </w:trPr>
        <w:tc>
          <w:tcPr>
            <w:tcW w:w="0" w:type="auto"/>
            <w:tcBorders>
              <w:top w:val="single" w:sz="4" w:space="0" w:color="A6A6A6" w:themeColor="background1" w:themeShade="A6"/>
              <w:right w:val="single" w:sz="4" w:space="0" w:color="000000" w:themeColor="text1"/>
            </w:tcBorders>
          </w:tcPr>
          <w:p w14:paraId="22DEB3B4" w14:textId="77777777" w:rsidR="00756439" w:rsidRDefault="00756439" w:rsidP="00756439">
            <w:pPr>
              <w:pStyle w:val="NormalinTable"/>
            </w:pPr>
            <w:r>
              <w:rPr>
                <w:b/>
              </w:rPr>
              <w:t>6813 00 00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A0BEBB" w14:textId="77777777" w:rsidR="00756439" w:rsidRDefault="00756439" w:rsidP="00756439">
            <w:pPr>
              <w:pStyle w:val="NormalinTable"/>
              <w:tabs>
                <w:tab w:val="left" w:pos="1250"/>
              </w:tabs>
            </w:pPr>
            <w:r>
              <w:t>0.00%</w:t>
            </w:r>
          </w:p>
        </w:tc>
      </w:tr>
      <w:tr w:rsidR="00756439" w14:paraId="5BBF7585" w14:textId="77777777" w:rsidTr="00FC0611">
        <w:trPr>
          <w:cantSplit/>
        </w:trPr>
        <w:tc>
          <w:tcPr>
            <w:tcW w:w="0" w:type="auto"/>
            <w:tcBorders>
              <w:top w:val="single" w:sz="4" w:space="0" w:color="A6A6A6" w:themeColor="background1" w:themeShade="A6"/>
              <w:right w:val="single" w:sz="4" w:space="0" w:color="000000" w:themeColor="text1"/>
            </w:tcBorders>
          </w:tcPr>
          <w:p w14:paraId="6B50A653" w14:textId="77777777" w:rsidR="00756439" w:rsidRDefault="00756439" w:rsidP="00756439">
            <w:pPr>
              <w:pStyle w:val="NormalinTable"/>
            </w:pPr>
            <w:r>
              <w:rPr>
                <w:b/>
              </w:rPr>
              <w:t>6814 00 00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099C57" w14:textId="77777777" w:rsidR="00756439" w:rsidRDefault="00756439" w:rsidP="00756439">
            <w:pPr>
              <w:pStyle w:val="NormalinTable"/>
              <w:tabs>
                <w:tab w:val="left" w:pos="1250"/>
              </w:tabs>
            </w:pPr>
            <w:r>
              <w:t>0.00%</w:t>
            </w:r>
          </w:p>
        </w:tc>
      </w:tr>
      <w:tr w:rsidR="00756439" w14:paraId="66CDB2AB" w14:textId="77777777" w:rsidTr="00FC0611">
        <w:trPr>
          <w:cantSplit/>
        </w:trPr>
        <w:tc>
          <w:tcPr>
            <w:tcW w:w="0" w:type="auto"/>
            <w:tcBorders>
              <w:top w:val="single" w:sz="4" w:space="0" w:color="A6A6A6" w:themeColor="background1" w:themeShade="A6"/>
              <w:right w:val="single" w:sz="4" w:space="0" w:color="000000" w:themeColor="text1"/>
            </w:tcBorders>
          </w:tcPr>
          <w:p w14:paraId="5B0C46D5" w14:textId="77777777" w:rsidR="00756439" w:rsidRDefault="00756439" w:rsidP="00756439">
            <w:pPr>
              <w:pStyle w:val="NormalinTable"/>
            </w:pPr>
            <w:r>
              <w:rPr>
                <w:b/>
              </w:rPr>
              <w:t>6901 00 00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063937" w14:textId="77777777" w:rsidR="00756439" w:rsidRDefault="00756439" w:rsidP="00756439">
            <w:pPr>
              <w:pStyle w:val="NormalinTable"/>
              <w:tabs>
                <w:tab w:val="left" w:pos="1250"/>
              </w:tabs>
            </w:pPr>
            <w:r>
              <w:t>0.00%</w:t>
            </w:r>
          </w:p>
        </w:tc>
      </w:tr>
      <w:tr w:rsidR="00756439" w14:paraId="4BFAC139" w14:textId="77777777" w:rsidTr="00FC0611">
        <w:trPr>
          <w:cantSplit/>
        </w:trPr>
        <w:tc>
          <w:tcPr>
            <w:tcW w:w="0" w:type="auto"/>
            <w:tcBorders>
              <w:top w:val="single" w:sz="4" w:space="0" w:color="A6A6A6" w:themeColor="background1" w:themeShade="A6"/>
              <w:right w:val="single" w:sz="4" w:space="0" w:color="000000" w:themeColor="text1"/>
            </w:tcBorders>
          </w:tcPr>
          <w:p w14:paraId="7C4C3318" w14:textId="77777777" w:rsidR="00756439" w:rsidRDefault="00756439" w:rsidP="00756439">
            <w:pPr>
              <w:pStyle w:val="NormalinTable"/>
            </w:pPr>
            <w:r>
              <w:rPr>
                <w:b/>
              </w:rPr>
              <w:t>6902 00 00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511762" w14:textId="77777777" w:rsidR="00756439" w:rsidRDefault="00756439" w:rsidP="00756439">
            <w:pPr>
              <w:pStyle w:val="NormalinTable"/>
              <w:tabs>
                <w:tab w:val="left" w:pos="1250"/>
              </w:tabs>
            </w:pPr>
            <w:r>
              <w:t>0.00%</w:t>
            </w:r>
          </w:p>
        </w:tc>
      </w:tr>
      <w:tr w:rsidR="00756439" w14:paraId="5B93BA95" w14:textId="77777777" w:rsidTr="00FC0611">
        <w:trPr>
          <w:cantSplit/>
        </w:trPr>
        <w:tc>
          <w:tcPr>
            <w:tcW w:w="0" w:type="auto"/>
            <w:tcBorders>
              <w:top w:val="single" w:sz="4" w:space="0" w:color="A6A6A6" w:themeColor="background1" w:themeShade="A6"/>
              <w:right w:val="single" w:sz="4" w:space="0" w:color="000000" w:themeColor="text1"/>
            </w:tcBorders>
          </w:tcPr>
          <w:p w14:paraId="6DD39181" w14:textId="77777777" w:rsidR="00756439" w:rsidRDefault="00756439" w:rsidP="00756439">
            <w:pPr>
              <w:pStyle w:val="NormalinTable"/>
            </w:pPr>
            <w:r>
              <w:rPr>
                <w:b/>
              </w:rPr>
              <w:t>6903 00 00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81EDFC" w14:textId="77777777" w:rsidR="00756439" w:rsidRDefault="00756439" w:rsidP="00756439">
            <w:pPr>
              <w:pStyle w:val="NormalinTable"/>
              <w:tabs>
                <w:tab w:val="left" w:pos="1250"/>
              </w:tabs>
            </w:pPr>
            <w:r>
              <w:t>0.00%</w:t>
            </w:r>
          </w:p>
        </w:tc>
      </w:tr>
      <w:tr w:rsidR="00756439" w14:paraId="36D7AEE4" w14:textId="77777777" w:rsidTr="00FC0611">
        <w:trPr>
          <w:cantSplit/>
        </w:trPr>
        <w:tc>
          <w:tcPr>
            <w:tcW w:w="0" w:type="auto"/>
            <w:tcBorders>
              <w:top w:val="single" w:sz="4" w:space="0" w:color="A6A6A6" w:themeColor="background1" w:themeShade="A6"/>
              <w:right w:val="single" w:sz="4" w:space="0" w:color="000000" w:themeColor="text1"/>
            </w:tcBorders>
          </w:tcPr>
          <w:p w14:paraId="4D69BE65" w14:textId="77777777" w:rsidR="00756439" w:rsidRDefault="00756439" w:rsidP="00756439">
            <w:pPr>
              <w:pStyle w:val="NormalinTable"/>
            </w:pPr>
            <w:r>
              <w:rPr>
                <w:b/>
              </w:rPr>
              <w:t>6904 00 00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BA017B" w14:textId="77777777" w:rsidR="00756439" w:rsidRDefault="00756439" w:rsidP="00756439">
            <w:pPr>
              <w:pStyle w:val="NormalinTable"/>
              <w:tabs>
                <w:tab w:val="left" w:pos="1250"/>
              </w:tabs>
            </w:pPr>
            <w:r>
              <w:t>0.00%</w:t>
            </w:r>
          </w:p>
        </w:tc>
      </w:tr>
      <w:tr w:rsidR="00756439" w14:paraId="33695090" w14:textId="77777777" w:rsidTr="00FC0611">
        <w:trPr>
          <w:cantSplit/>
        </w:trPr>
        <w:tc>
          <w:tcPr>
            <w:tcW w:w="0" w:type="auto"/>
            <w:tcBorders>
              <w:top w:val="single" w:sz="4" w:space="0" w:color="A6A6A6" w:themeColor="background1" w:themeShade="A6"/>
              <w:right w:val="single" w:sz="4" w:space="0" w:color="000000" w:themeColor="text1"/>
            </w:tcBorders>
          </w:tcPr>
          <w:p w14:paraId="0B5D2730" w14:textId="77777777" w:rsidR="00756439" w:rsidRDefault="00756439" w:rsidP="00756439">
            <w:pPr>
              <w:pStyle w:val="NormalinTable"/>
            </w:pPr>
            <w:r>
              <w:rPr>
                <w:b/>
              </w:rPr>
              <w:t>6907 00 00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B5256C" w14:textId="77777777" w:rsidR="00756439" w:rsidRDefault="00756439" w:rsidP="00756439">
            <w:pPr>
              <w:pStyle w:val="NormalinTable"/>
              <w:tabs>
                <w:tab w:val="left" w:pos="1250"/>
              </w:tabs>
            </w:pPr>
            <w:r>
              <w:t>0.00%</w:t>
            </w:r>
          </w:p>
        </w:tc>
      </w:tr>
      <w:tr w:rsidR="00756439" w14:paraId="1D1EE5A4" w14:textId="77777777" w:rsidTr="00FC0611">
        <w:trPr>
          <w:cantSplit/>
        </w:trPr>
        <w:tc>
          <w:tcPr>
            <w:tcW w:w="0" w:type="auto"/>
            <w:tcBorders>
              <w:top w:val="single" w:sz="4" w:space="0" w:color="A6A6A6" w:themeColor="background1" w:themeShade="A6"/>
              <w:right w:val="single" w:sz="4" w:space="0" w:color="000000" w:themeColor="text1"/>
            </w:tcBorders>
          </w:tcPr>
          <w:p w14:paraId="6A448438" w14:textId="77777777" w:rsidR="00756439" w:rsidRDefault="00756439" w:rsidP="00756439">
            <w:pPr>
              <w:pStyle w:val="NormalinTable"/>
            </w:pPr>
            <w:r>
              <w:rPr>
                <w:b/>
              </w:rPr>
              <w:t>6909 00 00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91455D" w14:textId="77777777" w:rsidR="00756439" w:rsidRDefault="00756439" w:rsidP="00756439">
            <w:pPr>
              <w:pStyle w:val="NormalinTable"/>
              <w:tabs>
                <w:tab w:val="left" w:pos="1250"/>
              </w:tabs>
            </w:pPr>
            <w:r>
              <w:t>0.00%</w:t>
            </w:r>
          </w:p>
        </w:tc>
      </w:tr>
      <w:tr w:rsidR="00756439" w14:paraId="19468E89" w14:textId="77777777" w:rsidTr="00FC0611">
        <w:trPr>
          <w:cantSplit/>
        </w:trPr>
        <w:tc>
          <w:tcPr>
            <w:tcW w:w="0" w:type="auto"/>
            <w:tcBorders>
              <w:top w:val="single" w:sz="4" w:space="0" w:color="A6A6A6" w:themeColor="background1" w:themeShade="A6"/>
              <w:right w:val="single" w:sz="4" w:space="0" w:color="000000" w:themeColor="text1"/>
            </w:tcBorders>
          </w:tcPr>
          <w:p w14:paraId="455C8AC9" w14:textId="77777777" w:rsidR="00756439" w:rsidRDefault="00756439" w:rsidP="00756439">
            <w:pPr>
              <w:pStyle w:val="NormalinTable"/>
            </w:pPr>
            <w:r>
              <w:rPr>
                <w:b/>
              </w:rPr>
              <w:t>6910 00 00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45226E" w14:textId="77777777" w:rsidR="00756439" w:rsidRDefault="00756439" w:rsidP="00756439">
            <w:pPr>
              <w:pStyle w:val="NormalinTable"/>
              <w:tabs>
                <w:tab w:val="left" w:pos="1250"/>
              </w:tabs>
            </w:pPr>
            <w:r>
              <w:t>0.00%</w:t>
            </w:r>
          </w:p>
        </w:tc>
      </w:tr>
      <w:tr w:rsidR="00756439" w14:paraId="5782B893" w14:textId="77777777" w:rsidTr="00FC0611">
        <w:trPr>
          <w:cantSplit/>
        </w:trPr>
        <w:tc>
          <w:tcPr>
            <w:tcW w:w="0" w:type="auto"/>
            <w:tcBorders>
              <w:top w:val="single" w:sz="4" w:space="0" w:color="A6A6A6" w:themeColor="background1" w:themeShade="A6"/>
              <w:right w:val="single" w:sz="4" w:space="0" w:color="000000" w:themeColor="text1"/>
            </w:tcBorders>
          </w:tcPr>
          <w:p w14:paraId="42D6D691" w14:textId="77777777" w:rsidR="00756439" w:rsidRDefault="00756439" w:rsidP="00756439">
            <w:pPr>
              <w:pStyle w:val="NormalinTable"/>
            </w:pPr>
            <w:r>
              <w:rPr>
                <w:b/>
              </w:rPr>
              <w:t>6911 00 00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F24660" w14:textId="77777777" w:rsidR="00756439" w:rsidRDefault="00756439" w:rsidP="00756439">
            <w:pPr>
              <w:pStyle w:val="NormalinTable"/>
              <w:tabs>
                <w:tab w:val="left" w:pos="1250"/>
              </w:tabs>
            </w:pPr>
            <w:r>
              <w:t>0.00%</w:t>
            </w:r>
          </w:p>
        </w:tc>
      </w:tr>
      <w:tr w:rsidR="00756439" w14:paraId="4C147EB0" w14:textId="77777777" w:rsidTr="00FC0611">
        <w:trPr>
          <w:cantSplit/>
        </w:trPr>
        <w:tc>
          <w:tcPr>
            <w:tcW w:w="0" w:type="auto"/>
            <w:tcBorders>
              <w:top w:val="single" w:sz="4" w:space="0" w:color="A6A6A6" w:themeColor="background1" w:themeShade="A6"/>
              <w:right w:val="single" w:sz="4" w:space="0" w:color="000000" w:themeColor="text1"/>
            </w:tcBorders>
          </w:tcPr>
          <w:p w14:paraId="4CEFC83A" w14:textId="77777777" w:rsidR="00756439" w:rsidRDefault="00756439" w:rsidP="00756439">
            <w:pPr>
              <w:pStyle w:val="NormalinTable"/>
            </w:pPr>
            <w:r>
              <w:rPr>
                <w:b/>
              </w:rPr>
              <w:t>6912 00 00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E13755" w14:textId="77777777" w:rsidR="00756439" w:rsidRDefault="00756439" w:rsidP="00756439">
            <w:pPr>
              <w:pStyle w:val="NormalinTable"/>
              <w:tabs>
                <w:tab w:val="left" w:pos="1250"/>
              </w:tabs>
            </w:pPr>
            <w:r>
              <w:t>0.00%</w:t>
            </w:r>
          </w:p>
        </w:tc>
      </w:tr>
      <w:tr w:rsidR="00756439" w14:paraId="595C40B1" w14:textId="77777777" w:rsidTr="00FC0611">
        <w:trPr>
          <w:cantSplit/>
        </w:trPr>
        <w:tc>
          <w:tcPr>
            <w:tcW w:w="0" w:type="auto"/>
            <w:tcBorders>
              <w:top w:val="single" w:sz="4" w:space="0" w:color="A6A6A6" w:themeColor="background1" w:themeShade="A6"/>
              <w:right w:val="single" w:sz="4" w:space="0" w:color="000000" w:themeColor="text1"/>
            </w:tcBorders>
          </w:tcPr>
          <w:p w14:paraId="494CF25D" w14:textId="77777777" w:rsidR="00756439" w:rsidRDefault="00756439" w:rsidP="00756439">
            <w:pPr>
              <w:pStyle w:val="NormalinTable"/>
            </w:pPr>
            <w:r>
              <w:rPr>
                <w:b/>
              </w:rPr>
              <w:t>6913 00 00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FABE1E" w14:textId="77777777" w:rsidR="00756439" w:rsidRDefault="00756439" w:rsidP="00756439">
            <w:pPr>
              <w:pStyle w:val="NormalinTable"/>
              <w:tabs>
                <w:tab w:val="left" w:pos="1250"/>
              </w:tabs>
            </w:pPr>
            <w:r>
              <w:t>0.00%</w:t>
            </w:r>
          </w:p>
        </w:tc>
      </w:tr>
      <w:tr w:rsidR="00756439" w14:paraId="063C1BFC" w14:textId="77777777" w:rsidTr="00FC0611">
        <w:trPr>
          <w:cantSplit/>
        </w:trPr>
        <w:tc>
          <w:tcPr>
            <w:tcW w:w="0" w:type="auto"/>
            <w:tcBorders>
              <w:top w:val="single" w:sz="4" w:space="0" w:color="A6A6A6" w:themeColor="background1" w:themeShade="A6"/>
              <w:right w:val="single" w:sz="4" w:space="0" w:color="000000" w:themeColor="text1"/>
            </w:tcBorders>
          </w:tcPr>
          <w:p w14:paraId="432A9E31" w14:textId="77777777" w:rsidR="00756439" w:rsidRDefault="00756439" w:rsidP="00756439">
            <w:pPr>
              <w:pStyle w:val="NormalinTable"/>
            </w:pPr>
            <w:r>
              <w:rPr>
                <w:b/>
              </w:rPr>
              <w:t>6914 00 00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039A1D" w14:textId="77777777" w:rsidR="00756439" w:rsidRDefault="00756439" w:rsidP="00756439">
            <w:pPr>
              <w:pStyle w:val="NormalinTable"/>
              <w:tabs>
                <w:tab w:val="left" w:pos="1250"/>
              </w:tabs>
            </w:pPr>
            <w:r>
              <w:t>0.00%</w:t>
            </w:r>
          </w:p>
        </w:tc>
      </w:tr>
      <w:tr w:rsidR="00756439" w14:paraId="7B81DAC3" w14:textId="77777777" w:rsidTr="00FC0611">
        <w:trPr>
          <w:cantSplit/>
        </w:trPr>
        <w:tc>
          <w:tcPr>
            <w:tcW w:w="0" w:type="auto"/>
            <w:tcBorders>
              <w:top w:val="single" w:sz="4" w:space="0" w:color="A6A6A6" w:themeColor="background1" w:themeShade="A6"/>
              <w:right w:val="single" w:sz="4" w:space="0" w:color="000000" w:themeColor="text1"/>
            </w:tcBorders>
          </w:tcPr>
          <w:p w14:paraId="4B0A5708" w14:textId="77777777" w:rsidR="00756439" w:rsidRDefault="00756439" w:rsidP="00756439">
            <w:pPr>
              <w:pStyle w:val="NormalinTable"/>
            </w:pPr>
            <w:r>
              <w:rPr>
                <w:b/>
              </w:rPr>
              <w:t>7001 00 91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B9A87E" w14:textId="77777777" w:rsidR="00756439" w:rsidRDefault="00756439" w:rsidP="00756439">
            <w:pPr>
              <w:pStyle w:val="NormalinTable"/>
              <w:tabs>
                <w:tab w:val="left" w:pos="1250"/>
              </w:tabs>
            </w:pPr>
            <w:r>
              <w:t>0.00%</w:t>
            </w:r>
          </w:p>
        </w:tc>
      </w:tr>
      <w:tr w:rsidR="00756439" w14:paraId="320F6431" w14:textId="77777777" w:rsidTr="00FC0611">
        <w:trPr>
          <w:cantSplit/>
        </w:trPr>
        <w:tc>
          <w:tcPr>
            <w:tcW w:w="0" w:type="auto"/>
            <w:tcBorders>
              <w:top w:val="single" w:sz="4" w:space="0" w:color="A6A6A6" w:themeColor="background1" w:themeShade="A6"/>
              <w:right w:val="single" w:sz="4" w:space="0" w:color="000000" w:themeColor="text1"/>
            </w:tcBorders>
          </w:tcPr>
          <w:p w14:paraId="3FB267BF" w14:textId="77777777" w:rsidR="00756439" w:rsidRDefault="00756439" w:rsidP="00756439">
            <w:pPr>
              <w:pStyle w:val="NormalinTable"/>
            </w:pPr>
            <w:r>
              <w:rPr>
                <w:b/>
              </w:rPr>
              <w:t>7002 00 00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42DC6F" w14:textId="77777777" w:rsidR="00756439" w:rsidRDefault="00756439" w:rsidP="00756439">
            <w:pPr>
              <w:pStyle w:val="NormalinTable"/>
              <w:tabs>
                <w:tab w:val="left" w:pos="1250"/>
              </w:tabs>
            </w:pPr>
            <w:r>
              <w:t>0.00%</w:t>
            </w:r>
          </w:p>
        </w:tc>
      </w:tr>
      <w:tr w:rsidR="00756439" w14:paraId="7DAC79AC" w14:textId="77777777" w:rsidTr="00FC0611">
        <w:trPr>
          <w:cantSplit/>
        </w:trPr>
        <w:tc>
          <w:tcPr>
            <w:tcW w:w="0" w:type="auto"/>
            <w:tcBorders>
              <w:top w:val="single" w:sz="4" w:space="0" w:color="A6A6A6" w:themeColor="background1" w:themeShade="A6"/>
              <w:right w:val="single" w:sz="4" w:space="0" w:color="000000" w:themeColor="text1"/>
            </w:tcBorders>
          </w:tcPr>
          <w:p w14:paraId="13838BC9" w14:textId="77777777" w:rsidR="00756439" w:rsidRDefault="00756439" w:rsidP="00756439">
            <w:pPr>
              <w:pStyle w:val="NormalinTable"/>
            </w:pPr>
            <w:r>
              <w:rPr>
                <w:b/>
              </w:rPr>
              <w:t>7003 00 00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966BA5" w14:textId="77777777" w:rsidR="00756439" w:rsidRDefault="00756439" w:rsidP="00756439">
            <w:pPr>
              <w:pStyle w:val="NormalinTable"/>
              <w:tabs>
                <w:tab w:val="left" w:pos="1250"/>
              </w:tabs>
            </w:pPr>
            <w:r>
              <w:t>0.00%</w:t>
            </w:r>
          </w:p>
        </w:tc>
      </w:tr>
      <w:tr w:rsidR="00756439" w14:paraId="2E824BE7" w14:textId="77777777" w:rsidTr="00FC0611">
        <w:trPr>
          <w:cantSplit/>
        </w:trPr>
        <w:tc>
          <w:tcPr>
            <w:tcW w:w="0" w:type="auto"/>
            <w:tcBorders>
              <w:top w:val="single" w:sz="4" w:space="0" w:color="A6A6A6" w:themeColor="background1" w:themeShade="A6"/>
              <w:right w:val="single" w:sz="4" w:space="0" w:color="000000" w:themeColor="text1"/>
            </w:tcBorders>
          </w:tcPr>
          <w:p w14:paraId="5CC4A86E" w14:textId="77777777" w:rsidR="00756439" w:rsidRDefault="00756439" w:rsidP="00756439">
            <w:pPr>
              <w:pStyle w:val="NormalinTable"/>
            </w:pPr>
            <w:r>
              <w:rPr>
                <w:b/>
              </w:rPr>
              <w:t>7004 00 00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7E61FE" w14:textId="77777777" w:rsidR="00756439" w:rsidRDefault="00756439" w:rsidP="00756439">
            <w:pPr>
              <w:pStyle w:val="NormalinTable"/>
              <w:tabs>
                <w:tab w:val="left" w:pos="1250"/>
              </w:tabs>
            </w:pPr>
            <w:r>
              <w:t>0.00%</w:t>
            </w:r>
          </w:p>
        </w:tc>
      </w:tr>
      <w:tr w:rsidR="00756439" w14:paraId="36184E82" w14:textId="77777777" w:rsidTr="00FC0611">
        <w:trPr>
          <w:cantSplit/>
        </w:trPr>
        <w:tc>
          <w:tcPr>
            <w:tcW w:w="0" w:type="auto"/>
            <w:tcBorders>
              <w:top w:val="single" w:sz="4" w:space="0" w:color="A6A6A6" w:themeColor="background1" w:themeShade="A6"/>
              <w:right w:val="single" w:sz="4" w:space="0" w:color="000000" w:themeColor="text1"/>
            </w:tcBorders>
          </w:tcPr>
          <w:p w14:paraId="57A6B5DB" w14:textId="77777777" w:rsidR="00756439" w:rsidRDefault="00756439" w:rsidP="00756439">
            <w:pPr>
              <w:pStyle w:val="NormalinTable"/>
            </w:pPr>
            <w:r>
              <w:rPr>
                <w:b/>
              </w:rPr>
              <w:t>7005 00 00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9B83B4" w14:textId="77777777" w:rsidR="00756439" w:rsidRDefault="00756439" w:rsidP="00756439">
            <w:pPr>
              <w:pStyle w:val="NormalinTable"/>
              <w:tabs>
                <w:tab w:val="left" w:pos="1250"/>
              </w:tabs>
            </w:pPr>
            <w:r>
              <w:t>0.00%</w:t>
            </w:r>
          </w:p>
        </w:tc>
      </w:tr>
      <w:tr w:rsidR="00756439" w14:paraId="05FA7BBC" w14:textId="77777777" w:rsidTr="00FC0611">
        <w:trPr>
          <w:cantSplit/>
        </w:trPr>
        <w:tc>
          <w:tcPr>
            <w:tcW w:w="0" w:type="auto"/>
            <w:tcBorders>
              <w:top w:val="single" w:sz="4" w:space="0" w:color="A6A6A6" w:themeColor="background1" w:themeShade="A6"/>
              <w:right w:val="single" w:sz="4" w:space="0" w:color="000000" w:themeColor="text1"/>
            </w:tcBorders>
          </w:tcPr>
          <w:p w14:paraId="5D889AF4" w14:textId="77777777" w:rsidR="00756439" w:rsidRDefault="00756439" w:rsidP="00756439">
            <w:pPr>
              <w:pStyle w:val="NormalinTable"/>
            </w:pPr>
            <w:r>
              <w:rPr>
                <w:b/>
              </w:rPr>
              <w:t>7006 00 00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AD78A7" w14:textId="77777777" w:rsidR="00756439" w:rsidRDefault="00756439" w:rsidP="00756439">
            <w:pPr>
              <w:pStyle w:val="NormalinTable"/>
              <w:tabs>
                <w:tab w:val="left" w:pos="1250"/>
              </w:tabs>
            </w:pPr>
            <w:r>
              <w:t>0.00%</w:t>
            </w:r>
          </w:p>
        </w:tc>
      </w:tr>
      <w:tr w:rsidR="00756439" w14:paraId="1B2E9EDC" w14:textId="77777777" w:rsidTr="00FC0611">
        <w:trPr>
          <w:cantSplit/>
        </w:trPr>
        <w:tc>
          <w:tcPr>
            <w:tcW w:w="0" w:type="auto"/>
            <w:tcBorders>
              <w:top w:val="single" w:sz="4" w:space="0" w:color="A6A6A6" w:themeColor="background1" w:themeShade="A6"/>
              <w:right w:val="single" w:sz="4" w:space="0" w:color="000000" w:themeColor="text1"/>
            </w:tcBorders>
          </w:tcPr>
          <w:p w14:paraId="75697F56" w14:textId="77777777" w:rsidR="00756439" w:rsidRDefault="00756439" w:rsidP="00756439">
            <w:pPr>
              <w:pStyle w:val="NormalinTable"/>
            </w:pPr>
            <w:r>
              <w:rPr>
                <w:b/>
              </w:rPr>
              <w:t>7007 00 00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46EE3E" w14:textId="77777777" w:rsidR="00756439" w:rsidRDefault="00756439" w:rsidP="00756439">
            <w:pPr>
              <w:pStyle w:val="NormalinTable"/>
              <w:tabs>
                <w:tab w:val="left" w:pos="1250"/>
              </w:tabs>
            </w:pPr>
            <w:r>
              <w:t>0.00%</w:t>
            </w:r>
          </w:p>
        </w:tc>
      </w:tr>
      <w:tr w:rsidR="00756439" w14:paraId="117F1D7A" w14:textId="77777777" w:rsidTr="00FC0611">
        <w:trPr>
          <w:cantSplit/>
        </w:trPr>
        <w:tc>
          <w:tcPr>
            <w:tcW w:w="0" w:type="auto"/>
            <w:tcBorders>
              <w:top w:val="single" w:sz="4" w:space="0" w:color="A6A6A6" w:themeColor="background1" w:themeShade="A6"/>
              <w:right w:val="single" w:sz="4" w:space="0" w:color="000000" w:themeColor="text1"/>
            </w:tcBorders>
          </w:tcPr>
          <w:p w14:paraId="66912BC5" w14:textId="77777777" w:rsidR="00756439" w:rsidRDefault="00756439" w:rsidP="00756439">
            <w:pPr>
              <w:pStyle w:val="NormalinTable"/>
            </w:pPr>
            <w:r>
              <w:rPr>
                <w:b/>
              </w:rPr>
              <w:t>7008 00 00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491A34" w14:textId="77777777" w:rsidR="00756439" w:rsidRDefault="00756439" w:rsidP="00756439">
            <w:pPr>
              <w:pStyle w:val="NormalinTable"/>
              <w:tabs>
                <w:tab w:val="left" w:pos="1250"/>
              </w:tabs>
            </w:pPr>
            <w:r>
              <w:t>0.00%</w:t>
            </w:r>
          </w:p>
        </w:tc>
      </w:tr>
      <w:tr w:rsidR="00756439" w14:paraId="205FF781" w14:textId="77777777" w:rsidTr="00FC0611">
        <w:trPr>
          <w:cantSplit/>
        </w:trPr>
        <w:tc>
          <w:tcPr>
            <w:tcW w:w="0" w:type="auto"/>
            <w:tcBorders>
              <w:top w:val="single" w:sz="4" w:space="0" w:color="A6A6A6" w:themeColor="background1" w:themeShade="A6"/>
              <w:right w:val="single" w:sz="4" w:space="0" w:color="000000" w:themeColor="text1"/>
            </w:tcBorders>
          </w:tcPr>
          <w:p w14:paraId="549A89F7" w14:textId="77777777" w:rsidR="00756439" w:rsidRDefault="00756439" w:rsidP="00756439">
            <w:pPr>
              <w:pStyle w:val="NormalinTable"/>
            </w:pPr>
            <w:r>
              <w:rPr>
                <w:b/>
              </w:rPr>
              <w:t>7009 00 00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ABAEDC" w14:textId="77777777" w:rsidR="00756439" w:rsidRDefault="00756439" w:rsidP="00756439">
            <w:pPr>
              <w:pStyle w:val="NormalinTable"/>
              <w:tabs>
                <w:tab w:val="left" w:pos="1250"/>
              </w:tabs>
            </w:pPr>
            <w:r>
              <w:t>0.00%</w:t>
            </w:r>
          </w:p>
        </w:tc>
      </w:tr>
      <w:tr w:rsidR="00756439" w14:paraId="3C26BE69" w14:textId="77777777" w:rsidTr="00FC0611">
        <w:trPr>
          <w:cantSplit/>
        </w:trPr>
        <w:tc>
          <w:tcPr>
            <w:tcW w:w="0" w:type="auto"/>
            <w:tcBorders>
              <w:top w:val="single" w:sz="4" w:space="0" w:color="A6A6A6" w:themeColor="background1" w:themeShade="A6"/>
              <w:right w:val="single" w:sz="4" w:space="0" w:color="000000" w:themeColor="text1"/>
            </w:tcBorders>
          </w:tcPr>
          <w:p w14:paraId="1CA6D194" w14:textId="77777777" w:rsidR="00756439" w:rsidRDefault="00756439" w:rsidP="00756439">
            <w:pPr>
              <w:pStyle w:val="NormalinTable"/>
            </w:pPr>
            <w:r>
              <w:rPr>
                <w:b/>
              </w:rPr>
              <w:t>7010 00 00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C2D9B5" w14:textId="77777777" w:rsidR="00756439" w:rsidRDefault="00756439" w:rsidP="00756439">
            <w:pPr>
              <w:pStyle w:val="NormalinTable"/>
              <w:tabs>
                <w:tab w:val="left" w:pos="1250"/>
              </w:tabs>
            </w:pPr>
            <w:r>
              <w:t>0.00%</w:t>
            </w:r>
          </w:p>
        </w:tc>
      </w:tr>
      <w:tr w:rsidR="00756439" w14:paraId="733A58C5" w14:textId="77777777" w:rsidTr="00FC0611">
        <w:trPr>
          <w:cantSplit/>
        </w:trPr>
        <w:tc>
          <w:tcPr>
            <w:tcW w:w="0" w:type="auto"/>
            <w:tcBorders>
              <w:top w:val="single" w:sz="4" w:space="0" w:color="A6A6A6" w:themeColor="background1" w:themeShade="A6"/>
              <w:right w:val="single" w:sz="4" w:space="0" w:color="000000" w:themeColor="text1"/>
            </w:tcBorders>
          </w:tcPr>
          <w:p w14:paraId="35638AD3" w14:textId="77777777" w:rsidR="00756439" w:rsidRDefault="00756439" w:rsidP="00756439">
            <w:pPr>
              <w:pStyle w:val="NormalinTable"/>
            </w:pPr>
            <w:r>
              <w:rPr>
                <w:b/>
              </w:rPr>
              <w:t>7011 00 00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D1A1D6" w14:textId="77777777" w:rsidR="00756439" w:rsidRDefault="00756439" w:rsidP="00756439">
            <w:pPr>
              <w:pStyle w:val="NormalinTable"/>
              <w:tabs>
                <w:tab w:val="left" w:pos="1250"/>
              </w:tabs>
            </w:pPr>
            <w:r>
              <w:t>0.00%</w:t>
            </w:r>
          </w:p>
        </w:tc>
      </w:tr>
      <w:tr w:rsidR="00756439" w14:paraId="2EF17399" w14:textId="77777777" w:rsidTr="00FC0611">
        <w:trPr>
          <w:cantSplit/>
        </w:trPr>
        <w:tc>
          <w:tcPr>
            <w:tcW w:w="0" w:type="auto"/>
            <w:tcBorders>
              <w:top w:val="single" w:sz="4" w:space="0" w:color="A6A6A6" w:themeColor="background1" w:themeShade="A6"/>
              <w:right w:val="single" w:sz="4" w:space="0" w:color="000000" w:themeColor="text1"/>
            </w:tcBorders>
          </w:tcPr>
          <w:p w14:paraId="206C6917" w14:textId="77777777" w:rsidR="00756439" w:rsidRDefault="00756439" w:rsidP="00756439">
            <w:pPr>
              <w:pStyle w:val="NormalinTable"/>
            </w:pPr>
            <w:r>
              <w:rPr>
                <w:b/>
              </w:rPr>
              <w:t>7013 00 00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086401" w14:textId="77777777" w:rsidR="00756439" w:rsidRDefault="00756439" w:rsidP="00756439">
            <w:pPr>
              <w:pStyle w:val="NormalinTable"/>
              <w:tabs>
                <w:tab w:val="left" w:pos="1250"/>
              </w:tabs>
            </w:pPr>
            <w:r>
              <w:t>0.00%</w:t>
            </w:r>
          </w:p>
        </w:tc>
      </w:tr>
      <w:tr w:rsidR="00756439" w14:paraId="63FC9981" w14:textId="77777777" w:rsidTr="00FC0611">
        <w:trPr>
          <w:cantSplit/>
        </w:trPr>
        <w:tc>
          <w:tcPr>
            <w:tcW w:w="0" w:type="auto"/>
            <w:tcBorders>
              <w:top w:val="single" w:sz="4" w:space="0" w:color="A6A6A6" w:themeColor="background1" w:themeShade="A6"/>
              <w:right w:val="single" w:sz="4" w:space="0" w:color="000000" w:themeColor="text1"/>
            </w:tcBorders>
          </w:tcPr>
          <w:p w14:paraId="7FEC8A85" w14:textId="77777777" w:rsidR="00756439" w:rsidRDefault="00756439" w:rsidP="00756439">
            <w:pPr>
              <w:pStyle w:val="NormalinTable"/>
            </w:pPr>
            <w:r>
              <w:rPr>
                <w:b/>
              </w:rPr>
              <w:t>7014 00 00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8B1DA2" w14:textId="77777777" w:rsidR="00756439" w:rsidRDefault="00756439" w:rsidP="00756439">
            <w:pPr>
              <w:pStyle w:val="NormalinTable"/>
              <w:tabs>
                <w:tab w:val="left" w:pos="1250"/>
              </w:tabs>
            </w:pPr>
            <w:r>
              <w:t>0.00%</w:t>
            </w:r>
          </w:p>
        </w:tc>
      </w:tr>
      <w:tr w:rsidR="00756439" w14:paraId="0F2E2856" w14:textId="77777777" w:rsidTr="00FC0611">
        <w:trPr>
          <w:cantSplit/>
        </w:trPr>
        <w:tc>
          <w:tcPr>
            <w:tcW w:w="0" w:type="auto"/>
            <w:tcBorders>
              <w:top w:val="single" w:sz="4" w:space="0" w:color="A6A6A6" w:themeColor="background1" w:themeShade="A6"/>
              <w:right w:val="single" w:sz="4" w:space="0" w:color="000000" w:themeColor="text1"/>
            </w:tcBorders>
          </w:tcPr>
          <w:p w14:paraId="6C99D8E8" w14:textId="77777777" w:rsidR="00756439" w:rsidRDefault="00756439" w:rsidP="00756439">
            <w:pPr>
              <w:pStyle w:val="NormalinTable"/>
            </w:pPr>
            <w:r>
              <w:rPr>
                <w:b/>
              </w:rPr>
              <w:t>7015 00 00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231D76" w14:textId="77777777" w:rsidR="00756439" w:rsidRDefault="00756439" w:rsidP="00756439">
            <w:pPr>
              <w:pStyle w:val="NormalinTable"/>
              <w:tabs>
                <w:tab w:val="left" w:pos="1250"/>
              </w:tabs>
            </w:pPr>
            <w:r>
              <w:t>0.00%</w:t>
            </w:r>
          </w:p>
        </w:tc>
      </w:tr>
      <w:tr w:rsidR="00756439" w14:paraId="181E9973" w14:textId="77777777" w:rsidTr="00FC0611">
        <w:trPr>
          <w:cantSplit/>
        </w:trPr>
        <w:tc>
          <w:tcPr>
            <w:tcW w:w="0" w:type="auto"/>
            <w:tcBorders>
              <w:top w:val="single" w:sz="4" w:space="0" w:color="A6A6A6" w:themeColor="background1" w:themeShade="A6"/>
              <w:right w:val="single" w:sz="4" w:space="0" w:color="000000" w:themeColor="text1"/>
            </w:tcBorders>
          </w:tcPr>
          <w:p w14:paraId="78CE375E" w14:textId="77777777" w:rsidR="00756439" w:rsidRDefault="00756439" w:rsidP="00756439">
            <w:pPr>
              <w:pStyle w:val="NormalinTable"/>
            </w:pPr>
            <w:r>
              <w:rPr>
                <w:b/>
              </w:rPr>
              <w:t>7016 00 00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2EFFF8" w14:textId="77777777" w:rsidR="00756439" w:rsidRDefault="00756439" w:rsidP="00756439">
            <w:pPr>
              <w:pStyle w:val="NormalinTable"/>
              <w:tabs>
                <w:tab w:val="left" w:pos="1250"/>
              </w:tabs>
            </w:pPr>
            <w:r>
              <w:t>0.00%</w:t>
            </w:r>
          </w:p>
        </w:tc>
      </w:tr>
      <w:tr w:rsidR="00756439" w14:paraId="3A85D1C5" w14:textId="77777777" w:rsidTr="00FC0611">
        <w:trPr>
          <w:cantSplit/>
        </w:trPr>
        <w:tc>
          <w:tcPr>
            <w:tcW w:w="0" w:type="auto"/>
            <w:tcBorders>
              <w:top w:val="single" w:sz="4" w:space="0" w:color="A6A6A6" w:themeColor="background1" w:themeShade="A6"/>
              <w:right w:val="single" w:sz="4" w:space="0" w:color="000000" w:themeColor="text1"/>
            </w:tcBorders>
          </w:tcPr>
          <w:p w14:paraId="68F187C6" w14:textId="77777777" w:rsidR="00756439" w:rsidRDefault="00756439" w:rsidP="00756439">
            <w:pPr>
              <w:pStyle w:val="NormalinTable"/>
            </w:pPr>
            <w:r>
              <w:rPr>
                <w:b/>
              </w:rPr>
              <w:t>7017 00 00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F29D36" w14:textId="77777777" w:rsidR="00756439" w:rsidRDefault="00756439" w:rsidP="00756439">
            <w:pPr>
              <w:pStyle w:val="NormalinTable"/>
              <w:tabs>
                <w:tab w:val="left" w:pos="1250"/>
              </w:tabs>
            </w:pPr>
            <w:r>
              <w:t>0.00%</w:t>
            </w:r>
          </w:p>
        </w:tc>
      </w:tr>
      <w:tr w:rsidR="00756439" w14:paraId="120769C9" w14:textId="77777777" w:rsidTr="00FC0611">
        <w:trPr>
          <w:cantSplit/>
        </w:trPr>
        <w:tc>
          <w:tcPr>
            <w:tcW w:w="0" w:type="auto"/>
            <w:tcBorders>
              <w:top w:val="single" w:sz="4" w:space="0" w:color="A6A6A6" w:themeColor="background1" w:themeShade="A6"/>
              <w:right w:val="single" w:sz="4" w:space="0" w:color="000000" w:themeColor="text1"/>
            </w:tcBorders>
          </w:tcPr>
          <w:p w14:paraId="3ACD5266" w14:textId="77777777" w:rsidR="00756439" w:rsidRDefault="00756439" w:rsidP="00756439">
            <w:pPr>
              <w:pStyle w:val="NormalinTable"/>
            </w:pPr>
            <w:r>
              <w:rPr>
                <w:b/>
              </w:rPr>
              <w:t>7018 10 19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DEF91B" w14:textId="77777777" w:rsidR="00756439" w:rsidRDefault="00756439" w:rsidP="00756439">
            <w:pPr>
              <w:pStyle w:val="NormalinTable"/>
              <w:tabs>
                <w:tab w:val="left" w:pos="1250"/>
              </w:tabs>
            </w:pPr>
            <w:r>
              <w:t>0.00%</w:t>
            </w:r>
          </w:p>
        </w:tc>
      </w:tr>
      <w:tr w:rsidR="00756439" w14:paraId="767363B0" w14:textId="77777777" w:rsidTr="00FC0611">
        <w:trPr>
          <w:cantSplit/>
        </w:trPr>
        <w:tc>
          <w:tcPr>
            <w:tcW w:w="0" w:type="auto"/>
            <w:tcBorders>
              <w:top w:val="single" w:sz="4" w:space="0" w:color="A6A6A6" w:themeColor="background1" w:themeShade="A6"/>
              <w:right w:val="single" w:sz="4" w:space="0" w:color="000000" w:themeColor="text1"/>
            </w:tcBorders>
          </w:tcPr>
          <w:p w14:paraId="417209EE" w14:textId="77777777" w:rsidR="00756439" w:rsidRDefault="00756439" w:rsidP="00756439">
            <w:pPr>
              <w:pStyle w:val="NormalinTable"/>
            </w:pPr>
            <w:r>
              <w:rPr>
                <w:b/>
              </w:rPr>
              <w:t>7018 10 59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F3B4FE" w14:textId="77777777" w:rsidR="00756439" w:rsidRDefault="00756439" w:rsidP="00756439">
            <w:pPr>
              <w:pStyle w:val="NormalinTable"/>
              <w:tabs>
                <w:tab w:val="left" w:pos="1250"/>
              </w:tabs>
            </w:pPr>
            <w:r>
              <w:t>0.00%</w:t>
            </w:r>
          </w:p>
        </w:tc>
      </w:tr>
      <w:tr w:rsidR="00756439" w14:paraId="2F3B644E" w14:textId="77777777" w:rsidTr="00FC0611">
        <w:trPr>
          <w:cantSplit/>
        </w:trPr>
        <w:tc>
          <w:tcPr>
            <w:tcW w:w="0" w:type="auto"/>
            <w:tcBorders>
              <w:top w:val="single" w:sz="4" w:space="0" w:color="A6A6A6" w:themeColor="background1" w:themeShade="A6"/>
              <w:right w:val="single" w:sz="4" w:space="0" w:color="000000" w:themeColor="text1"/>
            </w:tcBorders>
          </w:tcPr>
          <w:p w14:paraId="43C45AF6" w14:textId="77777777" w:rsidR="00756439" w:rsidRDefault="00756439" w:rsidP="00756439">
            <w:pPr>
              <w:pStyle w:val="NormalinTable"/>
            </w:pPr>
            <w:r>
              <w:rPr>
                <w:b/>
              </w:rPr>
              <w:t>7018 10 90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E26B4D" w14:textId="77777777" w:rsidR="00756439" w:rsidRDefault="00756439" w:rsidP="00756439">
            <w:pPr>
              <w:pStyle w:val="NormalinTable"/>
              <w:tabs>
                <w:tab w:val="left" w:pos="1250"/>
              </w:tabs>
            </w:pPr>
            <w:r>
              <w:t>0.00%</w:t>
            </w:r>
          </w:p>
        </w:tc>
      </w:tr>
      <w:tr w:rsidR="00756439" w14:paraId="2238144D" w14:textId="77777777" w:rsidTr="00FC0611">
        <w:trPr>
          <w:cantSplit/>
        </w:trPr>
        <w:tc>
          <w:tcPr>
            <w:tcW w:w="0" w:type="auto"/>
            <w:tcBorders>
              <w:top w:val="single" w:sz="4" w:space="0" w:color="A6A6A6" w:themeColor="background1" w:themeShade="A6"/>
              <w:right w:val="single" w:sz="4" w:space="0" w:color="000000" w:themeColor="text1"/>
            </w:tcBorders>
          </w:tcPr>
          <w:p w14:paraId="1483DD6E" w14:textId="77777777" w:rsidR="00756439" w:rsidRDefault="00756439" w:rsidP="00756439">
            <w:pPr>
              <w:pStyle w:val="NormalinTable"/>
            </w:pPr>
            <w:r>
              <w:rPr>
                <w:b/>
              </w:rPr>
              <w:t>7018 20 00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D27751" w14:textId="77777777" w:rsidR="00756439" w:rsidRDefault="00756439" w:rsidP="00756439">
            <w:pPr>
              <w:pStyle w:val="NormalinTable"/>
              <w:tabs>
                <w:tab w:val="left" w:pos="1250"/>
              </w:tabs>
            </w:pPr>
            <w:r>
              <w:t>0.00%</w:t>
            </w:r>
          </w:p>
        </w:tc>
      </w:tr>
      <w:tr w:rsidR="00756439" w14:paraId="4E31139A" w14:textId="77777777" w:rsidTr="00FC0611">
        <w:trPr>
          <w:cantSplit/>
        </w:trPr>
        <w:tc>
          <w:tcPr>
            <w:tcW w:w="0" w:type="auto"/>
            <w:tcBorders>
              <w:top w:val="single" w:sz="4" w:space="0" w:color="A6A6A6" w:themeColor="background1" w:themeShade="A6"/>
              <w:right w:val="single" w:sz="4" w:space="0" w:color="000000" w:themeColor="text1"/>
            </w:tcBorders>
          </w:tcPr>
          <w:p w14:paraId="5C6F9873" w14:textId="77777777" w:rsidR="00756439" w:rsidRDefault="00756439" w:rsidP="00756439">
            <w:pPr>
              <w:pStyle w:val="NormalinTable"/>
            </w:pPr>
            <w:r>
              <w:rPr>
                <w:b/>
              </w:rPr>
              <w:t>7018 90 00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3862BF" w14:textId="77777777" w:rsidR="00756439" w:rsidRDefault="00756439" w:rsidP="00756439">
            <w:pPr>
              <w:pStyle w:val="NormalinTable"/>
              <w:tabs>
                <w:tab w:val="left" w:pos="1250"/>
              </w:tabs>
            </w:pPr>
            <w:r>
              <w:t>0.00%</w:t>
            </w:r>
          </w:p>
        </w:tc>
      </w:tr>
      <w:tr w:rsidR="00756439" w14:paraId="55737CBF" w14:textId="77777777" w:rsidTr="00FC0611">
        <w:trPr>
          <w:cantSplit/>
        </w:trPr>
        <w:tc>
          <w:tcPr>
            <w:tcW w:w="0" w:type="auto"/>
            <w:tcBorders>
              <w:top w:val="single" w:sz="4" w:space="0" w:color="A6A6A6" w:themeColor="background1" w:themeShade="A6"/>
              <w:right w:val="single" w:sz="4" w:space="0" w:color="000000" w:themeColor="text1"/>
            </w:tcBorders>
          </w:tcPr>
          <w:p w14:paraId="4BC9C918" w14:textId="77777777" w:rsidR="00756439" w:rsidRDefault="00756439" w:rsidP="00756439">
            <w:pPr>
              <w:pStyle w:val="NormalinTable"/>
            </w:pPr>
            <w:r>
              <w:rPr>
                <w:b/>
              </w:rPr>
              <w:t>7019 00 00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3488DE" w14:textId="77777777" w:rsidR="00756439" w:rsidRDefault="00756439" w:rsidP="00756439">
            <w:pPr>
              <w:pStyle w:val="NormalinTable"/>
              <w:tabs>
                <w:tab w:val="left" w:pos="1250"/>
              </w:tabs>
            </w:pPr>
            <w:r>
              <w:t>0.00%</w:t>
            </w:r>
          </w:p>
        </w:tc>
      </w:tr>
      <w:tr w:rsidR="00756439" w14:paraId="4AC6C9AE" w14:textId="77777777" w:rsidTr="00FC0611">
        <w:trPr>
          <w:cantSplit/>
        </w:trPr>
        <w:tc>
          <w:tcPr>
            <w:tcW w:w="0" w:type="auto"/>
            <w:tcBorders>
              <w:top w:val="single" w:sz="4" w:space="0" w:color="A6A6A6" w:themeColor="background1" w:themeShade="A6"/>
              <w:right w:val="single" w:sz="4" w:space="0" w:color="000000" w:themeColor="text1"/>
            </w:tcBorders>
          </w:tcPr>
          <w:p w14:paraId="4A858BE5" w14:textId="77777777" w:rsidR="00756439" w:rsidRDefault="00756439" w:rsidP="00756439">
            <w:pPr>
              <w:pStyle w:val="NormalinTable"/>
            </w:pPr>
            <w:r>
              <w:rPr>
                <w:b/>
              </w:rPr>
              <w:t>7020 00 07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54A83D" w14:textId="77777777" w:rsidR="00756439" w:rsidRDefault="00756439" w:rsidP="00756439">
            <w:pPr>
              <w:pStyle w:val="NormalinTable"/>
              <w:tabs>
                <w:tab w:val="left" w:pos="1250"/>
              </w:tabs>
            </w:pPr>
            <w:r>
              <w:t>0.00%</w:t>
            </w:r>
          </w:p>
        </w:tc>
      </w:tr>
      <w:tr w:rsidR="00756439" w14:paraId="5DF00D8B" w14:textId="77777777" w:rsidTr="00FC0611">
        <w:trPr>
          <w:cantSplit/>
        </w:trPr>
        <w:tc>
          <w:tcPr>
            <w:tcW w:w="0" w:type="auto"/>
            <w:tcBorders>
              <w:top w:val="single" w:sz="4" w:space="0" w:color="A6A6A6" w:themeColor="background1" w:themeShade="A6"/>
              <w:right w:val="single" w:sz="4" w:space="0" w:color="000000" w:themeColor="text1"/>
            </w:tcBorders>
          </w:tcPr>
          <w:p w14:paraId="473407C8" w14:textId="77777777" w:rsidR="00756439" w:rsidRDefault="00756439" w:rsidP="00756439">
            <w:pPr>
              <w:pStyle w:val="NormalinTable"/>
            </w:pPr>
            <w:r>
              <w:rPr>
                <w:b/>
              </w:rPr>
              <w:t>7020 00 08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1B5747" w14:textId="77777777" w:rsidR="00756439" w:rsidRDefault="00756439" w:rsidP="00756439">
            <w:pPr>
              <w:pStyle w:val="NormalinTable"/>
              <w:tabs>
                <w:tab w:val="left" w:pos="1250"/>
              </w:tabs>
            </w:pPr>
            <w:r>
              <w:t>0.00%</w:t>
            </w:r>
          </w:p>
        </w:tc>
      </w:tr>
      <w:tr w:rsidR="00756439" w14:paraId="3C83E8C1" w14:textId="77777777" w:rsidTr="00FC0611">
        <w:trPr>
          <w:cantSplit/>
        </w:trPr>
        <w:tc>
          <w:tcPr>
            <w:tcW w:w="0" w:type="auto"/>
            <w:tcBorders>
              <w:top w:val="single" w:sz="4" w:space="0" w:color="A6A6A6" w:themeColor="background1" w:themeShade="A6"/>
              <w:right w:val="single" w:sz="4" w:space="0" w:color="000000" w:themeColor="text1"/>
            </w:tcBorders>
          </w:tcPr>
          <w:p w14:paraId="5D4463AA" w14:textId="77777777" w:rsidR="00756439" w:rsidRDefault="00756439" w:rsidP="00756439">
            <w:pPr>
              <w:pStyle w:val="NormalinTable"/>
            </w:pPr>
            <w:r>
              <w:rPr>
                <w:b/>
              </w:rPr>
              <w:t>7020 00 10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B04641" w14:textId="77777777" w:rsidR="00756439" w:rsidRDefault="00756439" w:rsidP="00756439">
            <w:pPr>
              <w:pStyle w:val="NormalinTable"/>
              <w:tabs>
                <w:tab w:val="left" w:pos="1250"/>
              </w:tabs>
            </w:pPr>
            <w:r>
              <w:t>0.00%</w:t>
            </w:r>
          </w:p>
        </w:tc>
      </w:tr>
      <w:tr w:rsidR="00756439" w14:paraId="2873F935" w14:textId="77777777" w:rsidTr="00FC0611">
        <w:trPr>
          <w:cantSplit/>
        </w:trPr>
        <w:tc>
          <w:tcPr>
            <w:tcW w:w="0" w:type="auto"/>
            <w:tcBorders>
              <w:top w:val="single" w:sz="4" w:space="0" w:color="A6A6A6" w:themeColor="background1" w:themeShade="A6"/>
              <w:right w:val="single" w:sz="4" w:space="0" w:color="000000" w:themeColor="text1"/>
            </w:tcBorders>
          </w:tcPr>
          <w:p w14:paraId="2B851659" w14:textId="77777777" w:rsidR="00756439" w:rsidRDefault="00756439" w:rsidP="00756439">
            <w:pPr>
              <w:pStyle w:val="NormalinTable"/>
            </w:pPr>
            <w:r>
              <w:rPr>
                <w:b/>
              </w:rPr>
              <w:t>7020 00 30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B70CD4" w14:textId="77777777" w:rsidR="00756439" w:rsidRDefault="00756439" w:rsidP="00756439">
            <w:pPr>
              <w:pStyle w:val="NormalinTable"/>
              <w:tabs>
                <w:tab w:val="left" w:pos="1250"/>
              </w:tabs>
            </w:pPr>
            <w:r>
              <w:t>0.00%</w:t>
            </w:r>
          </w:p>
        </w:tc>
      </w:tr>
      <w:tr w:rsidR="00756439" w14:paraId="7A5E556A" w14:textId="77777777" w:rsidTr="00FC0611">
        <w:trPr>
          <w:cantSplit/>
        </w:trPr>
        <w:tc>
          <w:tcPr>
            <w:tcW w:w="0" w:type="auto"/>
            <w:tcBorders>
              <w:top w:val="single" w:sz="4" w:space="0" w:color="A6A6A6" w:themeColor="background1" w:themeShade="A6"/>
              <w:right w:val="single" w:sz="4" w:space="0" w:color="000000" w:themeColor="text1"/>
            </w:tcBorders>
          </w:tcPr>
          <w:p w14:paraId="042C3814" w14:textId="77777777" w:rsidR="00756439" w:rsidRDefault="00756439" w:rsidP="00756439">
            <w:pPr>
              <w:pStyle w:val="NormalinTable"/>
            </w:pPr>
            <w:r>
              <w:rPr>
                <w:b/>
              </w:rPr>
              <w:t>7020 00 80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70183B" w14:textId="77777777" w:rsidR="00756439" w:rsidRDefault="00756439" w:rsidP="00756439">
            <w:pPr>
              <w:pStyle w:val="NormalinTable"/>
              <w:tabs>
                <w:tab w:val="left" w:pos="1250"/>
              </w:tabs>
            </w:pPr>
            <w:r>
              <w:t>0.00%</w:t>
            </w:r>
          </w:p>
        </w:tc>
      </w:tr>
      <w:tr w:rsidR="00756439" w14:paraId="1EF9D41B" w14:textId="77777777" w:rsidTr="00FC0611">
        <w:trPr>
          <w:cantSplit/>
        </w:trPr>
        <w:tc>
          <w:tcPr>
            <w:tcW w:w="0" w:type="auto"/>
            <w:tcBorders>
              <w:top w:val="single" w:sz="4" w:space="0" w:color="A6A6A6" w:themeColor="background1" w:themeShade="A6"/>
              <w:right w:val="single" w:sz="4" w:space="0" w:color="000000" w:themeColor="text1"/>
            </w:tcBorders>
          </w:tcPr>
          <w:p w14:paraId="0FFFB660" w14:textId="77777777" w:rsidR="00756439" w:rsidRDefault="00756439" w:rsidP="00756439">
            <w:pPr>
              <w:pStyle w:val="NormalinTable"/>
            </w:pPr>
            <w:r>
              <w:rPr>
                <w:b/>
              </w:rPr>
              <w:t>7113 00 00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0445E2" w14:textId="77777777" w:rsidR="00756439" w:rsidRDefault="00756439" w:rsidP="00756439">
            <w:pPr>
              <w:pStyle w:val="NormalinTable"/>
              <w:tabs>
                <w:tab w:val="left" w:pos="1250"/>
              </w:tabs>
            </w:pPr>
            <w:r>
              <w:t>0.00%</w:t>
            </w:r>
          </w:p>
        </w:tc>
      </w:tr>
      <w:tr w:rsidR="00756439" w14:paraId="6C181EAB" w14:textId="77777777" w:rsidTr="00FC0611">
        <w:trPr>
          <w:cantSplit/>
        </w:trPr>
        <w:tc>
          <w:tcPr>
            <w:tcW w:w="0" w:type="auto"/>
            <w:tcBorders>
              <w:top w:val="single" w:sz="4" w:space="0" w:color="A6A6A6" w:themeColor="background1" w:themeShade="A6"/>
              <w:right w:val="single" w:sz="4" w:space="0" w:color="000000" w:themeColor="text1"/>
            </w:tcBorders>
          </w:tcPr>
          <w:p w14:paraId="714AE3F3" w14:textId="77777777" w:rsidR="00756439" w:rsidRDefault="00756439" w:rsidP="00756439">
            <w:pPr>
              <w:pStyle w:val="NormalinTable"/>
            </w:pPr>
            <w:r>
              <w:rPr>
                <w:b/>
              </w:rPr>
              <w:t>7114 00 00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17E0CE" w14:textId="77777777" w:rsidR="00756439" w:rsidRDefault="00756439" w:rsidP="00756439">
            <w:pPr>
              <w:pStyle w:val="NormalinTable"/>
              <w:tabs>
                <w:tab w:val="left" w:pos="1250"/>
              </w:tabs>
            </w:pPr>
            <w:r>
              <w:t>0.00%</w:t>
            </w:r>
          </w:p>
        </w:tc>
      </w:tr>
      <w:tr w:rsidR="00756439" w14:paraId="4062AF04" w14:textId="77777777" w:rsidTr="00FC0611">
        <w:trPr>
          <w:cantSplit/>
        </w:trPr>
        <w:tc>
          <w:tcPr>
            <w:tcW w:w="0" w:type="auto"/>
            <w:tcBorders>
              <w:top w:val="single" w:sz="4" w:space="0" w:color="A6A6A6" w:themeColor="background1" w:themeShade="A6"/>
              <w:right w:val="single" w:sz="4" w:space="0" w:color="000000" w:themeColor="text1"/>
            </w:tcBorders>
          </w:tcPr>
          <w:p w14:paraId="745D6C2C" w14:textId="77777777" w:rsidR="00756439" w:rsidRDefault="00756439" w:rsidP="00756439">
            <w:pPr>
              <w:pStyle w:val="NormalinTable"/>
            </w:pPr>
            <w:r>
              <w:rPr>
                <w:b/>
              </w:rPr>
              <w:t>7115 90 00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0BBD1C" w14:textId="77777777" w:rsidR="00756439" w:rsidRDefault="00756439" w:rsidP="00756439">
            <w:pPr>
              <w:pStyle w:val="NormalinTable"/>
              <w:tabs>
                <w:tab w:val="left" w:pos="1250"/>
              </w:tabs>
            </w:pPr>
            <w:r>
              <w:t>0.00%</w:t>
            </w:r>
          </w:p>
        </w:tc>
      </w:tr>
      <w:tr w:rsidR="00756439" w14:paraId="03250C71" w14:textId="77777777" w:rsidTr="00FC0611">
        <w:trPr>
          <w:cantSplit/>
        </w:trPr>
        <w:tc>
          <w:tcPr>
            <w:tcW w:w="0" w:type="auto"/>
            <w:tcBorders>
              <w:top w:val="single" w:sz="4" w:space="0" w:color="A6A6A6" w:themeColor="background1" w:themeShade="A6"/>
              <w:right w:val="single" w:sz="4" w:space="0" w:color="000000" w:themeColor="text1"/>
            </w:tcBorders>
          </w:tcPr>
          <w:p w14:paraId="24E1101C" w14:textId="77777777" w:rsidR="00756439" w:rsidRDefault="00756439" w:rsidP="00756439">
            <w:pPr>
              <w:pStyle w:val="NormalinTable"/>
            </w:pPr>
            <w:r>
              <w:rPr>
                <w:b/>
              </w:rPr>
              <w:t>7116 20 80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33CBF9" w14:textId="77777777" w:rsidR="00756439" w:rsidRDefault="00756439" w:rsidP="00756439">
            <w:pPr>
              <w:pStyle w:val="NormalinTable"/>
              <w:tabs>
                <w:tab w:val="left" w:pos="1250"/>
              </w:tabs>
            </w:pPr>
            <w:r>
              <w:t>0.00%</w:t>
            </w:r>
          </w:p>
        </w:tc>
      </w:tr>
      <w:tr w:rsidR="00756439" w14:paraId="209C3030" w14:textId="77777777" w:rsidTr="00FC0611">
        <w:trPr>
          <w:cantSplit/>
        </w:trPr>
        <w:tc>
          <w:tcPr>
            <w:tcW w:w="0" w:type="auto"/>
            <w:tcBorders>
              <w:top w:val="single" w:sz="4" w:space="0" w:color="A6A6A6" w:themeColor="background1" w:themeShade="A6"/>
              <w:right w:val="single" w:sz="4" w:space="0" w:color="000000" w:themeColor="text1"/>
            </w:tcBorders>
          </w:tcPr>
          <w:p w14:paraId="3F5AFDA1" w14:textId="77777777" w:rsidR="00756439" w:rsidRDefault="00756439" w:rsidP="00756439">
            <w:pPr>
              <w:pStyle w:val="NormalinTable"/>
            </w:pPr>
            <w:r>
              <w:rPr>
                <w:b/>
              </w:rPr>
              <w:t>7117 00 00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C0D445" w14:textId="77777777" w:rsidR="00756439" w:rsidRDefault="00756439" w:rsidP="00756439">
            <w:pPr>
              <w:pStyle w:val="NormalinTable"/>
              <w:tabs>
                <w:tab w:val="left" w:pos="1250"/>
              </w:tabs>
            </w:pPr>
            <w:r>
              <w:t>0.00%</w:t>
            </w:r>
          </w:p>
        </w:tc>
      </w:tr>
      <w:tr w:rsidR="00756439" w14:paraId="2DFFC75C" w14:textId="77777777" w:rsidTr="00FC0611">
        <w:trPr>
          <w:cantSplit/>
        </w:trPr>
        <w:tc>
          <w:tcPr>
            <w:tcW w:w="0" w:type="auto"/>
            <w:tcBorders>
              <w:top w:val="single" w:sz="4" w:space="0" w:color="A6A6A6" w:themeColor="background1" w:themeShade="A6"/>
              <w:right w:val="single" w:sz="4" w:space="0" w:color="000000" w:themeColor="text1"/>
            </w:tcBorders>
          </w:tcPr>
          <w:p w14:paraId="22F1621A" w14:textId="77777777" w:rsidR="00756439" w:rsidRDefault="00756439" w:rsidP="00756439">
            <w:pPr>
              <w:pStyle w:val="NormalinTable"/>
            </w:pPr>
            <w:r>
              <w:rPr>
                <w:b/>
              </w:rPr>
              <w:t>7201 10 11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4D4FEC" w14:textId="77777777" w:rsidR="00756439" w:rsidRDefault="00756439" w:rsidP="00756439">
            <w:pPr>
              <w:pStyle w:val="NormalinTable"/>
              <w:tabs>
                <w:tab w:val="left" w:pos="1250"/>
              </w:tabs>
            </w:pPr>
            <w:r>
              <w:t>0.00%</w:t>
            </w:r>
          </w:p>
        </w:tc>
      </w:tr>
      <w:tr w:rsidR="00756439" w14:paraId="587D692B" w14:textId="77777777" w:rsidTr="00FC0611">
        <w:trPr>
          <w:cantSplit/>
        </w:trPr>
        <w:tc>
          <w:tcPr>
            <w:tcW w:w="0" w:type="auto"/>
            <w:tcBorders>
              <w:top w:val="single" w:sz="4" w:space="0" w:color="A6A6A6" w:themeColor="background1" w:themeShade="A6"/>
              <w:right w:val="single" w:sz="4" w:space="0" w:color="000000" w:themeColor="text1"/>
            </w:tcBorders>
          </w:tcPr>
          <w:p w14:paraId="488FD7DB" w14:textId="77777777" w:rsidR="00756439" w:rsidRDefault="00756439" w:rsidP="00756439">
            <w:pPr>
              <w:pStyle w:val="NormalinTable"/>
            </w:pPr>
            <w:r>
              <w:rPr>
                <w:b/>
              </w:rPr>
              <w:t>7201 10 19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58D8AE" w14:textId="77777777" w:rsidR="00756439" w:rsidRDefault="00756439" w:rsidP="00756439">
            <w:pPr>
              <w:pStyle w:val="NormalinTable"/>
              <w:tabs>
                <w:tab w:val="left" w:pos="1250"/>
              </w:tabs>
            </w:pPr>
            <w:r>
              <w:t>0.00%</w:t>
            </w:r>
          </w:p>
        </w:tc>
      </w:tr>
      <w:tr w:rsidR="00756439" w14:paraId="22AE9802" w14:textId="77777777" w:rsidTr="00FC0611">
        <w:trPr>
          <w:cantSplit/>
        </w:trPr>
        <w:tc>
          <w:tcPr>
            <w:tcW w:w="0" w:type="auto"/>
            <w:tcBorders>
              <w:top w:val="single" w:sz="4" w:space="0" w:color="A6A6A6" w:themeColor="background1" w:themeShade="A6"/>
              <w:right w:val="single" w:sz="4" w:space="0" w:color="000000" w:themeColor="text1"/>
            </w:tcBorders>
          </w:tcPr>
          <w:p w14:paraId="5E388E48" w14:textId="77777777" w:rsidR="00756439" w:rsidRDefault="00756439" w:rsidP="00756439">
            <w:pPr>
              <w:pStyle w:val="NormalinTable"/>
            </w:pPr>
            <w:r>
              <w:rPr>
                <w:b/>
              </w:rPr>
              <w:t>7201 10 30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B73D11" w14:textId="77777777" w:rsidR="00756439" w:rsidRDefault="00756439" w:rsidP="00756439">
            <w:pPr>
              <w:pStyle w:val="NormalinTable"/>
              <w:tabs>
                <w:tab w:val="left" w:pos="1250"/>
              </w:tabs>
            </w:pPr>
            <w:r>
              <w:t>0.00%</w:t>
            </w:r>
          </w:p>
        </w:tc>
      </w:tr>
      <w:tr w:rsidR="00756439" w14:paraId="7F62BF02" w14:textId="77777777" w:rsidTr="00FC0611">
        <w:trPr>
          <w:cantSplit/>
        </w:trPr>
        <w:tc>
          <w:tcPr>
            <w:tcW w:w="0" w:type="auto"/>
            <w:tcBorders>
              <w:top w:val="single" w:sz="4" w:space="0" w:color="A6A6A6" w:themeColor="background1" w:themeShade="A6"/>
              <w:right w:val="single" w:sz="4" w:space="0" w:color="000000" w:themeColor="text1"/>
            </w:tcBorders>
          </w:tcPr>
          <w:p w14:paraId="1F0A4E9C" w14:textId="77777777" w:rsidR="00756439" w:rsidRDefault="00756439" w:rsidP="00756439">
            <w:pPr>
              <w:pStyle w:val="NormalinTable"/>
            </w:pPr>
            <w:r>
              <w:rPr>
                <w:b/>
              </w:rPr>
              <w:t>7201 20 00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766DE4" w14:textId="77777777" w:rsidR="00756439" w:rsidRDefault="00756439" w:rsidP="00756439">
            <w:pPr>
              <w:pStyle w:val="NormalinTable"/>
              <w:tabs>
                <w:tab w:val="left" w:pos="1250"/>
              </w:tabs>
            </w:pPr>
            <w:r>
              <w:t>0.00%</w:t>
            </w:r>
          </w:p>
        </w:tc>
      </w:tr>
      <w:tr w:rsidR="00756439" w14:paraId="11E3320B" w14:textId="77777777" w:rsidTr="00FC0611">
        <w:trPr>
          <w:cantSplit/>
        </w:trPr>
        <w:tc>
          <w:tcPr>
            <w:tcW w:w="0" w:type="auto"/>
            <w:tcBorders>
              <w:top w:val="single" w:sz="4" w:space="0" w:color="A6A6A6" w:themeColor="background1" w:themeShade="A6"/>
              <w:right w:val="single" w:sz="4" w:space="0" w:color="000000" w:themeColor="text1"/>
            </w:tcBorders>
          </w:tcPr>
          <w:p w14:paraId="0A46A13F" w14:textId="77777777" w:rsidR="00756439" w:rsidRDefault="00756439" w:rsidP="00756439">
            <w:pPr>
              <w:pStyle w:val="NormalinTable"/>
            </w:pPr>
            <w:r>
              <w:rPr>
                <w:b/>
              </w:rPr>
              <w:t>7201 50 90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A4A88E" w14:textId="77777777" w:rsidR="00756439" w:rsidRDefault="00756439" w:rsidP="00756439">
            <w:pPr>
              <w:pStyle w:val="NormalinTable"/>
              <w:tabs>
                <w:tab w:val="left" w:pos="1250"/>
              </w:tabs>
            </w:pPr>
            <w:r>
              <w:t>0.00%</w:t>
            </w:r>
          </w:p>
        </w:tc>
      </w:tr>
      <w:tr w:rsidR="00756439" w14:paraId="64193A0C" w14:textId="77777777" w:rsidTr="00FC0611">
        <w:trPr>
          <w:cantSplit/>
        </w:trPr>
        <w:tc>
          <w:tcPr>
            <w:tcW w:w="0" w:type="auto"/>
            <w:tcBorders>
              <w:top w:val="single" w:sz="4" w:space="0" w:color="A6A6A6" w:themeColor="background1" w:themeShade="A6"/>
              <w:right w:val="single" w:sz="4" w:space="0" w:color="000000" w:themeColor="text1"/>
            </w:tcBorders>
          </w:tcPr>
          <w:p w14:paraId="54039D65" w14:textId="77777777" w:rsidR="00756439" w:rsidRDefault="00756439" w:rsidP="00756439">
            <w:pPr>
              <w:pStyle w:val="NormalinTable"/>
            </w:pPr>
            <w:r>
              <w:rPr>
                <w:b/>
              </w:rPr>
              <w:t>7202 11 00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BA1DE2" w14:textId="77777777" w:rsidR="00756439" w:rsidRDefault="00756439" w:rsidP="00756439">
            <w:pPr>
              <w:pStyle w:val="NormalinTable"/>
              <w:tabs>
                <w:tab w:val="left" w:pos="1250"/>
              </w:tabs>
            </w:pPr>
            <w:r>
              <w:t>0.00%</w:t>
            </w:r>
          </w:p>
        </w:tc>
      </w:tr>
      <w:tr w:rsidR="00756439" w14:paraId="289DF5A8" w14:textId="77777777" w:rsidTr="00FC0611">
        <w:trPr>
          <w:cantSplit/>
        </w:trPr>
        <w:tc>
          <w:tcPr>
            <w:tcW w:w="0" w:type="auto"/>
            <w:tcBorders>
              <w:top w:val="single" w:sz="4" w:space="0" w:color="A6A6A6" w:themeColor="background1" w:themeShade="A6"/>
              <w:right w:val="single" w:sz="4" w:space="0" w:color="000000" w:themeColor="text1"/>
            </w:tcBorders>
          </w:tcPr>
          <w:p w14:paraId="36D4BB1F" w14:textId="77777777" w:rsidR="00756439" w:rsidRDefault="00756439" w:rsidP="00756439">
            <w:pPr>
              <w:pStyle w:val="NormalinTable"/>
            </w:pPr>
            <w:r>
              <w:rPr>
                <w:b/>
              </w:rPr>
              <w:t>7202 19 00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1B6928" w14:textId="77777777" w:rsidR="00756439" w:rsidRDefault="00756439" w:rsidP="00756439">
            <w:pPr>
              <w:pStyle w:val="NormalinTable"/>
              <w:tabs>
                <w:tab w:val="left" w:pos="1250"/>
              </w:tabs>
            </w:pPr>
            <w:r>
              <w:t>0.00%</w:t>
            </w:r>
          </w:p>
        </w:tc>
      </w:tr>
      <w:tr w:rsidR="00756439" w14:paraId="04CE2193" w14:textId="77777777" w:rsidTr="00FC0611">
        <w:trPr>
          <w:cantSplit/>
        </w:trPr>
        <w:tc>
          <w:tcPr>
            <w:tcW w:w="0" w:type="auto"/>
            <w:tcBorders>
              <w:top w:val="single" w:sz="4" w:space="0" w:color="A6A6A6" w:themeColor="background1" w:themeShade="A6"/>
              <w:right w:val="single" w:sz="4" w:space="0" w:color="000000" w:themeColor="text1"/>
            </w:tcBorders>
          </w:tcPr>
          <w:p w14:paraId="4EE5E481" w14:textId="77777777" w:rsidR="00756439" w:rsidRDefault="00756439" w:rsidP="00756439">
            <w:pPr>
              <w:pStyle w:val="NormalinTable"/>
            </w:pPr>
            <w:r>
              <w:rPr>
                <w:b/>
              </w:rPr>
              <w:t>7202 21 00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7C04B9" w14:textId="77777777" w:rsidR="00756439" w:rsidRDefault="00756439" w:rsidP="00756439">
            <w:pPr>
              <w:pStyle w:val="NormalinTable"/>
              <w:tabs>
                <w:tab w:val="left" w:pos="1250"/>
              </w:tabs>
            </w:pPr>
            <w:r>
              <w:t>0.00%</w:t>
            </w:r>
          </w:p>
        </w:tc>
      </w:tr>
      <w:tr w:rsidR="00756439" w14:paraId="521FA6B0" w14:textId="77777777" w:rsidTr="00FC0611">
        <w:trPr>
          <w:cantSplit/>
        </w:trPr>
        <w:tc>
          <w:tcPr>
            <w:tcW w:w="0" w:type="auto"/>
            <w:tcBorders>
              <w:top w:val="single" w:sz="4" w:space="0" w:color="A6A6A6" w:themeColor="background1" w:themeShade="A6"/>
              <w:right w:val="single" w:sz="4" w:space="0" w:color="000000" w:themeColor="text1"/>
            </w:tcBorders>
          </w:tcPr>
          <w:p w14:paraId="72EABB3F" w14:textId="77777777" w:rsidR="00756439" w:rsidRDefault="00756439" w:rsidP="00756439">
            <w:pPr>
              <w:pStyle w:val="NormalinTable"/>
            </w:pPr>
            <w:r>
              <w:rPr>
                <w:b/>
              </w:rPr>
              <w:t>7202 29 00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1E5E97" w14:textId="77777777" w:rsidR="00756439" w:rsidRDefault="00756439" w:rsidP="00756439">
            <w:pPr>
              <w:pStyle w:val="NormalinTable"/>
              <w:tabs>
                <w:tab w:val="left" w:pos="1250"/>
              </w:tabs>
            </w:pPr>
            <w:r>
              <w:t>0.00%</w:t>
            </w:r>
          </w:p>
        </w:tc>
      </w:tr>
      <w:tr w:rsidR="00756439" w14:paraId="78E57F4B" w14:textId="77777777" w:rsidTr="00FC0611">
        <w:trPr>
          <w:cantSplit/>
        </w:trPr>
        <w:tc>
          <w:tcPr>
            <w:tcW w:w="0" w:type="auto"/>
            <w:tcBorders>
              <w:top w:val="single" w:sz="4" w:space="0" w:color="A6A6A6" w:themeColor="background1" w:themeShade="A6"/>
              <w:right w:val="single" w:sz="4" w:space="0" w:color="000000" w:themeColor="text1"/>
            </w:tcBorders>
          </w:tcPr>
          <w:p w14:paraId="234A93FE" w14:textId="77777777" w:rsidR="00756439" w:rsidRDefault="00756439" w:rsidP="00756439">
            <w:pPr>
              <w:pStyle w:val="NormalinTable"/>
            </w:pPr>
            <w:r>
              <w:rPr>
                <w:b/>
              </w:rPr>
              <w:t>7202 30 00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1C39E2" w14:textId="77777777" w:rsidR="00756439" w:rsidRDefault="00756439" w:rsidP="00756439">
            <w:pPr>
              <w:pStyle w:val="NormalinTable"/>
              <w:tabs>
                <w:tab w:val="left" w:pos="1250"/>
              </w:tabs>
            </w:pPr>
            <w:r>
              <w:t>0.00%</w:t>
            </w:r>
          </w:p>
        </w:tc>
      </w:tr>
      <w:tr w:rsidR="00756439" w14:paraId="2E7345DB" w14:textId="77777777" w:rsidTr="00FC0611">
        <w:trPr>
          <w:cantSplit/>
        </w:trPr>
        <w:tc>
          <w:tcPr>
            <w:tcW w:w="0" w:type="auto"/>
            <w:tcBorders>
              <w:top w:val="single" w:sz="4" w:space="0" w:color="A6A6A6" w:themeColor="background1" w:themeShade="A6"/>
              <w:right w:val="single" w:sz="4" w:space="0" w:color="000000" w:themeColor="text1"/>
            </w:tcBorders>
          </w:tcPr>
          <w:p w14:paraId="17516B8A" w14:textId="77777777" w:rsidR="00756439" w:rsidRDefault="00756439" w:rsidP="00756439">
            <w:pPr>
              <w:pStyle w:val="NormalinTable"/>
            </w:pPr>
            <w:r>
              <w:rPr>
                <w:b/>
              </w:rPr>
              <w:t>7202 41 00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975A63" w14:textId="77777777" w:rsidR="00756439" w:rsidRDefault="00756439" w:rsidP="00756439">
            <w:pPr>
              <w:pStyle w:val="NormalinTable"/>
              <w:tabs>
                <w:tab w:val="left" w:pos="1250"/>
              </w:tabs>
            </w:pPr>
            <w:r>
              <w:t>0.00%</w:t>
            </w:r>
          </w:p>
        </w:tc>
      </w:tr>
      <w:tr w:rsidR="00756439" w14:paraId="597038FE" w14:textId="77777777" w:rsidTr="00FC0611">
        <w:trPr>
          <w:cantSplit/>
        </w:trPr>
        <w:tc>
          <w:tcPr>
            <w:tcW w:w="0" w:type="auto"/>
            <w:tcBorders>
              <w:top w:val="single" w:sz="4" w:space="0" w:color="A6A6A6" w:themeColor="background1" w:themeShade="A6"/>
              <w:right w:val="single" w:sz="4" w:space="0" w:color="000000" w:themeColor="text1"/>
            </w:tcBorders>
          </w:tcPr>
          <w:p w14:paraId="174BBDC0" w14:textId="77777777" w:rsidR="00756439" w:rsidRDefault="00756439" w:rsidP="00756439">
            <w:pPr>
              <w:pStyle w:val="NormalinTable"/>
            </w:pPr>
            <w:r>
              <w:rPr>
                <w:b/>
              </w:rPr>
              <w:t>7202 49 00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BB2466" w14:textId="77777777" w:rsidR="00756439" w:rsidRDefault="00756439" w:rsidP="00756439">
            <w:pPr>
              <w:pStyle w:val="NormalinTable"/>
              <w:tabs>
                <w:tab w:val="left" w:pos="1250"/>
              </w:tabs>
            </w:pPr>
            <w:r>
              <w:t>0.00%</w:t>
            </w:r>
          </w:p>
        </w:tc>
      </w:tr>
      <w:tr w:rsidR="00756439" w14:paraId="1758FBC1" w14:textId="77777777" w:rsidTr="00FC0611">
        <w:trPr>
          <w:cantSplit/>
        </w:trPr>
        <w:tc>
          <w:tcPr>
            <w:tcW w:w="0" w:type="auto"/>
            <w:tcBorders>
              <w:top w:val="single" w:sz="4" w:space="0" w:color="A6A6A6" w:themeColor="background1" w:themeShade="A6"/>
              <w:right w:val="single" w:sz="4" w:space="0" w:color="000000" w:themeColor="text1"/>
            </w:tcBorders>
          </w:tcPr>
          <w:p w14:paraId="41473D3E" w14:textId="77777777" w:rsidR="00756439" w:rsidRDefault="00756439" w:rsidP="00756439">
            <w:pPr>
              <w:pStyle w:val="NormalinTable"/>
            </w:pPr>
            <w:r>
              <w:rPr>
                <w:b/>
              </w:rPr>
              <w:t>7202 50 00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054C9C" w14:textId="77777777" w:rsidR="00756439" w:rsidRDefault="00756439" w:rsidP="00756439">
            <w:pPr>
              <w:pStyle w:val="NormalinTable"/>
              <w:tabs>
                <w:tab w:val="left" w:pos="1250"/>
              </w:tabs>
            </w:pPr>
            <w:r>
              <w:t>0.00%</w:t>
            </w:r>
          </w:p>
        </w:tc>
      </w:tr>
      <w:tr w:rsidR="00756439" w14:paraId="0BA078F0" w14:textId="77777777" w:rsidTr="00FC0611">
        <w:trPr>
          <w:cantSplit/>
        </w:trPr>
        <w:tc>
          <w:tcPr>
            <w:tcW w:w="0" w:type="auto"/>
            <w:tcBorders>
              <w:top w:val="single" w:sz="4" w:space="0" w:color="A6A6A6" w:themeColor="background1" w:themeShade="A6"/>
              <w:right w:val="single" w:sz="4" w:space="0" w:color="000000" w:themeColor="text1"/>
            </w:tcBorders>
          </w:tcPr>
          <w:p w14:paraId="4BBED0FD" w14:textId="77777777" w:rsidR="00756439" w:rsidRDefault="00756439" w:rsidP="00756439">
            <w:pPr>
              <w:pStyle w:val="NormalinTable"/>
            </w:pPr>
            <w:r>
              <w:rPr>
                <w:b/>
              </w:rPr>
              <w:t>7202 70 00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644463" w14:textId="77777777" w:rsidR="00756439" w:rsidRDefault="00756439" w:rsidP="00756439">
            <w:pPr>
              <w:pStyle w:val="NormalinTable"/>
              <w:tabs>
                <w:tab w:val="left" w:pos="1250"/>
              </w:tabs>
            </w:pPr>
            <w:r>
              <w:t>0.00%</w:t>
            </w:r>
          </w:p>
        </w:tc>
      </w:tr>
      <w:tr w:rsidR="00756439" w14:paraId="5968E1B1" w14:textId="77777777" w:rsidTr="00FC0611">
        <w:trPr>
          <w:cantSplit/>
        </w:trPr>
        <w:tc>
          <w:tcPr>
            <w:tcW w:w="0" w:type="auto"/>
            <w:tcBorders>
              <w:top w:val="single" w:sz="4" w:space="0" w:color="A6A6A6" w:themeColor="background1" w:themeShade="A6"/>
              <w:right w:val="single" w:sz="4" w:space="0" w:color="000000" w:themeColor="text1"/>
            </w:tcBorders>
          </w:tcPr>
          <w:p w14:paraId="264C431D" w14:textId="77777777" w:rsidR="00756439" w:rsidRDefault="00756439" w:rsidP="00756439">
            <w:pPr>
              <w:pStyle w:val="NormalinTable"/>
            </w:pPr>
            <w:r>
              <w:rPr>
                <w:b/>
              </w:rPr>
              <w:t>7202 91 00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B784A7" w14:textId="77777777" w:rsidR="00756439" w:rsidRDefault="00756439" w:rsidP="00756439">
            <w:pPr>
              <w:pStyle w:val="NormalinTable"/>
              <w:tabs>
                <w:tab w:val="left" w:pos="1250"/>
              </w:tabs>
            </w:pPr>
            <w:r>
              <w:t>0.00%</w:t>
            </w:r>
          </w:p>
        </w:tc>
      </w:tr>
      <w:tr w:rsidR="00756439" w14:paraId="7EDC15D3" w14:textId="77777777" w:rsidTr="00FC0611">
        <w:trPr>
          <w:cantSplit/>
        </w:trPr>
        <w:tc>
          <w:tcPr>
            <w:tcW w:w="0" w:type="auto"/>
            <w:tcBorders>
              <w:top w:val="single" w:sz="4" w:space="0" w:color="A6A6A6" w:themeColor="background1" w:themeShade="A6"/>
              <w:right w:val="single" w:sz="4" w:space="0" w:color="000000" w:themeColor="text1"/>
            </w:tcBorders>
          </w:tcPr>
          <w:p w14:paraId="27A73A24" w14:textId="77777777" w:rsidR="00756439" w:rsidRDefault="00756439" w:rsidP="00756439">
            <w:pPr>
              <w:pStyle w:val="NormalinTable"/>
            </w:pPr>
            <w:r>
              <w:rPr>
                <w:b/>
              </w:rPr>
              <w:t>7202 92 00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6E2DB3" w14:textId="77777777" w:rsidR="00756439" w:rsidRDefault="00756439" w:rsidP="00756439">
            <w:pPr>
              <w:pStyle w:val="NormalinTable"/>
              <w:tabs>
                <w:tab w:val="left" w:pos="1250"/>
              </w:tabs>
            </w:pPr>
            <w:r>
              <w:t>0.00%</w:t>
            </w:r>
          </w:p>
        </w:tc>
      </w:tr>
      <w:tr w:rsidR="00756439" w14:paraId="318A63FF" w14:textId="77777777" w:rsidTr="00FC0611">
        <w:trPr>
          <w:cantSplit/>
        </w:trPr>
        <w:tc>
          <w:tcPr>
            <w:tcW w:w="0" w:type="auto"/>
            <w:tcBorders>
              <w:top w:val="single" w:sz="4" w:space="0" w:color="A6A6A6" w:themeColor="background1" w:themeShade="A6"/>
              <w:right w:val="single" w:sz="4" w:space="0" w:color="000000" w:themeColor="text1"/>
            </w:tcBorders>
          </w:tcPr>
          <w:p w14:paraId="5C3E2BC6" w14:textId="77777777" w:rsidR="00756439" w:rsidRDefault="00756439" w:rsidP="00756439">
            <w:pPr>
              <w:pStyle w:val="NormalinTable"/>
            </w:pPr>
            <w:r>
              <w:rPr>
                <w:b/>
              </w:rPr>
              <w:t>7202 99 30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2228F7" w14:textId="77777777" w:rsidR="00756439" w:rsidRDefault="00756439" w:rsidP="00756439">
            <w:pPr>
              <w:pStyle w:val="NormalinTable"/>
              <w:tabs>
                <w:tab w:val="left" w:pos="1250"/>
              </w:tabs>
            </w:pPr>
            <w:r>
              <w:t>0.00%</w:t>
            </w:r>
          </w:p>
        </w:tc>
      </w:tr>
      <w:tr w:rsidR="00756439" w14:paraId="374EB332" w14:textId="77777777" w:rsidTr="00FC0611">
        <w:trPr>
          <w:cantSplit/>
        </w:trPr>
        <w:tc>
          <w:tcPr>
            <w:tcW w:w="0" w:type="auto"/>
            <w:tcBorders>
              <w:top w:val="single" w:sz="4" w:space="0" w:color="A6A6A6" w:themeColor="background1" w:themeShade="A6"/>
              <w:right w:val="single" w:sz="4" w:space="0" w:color="000000" w:themeColor="text1"/>
            </w:tcBorders>
          </w:tcPr>
          <w:p w14:paraId="252B066E" w14:textId="77777777" w:rsidR="00756439" w:rsidRDefault="00756439" w:rsidP="00756439">
            <w:pPr>
              <w:pStyle w:val="NormalinTable"/>
            </w:pPr>
            <w:r>
              <w:rPr>
                <w:b/>
              </w:rPr>
              <w:t>7202 99 80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A266CD" w14:textId="77777777" w:rsidR="00756439" w:rsidRDefault="00756439" w:rsidP="00756439">
            <w:pPr>
              <w:pStyle w:val="NormalinTable"/>
              <w:tabs>
                <w:tab w:val="left" w:pos="1250"/>
              </w:tabs>
            </w:pPr>
            <w:r>
              <w:t>0.00%</w:t>
            </w:r>
          </w:p>
        </w:tc>
      </w:tr>
      <w:tr w:rsidR="00756439" w14:paraId="674A3A26" w14:textId="77777777" w:rsidTr="00FC0611">
        <w:trPr>
          <w:cantSplit/>
        </w:trPr>
        <w:tc>
          <w:tcPr>
            <w:tcW w:w="0" w:type="auto"/>
            <w:tcBorders>
              <w:top w:val="single" w:sz="4" w:space="0" w:color="A6A6A6" w:themeColor="background1" w:themeShade="A6"/>
              <w:right w:val="single" w:sz="4" w:space="0" w:color="000000" w:themeColor="text1"/>
            </w:tcBorders>
          </w:tcPr>
          <w:p w14:paraId="613D4E38" w14:textId="77777777" w:rsidR="00756439" w:rsidRDefault="00756439" w:rsidP="00756439">
            <w:pPr>
              <w:pStyle w:val="NormalinTable"/>
            </w:pPr>
            <w:r>
              <w:rPr>
                <w:b/>
              </w:rPr>
              <w:t>7302 30 00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EE9802" w14:textId="77777777" w:rsidR="00756439" w:rsidRDefault="00756439" w:rsidP="00756439">
            <w:pPr>
              <w:pStyle w:val="NormalinTable"/>
              <w:tabs>
                <w:tab w:val="left" w:pos="1250"/>
              </w:tabs>
            </w:pPr>
            <w:r>
              <w:t>0.00%</w:t>
            </w:r>
          </w:p>
        </w:tc>
      </w:tr>
      <w:tr w:rsidR="00756439" w14:paraId="6F2519E3" w14:textId="77777777" w:rsidTr="00FC0611">
        <w:trPr>
          <w:cantSplit/>
        </w:trPr>
        <w:tc>
          <w:tcPr>
            <w:tcW w:w="0" w:type="auto"/>
            <w:tcBorders>
              <w:top w:val="single" w:sz="4" w:space="0" w:color="A6A6A6" w:themeColor="background1" w:themeShade="A6"/>
              <w:right w:val="single" w:sz="4" w:space="0" w:color="000000" w:themeColor="text1"/>
            </w:tcBorders>
          </w:tcPr>
          <w:p w14:paraId="25A5B134" w14:textId="77777777" w:rsidR="00756439" w:rsidRDefault="00756439" w:rsidP="00756439">
            <w:pPr>
              <w:pStyle w:val="NormalinTable"/>
            </w:pPr>
            <w:r>
              <w:rPr>
                <w:b/>
              </w:rPr>
              <w:t>7303 00 00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8BD2DC" w14:textId="77777777" w:rsidR="00756439" w:rsidRDefault="00756439" w:rsidP="00756439">
            <w:pPr>
              <w:pStyle w:val="NormalinTable"/>
              <w:tabs>
                <w:tab w:val="left" w:pos="1250"/>
              </w:tabs>
            </w:pPr>
            <w:r>
              <w:t>0.00%</w:t>
            </w:r>
          </w:p>
        </w:tc>
      </w:tr>
      <w:tr w:rsidR="00756439" w14:paraId="32DF2949" w14:textId="77777777" w:rsidTr="00FC0611">
        <w:trPr>
          <w:cantSplit/>
        </w:trPr>
        <w:tc>
          <w:tcPr>
            <w:tcW w:w="0" w:type="auto"/>
            <w:tcBorders>
              <w:top w:val="single" w:sz="4" w:space="0" w:color="A6A6A6" w:themeColor="background1" w:themeShade="A6"/>
              <w:right w:val="single" w:sz="4" w:space="0" w:color="000000" w:themeColor="text1"/>
            </w:tcBorders>
          </w:tcPr>
          <w:p w14:paraId="7D5EFCBE" w14:textId="77777777" w:rsidR="00756439" w:rsidRDefault="00756439" w:rsidP="00756439">
            <w:pPr>
              <w:pStyle w:val="NormalinTable"/>
            </w:pPr>
            <w:r>
              <w:rPr>
                <w:b/>
              </w:rPr>
              <w:t>7307 11 00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12F8CA" w14:textId="77777777" w:rsidR="00756439" w:rsidRDefault="00756439" w:rsidP="00756439">
            <w:pPr>
              <w:pStyle w:val="NormalinTable"/>
              <w:tabs>
                <w:tab w:val="left" w:pos="1250"/>
              </w:tabs>
            </w:pPr>
            <w:r>
              <w:t>0.00%</w:t>
            </w:r>
          </w:p>
        </w:tc>
      </w:tr>
      <w:tr w:rsidR="00756439" w14:paraId="02369201" w14:textId="77777777" w:rsidTr="00FC0611">
        <w:trPr>
          <w:cantSplit/>
        </w:trPr>
        <w:tc>
          <w:tcPr>
            <w:tcW w:w="0" w:type="auto"/>
            <w:tcBorders>
              <w:top w:val="single" w:sz="4" w:space="0" w:color="A6A6A6" w:themeColor="background1" w:themeShade="A6"/>
              <w:right w:val="single" w:sz="4" w:space="0" w:color="000000" w:themeColor="text1"/>
            </w:tcBorders>
          </w:tcPr>
          <w:p w14:paraId="363FAF6F" w14:textId="77777777" w:rsidR="00756439" w:rsidRDefault="00756439" w:rsidP="00756439">
            <w:pPr>
              <w:pStyle w:val="NormalinTable"/>
            </w:pPr>
            <w:r>
              <w:rPr>
                <w:b/>
              </w:rPr>
              <w:t>7307 19 00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3A0DF7" w14:textId="77777777" w:rsidR="00756439" w:rsidRDefault="00756439" w:rsidP="00756439">
            <w:pPr>
              <w:pStyle w:val="NormalinTable"/>
              <w:tabs>
                <w:tab w:val="left" w:pos="1250"/>
              </w:tabs>
            </w:pPr>
            <w:r>
              <w:t>0.00%</w:t>
            </w:r>
          </w:p>
        </w:tc>
      </w:tr>
      <w:tr w:rsidR="00756439" w14:paraId="30073715" w14:textId="77777777" w:rsidTr="00FC0611">
        <w:trPr>
          <w:cantSplit/>
        </w:trPr>
        <w:tc>
          <w:tcPr>
            <w:tcW w:w="0" w:type="auto"/>
            <w:tcBorders>
              <w:top w:val="single" w:sz="4" w:space="0" w:color="A6A6A6" w:themeColor="background1" w:themeShade="A6"/>
              <w:right w:val="single" w:sz="4" w:space="0" w:color="000000" w:themeColor="text1"/>
            </w:tcBorders>
          </w:tcPr>
          <w:p w14:paraId="028BD89B" w14:textId="77777777" w:rsidR="00756439" w:rsidRDefault="00756439" w:rsidP="00756439">
            <w:pPr>
              <w:pStyle w:val="NormalinTable"/>
            </w:pPr>
            <w:r>
              <w:rPr>
                <w:b/>
              </w:rPr>
              <w:t>7307 21 00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01542E" w14:textId="77777777" w:rsidR="00756439" w:rsidRDefault="00756439" w:rsidP="00756439">
            <w:pPr>
              <w:pStyle w:val="NormalinTable"/>
              <w:tabs>
                <w:tab w:val="left" w:pos="1250"/>
              </w:tabs>
            </w:pPr>
            <w:r>
              <w:t>0.00%</w:t>
            </w:r>
          </w:p>
        </w:tc>
      </w:tr>
      <w:tr w:rsidR="00756439" w14:paraId="7308C876" w14:textId="77777777" w:rsidTr="00FC0611">
        <w:trPr>
          <w:cantSplit/>
        </w:trPr>
        <w:tc>
          <w:tcPr>
            <w:tcW w:w="0" w:type="auto"/>
            <w:tcBorders>
              <w:top w:val="single" w:sz="4" w:space="0" w:color="A6A6A6" w:themeColor="background1" w:themeShade="A6"/>
              <w:right w:val="single" w:sz="4" w:space="0" w:color="000000" w:themeColor="text1"/>
            </w:tcBorders>
          </w:tcPr>
          <w:p w14:paraId="1FD8F2AD" w14:textId="77777777" w:rsidR="00756439" w:rsidRDefault="00756439" w:rsidP="00756439">
            <w:pPr>
              <w:pStyle w:val="NormalinTable"/>
            </w:pPr>
            <w:r>
              <w:rPr>
                <w:b/>
              </w:rPr>
              <w:t>7307 22 90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E2ACB7" w14:textId="77777777" w:rsidR="00756439" w:rsidRDefault="00756439" w:rsidP="00756439">
            <w:pPr>
              <w:pStyle w:val="NormalinTable"/>
              <w:tabs>
                <w:tab w:val="left" w:pos="1250"/>
              </w:tabs>
            </w:pPr>
            <w:r>
              <w:t>0.00%</w:t>
            </w:r>
          </w:p>
        </w:tc>
      </w:tr>
      <w:tr w:rsidR="00756439" w14:paraId="7D30C7D3" w14:textId="77777777" w:rsidTr="00FC0611">
        <w:trPr>
          <w:cantSplit/>
        </w:trPr>
        <w:tc>
          <w:tcPr>
            <w:tcW w:w="0" w:type="auto"/>
            <w:tcBorders>
              <w:top w:val="single" w:sz="4" w:space="0" w:color="A6A6A6" w:themeColor="background1" w:themeShade="A6"/>
              <w:right w:val="single" w:sz="4" w:space="0" w:color="000000" w:themeColor="text1"/>
            </w:tcBorders>
          </w:tcPr>
          <w:p w14:paraId="32FF4ADB" w14:textId="77777777" w:rsidR="00756439" w:rsidRDefault="00756439" w:rsidP="00756439">
            <w:pPr>
              <w:pStyle w:val="NormalinTable"/>
            </w:pPr>
            <w:r>
              <w:rPr>
                <w:b/>
              </w:rPr>
              <w:t>7307 23 00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E7944B" w14:textId="77777777" w:rsidR="00756439" w:rsidRDefault="00756439" w:rsidP="00756439">
            <w:pPr>
              <w:pStyle w:val="NormalinTable"/>
              <w:tabs>
                <w:tab w:val="left" w:pos="1250"/>
              </w:tabs>
            </w:pPr>
            <w:r>
              <w:t>0.00%</w:t>
            </w:r>
          </w:p>
        </w:tc>
      </w:tr>
      <w:tr w:rsidR="00756439" w14:paraId="3ED30ECA" w14:textId="77777777" w:rsidTr="00FC0611">
        <w:trPr>
          <w:cantSplit/>
        </w:trPr>
        <w:tc>
          <w:tcPr>
            <w:tcW w:w="0" w:type="auto"/>
            <w:tcBorders>
              <w:top w:val="single" w:sz="4" w:space="0" w:color="A6A6A6" w:themeColor="background1" w:themeShade="A6"/>
              <w:right w:val="single" w:sz="4" w:space="0" w:color="000000" w:themeColor="text1"/>
            </w:tcBorders>
          </w:tcPr>
          <w:p w14:paraId="536EEDE6" w14:textId="77777777" w:rsidR="00756439" w:rsidRDefault="00756439" w:rsidP="00756439">
            <w:pPr>
              <w:pStyle w:val="NormalinTable"/>
            </w:pPr>
            <w:r>
              <w:rPr>
                <w:b/>
              </w:rPr>
              <w:t>7307 29 00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A98152" w14:textId="77777777" w:rsidR="00756439" w:rsidRDefault="00756439" w:rsidP="00756439">
            <w:pPr>
              <w:pStyle w:val="NormalinTable"/>
              <w:tabs>
                <w:tab w:val="left" w:pos="1250"/>
              </w:tabs>
            </w:pPr>
            <w:r>
              <w:t>0.00%</w:t>
            </w:r>
          </w:p>
        </w:tc>
      </w:tr>
      <w:tr w:rsidR="00756439" w14:paraId="68D43D11" w14:textId="77777777" w:rsidTr="00FC0611">
        <w:trPr>
          <w:cantSplit/>
        </w:trPr>
        <w:tc>
          <w:tcPr>
            <w:tcW w:w="0" w:type="auto"/>
            <w:tcBorders>
              <w:top w:val="single" w:sz="4" w:space="0" w:color="A6A6A6" w:themeColor="background1" w:themeShade="A6"/>
              <w:right w:val="single" w:sz="4" w:space="0" w:color="000000" w:themeColor="text1"/>
            </w:tcBorders>
          </w:tcPr>
          <w:p w14:paraId="41EB39B8" w14:textId="77777777" w:rsidR="00756439" w:rsidRDefault="00756439" w:rsidP="00756439">
            <w:pPr>
              <w:pStyle w:val="NormalinTable"/>
            </w:pPr>
            <w:r>
              <w:rPr>
                <w:b/>
              </w:rPr>
              <w:t>7307 91 00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12159E" w14:textId="77777777" w:rsidR="00756439" w:rsidRDefault="00756439" w:rsidP="00756439">
            <w:pPr>
              <w:pStyle w:val="NormalinTable"/>
              <w:tabs>
                <w:tab w:val="left" w:pos="1250"/>
              </w:tabs>
            </w:pPr>
            <w:r>
              <w:t>0.00%</w:t>
            </w:r>
          </w:p>
        </w:tc>
      </w:tr>
      <w:tr w:rsidR="00756439" w14:paraId="2B2E2F0E" w14:textId="77777777" w:rsidTr="00FC0611">
        <w:trPr>
          <w:cantSplit/>
        </w:trPr>
        <w:tc>
          <w:tcPr>
            <w:tcW w:w="0" w:type="auto"/>
            <w:tcBorders>
              <w:top w:val="single" w:sz="4" w:space="0" w:color="A6A6A6" w:themeColor="background1" w:themeShade="A6"/>
              <w:right w:val="single" w:sz="4" w:space="0" w:color="000000" w:themeColor="text1"/>
            </w:tcBorders>
          </w:tcPr>
          <w:p w14:paraId="313799F5" w14:textId="77777777" w:rsidR="00756439" w:rsidRDefault="00756439" w:rsidP="00756439">
            <w:pPr>
              <w:pStyle w:val="NormalinTable"/>
            </w:pPr>
            <w:r>
              <w:rPr>
                <w:b/>
              </w:rPr>
              <w:t>7307 92 90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1A0B3E" w14:textId="77777777" w:rsidR="00756439" w:rsidRDefault="00756439" w:rsidP="00756439">
            <w:pPr>
              <w:pStyle w:val="NormalinTable"/>
              <w:tabs>
                <w:tab w:val="left" w:pos="1250"/>
              </w:tabs>
            </w:pPr>
            <w:r>
              <w:t>0.00%</w:t>
            </w:r>
          </w:p>
        </w:tc>
      </w:tr>
      <w:tr w:rsidR="00756439" w14:paraId="3DDC740C" w14:textId="77777777" w:rsidTr="00FC0611">
        <w:trPr>
          <w:cantSplit/>
        </w:trPr>
        <w:tc>
          <w:tcPr>
            <w:tcW w:w="0" w:type="auto"/>
            <w:tcBorders>
              <w:top w:val="single" w:sz="4" w:space="0" w:color="A6A6A6" w:themeColor="background1" w:themeShade="A6"/>
              <w:right w:val="single" w:sz="4" w:space="0" w:color="000000" w:themeColor="text1"/>
            </w:tcBorders>
          </w:tcPr>
          <w:p w14:paraId="25CFE449" w14:textId="77777777" w:rsidR="00756439" w:rsidRDefault="00756439" w:rsidP="00756439">
            <w:pPr>
              <w:pStyle w:val="NormalinTable"/>
            </w:pPr>
            <w:r>
              <w:rPr>
                <w:b/>
              </w:rPr>
              <w:t>7307 93 00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7580D7" w14:textId="77777777" w:rsidR="00756439" w:rsidRDefault="00756439" w:rsidP="00756439">
            <w:pPr>
              <w:pStyle w:val="NormalinTable"/>
              <w:tabs>
                <w:tab w:val="left" w:pos="1250"/>
              </w:tabs>
            </w:pPr>
            <w:r>
              <w:t>0.00%</w:t>
            </w:r>
          </w:p>
        </w:tc>
      </w:tr>
      <w:tr w:rsidR="00756439" w14:paraId="5C06246C" w14:textId="77777777" w:rsidTr="00FC0611">
        <w:trPr>
          <w:cantSplit/>
        </w:trPr>
        <w:tc>
          <w:tcPr>
            <w:tcW w:w="0" w:type="auto"/>
            <w:tcBorders>
              <w:top w:val="single" w:sz="4" w:space="0" w:color="A6A6A6" w:themeColor="background1" w:themeShade="A6"/>
              <w:right w:val="single" w:sz="4" w:space="0" w:color="000000" w:themeColor="text1"/>
            </w:tcBorders>
          </w:tcPr>
          <w:p w14:paraId="4D5CD630" w14:textId="77777777" w:rsidR="00756439" w:rsidRDefault="00756439" w:rsidP="00756439">
            <w:pPr>
              <w:pStyle w:val="NormalinTable"/>
            </w:pPr>
            <w:r>
              <w:rPr>
                <w:b/>
              </w:rPr>
              <w:t>7307 99 00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91C381" w14:textId="77777777" w:rsidR="00756439" w:rsidRDefault="00756439" w:rsidP="00756439">
            <w:pPr>
              <w:pStyle w:val="NormalinTable"/>
              <w:tabs>
                <w:tab w:val="left" w:pos="1250"/>
              </w:tabs>
            </w:pPr>
            <w:r>
              <w:t>0.00%</w:t>
            </w:r>
          </w:p>
        </w:tc>
      </w:tr>
      <w:tr w:rsidR="00756439" w14:paraId="309AD524" w14:textId="77777777" w:rsidTr="00FC0611">
        <w:trPr>
          <w:cantSplit/>
        </w:trPr>
        <w:tc>
          <w:tcPr>
            <w:tcW w:w="0" w:type="auto"/>
            <w:tcBorders>
              <w:top w:val="single" w:sz="4" w:space="0" w:color="A6A6A6" w:themeColor="background1" w:themeShade="A6"/>
              <w:right w:val="single" w:sz="4" w:space="0" w:color="000000" w:themeColor="text1"/>
            </w:tcBorders>
          </w:tcPr>
          <w:p w14:paraId="72B0271C" w14:textId="77777777" w:rsidR="00756439" w:rsidRDefault="00756439" w:rsidP="00756439">
            <w:pPr>
              <w:pStyle w:val="NormalinTable"/>
            </w:pPr>
            <w:r>
              <w:rPr>
                <w:b/>
              </w:rPr>
              <w:t>7309 00 00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D9623E" w14:textId="77777777" w:rsidR="00756439" w:rsidRDefault="00756439" w:rsidP="00756439">
            <w:pPr>
              <w:pStyle w:val="NormalinTable"/>
              <w:tabs>
                <w:tab w:val="left" w:pos="1250"/>
              </w:tabs>
            </w:pPr>
            <w:r>
              <w:t>0.00%</w:t>
            </w:r>
          </w:p>
        </w:tc>
      </w:tr>
      <w:tr w:rsidR="00756439" w14:paraId="497842F3" w14:textId="77777777" w:rsidTr="00FC0611">
        <w:trPr>
          <w:cantSplit/>
        </w:trPr>
        <w:tc>
          <w:tcPr>
            <w:tcW w:w="0" w:type="auto"/>
            <w:tcBorders>
              <w:top w:val="single" w:sz="4" w:space="0" w:color="A6A6A6" w:themeColor="background1" w:themeShade="A6"/>
              <w:right w:val="single" w:sz="4" w:space="0" w:color="000000" w:themeColor="text1"/>
            </w:tcBorders>
          </w:tcPr>
          <w:p w14:paraId="3EEFA038" w14:textId="77777777" w:rsidR="00756439" w:rsidRDefault="00756439" w:rsidP="00756439">
            <w:pPr>
              <w:pStyle w:val="NormalinTable"/>
            </w:pPr>
            <w:r>
              <w:rPr>
                <w:b/>
              </w:rPr>
              <w:t>7310 00 00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E24B87" w14:textId="77777777" w:rsidR="00756439" w:rsidRDefault="00756439" w:rsidP="00756439">
            <w:pPr>
              <w:pStyle w:val="NormalinTable"/>
              <w:tabs>
                <w:tab w:val="left" w:pos="1250"/>
              </w:tabs>
            </w:pPr>
            <w:r>
              <w:t>0.00%</w:t>
            </w:r>
          </w:p>
        </w:tc>
      </w:tr>
      <w:tr w:rsidR="00756439" w14:paraId="18F6A131" w14:textId="77777777" w:rsidTr="00FC0611">
        <w:trPr>
          <w:cantSplit/>
        </w:trPr>
        <w:tc>
          <w:tcPr>
            <w:tcW w:w="0" w:type="auto"/>
            <w:tcBorders>
              <w:top w:val="single" w:sz="4" w:space="0" w:color="A6A6A6" w:themeColor="background1" w:themeShade="A6"/>
              <w:right w:val="single" w:sz="4" w:space="0" w:color="000000" w:themeColor="text1"/>
            </w:tcBorders>
          </w:tcPr>
          <w:p w14:paraId="25AD3401" w14:textId="77777777" w:rsidR="00756439" w:rsidRDefault="00756439" w:rsidP="00756439">
            <w:pPr>
              <w:pStyle w:val="NormalinTable"/>
            </w:pPr>
            <w:r>
              <w:rPr>
                <w:b/>
              </w:rPr>
              <w:t>7311 00 00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B0C809" w14:textId="77777777" w:rsidR="00756439" w:rsidRDefault="00756439" w:rsidP="00756439">
            <w:pPr>
              <w:pStyle w:val="NormalinTable"/>
              <w:tabs>
                <w:tab w:val="left" w:pos="1250"/>
              </w:tabs>
            </w:pPr>
            <w:r>
              <w:t>0.00%</w:t>
            </w:r>
          </w:p>
        </w:tc>
      </w:tr>
      <w:tr w:rsidR="00756439" w14:paraId="228C7286" w14:textId="77777777" w:rsidTr="00FC0611">
        <w:trPr>
          <w:cantSplit/>
        </w:trPr>
        <w:tc>
          <w:tcPr>
            <w:tcW w:w="0" w:type="auto"/>
            <w:tcBorders>
              <w:top w:val="single" w:sz="4" w:space="0" w:color="A6A6A6" w:themeColor="background1" w:themeShade="A6"/>
              <w:right w:val="single" w:sz="4" w:space="0" w:color="000000" w:themeColor="text1"/>
            </w:tcBorders>
          </w:tcPr>
          <w:p w14:paraId="489296D0" w14:textId="77777777" w:rsidR="00756439" w:rsidRDefault="00756439" w:rsidP="00756439">
            <w:pPr>
              <w:pStyle w:val="NormalinTable"/>
            </w:pPr>
            <w:r>
              <w:rPr>
                <w:b/>
              </w:rPr>
              <w:t>7315 00 00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B08FE1" w14:textId="77777777" w:rsidR="00756439" w:rsidRDefault="00756439" w:rsidP="00756439">
            <w:pPr>
              <w:pStyle w:val="NormalinTable"/>
              <w:tabs>
                <w:tab w:val="left" w:pos="1250"/>
              </w:tabs>
            </w:pPr>
            <w:r>
              <w:t>0.00%</w:t>
            </w:r>
          </w:p>
        </w:tc>
      </w:tr>
      <w:tr w:rsidR="00756439" w14:paraId="65A3F1A0" w14:textId="77777777" w:rsidTr="00FC0611">
        <w:trPr>
          <w:cantSplit/>
        </w:trPr>
        <w:tc>
          <w:tcPr>
            <w:tcW w:w="0" w:type="auto"/>
            <w:tcBorders>
              <w:top w:val="single" w:sz="4" w:space="0" w:color="A6A6A6" w:themeColor="background1" w:themeShade="A6"/>
              <w:right w:val="single" w:sz="4" w:space="0" w:color="000000" w:themeColor="text1"/>
            </w:tcBorders>
          </w:tcPr>
          <w:p w14:paraId="0112329C" w14:textId="77777777" w:rsidR="00756439" w:rsidRDefault="00756439" w:rsidP="00756439">
            <w:pPr>
              <w:pStyle w:val="NormalinTable"/>
            </w:pPr>
            <w:r>
              <w:rPr>
                <w:b/>
              </w:rPr>
              <w:t>7316 00 00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2C396E" w14:textId="77777777" w:rsidR="00756439" w:rsidRDefault="00756439" w:rsidP="00756439">
            <w:pPr>
              <w:pStyle w:val="NormalinTable"/>
              <w:tabs>
                <w:tab w:val="left" w:pos="1250"/>
              </w:tabs>
            </w:pPr>
            <w:r>
              <w:t>0.00%</w:t>
            </w:r>
          </w:p>
        </w:tc>
      </w:tr>
      <w:tr w:rsidR="00756439" w14:paraId="48D663C1" w14:textId="77777777" w:rsidTr="00FC0611">
        <w:trPr>
          <w:cantSplit/>
        </w:trPr>
        <w:tc>
          <w:tcPr>
            <w:tcW w:w="0" w:type="auto"/>
            <w:tcBorders>
              <w:top w:val="single" w:sz="4" w:space="0" w:color="A6A6A6" w:themeColor="background1" w:themeShade="A6"/>
              <w:right w:val="single" w:sz="4" w:space="0" w:color="000000" w:themeColor="text1"/>
            </w:tcBorders>
          </w:tcPr>
          <w:p w14:paraId="5D796319" w14:textId="77777777" w:rsidR="00756439" w:rsidRDefault="00756439" w:rsidP="00756439">
            <w:pPr>
              <w:pStyle w:val="NormalinTable"/>
            </w:pPr>
            <w:r>
              <w:rPr>
                <w:b/>
              </w:rPr>
              <w:t>7318 00 00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DBA1AF" w14:textId="77777777" w:rsidR="00756439" w:rsidRDefault="00756439" w:rsidP="00756439">
            <w:pPr>
              <w:pStyle w:val="NormalinTable"/>
              <w:tabs>
                <w:tab w:val="left" w:pos="1250"/>
              </w:tabs>
            </w:pPr>
            <w:r>
              <w:t>0.00%</w:t>
            </w:r>
          </w:p>
        </w:tc>
      </w:tr>
      <w:tr w:rsidR="00756439" w14:paraId="34E424D3" w14:textId="77777777" w:rsidTr="00FC0611">
        <w:trPr>
          <w:cantSplit/>
        </w:trPr>
        <w:tc>
          <w:tcPr>
            <w:tcW w:w="0" w:type="auto"/>
            <w:tcBorders>
              <w:top w:val="single" w:sz="4" w:space="0" w:color="A6A6A6" w:themeColor="background1" w:themeShade="A6"/>
              <w:right w:val="single" w:sz="4" w:space="0" w:color="000000" w:themeColor="text1"/>
            </w:tcBorders>
          </w:tcPr>
          <w:p w14:paraId="63BDD142" w14:textId="77777777" w:rsidR="00756439" w:rsidRDefault="00756439" w:rsidP="00756439">
            <w:pPr>
              <w:pStyle w:val="NormalinTable"/>
            </w:pPr>
            <w:r>
              <w:rPr>
                <w:b/>
              </w:rPr>
              <w:t>7319 00 00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11AB45" w14:textId="77777777" w:rsidR="00756439" w:rsidRDefault="00756439" w:rsidP="00756439">
            <w:pPr>
              <w:pStyle w:val="NormalinTable"/>
              <w:tabs>
                <w:tab w:val="left" w:pos="1250"/>
              </w:tabs>
            </w:pPr>
            <w:r>
              <w:t>0.00%</w:t>
            </w:r>
          </w:p>
        </w:tc>
      </w:tr>
      <w:tr w:rsidR="00756439" w14:paraId="10DFE68B" w14:textId="77777777" w:rsidTr="00FC0611">
        <w:trPr>
          <w:cantSplit/>
        </w:trPr>
        <w:tc>
          <w:tcPr>
            <w:tcW w:w="0" w:type="auto"/>
            <w:tcBorders>
              <w:top w:val="single" w:sz="4" w:space="0" w:color="A6A6A6" w:themeColor="background1" w:themeShade="A6"/>
              <w:right w:val="single" w:sz="4" w:space="0" w:color="000000" w:themeColor="text1"/>
            </w:tcBorders>
          </w:tcPr>
          <w:p w14:paraId="2F657351" w14:textId="77777777" w:rsidR="00756439" w:rsidRDefault="00756439" w:rsidP="00756439">
            <w:pPr>
              <w:pStyle w:val="NormalinTable"/>
            </w:pPr>
            <w:r>
              <w:rPr>
                <w:b/>
              </w:rPr>
              <w:t>7320 00 00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05BAE6" w14:textId="77777777" w:rsidR="00756439" w:rsidRDefault="00756439" w:rsidP="00756439">
            <w:pPr>
              <w:pStyle w:val="NormalinTable"/>
              <w:tabs>
                <w:tab w:val="left" w:pos="1250"/>
              </w:tabs>
            </w:pPr>
            <w:r>
              <w:t>0.00%</w:t>
            </w:r>
          </w:p>
        </w:tc>
      </w:tr>
      <w:tr w:rsidR="00756439" w14:paraId="46F7BD2A" w14:textId="77777777" w:rsidTr="00FC0611">
        <w:trPr>
          <w:cantSplit/>
        </w:trPr>
        <w:tc>
          <w:tcPr>
            <w:tcW w:w="0" w:type="auto"/>
            <w:tcBorders>
              <w:top w:val="single" w:sz="4" w:space="0" w:color="A6A6A6" w:themeColor="background1" w:themeShade="A6"/>
              <w:right w:val="single" w:sz="4" w:space="0" w:color="000000" w:themeColor="text1"/>
            </w:tcBorders>
          </w:tcPr>
          <w:p w14:paraId="789C25EE" w14:textId="77777777" w:rsidR="00756439" w:rsidRDefault="00756439" w:rsidP="00756439">
            <w:pPr>
              <w:pStyle w:val="NormalinTable"/>
            </w:pPr>
            <w:r>
              <w:rPr>
                <w:b/>
              </w:rPr>
              <w:t>7321 00 00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680796" w14:textId="77777777" w:rsidR="00756439" w:rsidRDefault="00756439" w:rsidP="00756439">
            <w:pPr>
              <w:pStyle w:val="NormalinTable"/>
              <w:tabs>
                <w:tab w:val="left" w:pos="1250"/>
              </w:tabs>
            </w:pPr>
            <w:r>
              <w:t>0.00%</w:t>
            </w:r>
          </w:p>
        </w:tc>
      </w:tr>
      <w:tr w:rsidR="00756439" w14:paraId="0E9F23CD" w14:textId="77777777" w:rsidTr="00FC0611">
        <w:trPr>
          <w:cantSplit/>
        </w:trPr>
        <w:tc>
          <w:tcPr>
            <w:tcW w:w="0" w:type="auto"/>
            <w:tcBorders>
              <w:top w:val="single" w:sz="4" w:space="0" w:color="A6A6A6" w:themeColor="background1" w:themeShade="A6"/>
              <w:right w:val="single" w:sz="4" w:space="0" w:color="000000" w:themeColor="text1"/>
            </w:tcBorders>
          </w:tcPr>
          <w:p w14:paraId="2920CC86" w14:textId="77777777" w:rsidR="00756439" w:rsidRDefault="00756439" w:rsidP="00756439">
            <w:pPr>
              <w:pStyle w:val="NormalinTable"/>
            </w:pPr>
            <w:r>
              <w:rPr>
                <w:b/>
              </w:rPr>
              <w:t>7322 00 00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530978" w14:textId="77777777" w:rsidR="00756439" w:rsidRDefault="00756439" w:rsidP="00756439">
            <w:pPr>
              <w:pStyle w:val="NormalinTable"/>
              <w:tabs>
                <w:tab w:val="left" w:pos="1250"/>
              </w:tabs>
            </w:pPr>
            <w:r>
              <w:t>0.00%</w:t>
            </w:r>
          </w:p>
        </w:tc>
      </w:tr>
      <w:tr w:rsidR="00756439" w14:paraId="05AFA11E" w14:textId="77777777" w:rsidTr="00FC0611">
        <w:trPr>
          <w:cantSplit/>
        </w:trPr>
        <w:tc>
          <w:tcPr>
            <w:tcW w:w="0" w:type="auto"/>
            <w:tcBorders>
              <w:top w:val="single" w:sz="4" w:space="0" w:color="A6A6A6" w:themeColor="background1" w:themeShade="A6"/>
              <w:right w:val="single" w:sz="4" w:space="0" w:color="000000" w:themeColor="text1"/>
            </w:tcBorders>
          </w:tcPr>
          <w:p w14:paraId="0A2D35D5" w14:textId="77777777" w:rsidR="00756439" w:rsidRDefault="00756439" w:rsidP="00756439">
            <w:pPr>
              <w:pStyle w:val="NormalinTable"/>
            </w:pPr>
            <w:r>
              <w:rPr>
                <w:b/>
              </w:rPr>
              <w:t>7323 00 00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76F55D" w14:textId="77777777" w:rsidR="00756439" w:rsidRDefault="00756439" w:rsidP="00756439">
            <w:pPr>
              <w:pStyle w:val="NormalinTable"/>
              <w:tabs>
                <w:tab w:val="left" w:pos="1250"/>
              </w:tabs>
            </w:pPr>
            <w:r>
              <w:t>0.00%</w:t>
            </w:r>
          </w:p>
        </w:tc>
      </w:tr>
      <w:tr w:rsidR="00756439" w14:paraId="27A3A065" w14:textId="77777777" w:rsidTr="00FC0611">
        <w:trPr>
          <w:cantSplit/>
        </w:trPr>
        <w:tc>
          <w:tcPr>
            <w:tcW w:w="0" w:type="auto"/>
            <w:tcBorders>
              <w:top w:val="single" w:sz="4" w:space="0" w:color="A6A6A6" w:themeColor="background1" w:themeShade="A6"/>
              <w:right w:val="single" w:sz="4" w:space="0" w:color="000000" w:themeColor="text1"/>
            </w:tcBorders>
          </w:tcPr>
          <w:p w14:paraId="3DC4B572" w14:textId="77777777" w:rsidR="00756439" w:rsidRDefault="00756439" w:rsidP="00756439">
            <w:pPr>
              <w:pStyle w:val="NormalinTable"/>
            </w:pPr>
            <w:r>
              <w:rPr>
                <w:b/>
              </w:rPr>
              <w:t>7324 00 00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719D12" w14:textId="77777777" w:rsidR="00756439" w:rsidRDefault="00756439" w:rsidP="00756439">
            <w:pPr>
              <w:pStyle w:val="NormalinTable"/>
              <w:tabs>
                <w:tab w:val="left" w:pos="1250"/>
              </w:tabs>
            </w:pPr>
            <w:r>
              <w:t>0.00%</w:t>
            </w:r>
          </w:p>
        </w:tc>
      </w:tr>
      <w:tr w:rsidR="00756439" w14:paraId="78D7FC4C" w14:textId="77777777" w:rsidTr="00FC0611">
        <w:trPr>
          <w:cantSplit/>
        </w:trPr>
        <w:tc>
          <w:tcPr>
            <w:tcW w:w="0" w:type="auto"/>
            <w:tcBorders>
              <w:top w:val="single" w:sz="4" w:space="0" w:color="A6A6A6" w:themeColor="background1" w:themeShade="A6"/>
              <w:right w:val="single" w:sz="4" w:space="0" w:color="000000" w:themeColor="text1"/>
            </w:tcBorders>
          </w:tcPr>
          <w:p w14:paraId="4B4D08E6" w14:textId="77777777" w:rsidR="00756439" w:rsidRDefault="00756439" w:rsidP="00756439">
            <w:pPr>
              <w:pStyle w:val="NormalinTable"/>
            </w:pPr>
            <w:r>
              <w:rPr>
                <w:b/>
              </w:rPr>
              <w:t>7325 00 00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5B40F6" w14:textId="77777777" w:rsidR="00756439" w:rsidRDefault="00756439" w:rsidP="00756439">
            <w:pPr>
              <w:pStyle w:val="NormalinTable"/>
              <w:tabs>
                <w:tab w:val="left" w:pos="1250"/>
              </w:tabs>
            </w:pPr>
            <w:r>
              <w:t>0.00%</w:t>
            </w:r>
          </w:p>
        </w:tc>
      </w:tr>
      <w:tr w:rsidR="00756439" w14:paraId="0880852B" w14:textId="77777777" w:rsidTr="00FC0611">
        <w:trPr>
          <w:cantSplit/>
        </w:trPr>
        <w:tc>
          <w:tcPr>
            <w:tcW w:w="0" w:type="auto"/>
            <w:tcBorders>
              <w:top w:val="single" w:sz="4" w:space="0" w:color="A6A6A6" w:themeColor="background1" w:themeShade="A6"/>
              <w:right w:val="single" w:sz="4" w:space="0" w:color="000000" w:themeColor="text1"/>
            </w:tcBorders>
          </w:tcPr>
          <w:p w14:paraId="10F6F523" w14:textId="77777777" w:rsidR="00756439" w:rsidRDefault="00756439" w:rsidP="00756439">
            <w:pPr>
              <w:pStyle w:val="NormalinTable"/>
            </w:pPr>
            <w:r>
              <w:rPr>
                <w:b/>
              </w:rPr>
              <w:t>7326 00 00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26E733" w14:textId="77777777" w:rsidR="00756439" w:rsidRDefault="00756439" w:rsidP="00756439">
            <w:pPr>
              <w:pStyle w:val="NormalinTable"/>
              <w:tabs>
                <w:tab w:val="left" w:pos="1250"/>
              </w:tabs>
            </w:pPr>
            <w:r>
              <w:t>0.00%</w:t>
            </w:r>
          </w:p>
        </w:tc>
      </w:tr>
      <w:tr w:rsidR="00756439" w14:paraId="379FC972" w14:textId="77777777" w:rsidTr="00FC0611">
        <w:trPr>
          <w:cantSplit/>
        </w:trPr>
        <w:tc>
          <w:tcPr>
            <w:tcW w:w="0" w:type="auto"/>
            <w:tcBorders>
              <w:top w:val="single" w:sz="4" w:space="0" w:color="A6A6A6" w:themeColor="background1" w:themeShade="A6"/>
              <w:right w:val="single" w:sz="4" w:space="0" w:color="000000" w:themeColor="text1"/>
            </w:tcBorders>
          </w:tcPr>
          <w:p w14:paraId="45817CFD" w14:textId="77777777" w:rsidR="00756439" w:rsidRDefault="00756439" w:rsidP="00756439">
            <w:pPr>
              <w:pStyle w:val="NormalinTable"/>
            </w:pPr>
            <w:r>
              <w:rPr>
                <w:b/>
              </w:rPr>
              <w:t>7407 00 00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A4E2DC" w14:textId="77777777" w:rsidR="00756439" w:rsidRDefault="00756439" w:rsidP="00756439">
            <w:pPr>
              <w:pStyle w:val="NormalinTable"/>
              <w:tabs>
                <w:tab w:val="left" w:pos="1250"/>
              </w:tabs>
            </w:pPr>
            <w:r>
              <w:t>0.00%</w:t>
            </w:r>
          </w:p>
        </w:tc>
      </w:tr>
      <w:tr w:rsidR="00756439" w14:paraId="6BAEB18A" w14:textId="77777777" w:rsidTr="00FC0611">
        <w:trPr>
          <w:cantSplit/>
        </w:trPr>
        <w:tc>
          <w:tcPr>
            <w:tcW w:w="0" w:type="auto"/>
            <w:tcBorders>
              <w:top w:val="single" w:sz="4" w:space="0" w:color="A6A6A6" w:themeColor="background1" w:themeShade="A6"/>
              <w:right w:val="single" w:sz="4" w:space="0" w:color="000000" w:themeColor="text1"/>
            </w:tcBorders>
          </w:tcPr>
          <w:p w14:paraId="07FFE4BF" w14:textId="77777777" w:rsidR="00756439" w:rsidRDefault="00756439" w:rsidP="00756439">
            <w:pPr>
              <w:pStyle w:val="NormalinTable"/>
            </w:pPr>
            <w:r>
              <w:rPr>
                <w:b/>
              </w:rPr>
              <w:t>7408 00 00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F72E0D" w14:textId="77777777" w:rsidR="00756439" w:rsidRDefault="00756439" w:rsidP="00756439">
            <w:pPr>
              <w:pStyle w:val="NormalinTable"/>
              <w:tabs>
                <w:tab w:val="left" w:pos="1250"/>
              </w:tabs>
            </w:pPr>
            <w:r>
              <w:t>0.00%</w:t>
            </w:r>
          </w:p>
        </w:tc>
      </w:tr>
      <w:tr w:rsidR="00756439" w14:paraId="13BE6B34" w14:textId="77777777" w:rsidTr="00FC0611">
        <w:trPr>
          <w:cantSplit/>
        </w:trPr>
        <w:tc>
          <w:tcPr>
            <w:tcW w:w="0" w:type="auto"/>
            <w:tcBorders>
              <w:top w:val="single" w:sz="4" w:space="0" w:color="A6A6A6" w:themeColor="background1" w:themeShade="A6"/>
              <w:right w:val="single" w:sz="4" w:space="0" w:color="000000" w:themeColor="text1"/>
            </w:tcBorders>
          </w:tcPr>
          <w:p w14:paraId="27DDEF0C" w14:textId="77777777" w:rsidR="00756439" w:rsidRDefault="00756439" w:rsidP="00756439">
            <w:pPr>
              <w:pStyle w:val="NormalinTable"/>
            </w:pPr>
            <w:r>
              <w:rPr>
                <w:b/>
              </w:rPr>
              <w:t>7409 00 00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287934" w14:textId="77777777" w:rsidR="00756439" w:rsidRDefault="00756439" w:rsidP="00756439">
            <w:pPr>
              <w:pStyle w:val="NormalinTable"/>
              <w:tabs>
                <w:tab w:val="left" w:pos="1250"/>
              </w:tabs>
            </w:pPr>
            <w:r>
              <w:t>0.00%</w:t>
            </w:r>
          </w:p>
        </w:tc>
      </w:tr>
      <w:tr w:rsidR="00756439" w14:paraId="1A02C656" w14:textId="77777777" w:rsidTr="00FC0611">
        <w:trPr>
          <w:cantSplit/>
        </w:trPr>
        <w:tc>
          <w:tcPr>
            <w:tcW w:w="0" w:type="auto"/>
            <w:tcBorders>
              <w:top w:val="single" w:sz="4" w:space="0" w:color="A6A6A6" w:themeColor="background1" w:themeShade="A6"/>
              <w:right w:val="single" w:sz="4" w:space="0" w:color="000000" w:themeColor="text1"/>
            </w:tcBorders>
          </w:tcPr>
          <w:p w14:paraId="0B235CEC" w14:textId="77777777" w:rsidR="00756439" w:rsidRDefault="00756439" w:rsidP="00756439">
            <w:pPr>
              <w:pStyle w:val="NormalinTable"/>
            </w:pPr>
            <w:r>
              <w:rPr>
                <w:b/>
              </w:rPr>
              <w:t>7410 00 00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B07198" w14:textId="77777777" w:rsidR="00756439" w:rsidRDefault="00756439" w:rsidP="00756439">
            <w:pPr>
              <w:pStyle w:val="NormalinTable"/>
              <w:tabs>
                <w:tab w:val="left" w:pos="1250"/>
              </w:tabs>
            </w:pPr>
            <w:r>
              <w:t>0.00%</w:t>
            </w:r>
          </w:p>
        </w:tc>
      </w:tr>
      <w:tr w:rsidR="00756439" w14:paraId="4728DBAA" w14:textId="77777777" w:rsidTr="00FC0611">
        <w:trPr>
          <w:cantSplit/>
        </w:trPr>
        <w:tc>
          <w:tcPr>
            <w:tcW w:w="0" w:type="auto"/>
            <w:tcBorders>
              <w:top w:val="single" w:sz="4" w:space="0" w:color="A6A6A6" w:themeColor="background1" w:themeShade="A6"/>
              <w:right w:val="single" w:sz="4" w:space="0" w:color="000000" w:themeColor="text1"/>
            </w:tcBorders>
          </w:tcPr>
          <w:p w14:paraId="777F9D37" w14:textId="77777777" w:rsidR="00756439" w:rsidRDefault="00756439" w:rsidP="00756439">
            <w:pPr>
              <w:pStyle w:val="NormalinTable"/>
            </w:pPr>
            <w:r>
              <w:rPr>
                <w:b/>
              </w:rPr>
              <w:t>7411 00 00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BF4E39" w14:textId="77777777" w:rsidR="00756439" w:rsidRDefault="00756439" w:rsidP="00756439">
            <w:pPr>
              <w:pStyle w:val="NormalinTable"/>
              <w:tabs>
                <w:tab w:val="left" w:pos="1250"/>
              </w:tabs>
            </w:pPr>
            <w:r>
              <w:t>0.00%</w:t>
            </w:r>
          </w:p>
        </w:tc>
      </w:tr>
      <w:tr w:rsidR="00756439" w14:paraId="7D2323D8" w14:textId="77777777" w:rsidTr="00FC0611">
        <w:trPr>
          <w:cantSplit/>
        </w:trPr>
        <w:tc>
          <w:tcPr>
            <w:tcW w:w="0" w:type="auto"/>
            <w:tcBorders>
              <w:top w:val="single" w:sz="4" w:space="0" w:color="A6A6A6" w:themeColor="background1" w:themeShade="A6"/>
              <w:right w:val="single" w:sz="4" w:space="0" w:color="000000" w:themeColor="text1"/>
            </w:tcBorders>
          </w:tcPr>
          <w:p w14:paraId="057FE573" w14:textId="77777777" w:rsidR="00756439" w:rsidRDefault="00756439" w:rsidP="00756439">
            <w:pPr>
              <w:pStyle w:val="NormalinTable"/>
            </w:pPr>
            <w:r>
              <w:rPr>
                <w:b/>
              </w:rPr>
              <w:t>7412 00 00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921458" w14:textId="77777777" w:rsidR="00756439" w:rsidRDefault="00756439" w:rsidP="00756439">
            <w:pPr>
              <w:pStyle w:val="NormalinTable"/>
              <w:tabs>
                <w:tab w:val="left" w:pos="1250"/>
              </w:tabs>
            </w:pPr>
            <w:r>
              <w:t>0.00%</w:t>
            </w:r>
          </w:p>
        </w:tc>
      </w:tr>
      <w:tr w:rsidR="00756439" w14:paraId="7B5AC6D5" w14:textId="77777777" w:rsidTr="00FC0611">
        <w:trPr>
          <w:cantSplit/>
        </w:trPr>
        <w:tc>
          <w:tcPr>
            <w:tcW w:w="0" w:type="auto"/>
            <w:tcBorders>
              <w:top w:val="single" w:sz="4" w:space="0" w:color="A6A6A6" w:themeColor="background1" w:themeShade="A6"/>
              <w:right w:val="single" w:sz="4" w:space="0" w:color="000000" w:themeColor="text1"/>
            </w:tcBorders>
          </w:tcPr>
          <w:p w14:paraId="4823184B" w14:textId="77777777" w:rsidR="00756439" w:rsidRDefault="00756439" w:rsidP="00756439">
            <w:pPr>
              <w:pStyle w:val="NormalinTable"/>
            </w:pPr>
            <w:r>
              <w:rPr>
                <w:b/>
              </w:rPr>
              <w:t>7413 00 00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67D4C9" w14:textId="77777777" w:rsidR="00756439" w:rsidRDefault="00756439" w:rsidP="00756439">
            <w:pPr>
              <w:pStyle w:val="NormalinTable"/>
              <w:tabs>
                <w:tab w:val="left" w:pos="1250"/>
              </w:tabs>
            </w:pPr>
            <w:r>
              <w:t>0.00%</w:t>
            </w:r>
          </w:p>
        </w:tc>
      </w:tr>
      <w:tr w:rsidR="00756439" w14:paraId="43E90993" w14:textId="77777777" w:rsidTr="00FC0611">
        <w:trPr>
          <w:cantSplit/>
        </w:trPr>
        <w:tc>
          <w:tcPr>
            <w:tcW w:w="0" w:type="auto"/>
            <w:tcBorders>
              <w:top w:val="single" w:sz="4" w:space="0" w:color="A6A6A6" w:themeColor="background1" w:themeShade="A6"/>
              <w:right w:val="single" w:sz="4" w:space="0" w:color="000000" w:themeColor="text1"/>
            </w:tcBorders>
          </w:tcPr>
          <w:p w14:paraId="648AD2D6" w14:textId="77777777" w:rsidR="00756439" w:rsidRDefault="00756439" w:rsidP="00756439">
            <w:pPr>
              <w:pStyle w:val="NormalinTable"/>
            </w:pPr>
            <w:r>
              <w:rPr>
                <w:b/>
              </w:rPr>
              <w:t>7415 00 00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C74684" w14:textId="77777777" w:rsidR="00756439" w:rsidRDefault="00756439" w:rsidP="00756439">
            <w:pPr>
              <w:pStyle w:val="NormalinTable"/>
              <w:tabs>
                <w:tab w:val="left" w:pos="1250"/>
              </w:tabs>
            </w:pPr>
            <w:r>
              <w:t>0.00%</w:t>
            </w:r>
          </w:p>
        </w:tc>
      </w:tr>
      <w:tr w:rsidR="00756439" w14:paraId="34A421BD" w14:textId="77777777" w:rsidTr="00FC0611">
        <w:trPr>
          <w:cantSplit/>
        </w:trPr>
        <w:tc>
          <w:tcPr>
            <w:tcW w:w="0" w:type="auto"/>
            <w:tcBorders>
              <w:top w:val="single" w:sz="4" w:space="0" w:color="A6A6A6" w:themeColor="background1" w:themeShade="A6"/>
              <w:right w:val="single" w:sz="4" w:space="0" w:color="000000" w:themeColor="text1"/>
            </w:tcBorders>
          </w:tcPr>
          <w:p w14:paraId="5E211B27" w14:textId="77777777" w:rsidR="00756439" w:rsidRDefault="00756439" w:rsidP="00756439">
            <w:pPr>
              <w:pStyle w:val="NormalinTable"/>
            </w:pPr>
            <w:r>
              <w:rPr>
                <w:b/>
              </w:rPr>
              <w:t>7418 00 00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1B7D56" w14:textId="77777777" w:rsidR="00756439" w:rsidRDefault="00756439" w:rsidP="00756439">
            <w:pPr>
              <w:pStyle w:val="NormalinTable"/>
              <w:tabs>
                <w:tab w:val="left" w:pos="1250"/>
              </w:tabs>
            </w:pPr>
            <w:r>
              <w:t>0.00%</w:t>
            </w:r>
          </w:p>
        </w:tc>
      </w:tr>
      <w:tr w:rsidR="00756439" w14:paraId="3B273640" w14:textId="77777777" w:rsidTr="00FC0611">
        <w:trPr>
          <w:cantSplit/>
        </w:trPr>
        <w:tc>
          <w:tcPr>
            <w:tcW w:w="0" w:type="auto"/>
            <w:tcBorders>
              <w:top w:val="single" w:sz="4" w:space="0" w:color="A6A6A6" w:themeColor="background1" w:themeShade="A6"/>
              <w:right w:val="single" w:sz="4" w:space="0" w:color="000000" w:themeColor="text1"/>
            </w:tcBorders>
          </w:tcPr>
          <w:p w14:paraId="17AF0CCE" w14:textId="77777777" w:rsidR="00756439" w:rsidRDefault="00756439" w:rsidP="00756439">
            <w:pPr>
              <w:pStyle w:val="NormalinTable"/>
            </w:pPr>
            <w:r>
              <w:rPr>
                <w:b/>
              </w:rPr>
              <w:t>7419 00 00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8AF6B4" w14:textId="77777777" w:rsidR="00756439" w:rsidRDefault="00756439" w:rsidP="00756439">
            <w:pPr>
              <w:pStyle w:val="NormalinTable"/>
              <w:tabs>
                <w:tab w:val="left" w:pos="1250"/>
              </w:tabs>
            </w:pPr>
            <w:r>
              <w:t>0.00%</w:t>
            </w:r>
          </w:p>
        </w:tc>
      </w:tr>
      <w:tr w:rsidR="00756439" w14:paraId="51014756" w14:textId="77777777" w:rsidTr="00FC0611">
        <w:trPr>
          <w:cantSplit/>
        </w:trPr>
        <w:tc>
          <w:tcPr>
            <w:tcW w:w="0" w:type="auto"/>
            <w:tcBorders>
              <w:top w:val="single" w:sz="4" w:space="0" w:color="A6A6A6" w:themeColor="background1" w:themeShade="A6"/>
              <w:right w:val="single" w:sz="4" w:space="0" w:color="000000" w:themeColor="text1"/>
            </w:tcBorders>
          </w:tcPr>
          <w:p w14:paraId="6A590D70" w14:textId="77777777" w:rsidR="00756439" w:rsidRDefault="00756439" w:rsidP="00756439">
            <w:pPr>
              <w:pStyle w:val="NormalinTable"/>
            </w:pPr>
            <w:r>
              <w:rPr>
                <w:b/>
              </w:rPr>
              <w:t>7505 12 00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6579DF" w14:textId="77777777" w:rsidR="00756439" w:rsidRDefault="00756439" w:rsidP="00756439">
            <w:pPr>
              <w:pStyle w:val="NormalinTable"/>
              <w:tabs>
                <w:tab w:val="left" w:pos="1250"/>
              </w:tabs>
            </w:pPr>
            <w:r>
              <w:t>0.00%</w:t>
            </w:r>
          </w:p>
        </w:tc>
      </w:tr>
      <w:tr w:rsidR="00756439" w14:paraId="07027B40" w14:textId="77777777" w:rsidTr="00FC0611">
        <w:trPr>
          <w:cantSplit/>
        </w:trPr>
        <w:tc>
          <w:tcPr>
            <w:tcW w:w="0" w:type="auto"/>
            <w:tcBorders>
              <w:top w:val="single" w:sz="4" w:space="0" w:color="A6A6A6" w:themeColor="background1" w:themeShade="A6"/>
              <w:right w:val="single" w:sz="4" w:space="0" w:color="000000" w:themeColor="text1"/>
            </w:tcBorders>
          </w:tcPr>
          <w:p w14:paraId="391A9AAA" w14:textId="77777777" w:rsidR="00756439" w:rsidRDefault="00756439" w:rsidP="00756439">
            <w:pPr>
              <w:pStyle w:val="NormalinTable"/>
            </w:pPr>
            <w:r>
              <w:rPr>
                <w:b/>
              </w:rPr>
              <w:t>7505 22 00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AC3F3A" w14:textId="77777777" w:rsidR="00756439" w:rsidRDefault="00756439" w:rsidP="00756439">
            <w:pPr>
              <w:pStyle w:val="NormalinTable"/>
              <w:tabs>
                <w:tab w:val="left" w:pos="1250"/>
              </w:tabs>
            </w:pPr>
            <w:r>
              <w:t>0.00%</w:t>
            </w:r>
          </w:p>
        </w:tc>
      </w:tr>
      <w:tr w:rsidR="00756439" w14:paraId="2D322D3F" w14:textId="77777777" w:rsidTr="00FC0611">
        <w:trPr>
          <w:cantSplit/>
        </w:trPr>
        <w:tc>
          <w:tcPr>
            <w:tcW w:w="0" w:type="auto"/>
            <w:tcBorders>
              <w:top w:val="single" w:sz="4" w:space="0" w:color="A6A6A6" w:themeColor="background1" w:themeShade="A6"/>
              <w:right w:val="single" w:sz="4" w:space="0" w:color="000000" w:themeColor="text1"/>
            </w:tcBorders>
          </w:tcPr>
          <w:p w14:paraId="053EFE4D" w14:textId="77777777" w:rsidR="00756439" w:rsidRDefault="00756439" w:rsidP="00756439">
            <w:pPr>
              <w:pStyle w:val="NormalinTable"/>
            </w:pPr>
            <w:r>
              <w:rPr>
                <w:b/>
              </w:rPr>
              <w:t>7506 20 00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AE7E5A" w14:textId="77777777" w:rsidR="00756439" w:rsidRDefault="00756439" w:rsidP="00756439">
            <w:pPr>
              <w:pStyle w:val="NormalinTable"/>
              <w:tabs>
                <w:tab w:val="left" w:pos="1250"/>
              </w:tabs>
            </w:pPr>
            <w:r>
              <w:t>0.00%</w:t>
            </w:r>
          </w:p>
        </w:tc>
      </w:tr>
      <w:tr w:rsidR="00756439" w14:paraId="2ED7AF7F" w14:textId="77777777" w:rsidTr="00FC0611">
        <w:trPr>
          <w:cantSplit/>
        </w:trPr>
        <w:tc>
          <w:tcPr>
            <w:tcW w:w="0" w:type="auto"/>
            <w:tcBorders>
              <w:top w:val="single" w:sz="4" w:space="0" w:color="A6A6A6" w:themeColor="background1" w:themeShade="A6"/>
              <w:right w:val="single" w:sz="4" w:space="0" w:color="000000" w:themeColor="text1"/>
            </w:tcBorders>
          </w:tcPr>
          <w:p w14:paraId="78FE8899" w14:textId="77777777" w:rsidR="00756439" w:rsidRDefault="00756439" w:rsidP="00756439">
            <w:pPr>
              <w:pStyle w:val="NormalinTable"/>
            </w:pPr>
            <w:r>
              <w:rPr>
                <w:b/>
              </w:rPr>
              <w:t>7507 20 00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CB570F" w14:textId="77777777" w:rsidR="00756439" w:rsidRDefault="00756439" w:rsidP="00756439">
            <w:pPr>
              <w:pStyle w:val="NormalinTable"/>
              <w:tabs>
                <w:tab w:val="left" w:pos="1250"/>
              </w:tabs>
            </w:pPr>
            <w:r>
              <w:t>0.00%</w:t>
            </w:r>
          </w:p>
        </w:tc>
      </w:tr>
      <w:tr w:rsidR="00756439" w14:paraId="03278413" w14:textId="77777777" w:rsidTr="00FC0611">
        <w:trPr>
          <w:cantSplit/>
        </w:trPr>
        <w:tc>
          <w:tcPr>
            <w:tcW w:w="0" w:type="auto"/>
            <w:tcBorders>
              <w:top w:val="single" w:sz="4" w:space="0" w:color="A6A6A6" w:themeColor="background1" w:themeShade="A6"/>
              <w:right w:val="single" w:sz="4" w:space="0" w:color="000000" w:themeColor="text1"/>
            </w:tcBorders>
          </w:tcPr>
          <w:p w14:paraId="237454D5" w14:textId="77777777" w:rsidR="00756439" w:rsidRDefault="00756439" w:rsidP="00756439">
            <w:pPr>
              <w:pStyle w:val="NormalinTable"/>
            </w:pPr>
            <w:r>
              <w:rPr>
                <w:b/>
              </w:rPr>
              <w:t>7601 10 00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E743F9" w14:textId="77777777" w:rsidR="00756439" w:rsidRDefault="00756439" w:rsidP="00756439">
            <w:pPr>
              <w:pStyle w:val="NormalinTable"/>
              <w:tabs>
                <w:tab w:val="left" w:pos="1250"/>
              </w:tabs>
            </w:pPr>
            <w:r>
              <w:t>0.00%</w:t>
            </w:r>
          </w:p>
        </w:tc>
      </w:tr>
      <w:tr w:rsidR="00756439" w14:paraId="5EA1D097" w14:textId="77777777" w:rsidTr="00FC0611">
        <w:trPr>
          <w:cantSplit/>
        </w:trPr>
        <w:tc>
          <w:tcPr>
            <w:tcW w:w="0" w:type="auto"/>
            <w:tcBorders>
              <w:top w:val="single" w:sz="4" w:space="0" w:color="A6A6A6" w:themeColor="background1" w:themeShade="A6"/>
              <w:right w:val="single" w:sz="4" w:space="0" w:color="000000" w:themeColor="text1"/>
            </w:tcBorders>
          </w:tcPr>
          <w:p w14:paraId="1E026D80" w14:textId="77777777" w:rsidR="00756439" w:rsidRDefault="00756439" w:rsidP="00756439">
            <w:pPr>
              <w:pStyle w:val="NormalinTable"/>
            </w:pPr>
            <w:r>
              <w:rPr>
                <w:b/>
              </w:rPr>
              <w:t>7601 20 00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2F7B80" w14:textId="77777777" w:rsidR="00756439" w:rsidRDefault="00756439" w:rsidP="00756439">
            <w:pPr>
              <w:pStyle w:val="NormalinTable"/>
              <w:tabs>
                <w:tab w:val="left" w:pos="1250"/>
              </w:tabs>
            </w:pPr>
            <w:r>
              <w:t>0.00%</w:t>
            </w:r>
          </w:p>
        </w:tc>
      </w:tr>
      <w:tr w:rsidR="00756439" w14:paraId="0EBC5CA3" w14:textId="77777777" w:rsidTr="00FC0611">
        <w:trPr>
          <w:cantSplit/>
        </w:trPr>
        <w:tc>
          <w:tcPr>
            <w:tcW w:w="0" w:type="auto"/>
            <w:tcBorders>
              <w:top w:val="single" w:sz="4" w:space="0" w:color="A6A6A6" w:themeColor="background1" w:themeShade="A6"/>
              <w:right w:val="single" w:sz="4" w:space="0" w:color="000000" w:themeColor="text1"/>
            </w:tcBorders>
          </w:tcPr>
          <w:p w14:paraId="00CC0AB3" w14:textId="77777777" w:rsidR="00756439" w:rsidRDefault="00756439" w:rsidP="00756439">
            <w:pPr>
              <w:pStyle w:val="NormalinTable"/>
            </w:pPr>
            <w:r>
              <w:rPr>
                <w:b/>
              </w:rPr>
              <w:t>7603 00 00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C32056" w14:textId="77777777" w:rsidR="00756439" w:rsidRDefault="00756439" w:rsidP="00756439">
            <w:pPr>
              <w:pStyle w:val="NormalinTable"/>
              <w:tabs>
                <w:tab w:val="left" w:pos="1250"/>
              </w:tabs>
            </w:pPr>
            <w:r>
              <w:t>0.00%</w:t>
            </w:r>
          </w:p>
        </w:tc>
      </w:tr>
      <w:tr w:rsidR="00756439" w14:paraId="08511220" w14:textId="77777777" w:rsidTr="00FC0611">
        <w:trPr>
          <w:cantSplit/>
        </w:trPr>
        <w:tc>
          <w:tcPr>
            <w:tcW w:w="0" w:type="auto"/>
            <w:tcBorders>
              <w:top w:val="single" w:sz="4" w:space="0" w:color="A6A6A6" w:themeColor="background1" w:themeShade="A6"/>
              <w:right w:val="single" w:sz="4" w:space="0" w:color="000000" w:themeColor="text1"/>
            </w:tcBorders>
          </w:tcPr>
          <w:p w14:paraId="6B3A8C93" w14:textId="77777777" w:rsidR="00756439" w:rsidRDefault="00756439" w:rsidP="00756439">
            <w:pPr>
              <w:pStyle w:val="NormalinTable"/>
            </w:pPr>
            <w:r>
              <w:rPr>
                <w:b/>
              </w:rPr>
              <w:t>7604 00 00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2FE42B" w14:textId="77777777" w:rsidR="00756439" w:rsidRDefault="00756439" w:rsidP="00756439">
            <w:pPr>
              <w:pStyle w:val="NormalinTable"/>
              <w:tabs>
                <w:tab w:val="left" w:pos="1250"/>
              </w:tabs>
            </w:pPr>
            <w:r>
              <w:t>0.00%</w:t>
            </w:r>
          </w:p>
        </w:tc>
      </w:tr>
      <w:tr w:rsidR="00756439" w14:paraId="0B8944D1" w14:textId="77777777" w:rsidTr="00FC0611">
        <w:trPr>
          <w:cantSplit/>
        </w:trPr>
        <w:tc>
          <w:tcPr>
            <w:tcW w:w="0" w:type="auto"/>
            <w:tcBorders>
              <w:top w:val="single" w:sz="4" w:space="0" w:color="A6A6A6" w:themeColor="background1" w:themeShade="A6"/>
              <w:right w:val="single" w:sz="4" w:space="0" w:color="000000" w:themeColor="text1"/>
            </w:tcBorders>
          </w:tcPr>
          <w:p w14:paraId="29311A90" w14:textId="77777777" w:rsidR="00756439" w:rsidRDefault="00756439" w:rsidP="00756439">
            <w:pPr>
              <w:pStyle w:val="NormalinTable"/>
            </w:pPr>
            <w:r>
              <w:rPr>
                <w:b/>
              </w:rPr>
              <w:t>7605 00 00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D4BDFC" w14:textId="77777777" w:rsidR="00756439" w:rsidRDefault="00756439" w:rsidP="00756439">
            <w:pPr>
              <w:pStyle w:val="NormalinTable"/>
              <w:tabs>
                <w:tab w:val="left" w:pos="1250"/>
              </w:tabs>
            </w:pPr>
            <w:r>
              <w:t>0.00%</w:t>
            </w:r>
          </w:p>
        </w:tc>
      </w:tr>
      <w:tr w:rsidR="00756439" w14:paraId="312F5F47" w14:textId="77777777" w:rsidTr="00FC0611">
        <w:trPr>
          <w:cantSplit/>
        </w:trPr>
        <w:tc>
          <w:tcPr>
            <w:tcW w:w="0" w:type="auto"/>
            <w:tcBorders>
              <w:top w:val="single" w:sz="4" w:space="0" w:color="A6A6A6" w:themeColor="background1" w:themeShade="A6"/>
              <w:right w:val="single" w:sz="4" w:space="0" w:color="000000" w:themeColor="text1"/>
            </w:tcBorders>
          </w:tcPr>
          <w:p w14:paraId="2C21B85B" w14:textId="77777777" w:rsidR="00756439" w:rsidRDefault="00756439" w:rsidP="00756439">
            <w:pPr>
              <w:pStyle w:val="NormalinTable"/>
            </w:pPr>
            <w:r>
              <w:rPr>
                <w:b/>
              </w:rPr>
              <w:t>7606 00 00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AA37E7" w14:textId="77777777" w:rsidR="00756439" w:rsidRDefault="00756439" w:rsidP="00756439">
            <w:pPr>
              <w:pStyle w:val="NormalinTable"/>
              <w:tabs>
                <w:tab w:val="left" w:pos="1250"/>
              </w:tabs>
            </w:pPr>
            <w:r>
              <w:t>0.00%</w:t>
            </w:r>
          </w:p>
        </w:tc>
      </w:tr>
      <w:tr w:rsidR="00756439" w14:paraId="322694AC" w14:textId="77777777" w:rsidTr="00FC0611">
        <w:trPr>
          <w:cantSplit/>
        </w:trPr>
        <w:tc>
          <w:tcPr>
            <w:tcW w:w="0" w:type="auto"/>
            <w:tcBorders>
              <w:top w:val="single" w:sz="4" w:space="0" w:color="A6A6A6" w:themeColor="background1" w:themeShade="A6"/>
              <w:right w:val="single" w:sz="4" w:space="0" w:color="000000" w:themeColor="text1"/>
            </w:tcBorders>
          </w:tcPr>
          <w:p w14:paraId="0166EFC7" w14:textId="77777777" w:rsidR="00756439" w:rsidRDefault="00756439" w:rsidP="00756439">
            <w:pPr>
              <w:pStyle w:val="NormalinTable"/>
            </w:pPr>
            <w:r>
              <w:rPr>
                <w:b/>
              </w:rPr>
              <w:t>7607 00 00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09559F" w14:textId="77777777" w:rsidR="00756439" w:rsidRDefault="00756439" w:rsidP="00756439">
            <w:pPr>
              <w:pStyle w:val="NormalinTable"/>
              <w:tabs>
                <w:tab w:val="left" w:pos="1250"/>
              </w:tabs>
            </w:pPr>
            <w:r>
              <w:t>0.00%</w:t>
            </w:r>
          </w:p>
        </w:tc>
      </w:tr>
      <w:tr w:rsidR="00756439" w14:paraId="247EFE4E" w14:textId="77777777" w:rsidTr="00FC0611">
        <w:trPr>
          <w:cantSplit/>
        </w:trPr>
        <w:tc>
          <w:tcPr>
            <w:tcW w:w="0" w:type="auto"/>
            <w:tcBorders>
              <w:top w:val="single" w:sz="4" w:space="0" w:color="A6A6A6" w:themeColor="background1" w:themeShade="A6"/>
              <w:right w:val="single" w:sz="4" w:space="0" w:color="000000" w:themeColor="text1"/>
            </w:tcBorders>
          </w:tcPr>
          <w:p w14:paraId="0D225C9C" w14:textId="77777777" w:rsidR="00756439" w:rsidRDefault="00756439" w:rsidP="00756439">
            <w:pPr>
              <w:pStyle w:val="NormalinTable"/>
            </w:pPr>
            <w:r>
              <w:rPr>
                <w:b/>
              </w:rPr>
              <w:t>7608 00 00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478324" w14:textId="77777777" w:rsidR="00756439" w:rsidRDefault="00756439" w:rsidP="00756439">
            <w:pPr>
              <w:pStyle w:val="NormalinTable"/>
              <w:tabs>
                <w:tab w:val="left" w:pos="1250"/>
              </w:tabs>
            </w:pPr>
            <w:r>
              <w:t>0.00%</w:t>
            </w:r>
          </w:p>
        </w:tc>
      </w:tr>
      <w:tr w:rsidR="00756439" w14:paraId="46B1B243" w14:textId="77777777" w:rsidTr="00FC0611">
        <w:trPr>
          <w:cantSplit/>
        </w:trPr>
        <w:tc>
          <w:tcPr>
            <w:tcW w:w="0" w:type="auto"/>
            <w:tcBorders>
              <w:top w:val="single" w:sz="4" w:space="0" w:color="A6A6A6" w:themeColor="background1" w:themeShade="A6"/>
              <w:right w:val="single" w:sz="4" w:space="0" w:color="000000" w:themeColor="text1"/>
            </w:tcBorders>
          </w:tcPr>
          <w:p w14:paraId="36EEC47D" w14:textId="77777777" w:rsidR="00756439" w:rsidRDefault="00756439" w:rsidP="00756439">
            <w:pPr>
              <w:pStyle w:val="NormalinTable"/>
            </w:pPr>
            <w:r>
              <w:rPr>
                <w:b/>
              </w:rPr>
              <w:t>7609 00 00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F4B433" w14:textId="77777777" w:rsidR="00756439" w:rsidRDefault="00756439" w:rsidP="00756439">
            <w:pPr>
              <w:pStyle w:val="NormalinTable"/>
              <w:tabs>
                <w:tab w:val="left" w:pos="1250"/>
              </w:tabs>
            </w:pPr>
            <w:r>
              <w:t>0.00%</w:t>
            </w:r>
          </w:p>
        </w:tc>
      </w:tr>
      <w:tr w:rsidR="00756439" w14:paraId="6850C179" w14:textId="77777777" w:rsidTr="00FC0611">
        <w:trPr>
          <w:cantSplit/>
        </w:trPr>
        <w:tc>
          <w:tcPr>
            <w:tcW w:w="0" w:type="auto"/>
            <w:tcBorders>
              <w:top w:val="single" w:sz="4" w:space="0" w:color="A6A6A6" w:themeColor="background1" w:themeShade="A6"/>
              <w:right w:val="single" w:sz="4" w:space="0" w:color="000000" w:themeColor="text1"/>
            </w:tcBorders>
          </w:tcPr>
          <w:p w14:paraId="2A1094DA" w14:textId="77777777" w:rsidR="00756439" w:rsidRDefault="00756439" w:rsidP="00756439">
            <w:pPr>
              <w:pStyle w:val="NormalinTable"/>
            </w:pPr>
            <w:r>
              <w:rPr>
                <w:b/>
              </w:rPr>
              <w:t>7610 00 00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2B2C56" w14:textId="77777777" w:rsidR="00756439" w:rsidRDefault="00756439" w:rsidP="00756439">
            <w:pPr>
              <w:pStyle w:val="NormalinTable"/>
              <w:tabs>
                <w:tab w:val="left" w:pos="1250"/>
              </w:tabs>
            </w:pPr>
            <w:r>
              <w:t>0.00%</w:t>
            </w:r>
          </w:p>
        </w:tc>
      </w:tr>
      <w:tr w:rsidR="00756439" w14:paraId="6A0B57CB" w14:textId="77777777" w:rsidTr="00FC0611">
        <w:trPr>
          <w:cantSplit/>
        </w:trPr>
        <w:tc>
          <w:tcPr>
            <w:tcW w:w="0" w:type="auto"/>
            <w:tcBorders>
              <w:top w:val="single" w:sz="4" w:space="0" w:color="A6A6A6" w:themeColor="background1" w:themeShade="A6"/>
              <w:right w:val="single" w:sz="4" w:space="0" w:color="000000" w:themeColor="text1"/>
            </w:tcBorders>
          </w:tcPr>
          <w:p w14:paraId="7D1B1DD0" w14:textId="77777777" w:rsidR="00756439" w:rsidRDefault="00756439" w:rsidP="00756439">
            <w:pPr>
              <w:pStyle w:val="NormalinTable"/>
            </w:pPr>
            <w:r>
              <w:rPr>
                <w:b/>
              </w:rPr>
              <w:t>7611 00 00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53B31F" w14:textId="77777777" w:rsidR="00756439" w:rsidRDefault="00756439" w:rsidP="00756439">
            <w:pPr>
              <w:pStyle w:val="NormalinTable"/>
              <w:tabs>
                <w:tab w:val="left" w:pos="1250"/>
              </w:tabs>
            </w:pPr>
            <w:r>
              <w:t>0.00%</w:t>
            </w:r>
          </w:p>
        </w:tc>
      </w:tr>
      <w:tr w:rsidR="00756439" w14:paraId="325F8CCD" w14:textId="77777777" w:rsidTr="00FC0611">
        <w:trPr>
          <w:cantSplit/>
        </w:trPr>
        <w:tc>
          <w:tcPr>
            <w:tcW w:w="0" w:type="auto"/>
            <w:tcBorders>
              <w:top w:val="single" w:sz="4" w:space="0" w:color="A6A6A6" w:themeColor="background1" w:themeShade="A6"/>
              <w:right w:val="single" w:sz="4" w:space="0" w:color="000000" w:themeColor="text1"/>
            </w:tcBorders>
          </w:tcPr>
          <w:p w14:paraId="5033F50A" w14:textId="77777777" w:rsidR="00756439" w:rsidRDefault="00756439" w:rsidP="00756439">
            <w:pPr>
              <w:pStyle w:val="NormalinTable"/>
            </w:pPr>
            <w:r>
              <w:rPr>
                <w:b/>
              </w:rPr>
              <w:t>7612 00 00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4C68DB" w14:textId="77777777" w:rsidR="00756439" w:rsidRDefault="00756439" w:rsidP="00756439">
            <w:pPr>
              <w:pStyle w:val="NormalinTable"/>
              <w:tabs>
                <w:tab w:val="left" w:pos="1250"/>
              </w:tabs>
            </w:pPr>
            <w:r>
              <w:t>0.00%</w:t>
            </w:r>
          </w:p>
        </w:tc>
      </w:tr>
      <w:tr w:rsidR="00756439" w14:paraId="03DF351E" w14:textId="77777777" w:rsidTr="00FC0611">
        <w:trPr>
          <w:cantSplit/>
        </w:trPr>
        <w:tc>
          <w:tcPr>
            <w:tcW w:w="0" w:type="auto"/>
            <w:tcBorders>
              <w:top w:val="single" w:sz="4" w:space="0" w:color="A6A6A6" w:themeColor="background1" w:themeShade="A6"/>
              <w:right w:val="single" w:sz="4" w:space="0" w:color="000000" w:themeColor="text1"/>
            </w:tcBorders>
          </w:tcPr>
          <w:p w14:paraId="16A9560A" w14:textId="77777777" w:rsidR="00756439" w:rsidRDefault="00756439" w:rsidP="00756439">
            <w:pPr>
              <w:pStyle w:val="NormalinTable"/>
            </w:pPr>
            <w:r>
              <w:rPr>
                <w:b/>
              </w:rPr>
              <w:t>7613 00 00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566EA2" w14:textId="77777777" w:rsidR="00756439" w:rsidRDefault="00756439" w:rsidP="00756439">
            <w:pPr>
              <w:pStyle w:val="NormalinTable"/>
              <w:tabs>
                <w:tab w:val="left" w:pos="1250"/>
              </w:tabs>
            </w:pPr>
            <w:r>
              <w:t>0.00%</w:t>
            </w:r>
          </w:p>
        </w:tc>
      </w:tr>
      <w:tr w:rsidR="00756439" w14:paraId="5C739145" w14:textId="77777777" w:rsidTr="00FC0611">
        <w:trPr>
          <w:cantSplit/>
        </w:trPr>
        <w:tc>
          <w:tcPr>
            <w:tcW w:w="0" w:type="auto"/>
            <w:tcBorders>
              <w:top w:val="single" w:sz="4" w:space="0" w:color="A6A6A6" w:themeColor="background1" w:themeShade="A6"/>
              <w:right w:val="single" w:sz="4" w:space="0" w:color="000000" w:themeColor="text1"/>
            </w:tcBorders>
          </w:tcPr>
          <w:p w14:paraId="2505618B" w14:textId="77777777" w:rsidR="00756439" w:rsidRDefault="00756439" w:rsidP="00756439">
            <w:pPr>
              <w:pStyle w:val="NormalinTable"/>
            </w:pPr>
            <w:r>
              <w:rPr>
                <w:b/>
              </w:rPr>
              <w:t>7614 00 00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7BDA53" w14:textId="77777777" w:rsidR="00756439" w:rsidRDefault="00756439" w:rsidP="00756439">
            <w:pPr>
              <w:pStyle w:val="NormalinTable"/>
              <w:tabs>
                <w:tab w:val="left" w:pos="1250"/>
              </w:tabs>
            </w:pPr>
            <w:r>
              <w:t>0.00%</w:t>
            </w:r>
          </w:p>
        </w:tc>
      </w:tr>
      <w:tr w:rsidR="00756439" w14:paraId="20501126" w14:textId="77777777" w:rsidTr="00FC0611">
        <w:trPr>
          <w:cantSplit/>
        </w:trPr>
        <w:tc>
          <w:tcPr>
            <w:tcW w:w="0" w:type="auto"/>
            <w:tcBorders>
              <w:top w:val="single" w:sz="4" w:space="0" w:color="A6A6A6" w:themeColor="background1" w:themeShade="A6"/>
              <w:right w:val="single" w:sz="4" w:space="0" w:color="000000" w:themeColor="text1"/>
            </w:tcBorders>
          </w:tcPr>
          <w:p w14:paraId="5898EC37" w14:textId="77777777" w:rsidR="00756439" w:rsidRDefault="00756439" w:rsidP="00756439">
            <w:pPr>
              <w:pStyle w:val="NormalinTable"/>
            </w:pPr>
            <w:r>
              <w:rPr>
                <w:b/>
              </w:rPr>
              <w:t>7615 00 00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AAE640" w14:textId="77777777" w:rsidR="00756439" w:rsidRDefault="00756439" w:rsidP="00756439">
            <w:pPr>
              <w:pStyle w:val="NormalinTable"/>
              <w:tabs>
                <w:tab w:val="left" w:pos="1250"/>
              </w:tabs>
            </w:pPr>
            <w:r>
              <w:t>0.00%</w:t>
            </w:r>
          </w:p>
        </w:tc>
      </w:tr>
      <w:tr w:rsidR="00756439" w14:paraId="65D3AFEA" w14:textId="77777777" w:rsidTr="00FC0611">
        <w:trPr>
          <w:cantSplit/>
        </w:trPr>
        <w:tc>
          <w:tcPr>
            <w:tcW w:w="0" w:type="auto"/>
            <w:tcBorders>
              <w:top w:val="single" w:sz="4" w:space="0" w:color="A6A6A6" w:themeColor="background1" w:themeShade="A6"/>
              <w:right w:val="single" w:sz="4" w:space="0" w:color="000000" w:themeColor="text1"/>
            </w:tcBorders>
          </w:tcPr>
          <w:p w14:paraId="3AAEA7DC" w14:textId="77777777" w:rsidR="00756439" w:rsidRDefault="00756439" w:rsidP="00756439">
            <w:pPr>
              <w:pStyle w:val="NormalinTable"/>
            </w:pPr>
            <w:r>
              <w:rPr>
                <w:b/>
              </w:rPr>
              <w:t>7616 00 00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6A8095" w14:textId="77777777" w:rsidR="00756439" w:rsidRDefault="00756439" w:rsidP="00756439">
            <w:pPr>
              <w:pStyle w:val="NormalinTable"/>
              <w:tabs>
                <w:tab w:val="left" w:pos="1250"/>
              </w:tabs>
            </w:pPr>
            <w:r>
              <w:t>0.00%</w:t>
            </w:r>
          </w:p>
        </w:tc>
      </w:tr>
      <w:tr w:rsidR="00756439" w14:paraId="0C6186B8" w14:textId="77777777" w:rsidTr="00FC0611">
        <w:trPr>
          <w:cantSplit/>
        </w:trPr>
        <w:tc>
          <w:tcPr>
            <w:tcW w:w="0" w:type="auto"/>
            <w:tcBorders>
              <w:top w:val="single" w:sz="4" w:space="0" w:color="A6A6A6" w:themeColor="background1" w:themeShade="A6"/>
              <w:right w:val="single" w:sz="4" w:space="0" w:color="000000" w:themeColor="text1"/>
            </w:tcBorders>
          </w:tcPr>
          <w:p w14:paraId="05109168" w14:textId="77777777" w:rsidR="00756439" w:rsidRDefault="00756439" w:rsidP="00756439">
            <w:pPr>
              <w:pStyle w:val="NormalinTable"/>
            </w:pPr>
            <w:r>
              <w:rPr>
                <w:b/>
              </w:rPr>
              <w:t>7801 10 00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A6FDBF" w14:textId="77777777" w:rsidR="00756439" w:rsidRDefault="00756439" w:rsidP="00756439">
            <w:pPr>
              <w:pStyle w:val="NormalinTable"/>
              <w:tabs>
                <w:tab w:val="left" w:pos="1250"/>
              </w:tabs>
            </w:pPr>
            <w:r>
              <w:t>0.00%</w:t>
            </w:r>
          </w:p>
        </w:tc>
      </w:tr>
      <w:tr w:rsidR="00756439" w14:paraId="1CCC097C" w14:textId="77777777" w:rsidTr="00FC0611">
        <w:trPr>
          <w:cantSplit/>
        </w:trPr>
        <w:tc>
          <w:tcPr>
            <w:tcW w:w="0" w:type="auto"/>
            <w:tcBorders>
              <w:top w:val="single" w:sz="4" w:space="0" w:color="A6A6A6" w:themeColor="background1" w:themeShade="A6"/>
              <w:right w:val="single" w:sz="4" w:space="0" w:color="000000" w:themeColor="text1"/>
            </w:tcBorders>
          </w:tcPr>
          <w:p w14:paraId="1479FDC3" w14:textId="77777777" w:rsidR="00756439" w:rsidRDefault="00756439" w:rsidP="00756439">
            <w:pPr>
              <w:pStyle w:val="NormalinTable"/>
            </w:pPr>
            <w:r>
              <w:rPr>
                <w:b/>
              </w:rPr>
              <w:t>7801 91 00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08EF2B" w14:textId="77777777" w:rsidR="00756439" w:rsidRDefault="00756439" w:rsidP="00756439">
            <w:pPr>
              <w:pStyle w:val="NormalinTable"/>
              <w:tabs>
                <w:tab w:val="left" w:pos="1250"/>
              </w:tabs>
            </w:pPr>
            <w:r>
              <w:t>0.00%</w:t>
            </w:r>
          </w:p>
        </w:tc>
      </w:tr>
      <w:tr w:rsidR="00756439" w14:paraId="65C04B21" w14:textId="77777777" w:rsidTr="00FC0611">
        <w:trPr>
          <w:cantSplit/>
        </w:trPr>
        <w:tc>
          <w:tcPr>
            <w:tcW w:w="0" w:type="auto"/>
            <w:tcBorders>
              <w:top w:val="single" w:sz="4" w:space="0" w:color="A6A6A6" w:themeColor="background1" w:themeShade="A6"/>
              <w:right w:val="single" w:sz="4" w:space="0" w:color="000000" w:themeColor="text1"/>
            </w:tcBorders>
          </w:tcPr>
          <w:p w14:paraId="5A948AC0" w14:textId="77777777" w:rsidR="00756439" w:rsidRDefault="00756439" w:rsidP="00756439">
            <w:pPr>
              <w:pStyle w:val="NormalinTable"/>
            </w:pPr>
            <w:r>
              <w:rPr>
                <w:b/>
              </w:rPr>
              <w:t>7801 99 90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9BC424" w14:textId="77777777" w:rsidR="00756439" w:rsidRDefault="00756439" w:rsidP="00756439">
            <w:pPr>
              <w:pStyle w:val="NormalinTable"/>
              <w:tabs>
                <w:tab w:val="left" w:pos="1250"/>
              </w:tabs>
            </w:pPr>
            <w:r>
              <w:t>0.00%</w:t>
            </w:r>
          </w:p>
        </w:tc>
      </w:tr>
      <w:tr w:rsidR="00756439" w14:paraId="111DB686" w14:textId="77777777" w:rsidTr="00FC0611">
        <w:trPr>
          <w:cantSplit/>
        </w:trPr>
        <w:tc>
          <w:tcPr>
            <w:tcW w:w="0" w:type="auto"/>
            <w:tcBorders>
              <w:top w:val="single" w:sz="4" w:space="0" w:color="A6A6A6" w:themeColor="background1" w:themeShade="A6"/>
              <w:right w:val="single" w:sz="4" w:space="0" w:color="000000" w:themeColor="text1"/>
            </w:tcBorders>
          </w:tcPr>
          <w:p w14:paraId="1D0F17B8" w14:textId="77777777" w:rsidR="00756439" w:rsidRDefault="00756439" w:rsidP="00756439">
            <w:pPr>
              <w:pStyle w:val="NormalinTable"/>
            </w:pPr>
            <w:r>
              <w:rPr>
                <w:b/>
              </w:rPr>
              <w:t>7804 11 00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0DA271" w14:textId="77777777" w:rsidR="00756439" w:rsidRDefault="00756439" w:rsidP="00756439">
            <w:pPr>
              <w:pStyle w:val="NormalinTable"/>
              <w:tabs>
                <w:tab w:val="left" w:pos="1250"/>
              </w:tabs>
            </w:pPr>
            <w:r>
              <w:t>0.00%</w:t>
            </w:r>
          </w:p>
        </w:tc>
      </w:tr>
      <w:tr w:rsidR="00756439" w14:paraId="25099F2E" w14:textId="77777777" w:rsidTr="00FC0611">
        <w:trPr>
          <w:cantSplit/>
        </w:trPr>
        <w:tc>
          <w:tcPr>
            <w:tcW w:w="0" w:type="auto"/>
            <w:tcBorders>
              <w:top w:val="single" w:sz="4" w:space="0" w:color="A6A6A6" w:themeColor="background1" w:themeShade="A6"/>
              <w:right w:val="single" w:sz="4" w:space="0" w:color="000000" w:themeColor="text1"/>
            </w:tcBorders>
          </w:tcPr>
          <w:p w14:paraId="3BEFF49E" w14:textId="77777777" w:rsidR="00756439" w:rsidRDefault="00756439" w:rsidP="00756439">
            <w:pPr>
              <w:pStyle w:val="NormalinTable"/>
            </w:pPr>
            <w:r>
              <w:rPr>
                <w:b/>
              </w:rPr>
              <w:t>7804 19 00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88253D" w14:textId="77777777" w:rsidR="00756439" w:rsidRDefault="00756439" w:rsidP="00756439">
            <w:pPr>
              <w:pStyle w:val="NormalinTable"/>
              <w:tabs>
                <w:tab w:val="left" w:pos="1250"/>
              </w:tabs>
            </w:pPr>
            <w:r>
              <w:t>0.00%</w:t>
            </w:r>
          </w:p>
        </w:tc>
      </w:tr>
      <w:tr w:rsidR="00756439" w14:paraId="104EACEA" w14:textId="77777777" w:rsidTr="00FC0611">
        <w:trPr>
          <w:cantSplit/>
        </w:trPr>
        <w:tc>
          <w:tcPr>
            <w:tcW w:w="0" w:type="auto"/>
            <w:tcBorders>
              <w:top w:val="single" w:sz="4" w:space="0" w:color="A6A6A6" w:themeColor="background1" w:themeShade="A6"/>
              <w:right w:val="single" w:sz="4" w:space="0" w:color="000000" w:themeColor="text1"/>
            </w:tcBorders>
          </w:tcPr>
          <w:p w14:paraId="7D2C71A9" w14:textId="77777777" w:rsidR="00756439" w:rsidRDefault="00756439" w:rsidP="00756439">
            <w:pPr>
              <w:pStyle w:val="NormalinTable"/>
            </w:pPr>
            <w:r>
              <w:rPr>
                <w:b/>
              </w:rPr>
              <w:t>7806 00 80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116B50" w14:textId="77777777" w:rsidR="00756439" w:rsidRDefault="00756439" w:rsidP="00756439">
            <w:pPr>
              <w:pStyle w:val="NormalinTable"/>
              <w:tabs>
                <w:tab w:val="left" w:pos="1250"/>
              </w:tabs>
            </w:pPr>
            <w:r>
              <w:t>0.00%</w:t>
            </w:r>
          </w:p>
        </w:tc>
      </w:tr>
      <w:tr w:rsidR="00756439" w14:paraId="5B72A8C7" w14:textId="77777777" w:rsidTr="00FC0611">
        <w:trPr>
          <w:cantSplit/>
        </w:trPr>
        <w:tc>
          <w:tcPr>
            <w:tcW w:w="0" w:type="auto"/>
            <w:tcBorders>
              <w:top w:val="single" w:sz="4" w:space="0" w:color="A6A6A6" w:themeColor="background1" w:themeShade="A6"/>
              <w:right w:val="single" w:sz="4" w:space="0" w:color="000000" w:themeColor="text1"/>
            </w:tcBorders>
          </w:tcPr>
          <w:p w14:paraId="354C401C" w14:textId="77777777" w:rsidR="00756439" w:rsidRDefault="00756439" w:rsidP="00756439">
            <w:pPr>
              <w:pStyle w:val="NormalinTable"/>
            </w:pPr>
            <w:r>
              <w:rPr>
                <w:b/>
              </w:rPr>
              <w:t>7901 00 00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44475D" w14:textId="77777777" w:rsidR="00756439" w:rsidRDefault="00756439" w:rsidP="00756439">
            <w:pPr>
              <w:pStyle w:val="NormalinTable"/>
              <w:tabs>
                <w:tab w:val="left" w:pos="1250"/>
              </w:tabs>
            </w:pPr>
            <w:r>
              <w:t>0.00%</w:t>
            </w:r>
          </w:p>
        </w:tc>
      </w:tr>
      <w:tr w:rsidR="00756439" w14:paraId="1A976946" w14:textId="77777777" w:rsidTr="00FC0611">
        <w:trPr>
          <w:cantSplit/>
        </w:trPr>
        <w:tc>
          <w:tcPr>
            <w:tcW w:w="0" w:type="auto"/>
            <w:tcBorders>
              <w:top w:val="single" w:sz="4" w:space="0" w:color="A6A6A6" w:themeColor="background1" w:themeShade="A6"/>
              <w:right w:val="single" w:sz="4" w:space="0" w:color="000000" w:themeColor="text1"/>
            </w:tcBorders>
          </w:tcPr>
          <w:p w14:paraId="58C1CD02" w14:textId="77777777" w:rsidR="00756439" w:rsidRDefault="00756439" w:rsidP="00756439">
            <w:pPr>
              <w:pStyle w:val="NormalinTable"/>
            </w:pPr>
            <w:r>
              <w:rPr>
                <w:b/>
              </w:rPr>
              <w:t>7903 00 00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E2A317" w14:textId="77777777" w:rsidR="00756439" w:rsidRDefault="00756439" w:rsidP="00756439">
            <w:pPr>
              <w:pStyle w:val="NormalinTable"/>
              <w:tabs>
                <w:tab w:val="left" w:pos="1250"/>
              </w:tabs>
            </w:pPr>
            <w:r>
              <w:t>0.00%</w:t>
            </w:r>
          </w:p>
        </w:tc>
      </w:tr>
      <w:tr w:rsidR="00756439" w14:paraId="3EB3756C" w14:textId="77777777" w:rsidTr="00FC0611">
        <w:trPr>
          <w:cantSplit/>
        </w:trPr>
        <w:tc>
          <w:tcPr>
            <w:tcW w:w="0" w:type="auto"/>
            <w:tcBorders>
              <w:top w:val="single" w:sz="4" w:space="0" w:color="A6A6A6" w:themeColor="background1" w:themeShade="A6"/>
              <w:right w:val="single" w:sz="4" w:space="0" w:color="000000" w:themeColor="text1"/>
            </w:tcBorders>
          </w:tcPr>
          <w:p w14:paraId="3DAE5395" w14:textId="77777777" w:rsidR="00756439" w:rsidRDefault="00756439" w:rsidP="00756439">
            <w:pPr>
              <w:pStyle w:val="NormalinTable"/>
            </w:pPr>
            <w:r>
              <w:rPr>
                <w:b/>
              </w:rPr>
              <w:t>7904 00 00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C95AF6" w14:textId="77777777" w:rsidR="00756439" w:rsidRDefault="00756439" w:rsidP="00756439">
            <w:pPr>
              <w:pStyle w:val="NormalinTable"/>
              <w:tabs>
                <w:tab w:val="left" w:pos="1250"/>
              </w:tabs>
            </w:pPr>
            <w:r>
              <w:t>0.00%</w:t>
            </w:r>
          </w:p>
        </w:tc>
      </w:tr>
      <w:tr w:rsidR="00756439" w14:paraId="0625C2B1" w14:textId="77777777" w:rsidTr="00FC0611">
        <w:trPr>
          <w:cantSplit/>
        </w:trPr>
        <w:tc>
          <w:tcPr>
            <w:tcW w:w="0" w:type="auto"/>
            <w:tcBorders>
              <w:top w:val="single" w:sz="4" w:space="0" w:color="A6A6A6" w:themeColor="background1" w:themeShade="A6"/>
              <w:right w:val="single" w:sz="4" w:space="0" w:color="000000" w:themeColor="text1"/>
            </w:tcBorders>
          </w:tcPr>
          <w:p w14:paraId="05AC72D9" w14:textId="77777777" w:rsidR="00756439" w:rsidRDefault="00756439" w:rsidP="00756439">
            <w:pPr>
              <w:pStyle w:val="NormalinTable"/>
            </w:pPr>
            <w:r>
              <w:rPr>
                <w:b/>
              </w:rPr>
              <w:t>7905 00 00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BEB4AA" w14:textId="77777777" w:rsidR="00756439" w:rsidRDefault="00756439" w:rsidP="00756439">
            <w:pPr>
              <w:pStyle w:val="NormalinTable"/>
              <w:tabs>
                <w:tab w:val="left" w:pos="1250"/>
              </w:tabs>
            </w:pPr>
            <w:r>
              <w:t>0.00%</w:t>
            </w:r>
          </w:p>
        </w:tc>
      </w:tr>
      <w:tr w:rsidR="00756439" w14:paraId="5392B7AC" w14:textId="77777777" w:rsidTr="00FC0611">
        <w:trPr>
          <w:cantSplit/>
        </w:trPr>
        <w:tc>
          <w:tcPr>
            <w:tcW w:w="0" w:type="auto"/>
            <w:tcBorders>
              <w:top w:val="single" w:sz="4" w:space="0" w:color="A6A6A6" w:themeColor="background1" w:themeShade="A6"/>
              <w:right w:val="single" w:sz="4" w:space="0" w:color="000000" w:themeColor="text1"/>
            </w:tcBorders>
          </w:tcPr>
          <w:p w14:paraId="71AAA71C" w14:textId="77777777" w:rsidR="00756439" w:rsidRDefault="00756439" w:rsidP="00756439">
            <w:pPr>
              <w:pStyle w:val="NormalinTable"/>
            </w:pPr>
            <w:r>
              <w:rPr>
                <w:b/>
              </w:rPr>
              <w:t>7907 00 00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D9E0D2" w14:textId="77777777" w:rsidR="00756439" w:rsidRDefault="00756439" w:rsidP="00756439">
            <w:pPr>
              <w:pStyle w:val="NormalinTable"/>
              <w:tabs>
                <w:tab w:val="left" w:pos="1250"/>
              </w:tabs>
            </w:pPr>
            <w:r>
              <w:t>0.00%</w:t>
            </w:r>
          </w:p>
        </w:tc>
      </w:tr>
      <w:tr w:rsidR="00756439" w14:paraId="6476AD3F" w14:textId="77777777" w:rsidTr="00FC0611">
        <w:trPr>
          <w:cantSplit/>
        </w:trPr>
        <w:tc>
          <w:tcPr>
            <w:tcW w:w="0" w:type="auto"/>
            <w:tcBorders>
              <w:top w:val="single" w:sz="4" w:space="0" w:color="A6A6A6" w:themeColor="background1" w:themeShade="A6"/>
              <w:right w:val="single" w:sz="4" w:space="0" w:color="000000" w:themeColor="text1"/>
            </w:tcBorders>
          </w:tcPr>
          <w:p w14:paraId="3E9D2417" w14:textId="77777777" w:rsidR="00756439" w:rsidRDefault="00756439" w:rsidP="00756439">
            <w:pPr>
              <w:pStyle w:val="NormalinTable"/>
            </w:pPr>
            <w:r>
              <w:rPr>
                <w:b/>
              </w:rPr>
              <w:t>8101 10 00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7E61B2" w14:textId="77777777" w:rsidR="00756439" w:rsidRDefault="00756439" w:rsidP="00756439">
            <w:pPr>
              <w:pStyle w:val="NormalinTable"/>
              <w:tabs>
                <w:tab w:val="left" w:pos="1250"/>
              </w:tabs>
            </w:pPr>
            <w:r>
              <w:t>0.00%</w:t>
            </w:r>
          </w:p>
        </w:tc>
      </w:tr>
      <w:tr w:rsidR="00756439" w14:paraId="7105C8E5" w14:textId="77777777" w:rsidTr="00FC0611">
        <w:trPr>
          <w:cantSplit/>
        </w:trPr>
        <w:tc>
          <w:tcPr>
            <w:tcW w:w="0" w:type="auto"/>
            <w:tcBorders>
              <w:top w:val="single" w:sz="4" w:space="0" w:color="A6A6A6" w:themeColor="background1" w:themeShade="A6"/>
              <w:right w:val="single" w:sz="4" w:space="0" w:color="000000" w:themeColor="text1"/>
            </w:tcBorders>
          </w:tcPr>
          <w:p w14:paraId="37E143F2" w14:textId="77777777" w:rsidR="00756439" w:rsidRDefault="00756439" w:rsidP="00756439">
            <w:pPr>
              <w:pStyle w:val="NormalinTable"/>
            </w:pPr>
            <w:r>
              <w:rPr>
                <w:b/>
              </w:rPr>
              <w:t>8101 94 00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F870A2" w14:textId="77777777" w:rsidR="00756439" w:rsidRDefault="00756439" w:rsidP="00756439">
            <w:pPr>
              <w:pStyle w:val="NormalinTable"/>
              <w:tabs>
                <w:tab w:val="left" w:pos="1250"/>
              </w:tabs>
            </w:pPr>
            <w:r>
              <w:t>0.00%</w:t>
            </w:r>
          </w:p>
        </w:tc>
      </w:tr>
      <w:tr w:rsidR="00756439" w14:paraId="0D3CC1B7" w14:textId="77777777" w:rsidTr="00FC0611">
        <w:trPr>
          <w:cantSplit/>
        </w:trPr>
        <w:tc>
          <w:tcPr>
            <w:tcW w:w="0" w:type="auto"/>
            <w:tcBorders>
              <w:top w:val="single" w:sz="4" w:space="0" w:color="A6A6A6" w:themeColor="background1" w:themeShade="A6"/>
              <w:right w:val="single" w:sz="4" w:space="0" w:color="000000" w:themeColor="text1"/>
            </w:tcBorders>
          </w:tcPr>
          <w:p w14:paraId="05F8F56D" w14:textId="77777777" w:rsidR="00756439" w:rsidRDefault="00756439" w:rsidP="00756439">
            <w:pPr>
              <w:pStyle w:val="NormalinTable"/>
            </w:pPr>
            <w:r>
              <w:rPr>
                <w:b/>
              </w:rPr>
              <w:t>8101 96 00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EC105E" w14:textId="77777777" w:rsidR="00756439" w:rsidRDefault="00756439" w:rsidP="00756439">
            <w:pPr>
              <w:pStyle w:val="NormalinTable"/>
              <w:tabs>
                <w:tab w:val="left" w:pos="1250"/>
              </w:tabs>
            </w:pPr>
            <w:r>
              <w:t>0.00%</w:t>
            </w:r>
          </w:p>
        </w:tc>
      </w:tr>
      <w:tr w:rsidR="00756439" w14:paraId="73BCD834" w14:textId="77777777" w:rsidTr="00FC0611">
        <w:trPr>
          <w:cantSplit/>
        </w:trPr>
        <w:tc>
          <w:tcPr>
            <w:tcW w:w="0" w:type="auto"/>
            <w:tcBorders>
              <w:top w:val="single" w:sz="4" w:space="0" w:color="A6A6A6" w:themeColor="background1" w:themeShade="A6"/>
              <w:right w:val="single" w:sz="4" w:space="0" w:color="000000" w:themeColor="text1"/>
            </w:tcBorders>
          </w:tcPr>
          <w:p w14:paraId="6EE03B9B" w14:textId="77777777" w:rsidR="00756439" w:rsidRDefault="00756439" w:rsidP="00756439">
            <w:pPr>
              <w:pStyle w:val="NormalinTable"/>
            </w:pPr>
            <w:r>
              <w:rPr>
                <w:b/>
              </w:rPr>
              <w:t>8101 99 00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5B9701" w14:textId="77777777" w:rsidR="00756439" w:rsidRDefault="00756439" w:rsidP="00756439">
            <w:pPr>
              <w:pStyle w:val="NormalinTable"/>
              <w:tabs>
                <w:tab w:val="left" w:pos="1250"/>
              </w:tabs>
            </w:pPr>
            <w:r>
              <w:t>0.00%</w:t>
            </w:r>
          </w:p>
        </w:tc>
      </w:tr>
      <w:tr w:rsidR="00756439" w14:paraId="3C135B3F" w14:textId="77777777" w:rsidTr="00FC0611">
        <w:trPr>
          <w:cantSplit/>
        </w:trPr>
        <w:tc>
          <w:tcPr>
            <w:tcW w:w="0" w:type="auto"/>
            <w:tcBorders>
              <w:top w:val="single" w:sz="4" w:space="0" w:color="A6A6A6" w:themeColor="background1" w:themeShade="A6"/>
              <w:right w:val="single" w:sz="4" w:space="0" w:color="000000" w:themeColor="text1"/>
            </w:tcBorders>
          </w:tcPr>
          <w:p w14:paraId="2EBF30BD" w14:textId="77777777" w:rsidR="00756439" w:rsidRDefault="00756439" w:rsidP="00756439">
            <w:pPr>
              <w:pStyle w:val="NormalinTable"/>
            </w:pPr>
            <w:r>
              <w:rPr>
                <w:b/>
              </w:rPr>
              <w:t>8102 10 00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BD8139" w14:textId="77777777" w:rsidR="00756439" w:rsidRDefault="00756439" w:rsidP="00756439">
            <w:pPr>
              <w:pStyle w:val="NormalinTable"/>
              <w:tabs>
                <w:tab w:val="left" w:pos="1250"/>
              </w:tabs>
            </w:pPr>
            <w:r>
              <w:t>0.00%</w:t>
            </w:r>
          </w:p>
        </w:tc>
      </w:tr>
      <w:tr w:rsidR="00756439" w14:paraId="6BF32CAA" w14:textId="77777777" w:rsidTr="00FC0611">
        <w:trPr>
          <w:cantSplit/>
        </w:trPr>
        <w:tc>
          <w:tcPr>
            <w:tcW w:w="0" w:type="auto"/>
            <w:tcBorders>
              <w:top w:val="single" w:sz="4" w:space="0" w:color="A6A6A6" w:themeColor="background1" w:themeShade="A6"/>
              <w:right w:val="single" w:sz="4" w:space="0" w:color="000000" w:themeColor="text1"/>
            </w:tcBorders>
          </w:tcPr>
          <w:p w14:paraId="4DA05D52" w14:textId="77777777" w:rsidR="00756439" w:rsidRDefault="00756439" w:rsidP="00756439">
            <w:pPr>
              <w:pStyle w:val="NormalinTable"/>
            </w:pPr>
            <w:r>
              <w:rPr>
                <w:b/>
              </w:rPr>
              <w:t>8102 94 00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290009" w14:textId="77777777" w:rsidR="00756439" w:rsidRDefault="00756439" w:rsidP="00756439">
            <w:pPr>
              <w:pStyle w:val="NormalinTable"/>
              <w:tabs>
                <w:tab w:val="left" w:pos="1250"/>
              </w:tabs>
            </w:pPr>
            <w:r>
              <w:t>0.00%</w:t>
            </w:r>
          </w:p>
        </w:tc>
      </w:tr>
      <w:tr w:rsidR="00756439" w14:paraId="464C29C9" w14:textId="77777777" w:rsidTr="00FC0611">
        <w:trPr>
          <w:cantSplit/>
        </w:trPr>
        <w:tc>
          <w:tcPr>
            <w:tcW w:w="0" w:type="auto"/>
            <w:tcBorders>
              <w:top w:val="single" w:sz="4" w:space="0" w:color="A6A6A6" w:themeColor="background1" w:themeShade="A6"/>
              <w:right w:val="single" w:sz="4" w:space="0" w:color="000000" w:themeColor="text1"/>
            </w:tcBorders>
          </w:tcPr>
          <w:p w14:paraId="6B0555F7" w14:textId="77777777" w:rsidR="00756439" w:rsidRDefault="00756439" w:rsidP="00756439">
            <w:pPr>
              <w:pStyle w:val="NormalinTable"/>
            </w:pPr>
            <w:r>
              <w:rPr>
                <w:b/>
              </w:rPr>
              <w:t>8102 95 00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BFC743" w14:textId="77777777" w:rsidR="00756439" w:rsidRDefault="00756439" w:rsidP="00756439">
            <w:pPr>
              <w:pStyle w:val="NormalinTable"/>
              <w:tabs>
                <w:tab w:val="left" w:pos="1250"/>
              </w:tabs>
            </w:pPr>
            <w:r>
              <w:t>0.00%</w:t>
            </w:r>
          </w:p>
        </w:tc>
      </w:tr>
      <w:tr w:rsidR="00756439" w14:paraId="57F988F9" w14:textId="77777777" w:rsidTr="00FC0611">
        <w:trPr>
          <w:cantSplit/>
        </w:trPr>
        <w:tc>
          <w:tcPr>
            <w:tcW w:w="0" w:type="auto"/>
            <w:tcBorders>
              <w:top w:val="single" w:sz="4" w:space="0" w:color="A6A6A6" w:themeColor="background1" w:themeShade="A6"/>
              <w:right w:val="single" w:sz="4" w:space="0" w:color="000000" w:themeColor="text1"/>
            </w:tcBorders>
          </w:tcPr>
          <w:p w14:paraId="72EBD2B1" w14:textId="77777777" w:rsidR="00756439" w:rsidRDefault="00756439" w:rsidP="00756439">
            <w:pPr>
              <w:pStyle w:val="NormalinTable"/>
            </w:pPr>
            <w:r>
              <w:rPr>
                <w:b/>
              </w:rPr>
              <w:t>8102 96 00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FEC5DD" w14:textId="77777777" w:rsidR="00756439" w:rsidRDefault="00756439" w:rsidP="00756439">
            <w:pPr>
              <w:pStyle w:val="NormalinTable"/>
              <w:tabs>
                <w:tab w:val="left" w:pos="1250"/>
              </w:tabs>
            </w:pPr>
            <w:r>
              <w:t>0.00%</w:t>
            </w:r>
          </w:p>
        </w:tc>
      </w:tr>
      <w:tr w:rsidR="00756439" w14:paraId="7FF548D1" w14:textId="77777777" w:rsidTr="00FC0611">
        <w:trPr>
          <w:cantSplit/>
        </w:trPr>
        <w:tc>
          <w:tcPr>
            <w:tcW w:w="0" w:type="auto"/>
            <w:tcBorders>
              <w:top w:val="single" w:sz="4" w:space="0" w:color="A6A6A6" w:themeColor="background1" w:themeShade="A6"/>
              <w:right w:val="single" w:sz="4" w:space="0" w:color="000000" w:themeColor="text1"/>
            </w:tcBorders>
          </w:tcPr>
          <w:p w14:paraId="1B08A28F" w14:textId="77777777" w:rsidR="00756439" w:rsidRDefault="00756439" w:rsidP="00756439">
            <w:pPr>
              <w:pStyle w:val="NormalinTable"/>
            </w:pPr>
            <w:r>
              <w:rPr>
                <w:b/>
              </w:rPr>
              <w:t>8102 99 00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510338" w14:textId="77777777" w:rsidR="00756439" w:rsidRDefault="00756439" w:rsidP="00756439">
            <w:pPr>
              <w:pStyle w:val="NormalinTable"/>
              <w:tabs>
                <w:tab w:val="left" w:pos="1250"/>
              </w:tabs>
            </w:pPr>
            <w:r>
              <w:t>0.00%</w:t>
            </w:r>
          </w:p>
        </w:tc>
      </w:tr>
      <w:tr w:rsidR="00756439" w14:paraId="4A14CC02" w14:textId="77777777" w:rsidTr="00FC0611">
        <w:trPr>
          <w:cantSplit/>
        </w:trPr>
        <w:tc>
          <w:tcPr>
            <w:tcW w:w="0" w:type="auto"/>
            <w:tcBorders>
              <w:top w:val="single" w:sz="4" w:space="0" w:color="A6A6A6" w:themeColor="background1" w:themeShade="A6"/>
              <w:right w:val="single" w:sz="4" w:space="0" w:color="000000" w:themeColor="text1"/>
            </w:tcBorders>
          </w:tcPr>
          <w:p w14:paraId="7FF77315" w14:textId="77777777" w:rsidR="00756439" w:rsidRDefault="00756439" w:rsidP="00756439">
            <w:pPr>
              <w:pStyle w:val="NormalinTable"/>
            </w:pPr>
            <w:r>
              <w:rPr>
                <w:b/>
              </w:rPr>
              <w:t>8103 90 00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06E1E4" w14:textId="77777777" w:rsidR="00756439" w:rsidRDefault="00756439" w:rsidP="00756439">
            <w:pPr>
              <w:pStyle w:val="NormalinTable"/>
              <w:tabs>
                <w:tab w:val="left" w:pos="1250"/>
              </w:tabs>
            </w:pPr>
            <w:r>
              <w:t>0.00%</w:t>
            </w:r>
          </w:p>
        </w:tc>
      </w:tr>
      <w:tr w:rsidR="00756439" w14:paraId="6AF6D7EB" w14:textId="77777777" w:rsidTr="00FC0611">
        <w:trPr>
          <w:cantSplit/>
        </w:trPr>
        <w:tc>
          <w:tcPr>
            <w:tcW w:w="0" w:type="auto"/>
            <w:tcBorders>
              <w:top w:val="single" w:sz="4" w:space="0" w:color="A6A6A6" w:themeColor="background1" w:themeShade="A6"/>
              <w:right w:val="single" w:sz="4" w:space="0" w:color="000000" w:themeColor="text1"/>
            </w:tcBorders>
          </w:tcPr>
          <w:p w14:paraId="1AE33CF3" w14:textId="77777777" w:rsidR="00756439" w:rsidRDefault="00756439" w:rsidP="00756439">
            <w:pPr>
              <w:pStyle w:val="NormalinTable"/>
            </w:pPr>
            <w:r>
              <w:rPr>
                <w:b/>
              </w:rPr>
              <w:t>8104 11 00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A5F00D" w14:textId="77777777" w:rsidR="00756439" w:rsidRDefault="00756439" w:rsidP="00756439">
            <w:pPr>
              <w:pStyle w:val="NormalinTable"/>
              <w:tabs>
                <w:tab w:val="left" w:pos="1250"/>
              </w:tabs>
            </w:pPr>
            <w:r>
              <w:t>0.00%</w:t>
            </w:r>
          </w:p>
        </w:tc>
      </w:tr>
      <w:tr w:rsidR="00756439" w14:paraId="003E5722" w14:textId="77777777" w:rsidTr="00FC0611">
        <w:trPr>
          <w:cantSplit/>
        </w:trPr>
        <w:tc>
          <w:tcPr>
            <w:tcW w:w="0" w:type="auto"/>
            <w:tcBorders>
              <w:top w:val="single" w:sz="4" w:space="0" w:color="A6A6A6" w:themeColor="background1" w:themeShade="A6"/>
              <w:right w:val="single" w:sz="4" w:space="0" w:color="000000" w:themeColor="text1"/>
            </w:tcBorders>
          </w:tcPr>
          <w:p w14:paraId="1AC6513A" w14:textId="77777777" w:rsidR="00756439" w:rsidRDefault="00756439" w:rsidP="00756439">
            <w:pPr>
              <w:pStyle w:val="NormalinTable"/>
            </w:pPr>
            <w:r>
              <w:rPr>
                <w:b/>
              </w:rPr>
              <w:t>8104 19 00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26E57A" w14:textId="77777777" w:rsidR="00756439" w:rsidRDefault="00756439" w:rsidP="00756439">
            <w:pPr>
              <w:pStyle w:val="NormalinTable"/>
              <w:tabs>
                <w:tab w:val="left" w:pos="1250"/>
              </w:tabs>
            </w:pPr>
            <w:r>
              <w:t>0.00%</w:t>
            </w:r>
          </w:p>
        </w:tc>
      </w:tr>
      <w:tr w:rsidR="00756439" w14:paraId="2DF48C89" w14:textId="77777777" w:rsidTr="00FC0611">
        <w:trPr>
          <w:cantSplit/>
        </w:trPr>
        <w:tc>
          <w:tcPr>
            <w:tcW w:w="0" w:type="auto"/>
            <w:tcBorders>
              <w:top w:val="single" w:sz="4" w:space="0" w:color="A6A6A6" w:themeColor="background1" w:themeShade="A6"/>
              <w:right w:val="single" w:sz="4" w:space="0" w:color="000000" w:themeColor="text1"/>
            </w:tcBorders>
          </w:tcPr>
          <w:p w14:paraId="72A176B6" w14:textId="77777777" w:rsidR="00756439" w:rsidRDefault="00756439" w:rsidP="00756439">
            <w:pPr>
              <w:pStyle w:val="NormalinTable"/>
            </w:pPr>
            <w:r>
              <w:rPr>
                <w:b/>
              </w:rPr>
              <w:t>8104 30 00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540946" w14:textId="77777777" w:rsidR="00756439" w:rsidRDefault="00756439" w:rsidP="00756439">
            <w:pPr>
              <w:pStyle w:val="NormalinTable"/>
              <w:tabs>
                <w:tab w:val="left" w:pos="1250"/>
              </w:tabs>
            </w:pPr>
            <w:r>
              <w:t>0.00%</w:t>
            </w:r>
          </w:p>
        </w:tc>
      </w:tr>
      <w:tr w:rsidR="00756439" w14:paraId="2A4F665E" w14:textId="77777777" w:rsidTr="00FC0611">
        <w:trPr>
          <w:cantSplit/>
        </w:trPr>
        <w:tc>
          <w:tcPr>
            <w:tcW w:w="0" w:type="auto"/>
            <w:tcBorders>
              <w:top w:val="single" w:sz="4" w:space="0" w:color="A6A6A6" w:themeColor="background1" w:themeShade="A6"/>
              <w:right w:val="single" w:sz="4" w:space="0" w:color="000000" w:themeColor="text1"/>
            </w:tcBorders>
          </w:tcPr>
          <w:p w14:paraId="19C02FE6" w14:textId="77777777" w:rsidR="00756439" w:rsidRDefault="00756439" w:rsidP="00756439">
            <w:pPr>
              <w:pStyle w:val="NormalinTable"/>
            </w:pPr>
            <w:r>
              <w:rPr>
                <w:b/>
              </w:rPr>
              <w:t>8104 90 00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FA5302" w14:textId="77777777" w:rsidR="00756439" w:rsidRDefault="00756439" w:rsidP="00756439">
            <w:pPr>
              <w:pStyle w:val="NormalinTable"/>
              <w:tabs>
                <w:tab w:val="left" w:pos="1250"/>
              </w:tabs>
            </w:pPr>
            <w:r>
              <w:t>0.00%</w:t>
            </w:r>
          </w:p>
        </w:tc>
      </w:tr>
      <w:tr w:rsidR="00756439" w14:paraId="790E8E53" w14:textId="77777777" w:rsidTr="00FC0611">
        <w:trPr>
          <w:cantSplit/>
        </w:trPr>
        <w:tc>
          <w:tcPr>
            <w:tcW w:w="0" w:type="auto"/>
            <w:tcBorders>
              <w:top w:val="single" w:sz="4" w:space="0" w:color="A6A6A6" w:themeColor="background1" w:themeShade="A6"/>
              <w:right w:val="single" w:sz="4" w:space="0" w:color="000000" w:themeColor="text1"/>
            </w:tcBorders>
          </w:tcPr>
          <w:p w14:paraId="4316FAB1" w14:textId="77777777" w:rsidR="00756439" w:rsidRDefault="00756439" w:rsidP="00756439">
            <w:pPr>
              <w:pStyle w:val="NormalinTable"/>
            </w:pPr>
            <w:r>
              <w:rPr>
                <w:b/>
              </w:rPr>
              <w:t>8105 90 00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9C2A45" w14:textId="77777777" w:rsidR="00756439" w:rsidRDefault="00756439" w:rsidP="00756439">
            <w:pPr>
              <w:pStyle w:val="NormalinTable"/>
              <w:tabs>
                <w:tab w:val="left" w:pos="1250"/>
              </w:tabs>
            </w:pPr>
            <w:r>
              <w:t>0.00%</w:t>
            </w:r>
          </w:p>
        </w:tc>
      </w:tr>
      <w:tr w:rsidR="00756439" w14:paraId="498D6458" w14:textId="77777777" w:rsidTr="00FC0611">
        <w:trPr>
          <w:cantSplit/>
        </w:trPr>
        <w:tc>
          <w:tcPr>
            <w:tcW w:w="0" w:type="auto"/>
            <w:tcBorders>
              <w:top w:val="single" w:sz="4" w:space="0" w:color="A6A6A6" w:themeColor="background1" w:themeShade="A6"/>
              <w:right w:val="single" w:sz="4" w:space="0" w:color="000000" w:themeColor="text1"/>
            </w:tcBorders>
          </w:tcPr>
          <w:p w14:paraId="3E77109F" w14:textId="77777777" w:rsidR="00756439" w:rsidRDefault="00756439" w:rsidP="00756439">
            <w:pPr>
              <w:pStyle w:val="NormalinTable"/>
            </w:pPr>
            <w:r>
              <w:rPr>
                <w:b/>
              </w:rPr>
              <w:t>8106 00 90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C57102" w14:textId="77777777" w:rsidR="00756439" w:rsidRDefault="00756439" w:rsidP="00756439">
            <w:pPr>
              <w:pStyle w:val="NormalinTable"/>
              <w:tabs>
                <w:tab w:val="left" w:pos="1250"/>
              </w:tabs>
            </w:pPr>
            <w:r>
              <w:t>0.00%</w:t>
            </w:r>
          </w:p>
        </w:tc>
      </w:tr>
      <w:tr w:rsidR="00756439" w14:paraId="22584D37" w14:textId="77777777" w:rsidTr="00FC0611">
        <w:trPr>
          <w:cantSplit/>
        </w:trPr>
        <w:tc>
          <w:tcPr>
            <w:tcW w:w="0" w:type="auto"/>
            <w:tcBorders>
              <w:top w:val="single" w:sz="4" w:space="0" w:color="A6A6A6" w:themeColor="background1" w:themeShade="A6"/>
              <w:right w:val="single" w:sz="4" w:space="0" w:color="000000" w:themeColor="text1"/>
            </w:tcBorders>
          </w:tcPr>
          <w:p w14:paraId="504F5F4E" w14:textId="77777777" w:rsidR="00756439" w:rsidRDefault="00756439" w:rsidP="00756439">
            <w:pPr>
              <w:pStyle w:val="NormalinTable"/>
            </w:pPr>
            <w:r>
              <w:rPr>
                <w:b/>
              </w:rPr>
              <w:t>8107 20 00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081D4A" w14:textId="77777777" w:rsidR="00756439" w:rsidRDefault="00756439" w:rsidP="00756439">
            <w:pPr>
              <w:pStyle w:val="NormalinTable"/>
              <w:tabs>
                <w:tab w:val="left" w:pos="1250"/>
              </w:tabs>
            </w:pPr>
            <w:r>
              <w:t>0.00%</w:t>
            </w:r>
          </w:p>
        </w:tc>
      </w:tr>
      <w:tr w:rsidR="00756439" w14:paraId="79690BC4" w14:textId="77777777" w:rsidTr="00FC0611">
        <w:trPr>
          <w:cantSplit/>
        </w:trPr>
        <w:tc>
          <w:tcPr>
            <w:tcW w:w="0" w:type="auto"/>
            <w:tcBorders>
              <w:top w:val="single" w:sz="4" w:space="0" w:color="A6A6A6" w:themeColor="background1" w:themeShade="A6"/>
              <w:right w:val="single" w:sz="4" w:space="0" w:color="000000" w:themeColor="text1"/>
            </w:tcBorders>
          </w:tcPr>
          <w:p w14:paraId="30970CB3" w14:textId="77777777" w:rsidR="00756439" w:rsidRDefault="00756439" w:rsidP="00756439">
            <w:pPr>
              <w:pStyle w:val="NormalinTable"/>
            </w:pPr>
            <w:r>
              <w:rPr>
                <w:b/>
              </w:rPr>
              <w:t>8107 90 00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CF0113" w14:textId="77777777" w:rsidR="00756439" w:rsidRDefault="00756439" w:rsidP="00756439">
            <w:pPr>
              <w:pStyle w:val="NormalinTable"/>
              <w:tabs>
                <w:tab w:val="left" w:pos="1250"/>
              </w:tabs>
            </w:pPr>
            <w:r>
              <w:t>0.00%</w:t>
            </w:r>
          </w:p>
        </w:tc>
      </w:tr>
      <w:tr w:rsidR="00756439" w14:paraId="7C573F6F" w14:textId="77777777" w:rsidTr="00FC0611">
        <w:trPr>
          <w:cantSplit/>
        </w:trPr>
        <w:tc>
          <w:tcPr>
            <w:tcW w:w="0" w:type="auto"/>
            <w:tcBorders>
              <w:top w:val="single" w:sz="4" w:space="0" w:color="A6A6A6" w:themeColor="background1" w:themeShade="A6"/>
              <w:right w:val="single" w:sz="4" w:space="0" w:color="000000" w:themeColor="text1"/>
            </w:tcBorders>
          </w:tcPr>
          <w:p w14:paraId="4DF5648D" w14:textId="77777777" w:rsidR="00756439" w:rsidRDefault="00756439" w:rsidP="00756439">
            <w:pPr>
              <w:pStyle w:val="NormalinTable"/>
            </w:pPr>
            <w:r>
              <w:rPr>
                <w:b/>
              </w:rPr>
              <w:t>8108 00 00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1F42EC" w14:textId="77777777" w:rsidR="00756439" w:rsidRDefault="00756439" w:rsidP="00756439">
            <w:pPr>
              <w:pStyle w:val="NormalinTable"/>
              <w:tabs>
                <w:tab w:val="left" w:pos="1250"/>
              </w:tabs>
            </w:pPr>
            <w:r>
              <w:t>0.00%</w:t>
            </w:r>
          </w:p>
        </w:tc>
      </w:tr>
      <w:tr w:rsidR="00756439" w14:paraId="04EDE0DC" w14:textId="77777777" w:rsidTr="00FC0611">
        <w:trPr>
          <w:cantSplit/>
        </w:trPr>
        <w:tc>
          <w:tcPr>
            <w:tcW w:w="0" w:type="auto"/>
            <w:tcBorders>
              <w:top w:val="single" w:sz="4" w:space="0" w:color="A6A6A6" w:themeColor="background1" w:themeShade="A6"/>
              <w:right w:val="single" w:sz="4" w:space="0" w:color="000000" w:themeColor="text1"/>
            </w:tcBorders>
          </w:tcPr>
          <w:p w14:paraId="3A296E26" w14:textId="77777777" w:rsidR="00756439" w:rsidRDefault="00756439" w:rsidP="00756439">
            <w:pPr>
              <w:pStyle w:val="NormalinTable"/>
            </w:pPr>
            <w:r>
              <w:rPr>
                <w:b/>
              </w:rPr>
              <w:t>8109 20 00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738623" w14:textId="77777777" w:rsidR="00756439" w:rsidRDefault="00756439" w:rsidP="00756439">
            <w:pPr>
              <w:pStyle w:val="NormalinTable"/>
              <w:tabs>
                <w:tab w:val="left" w:pos="1250"/>
              </w:tabs>
            </w:pPr>
            <w:r>
              <w:t>0.00%</w:t>
            </w:r>
          </w:p>
        </w:tc>
      </w:tr>
      <w:tr w:rsidR="00756439" w14:paraId="069D038C" w14:textId="77777777" w:rsidTr="00FC0611">
        <w:trPr>
          <w:cantSplit/>
        </w:trPr>
        <w:tc>
          <w:tcPr>
            <w:tcW w:w="0" w:type="auto"/>
            <w:tcBorders>
              <w:top w:val="single" w:sz="4" w:space="0" w:color="A6A6A6" w:themeColor="background1" w:themeShade="A6"/>
              <w:right w:val="single" w:sz="4" w:space="0" w:color="000000" w:themeColor="text1"/>
            </w:tcBorders>
          </w:tcPr>
          <w:p w14:paraId="34D7F9DE" w14:textId="77777777" w:rsidR="00756439" w:rsidRDefault="00756439" w:rsidP="00756439">
            <w:pPr>
              <w:pStyle w:val="NormalinTable"/>
            </w:pPr>
            <w:r>
              <w:rPr>
                <w:b/>
              </w:rPr>
              <w:t>8109 90 00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9977FD" w14:textId="77777777" w:rsidR="00756439" w:rsidRDefault="00756439" w:rsidP="00756439">
            <w:pPr>
              <w:pStyle w:val="NormalinTable"/>
              <w:tabs>
                <w:tab w:val="left" w:pos="1250"/>
              </w:tabs>
            </w:pPr>
            <w:r>
              <w:t>0.00%</w:t>
            </w:r>
          </w:p>
        </w:tc>
      </w:tr>
      <w:tr w:rsidR="00756439" w14:paraId="69984253" w14:textId="77777777" w:rsidTr="00FC0611">
        <w:trPr>
          <w:cantSplit/>
        </w:trPr>
        <w:tc>
          <w:tcPr>
            <w:tcW w:w="0" w:type="auto"/>
            <w:tcBorders>
              <w:top w:val="single" w:sz="4" w:space="0" w:color="A6A6A6" w:themeColor="background1" w:themeShade="A6"/>
              <w:right w:val="single" w:sz="4" w:space="0" w:color="000000" w:themeColor="text1"/>
            </w:tcBorders>
          </w:tcPr>
          <w:p w14:paraId="509DD525" w14:textId="77777777" w:rsidR="00756439" w:rsidRDefault="00756439" w:rsidP="00756439">
            <w:pPr>
              <w:pStyle w:val="NormalinTable"/>
            </w:pPr>
            <w:r>
              <w:rPr>
                <w:b/>
              </w:rPr>
              <w:t>8110 10 00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06CAA0" w14:textId="77777777" w:rsidR="00756439" w:rsidRDefault="00756439" w:rsidP="00756439">
            <w:pPr>
              <w:pStyle w:val="NormalinTable"/>
              <w:tabs>
                <w:tab w:val="left" w:pos="1250"/>
              </w:tabs>
            </w:pPr>
            <w:r>
              <w:t>0.00%</w:t>
            </w:r>
          </w:p>
        </w:tc>
      </w:tr>
      <w:tr w:rsidR="00756439" w14:paraId="7F13F2E1" w14:textId="77777777" w:rsidTr="00FC0611">
        <w:trPr>
          <w:cantSplit/>
        </w:trPr>
        <w:tc>
          <w:tcPr>
            <w:tcW w:w="0" w:type="auto"/>
            <w:tcBorders>
              <w:top w:val="single" w:sz="4" w:space="0" w:color="A6A6A6" w:themeColor="background1" w:themeShade="A6"/>
              <w:right w:val="single" w:sz="4" w:space="0" w:color="000000" w:themeColor="text1"/>
            </w:tcBorders>
          </w:tcPr>
          <w:p w14:paraId="11356111" w14:textId="77777777" w:rsidR="00756439" w:rsidRDefault="00756439" w:rsidP="00756439">
            <w:pPr>
              <w:pStyle w:val="NormalinTable"/>
            </w:pPr>
            <w:r>
              <w:rPr>
                <w:b/>
              </w:rPr>
              <w:t>8110 90 00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D986C4" w14:textId="77777777" w:rsidR="00756439" w:rsidRDefault="00756439" w:rsidP="00756439">
            <w:pPr>
              <w:pStyle w:val="NormalinTable"/>
              <w:tabs>
                <w:tab w:val="left" w:pos="1250"/>
              </w:tabs>
            </w:pPr>
            <w:r>
              <w:t>0.00%</w:t>
            </w:r>
          </w:p>
        </w:tc>
      </w:tr>
      <w:tr w:rsidR="00756439" w14:paraId="593BD6DA" w14:textId="77777777" w:rsidTr="00FC0611">
        <w:trPr>
          <w:cantSplit/>
        </w:trPr>
        <w:tc>
          <w:tcPr>
            <w:tcW w:w="0" w:type="auto"/>
            <w:tcBorders>
              <w:top w:val="single" w:sz="4" w:space="0" w:color="A6A6A6" w:themeColor="background1" w:themeShade="A6"/>
              <w:right w:val="single" w:sz="4" w:space="0" w:color="000000" w:themeColor="text1"/>
            </w:tcBorders>
          </w:tcPr>
          <w:p w14:paraId="3B598E3C" w14:textId="77777777" w:rsidR="00756439" w:rsidRDefault="00756439" w:rsidP="00756439">
            <w:pPr>
              <w:pStyle w:val="NormalinTable"/>
            </w:pPr>
            <w:r>
              <w:rPr>
                <w:b/>
              </w:rPr>
              <w:t>8111 00 90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B26E3B" w14:textId="77777777" w:rsidR="00756439" w:rsidRDefault="00756439" w:rsidP="00756439">
            <w:pPr>
              <w:pStyle w:val="NormalinTable"/>
              <w:tabs>
                <w:tab w:val="left" w:pos="1250"/>
              </w:tabs>
            </w:pPr>
            <w:r>
              <w:t>0.00%</w:t>
            </w:r>
          </w:p>
        </w:tc>
      </w:tr>
      <w:tr w:rsidR="00756439" w14:paraId="608FF481" w14:textId="77777777" w:rsidTr="00FC0611">
        <w:trPr>
          <w:cantSplit/>
        </w:trPr>
        <w:tc>
          <w:tcPr>
            <w:tcW w:w="0" w:type="auto"/>
            <w:tcBorders>
              <w:top w:val="single" w:sz="4" w:space="0" w:color="A6A6A6" w:themeColor="background1" w:themeShade="A6"/>
              <w:right w:val="single" w:sz="4" w:space="0" w:color="000000" w:themeColor="text1"/>
            </w:tcBorders>
          </w:tcPr>
          <w:p w14:paraId="67AE4821" w14:textId="77777777" w:rsidR="00756439" w:rsidRDefault="00756439" w:rsidP="00756439">
            <w:pPr>
              <w:pStyle w:val="NormalinTable"/>
            </w:pPr>
            <w:r>
              <w:rPr>
                <w:b/>
              </w:rPr>
              <w:t>8112 19 00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11F926" w14:textId="77777777" w:rsidR="00756439" w:rsidRDefault="00756439" w:rsidP="00756439">
            <w:pPr>
              <w:pStyle w:val="NormalinTable"/>
              <w:tabs>
                <w:tab w:val="left" w:pos="1250"/>
              </w:tabs>
            </w:pPr>
            <w:r>
              <w:t>0.00%</w:t>
            </w:r>
          </w:p>
        </w:tc>
      </w:tr>
      <w:tr w:rsidR="00756439" w14:paraId="673265F9" w14:textId="77777777" w:rsidTr="00FC0611">
        <w:trPr>
          <w:cantSplit/>
        </w:trPr>
        <w:tc>
          <w:tcPr>
            <w:tcW w:w="0" w:type="auto"/>
            <w:tcBorders>
              <w:top w:val="single" w:sz="4" w:space="0" w:color="A6A6A6" w:themeColor="background1" w:themeShade="A6"/>
              <w:right w:val="single" w:sz="4" w:space="0" w:color="000000" w:themeColor="text1"/>
            </w:tcBorders>
          </w:tcPr>
          <w:p w14:paraId="0DA3E091" w14:textId="77777777" w:rsidR="00756439" w:rsidRDefault="00756439" w:rsidP="00756439">
            <w:pPr>
              <w:pStyle w:val="NormalinTable"/>
            </w:pPr>
            <w:r>
              <w:rPr>
                <w:b/>
              </w:rPr>
              <w:t>8112 21 90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EADD23" w14:textId="77777777" w:rsidR="00756439" w:rsidRDefault="00756439" w:rsidP="00756439">
            <w:pPr>
              <w:pStyle w:val="NormalinTable"/>
              <w:tabs>
                <w:tab w:val="left" w:pos="1250"/>
              </w:tabs>
            </w:pPr>
            <w:r>
              <w:t>0.00%</w:t>
            </w:r>
          </w:p>
        </w:tc>
      </w:tr>
      <w:tr w:rsidR="00756439" w14:paraId="09008F57" w14:textId="77777777" w:rsidTr="00FC0611">
        <w:trPr>
          <w:cantSplit/>
        </w:trPr>
        <w:tc>
          <w:tcPr>
            <w:tcW w:w="0" w:type="auto"/>
            <w:tcBorders>
              <w:top w:val="single" w:sz="4" w:space="0" w:color="A6A6A6" w:themeColor="background1" w:themeShade="A6"/>
              <w:right w:val="single" w:sz="4" w:space="0" w:color="000000" w:themeColor="text1"/>
            </w:tcBorders>
          </w:tcPr>
          <w:p w14:paraId="137EEEA1" w14:textId="77777777" w:rsidR="00756439" w:rsidRDefault="00756439" w:rsidP="00756439">
            <w:pPr>
              <w:pStyle w:val="NormalinTable"/>
            </w:pPr>
            <w:r>
              <w:rPr>
                <w:b/>
              </w:rPr>
              <w:t>8112 29 00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9562EB" w14:textId="77777777" w:rsidR="00756439" w:rsidRDefault="00756439" w:rsidP="00756439">
            <w:pPr>
              <w:pStyle w:val="NormalinTable"/>
              <w:tabs>
                <w:tab w:val="left" w:pos="1250"/>
              </w:tabs>
            </w:pPr>
            <w:r>
              <w:t>0.00%</w:t>
            </w:r>
          </w:p>
        </w:tc>
      </w:tr>
      <w:tr w:rsidR="00756439" w14:paraId="6390384C" w14:textId="77777777" w:rsidTr="00FC0611">
        <w:trPr>
          <w:cantSplit/>
        </w:trPr>
        <w:tc>
          <w:tcPr>
            <w:tcW w:w="0" w:type="auto"/>
            <w:tcBorders>
              <w:top w:val="single" w:sz="4" w:space="0" w:color="A6A6A6" w:themeColor="background1" w:themeShade="A6"/>
              <w:right w:val="single" w:sz="4" w:space="0" w:color="000000" w:themeColor="text1"/>
            </w:tcBorders>
          </w:tcPr>
          <w:p w14:paraId="7587B865" w14:textId="77777777" w:rsidR="00756439" w:rsidRDefault="00756439" w:rsidP="00756439">
            <w:pPr>
              <w:pStyle w:val="NormalinTable"/>
            </w:pPr>
            <w:r>
              <w:rPr>
                <w:b/>
              </w:rPr>
              <w:t>8112 51 00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B9F8F1" w14:textId="77777777" w:rsidR="00756439" w:rsidRDefault="00756439" w:rsidP="00756439">
            <w:pPr>
              <w:pStyle w:val="NormalinTable"/>
              <w:tabs>
                <w:tab w:val="left" w:pos="1250"/>
              </w:tabs>
            </w:pPr>
            <w:r>
              <w:t>0.00%</w:t>
            </w:r>
          </w:p>
        </w:tc>
      </w:tr>
      <w:tr w:rsidR="00756439" w14:paraId="2A792128" w14:textId="77777777" w:rsidTr="00FC0611">
        <w:trPr>
          <w:cantSplit/>
        </w:trPr>
        <w:tc>
          <w:tcPr>
            <w:tcW w:w="0" w:type="auto"/>
            <w:tcBorders>
              <w:top w:val="single" w:sz="4" w:space="0" w:color="A6A6A6" w:themeColor="background1" w:themeShade="A6"/>
              <w:right w:val="single" w:sz="4" w:space="0" w:color="000000" w:themeColor="text1"/>
            </w:tcBorders>
          </w:tcPr>
          <w:p w14:paraId="2ECCBA77" w14:textId="77777777" w:rsidR="00756439" w:rsidRDefault="00756439" w:rsidP="00756439">
            <w:pPr>
              <w:pStyle w:val="NormalinTable"/>
            </w:pPr>
            <w:r>
              <w:rPr>
                <w:b/>
              </w:rPr>
              <w:t>8112 59 00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1A2E8F" w14:textId="77777777" w:rsidR="00756439" w:rsidRDefault="00756439" w:rsidP="00756439">
            <w:pPr>
              <w:pStyle w:val="NormalinTable"/>
              <w:tabs>
                <w:tab w:val="left" w:pos="1250"/>
              </w:tabs>
            </w:pPr>
            <w:r>
              <w:t>0.00%</w:t>
            </w:r>
          </w:p>
        </w:tc>
      </w:tr>
      <w:tr w:rsidR="00756439" w14:paraId="59484A24" w14:textId="77777777" w:rsidTr="00FC0611">
        <w:trPr>
          <w:cantSplit/>
        </w:trPr>
        <w:tc>
          <w:tcPr>
            <w:tcW w:w="0" w:type="auto"/>
            <w:tcBorders>
              <w:top w:val="single" w:sz="4" w:space="0" w:color="A6A6A6" w:themeColor="background1" w:themeShade="A6"/>
              <w:right w:val="single" w:sz="4" w:space="0" w:color="000000" w:themeColor="text1"/>
            </w:tcBorders>
          </w:tcPr>
          <w:p w14:paraId="03F9C317" w14:textId="77777777" w:rsidR="00756439" w:rsidRDefault="00756439" w:rsidP="00756439">
            <w:pPr>
              <w:pStyle w:val="NormalinTable"/>
            </w:pPr>
            <w:r>
              <w:rPr>
                <w:b/>
              </w:rPr>
              <w:t>8112 92 10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BE0EBE" w14:textId="77777777" w:rsidR="00756439" w:rsidRDefault="00756439" w:rsidP="00756439">
            <w:pPr>
              <w:pStyle w:val="NormalinTable"/>
              <w:tabs>
                <w:tab w:val="left" w:pos="1250"/>
              </w:tabs>
            </w:pPr>
            <w:r>
              <w:t>0.00%</w:t>
            </w:r>
          </w:p>
        </w:tc>
      </w:tr>
      <w:tr w:rsidR="00756439" w14:paraId="28727CC9" w14:textId="77777777" w:rsidTr="00FC0611">
        <w:trPr>
          <w:cantSplit/>
        </w:trPr>
        <w:tc>
          <w:tcPr>
            <w:tcW w:w="0" w:type="auto"/>
            <w:tcBorders>
              <w:top w:val="single" w:sz="4" w:space="0" w:color="A6A6A6" w:themeColor="background1" w:themeShade="A6"/>
              <w:right w:val="single" w:sz="4" w:space="0" w:color="000000" w:themeColor="text1"/>
            </w:tcBorders>
          </w:tcPr>
          <w:p w14:paraId="45512CFB" w14:textId="77777777" w:rsidR="00756439" w:rsidRDefault="00756439" w:rsidP="00756439">
            <w:pPr>
              <w:pStyle w:val="NormalinTable"/>
            </w:pPr>
            <w:r>
              <w:rPr>
                <w:b/>
              </w:rPr>
              <w:t>8112 92 31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377438" w14:textId="77777777" w:rsidR="00756439" w:rsidRDefault="00756439" w:rsidP="00756439">
            <w:pPr>
              <w:pStyle w:val="NormalinTable"/>
              <w:tabs>
                <w:tab w:val="left" w:pos="1250"/>
              </w:tabs>
            </w:pPr>
            <w:r>
              <w:t>0.00%</w:t>
            </w:r>
          </w:p>
        </w:tc>
      </w:tr>
      <w:tr w:rsidR="00756439" w14:paraId="30AE1680" w14:textId="77777777" w:rsidTr="00FC0611">
        <w:trPr>
          <w:cantSplit/>
        </w:trPr>
        <w:tc>
          <w:tcPr>
            <w:tcW w:w="0" w:type="auto"/>
            <w:tcBorders>
              <w:top w:val="single" w:sz="4" w:space="0" w:color="A6A6A6" w:themeColor="background1" w:themeShade="A6"/>
              <w:right w:val="single" w:sz="4" w:space="0" w:color="000000" w:themeColor="text1"/>
            </w:tcBorders>
          </w:tcPr>
          <w:p w14:paraId="4B29E8D6" w14:textId="77777777" w:rsidR="00756439" w:rsidRDefault="00756439" w:rsidP="00756439">
            <w:pPr>
              <w:pStyle w:val="NormalinTable"/>
            </w:pPr>
            <w:r>
              <w:rPr>
                <w:b/>
              </w:rPr>
              <w:t>8112 92 81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D62DF7" w14:textId="77777777" w:rsidR="00756439" w:rsidRDefault="00756439" w:rsidP="00756439">
            <w:pPr>
              <w:pStyle w:val="NormalinTable"/>
              <w:tabs>
                <w:tab w:val="left" w:pos="1250"/>
              </w:tabs>
            </w:pPr>
            <w:r>
              <w:t>0.00%</w:t>
            </w:r>
          </w:p>
        </w:tc>
      </w:tr>
      <w:tr w:rsidR="00756439" w14:paraId="32F645AB" w14:textId="77777777" w:rsidTr="00FC0611">
        <w:trPr>
          <w:cantSplit/>
        </w:trPr>
        <w:tc>
          <w:tcPr>
            <w:tcW w:w="0" w:type="auto"/>
            <w:tcBorders>
              <w:top w:val="single" w:sz="4" w:space="0" w:color="A6A6A6" w:themeColor="background1" w:themeShade="A6"/>
              <w:right w:val="single" w:sz="4" w:space="0" w:color="000000" w:themeColor="text1"/>
            </w:tcBorders>
          </w:tcPr>
          <w:p w14:paraId="21A20811" w14:textId="77777777" w:rsidR="00756439" w:rsidRDefault="00756439" w:rsidP="00756439">
            <w:pPr>
              <w:pStyle w:val="NormalinTable"/>
            </w:pPr>
            <w:r>
              <w:rPr>
                <w:b/>
              </w:rPr>
              <w:t>8112 92 89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1C264D" w14:textId="77777777" w:rsidR="00756439" w:rsidRDefault="00756439" w:rsidP="00756439">
            <w:pPr>
              <w:pStyle w:val="NormalinTable"/>
              <w:tabs>
                <w:tab w:val="left" w:pos="1250"/>
              </w:tabs>
            </w:pPr>
            <w:r>
              <w:t>0.00%</w:t>
            </w:r>
          </w:p>
        </w:tc>
      </w:tr>
      <w:tr w:rsidR="00756439" w14:paraId="6455BA65" w14:textId="77777777" w:rsidTr="00FC0611">
        <w:trPr>
          <w:cantSplit/>
        </w:trPr>
        <w:tc>
          <w:tcPr>
            <w:tcW w:w="0" w:type="auto"/>
            <w:tcBorders>
              <w:top w:val="single" w:sz="4" w:space="0" w:color="A6A6A6" w:themeColor="background1" w:themeShade="A6"/>
              <w:right w:val="single" w:sz="4" w:space="0" w:color="000000" w:themeColor="text1"/>
            </w:tcBorders>
          </w:tcPr>
          <w:p w14:paraId="2CDB87F7" w14:textId="77777777" w:rsidR="00756439" w:rsidRDefault="00756439" w:rsidP="00756439">
            <w:pPr>
              <w:pStyle w:val="NormalinTable"/>
            </w:pPr>
            <w:r>
              <w:rPr>
                <w:b/>
              </w:rPr>
              <w:t>8112 92 95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FBD635" w14:textId="77777777" w:rsidR="00756439" w:rsidRDefault="00756439" w:rsidP="00756439">
            <w:pPr>
              <w:pStyle w:val="NormalinTable"/>
              <w:tabs>
                <w:tab w:val="left" w:pos="1250"/>
              </w:tabs>
            </w:pPr>
            <w:r>
              <w:t>0.00%</w:t>
            </w:r>
          </w:p>
        </w:tc>
      </w:tr>
      <w:tr w:rsidR="00756439" w14:paraId="26283862" w14:textId="77777777" w:rsidTr="00FC0611">
        <w:trPr>
          <w:cantSplit/>
        </w:trPr>
        <w:tc>
          <w:tcPr>
            <w:tcW w:w="0" w:type="auto"/>
            <w:tcBorders>
              <w:top w:val="single" w:sz="4" w:space="0" w:color="A6A6A6" w:themeColor="background1" w:themeShade="A6"/>
              <w:right w:val="single" w:sz="4" w:space="0" w:color="000000" w:themeColor="text1"/>
            </w:tcBorders>
          </w:tcPr>
          <w:p w14:paraId="47DC9A5E" w14:textId="77777777" w:rsidR="00756439" w:rsidRDefault="00756439" w:rsidP="00756439">
            <w:pPr>
              <w:pStyle w:val="NormalinTable"/>
            </w:pPr>
            <w:r>
              <w:rPr>
                <w:b/>
              </w:rPr>
              <w:t>8112 99 00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1AF4A4" w14:textId="77777777" w:rsidR="00756439" w:rsidRDefault="00756439" w:rsidP="00756439">
            <w:pPr>
              <w:pStyle w:val="NormalinTable"/>
              <w:tabs>
                <w:tab w:val="left" w:pos="1250"/>
              </w:tabs>
            </w:pPr>
            <w:r>
              <w:t>0.00%</w:t>
            </w:r>
          </w:p>
        </w:tc>
      </w:tr>
      <w:tr w:rsidR="00756439" w14:paraId="630B7E2B" w14:textId="77777777" w:rsidTr="00FC0611">
        <w:trPr>
          <w:cantSplit/>
        </w:trPr>
        <w:tc>
          <w:tcPr>
            <w:tcW w:w="0" w:type="auto"/>
            <w:tcBorders>
              <w:top w:val="single" w:sz="4" w:space="0" w:color="A6A6A6" w:themeColor="background1" w:themeShade="A6"/>
              <w:right w:val="single" w:sz="4" w:space="0" w:color="000000" w:themeColor="text1"/>
            </w:tcBorders>
          </w:tcPr>
          <w:p w14:paraId="7007C45E" w14:textId="77777777" w:rsidR="00756439" w:rsidRDefault="00756439" w:rsidP="00756439">
            <w:pPr>
              <w:pStyle w:val="NormalinTable"/>
            </w:pPr>
            <w:r>
              <w:rPr>
                <w:b/>
              </w:rPr>
              <w:t>8113 00 20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052FE6" w14:textId="77777777" w:rsidR="00756439" w:rsidRDefault="00756439" w:rsidP="00756439">
            <w:pPr>
              <w:pStyle w:val="NormalinTable"/>
              <w:tabs>
                <w:tab w:val="left" w:pos="1250"/>
              </w:tabs>
            </w:pPr>
            <w:r>
              <w:t>0.00%</w:t>
            </w:r>
          </w:p>
        </w:tc>
      </w:tr>
      <w:tr w:rsidR="00756439" w14:paraId="03E64938" w14:textId="77777777" w:rsidTr="00FC0611">
        <w:trPr>
          <w:cantSplit/>
        </w:trPr>
        <w:tc>
          <w:tcPr>
            <w:tcW w:w="0" w:type="auto"/>
            <w:tcBorders>
              <w:top w:val="single" w:sz="4" w:space="0" w:color="A6A6A6" w:themeColor="background1" w:themeShade="A6"/>
              <w:right w:val="single" w:sz="4" w:space="0" w:color="000000" w:themeColor="text1"/>
            </w:tcBorders>
          </w:tcPr>
          <w:p w14:paraId="4AF41BF3" w14:textId="77777777" w:rsidR="00756439" w:rsidRDefault="00756439" w:rsidP="00756439">
            <w:pPr>
              <w:pStyle w:val="NormalinTable"/>
            </w:pPr>
            <w:r>
              <w:rPr>
                <w:b/>
              </w:rPr>
              <w:t>8113 00 90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E11B70" w14:textId="77777777" w:rsidR="00756439" w:rsidRDefault="00756439" w:rsidP="00756439">
            <w:pPr>
              <w:pStyle w:val="NormalinTable"/>
              <w:tabs>
                <w:tab w:val="left" w:pos="1250"/>
              </w:tabs>
            </w:pPr>
            <w:r>
              <w:t>0.00%</w:t>
            </w:r>
          </w:p>
        </w:tc>
      </w:tr>
      <w:tr w:rsidR="00756439" w14:paraId="6A435E25" w14:textId="77777777" w:rsidTr="00FC0611">
        <w:trPr>
          <w:cantSplit/>
        </w:trPr>
        <w:tc>
          <w:tcPr>
            <w:tcW w:w="0" w:type="auto"/>
            <w:tcBorders>
              <w:top w:val="single" w:sz="4" w:space="0" w:color="A6A6A6" w:themeColor="background1" w:themeShade="A6"/>
              <w:right w:val="single" w:sz="4" w:space="0" w:color="000000" w:themeColor="text1"/>
            </w:tcBorders>
          </w:tcPr>
          <w:p w14:paraId="34939F4B" w14:textId="77777777" w:rsidR="00756439" w:rsidRDefault="00756439" w:rsidP="00756439">
            <w:pPr>
              <w:pStyle w:val="NormalinTable"/>
            </w:pPr>
            <w:r>
              <w:rPr>
                <w:b/>
              </w:rPr>
              <w:t>8200 00 00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52D1B2" w14:textId="77777777" w:rsidR="00756439" w:rsidRDefault="00756439" w:rsidP="00756439">
            <w:pPr>
              <w:pStyle w:val="NormalinTable"/>
              <w:tabs>
                <w:tab w:val="left" w:pos="1250"/>
              </w:tabs>
            </w:pPr>
            <w:r>
              <w:t>0.00%</w:t>
            </w:r>
          </w:p>
        </w:tc>
      </w:tr>
      <w:tr w:rsidR="00756439" w14:paraId="2F18FB55" w14:textId="77777777" w:rsidTr="00FC0611">
        <w:trPr>
          <w:cantSplit/>
        </w:trPr>
        <w:tc>
          <w:tcPr>
            <w:tcW w:w="0" w:type="auto"/>
            <w:tcBorders>
              <w:top w:val="single" w:sz="4" w:space="0" w:color="A6A6A6" w:themeColor="background1" w:themeShade="A6"/>
              <w:right w:val="single" w:sz="4" w:space="0" w:color="000000" w:themeColor="text1"/>
            </w:tcBorders>
          </w:tcPr>
          <w:p w14:paraId="357FB265" w14:textId="77777777" w:rsidR="00756439" w:rsidRDefault="00756439" w:rsidP="00756439">
            <w:pPr>
              <w:pStyle w:val="NormalinTable"/>
            </w:pPr>
            <w:r>
              <w:rPr>
                <w:b/>
              </w:rPr>
              <w:t>8301 00 00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EB9751" w14:textId="77777777" w:rsidR="00756439" w:rsidRDefault="00756439" w:rsidP="00756439">
            <w:pPr>
              <w:pStyle w:val="NormalinTable"/>
              <w:tabs>
                <w:tab w:val="left" w:pos="1250"/>
              </w:tabs>
            </w:pPr>
            <w:r>
              <w:t>0.00%</w:t>
            </w:r>
          </w:p>
        </w:tc>
      </w:tr>
      <w:tr w:rsidR="00756439" w14:paraId="10739DDE" w14:textId="77777777" w:rsidTr="00FC0611">
        <w:trPr>
          <w:cantSplit/>
        </w:trPr>
        <w:tc>
          <w:tcPr>
            <w:tcW w:w="0" w:type="auto"/>
            <w:tcBorders>
              <w:top w:val="single" w:sz="4" w:space="0" w:color="A6A6A6" w:themeColor="background1" w:themeShade="A6"/>
              <w:right w:val="single" w:sz="4" w:space="0" w:color="000000" w:themeColor="text1"/>
            </w:tcBorders>
          </w:tcPr>
          <w:p w14:paraId="6C6EBDEC" w14:textId="77777777" w:rsidR="00756439" w:rsidRDefault="00756439" w:rsidP="00756439">
            <w:pPr>
              <w:pStyle w:val="NormalinTable"/>
            </w:pPr>
            <w:r>
              <w:rPr>
                <w:b/>
              </w:rPr>
              <w:t>8302 00 00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7902F7" w14:textId="77777777" w:rsidR="00756439" w:rsidRDefault="00756439" w:rsidP="00756439">
            <w:pPr>
              <w:pStyle w:val="NormalinTable"/>
              <w:tabs>
                <w:tab w:val="left" w:pos="1250"/>
              </w:tabs>
            </w:pPr>
            <w:r>
              <w:t>0.00%</w:t>
            </w:r>
          </w:p>
        </w:tc>
      </w:tr>
      <w:tr w:rsidR="00756439" w14:paraId="3F7FFC60" w14:textId="77777777" w:rsidTr="00FC0611">
        <w:trPr>
          <w:cantSplit/>
        </w:trPr>
        <w:tc>
          <w:tcPr>
            <w:tcW w:w="0" w:type="auto"/>
            <w:tcBorders>
              <w:top w:val="single" w:sz="4" w:space="0" w:color="A6A6A6" w:themeColor="background1" w:themeShade="A6"/>
              <w:right w:val="single" w:sz="4" w:space="0" w:color="000000" w:themeColor="text1"/>
            </w:tcBorders>
          </w:tcPr>
          <w:p w14:paraId="3E7C02EC" w14:textId="77777777" w:rsidR="00756439" w:rsidRDefault="00756439" w:rsidP="00756439">
            <w:pPr>
              <w:pStyle w:val="NormalinTable"/>
            </w:pPr>
            <w:r>
              <w:rPr>
                <w:b/>
              </w:rPr>
              <w:t>8303 00 00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88F732" w14:textId="77777777" w:rsidR="00756439" w:rsidRDefault="00756439" w:rsidP="00756439">
            <w:pPr>
              <w:pStyle w:val="NormalinTable"/>
              <w:tabs>
                <w:tab w:val="left" w:pos="1250"/>
              </w:tabs>
            </w:pPr>
            <w:r>
              <w:t>0.00%</w:t>
            </w:r>
          </w:p>
        </w:tc>
      </w:tr>
      <w:tr w:rsidR="00756439" w14:paraId="7452C562" w14:textId="77777777" w:rsidTr="00FC0611">
        <w:trPr>
          <w:cantSplit/>
        </w:trPr>
        <w:tc>
          <w:tcPr>
            <w:tcW w:w="0" w:type="auto"/>
            <w:tcBorders>
              <w:top w:val="single" w:sz="4" w:space="0" w:color="A6A6A6" w:themeColor="background1" w:themeShade="A6"/>
              <w:right w:val="single" w:sz="4" w:space="0" w:color="000000" w:themeColor="text1"/>
            </w:tcBorders>
          </w:tcPr>
          <w:p w14:paraId="2C01C618" w14:textId="77777777" w:rsidR="00756439" w:rsidRDefault="00756439" w:rsidP="00756439">
            <w:pPr>
              <w:pStyle w:val="NormalinTable"/>
            </w:pPr>
            <w:r>
              <w:rPr>
                <w:b/>
              </w:rPr>
              <w:t>8304 00 00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194AAD" w14:textId="77777777" w:rsidR="00756439" w:rsidRDefault="00756439" w:rsidP="00756439">
            <w:pPr>
              <w:pStyle w:val="NormalinTable"/>
              <w:tabs>
                <w:tab w:val="left" w:pos="1250"/>
              </w:tabs>
            </w:pPr>
            <w:r>
              <w:t>0.00%</w:t>
            </w:r>
          </w:p>
        </w:tc>
      </w:tr>
      <w:tr w:rsidR="00756439" w14:paraId="67D2E491" w14:textId="77777777" w:rsidTr="00FC0611">
        <w:trPr>
          <w:cantSplit/>
        </w:trPr>
        <w:tc>
          <w:tcPr>
            <w:tcW w:w="0" w:type="auto"/>
            <w:tcBorders>
              <w:top w:val="single" w:sz="4" w:space="0" w:color="A6A6A6" w:themeColor="background1" w:themeShade="A6"/>
              <w:right w:val="single" w:sz="4" w:space="0" w:color="000000" w:themeColor="text1"/>
            </w:tcBorders>
          </w:tcPr>
          <w:p w14:paraId="266B2814" w14:textId="77777777" w:rsidR="00756439" w:rsidRDefault="00756439" w:rsidP="00756439">
            <w:pPr>
              <w:pStyle w:val="NormalinTable"/>
            </w:pPr>
            <w:r>
              <w:rPr>
                <w:b/>
              </w:rPr>
              <w:t>8305 00 00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ED5B42" w14:textId="77777777" w:rsidR="00756439" w:rsidRDefault="00756439" w:rsidP="00756439">
            <w:pPr>
              <w:pStyle w:val="NormalinTable"/>
              <w:tabs>
                <w:tab w:val="left" w:pos="1250"/>
              </w:tabs>
            </w:pPr>
            <w:r>
              <w:t>0.00%</w:t>
            </w:r>
          </w:p>
        </w:tc>
      </w:tr>
      <w:tr w:rsidR="00756439" w14:paraId="3F10D3F6" w14:textId="77777777" w:rsidTr="00FC0611">
        <w:trPr>
          <w:cantSplit/>
        </w:trPr>
        <w:tc>
          <w:tcPr>
            <w:tcW w:w="0" w:type="auto"/>
            <w:tcBorders>
              <w:top w:val="single" w:sz="4" w:space="0" w:color="A6A6A6" w:themeColor="background1" w:themeShade="A6"/>
              <w:right w:val="single" w:sz="4" w:space="0" w:color="000000" w:themeColor="text1"/>
            </w:tcBorders>
          </w:tcPr>
          <w:p w14:paraId="2097769B" w14:textId="77777777" w:rsidR="00756439" w:rsidRDefault="00756439" w:rsidP="00756439">
            <w:pPr>
              <w:pStyle w:val="NormalinTable"/>
            </w:pPr>
            <w:r>
              <w:rPr>
                <w:b/>
              </w:rPr>
              <w:t>8306 30 00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ADC94F" w14:textId="77777777" w:rsidR="00756439" w:rsidRDefault="00756439" w:rsidP="00756439">
            <w:pPr>
              <w:pStyle w:val="NormalinTable"/>
              <w:tabs>
                <w:tab w:val="left" w:pos="1250"/>
              </w:tabs>
            </w:pPr>
            <w:r>
              <w:t>0.00%</w:t>
            </w:r>
          </w:p>
        </w:tc>
      </w:tr>
      <w:tr w:rsidR="00756439" w14:paraId="61603382" w14:textId="77777777" w:rsidTr="00FC0611">
        <w:trPr>
          <w:cantSplit/>
        </w:trPr>
        <w:tc>
          <w:tcPr>
            <w:tcW w:w="0" w:type="auto"/>
            <w:tcBorders>
              <w:top w:val="single" w:sz="4" w:space="0" w:color="A6A6A6" w:themeColor="background1" w:themeShade="A6"/>
              <w:right w:val="single" w:sz="4" w:space="0" w:color="000000" w:themeColor="text1"/>
            </w:tcBorders>
          </w:tcPr>
          <w:p w14:paraId="03A04C61" w14:textId="77777777" w:rsidR="00756439" w:rsidRDefault="00756439" w:rsidP="00756439">
            <w:pPr>
              <w:pStyle w:val="NormalinTable"/>
            </w:pPr>
            <w:r>
              <w:rPr>
                <w:b/>
              </w:rPr>
              <w:t>8307 00 00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9EC7B5" w14:textId="77777777" w:rsidR="00756439" w:rsidRDefault="00756439" w:rsidP="00756439">
            <w:pPr>
              <w:pStyle w:val="NormalinTable"/>
              <w:tabs>
                <w:tab w:val="left" w:pos="1250"/>
              </w:tabs>
            </w:pPr>
            <w:r>
              <w:t>0.00%</w:t>
            </w:r>
          </w:p>
        </w:tc>
      </w:tr>
      <w:tr w:rsidR="00756439" w14:paraId="2BF5E457" w14:textId="77777777" w:rsidTr="00FC0611">
        <w:trPr>
          <w:cantSplit/>
        </w:trPr>
        <w:tc>
          <w:tcPr>
            <w:tcW w:w="0" w:type="auto"/>
            <w:tcBorders>
              <w:top w:val="single" w:sz="4" w:space="0" w:color="A6A6A6" w:themeColor="background1" w:themeShade="A6"/>
              <w:right w:val="single" w:sz="4" w:space="0" w:color="000000" w:themeColor="text1"/>
            </w:tcBorders>
          </w:tcPr>
          <w:p w14:paraId="42A4EA61" w14:textId="77777777" w:rsidR="00756439" w:rsidRDefault="00756439" w:rsidP="00756439">
            <w:pPr>
              <w:pStyle w:val="NormalinTable"/>
            </w:pPr>
            <w:r>
              <w:rPr>
                <w:b/>
              </w:rPr>
              <w:t>8308 00 00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C05125" w14:textId="77777777" w:rsidR="00756439" w:rsidRDefault="00756439" w:rsidP="00756439">
            <w:pPr>
              <w:pStyle w:val="NormalinTable"/>
              <w:tabs>
                <w:tab w:val="left" w:pos="1250"/>
              </w:tabs>
            </w:pPr>
            <w:r>
              <w:t>0.00%</w:t>
            </w:r>
          </w:p>
        </w:tc>
      </w:tr>
      <w:tr w:rsidR="00756439" w14:paraId="0A7217E0" w14:textId="77777777" w:rsidTr="00FC0611">
        <w:trPr>
          <w:cantSplit/>
        </w:trPr>
        <w:tc>
          <w:tcPr>
            <w:tcW w:w="0" w:type="auto"/>
            <w:tcBorders>
              <w:top w:val="single" w:sz="4" w:space="0" w:color="A6A6A6" w:themeColor="background1" w:themeShade="A6"/>
              <w:right w:val="single" w:sz="4" w:space="0" w:color="000000" w:themeColor="text1"/>
            </w:tcBorders>
          </w:tcPr>
          <w:p w14:paraId="1345A6AA" w14:textId="77777777" w:rsidR="00756439" w:rsidRDefault="00756439" w:rsidP="00756439">
            <w:pPr>
              <w:pStyle w:val="NormalinTable"/>
            </w:pPr>
            <w:r>
              <w:rPr>
                <w:b/>
              </w:rPr>
              <w:t>8309 00 00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177F0D" w14:textId="77777777" w:rsidR="00756439" w:rsidRDefault="00756439" w:rsidP="00756439">
            <w:pPr>
              <w:pStyle w:val="NormalinTable"/>
              <w:tabs>
                <w:tab w:val="left" w:pos="1250"/>
              </w:tabs>
            </w:pPr>
            <w:r>
              <w:t>0.00%</w:t>
            </w:r>
          </w:p>
        </w:tc>
      </w:tr>
      <w:tr w:rsidR="00756439" w14:paraId="1DE66065" w14:textId="77777777" w:rsidTr="00FC0611">
        <w:trPr>
          <w:cantSplit/>
        </w:trPr>
        <w:tc>
          <w:tcPr>
            <w:tcW w:w="0" w:type="auto"/>
            <w:tcBorders>
              <w:top w:val="single" w:sz="4" w:space="0" w:color="A6A6A6" w:themeColor="background1" w:themeShade="A6"/>
              <w:right w:val="single" w:sz="4" w:space="0" w:color="000000" w:themeColor="text1"/>
            </w:tcBorders>
          </w:tcPr>
          <w:p w14:paraId="560AB37B" w14:textId="77777777" w:rsidR="00756439" w:rsidRDefault="00756439" w:rsidP="00756439">
            <w:pPr>
              <w:pStyle w:val="NormalinTable"/>
            </w:pPr>
            <w:r>
              <w:rPr>
                <w:b/>
              </w:rPr>
              <w:t>8310 00 00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945DFB" w14:textId="77777777" w:rsidR="00756439" w:rsidRDefault="00756439" w:rsidP="00756439">
            <w:pPr>
              <w:pStyle w:val="NormalinTable"/>
              <w:tabs>
                <w:tab w:val="left" w:pos="1250"/>
              </w:tabs>
            </w:pPr>
            <w:r>
              <w:t>0.00%</w:t>
            </w:r>
          </w:p>
        </w:tc>
      </w:tr>
      <w:tr w:rsidR="00756439" w14:paraId="59B0ED34" w14:textId="77777777" w:rsidTr="00FC0611">
        <w:trPr>
          <w:cantSplit/>
        </w:trPr>
        <w:tc>
          <w:tcPr>
            <w:tcW w:w="0" w:type="auto"/>
            <w:tcBorders>
              <w:top w:val="single" w:sz="4" w:space="0" w:color="A6A6A6" w:themeColor="background1" w:themeShade="A6"/>
              <w:right w:val="single" w:sz="4" w:space="0" w:color="000000" w:themeColor="text1"/>
            </w:tcBorders>
          </w:tcPr>
          <w:p w14:paraId="2A0CC00F" w14:textId="77777777" w:rsidR="00756439" w:rsidRDefault="00756439" w:rsidP="00756439">
            <w:pPr>
              <w:pStyle w:val="NormalinTable"/>
            </w:pPr>
            <w:r>
              <w:rPr>
                <w:b/>
              </w:rPr>
              <w:t>8311 00 00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30D039" w14:textId="77777777" w:rsidR="00756439" w:rsidRDefault="00756439" w:rsidP="00756439">
            <w:pPr>
              <w:pStyle w:val="NormalinTable"/>
              <w:tabs>
                <w:tab w:val="left" w:pos="1250"/>
              </w:tabs>
            </w:pPr>
            <w:r>
              <w:t>0.00%</w:t>
            </w:r>
          </w:p>
        </w:tc>
      </w:tr>
      <w:tr w:rsidR="00756439" w14:paraId="31DCAE8A" w14:textId="77777777" w:rsidTr="00FC0611">
        <w:trPr>
          <w:cantSplit/>
        </w:trPr>
        <w:tc>
          <w:tcPr>
            <w:tcW w:w="0" w:type="auto"/>
            <w:tcBorders>
              <w:top w:val="single" w:sz="4" w:space="0" w:color="A6A6A6" w:themeColor="background1" w:themeShade="A6"/>
              <w:right w:val="single" w:sz="4" w:space="0" w:color="000000" w:themeColor="text1"/>
            </w:tcBorders>
          </w:tcPr>
          <w:p w14:paraId="7388BD34" w14:textId="77777777" w:rsidR="00756439" w:rsidRDefault="00756439" w:rsidP="00756439">
            <w:pPr>
              <w:pStyle w:val="NormalinTable"/>
            </w:pPr>
            <w:r>
              <w:rPr>
                <w:b/>
              </w:rPr>
              <w:t>8401 00 00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CF6182" w14:textId="77777777" w:rsidR="00756439" w:rsidRDefault="00756439" w:rsidP="00756439">
            <w:pPr>
              <w:pStyle w:val="NormalinTable"/>
              <w:tabs>
                <w:tab w:val="left" w:pos="1250"/>
              </w:tabs>
            </w:pPr>
            <w:r>
              <w:t>0.00%</w:t>
            </w:r>
          </w:p>
        </w:tc>
      </w:tr>
      <w:tr w:rsidR="00756439" w14:paraId="36E36B0F" w14:textId="77777777" w:rsidTr="00FC0611">
        <w:trPr>
          <w:cantSplit/>
        </w:trPr>
        <w:tc>
          <w:tcPr>
            <w:tcW w:w="0" w:type="auto"/>
            <w:tcBorders>
              <w:top w:val="single" w:sz="4" w:space="0" w:color="A6A6A6" w:themeColor="background1" w:themeShade="A6"/>
              <w:right w:val="single" w:sz="4" w:space="0" w:color="000000" w:themeColor="text1"/>
            </w:tcBorders>
          </w:tcPr>
          <w:p w14:paraId="7A20B6B3" w14:textId="77777777" w:rsidR="00756439" w:rsidRDefault="00756439" w:rsidP="00756439">
            <w:pPr>
              <w:pStyle w:val="NormalinTable"/>
            </w:pPr>
            <w:r>
              <w:rPr>
                <w:b/>
              </w:rPr>
              <w:t>8402 00 00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0DF7AC" w14:textId="77777777" w:rsidR="00756439" w:rsidRDefault="00756439" w:rsidP="00756439">
            <w:pPr>
              <w:pStyle w:val="NormalinTable"/>
              <w:tabs>
                <w:tab w:val="left" w:pos="1250"/>
              </w:tabs>
            </w:pPr>
            <w:r>
              <w:t>0.00%</w:t>
            </w:r>
          </w:p>
        </w:tc>
      </w:tr>
      <w:tr w:rsidR="00756439" w14:paraId="65F9A6CD" w14:textId="77777777" w:rsidTr="00FC0611">
        <w:trPr>
          <w:cantSplit/>
        </w:trPr>
        <w:tc>
          <w:tcPr>
            <w:tcW w:w="0" w:type="auto"/>
            <w:tcBorders>
              <w:top w:val="single" w:sz="4" w:space="0" w:color="A6A6A6" w:themeColor="background1" w:themeShade="A6"/>
              <w:right w:val="single" w:sz="4" w:space="0" w:color="000000" w:themeColor="text1"/>
            </w:tcBorders>
          </w:tcPr>
          <w:p w14:paraId="4D8EF5AA" w14:textId="77777777" w:rsidR="00756439" w:rsidRDefault="00756439" w:rsidP="00756439">
            <w:pPr>
              <w:pStyle w:val="NormalinTable"/>
            </w:pPr>
            <w:r>
              <w:rPr>
                <w:b/>
              </w:rPr>
              <w:t>8403 00 00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736516" w14:textId="77777777" w:rsidR="00756439" w:rsidRDefault="00756439" w:rsidP="00756439">
            <w:pPr>
              <w:pStyle w:val="NormalinTable"/>
              <w:tabs>
                <w:tab w:val="left" w:pos="1250"/>
              </w:tabs>
            </w:pPr>
            <w:r>
              <w:t>0.00%</w:t>
            </w:r>
          </w:p>
        </w:tc>
      </w:tr>
      <w:tr w:rsidR="00756439" w14:paraId="5116D000" w14:textId="77777777" w:rsidTr="00FC0611">
        <w:trPr>
          <w:cantSplit/>
        </w:trPr>
        <w:tc>
          <w:tcPr>
            <w:tcW w:w="0" w:type="auto"/>
            <w:tcBorders>
              <w:top w:val="single" w:sz="4" w:space="0" w:color="A6A6A6" w:themeColor="background1" w:themeShade="A6"/>
              <w:right w:val="single" w:sz="4" w:space="0" w:color="000000" w:themeColor="text1"/>
            </w:tcBorders>
          </w:tcPr>
          <w:p w14:paraId="3580EDF3" w14:textId="77777777" w:rsidR="00756439" w:rsidRDefault="00756439" w:rsidP="00756439">
            <w:pPr>
              <w:pStyle w:val="NormalinTable"/>
            </w:pPr>
            <w:r>
              <w:rPr>
                <w:b/>
              </w:rPr>
              <w:t>8404 00 00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3562AA" w14:textId="77777777" w:rsidR="00756439" w:rsidRDefault="00756439" w:rsidP="00756439">
            <w:pPr>
              <w:pStyle w:val="NormalinTable"/>
              <w:tabs>
                <w:tab w:val="left" w:pos="1250"/>
              </w:tabs>
            </w:pPr>
            <w:r>
              <w:t>0.00%</w:t>
            </w:r>
          </w:p>
        </w:tc>
      </w:tr>
      <w:tr w:rsidR="00756439" w14:paraId="3F9AA7A5" w14:textId="77777777" w:rsidTr="00FC0611">
        <w:trPr>
          <w:cantSplit/>
        </w:trPr>
        <w:tc>
          <w:tcPr>
            <w:tcW w:w="0" w:type="auto"/>
            <w:tcBorders>
              <w:top w:val="single" w:sz="4" w:space="0" w:color="A6A6A6" w:themeColor="background1" w:themeShade="A6"/>
              <w:right w:val="single" w:sz="4" w:space="0" w:color="000000" w:themeColor="text1"/>
            </w:tcBorders>
          </w:tcPr>
          <w:p w14:paraId="73366B56" w14:textId="77777777" w:rsidR="00756439" w:rsidRDefault="00756439" w:rsidP="00756439">
            <w:pPr>
              <w:pStyle w:val="NormalinTable"/>
            </w:pPr>
            <w:r>
              <w:rPr>
                <w:b/>
              </w:rPr>
              <w:t>8405 00 00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C0AC32" w14:textId="77777777" w:rsidR="00756439" w:rsidRDefault="00756439" w:rsidP="00756439">
            <w:pPr>
              <w:pStyle w:val="NormalinTable"/>
              <w:tabs>
                <w:tab w:val="left" w:pos="1250"/>
              </w:tabs>
            </w:pPr>
            <w:r>
              <w:t>0.00%</w:t>
            </w:r>
          </w:p>
        </w:tc>
      </w:tr>
      <w:tr w:rsidR="00756439" w14:paraId="322DAF95" w14:textId="77777777" w:rsidTr="00FC0611">
        <w:trPr>
          <w:cantSplit/>
        </w:trPr>
        <w:tc>
          <w:tcPr>
            <w:tcW w:w="0" w:type="auto"/>
            <w:tcBorders>
              <w:top w:val="single" w:sz="4" w:space="0" w:color="A6A6A6" w:themeColor="background1" w:themeShade="A6"/>
              <w:right w:val="single" w:sz="4" w:space="0" w:color="000000" w:themeColor="text1"/>
            </w:tcBorders>
          </w:tcPr>
          <w:p w14:paraId="2B1E4899" w14:textId="77777777" w:rsidR="00756439" w:rsidRDefault="00756439" w:rsidP="00756439">
            <w:pPr>
              <w:pStyle w:val="NormalinTable"/>
            </w:pPr>
            <w:r>
              <w:rPr>
                <w:b/>
              </w:rPr>
              <w:t>8406 00 00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D3DF63" w14:textId="77777777" w:rsidR="00756439" w:rsidRDefault="00756439" w:rsidP="00756439">
            <w:pPr>
              <w:pStyle w:val="NormalinTable"/>
              <w:tabs>
                <w:tab w:val="left" w:pos="1250"/>
              </w:tabs>
            </w:pPr>
            <w:r>
              <w:t>0.00%</w:t>
            </w:r>
          </w:p>
        </w:tc>
      </w:tr>
      <w:tr w:rsidR="00756439" w14:paraId="7EBB30E7" w14:textId="77777777" w:rsidTr="00FC0611">
        <w:trPr>
          <w:cantSplit/>
        </w:trPr>
        <w:tc>
          <w:tcPr>
            <w:tcW w:w="0" w:type="auto"/>
            <w:tcBorders>
              <w:top w:val="single" w:sz="4" w:space="0" w:color="A6A6A6" w:themeColor="background1" w:themeShade="A6"/>
              <w:right w:val="single" w:sz="4" w:space="0" w:color="000000" w:themeColor="text1"/>
            </w:tcBorders>
          </w:tcPr>
          <w:p w14:paraId="1DB5C012" w14:textId="77777777" w:rsidR="00756439" w:rsidRDefault="00756439" w:rsidP="00756439">
            <w:pPr>
              <w:pStyle w:val="NormalinTable"/>
            </w:pPr>
            <w:r>
              <w:rPr>
                <w:b/>
              </w:rPr>
              <w:t>8407 00 00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963D51" w14:textId="77777777" w:rsidR="00756439" w:rsidRDefault="00756439" w:rsidP="00756439">
            <w:pPr>
              <w:pStyle w:val="NormalinTable"/>
              <w:tabs>
                <w:tab w:val="left" w:pos="1250"/>
              </w:tabs>
            </w:pPr>
            <w:r>
              <w:t>0.00%</w:t>
            </w:r>
          </w:p>
        </w:tc>
      </w:tr>
      <w:tr w:rsidR="00756439" w14:paraId="141A97CD" w14:textId="77777777" w:rsidTr="00FC0611">
        <w:trPr>
          <w:cantSplit/>
        </w:trPr>
        <w:tc>
          <w:tcPr>
            <w:tcW w:w="0" w:type="auto"/>
            <w:tcBorders>
              <w:top w:val="single" w:sz="4" w:space="0" w:color="A6A6A6" w:themeColor="background1" w:themeShade="A6"/>
              <w:right w:val="single" w:sz="4" w:space="0" w:color="000000" w:themeColor="text1"/>
            </w:tcBorders>
          </w:tcPr>
          <w:p w14:paraId="6E4FFE02" w14:textId="77777777" w:rsidR="00756439" w:rsidRDefault="00756439" w:rsidP="00756439">
            <w:pPr>
              <w:pStyle w:val="NormalinTable"/>
            </w:pPr>
            <w:r>
              <w:rPr>
                <w:b/>
              </w:rPr>
              <w:t>8408 00 00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D088BE" w14:textId="77777777" w:rsidR="00756439" w:rsidRDefault="00756439" w:rsidP="00756439">
            <w:pPr>
              <w:pStyle w:val="NormalinTable"/>
              <w:tabs>
                <w:tab w:val="left" w:pos="1250"/>
              </w:tabs>
            </w:pPr>
            <w:r>
              <w:t>0.00%</w:t>
            </w:r>
          </w:p>
        </w:tc>
      </w:tr>
      <w:tr w:rsidR="00756439" w14:paraId="7553EB05" w14:textId="77777777" w:rsidTr="00FC0611">
        <w:trPr>
          <w:cantSplit/>
        </w:trPr>
        <w:tc>
          <w:tcPr>
            <w:tcW w:w="0" w:type="auto"/>
            <w:tcBorders>
              <w:top w:val="single" w:sz="4" w:space="0" w:color="A6A6A6" w:themeColor="background1" w:themeShade="A6"/>
              <w:right w:val="single" w:sz="4" w:space="0" w:color="000000" w:themeColor="text1"/>
            </w:tcBorders>
          </w:tcPr>
          <w:p w14:paraId="5B3E3E7B" w14:textId="77777777" w:rsidR="00756439" w:rsidRDefault="00756439" w:rsidP="00756439">
            <w:pPr>
              <w:pStyle w:val="NormalinTable"/>
            </w:pPr>
            <w:r>
              <w:rPr>
                <w:b/>
              </w:rPr>
              <w:t>8409 00 00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EFD88F" w14:textId="77777777" w:rsidR="00756439" w:rsidRDefault="00756439" w:rsidP="00756439">
            <w:pPr>
              <w:pStyle w:val="NormalinTable"/>
              <w:tabs>
                <w:tab w:val="left" w:pos="1250"/>
              </w:tabs>
            </w:pPr>
            <w:r>
              <w:t>0.00%</w:t>
            </w:r>
          </w:p>
        </w:tc>
      </w:tr>
      <w:tr w:rsidR="00756439" w14:paraId="09276F6B" w14:textId="77777777" w:rsidTr="00FC0611">
        <w:trPr>
          <w:cantSplit/>
        </w:trPr>
        <w:tc>
          <w:tcPr>
            <w:tcW w:w="0" w:type="auto"/>
            <w:tcBorders>
              <w:top w:val="single" w:sz="4" w:space="0" w:color="A6A6A6" w:themeColor="background1" w:themeShade="A6"/>
              <w:right w:val="single" w:sz="4" w:space="0" w:color="000000" w:themeColor="text1"/>
            </w:tcBorders>
          </w:tcPr>
          <w:p w14:paraId="2F6C0F6F" w14:textId="77777777" w:rsidR="00756439" w:rsidRDefault="00756439" w:rsidP="00756439">
            <w:pPr>
              <w:pStyle w:val="NormalinTable"/>
            </w:pPr>
            <w:r>
              <w:rPr>
                <w:b/>
              </w:rPr>
              <w:t>8410 00 00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98EF76" w14:textId="77777777" w:rsidR="00756439" w:rsidRDefault="00756439" w:rsidP="00756439">
            <w:pPr>
              <w:pStyle w:val="NormalinTable"/>
              <w:tabs>
                <w:tab w:val="left" w:pos="1250"/>
              </w:tabs>
            </w:pPr>
            <w:r>
              <w:t>0.00%</w:t>
            </w:r>
          </w:p>
        </w:tc>
      </w:tr>
      <w:tr w:rsidR="00756439" w14:paraId="392CD377" w14:textId="77777777" w:rsidTr="00FC0611">
        <w:trPr>
          <w:cantSplit/>
        </w:trPr>
        <w:tc>
          <w:tcPr>
            <w:tcW w:w="0" w:type="auto"/>
            <w:tcBorders>
              <w:top w:val="single" w:sz="4" w:space="0" w:color="A6A6A6" w:themeColor="background1" w:themeShade="A6"/>
              <w:right w:val="single" w:sz="4" w:space="0" w:color="000000" w:themeColor="text1"/>
            </w:tcBorders>
          </w:tcPr>
          <w:p w14:paraId="48E9FE6A" w14:textId="77777777" w:rsidR="00756439" w:rsidRDefault="00756439" w:rsidP="00756439">
            <w:pPr>
              <w:pStyle w:val="NormalinTable"/>
            </w:pPr>
            <w:r>
              <w:rPr>
                <w:b/>
              </w:rPr>
              <w:t>8411 00 00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D1F83B" w14:textId="77777777" w:rsidR="00756439" w:rsidRDefault="00756439" w:rsidP="00756439">
            <w:pPr>
              <w:pStyle w:val="NormalinTable"/>
              <w:tabs>
                <w:tab w:val="left" w:pos="1250"/>
              </w:tabs>
            </w:pPr>
            <w:r>
              <w:t>0.00%</w:t>
            </w:r>
          </w:p>
        </w:tc>
      </w:tr>
      <w:tr w:rsidR="00756439" w14:paraId="5E88758B" w14:textId="77777777" w:rsidTr="00FC0611">
        <w:trPr>
          <w:cantSplit/>
        </w:trPr>
        <w:tc>
          <w:tcPr>
            <w:tcW w:w="0" w:type="auto"/>
            <w:tcBorders>
              <w:top w:val="single" w:sz="4" w:space="0" w:color="A6A6A6" w:themeColor="background1" w:themeShade="A6"/>
              <w:right w:val="single" w:sz="4" w:space="0" w:color="000000" w:themeColor="text1"/>
            </w:tcBorders>
          </w:tcPr>
          <w:p w14:paraId="07B94284" w14:textId="77777777" w:rsidR="00756439" w:rsidRDefault="00756439" w:rsidP="00756439">
            <w:pPr>
              <w:pStyle w:val="NormalinTable"/>
            </w:pPr>
            <w:r>
              <w:rPr>
                <w:b/>
              </w:rPr>
              <w:t>8412 00 00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3983F6" w14:textId="77777777" w:rsidR="00756439" w:rsidRDefault="00756439" w:rsidP="00756439">
            <w:pPr>
              <w:pStyle w:val="NormalinTable"/>
              <w:tabs>
                <w:tab w:val="left" w:pos="1250"/>
              </w:tabs>
            </w:pPr>
            <w:r>
              <w:t>0.00%</w:t>
            </w:r>
          </w:p>
        </w:tc>
      </w:tr>
      <w:tr w:rsidR="00756439" w14:paraId="611FA516" w14:textId="77777777" w:rsidTr="00FC0611">
        <w:trPr>
          <w:cantSplit/>
        </w:trPr>
        <w:tc>
          <w:tcPr>
            <w:tcW w:w="0" w:type="auto"/>
            <w:tcBorders>
              <w:top w:val="single" w:sz="4" w:space="0" w:color="A6A6A6" w:themeColor="background1" w:themeShade="A6"/>
              <w:right w:val="single" w:sz="4" w:space="0" w:color="000000" w:themeColor="text1"/>
            </w:tcBorders>
          </w:tcPr>
          <w:p w14:paraId="34123508" w14:textId="77777777" w:rsidR="00756439" w:rsidRDefault="00756439" w:rsidP="00756439">
            <w:pPr>
              <w:pStyle w:val="NormalinTable"/>
            </w:pPr>
            <w:r>
              <w:rPr>
                <w:b/>
              </w:rPr>
              <w:t>8413 00 00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893E16" w14:textId="77777777" w:rsidR="00756439" w:rsidRDefault="00756439" w:rsidP="00756439">
            <w:pPr>
              <w:pStyle w:val="NormalinTable"/>
              <w:tabs>
                <w:tab w:val="left" w:pos="1250"/>
              </w:tabs>
            </w:pPr>
            <w:r>
              <w:t>0.00%</w:t>
            </w:r>
          </w:p>
        </w:tc>
      </w:tr>
      <w:tr w:rsidR="00756439" w14:paraId="6DC4CC82" w14:textId="77777777" w:rsidTr="00FC0611">
        <w:trPr>
          <w:cantSplit/>
        </w:trPr>
        <w:tc>
          <w:tcPr>
            <w:tcW w:w="0" w:type="auto"/>
            <w:tcBorders>
              <w:top w:val="single" w:sz="4" w:space="0" w:color="A6A6A6" w:themeColor="background1" w:themeShade="A6"/>
              <w:right w:val="single" w:sz="4" w:space="0" w:color="000000" w:themeColor="text1"/>
            </w:tcBorders>
          </w:tcPr>
          <w:p w14:paraId="160D27B1" w14:textId="77777777" w:rsidR="00756439" w:rsidRDefault="00756439" w:rsidP="00756439">
            <w:pPr>
              <w:pStyle w:val="NormalinTable"/>
            </w:pPr>
            <w:r>
              <w:rPr>
                <w:b/>
              </w:rPr>
              <w:t>8414 00 00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B87DF5" w14:textId="77777777" w:rsidR="00756439" w:rsidRDefault="00756439" w:rsidP="00756439">
            <w:pPr>
              <w:pStyle w:val="NormalinTable"/>
              <w:tabs>
                <w:tab w:val="left" w:pos="1250"/>
              </w:tabs>
            </w:pPr>
            <w:r>
              <w:t>0.00%</w:t>
            </w:r>
          </w:p>
        </w:tc>
      </w:tr>
      <w:tr w:rsidR="00756439" w14:paraId="1FE83205" w14:textId="77777777" w:rsidTr="00FC0611">
        <w:trPr>
          <w:cantSplit/>
        </w:trPr>
        <w:tc>
          <w:tcPr>
            <w:tcW w:w="0" w:type="auto"/>
            <w:tcBorders>
              <w:top w:val="single" w:sz="4" w:space="0" w:color="A6A6A6" w:themeColor="background1" w:themeShade="A6"/>
              <w:right w:val="single" w:sz="4" w:space="0" w:color="000000" w:themeColor="text1"/>
            </w:tcBorders>
          </w:tcPr>
          <w:p w14:paraId="31E69362" w14:textId="77777777" w:rsidR="00756439" w:rsidRDefault="00756439" w:rsidP="00756439">
            <w:pPr>
              <w:pStyle w:val="NormalinTable"/>
            </w:pPr>
            <w:r>
              <w:rPr>
                <w:b/>
              </w:rPr>
              <w:t>8415 00 00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B0EFB0" w14:textId="77777777" w:rsidR="00756439" w:rsidRDefault="00756439" w:rsidP="00756439">
            <w:pPr>
              <w:pStyle w:val="NormalinTable"/>
              <w:tabs>
                <w:tab w:val="left" w:pos="1250"/>
              </w:tabs>
            </w:pPr>
            <w:r>
              <w:t>0.00%</w:t>
            </w:r>
          </w:p>
        </w:tc>
      </w:tr>
      <w:tr w:rsidR="00756439" w14:paraId="02DDA844" w14:textId="77777777" w:rsidTr="00FC0611">
        <w:trPr>
          <w:cantSplit/>
        </w:trPr>
        <w:tc>
          <w:tcPr>
            <w:tcW w:w="0" w:type="auto"/>
            <w:tcBorders>
              <w:top w:val="single" w:sz="4" w:space="0" w:color="A6A6A6" w:themeColor="background1" w:themeShade="A6"/>
              <w:right w:val="single" w:sz="4" w:space="0" w:color="000000" w:themeColor="text1"/>
            </w:tcBorders>
          </w:tcPr>
          <w:p w14:paraId="29D39FB1" w14:textId="77777777" w:rsidR="00756439" w:rsidRDefault="00756439" w:rsidP="00756439">
            <w:pPr>
              <w:pStyle w:val="NormalinTable"/>
            </w:pPr>
            <w:r>
              <w:rPr>
                <w:b/>
              </w:rPr>
              <w:t>8416 00 00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A213C8" w14:textId="77777777" w:rsidR="00756439" w:rsidRDefault="00756439" w:rsidP="00756439">
            <w:pPr>
              <w:pStyle w:val="NormalinTable"/>
              <w:tabs>
                <w:tab w:val="left" w:pos="1250"/>
              </w:tabs>
            </w:pPr>
            <w:r>
              <w:t>0.00%</w:t>
            </w:r>
          </w:p>
        </w:tc>
      </w:tr>
      <w:tr w:rsidR="00756439" w14:paraId="7E8A1B6F" w14:textId="77777777" w:rsidTr="00FC0611">
        <w:trPr>
          <w:cantSplit/>
        </w:trPr>
        <w:tc>
          <w:tcPr>
            <w:tcW w:w="0" w:type="auto"/>
            <w:tcBorders>
              <w:top w:val="single" w:sz="4" w:space="0" w:color="A6A6A6" w:themeColor="background1" w:themeShade="A6"/>
              <w:right w:val="single" w:sz="4" w:space="0" w:color="000000" w:themeColor="text1"/>
            </w:tcBorders>
          </w:tcPr>
          <w:p w14:paraId="0C8CEC8F" w14:textId="77777777" w:rsidR="00756439" w:rsidRDefault="00756439" w:rsidP="00756439">
            <w:pPr>
              <w:pStyle w:val="NormalinTable"/>
            </w:pPr>
            <w:r>
              <w:rPr>
                <w:b/>
              </w:rPr>
              <w:t>8417 00 00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5BD1BE" w14:textId="77777777" w:rsidR="00756439" w:rsidRDefault="00756439" w:rsidP="00756439">
            <w:pPr>
              <w:pStyle w:val="NormalinTable"/>
              <w:tabs>
                <w:tab w:val="left" w:pos="1250"/>
              </w:tabs>
            </w:pPr>
            <w:r>
              <w:t>0.00%</w:t>
            </w:r>
          </w:p>
        </w:tc>
      </w:tr>
      <w:tr w:rsidR="00756439" w14:paraId="4A6F7364" w14:textId="77777777" w:rsidTr="00FC0611">
        <w:trPr>
          <w:cantSplit/>
        </w:trPr>
        <w:tc>
          <w:tcPr>
            <w:tcW w:w="0" w:type="auto"/>
            <w:tcBorders>
              <w:top w:val="single" w:sz="4" w:space="0" w:color="A6A6A6" w:themeColor="background1" w:themeShade="A6"/>
              <w:right w:val="single" w:sz="4" w:space="0" w:color="000000" w:themeColor="text1"/>
            </w:tcBorders>
          </w:tcPr>
          <w:p w14:paraId="134B75D7" w14:textId="77777777" w:rsidR="00756439" w:rsidRDefault="00756439" w:rsidP="00756439">
            <w:pPr>
              <w:pStyle w:val="NormalinTable"/>
            </w:pPr>
            <w:r>
              <w:rPr>
                <w:b/>
              </w:rPr>
              <w:t>8418 00 00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F46264" w14:textId="77777777" w:rsidR="00756439" w:rsidRDefault="00756439" w:rsidP="00756439">
            <w:pPr>
              <w:pStyle w:val="NormalinTable"/>
              <w:tabs>
                <w:tab w:val="left" w:pos="1250"/>
              </w:tabs>
            </w:pPr>
            <w:r>
              <w:t>0.00%</w:t>
            </w:r>
          </w:p>
        </w:tc>
      </w:tr>
      <w:tr w:rsidR="00756439" w14:paraId="5F3E7D28" w14:textId="77777777" w:rsidTr="00FC0611">
        <w:trPr>
          <w:cantSplit/>
        </w:trPr>
        <w:tc>
          <w:tcPr>
            <w:tcW w:w="0" w:type="auto"/>
            <w:tcBorders>
              <w:top w:val="single" w:sz="4" w:space="0" w:color="A6A6A6" w:themeColor="background1" w:themeShade="A6"/>
              <w:right w:val="single" w:sz="4" w:space="0" w:color="000000" w:themeColor="text1"/>
            </w:tcBorders>
          </w:tcPr>
          <w:p w14:paraId="30AA8DBC" w14:textId="77777777" w:rsidR="00756439" w:rsidRDefault="00756439" w:rsidP="00756439">
            <w:pPr>
              <w:pStyle w:val="NormalinTable"/>
            </w:pPr>
            <w:r>
              <w:rPr>
                <w:b/>
              </w:rPr>
              <w:t>8419 11 00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0C26F0" w14:textId="77777777" w:rsidR="00756439" w:rsidRDefault="00756439" w:rsidP="00756439">
            <w:pPr>
              <w:pStyle w:val="NormalinTable"/>
              <w:tabs>
                <w:tab w:val="left" w:pos="1250"/>
              </w:tabs>
            </w:pPr>
            <w:r>
              <w:t>0.00%</w:t>
            </w:r>
          </w:p>
        </w:tc>
      </w:tr>
      <w:tr w:rsidR="00756439" w14:paraId="32AB332A" w14:textId="77777777" w:rsidTr="00FC0611">
        <w:trPr>
          <w:cantSplit/>
        </w:trPr>
        <w:tc>
          <w:tcPr>
            <w:tcW w:w="0" w:type="auto"/>
            <w:tcBorders>
              <w:top w:val="single" w:sz="4" w:space="0" w:color="A6A6A6" w:themeColor="background1" w:themeShade="A6"/>
              <w:right w:val="single" w:sz="4" w:space="0" w:color="000000" w:themeColor="text1"/>
            </w:tcBorders>
          </w:tcPr>
          <w:p w14:paraId="7B545BAB" w14:textId="77777777" w:rsidR="00756439" w:rsidRDefault="00756439" w:rsidP="00756439">
            <w:pPr>
              <w:pStyle w:val="NormalinTable"/>
            </w:pPr>
            <w:r>
              <w:rPr>
                <w:b/>
              </w:rPr>
              <w:t>8419 19 00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4D9DCA" w14:textId="77777777" w:rsidR="00756439" w:rsidRDefault="00756439" w:rsidP="00756439">
            <w:pPr>
              <w:pStyle w:val="NormalinTable"/>
              <w:tabs>
                <w:tab w:val="left" w:pos="1250"/>
              </w:tabs>
            </w:pPr>
            <w:r>
              <w:t>0.00%</w:t>
            </w:r>
          </w:p>
        </w:tc>
      </w:tr>
      <w:tr w:rsidR="00756439" w14:paraId="2DB8B436" w14:textId="77777777" w:rsidTr="00FC0611">
        <w:trPr>
          <w:cantSplit/>
        </w:trPr>
        <w:tc>
          <w:tcPr>
            <w:tcW w:w="0" w:type="auto"/>
            <w:tcBorders>
              <w:top w:val="single" w:sz="4" w:space="0" w:color="A6A6A6" w:themeColor="background1" w:themeShade="A6"/>
              <w:right w:val="single" w:sz="4" w:space="0" w:color="000000" w:themeColor="text1"/>
            </w:tcBorders>
          </w:tcPr>
          <w:p w14:paraId="6CD69192" w14:textId="77777777" w:rsidR="00756439" w:rsidRDefault="00756439" w:rsidP="00756439">
            <w:pPr>
              <w:pStyle w:val="NormalinTable"/>
            </w:pPr>
            <w:r>
              <w:rPr>
                <w:b/>
              </w:rPr>
              <w:t>8419 31 00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9B7A88" w14:textId="77777777" w:rsidR="00756439" w:rsidRDefault="00756439" w:rsidP="00756439">
            <w:pPr>
              <w:pStyle w:val="NormalinTable"/>
              <w:tabs>
                <w:tab w:val="left" w:pos="1250"/>
              </w:tabs>
            </w:pPr>
            <w:r>
              <w:t>0.00%</w:t>
            </w:r>
          </w:p>
        </w:tc>
      </w:tr>
      <w:tr w:rsidR="00756439" w14:paraId="69578928" w14:textId="77777777" w:rsidTr="00FC0611">
        <w:trPr>
          <w:cantSplit/>
        </w:trPr>
        <w:tc>
          <w:tcPr>
            <w:tcW w:w="0" w:type="auto"/>
            <w:tcBorders>
              <w:top w:val="single" w:sz="4" w:space="0" w:color="A6A6A6" w:themeColor="background1" w:themeShade="A6"/>
              <w:right w:val="single" w:sz="4" w:space="0" w:color="000000" w:themeColor="text1"/>
            </w:tcBorders>
          </w:tcPr>
          <w:p w14:paraId="21E63863" w14:textId="77777777" w:rsidR="00756439" w:rsidRDefault="00756439" w:rsidP="00756439">
            <w:pPr>
              <w:pStyle w:val="NormalinTable"/>
            </w:pPr>
            <w:r>
              <w:rPr>
                <w:b/>
              </w:rPr>
              <w:t>8419 32 00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0DED5B" w14:textId="77777777" w:rsidR="00756439" w:rsidRDefault="00756439" w:rsidP="00756439">
            <w:pPr>
              <w:pStyle w:val="NormalinTable"/>
              <w:tabs>
                <w:tab w:val="left" w:pos="1250"/>
              </w:tabs>
            </w:pPr>
            <w:r>
              <w:t>0.00%</w:t>
            </w:r>
          </w:p>
        </w:tc>
      </w:tr>
      <w:tr w:rsidR="00756439" w14:paraId="75E3969E" w14:textId="77777777" w:rsidTr="00FC0611">
        <w:trPr>
          <w:cantSplit/>
        </w:trPr>
        <w:tc>
          <w:tcPr>
            <w:tcW w:w="0" w:type="auto"/>
            <w:tcBorders>
              <w:top w:val="single" w:sz="4" w:space="0" w:color="A6A6A6" w:themeColor="background1" w:themeShade="A6"/>
              <w:right w:val="single" w:sz="4" w:space="0" w:color="000000" w:themeColor="text1"/>
            </w:tcBorders>
          </w:tcPr>
          <w:p w14:paraId="5E35C036" w14:textId="77777777" w:rsidR="00756439" w:rsidRDefault="00756439" w:rsidP="00756439">
            <w:pPr>
              <w:pStyle w:val="NormalinTable"/>
            </w:pPr>
            <w:r>
              <w:rPr>
                <w:b/>
              </w:rPr>
              <w:t>8419 39 00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1BBB0C" w14:textId="77777777" w:rsidR="00756439" w:rsidRDefault="00756439" w:rsidP="00756439">
            <w:pPr>
              <w:pStyle w:val="NormalinTable"/>
              <w:tabs>
                <w:tab w:val="left" w:pos="1250"/>
              </w:tabs>
            </w:pPr>
            <w:r>
              <w:t>0.00%</w:t>
            </w:r>
          </w:p>
        </w:tc>
      </w:tr>
      <w:tr w:rsidR="00756439" w14:paraId="0BE4D153" w14:textId="77777777" w:rsidTr="00FC0611">
        <w:trPr>
          <w:cantSplit/>
        </w:trPr>
        <w:tc>
          <w:tcPr>
            <w:tcW w:w="0" w:type="auto"/>
            <w:tcBorders>
              <w:top w:val="single" w:sz="4" w:space="0" w:color="A6A6A6" w:themeColor="background1" w:themeShade="A6"/>
              <w:right w:val="single" w:sz="4" w:space="0" w:color="000000" w:themeColor="text1"/>
            </w:tcBorders>
          </w:tcPr>
          <w:p w14:paraId="371634BE" w14:textId="77777777" w:rsidR="00756439" w:rsidRDefault="00756439" w:rsidP="00756439">
            <w:pPr>
              <w:pStyle w:val="NormalinTable"/>
            </w:pPr>
            <w:r>
              <w:rPr>
                <w:b/>
              </w:rPr>
              <w:t>8419 40 00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F234E9" w14:textId="77777777" w:rsidR="00756439" w:rsidRDefault="00756439" w:rsidP="00756439">
            <w:pPr>
              <w:pStyle w:val="NormalinTable"/>
              <w:tabs>
                <w:tab w:val="left" w:pos="1250"/>
              </w:tabs>
            </w:pPr>
            <w:r>
              <w:t>0.00%</w:t>
            </w:r>
          </w:p>
        </w:tc>
      </w:tr>
      <w:tr w:rsidR="00756439" w14:paraId="68F02487" w14:textId="77777777" w:rsidTr="00FC0611">
        <w:trPr>
          <w:cantSplit/>
        </w:trPr>
        <w:tc>
          <w:tcPr>
            <w:tcW w:w="0" w:type="auto"/>
            <w:tcBorders>
              <w:top w:val="single" w:sz="4" w:space="0" w:color="A6A6A6" w:themeColor="background1" w:themeShade="A6"/>
              <w:right w:val="single" w:sz="4" w:space="0" w:color="000000" w:themeColor="text1"/>
            </w:tcBorders>
          </w:tcPr>
          <w:p w14:paraId="643F083C" w14:textId="77777777" w:rsidR="00756439" w:rsidRDefault="00756439" w:rsidP="00756439">
            <w:pPr>
              <w:pStyle w:val="NormalinTable"/>
            </w:pPr>
            <w:r>
              <w:rPr>
                <w:b/>
              </w:rPr>
              <w:t>8419 50 00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2BD0A5" w14:textId="77777777" w:rsidR="00756439" w:rsidRDefault="00756439" w:rsidP="00756439">
            <w:pPr>
              <w:pStyle w:val="NormalinTable"/>
              <w:tabs>
                <w:tab w:val="left" w:pos="1250"/>
              </w:tabs>
            </w:pPr>
            <w:r>
              <w:t>0.00%</w:t>
            </w:r>
          </w:p>
        </w:tc>
      </w:tr>
      <w:tr w:rsidR="00756439" w14:paraId="7DA55088" w14:textId="77777777" w:rsidTr="00FC0611">
        <w:trPr>
          <w:cantSplit/>
        </w:trPr>
        <w:tc>
          <w:tcPr>
            <w:tcW w:w="0" w:type="auto"/>
            <w:tcBorders>
              <w:top w:val="single" w:sz="4" w:space="0" w:color="A6A6A6" w:themeColor="background1" w:themeShade="A6"/>
              <w:right w:val="single" w:sz="4" w:space="0" w:color="000000" w:themeColor="text1"/>
            </w:tcBorders>
          </w:tcPr>
          <w:p w14:paraId="5FB64009" w14:textId="77777777" w:rsidR="00756439" w:rsidRDefault="00756439" w:rsidP="00756439">
            <w:pPr>
              <w:pStyle w:val="NormalinTable"/>
            </w:pPr>
            <w:r>
              <w:rPr>
                <w:b/>
              </w:rPr>
              <w:t>8419 60 00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C36FCF" w14:textId="77777777" w:rsidR="00756439" w:rsidRDefault="00756439" w:rsidP="00756439">
            <w:pPr>
              <w:pStyle w:val="NormalinTable"/>
              <w:tabs>
                <w:tab w:val="left" w:pos="1250"/>
              </w:tabs>
            </w:pPr>
            <w:r>
              <w:t>0.00%</w:t>
            </w:r>
          </w:p>
        </w:tc>
      </w:tr>
      <w:tr w:rsidR="00756439" w14:paraId="2AA03BFA" w14:textId="77777777" w:rsidTr="00FC0611">
        <w:trPr>
          <w:cantSplit/>
        </w:trPr>
        <w:tc>
          <w:tcPr>
            <w:tcW w:w="0" w:type="auto"/>
            <w:tcBorders>
              <w:top w:val="single" w:sz="4" w:space="0" w:color="A6A6A6" w:themeColor="background1" w:themeShade="A6"/>
              <w:right w:val="single" w:sz="4" w:space="0" w:color="000000" w:themeColor="text1"/>
            </w:tcBorders>
          </w:tcPr>
          <w:p w14:paraId="4A0F66D2" w14:textId="77777777" w:rsidR="00756439" w:rsidRDefault="00756439" w:rsidP="00756439">
            <w:pPr>
              <w:pStyle w:val="NormalinTable"/>
            </w:pPr>
            <w:r>
              <w:rPr>
                <w:b/>
              </w:rPr>
              <w:t>8419 81 00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E8520B" w14:textId="77777777" w:rsidR="00756439" w:rsidRDefault="00756439" w:rsidP="00756439">
            <w:pPr>
              <w:pStyle w:val="NormalinTable"/>
              <w:tabs>
                <w:tab w:val="left" w:pos="1250"/>
              </w:tabs>
            </w:pPr>
            <w:r>
              <w:t>0.00%</w:t>
            </w:r>
          </w:p>
        </w:tc>
      </w:tr>
      <w:tr w:rsidR="00756439" w14:paraId="6639E744" w14:textId="77777777" w:rsidTr="00FC0611">
        <w:trPr>
          <w:cantSplit/>
        </w:trPr>
        <w:tc>
          <w:tcPr>
            <w:tcW w:w="0" w:type="auto"/>
            <w:tcBorders>
              <w:top w:val="single" w:sz="4" w:space="0" w:color="A6A6A6" w:themeColor="background1" w:themeShade="A6"/>
              <w:right w:val="single" w:sz="4" w:space="0" w:color="000000" w:themeColor="text1"/>
            </w:tcBorders>
          </w:tcPr>
          <w:p w14:paraId="6029A056" w14:textId="77777777" w:rsidR="00756439" w:rsidRDefault="00756439" w:rsidP="00756439">
            <w:pPr>
              <w:pStyle w:val="NormalinTable"/>
            </w:pPr>
            <w:r>
              <w:rPr>
                <w:b/>
              </w:rPr>
              <w:t>8419 89 00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F8FE20" w14:textId="77777777" w:rsidR="00756439" w:rsidRDefault="00756439" w:rsidP="00756439">
            <w:pPr>
              <w:pStyle w:val="NormalinTable"/>
              <w:tabs>
                <w:tab w:val="left" w:pos="1250"/>
              </w:tabs>
            </w:pPr>
            <w:r>
              <w:t>0.00%</w:t>
            </w:r>
          </w:p>
        </w:tc>
      </w:tr>
      <w:tr w:rsidR="00756439" w14:paraId="03A74193" w14:textId="77777777" w:rsidTr="00FC0611">
        <w:trPr>
          <w:cantSplit/>
        </w:trPr>
        <w:tc>
          <w:tcPr>
            <w:tcW w:w="0" w:type="auto"/>
            <w:tcBorders>
              <w:top w:val="single" w:sz="4" w:space="0" w:color="A6A6A6" w:themeColor="background1" w:themeShade="A6"/>
              <w:right w:val="single" w:sz="4" w:space="0" w:color="000000" w:themeColor="text1"/>
            </w:tcBorders>
          </w:tcPr>
          <w:p w14:paraId="566A0D25" w14:textId="77777777" w:rsidR="00756439" w:rsidRDefault="00756439" w:rsidP="00756439">
            <w:pPr>
              <w:pStyle w:val="NormalinTable"/>
            </w:pPr>
            <w:r>
              <w:rPr>
                <w:b/>
              </w:rPr>
              <w:t>8419 90 85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871E6E" w14:textId="77777777" w:rsidR="00756439" w:rsidRDefault="00756439" w:rsidP="00756439">
            <w:pPr>
              <w:pStyle w:val="NormalinTable"/>
              <w:tabs>
                <w:tab w:val="left" w:pos="1250"/>
              </w:tabs>
            </w:pPr>
            <w:r>
              <w:t>0.00%</w:t>
            </w:r>
          </w:p>
        </w:tc>
      </w:tr>
      <w:tr w:rsidR="00756439" w14:paraId="7314AE37" w14:textId="77777777" w:rsidTr="00FC0611">
        <w:trPr>
          <w:cantSplit/>
        </w:trPr>
        <w:tc>
          <w:tcPr>
            <w:tcW w:w="0" w:type="auto"/>
            <w:tcBorders>
              <w:top w:val="single" w:sz="4" w:space="0" w:color="A6A6A6" w:themeColor="background1" w:themeShade="A6"/>
              <w:right w:val="single" w:sz="4" w:space="0" w:color="000000" w:themeColor="text1"/>
            </w:tcBorders>
          </w:tcPr>
          <w:p w14:paraId="428B4F30" w14:textId="77777777" w:rsidR="00756439" w:rsidRDefault="00756439" w:rsidP="00756439">
            <w:pPr>
              <w:pStyle w:val="NormalinTable"/>
            </w:pPr>
            <w:r>
              <w:rPr>
                <w:b/>
              </w:rPr>
              <w:t>8420 00 00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69B369" w14:textId="77777777" w:rsidR="00756439" w:rsidRDefault="00756439" w:rsidP="00756439">
            <w:pPr>
              <w:pStyle w:val="NormalinTable"/>
              <w:tabs>
                <w:tab w:val="left" w:pos="1250"/>
              </w:tabs>
            </w:pPr>
            <w:r>
              <w:t>0.00%</w:t>
            </w:r>
          </w:p>
        </w:tc>
      </w:tr>
      <w:tr w:rsidR="00756439" w14:paraId="48C684FF" w14:textId="77777777" w:rsidTr="00FC0611">
        <w:trPr>
          <w:cantSplit/>
        </w:trPr>
        <w:tc>
          <w:tcPr>
            <w:tcW w:w="0" w:type="auto"/>
            <w:tcBorders>
              <w:top w:val="single" w:sz="4" w:space="0" w:color="A6A6A6" w:themeColor="background1" w:themeShade="A6"/>
              <w:right w:val="single" w:sz="4" w:space="0" w:color="000000" w:themeColor="text1"/>
            </w:tcBorders>
          </w:tcPr>
          <w:p w14:paraId="7B6C638C" w14:textId="77777777" w:rsidR="00756439" w:rsidRDefault="00756439" w:rsidP="00756439">
            <w:pPr>
              <w:pStyle w:val="NormalinTable"/>
            </w:pPr>
            <w:r>
              <w:rPr>
                <w:b/>
              </w:rPr>
              <w:t>8421 11 00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33DD89" w14:textId="77777777" w:rsidR="00756439" w:rsidRDefault="00756439" w:rsidP="00756439">
            <w:pPr>
              <w:pStyle w:val="NormalinTable"/>
              <w:tabs>
                <w:tab w:val="left" w:pos="1250"/>
              </w:tabs>
            </w:pPr>
            <w:r>
              <w:t>0.00%</w:t>
            </w:r>
          </w:p>
        </w:tc>
      </w:tr>
      <w:tr w:rsidR="00756439" w14:paraId="6E472ADC" w14:textId="77777777" w:rsidTr="00FC0611">
        <w:trPr>
          <w:cantSplit/>
        </w:trPr>
        <w:tc>
          <w:tcPr>
            <w:tcW w:w="0" w:type="auto"/>
            <w:tcBorders>
              <w:top w:val="single" w:sz="4" w:space="0" w:color="A6A6A6" w:themeColor="background1" w:themeShade="A6"/>
              <w:right w:val="single" w:sz="4" w:space="0" w:color="000000" w:themeColor="text1"/>
            </w:tcBorders>
          </w:tcPr>
          <w:p w14:paraId="02E8F545" w14:textId="77777777" w:rsidR="00756439" w:rsidRDefault="00756439" w:rsidP="00756439">
            <w:pPr>
              <w:pStyle w:val="NormalinTable"/>
            </w:pPr>
            <w:r>
              <w:rPr>
                <w:b/>
              </w:rPr>
              <w:t>8421 12 00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16083F" w14:textId="77777777" w:rsidR="00756439" w:rsidRDefault="00756439" w:rsidP="00756439">
            <w:pPr>
              <w:pStyle w:val="NormalinTable"/>
              <w:tabs>
                <w:tab w:val="left" w:pos="1250"/>
              </w:tabs>
            </w:pPr>
            <w:r>
              <w:t>0.00%</w:t>
            </w:r>
          </w:p>
        </w:tc>
      </w:tr>
      <w:tr w:rsidR="00756439" w14:paraId="08A4A061" w14:textId="77777777" w:rsidTr="00FC0611">
        <w:trPr>
          <w:cantSplit/>
        </w:trPr>
        <w:tc>
          <w:tcPr>
            <w:tcW w:w="0" w:type="auto"/>
            <w:tcBorders>
              <w:top w:val="single" w:sz="4" w:space="0" w:color="A6A6A6" w:themeColor="background1" w:themeShade="A6"/>
              <w:right w:val="single" w:sz="4" w:space="0" w:color="000000" w:themeColor="text1"/>
            </w:tcBorders>
          </w:tcPr>
          <w:p w14:paraId="3B441FD3" w14:textId="77777777" w:rsidR="00756439" w:rsidRDefault="00756439" w:rsidP="00756439">
            <w:pPr>
              <w:pStyle w:val="NormalinTable"/>
            </w:pPr>
            <w:r>
              <w:rPr>
                <w:b/>
              </w:rPr>
              <w:t>8421 19 20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85BCB1" w14:textId="77777777" w:rsidR="00756439" w:rsidRDefault="00756439" w:rsidP="00756439">
            <w:pPr>
              <w:pStyle w:val="NormalinTable"/>
              <w:tabs>
                <w:tab w:val="left" w:pos="1250"/>
              </w:tabs>
            </w:pPr>
            <w:r>
              <w:t>0.00%</w:t>
            </w:r>
          </w:p>
        </w:tc>
      </w:tr>
      <w:tr w:rsidR="00756439" w14:paraId="33BF8878" w14:textId="77777777" w:rsidTr="00FC0611">
        <w:trPr>
          <w:cantSplit/>
        </w:trPr>
        <w:tc>
          <w:tcPr>
            <w:tcW w:w="0" w:type="auto"/>
            <w:tcBorders>
              <w:top w:val="single" w:sz="4" w:space="0" w:color="A6A6A6" w:themeColor="background1" w:themeShade="A6"/>
              <w:right w:val="single" w:sz="4" w:space="0" w:color="000000" w:themeColor="text1"/>
            </w:tcBorders>
          </w:tcPr>
          <w:p w14:paraId="2EA9670E" w14:textId="77777777" w:rsidR="00756439" w:rsidRDefault="00756439" w:rsidP="00756439">
            <w:pPr>
              <w:pStyle w:val="NormalinTable"/>
            </w:pPr>
            <w:r>
              <w:rPr>
                <w:b/>
              </w:rPr>
              <w:t>8421 21 00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E3584E" w14:textId="77777777" w:rsidR="00756439" w:rsidRDefault="00756439" w:rsidP="00756439">
            <w:pPr>
              <w:pStyle w:val="NormalinTable"/>
              <w:tabs>
                <w:tab w:val="left" w:pos="1250"/>
              </w:tabs>
            </w:pPr>
            <w:r>
              <w:t>0.00%</w:t>
            </w:r>
          </w:p>
        </w:tc>
      </w:tr>
      <w:tr w:rsidR="00756439" w14:paraId="72BF3F82" w14:textId="77777777" w:rsidTr="00FC0611">
        <w:trPr>
          <w:cantSplit/>
        </w:trPr>
        <w:tc>
          <w:tcPr>
            <w:tcW w:w="0" w:type="auto"/>
            <w:tcBorders>
              <w:top w:val="single" w:sz="4" w:space="0" w:color="A6A6A6" w:themeColor="background1" w:themeShade="A6"/>
              <w:right w:val="single" w:sz="4" w:space="0" w:color="000000" w:themeColor="text1"/>
            </w:tcBorders>
          </w:tcPr>
          <w:p w14:paraId="55E33F28" w14:textId="77777777" w:rsidR="00756439" w:rsidRDefault="00756439" w:rsidP="00756439">
            <w:pPr>
              <w:pStyle w:val="NormalinTable"/>
            </w:pPr>
            <w:r>
              <w:rPr>
                <w:b/>
              </w:rPr>
              <w:t>8421 22 00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FABA06" w14:textId="77777777" w:rsidR="00756439" w:rsidRDefault="00756439" w:rsidP="00756439">
            <w:pPr>
              <w:pStyle w:val="NormalinTable"/>
              <w:tabs>
                <w:tab w:val="left" w:pos="1250"/>
              </w:tabs>
            </w:pPr>
            <w:r>
              <w:t>0.00%</w:t>
            </w:r>
          </w:p>
        </w:tc>
      </w:tr>
      <w:tr w:rsidR="00756439" w14:paraId="337E3B7C" w14:textId="77777777" w:rsidTr="00FC0611">
        <w:trPr>
          <w:cantSplit/>
        </w:trPr>
        <w:tc>
          <w:tcPr>
            <w:tcW w:w="0" w:type="auto"/>
            <w:tcBorders>
              <w:top w:val="single" w:sz="4" w:space="0" w:color="A6A6A6" w:themeColor="background1" w:themeShade="A6"/>
              <w:right w:val="single" w:sz="4" w:space="0" w:color="000000" w:themeColor="text1"/>
            </w:tcBorders>
          </w:tcPr>
          <w:p w14:paraId="2DF45B6F" w14:textId="77777777" w:rsidR="00756439" w:rsidRDefault="00756439" w:rsidP="00756439">
            <w:pPr>
              <w:pStyle w:val="NormalinTable"/>
            </w:pPr>
            <w:r>
              <w:rPr>
                <w:b/>
              </w:rPr>
              <w:t>8421 23 00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6478E2" w14:textId="77777777" w:rsidR="00756439" w:rsidRDefault="00756439" w:rsidP="00756439">
            <w:pPr>
              <w:pStyle w:val="NormalinTable"/>
              <w:tabs>
                <w:tab w:val="left" w:pos="1250"/>
              </w:tabs>
            </w:pPr>
            <w:r>
              <w:t>0.00%</w:t>
            </w:r>
          </w:p>
        </w:tc>
      </w:tr>
      <w:tr w:rsidR="00756439" w14:paraId="315A8BF4" w14:textId="77777777" w:rsidTr="00FC0611">
        <w:trPr>
          <w:cantSplit/>
        </w:trPr>
        <w:tc>
          <w:tcPr>
            <w:tcW w:w="0" w:type="auto"/>
            <w:tcBorders>
              <w:top w:val="single" w:sz="4" w:space="0" w:color="A6A6A6" w:themeColor="background1" w:themeShade="A6"/>
              <w:right w:val="single" w:sz="4" w:space="0" w:color="000000" w:themeColor="text1"/>
            </w:tcBorders>
          </w:tcPr>
          <w:p w14:paraId="0CBCE588" w14:textId="77777777" w:rsidR="00756439" w:rsidRDefault="00756439" w:rsidP="00756439">
            <w:pPr>
              <w:pStyle w:val="NormalinTable"/>
            </w:pPr>
            <w:r>
              <w:rPr>
                <w:b/>
              </w:rPr>
              <w:t>8421 29 00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BE51F2" w14:textId="77777777" w:rsidR="00756439" w:rsidRDefault="00756439" w:rsidP="00756439">
            <w:pPr>
              <w:pStyle w:val="NormalinTable"/>
              <w:tabs>
                <w:tab w:val="left" w:pos="1250"/>
              </w:tabs>
            </w:pPr>
            <w:r>
              <w:t>0.00%</w:t>
            </w:r>
          </w:p>
        </w:tc>
      </w:tr>
      <w:tr w:rsidR="00756439" w14:paraId="2730BCB1" w14:textId="77777777" w:rsidTr="00FC0611">
        <w:trPr>
          <w:cantSplit/>
        </w:trPr>
        <w:tc>
          <w:tcPr>
            <w:tcW w:w="0" w:type="auto"/>
            <w:tcBorders>
              <w:top w:val="single" w:sz="4" w:space="0" w:color="A6A6A6" w:themeColor="background1" w:themeShade="A6"/>
              <w:right w:val="single" w:sz="4" w:space="0" w:color="000000" w:themeColor="text1"/>
            </w:tcBorders>
          </w:tcPr>
          <w:p w14:paraId="79B7DDB6" w14:textId="77777777" w:rsidR="00756439" w:rsidRDefault="00756439" w:rsidP="00756439">
            <w:pPr>
              <w:pStyle w:val="NormalinTable"/>
            </w:pPr>
            <w:r>
              <w:rPr>
                <w:b/>
              </w:rPr>
              <w:t>8421 31 00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C199A9" w14:textId="77777777" w:rsidR="00756439" w:rsidRDefault="00756439" w:rsidP="00756439">
            <w:pPr>
              <w:pStyle w:val="NormalinTable"/>
              <w:tabs>
                <w:tab w:val="left" w:pos="1250"/>
              </w:tabs>
            </w:pPr>
            <w:r>
              <w:t>0.00%</w:t>
            </w:r>
          </w:p>
        </w:tc>
      </w:tr>
      <w:tr w:rsidR="00756439" w14:paraId="2544B7C5" w14:textId="77777777" w:rsidTr="00FC0611">
        <w:trPr>
          <w:cantSplit/>
        </w:trPr>
        <w:tc>
          <w:tcPr>
            <w:tcW w:w="0" w:type="auto"/>
            <w:tcBorders>
              <w:top w:val="single" w:sz="4" w:space="0" w:color="A6A6A6" w:themeColor="background1" w:themeShade="A6"/>
              <w:right w:val="single" w:sz="4" w:space="0" w:color="000000" w:themeColor="text1"/>
            </w:tcBorders>
          </w:tcPr>
          <w:p w14:paraId="13C3930B" w14:textId="77777777" w:rsidR="00756439" w:rsidRDefault="00756439" w:rsidP="00756439">
            <w:pPr>
              <w:pStyle w:val="NormalinTable"/>
            </w:pPr>
            <w:r>
              <w:rPr>
                <w:b/>
              </w:rPr>
              <w:t>8421 39 00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ECBE13" w14:textId="77777777" w:rsidR="00756439" w:rsidRDefault="00756439" w:rsidP="00756439">
            <w:pPr>
              <w:pStyle w:val="NormalinTable"/>
              <w:tabs>
                <w:tab w:val="left" w:pos="1250"/>
              </w:tabs>
            </w:pPr>
            <w:r>
              <w:t>0.00%</w:t>
            </w:r>
          </w:p>
        </w:tc>
      </w:tr>
      <w:tr w:rsidR="00756439" w14:paraId="429334AD" w14:textId="77777777" w:rsidTr="00FC0611">
        <w:trPr>
          <w:cantSplit/>
        </w:trPr>
        <w:tc>
          <w:tcPr>
            <w:tcW w:w="0" w:type="auto"/>
            <w:tcBorders>
              <w:top w:val="single" w:sz="4" w:space="0" w:color="A6A6A6" w:themeColor="background1" w:themeShade="A6"/>
              <w:right w:val="single" w:sz="4" w:space="0" w:color="000000" w:themeColor="text1"/>
            </w:tcBorders>
          </w:tcPr>
          <w:p w14:paraId="584AC460" w14:textId="77777777" w:rsidR="00756439" w:rsidRDefault="00756439" w:rsidP="00756439">
            <w:pPr>
              <w:pStyle w:val="NormalinTable"/>
            </w:pPr>
            <w:r>
              <w:rPr>
                <w:b/>
              </w:rPr>
              <w:t>8421 91 00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5C7F7A" w14:textId="77777777" w:rsidR="00756439" w:rsidRDefault="00756439" w:rsidP="00756439">
            <w:pPr>
              <w:pStyle w:val="NormalinTable"/>
              <w:tabs>
                <w:tab w:val="left" w:pos="1250"/>
              </w:tabs>
            </w:pPr>
            <w:r>
              <w:t>0.00%</w:t>
            </w:r>
          </w:p>
        </w:tc>
      </w:tr>
      <w:tr w:rsidR="00756439" w14:paraId="484BB0CB" w14:textId="77777777" w:rsidTr="00FC0611">
        <w:trPr>
          <w:cantSplit/>
        </w:trPr>
        <w:tc>
          <w:tcPr>
            <w:tcW w:w="0" w:type="auto"/>
            <w:tcBorders>
              <w:top w:val="single" w:sz="4" w:space="0" w:color="A6A6A6" w:themeColor="background1" w:themeShade="A6"/>
              <w:right w:val="single" w:sz="4" w:space="0" w:color="000000" w:themeColor="text1"/>
            </w:tcBorders>
          </w:tcPr>
          <w:p w14:paraId="2458A405" w14:textId="77777777" w:rsidR="00756439" w:rsidRDefault="00756439" w:rsidP="00756439">
            <w:pPr>
              <w:pStyle w:val="NormalinTable"/>
            </w:pPr>
            <w:r>
              <w:rPr>
                <w:b/>
              </w:rPr>
              <w:t>8421 99 00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991F1E" w14:textId="77777777" w:rsidR="00756439" w:rsidRDefault="00756439" w:rsidP="00756439">
            <w:pPr>
              <w:pStyle w:val="NormalinTable"/>
              <w:tabs>
                <w:tab w:val="left" w:pos="1250"/>
              </w:tabs>
            </w:pPr>
            <w:r>
              <w:t>0.00%</w:t>
            </w:r>
          </w:p>
        </w:tc>
      </w:tr>
      <w:tr w:rsidR="00756439" w14:paraId="28DDF745" w14:textId="77777777" w:rsidTr="00FC0611">
        <w:trPr>
          <w:cantSplit/>
        </w:trPr>
        <w:tc>
          <w:tcPr>
            <w:tcW w:w="0" w:type="auto"/>
            <w:tcBorders>
              <w:top w:val="single" w:sz="4" w:space="0" w:color="A6A6A6" w:themeColor="background1" w:themeShade="A6"/>
              <w:right w:val="single" w:sz="4" w:space="0" w:color="000000" w:themeColor="text1"/>
            </w:tcBorders>
          </w:tcPr>
          <w:p w14:paraId="1ACA2EFE" w14:textId="77777777" w:rsidR="00756439" w:rsidRDefault="00756439" w:rsidP="00756439">
            <w:pPr>
              <w:pStyle w:val="NormalinTable"/>
            </w:pPr>
            <w:r>
              <w:rPr>
                <w:b/>
              </w:rPr>
              <w:t>8422 00 00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79988B" w14:textId="77777777" w:rsidR="00756439" w:rsidRDefault="00756439" w:rsidP="00756439">
            <w:pPr>
              <w:pStyle w:val="NormalinTable"/>
              <w:tabs>
                <w:tab w:val="left" w:pos="1250"/>
              </w:tabs>
            </w:pPr>
            <w:r>
              <w:t>0.00%</w:t>
            </w:r>
          </w:p>
        </w:tc>
      </w:tr>
      <w:tr w:rsidR="00756439" w14:paraId="48B6B91B" w14:textId="77777777" w:rsidTr="00FC0611">
        <w:trPr>
          <w:cantSplit/>
        </w:trPr>
        <w:tc>
          <w:tcPr>
            <w:tcW w:w="0" w:type="auto"/>
            <w:tcBorders>
              <w:top w:val="single" w:sz="4" w:space="0" w:color="A6A6A6" w:themeColor="background1" w:themeShade="A6"/>
              <w:right w:val="single" w:sz="4" w:space="0" w:color="000000" w:themeColor="text1"/>
            </w:tcBorders>
          </w:tcPr>
          <w:p w14:paraId="6663E5AF" w14:textId="77777777" w:rsidR="00756439" w:rsidRDefault="00756439" w:rsidP="00756439">
            <w:pPr>
              <w:pStyle w:val="NormalinTable"/>
            </w:pPr>
            <w:r>
              <w:rPr>
                <w:b/>
              </w:rPr>
              <w:t>8423 00 00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6F5FB0" w14:textId="77777777" w:rsidR="00756439" w:rsidRDefault="00756439" w:rsidP="00756439">
            <w:pPr>
              <w:pStyle w:val="NormalinTable"/>
              <w:tabs>
                <w:tab w:val="left" w:pos="1250"/>
              </w:tabs>
            </w:pPr>
            <w:r>
              <w:t>0.00%</w:t>
            </w:r>
          </w:p>
        </w:tc>
      </w:tr>
      <w:tr w:rsidR="00756439" w14:paraId="4FA4098D" w14:textId="77777777" w:rsidTr="00FC0611">
        <w:trPr>
          <w:cantSplit/>
        </w:trPr>
        <w:tc>
          <w:tcPr>
            <w:tcW w:w="0" w:type="auto"/>
            <w:tcBorders>
              <w:top w:val="single" w:sz="4" w:space="0" w:color="A6A6A6" w:themeColor="background1" w:themeShade="A6"/>
              <w:right w:val="single" w:sz="4" w:space="0" w:color="000000" w:themeColor="text1"/>
            </w:tcBorders>
          </w:tcPr>
          <w:p w14:paraId="24E8164E" w14:textId="77777777" w:rsidR="00756439" w:rsidRDefault="00756439" w:rsidP="00756439">
            <w:pPr>
              <w:pStyle w:val="NormalinTable"/>
            </w:pPr>
            <w:r>
              <w:rPr>
                <w:b/>
              </w:rPr>
              <w:t>8424 00 00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AC6B79" w14:textId="77777777" w:rsidR="00756439" w:rsidRDefault="00756439" w:rsidP="00756439">
            <w:pPr>
              <w:pStyle w:val="NormalinTable"/>
              <w:tabs>
                <w:tab w:val="left" w:pos="1250"/>
              </w:tabs>
            </w:pPr>
            <w:r>
              <w:t>0.00%</w:t>
            </w:r>
          </w:p>
        </w:tc>
      </w:tr>
      <w:tr w:rsidR="00756439" w14:paraId="45BDCA00" w14:textId="77777777" w:rsidTr="00FC0611">
        <w:trPr>
          <w:cantSplit/>
        </w:trPr>
        <w:tc>
          <w:tcPr>
            <w:tcW w:w="0" w:type="auto"/>
            <w:tcBorders>
              <w:top w:val="single" w:sz="4" w:space="0" w:color="A6A6A6" w:themeColor="background1" w:themeShade="A6"/>
              <w:right w:val="single" w:sz="4" w:space="0" w:color="000000" w:themeColor="text1"/>
            </w:tcBorders>
          </w:tcPr>
          <w:p w14:paraId="630F4528" w14:textId="77777777" w:rsidR="00756439" w:rsidRDefault="00756439" w:rsidP="00756439">
            <w:pPr>
              <w:pStyle w:val="NormalinTable"/>
            </w:pPr>
            <w:r>
              <w:rPr>
                <w:b/>
              </w:rPr>
              <w:t>8427 00 00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DCEEB0" w14:textId="77777777" w:rsidR="00756439" w:rsidRDefault="00756439" w:rsidP="00756439">
            <w:pPr>
              <w:pStyle w:val="NormalinTable"/>
              <w:tabs>
                <w:tab w:val="left" w:pos="1250"/>
              </w:tabs>
            </w:pPr>
            <w:r>
              <w:t>0.00%</w:t>
            </w:r>
          </w:p>
        </w:tc>
      </w:tr>
      <w:tr w:rsidR="00756439" w14:paraId="1B8FC975" w14:textId="77777777" w:rsidTr="00FC0611">
        <w:trPr>
          <w:cantSplit/>
        </w:trPr>
        <w:tc>
          <w:tcPr>
            <w:tcW w:w="0" w:type="auto"/>
            <w:tcBorders>
              <w:top w:val="single" w:sz="4" w:space="0" w:color="A6A6A6" w:themeColor="background1" w:themeShade="A6"/>
              <w:right w:val="single" w:sz="4" w:space="0" w:color="000000" w:themeColor="text1"/>
            </w:tcBorders>
          </w:tcPr>
          <w:p w14:paraId="1CFB49B4" w14:textId="77777777" w:rsidR="00756439" w:rsidRDefault="00756439" w:rsidP="00756439">
            <w:pPr>
              <w:pStyle w:val="NormalinTable"/>
            </w:pPr>
            <w:r>
              <w:rPr>
                <w:b/>
              </w:rPr>
              <w:t>8431 20 00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4740D9" w14:textId="77777777" w:rsidR="00756439" w:rsidRDefault="00756439" w:rsidP="00756439">
            <w:pPr>
              <w:pStyle w:val="NormalinTable"/>
              <w:tabs>
                <w:tab w:val="left" w:pos="1250"/>
              </w:tabs>
            </w:pPr>
            <w:r>
              <w:t>0.00%</w:t>
            </w:r>
          </w:p>
        </w:tc>
      </w:tr>
      <w:tr w:rsidR="00756439" w14:paraId="23796CAC" w14:textId="77777777" w:rsidTr="00FC0611">
        <w:trPr>
          <w:cantSplit/>
        </w:trPr>
        <w:tc>
          <w:tcPr>
            <w:tcW w:w="0" w:type="auto"/>
            <w:tcBorders>
              <w:top w:val="single" w:sz="4" w:space="0" w:color="A6A6A6" w:themeColor="background1" w:themeShade="A6"/>
              <w:right w:val="single" w:sz="4" w:space="0" w:color="000000" w:themeColor="text1"/>
            </w:tcBorders>
          </w:tcPr>
          <w:p w14:paraId="76305475" w14:textId="77777777" w:rsidR="00756439" w:rsidRDefault="00756439" w:rsidP="00756439">
            <w:pPr>
              <w:pStyle w:val="NormalinTable"/>
            </w:pPr>
            <w:r>
              <w:rPr>
                <w:b/>
              </w:rPr>
              <w:t>8435 00 00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250D3B" w14:textId="77777777" w:rsidR="00756439" w:rsidRDefault="00756439" w:rsidP="00756439">
            <w:pPr>
              <w:pStyle w:val="NormalinTable"/>
              <w:tabs>
                <w:tab w:val="left" w:pos="1250"/>
              </w:tabs>
            </w:pPr>
            <w:r>
              <w:t>0.00%</w:t>
            </w:r>
          </w:p>
        </w:tc>
      </w:tr>
      <w:tr w:rsidR="00756439" w14:paraId="2BCF0575" w14:textId="77777777" w:rsidTr="00FC0611">
        <w:trPr>
          <w:cantSplit/>
        </w:trPr>
        <w:tc>
          <w:tcPr>
            <w:tcW w:w="0" w:type="auto"/>
            <w:tcBorders>
              <w:top w:val="single" w:sz="4" w:space="0" w:color="A6A6A6" w:themeColor="background1" w:themeShade="A6"/>
              <w:right w:val="single" w:sz="4" w:space="0" w:color="000000" w:themeColor="text1"/>
            </w:tcBorders>
          </w:tcPr>
          <w:p w14:paraId="044ACCF8" w14:textId="77777777" w:rsidR="00756439" w:rsidRDefault="00756439" w:rsidP="00756439">
            <w:pPr>
              <w:pStyle w:val="NormalinTable"/>
            </w:pPr>
            <w:r>
              <w:rPr>
                <w:b/>
              </w:rPr>
              <w:t>8436 00 00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A5E856" w14:textId="77777777" w:rsidR="00756439" w:rsidRDefault="00756439" w:rsidP="00756439">
            <w:pPr>
              <w:pStyle w:val="NormalinTable"/>
              <w:tabs>
                <w:tab w:val="left" w:pos="1250"/>
              </w:tabs>
            </w:pPr>
            <w:r>
              <w:t>0.00%</w:t>
            </w:r>
          </w:p>
        </w:tc>
      </w:tr>
      <w:tr w:rsidR="00756439" w14:paraId="29FD4E07" w14:textId="77777777" w:rsidTr="00FC0611">
        <w:trPr>
          <w:cantSplit/>
        </w:trPr>
        <w:tc>
          <w:tcPr>
            <w:tcW w:w="0" w:type="auto"/>
            <w:tcBorders>
              <w:top w:val="single" w:sz="4" w:space="0" w:color="A6A6A6" w:themeColor="background1" w:themeShade="A6"/>
              <w:right w:val="single" w:sz="4" w:space="0" w:color="000000" w:themeColor="text1"/>
            </w:tcBorders>
          </w:tcPr>
          <w:p w14:paraId="401127A8" w14:textId="77777777" w:rsidR="00756439" w:rsidRDefault="00756439" w:rsidP="00756439">
            <w:pPr>
              <w:pStyle w:val="NormalinTable"/>
            </w:pPr>
            <w:r>
              <w:rPr>
                <w:b/>
              </w:rPr>
              <w:t>8437 00 00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2B1CD0" w14:textId="77777777" w:rsidR="00756439" w:rsidRDefault="00756439" w:rsidP="00756439">
            <w:pPr>
              <w:pStyle w:val="NormalinTable"/>
              <w:tabs>
                <w:tab w:val="left" w:pos="1250"/>
              </w:tabs>
            </w:pPr>
            <w:r>
              <w:t>0.00%</w:t>
            </w:r>
          </w:p>
        </w:tc>
      </w:tr>
      <w:tr w:rsidR="00756439" w14:paraId="5CC2C1F5" w14:textId="77777777" w:rsidTr="00FC0611">
        <w:trPr>
          <w:cantSplit/>
        </w:trPr>
        <w:tc>
          <w:tcPr>
            <w:tcW w:w="0" w:type="auto"/>
            <w:tcBorders>
              <w:top w:val="single" w:sz="4" w:space="0" w:color="A6A6A6" w:themeColor="background1" w:themeShade="A6"/>
              <w:right w:val="single" w:sz="4" w:space="0" w:color="000000" w:themeColor="text1"/>
            </w:tcBorders>
          </w:tcPr>
          <w:p w14:paraId="75A71CC2" w14:textId="77777777" w:rsidR="00756439" w:rsidRDefault="00756439" w:rsidP="00756439">
            <w:pPr>
              <w:pStyle w:val="NormalinTable"/>
            </w:pPr>
            <w:r>
              <w:rPr>
                <w:b/>
              </w:rPr>
              <w:t>8438 00 00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0743DA" w14:textId="77777777" w:rsidR="00756439" w:rsidRDefault="00756439" w:rsidP="00756439">
            <w:pPr>
              <w:pStyle w:val="NormalinTable"/>
              <w:tabs>
                <w:tab w:val="left" w:pos="1250"/>
              </w:tabs>
            </w:pPr>
            <w:r>
              <w:t>0.00%</w:t>
            </w:r>
          </w:p>
        </w:tc>
      </w:tr>
      <w:tr w:rsidR="00756439" w14:paraId="2D908937" w14:textId="77777777" w:rsidTr="00FC0611">
        <w:trPr>
          <w:cantSplit/>
        </w:trPr>
        <w:tc>
          <w:tcPr>
            <w:tcW w:w="0" w:type="auto"/>
            <w:tcBorders>
              <w:top w:val="single" w:sz="4" w:space="0" w:color="A6A6A6" w:themeColor="background1" w:themeShade="A6"/>
              <w:right w:val="single" w:sz="4" w:space="0" w:color="000000" w:themeColor="text1"/>
            </w:tcBorders>
          </w:tcPr>
          <w:p w14:paraId="3697C3F3" w14:textId="77777777" w:rsidR="00756439" w:rsidRDefault="00756439" w:rsidP="00756439">
            <w:pPr>
              <w:pStyle w:val="NormalinTable"/>
            </w:pPr>
            <w:r>
              <w:rPr>
                <w:b/>
              </w:rPr>
              <w:t>8439 00 00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4502FD" w14:textId="77777777" w:rsidR="00756439" w:rsidRDefault="00756439" w:rsidP="00756439">
            <w:pPr>
              <w:pStyle w:val="NormalinTable"/>
              <w:tabs>
                <w:tab w:val="left" w:pos="1250"/>
              </w:tabs>
            </w:pPr>
            <w:r>
              <w:t>0.00%</w:t>
            </w:r>
          </w:p>
        </w:tc>
      </w:tr>
      <w:tr w:rsidR="00756439" w14:paraId="3A199F60" w14:textId="77777777" w:rsidTr="00FC0611">
        <w:trPr>
          <w:cantSplit/>
        </w:trPr>
        <w:tc>
          <w:tcPr>
            <w:tcW w:w="0" w:type="auto"/>
            <w:tcBorders>
              <w:top w:val="single" w:sz="4" w:space="0" w:color="A6A6A6" w:themeColor="background1" w:themeShade="A6"/>
              <w:right w:val="single" w:sz="4" w:space="0" w:color="000000" w:themeColor="text1"/>
            </w:tcBorders>
          </w:tcPr>
          <w:p w14:paraId="1CECCCA3" w14:textId="77777777" w:rsidR="00756439" w:rsidRDefault="00756439" w:rsidP="00756439">
            <w:pPr>
              <w:pStyle w:val="NormalinTable"/>
            </w:pPr>
            <w:r>
              <w:rPr>
                <w:b/>
              </w:rPr>
              <w:t>8440 00 00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7351E5" w14:textId="77777777" w:rsidR="00756439" w:rsidRDefault="00756439" w:rsidP="00756439">
            <w:pPr>
              <w:pStyle w:val="NormalinTable"/>
              <w:tabs>
                <w:tab w:val="left" w:pos="1250"/>
              </w:tabs>
            </w:pPr>
            <w:r>
              <w:t>0.00%</w:t>
            </w:r>
          </w:p>
        </w:tc>
      </w:tr>
      <w:tr w:rsidR="00756439" w14:paraId="694227A0" w14:textId="77777777" w:rsidTr="00FC0611">
        <w:trPr>
          <w:cantSplit/>
        </w:trPr>
        <w:tc>
          <w:tcPr>
            <w:tcW w:w="0" w:type="auto"/>
            <w:tcBorders>
              <w:top w:val="single" w:sz="4" w:space="0" w:color="A6A6A6" w:themeColor="background1" w:themeShade="A6"/>
              <w:right w:val="single" w:sz="4" w:space="0" w:color="000000" w:themeColor="text1"/>
            </w:tcBorders>
          </w:tcPr>
          <w:p w14:paraId="0403EFE8" w14:textId="77777777" w:rsidR="00756439" w:rsidRDefault="00756439" w:rsidP="00756439">
            <w:pPr>
              <w:pStyle w:val="NormalinTable"/>
            </w:pPr>
            <w:r>
              <w:rPr>
                <w:b/>
              </w:rPr>
              <w:t>8441 00 00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175C71" w14:textId="77777777" w:rsidR="00756439" w:rsidRDefault="00756439" w:rsidP="00756439">
            <w:pPr>
              <w:pStyle w:val="NormalinTable"/>
              <w:tabs>
                <w:tab w:val="left" w:pos="1250"/>
              </w:tabs>
            </w:pPr>
            <w:r>
              <w:t>0.00%</w:t>
            </w:r>
          </w:p>
        </w:tc>
      </w:tr>
      <w:tr w:rsidR="00756439" w14:paraId="1DF2F02A" w14:textId="77777777" w:rsidTr="00FC0611">
        <w:trPr>
          <w:cantSplit/>
        </w:trPr>
        <w:tc>
          <w:tcPr>
            <w:tcW w:w="0" w:type="auto"/>
            <w:tcBorders>
              <w:top w:val="single" w:sz="4" w:space="0" w:color="A6A6A6" w:themeColor="background1" w:themeShade="A6"/>
              <w:right w:val="single" w:sz="4" w:space="0" w:color="000000" w:themeColor="text1"/>
            </w:tcBorders>
          </w:tcPr>
          <w:p w14:paraId="29F71764" w14:textId="77777777" w:rsidR="00756439" w:rsidRDefault="00756439" w:rsidP="00756439">
            <w:pPr>
              <w:pStyle w:val="NormalinTable"/>
            </w:pPr>
            <w:r>
              <w:rPr>
                <w:b/>
              </w:rPr>
              <w:t>8442 40 00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49313F" w14:textId="77777777" w:rsidR="00756439" w:rsidRDefault="00756439" w:rsidP="00756439">
            <w:pPr>
              <w:pStyle w:val="NormalinTable"/>
              <w:tabs>
                <w:tab w:val="left" w:pos="1250"/>
              </w:tabs>
            </w:pPr>
            <w:r>
              <w:t>0.00%</w:t>
            </w:r>
          </w:p>
        </w:tc>
      </w:tr>
      <w:tr w:rsidR="00756439" w14:paraId="4F5E972C" w14:textId="77777777" w:rsidTr="00FC0611">
        <w:trPr>
          <w:cantSplit/>
        </w:trPr>
        <w:tc>
          <w:tcPr>
            <w:tcW w:w="0" w:type="auto"/>
            <w:tcBorders>
              <w:top w:val="single" w:sz="4" w:space="0" w:color="A6A6A6" w:themeColor="background1" w:themeShade="A6"/>
              <w:right w:val="single" w:sz="4" w:space="0" w:color="000000" w:themeColor="text1"/>
            </w:tcBorders>
          </w:tcPr>
          <w:p w14:paraId="0BF45088" w14:textId="77777777" w:rsidR="00756439" w:rsidRDefault="00756439" w:rsidP="00756439">
            <w:pPr>
              <w:pStyle w:val="NormalinTable"/>
            </w:pPr>
            <w:r>
              <w:rPr>
                <w:b/>
              </w:rPr>
              <w:t>8442 50 00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C219A5" w14:textId="77777777" w:rsidR="00756439" w:rsidRDefault="00756439" w:rsidP="00756439">
            <w:pPr>
              <w:pStyle w:val="NormalinTable"/>
              <w:tabs>
                <w:tab w:val="left" w:pos="1250"/>
              </w:tabs>
            </w:pPr>
            <w:r>
              <w:t>0.00%</w:t>
            </w:r>
          </w:p>
        </w:tc>
      </w:tr>
      <w:tr w:rsidR="00756439" w14:paraId="4CAD2801" w14:textId="77777777" w:rsidTr="00FC0611">
        <w:trPr>
          <w:cantSplit/>
        </w:trPr>
        <w:tc>
          <w:tcPr>
            <w:tcW w:w="0" w:type="auto"/>
            <w:tcBorders>
              <w:top w:val="single" w:sz="4" w:space="0" w:color="A6A6A6" w:themeColor="background1" w:themeShade="A6"/>
              <w:right w:val="single" w:sz="4" w:space="0" w:color="000000" w:themeColor="text1"/>
            </w:tcBorders>
          </w:tcPr>
          <w:p w14:paraId="7ADA50B7" w14:textId="77777777" w:rsidR="00756439" w:rsidRDefault="00756439" w:rsidP="00756439">
            <w:pPr>
              <w:pStyle w:val="NormalinTable"/>
            </w:pPr>
            <w:r>
              <w:rPr>
                <w:b/>
              </w:rPr>
              <w:t>8443 11 00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57859A" w14:textId="77777777" w:rsidR="00756439" w:rsidRDefault="00756439" w:rsidP="00756439">
            <w:pPr>
              <w:pStyle w:val="NormalinTable"/>
              <w:tabs>
                <w:tab w:val="left" w:pos="1250"/>
              </w:tabs>
            </w:pPr>
            <w:r>
              <w:t>0.00%</w:t>
            </w:r>
          </w:p>
        </w:tc>
      </w:tr>
      <w:tr w:rsidR="00756439" w14:paraId="6FA83FE2" w14:textId="77777777" w:rsidTr="00FC0611">
        <w:trPr>
          <w:cantSplit/>
        </w:trPr>
        <w:tc>
          <w:tcPr>
            <w:tcW w:w="0" w:type="auto"/>
            <w:tcBorders>
              <w:top w:val="single" w:sz="4" w:space="0" w:color="A6A6A6" w:themeColor="background1" w:themeShade="A6"/>
              <w:right w:val="single" w:sz="4" w:space="0" w:color="000000" w:themeColor="text1"/>
            </w:tcBorders>
          </w:tcPr>
          <w:p w14:paraId="29E49E02" w14:textId="77777777" w:rsidR="00756439" w:rsidRDefault="00756439" w:rsidP="00756439">
            <w:pPr>
              <w:pStyle w:val="NormalinTable"/>
            </w:pPr>
            <w:r>
              <w:rPr>
                <w:b/>
              </w:rPr>
              <w:t>8443 12 00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8E7EEE" w14:textId="77777777" w:rsidR="00756439" w:rsidRDefault="00756439" w:rsidP="00756439">
            <w:pPr>
              <w:pStyle w:val="NormalinTable"/>
              <w:tabs>
                <w:tab w:val="left" w:pos="1250"/>
              </w:tabs>
            </w:pPr>
            <w:r>
              <w:t>0.00%</w:t>
            </w:r>
          </w:p>
        </w:tc>
      </w:tr>
      <w:tr w:rsidR="00756439" w14:paraId="0D8D2ACB" w14:textId="77777777" w:rsidTr="00FC0611">
        <w:trPr>
          <w:cantSplit/>
        </w:trPr>
        <w:tc>
          <w:tcPr>
            <w:tcW w:w="0" w:type="auto"/>
            <w:tcBorders>
              <w:top w:val="single" w:sz="4" w:space="0" w:color="A6A6A6" w:themeColor="background1" w:themeShade="A6"/>
              <w:right w:val="single" w:sz="4" w:space="0" w:color="000000" w:themeColor="text1"/>
            </w:tcBorders>
          </w:tcPr>
          <w:p w14:paraId="24A7AF9F" w14:textId="77777777" w:rsidR="00756439" w:rsidRDefault="00756439" w:rsidP="00756439">
            <w:pPr>
              <w:pStyle w:val="NormalinTable"/>
            </w:pPr>
            <w:r>
              <w:rPr>
                <w:b/>
              </w:rPr>
              <w:t>8443 13 00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093D9A" w14:textId="77777777" w:rsidR="00756439" w:rsidRDefault="00756439" w:rsidP="00756439">
            <w:pPr>
              <w:pStyle w:val="NormalinTable"/>
              <w:tabs>
                <w:tab w:val="left" w:pos="1250"/>
              </w:tabs>
            </w:pPr>
            <w:r>
              <w:t>0.00%</w:t>
            </w:r>
          </w:p>
        </w:tc>
      </w:tr>
      <w:tr w:rsidR="00756439" w14:paraId="77FE5BA9" w14:textId="77777777" w:rsidTr="00FC0611">
        <w:trPr>
          <w:cantSplit/>
        </w:trPr>
        <w:tc>
          <w:tcPr>
            <w:tcW w:w="0" w:type="auto"/>
            <w:tcBorders>
              <w:top w:val="single" w:sz="4" w:space="0" w:color="A6A6A6" w:themeColor="background1" w:themeShade="A6"/>
              <w:right w:val="single" w:sz="4" w:space="0" w:color="000000" w:themeColor="text1"/>
            </w:tcBorders>
          </w:tcPr>
          <w:p w14:paraId="7BAF6C28" w14:textId="77777777" w:rsidR="00756439" w:rsidRDefault="00756439" w:rsidP="00756439">
            <w:pPr>
              <w:pStyle w:val="NormalinTable"/>
            </w:pPr>
            <w:r>
              <w:rPr>
                <w:b/>
              </w:rPr>
              <w:t>8443 14 00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D54680" w14:textId="77777777" w:rsidR="00756439" w:rsidRDefault="00756439" w:rsidP="00756439">
            <w:pPr>
              <w:pStyle w:val="NormalinTable"/>
              <w:tabs>
                <w:tab w:val="left" w:pos="1250"/>
              </w:tabs>
            </w:pPr>
            <w:r>
              <w:t>0.00%</w:t>
            </w:r>
          </w:p>
        </w:tc>
      </w:tr>
      <w:tr w:rsidR="00756439" w14:paraId="0234BAEF" w14:textId="77777777" w:rsidTr="00FC0611">
        <w:trPr>
          <w:cantSplit/>
        </w:trPr>
        <w:tc>
          <w:tcPr>
            <w:tcW w:w="0" w:type="auto"/>
            <w:tcBorders>
              <w:top w:val="single" w:sz="4" w:space="0" w:color="A6A6A6" w:themeColor="background1" w:themeShade="A6"/>
              <w:right w:val="single" w:sz="4" w:space="0" w:color="000000" w:themeColor="text1"/>
            </w:tcBorders>
          </w:tcPr>
          <w:p w14:paraId="740F6751" w14:textId="77777777" w:rsidR="00756439" w:rsidRDefault="00756439" w:rsidP="00756439">
            <w:pPr>
              <w:pStyle w:val="NormalinTable"/>
            </w:pPr>
            <w:r>
              <w:rPr>
                <w:b/>
              </w:rPr>
              <w:t>8443 15 00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FB7142" w14:textId="77777777" w:rsidR="00756439" w:rsidRDefault="00756439" w:rsidP="00756439">
            <w:pPr>
              <w:pStyle w:val="NormalinTable"/>
              <w:tabs>
                <w:tab w:val="left" w:pos="1250"/>
              </w:tabs>
            </w:pPr>
            <w:r>
              <w:t>0.00%</w:t>
            </w:r>
          </w:p>
        </w:tc>
      </w:tr>
      <w:tr w:rsidR="00756439" w14:paraId="5AB925B3" w14:textId="77777777" w:rsidTr="00FC0611">
        <w:trPr>
          <w:cantSplit/>
        </w:trPr>
        <w:tc>
          <w:tcPr>
            <w:tcW w:w="0" w:type="auto"/>
            <w:tcBorders>
              <w:top w:val="single" w:sz="4" w:space="0" w:color="A6A6A6" w:themeColor="background1" w:themeShade="A6"/>
              <w:right w:val="single" w:sz="4" w:space="0" w:color="000000" w:themeColor="text1"/>
            </w:tcBorders>
          </w:tcPr>
          <w:p w14:paraId="3BF42104" w14:textId="77777777" w:rsidR="00756439" w:rsidRDefault="00756439" w:rsidP="00756439">
            <w:pPr>
              <w:pStyle w:val="NormalinTable"/>
            </w:pPr>
            <w:r>
              <w:rPr>
                <w:b/>
              </w:rPr>
              <w:t>8443 16 00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A36728" w14:textId="77777777" w:rsidR="00756439" w:rsidRDefault="00756439" w:rsidP="00756439">
            <w:pPr>
              <w:pStyle w:val="NormalinTable"/>
              <w:tabs>
                <w:tab w:val="left" w:pos="1250"/>
              </w:tabs>
            </w:pPr>
            <w:r>
              <w:t>0.00%</w:t>
            </w:r>
          </w:p>
        </w:tc>
      </w:tr>
      <w:tr w:rsidR="00756439" w14:paraId="39AEB429" w14:textId="77777777" w:rsidTr="00FC0611">
        <w:trPr>
          <w:cantSplit/>
        </w:trPr>
        <w:tc>
          <w:tcPr>
            <w:tcW w:w="0" w:type="auto"/>
            <w:tcBorders>
              <w:top w:val="single" w:sz="4" w:space="0" w:color="A6A6A6" w:themeColor="background1" w:themeShade="A6"/>
              <w:right w:val="single" w:sz="4" w:space="0" w:color="000000" w:themeColor="text1"/>
            </w:tcBorders>
          </w:tcPr>
          <w:p w14:paraId="0BE81866" w14:textId="77777777" w:rsidR="00756439" w:rsidRDefault="00756439" w:rsidP="00756439">
            <w:pPr>
              <w:pStyle w:val="NormalinTable"/>
            </w:pPr>
            <w:r>
              <w:rPr>
                <w:b/>
              </w:rPr>
              <w:t>8443 17 00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FCC8C2" w14:textId="77777777" w:rsidR="00756439" w:rsidRDefault="00756439" w:rsidP="00756439">
            <w:pPr>
              <w:pStyle w:val="NormalinTable"/>
              <w:tabs>
                <w:tab w:val="left" w:pos="1250"/>
              </w:tabs>
            </w:pPr>
            <w:r>
              <w:t>0.00%</w:t>
            </w:r>
          </w:p>
        </w:tc>
      </w:tr>
      <w:tr w:rsidR="00756439" w14:paraId="5EE98F82" w14:textId="77777777" w:rsidTr="00FC0611">
        <w:trPr>
          <w:cantSplit/>
        </w:trPr>
        <w:tc>
          <w:tcPr>
            <w:tcW w:w="0" w:type="auto"/>
            <w:tcBorders>
              <w:top w:val="single" w:sz="4" w:space="0" w:color="A6A6A6" w:themeColor="background1" w:themeShade="A6"/>
              <w:right w:val="single" w:sz="4" w:space="0" w:color="000000" w:themeColor="text1"/>
            </w:tcBorders>
          </w:tcPr>
          <w:p w14:paraId="7E426221" w14:textId="77777777" w:rsidR="00756439" w:rsidRDefault="00756439" w:rsidP="00756439">
            <w:pPr>
              <w:pStyle w:val="NormalinTable"/>
            </w:pPr>
            <w:r>
              <w:rPr>
                <w:b/>
              </w:rPr>
              <w:t>8443 19 00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BB9901" w14:textId="77777777" w:rsidR="00756439" w:rsidRDefault="00756439" w:rsidP="00756439">
            <w:pPr>
              <w:pStyle w:val="NormalinTable"/>
              <w:tabs>
                <w:tab w:val="left" w:pos="1250"/>
              </w:tabs>
            </w:pPr>
            <w:r>
              <w:t>0.00%</w:t>
            </w:r>
          </w:p>
        </w:tc>
      </w:tr>
      <w:tr w:rsidR="00756439" w14:paraId="1C81F635" w14:textId="77777777" w:rsidTr="00FC0611">
        <w:trPr>
          <w:cantSplit/>
        </w:trPr>
        <w:tc>
          <w:tcPr>
            <w:tcW w:w="0" w:type="auto"/>
            <w:tcBorders>
              <w:top w:val="single" w:sz="4" w:space="0" w:color="A6A6A6" w:themeColor="background1" w:themeShade="A6"/>
              <w:right w:val="single" w:sz="4" w:space="0" w:color="000000" w:themeColor="text1"/>
            </w:tcBorders>
          </w:tcPr>
          <w:p w14:paraId="41334764" w14:textId="77777777" w:rsidR="00756439" w:rsidRDefault="00756439" w:rsidP="00756439">
            <w:pPr>
              <w:pStyle w:val="NormalinTable"/>
            </w:pPr>
            <w:r>
              <w:rPr>
                <w:b/>
              </w:rPr>
              <w:t>8443 91 00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46A702" w14:textId="77777777" w:rsidR="00756439" w:rsidRDefault="00756439" w:rsidP="00756439">
            <w:pPr>
              <w:pStyle w:val="NormalinTable"/>
              <w:tabs>
                <w:tab w:val="left" w:pos="1250"/>
              </w:tabs>
            </w:pPr>
            <w:r>
              <w:t>0.00%</w:t>
            </w:r>
          </w:p>
        </w:tc>
      </w:tr>
      <w:tr w:rsidR="00756439" w14:paraId="23B7CE96" w14:textId="77777777" w:rsidTr="00FC0611">
        <w:trPr>
          <w:cantSplit/>
        </w:trPr>
        <w:tc>
          <w:tcPr>
            <w:tcW w:w="0" w:type="auto"/>
            <w:tcBorders>
              <w:top w:val="single" w:sz="4" w:space="0" w:color="A6A6A6" w:themeColor="background1" w:themeShade="A6"/>
              <w:right w:val="single" w:sz="4" w:space="0" w:color="000000" w:themeColor="text1"/>
            </w:tcBorders>
          </w:tcPr>
          <w:p w14:paraId="40CF1A1C" w14:textId="77777777" w:rsidR="00756439" w:rsidRDefault="00756439" w:rsidP="00756439">
            <w:pPr>
              <w:pStyle w:val="NormalinTable"/>
            </w:pPr>
            <w:r>
              <w:rPr>
                <w:b/>
              </w:rPr>
              <w:t>8444 00 00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296941" w14:textId="77777777" w:rsidR="00756439" w:rsidRDefault="00756439" w:rsidP="00756439">
            <w:pPr>
              <w:pStyle w:val="NormalinTable"/>
              <w:tabs>
                <w:tab w:val="left" w:pos="1250"/>
              </w:tabs>
            </w:pPr>
            <w:r>
              <w:t>0.00%</w:t>
            </w:r>
          </w:p>
        </w:tc>
      </w:tr>
      <w:tr w:rsidR="00756439" w14:paraId="75BE5AEF" w14:textId="77777777" w:rsidTr="00FC0611">
        <w:trPr>
          <w:cantSplit/>
        </w:trPr>
        <w:tc>
          <w:tcPr>
            <w:tcW w:w="0" w:type="auto"/>
            <w:tcBorders>
              <w:top w:val="single" w:sz="4" w:space="0" w:color="A6A6A6" w:themeColor="background1" w:themeShade="A6"/>
              <w:right w:val="single" w:sz="4" w:space="0" w:color="000000" w:themeColor="text1"/>
            </w:tcBorders>
          </w:tcPr>
          <w:p w14:paraId="5D7D2084" w14:textId="77777777" w:rsidR="00756439" w:rsidRDefault="00756439" w:rsidP="00756439">
            <w:pPr>
              <w:pStyle w:val="NormalinTable"/>
            </w:pPr>
            <w:r>
              <w:rPr>
                <w:b/>
              </w:rPr>
              <w:t>8445 00 00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55417F" w14:textId="77777777" w:rsidR="00756439" w:rsidRDefault="00756439" w:rsidP="00756439">
            <w:pPr>
              <w:pStyle w:val="NormalinTable"/>
              <w:tabs>
                <w:tab w:val="left" w:pos="1250"/>
              </w:tabs>
            </w:pPr>
            <w:r>
              <w:t>0.00%</w:t>
            </w:r>
          </w:p>
        </w:tc>
      </w:tr>
      <w:tr w:rsidR="00756439" w14:paraId="23C734D3" w14:textId="77777777" w:rsidTr="00FC0611">
        <w:trPr>
          <w:cantSplit/>
        </w:trPr>
        <w:tc>
          <w:tcPr>
            <w:tcW w:w="0" w:type="auto"/>
            <w:tcBorders>
              <w:top w:val="single" w:sz="4" w:space="0" w:color="A6A6A6" w:themeColor="background1" w:themeShade="A6"/>
              <w:right w:val="single" w:sz="4" w:space="0" w:color="000000" w:themeColor="text1"/>
            </w:tcBorders>
          </w:tcPr>
          <w:p w14:paraId="22B36CB3" w14:textId="77777777" w:rsidR="00756439" w:rsidRDefault="00756439" w:rsidP="00756439">
            <w:pPr>
              <w:pStyle w:val="NormalinTable"/>
            </w:pPr>
            <w:r>
              <w:rPr>
                <w:b/>
              </w:rPr>
              <w:t>8446 00 00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5DDBD4" w14:textId="77777777" w:rsidR="00756439" w:rsidRDefault="00756439" w:rsidP="00756439">
            <w:pPr>
              <w:pStyle w:val="NormalinTable"/>
              <w:tabs>
                <w:tab w:val="left" w:pos="1250"/>
              </w:tabs>
            </w:pPr>
            <w:r>
              <w:t>0.00%</w:t>
            </w:r>
          </w:p>
        </w:tc>
      </w:tr>
      <w:tr w:rsidR="00756439" w14:paraId="671E5BBC" w14:textId="77777777" w:rsidTr="00FC0611">
        <w:trPr>
          <w:cantSplit/>
        </w:trPr>
        <w:tc>
          <w:tcPr>
            <w:tcW w:w="0" w:type="auto"/>
            <w:tcBorders>
              <w:top w:val="single" w:sz="4" w:space="0" w:color="A6A6A6" w:themeColor="background1" w:themeShade="A6"/>
              <w:right w:val="single" w:sz="4" w:space="0" w:color="000000" w:themeColor="text1"/>
            </w:tcBorders>
          </w:tcPr>
          <w:p w14:paraId="2C425034" w14:textId="77777777" w:rsidR="00756439" w:rsidRDefault="00756439" w:rsidP="00756439">
            <w:pPr>
              <w:pStyle w:val="NormalinTable"/>
            </w:pPr>
            <w:r>
              <w:rPr>
                <w:b/>
              </w:rPr>
              <w:t>8447 00 00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0BB4A9" w14:textId="77777777" w:rsidR="00756439" w:rsidRDefault="00756439" w:rsidP="00756439">
            <w:pPr>
              <w:pStyle w:val="NormalinTable"/>
              <w:tabs>
                <w:tab w:val="left" w:pos="1250"/>
              </w:tabs>
            </w:pPr>
            <w:r>
              <w:t>0.00%</w:t>
            </w:r>
          </w:p>
        </w:tc>
      </w:tr>
      <w:tr w:rsidR="00756439" w14:paraId="0CD94100" w14:textId="77777777" w:rsidTr="00FC0611">
        <w:trPr>
          <w:cantSplit/>
        </w:trPr>
        <w:tc>
          <w:tcPr>
            <w:tcW w:w="0" w:type="auto"/>
            <w:tcBorders>
              <w:top w:val="single" w:sz="4" w:space="0" w:color="A6A6A6" w:themeColor="background1" w:themeShade="A6"/>
              <w:right w:val="single" w:sz="4" w:space="0" w:color="000000" w:themeColor="text1"/>
            </w:tcBorders>
          </w:tcPr>
          <w:p w14:paraId="12B218CF" w14:textId="77777777" w:rsidR="00756439" w:rsidRDefault="00756439" w:rsidP="00756439">
            <w:pPr>
              <w:pStyle w:val="NormalinTable"/>
            </w:pPr>
            <w:r>
              <w:rPr>
                <w:b/>
              </w:rPr>
              <w:t>8448 00 00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6E8B0C" w14:textId="77777777" w:rsidR="00756439" w:rsidRDefault="00756439" w:rsidP="00756439">
            <w:pPr>
              <w:pStyle w:val="NormalinTable"/>
              <w:tabs>
                <w:tab w:val="left" w:pos="1250"/>
              </w:tabs>
            </w:pPr>
            <w:r>
              <w:t>0.00%</w:t>
            </w:r>
          </w:p>
        </w:tc>
      </w:tr>
      <w:tr w:rsidR="00756439" w14:paraId="101C08D3" w14:textId="77777777" w:rsidTr="00FC0611">
        <w:trPr>
          <w:cantSplit/>
        </w:trPr>
        <w:tc>
          <w:tcPr>
            <w:tcW w:w="0" w:type="auto"/>
            <w:tcBorders>
              <w:top w:val="single" w:sz="4" w:space="0" w:color="A6A6A6" w:themeColor="background1" w:themeShade="A6"/>
              <w:right w:val="single" w:sz="4" w:space="0" w:color="000000" w:themeColor="text1"/>
            </w:tcBorders>
          </w:tcPr>
          <w:p w14:paraId="059F5739" w14:textId="77777777" w:rsidR="00756439" w:rsidRDefault="00756439" w:rsidP="00756439">
            <w:pPr>
              <w:pStyle w:val="NormalinTable"/>
            </w:pPr>
            <w:r>
              <w:rPr>
                <w:b/>
              </w:rPr>
              <w:t>8449 00 00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E1DE5A" w14:textId="77777777" w:rsidR="00756439" w:rsidRDefault="00756439" w:rsidP="00756439">
            <w:pPr>
              <w:pStyle w:val="NormalinTable"/>
              <w:tabs>
                <w:tab w:val="left" w:pos="1250"/>
              </w:tabs>
            </w:pPr>
            <w:r>
              <w:t>0.00%</w:t>
            </w:r>
          </w:p>
        </w:tc>
      </w:tr>
      <w:tr w:rsidR="00756439" w14:paraId="31D29388" w14:textId="77777777" w:rsidTr="00FC0611">
        <w:trPr>
          <w:cantSplit/>
        </w:trPr>
        <w:tc>
          <w:tcPr>
            <w:tcW w:w="0" w:type="auto"/>
            <w:tcBorders>
              <w:top w:val="single" w:sz="4" w:space="0" w:color="A6A6A6" w:themeColor="background1" w:themeShade="A6"/>
              <w:right w:val="single" w:sz="4" w:space="0" w:color="000000" w:themeColor="text1"/>
            </w:tcBorders>
          </w:tcPr>
          <w:p w14:paraId="1E8B503C" w14:textId="77777777" w:rsidR="00756439" w:rsidRDefault="00756439" w:rsidP="00756439">
            <w:pPr>
              <w:pStyle w:val="NormalinTable"/>
            </w:pPr>
            <w:r>
              <w:rPr>
                <w:b/>
              </w:rPr>
              <w:t>8450 00 00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91CF82" w14:textId="77777777" w:rsidR="00756439" w:rsidRDefault="00756439" w:rsidP="00756439">
            <w:pPr>
              <w:pStyle w:val="NormalinTable"/>
              <w:tabs>
                <w:tab w:val="left" w:pos="1250"/>
              </w:tabs>
            </w:pPr>
            <w:r>
              <w:t>0.00%</w:t>
            </w:r>
          </w:p>
        </w:tc>
      </w:tr>
      <w:tr w:rsidR="00756439" w14:paraId="34361B1B" w14:textId="77777777" w:rsidTr="00FC0611">
        <w:trPr>
          <w:cantSplit/>
        </w:trPr>
        <w:tc>
          <w:tcPr>
            <w:tcW w:w="0" w:type="auto"/>
            <w:tcBorders>
              <w:top w:val="single" w:sz="4" w:space="0" w:color="A6A6A6" w:themeColor="background1" w:themeShade="A6"/>
              <w:right w:val="single" w:sz="4" w:space="0" w:color="000000" w:themeColor="text1"/>
            </w:tcBorders>
          </w:tcPr>
          <w:p w14:paraId="7672920F" w14:textId="77777777" w:rsidR="00756439" w:rsidRDefault="00756439" w:rsidP="00756439">
            <w:pPr>
              <w:pStyle w:val="NormalinTable"/>
            </w:pPr>
            <w:r>
              <w:rPr>
                <w:b/>
              </w:rPr>
              <w:t>8451 00 00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5A387F" w14:textId="77777777" w:rsidR="00756439" w:rsidRDefault="00756439" w:rsidP="00756439">
            <w:pPr>
              <w:pStyle w:val="NormalinTable"/>
              <w:tabs>
                <w:tab w:val="left" w:pos="1250"/>
              </w:tabs>
            </w:pPr>
            <w:r>
              <w:t>0.00%</w:t>
            </w:r>
          </w:p>
        </w:tc>
      </w:tr>
      <w:tr w:rsidR="00756439" w14:paraId="6AC499F1" w14:textId="77777777" w:rsidTr="00FC0611">
        <w:trPr>
          <w:cantSplit/>
        </w:trPr>
        <w:tc>
          <w:tcPr>
            <w:tcW w:w="0" w:type="auto"/>
            <w:tcBorders>
              <w:top w:val="single" w:sz="4" w:space="0" w:color="A6A6A6" w:themeColor="background1" w:themeShade="A6"/>
              <w:right w:val="single" w:sz="4" w:space="0" w:color="000000" w:themeColor="text1"/>
            </w:tcBorders>
          </w:tcPr>
          <w:p w14:paraId="1ABAB2C7" w14:textId="77777777" w:rsidR="00756439" w:rsidRDefault="00756439" w:rsidP="00756439">
            <w:pPr>
              <w:pStyle w:val="NormalinTable"/>
            </w:pPr>
            <w:r>
              <w:rPr>
                <w:b/>
              </w:rPr>
              <w:t>8452 00 00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693937" w14:textId="77777777" w:rsidR="00756439" w:rsidRDefault="00756439" w:rsidP="00756439">
            <w:pPr>
              <w:pStyle w:val="NormalinTable"/>
              <w:tabs>
                <w:tab w:val="left" w:pos="1250"/>
              </w:tabs>
            </w:pPr>
            <w:r>
              <w:t>0.00%</w:t>
            </w:r>
          </w:p>
        </w:tc>
      </w:tr>
      <w:tr w:rsidR="00756439" w14:paraId="15B971E6" w14:textId="77777777" w:rsidTr="00FC0611">
        <w:trPr>
          <w:cantSplit/>
        </w:trPr>
        <w:tc>
          <w:tcPr>
            <w:tcW w:w="0" w:type="auto"/>
            <w:tcBorders>
              <w:top w:val="single" w:sz="4" w:space="0" w:color="A6A6A6" w:themeColor="background1" w:themeShade="A6"/>
              <w:right w:val="single" w:sz="4" w:space="0" w:color="000000" w:themeColor="text1"/>
            </w:tcBorders>
          </w:tcPr>
          <w:p w14:paraId="13529DC7" w14:textId="77777777" w:rsidR="00756439" w:rsidRDefault="00756439" w:rsidP="00756439">
            <w:pPr>
              <w:pStyle w:val="NormalinTable"/>
            </w:pPr>
            <w:r>
              <w:rPr>
                <w:b/>
              </w:rPr>
              <w:t>8453 00 00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7B8C12" w14:textId="77777777" w:rsidR="00756439" w:rsidRDefault="00756439" w:rsidP="00756439">
            <w:pPr>
              <w:pStyle w:val="NormalinTable"/>
              <w:tabs>
                <w:tab w:val="left" w:pos="1250"/>
              </w:tabs>
            </w:pPr>
            <w:r>
              <w:t>0.00%</w:t>
            </w:r>
          </w:p>
        </w:tc>
      </w:tr>
      <w:tr w:rsidR="00756439" w14:paraId="5326D73F" w14:textId="77777777" w:rsidTr="00FC0611">
        <w:trPr>
          <w:cantSplit/>
        </w:trPr>
        <w:tc>
          <w:tcPr>
            <w:tcW w:w="0" w:type="auto"/>
            <w:tcBorders>
              <w:top w:val="single" w:sz="4" w:space="0" w:color="A6A6A6" w:themeColor="background1" w:themeShade="A6"/>
              <w:right w:val="single" w:sz="4" w:space="0" w:color="000000" w:themeColor="text1"/>
            </w:tcBorders>
          </w:tcPr>
          <w:p w14:paraId="0653327D" w14:textId="77777777" w:rsidR="00756439" w:rsidRDefault="00756439" w:rsidP="00756439">
            <w:pPr>
              <w:pStyle w:val="NormalinTable"/>
            </w:pPr>
            <w:r>
              <w:rPr>
                <w:b/>
              </w:rPr>
              <w:t>8454 00 00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C4A626" w14:textId="77777777" w:rsidR="00756439" w:rsidRDefault="00756439" w:rsidP="00756439">
            <w:pPr>
              <w:pStyle w:val="NormalinTable"/>
              <w:tabs>
                <w:tab w:val="left" w:pos="1250"/>
              </w:tabs>
            </w:pPr>
            <w:r>
              <w:t>0.00%</w:t>
            </w:r>
          </w:p>
        </w:tc>
      </w:tr>
      <w:tr w:rsidR="00756439" w14:paraId="056D5D57" w14:textId="77777777" w:rsidTr="00FC0611">
        <w:trPr>
          <w:cantSplit/>
        </w:trPr>
        <w:tc>
          <w:tcPr>
            <w:tcW w:w="0" w:type="auto"/>
            <w:tcBorders>
              <w:top w:val="single" w:sz="4" w:space="0" w:color="A6A6A6" w:themeColor="background1" w:themeShade="A6"/>
              <w:right w:val="single" w:sz="4" w:space="0" w:color="000000" w:themeColor="text1"/>
            </w:tcBorders>
          </w:tcPr>
          <w:p w14:paraId="141C64C1" w14:textId="77777777" w:rsidR="00756439" w:rsidRDefault="00756439" w:rsidP="00756439">
            <w:pPr>
              <w:pStyle w:val="NormalinTable"/>
            </w:pPr>
            <w:r>
              <w:rPr>
                <w:b/>
              </w:rPr>
              <w:t>8455 00 00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5203ED" w14:textId="77777777" w:rsidR="00756439" w:rsidRDefault="00756439" w:rsidP="00756439">
            <w:pPr>
              <w:pStyle w:val="NormalinTable"/>
              <w:tabs>
                <w:tab w:val="left" w:pos="1250"/>
              </w:tabs>
            </w:pPr>
            <w:r>
              <w:t>0.00%</w:t>
            </w:r>
          </w:p>
        </w:tc>
      </w:tr>
      <w:tr w:rsidR="00756439" w14:paraId="0795546C" w14:textId="77777777" w:rsidTr="00FC0611">
        <w:trPr>
          <w:cantSplit/>
        </w:trPr>
        <w:tc>
          <w:tcPr>
            <w:tcW w:w="0" w:type="auto"/>
            <w:tcBorders>
              <w:top w:val="single" w:sz="4" w:space="0" w:color="A6A6A6" w:themeColor="background1" w:themeShade="A6"/>
              <w:right w:val="single" w:sz="4" w:space="0" w:color="000000" w:themeColor="text1"/>
            </w:tcBorders>
          </w:tcPr>
          <w:p w14:paraId="4FA27599" w14:textId="77777777" w:rsidR="00756439" w:rsidRDefault="00756439" w:rsidP="00756439">
            <w:pPr>
              <w:pStyle w:val="NormalinTable"/>
            </w:pPr>
            <w:r>
              <w:rPr>
                <w:b/>
              </w:rPr>
              <w:t>8456 00 00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8641C1" w14:textId="77777777" w:rsidR="00756439" w:rsidRDefault="00756439" w:rsidP="00756439">
            <w:pPr>
              <w:pStyle w:val="NormalinTable"/>
              <w:tabs>
                <w:tab w:val="left" w:pos="1250"/>
              </w:tabs>
            </w:pPr>
            <w:r>
              <w:t>0.00%</w:t>
            </w:r>
          </w:p>
        </w:tc>
      </w:tr>
      <w:tr w:rsidR="00756439" w14:paraId="30AE0308" w14:textId="77777777" w:rsidTr="00FC0611">
        <w:trPr>
          <w:cantSplit/>
        </w:trPr>
        <w:tc>
          <w:tcPr>
            <w:tcW w:w="0" w:type="auto"/>
            <w:tcBorders>
              <w:top w:val="single" w:sz="4" w:space="0" w:color="A6A6A6" w:themeColor="background1" w:themeShade="A6"/>
              <w:right w:val="single" w:sz="4" w:space="0" w:color="000000" w:themeColor="text1"/>
            </w:tcBorders>
          </w:tcPr>
          <w:p w14:paraId="06D45568" w14:textId="77777777" w:rsidR="00756439" w:rsidRDefault="00756439" w:rsidP="00756439">
            <w:pPr>
              <w:pStyle w:val="NormalinTable"/>
            </w:pPr>
            <w:r>
              <w:rPr>
                <w:b/>
              </w:rPr>
              <w:t>8457 00 00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DD23AA" w14:textId="77777777" w:rsidR="00756439" w:rsidRDefault="00756439" w:rsidP="00756439">
            <w:pPr>
              <w:pStyle w:val="NormalinTable"/>
              <w:tabs>
                <w:tab w:val="left" w:pos="1250"/>
              </w:tabs>
            </w:pPr>
            <w:r>
              <w:t>0.00%</w:t>
            </w:r>
          </w:p>
        </w:tc>
      </w:tr>
      <w:tr w:rsidR="00756439" w14:paraId="5CDA541C" w14:textId="77777777" w:rsidTr="00FC0611">
        <w:trPr>
          <w:cantSplit/>
        </w:trPr>
        <w:tc>
          <w:tcPr>
            <w:tcW w:w="0" w:type="auto"/>
            <w:tcBorders>
              <w:top w:val="single" w:sz="4" w:space="0" w:color="A6A6A6" w:themeColor="background1" w:themeShade="A6"/>
              <w:right w:val="single" w:sz="4" w:space="0" w:color="000000" w:themeColor="text1"/>
            </w:tcBorders>
          </w:tcPr>
          <w:p w14:paraId="1EB70E51" w14:textId="77777777" w:rsidR="00756439" w:rsidRDefault="00756439" w:rsidP="00756439">
            <w:pPr>
              <w:pStyle w:val="NormalinTable"/>
            </w:pPr>
            <w:r>
              <w:rPr>
                <w:b/>
              </w:rPr>
              <w:t>8458 00 00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AD0D0B" w14:textId="77777777" w:rsidR="00756439" w:rsidRDefault="00756439" w:rsidP="00756439">
            <w:pPr>
              <w:pStyle w:val="NormalinTable"/>
              <w:tabs>
                <w:tab w:val="left" w:pos="1250"/>
              </w:tabs>
            </w:pPr>
            <w:r>
              <w:t>0.00%</w:t>
            </w:r>
          </w:p>
        </w:tc>
      </w:tr>
      <w:tr w:rsidR="00756439" w14:paraId="2201FB7B" w14:textId="77777777" w:rsidTr="00FC0611">
        <w:trPr>
          <w:cantSplit/>
        </w:trPr>
        <w:tc>
          <w:tcPr>
            <w:tcW w:w="0" w:type="auto"/>
            <w:tcBorders>
              <w:top w:val="single" w:sz="4" w:space="0" w:color="A6A6A6" w:themeColor="background1" w:themeShade="A6"/>
              <w:right w:val="single" w:sz="4" w:space="0" w:color="000000" w:themeColor="text1"/>
            </w:tcBorders>
          </w:tcPr>
          <w:p w14:paraId="3ED98C6A" w14:textId="77777777" w:rsidR="00756439" w:rsidRDefault="00756439" w:rsidP="00756439">
            <w:pPr>
              <w:pStyle w:val="NormalinTable"/>
            </w:pPr>
            <w:r>
              <w:rPr>
                <w:b/>
              </w:rPr>
              <w:t>8459 00 00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EC9AF8" w14:textId="77777777" w:rsidR="00756439" w:rsidRDefault="00756439" w:rsidP="00756439">
            <w:pPr>
              <w:pStyle w:val="NormalinTable"/>
              <w:tabs>
                <w:tab w:val="left" w:pos="1250"/>
              </w:tabs>
            </w:pPr>
            <w:r>
              <w:t>0.00%</w:t>
            </w:r>
          </w:p>
        </w:tc>
      </w:tr>
      <w:tr w:rsidR="00756439" w14:paraId="6465F045" w14:textId="77777777" w:rsidTr="00FC0611">
        <w:trPr>
          <w:cantSplit/>
        </w:trPr>
        <w:tc>
          <w:tcPr>
            <w:tcW w:w="0" w:type="auto"/>
            <w:tcBorders>
              <w:top w:val="single" w:sz="4" w:space="0" w:color="A6A6A6" w:themeColor="background1" w:themeShade="A6"/>
              <w:right w:val="single" w:sz="4" w:space="0" w:color="000000" w:themeColor="text1"/>
            </w:tcBorders>
          </w:tcPr>
          <w:p w14:paraId="411959ED" w14:textId="77777777" w:rsidR="00756439" w:rsidRDefault="00756439" w:rsidP="00756439">
            <w:pPr>
              <w:pStyle w:val="NormalinTable"/>
            </w:pPr>
            <w:r>
              <w:rPr>
                <w:b/>
              </w:rPr>
              <w:t>8460 00 00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9BB470" w14:textId="77777777" w:rsidR="00756439" w:rsidRDefault="00756439" w:rsidP="00756439">
            <w:pPr>
              <w:pStyle w:val="NormalinTable"/>
              <w:tabs>
                <w:tab w:val="left" w:pos="1250"/>
              </w:tabs>
            </w:pPr>
            <w:r>
              <w:t>0.00%</w:t>
            </w:r>
          </w:p>
        </w:tc>
      </w:tr>
      <w:tr w:rsidR="00756439" w14:paraId="6300C803" w14:textId="77777777" w:rsidTr="00FC0611">
        <w:trPr>
          <w:cantSplit/>
        </w:trPr>
        <w:tc>
          <w:tcPr>
            <w:tcW w:w="0" w:type="auto"/>
            <w:tcBorders>
              <w:top w:val="single" w:sz="4" w:space="0" w:color="A6A6A6" w:themeColor="background1" w:themeShade="A6"/>
              <w:right w:val="single" w:sz="4" w:space="0" w:color="000000" w:themeColor="text1"/>
            </w:tcBorders>
          </w:tcPr>
          <w:p w14:paraId="35BF8120" w14:textId="77777777" w:rsidR="00756439" w:rsidRDefault="00756439" w:rsidP="00756439">
            <w:pPr>
              <w:pStyle w:val="NormalinTable"/>
            </w:pPr>
            <w:r>
              <w:rPr>
                <w:b/>
              </w:rPr>
              <w:t>8461 00 00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C97E59" w14:textId="77777777" w:rsidR="00756439" w:rsidRDefault="00756439" w:rsidP="00756439">
            <w:pPr>
              <w:pStyle w:val="NormalinTable"/>
              <w:tabs>
                <w:tab w:val="left" w:pos="1250"/>
              </w:tabs>
            </w:pPr>
            <w:r>
              <w:t>0.00%</w:t>
            </w:r>
          </w:p>
        </w:tc>
      </w:tr>
      <w:tr w:rsidR="00756439" w14:paraId="0C276D8F" w14:textId="77777777" w:rsidTr="00FC0611">
        <w:trPr>
          <w:cantSplit/>
        </w:trPr>
        <w:tc>
          <w:tcPr>
            <w:tcW w:w="0" w:type="auto"/>
            <w:tcBorders>
              <w:top w:val="single" w:sz="4" w:space="0" w:color="A6A6A6" w:themeColor="background1" w:themeShade="A6"/>
              <w:right w:val="single" w:sz="4" w:space="0" w:color="000000" w:themeColor="text1"/>
            </w:tcBorders>
          </w:tcPr>
          <w:p w14:paraId="30061752" w14:textId="77777777" w:rsidR="00756439" w:rsidRDefault="00756439" w:rsidP="00756439">
            <w:pPr>
              <w:pStyle w:val="NormalinTable"/>
            </w:pPr>
            <w:r>
              <w:rPr>
                <w:b/>
              </w:rPr>
              <w:t>8462 00 00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B984C5" w14:textId="77777777" w:rsidR="00756439" w:rsidRDefault="00756439" w:rsidP="00756439">
            <w:pPr>
              <w:pStyle w:val="NormalinTable"/>
              <w:tabs>
                <w:tab w:val="left" w:pos="1250"/>
              </w:tabs>
            </w:pPr>
            <w:r>
              <w:t>0.00%</w:t>
            </w:r>
          </w:p>
        </w:tc>
      </w:tr>
      <w:tr w:rsidR="00756439" w14:paraId="69DC7365" w14:textId="77777777" w:rsidTr="00FC0611">
        <w:trPr>
          <w:cantSplit/>
        </w:trPr>
        <w:tc>
          <w:tcPr>
            <w:tcW w:w="0" w:type="auto"/>
            <w:tcBorders>
              <w:top w:val="single" w:sz="4" w:space="0" w:color="A6A6A6" w:themeColor="background1" w:themeShade="A6"/>
              <w:right w:val="single" w:sz="4" w:space="0" w:color="000000" w:themeColor="text1"/>
            </w:tcBorders>
          </w:tcPr>
          <w:p w14:paraId="5FA2C151" w14:textId="77777777" w:rsidR="00756439" w:rsidRDefault="00756439" w:rsidP="00756439">
            <w:pPr>
              <w:pStyle w:val="NormalinTable"/>
            </w:pPr>
            <w:r>
              <w:rPr>
                <w:b/>
              </w:rPr>
              <w:t>8463 00 00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DF2D60" w14:textId="77777777" w:rsidR="00756439" w:rsidRDefault="00756439" w:rsidP="00756439">
            <w:pPr>
              <w:pStyle w:val="NormalinTable"/>
              <w:tabs>
                <w:tab w:val="left" w:pos="1250"/>
              </w:tabs>
            </w:pPr>
            <w:r>
              <w:t>0.00%</w:t>
            </w:r>
          </w:p>
        </w:tc>
      </w:tr>
      <w:tr w:rsidR="00756439" w14:paraId="53331B9A" w14:textId="77777777" w:rsidTr="00FC0611">
        <w:trPr>
          <w:cantSplit/>
        </w:trPr>
        <w:tc>
          <w:tcPr>
            <w:tcW w:w="0" w:type="auto"/>
            <w:tcBorders>
              <w:top w:val="single" w:sz="4" w:space="0" w:color="A6A6A6" w:themeColor="background1" w:themeShade="A6"/>
              <w:right w:val="single" w:sz="4" w:space="0" w:color="000000" w:themeColor="text1"/>
            </w:tcBorders>
          </w:tcPr>
          <w:p w14:paraId="4943DA63" w14:textId="77777777" w:rsidR="00756439" w:rsidRDefault="00756439" w:rsidP="00756439">
            <w:pPr>
              <w:pStyle w:val="NormalinTable"/>
            </w:pPr>
            <w:r>
              <w:rPr>
                <w:b/>
              </w:rPr>
              <w:t>8464 00 00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1DD9A3" w14:textId="77777777" w:rsidR="00756439" w:rsidRDefault="00756439" w:rsidP="00756439">
            <w:pPr>
              <w:pStyle w:val="NormalinTable"/>
              <w:tabs>
                <w:tab w:val="left" w:pos="1250"/>
              </w:tabs>
            </w:pPr>
            <w:r>
              <w:t>0.00%</w:t>
            </w:r>
          </w:p>
        </w:tc>
      </w:tr>
      <w:tr w:rsidR="00756439" w14:paraId="17D7D6A9" w14:textId="77777777" w:rsidTr="00FC0611">
        <w:trPr>
          <w:cantSplit/>
        </w:trPr>
        <w:tc>
          <w:tcPr>
            <w:tcW w:w="0" w:type="auto"/>
            <w:tcBorders>
              <w:top w:val="single" w:sz="4" w:space="0" w:color="A6A6A6" w:themeColor="background1" w:themeShade="A6"/>
              <w:right w:val="single" w:sz="4" w:space="0" w:color="000000" w:themeColor="text1"/>
            </w:tcBorders>
          </w:tcPr>
          <w:p w14:paraId="6AB6D788" w14:textId="77777777" w:rsidR="00756439" w:rsidRDefault="00756439" w:rsidP="00756439">
            <w:pPr>
              <w:pStyle w:val="NormalinTable"/>
            </w:pPr>
            <w:r>
              <w:rPr>
                <w:b/>
              </w:rPr>
              <w:t>8465 00 00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776E87" w14:textId="77777777" w:rsidR="00756439" w:rsidRDefault="00756439" w:rsidP="00756439">
            <w:pPr>
              <w:pStyle w:val="NormalinTable"/>
              <w:tabs>
                <w:tab w:val="left" w:pos="1250"/>
              </w:tabs>
            </w:pPr>
            <w:r>
              <w:t>0.00%</w:t>
            </w:r>
          </w:p>
        </w:tc>
      </w:tr>
      <w:tr w:rsidR="00756439" w14:paraId="2B65A4B0" w14:textId="77777777" w:rsidTr="00FC0611">
        <w:trPr>
          <w:cantSplit/>
        </w:trPr>
        <w:tc>
          <w:tcPr>
            <w:tcW w:w="0" w:type="auto"/>
            <w:tcBorders>
              <w:top w:val="single" w:sz="4" w:space="0" w:color="A6A6A6" w:themeColor="background1" w:themeShade="A6"/>
              <w:right w:val="single" w:sz="4" w:space="0" w:color="000000" w:themeColor="text1"/>
            </w:tcBorders>
          </w:tcPr>
          <w:p w14:paraId="4E52CBEA" w14:textId="77777777" w:rsidR="00756439" w:rsidRDefault="00756439" w:rsidP="00756439">
            <w:pPr>
              <w:pStyle w:val="NormalinTable"/>
            </w:pPr>
            <w:r>
              <w:rPr>
                <w:b/>
              </w:rPr>
              <w:t>8466 00 00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65A487" w14:textId="77777777" w:rsidR="00756439" w:rsidRDefault="00756439" w:rsidP="00756439">
            <w:pPr>
              <w:pStyle w:val="NormalinTable"/>
              <w:tabs>
                <w:tab w:val="left" w:pos="1250"/>
              </w:tabs>
            </w:pPr>
            <w:r>
              <w:t>0.00%</w:t>
            </w:r>
          </w:p>
        </w:tc>
      </w:tr>
      <w:tr w:rsidR="00756439" w14:paraId="2CAE8CBC" w14:textId="77777777" w:rsidTr="00FC0611">
        <w:trPr>
          <w:cantSplit/>
        </w:trPr>
        <w:tc>
          <w:tcPr>
            <w:tcW w:w="0" w:type="auto"/>
            <w:tcBorders>
              <w:top w:val="single" w:sz="4" w:space="0" w:color="A6A6A6" w:themeColor="background1" w:themeShade="A6"/>
              <w:right w:val="single" w:sz="4" w:space="0" w:color="000000" w:themeColor="text1"/>
            </w:tcBorders>
          </w:tcPr>
          <w:p w14:paraId="756BBF03" w14:textId="77777777" w:rsidR="00756439" w:rsidRDefault="00756439" w:rsidP="00756439">
            <w:pPr>
              <w:pStyle w:val="NormalinTable"/>
            </w:pPr>
            <w:r>
              <w:rPr>
                <w:b/>
              </w:rPr>
              <w:t>8467 00 00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8BD671" w14:textId="77777777" w:rsidR="00756439" w:rsidRDefault="00756439" w:rsidP="00756439">
            <w:pPr>
              <w:pStyle w:val="NormalinTable"/>
              <w:tabs>
                <w:tab w:val="left" w:pos="1250"/>
              </w:tabs>
            </w:pPr>
            <w:r>
              <w:t>0.00%</w:t>
            </w:r>
          </w:p>
        </w:tc>
      </w:tr>
      <w:tr w:rsidR="00756439" w14:paraId="6E246DDE" w14:textId="77777777" w:rsidTr="00FC0611">
        <w:trPr>
          <w:cantSplit/>
        </w:trPr>
        <w:tc>
          <w:tcPr>
            <w:tcW w:w="0" w:type="auto"/>
            <w:tcBorders>
              <w:top w:val="single" w:sz="4" w:space="0" w:color="A6A6A6" w:themeColor="background1" w:themeShade="A6"/>
              <w:right w:val="single" w:sz="4" w:space="0" w:color="000000" w:themeColor="text1"/>
            </w:tcBorders>
          </w:tcPr>
          <w:p w14:paraId="3F59E06A" w14:textId="77777777" w:rsidR="00756439" w:rsidRDefault="00756439" w:rsidP="00756439">
            <w:pPr>
              <w:pStyle w:val="NormalinTable"/>
            </w:pPr>
            <w:r>
              <w:rPr>
                <w:b/>
              </w:rPr>
              <w:t>8468 00 00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030D5C" w14:textId="77777777" w:rsidR="00756439" w:rsidRDefault="00756439" w:rsidP="00756439">
            <w:pPr>
              <w:pStyle w:val="NormalinTable"/>
              <w:tabs>
                <w:tab w:val="left" w:pos="1250"/>
              </w:tabs>
            </w:pPr>
            <w:r>
              <w:t>0.00%</w:t>
            </w:r>
          </w:p>
        </w:tc>
      </w:tr>
      <w:tr w:rsidR="00756439" w14:paraId="77CDB435" w14:textId="77777777" w:rsidTr="00FC0611">
        <w:trPr>
          <w:cantSplit/>
        </w:trPr>
        <w:tc>
          <w:tcPr>
            <w:tcW w:w="0" w:type="auto"/>
            <w:tcBorders>
              <w:top w:val="single" w:sz="4" w:space="0" w:color="A6A6A6" w:themeColor="background1" w:themeShade="A6"/>
              <w:right w:val="single" w:sz="4" w:space="0" w:color="000000" w:themeColor="text1"/>
            </w:tcBorders>
          </w:tcPr>
          <w:p w14:paraId="0697C9C6" w14:textId="77777777" w:rsidR="00756439" w:rsidRDefault="00756439" w:rsidP="00756439">
            <w:pPr>
              <w:pStyle w:val="NormalinTable"/>
            </w:pPr>
            <w:r>
              <w:rPr>
                <w:b/>
              </w:rPr>
              <w:t>8472 10 00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24689B" w14:textId="77777777" w:rsidR="00756439" w:rsidRDefault="00756439" w:rsidP="00756439">
            <w:pPr>
              <w:pStyle w:val="NormalinTable"/>
              <w:tabs>
                <w:tab w:val="left" w:pos="1250"/>
              </w:tabs>
            </w:pPr>
            <w:r>
              <w:t>0.00%</w:t>
            </w:r>
          </w:p>
        </w:tc>
      </w:tr>
      <w:tr w:rsidR="00756439" w14:paraId="5EA21C23" w14:textId="77777777" w:rsidTr="00FC0611">
        <w:trPr>
          <w:cantSplit/>
        </w:trPr>
        <w:tc>
          <w:tcPr>
            <w:tcW w:w="0" w:type="auto"/>
            <w:tcBorders>
              <w:top w:val="single" w:sz="4" w:space="0" w:color="A6A6A6" w:themeColor="background1" w:themeShade="A6"/>
              <w:right w:val="single" w:sz="4" w:space="0" w:color="000000" w:themeColor="text1"/>
            </w:tcBorders>
          </w:tcPr>
          <w:p w14:paraId="29875469" w14:textId="77777777" w:rsidR="00756439" w:rsidRDefault="00756439" w:rsidP="00756439">
            <w:pPr>
              <w:pStyle w:val="NormalinTable"/>
            </w:pPr>
            <w:r>
              <w:rPr>
                <w:b/>
              </w:rPr>
              <w:t>8472 30 00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BDFD10" w14:textId="77777777" w:rsidR="00756439" w:rsidRDefault="00756439" w:rsidP="00756439">
            <w:pPr>
              <w:pStyle w:val="NormalinTable"/>
              <w:tabs>
                <w:tab w:val="left" w:pos="1250"/>
              </w:tabs>
            </w:pPr>
            <w:r>
              <w:t>0.00%</w:t>
            </w:r>
          </w:p>
        </w:tc>
      </w:tr>
      <w:tr w:rsidR="00756439" w14:paraId="0DF72D01" w14:textId="77777777" w:rsidTr="00FC0611">
        <w:trPr>
          <w:cantSplit/>
        </w:trPr>
        <w:tc>
          <w:tcPr>
            <w:tcW w:w="0" w:type="auto"/>
            <w:tcBorders>
              <w:top w:val="single" w:sz="4" w:space="0" w:color="A6A6A6" w:themeColor="background1" w:themeShade="A6"/>
              <w:right w:val="single" w:sz="4" w:space="0" w:color="000000" w:themeColor="text1"/>
            </w:tcBorders>
          </w:tcPr>
          <w:p w14:paraId="0C1E55F1" w14:textId="77777777" w:rsidR="00756439" w:rsidRDefault="00756439" w:rsidP="00756439">
            <w:pPr>
              <w:pStyle w:val="NormalinTable"/>
            </w:pPr>
            <w:r>
              <w:rPr>
                <w:b/>
              </w:rPr>
              <w:t>8472 90 10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D3AF42" w14:textId="77777777" w:rsidR="00756439" w:rsidRDefault="00756439" w:rsidP="00756439">
            <w:pPr>
              <w:pStyle w:val="NormalinTable"/>
              <w:tabs>
                <w:tab w:val="left" w:pos="1250"/>
              </w:tabs>
            </w:pPr>
            <w:r>
              <w:t>0.00%</w:t>
            </w:r>
          </w:p>
        </w:tc>
      </w:tr>
      <w:tr w:rsidR="00756439" w14:paraId="165CCF0F" w14:textId="77777777" w:rsidTr="00FC0611">
        <w:trPr>
          <w:cantSplit/>
        </w:trPr>
        <w:tc>
          <w:tcPr>
            <w:tcW w:w="0" w:type="auto"/>
            <w:tcBorders>
              <w:top w:val="single" w:sz="4" w:space="0" w:color="A6A6A6" w:themeColor="background1" w:themeShade="A6"/>
              <w:right w:val="single" w:sz="4" w:space="0" w:color="000000" w:themeColor="text1"/>
            </w:tcBorders>
          </w:tcPr>
          <w:p w14:paraId="5E86316B" w14:textId="77777777" w:rsidR="00756439" w:rsidRDefault="00756439" w:rsidP="00756439">
            <w:pPr>
              <w:pStyle w:val="NormalinTable"/>
            </w:pPr>
            <w:r>
              <w:rPr>
                <w:b/>
              </w:rPr>
              <w:t>8472 90 90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22AD3C" w14:textId="77777777" w:rsidR="00756439" w:rsidRDefault="00756439" w:rsidP="00756439">
            <w:pPr>
              <w:pStyle w:val="NormalinTable"/>
              <w:tabs>
                <w:tab w:val="left" w:pos="1250"/>
              </w:tabs>
            </w:pPr>
            <w:r>
              <w:t>0.00%</w:t>
            </w:r>
          </w:p>
        </w:tc>
      </w:tr>
      <w:tr w:rsidR="00756439" w14:paraId="255C391C" w14:textId="77777777" w:rsidTr="00FC0611">
        <w:trPr>
          <w:cantSplit/>
        </w:trPr>
        <w:tc>
          <w:tcPr>
            <w:tcW w:w="0" w:type="auto"/>
            <w:tcBorders>
              <w:top w:val="single" w:sz="4" w:space="0" w:color="A6A6A6" w:themeColor="background1" w:themeShade="A6"/>
              <w:right w:val="single" w:sz="4" w:space="0" w:color="000000" w:themeColor="text1"/>
            </w:tcBorders>
          </w:tcPr>
          <w:p w14:paraId="01803A62" w14:textId="77777777" w:rsidR="00756439" w:rsidRDefault="00756439" w:rsidP="00756439">
            <w:pPr>
              <w:pStyle w:val="NormalinTable"/>
            </w:pPr>
            <w:r>
              <w:rPr>
                <w:b/>
              </w:rPr>
              <w:t>8475 00 00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4C8377" w14:textId="77777777" w:rsidR="00756439" w:rsidRDefault="00756439" w:rsidP="00756439">
            <w:pPr>
              <w:pStyle w:val="NormalinTable"/>
              <w:tabs>
                <w:tab w:val="left" w:pos="1250"/>
              </w:tabs>
            </w:pPr>
            <w:r>
              <w:t>0.00%</w:t>
            </w:r>
          </w:p>
        </w:tc>
      </w:tr>
      <w:tr w:rsidR="00756439" w14:paraId="2534F50E" w14:textId="77777777" w:rsidTr="00FC0611">
        <w:trPr>
          <w:cantSplit/>
        </w:trPr>
        <w:tc>
          <w:tcPr>
            <w:tcW w:w="0" w:type="auto"/>
            <w:tcBorders>
              <w:top w:val="single" w:sz="4" w:space="0" w:color="A6A6A6" w:themeColor="background1" w:themeShade="A6"/>
              <w:right w:val="single" w:sz="4" w:space="0" w:color="000000" w:themeColor="text1"/>
            </w:tcBorders>
          </w:tcPr>
          <w:p w14:paraId="5E07B416" w14:textId="77777777" w:rsidR="00756439" w:rsidRDefault="00756439" w:rsidP="00756439">
            <w:pPr>
              <w:pStyle w:val="NormalinTable"/>
            </w:pPr>
            <w:r>
              <w:rPr>
                <w:b/>
              </w:rPr>
              <w:t>8476 00 00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948811" w14:textId="77777777" w:rsidR="00756439" w:rsidRDefault="00756439" w:rsidP="00756439">
            <w:pPr>
              <w:pStyle w:val="NormalinTable"/>
              <w:tabs>
                <w:tab w:val="left" w:pos="1250"/>
              </w:tabs>
            </w:pPr>
            <w:r>
              <w:t>0.00%</w:t>
            </w:r>
          </w:p>
        </w:tc>
      </w:tr>
      <w:tr w:rsidR="00756439" w14:paraId="04C39B79" w14:textId="77777777" w:rsidTr="00FC0611">
        <w:trPr>
          <w:cantSplit/>
        </w:trPr>
        <w:tc>
          <w:tcPr>
            <w:tcW w:w="0" w:type="auto"/>
            <w:tcBorders>
              <w:top w:val="single" w:sz="4" w:space="0" w:color="A6A6A6" w:themeColor="background1" w:themeShade="A6"/>
              <w:right w:val="single" w:sz="4" w:space="0" w:color="000000" w:themeColor="text1"/>
            </w:tcBorders>
          </w:tcPr>
          <w:p w14:paraId="7BA9DDBE" w14:textId="77777777" w:rsidR="00756439" w:rsidRDefault="00756439" w:rsidP="00756439">
            <w:pPr>
              <w:pStyle w:val="NormalinTable"/>
            </w:pPr>
            <w:r>
              <w:rPr>
                <w:b/>
              </w:rPr>
              <w:t>8477 00 00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ACC30D" w14:textId="77777777" w:rsidR="00756439" w:rsidRDefault="00756439" w:rsidP="00756439">
            <w:pPr>
              <w:pStyle w:val="NormalinTable"/>
              <w:tabs>
                <w:tab w:val="left" w:pos="1250"/>
              </w:tabs>
            </w:pPr>
            <w:r>
              <w:t>0.00%</w:t>
            </w:r>
          </w:p>
        </w:tc>
      </w:tr>
      <w:tr w:rsidR="00756439" w14:paraId="71461783" w14:textId="77777777" w:rsidTr="00FC0611">
        <w:trPr>
          <w:cantSplit/>
        </w:trPr>
        <w:tc>
          <w:tcPr>
            <w:tcW w:w="0" w:type="auto"/>
            <w:tcBorders>
              <w:top w:val="single" w:sz="4" w:space="0" w:color="A6A6A6" w:themeColor="background1" w:themeShade="A6"/>
              <w:right w:val="single" w:sz="4" w:space="0" w:color="000000" w:themeColor="text1"/>
            </w:tcBorders>
          </w:tcPr>
          <w:p w14:paraId="5F302AF3" w14:textId="77777777" w:rsidR="00756439" w:rsidRDefault="00756439" w:rsidP="00756439">
            <w:pPr>
              <w:pStyle w:val="NormalinTable"/>
            </w:pPr>
            <w:r>
              <w:rPr>
                <w:b/>
              </w:rPr>
              <w:t>8478 00 00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EC9CBE" w14:textId="77777777" w:rsidR="00756439" w:rsidRDefault="00756439" w:rsidP="00756439">
            <w:pPr>
              <w:pStyle w:val="NormalinTable"/>
              <w:tabs>
                <w:tab w:val="left" w:pos="1250"/>
              </w:tabs>
            </w:pPr>
            <w:r>
              <w:t>0.00%</w:t>
            </w:r>
          </w:p>
        </w:tc>
      </w:tr>
      <w:tr w:rsidR="00756439" w14:paraId="64E4D07F" w14:textId="77777777" w:rsidTr="00FC0611">
        <w:trPr>
          <w:cantSplit/>
        </w:trPr>
        <w:tc>
          <w:tcPr>
            <w:tcW w:w="0" w:type="auto"/>
            <w:tcBorders>
              <w:top w:val="single" w:sz="4" w:space="0" w:color="A6A6A6" w:themeColor="background1" w:themeShade="A6"/>
              <w:right w:val="single" w:sz="4" w:space="0" w:color="000000" w:themeColor="text1"/>
            </w:tcBorders>
          </w:tcPr>
          <w:p w14:paraId="2900EB69" w14:textId="77777777" w:rsidR="00756439" w:rsidRDefault="00756439" w:rsidP="00756439">
            <w:pPr>
              <w:pStyle w:val="NormalinTable"/>
            </w:pPr>
            <w:r>
              <w:rPr>
                <w:b/>
              </w:rPr>
              <w:t>8479 20 00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53E780" w14:textId="77777777" w:rsidR="00756439" w:rsidRDefault="00756439" w:rsidP="00756439">
            <w:pPr>
              <w:pStyle w:val="NormalinTable"/>
              <w:tabs>
                <w:tab w:val="left" w:pos="1250"/>
              </w:tabs>
            </w:pPr>
            <w:r>
              <w:t>0.00%</w:t>
            </w:r>
          </w:p>
        </w:tc>
      </w:tr>
      <w:tr w:rsidR="00756439" w14:paraId="53D94603" w14:textId="77777777" w:rsidTr="00FC0611">
        <w:trPr>
          <w:cantSplit/>
        </w:trPr>
        <w:tc>
          <w:tcPr>
            <w:tcW w:w="0" w:type="auto"/>
            <w:tcBorders>
              <w:top w:val="single" w:sz="4" w:space="0" w:color="A6A6A6" w:themeColor="background1" w:themeShade="A6"/>
              <w:right w:val="single" w:sz="4" w:space="0" w:color="000000" w:themeColor="text1"/>
            </w:tcBorders>
          </w:tcPr>
          <w:p w14:paraId="391F7E6A" w14:textId="77777777" w:rsidR="00756439" w:rsidRDefault="00756439" w:rsidP="00756439">
            <w:pPr>
              <w:pStyle w:val="NormalinTable"/>
            </w:pPr>
            <w:r>
              <w:rPr>
                <w:b/>
              </w:rPr>
              <w:t>8479 30 00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418007" w14:textId="77777777" w:rsidR="00756439" w:rsidRDefault="00756439" w:rsidP="00756439">
            <w:pPr>
              <w:pStyle w:val="NormalinTable"/>
              <w:tabs>
                <w:tab w:val="left" w:pos="1250"/>
              </w:tabs>
            </w:pPr>
            <w:r>
              <w:t>0.00%</w:t>
            </w:r>
          </w:p>
        </w:tc>
      </w:tr>
      <w:tr w:rsidR="00756439" w14:paraId="3B6773EB" w14:textId="77777777" w:rsidTr="00FC0611">
        <w:trPr>
          <w:cantSplit/>
        </w:trPr>
        <w:tc>
          <w:tcPr>
            <w:tcW w:w="0" w:type="auto"/>
            <w:tcBorders>
              <w:top w:val="single" w:sz="4" w:space="0" w:color="A6A6A6" w:themeColor="background1" w:themeShade="A6"/>
              <w:right w:val="single" w:sz="4" w:space="0" w:color="000000" w:themeColor="text1"/>
            </w:tcBorders>
          </w:tcPr>
          <w:p w14:paraId="515FC724" w14:textId="77777777" w:rsidR="00756439" w:rsidRDefault="00756439" w:rsidP="00756439">
            <w:pPr>
              <w:pStyle w:val="NormalinTable"/>
            </w:pPr>
            <w:r>
              <w:rPr>
                <w:b/>
              </w:rPr>
              <w:t>8479 40 00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67990D" w14:textId="77777777" w:rsidR="00756439" w:rsidRDefault="00756439" w:rsidP="00756439">
            <w:pPr>
              <w:pStyle w:val="NormalinTable"/>
              <w:tabs>
                <w:tab w:val="left" w:pos="1250"/>
              </w:tabs>
            </w:pPr>
            <w:r>
              <w:t>0.00%</w:t>
            </w:r>
          </w:p>
        </w:tc>
      </w:tr>
      <w:tr w:rsidR="00756439" w14:paraId="15236518" w14:textId="77777777" w:rsidTr="00FC0611">
        <w:trPr>
          <w:cantSplit/>
        </w:trPr>
        <w:tc>
          <w:tcPr>
            <w:tcW w:w="0" w:type="auto"/>
            <w:tcBorders>
              <w:top w:val="single" w:sz="4" w:space="0" w:color="A6A6A6" w:themeColor="background1" w:themeShade="A6"/>
              <w:right w:val="single" w:sz="4" w:space="0" w:color="000000" w:themeColor="text1"/>
            </w:tcBorders>
          </w:tcPr>
          <w:p w14:paraId="0AD6E34E" w14:textId="77777777" w:rsidR="00756439" w:rsidRDefault="00756439" w:rsidP="00756439">
            <w:pPr>
              <w:pStyle w:val="NormalinTable"/>
            </w:pPr>
            <w:r>
              <w:rPr>
                <w:b/>
              </w:rPr>
              <w:t>8479 50 00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DACE25" w14:textId="77777777" w:rsidR="00756439" w:rsidRDefault="00756439" w:rsidP="00756439">
            <w:pPr>
              <w:pStyle w:val="NormalinTable"/>
              <w:tabs>
                <w:tab w:val="left" w:pos="1250"/>
              </w:tabs>
            </w:pPr>
            <w:r>
              <w:t>0.00%</w:t>
            </w:r>
          </w:p>
        </w:tc>
      </w:tr>
      <w:tr w:rsidR="00756439" w14:paraId="2122DF0B" w14:textId="77777777" w:rsidTr="00FC0611">
        <w:trPr>
          <w:cantSplit/>
        </w:trPr>
        <w:tc>
          <w:tcPr>
            <w:tcW w:w="0" w:type="auto"/>
            <w:tcBorders>
              <w:top w:val="single" w:sz="4" w:space="0" w:color="A6A6A6" w:themeColor="background1" w:themeShade="A6"/>
              <w:right w:val="single" w:sz="4" w:space="0" w:color="000000" w:themeColor="text1"/>
            </w:tcBorders>
          </w:tcPr>
          <w:p w14:paraId="09EA02BE" w14:textId="77777777" w:rsidR="00756439" w:rsidRDefault="00756439" w:rsidP="00756439">
            <w:pPr>
              <w:pStyle w:val="NormalinTable"/>
            </w:pPr>
            <w:r>
              <w:rPr>
                <w:b/>
              </w:rPr>
              <w:t>8479 60 00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77EF43" w14:textId="77777777" w:rsidR="00756439" w:rsidRDefault="00756439" w:rsidP="00756439">
            <w:pPr>
              <w:pStyle w:val="NormalinTable"/>
              <w:tabs>
                <w:tab w:val="left" w:pos="1250"/>
              </w:tabs>
            </w:pPr>
            <w:r>
              <w:t>0.00%</w:t>
            </w:r>
          </w:p>
        </w:tc>
      </w:tr>
      <w:tr w:rsidR="00756439" w14:paraId="06BDD544" w14:textId="77777777" w:rsidTr="00FC0611">
        <w:trPr>
          <w:cantSplit/>
        </w:trPr>
        <w:tc>
          <w:tcPr>
            <w:tcW w:w="0" w:type="auto"/>
            <w:tcBorders>
              <w:top w:val="single" w:sz="4" w:space="0" w:color="A6A6A6" w:themeColor="background1" w:themeShade="A6"/>
              <w:right w:val="single" w:sz="4" w:space="0" w:color="000000" w:themeColor="text1"/>
            </w:tcBorders>
          </w:tcPr>
          <w:p w14:paraId="51D36CA8" w14:textId="77777777" w:rsidR="00756439" w:rsidRDefault="00756439" w:rsidP="00756439">
            <w:pPr>
              <w:pStyle w:val="NormalinTable"/>
            </w:pPr>
            <w:r>
              <w:rPr>
                <w:b/>
              </w:rPr>
              <w:t>8479 71 00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FC43B2" w14:textId="77777777" w:rsidR="00756439" w:rsidRDefault="00756439" w:rsidP="00756439">
            <w:pPr>
              <w:pStyle w:val="NormalinTable"/>
              <w:tabs>
                <w:tab w:val="left" w:pos="1250"/>
              </w:tabs>
            </w:pPr>
            <w:r>
              <w:t>0.00%</w:t>
            </w:r>
          </w:p>
        </w:tc>
      </w:tr>
      <w:tr w:rsidR="00756439" w14:paraId="7F77E0D0" w14:textId="77777777" w:rsidTr="00FC0611">
        <w:trPr>
          <w:cantSplit/>
        </w:trPr>
        <w:tc>
          <w:tcPr>
            <w:tcW w:w="0" w:type="auto"/>
            <w:tcBorders>
              <w:top w:val="single" w:sz="4" w:space="0" w:color="A6A6A6" w:themeColor="background1" w:themeShade="A6"/>
              <w:right w:val="single" w:sz="4" w:space="0" w:color="000000" w:themeColor="text1"/>
            </w:tcBorders>
          </w:tcPr>
          <w:p w14:paraId="3BAB3DC3" w14:textId="77777777" w:rsidR="00756439" w:rsidRDefault="00756439" w:rsidP="00756439">
            <w:pPr>
              <w:pStyle w:val="NormalinTable"/>
            </w:pPr>
            <w:r>
              <w:rPr>
                <w:b/>
              </w:rPr>
              <w:t>8479 79 00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6D3430" w14:textId="77777777" w:rsidR="00756439" w:rsidRDefault="00756439" w:rsidP="00756439">
            <w:pPr>
              <w:pStyle w:val="NormalinTable"/>
              <w:tabs>
                <w:tab w:val="left" w:pos="1250"/>
              </w:tabs>
            </w:pPr>
            <w:r>
              <w:t>0.00%</w:t>
            </w:r>
          </w:p>
        </w:tc>
      </w:tr>
      <w:tr w:rsidR="00756439" w14:paraId="1573C8BA" w14:textId="77777777" w:rsidTr="00FC0611">
        <w:trPr>
          <w:cantSplit/>
        </w:trPr>
        <w:tc>
          <w:tcPr>
            <w:tcW w:w="0" w:type="auto"/>
            <w:tcBorders>
              <w:top w:val="single" w:sz="4" w:space="0" w:color="A6A6A6" w:themeColor="background1" w:themeShade="A6"/>
              <w:right w:val="single" w:sz="4" w:space="0" w:color="000000" w:themeColor="text1"/>
            </w:tcBorders>
          </w:tcPr>
          <w:p w14:paraId="34F8816D" w14:textId="77777777" w:rsidR="00756439" w:rsidRDefault="00756439" w:rsidP="00756439">
            <w:pPr>
              <w:pStyle w:val="NormalinTable"/>
            </w:pPr>
            <w:r>
              <w:rPr>
                <w:b/>
              </w:rPr>
              <w:t>8479 81 00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8A01CC" w14:textId="77777777" w:rsidR="00756439" w:rsidRDefault="00756439" w:rsidP="00756439">
            <w:pPr>
              <w:pStyle w:val="NormalinTable"/>
              <w:tabs>
                <w:tab w:val="left" w:pos="1250"/>
              </w:tabs>
            </w:pPr>
            <w:r>
              <w:t>0.00%</w:t>
            </w:r>
          </w:p>
        </w:tc>
      </w:tr>
      <w:tr w:rsidR="00756439" w14:paraId="30D20FBD" w14:textId="77777777" w:rsidTr="00FC0611">
        <w:trPr>
          <w:cantSplit/>
        </w:trPr>
        <w:tc>
          <w:tcPr>
            <w:tcW w:w="0" w:type="auto"/>
            <w:tcBorders>
              <w:top w:val="single" w:sz="4" w:space="0" w:color="A6A6A6" w:themeColor="background1" w:themeShade="A6"/>
              <w:right w:val="single" w:sz="4" w:space="0" w:color="000000" w:themeColor="text1"/>
            </w:tcBorders>
          </w:tcPr>
          <w:p w14:paraId="15E84457" w14:textId="77777777" w:rsidR="00756439" w:rsidRDefault="00756439" w:rsidP="00756439">
            <w:pPr>
              <w:pStyle w:val="NormalinTable"/>
            </w:pPr>
            <w:r>
              <w:rPr>
                <w:b/>
              </w:rPr>
              <w:t>8479 82 00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927D00" w14:textId="77777777" w:rsidR="00756439" w:rsidRDefault="00756439" w:rsidP="00756439">
            <w:pPr>
              <w:pStyle w:val="NormalinTable"/>
              <w:tabs>
                <w:tab w:val="left" w:pos="1250"/>
              </w:tabs>
            </w:pPr>
            <w:r>
              <w:t>0.00%</w:t>
            </w:r>
          </w:p>
        </w:tc>
      </w:tr>
      <w:tr w:rsidR="00756439" w14:paraId="7067D783" w14:textId="77777777" w:rsidTr="00FC0611">
        <w:trPr>
          <w:cantSplit/>
        </w:trPr>
        <w:tc>
          <w:tcPr>
            <w:tcW w:w="0" w:type="auto"/>
            <w:tcBorders>
              <w:top w:val="single" w:sz="4" w:space="0" w:color="A6A6A6" w:themeColor="background1" w:themeShade="A6"/>
              <w:right w:val="single" w:sz="4" w:space="0" w:color="000000" w:themeColor="text1"/>
            </w:tcBorders>
          </w:tcPr>
          <w:p w14:paraId="05B29BFB" w14:textId="77777777" w:rsidR="00756439" w:rsidRDefault="00756439" w:rsidP="00756439">
            <w:pPr>
              <w:pStyle w:val="NormalinTable"/>
            </w:pPr>
            <w:r>
              <w:rPr>
                <w:b/>
              </w:rPr>
              <w:t>8479 89 00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16A940" w14:textId="77777777" w:rsidR="00756439" w:rsidRDefault="00756439" w:rsidP="00756439">
            <w:pPr>
              <w:pStyle w:val="NormalinTable"/>
              <w:tabs>
                <w:tab w:val="left" w:pos="1250"/>
              </w:tabs>
            </w:pPr>
            <w:r>
              <w:t>0.00%</w:t>
            </w:r>
          </w:p>
        </w:tc>
      </w:tr>
      <w:tr w:rsidR="00756439" w14:paraId="6F1835C5" w14:textId="77777777" w:rsidTr="00FC0611">
        <w:trPr>
          <w:cantSplit/>
        </w:trPr>
        <w:tc>
          <w:tcPr>
            <w:tcW w:w="0" w:type="auto"/>
            <w:tcBorders>
              <w:top w:val="single" w:sz="4" w:space="0" w:color="A6A6A6" w:themeColor="background1" w:themeShade="A6"/>
              <w:right w:val="single" w:sz="4" w:space="0" w:color="000000" w:themeColor="text1"/>
            </w:tcBorders>
          </w:tcPr>
          <w:p w14:paraId="5AC39F92" w14:textId="77777777" w:rsidR="00756439" w:rsidRDefault="00756439" w:rsidP="00756439">
            <w:pPr>
              <w:pStyle w:val="NormalinTable"/>
            </w:pPr>
            <w:r>
              <w:rPr>
                <w:b/>
              </w:rPr>
              <w:t>8479 90 00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CD7BEF" w14:textId="77777777" w:rsidR="00756439" w:rsidRDefault="00756439" w:rsidP="00756439">
            <w:pPr>
              <w:pStyle w:val="NormalinTable"/>
              <w:tabs>
                <w:tab w:val="left" w:pos="1250"/>
              </w:tabs>
            </w:pPr>
            <w:r>
              <w:t>0.00%</w:t>
            </w:r>
          </w:p>
        </w:tc>
      </w:tr>
      <w:tr w:rsidR="00756439" w14:paraId="3B0A9AAB" w14:textId="77777777" w:rsidTr="00FC0611">
        <w:trPr>
          <w:cantSplit/>
        </w:trPr>
        <w:tc>
          <w:tcPr>
            <w:tcW w:w="0" w:type="auto"/>
            <w:tcBorders>
              <w:top w:val="single" w:sz="4" w:space="0" w:color="A6A6A6" w:themeColor="background1" w:themeShade="A6"/>
              <w:right w:val="single" w:sz="4" w:space="0" w:color="000000" w:themeColor="text1"/>
            </w:tcBorders>
          </w:tcPr>
          <w:p w14:paraId="0ED3BE61" w14:textId="77777777" w:rsidR="00756439" w:rsidRDefault="00756439" w:rsidP="00756439">
            <w:pPr>
              <w:pStyle w:val="NormalinTable"/>
            </w:pPr>
            <w:r>
              <w:rPr>
                <w:b/>
              </w:rPr>
              <w:t>8480 00 00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3B53CC" w14:textId="77777777" w:rsidR="00756439" w:rsidRDefault="00756439" w:rsidP="00756439">
            <w:pPr>
              <w:pStyle w:val="NormalinTable"/>
              <w:tabs>
                <w:tab w:val="left" w:pos="1250"/>
              </w:tabs>
            </w:pPr>
            <w:r>
              <w:t>0.00%</w:t>
            </w:r>
          </w:p>
        </w:tc>
      </w:tr>
      <w:tr w:rsidR="00756439" w14:paraId="72BA0B02" w14:textId="77777777" w:rsidTr="00FC0611">
        <w:trPr>
          <w:cantSplit/>
        </w:trPr>
        <w:tc>
          <w:tcPr>
            <w:tcW w:w="0" w:type="auto"/>
            <w:tcBorders>
              <w:top w:val="single" w:sz="4" w:space="0" w:color="A6A6A6" w:themeColor="background1" w:themeShade="A6"/>
              <w:right w:val="single" w:sz="4" w:space="0" w:color="000000" w:themeColor="text1"/>
            </w:tcBorders>
          </w:tcPr>
          <w:p w14:paraId="20DC58C8" w14:textId="77777777" w:rsidR="00756439" w:rsidRDefault="00756439" w:rsidP="00756439">
            <w:pPr>
              <w:pStyle w:val="NormalinTable"/>
            </w:pPr>
            <w:r>
              <w:rPr>
                <w:b/>
              </w:rPr>
              <w:t>8481 00 00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46AF26" w14:textId="77777777" w:rsidR="00756439" w:rsidRDefault="00756439" w:rsidP="00756439">
            <w:pPr>
              <w:pStyle w:val="NormalinTable"/>
              <w:tabs>
                <w:tab w:val="left" w:pos="1250"/>
              </w:tabs>
            </w:pPr>
            <w:r>
              <w:t>0.00%</w:t>
            </w:r>
          </w:p>
        </w:tc>
      </w:tr>
      <w:tr w:rsidR="00756439" w14:paraId="19A5A7B3" w14:textId="77777777" w:rsidTr="00FC0611">
        <w:trPr>
          <w:cantSplit/>
        </w:trPr>
        <w:tc>
          <w:tcPr>
            <w:tcW w:w="0" w:type="auto"/>
            <w:tcBorders>
              <w:top w:val="single" w:sz="4" w:space="0" w:color="A6A6A6" w:themeColor="background1" w:themeShade="A6"/>
              <w:right w:val="single" w:sz="4" w:space="0" w:color="000000" w:themeColor="text1"/>
            </w:tcBorders>
          </w:tcPr>
          <w:p w14:paraId="6645537F" w14:textId="77777777" w:rsidR="00756439" w:rsidRDefault="00756439" w:rsidP="00756439">
            <w:pPr>
              <w:pStyle w:val="NormalinTable"/>
            </w:pPr>
            <w:r>
              <w:rPr>
                <w:b/>
              </w:rPr>
              <w:t>8482 00 00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A10E13" w14:textId="77777777" w:rsidR="00756439" w:rsidRDefault="00756439" w:rsidP="00756439">
            <w:pPr>
              <w:pStyle w:val="NormalinTable"/>
              <w:tabs>
                <w:tab w:val="left" w:pos="1250"/>
              </w:tabs>
            </w:pPr>
            <w:r>
              <w:t>0.00%</w:t>
            </w:r>
          </w:p>
        </w:tc>
      </w:tr>
      <w:tr w:rsidR="00756439" w14:paraId="09626DE6" w14:textId="77777777" w:rsidTr="00FC0611">
        <w:trPr>
          <w:cantSplit/>
        </w:trPr>
        <w:tc>
          <w:tcPr>
            <w:tcW w:w="0" w:type="auto"/>
            <w:tcBorders>
              <w:top w:val="single" w:sz="4" w:space="0" w:color="A6A6A6" w:themeColor="background1" w:themeShade="A6"/>
              <w:right w:val="single" w:sz="4" w:space="0" w:color="000000" w:themeColor="text1"/>
            </w:tcBorders>
          </w:tcPr>
          <w:p w14:paraId="031F4BBB" w14:textId="77777777" w:rsidR="00756439" w:rsidRDefault="00756439" w:rsidP="00756439">
            <w:pPr>
              <w:pStyle w:val="NormalinTable"/>
            </w:pPr>
            <w:r>
              <w:rPr>
                <w:b/>
              </w:rPr>
              <w:t>8483 00 00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A90645" w14:textId="77777777" w:rsidR="00756439" w:rsidRDefault="00756439" w:rsidP="00756439">
            <w:pPr>
              <w:pStyle w:val="NormalinTable"/>
              <w:tabs>
                <w:tab w:val="left" w:pos="1250"/>
              </w:tabs>
            </w:pPr>
            <w:r>
              <w:t>0.00%</w:t>
            </w:r>
          </w:p>
        </w:tc>
      </w:tr>
      <w:tr w:rsidR="00756439" w14:paraId="4A85FB1E" w14:textId="77777777" w:rsidTr="00FC0611">
        <w:trPr>
          <w:cantSplit/>
        </w:trPr>
        <w:tc>
          <w:tcPr>
            <w:tcW w:w="0" w:type="auto"/>
            <w:tcBorders>
              <w:top w:val="single" w:sz="4" w:space="0" w:color="A6A6A6" w:themeColor="background1" w:themeShade="A6"/>
              <w:right w:val="single" w:sz="4" w:space="0" w:color="000000" w:themeColor="text1"/>
            </w:tcBorders>
          </w:tcPr>
          <w:p w14:paraId="201EB918" w14:textId="77777777" w:rsidR="00756439" w:rsidRDefault="00756439" w:rsidP="00756439">
            <w:pPr>
              <w:pStyle w:val="NormalinTable"/>
            </w:pPr>
            <w:r>
              <w:rPr>
                <w:b/>
              </w:rPr>
              <w:t>8484 00 00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AF8B75" w14:textId="77777777" w:rsidR="00756439" w:rsidRDefault="00756439" w:rsidP="00756439">
            <w:pPr>
              <w:pStyle w:val="NormalinTable"/>
              <w:tabs>
                <w:tab w:val="left" w:pos="1250"/>
              </w:tabs>
            </w:pPr>
            <w:r>
              <w:t>0.00%</w:t>
            </w:r>
          </w:p>
        </w:tc>
      </w:tr>
      <w:tr w:rsidR="00756439" w14:paraId="2CEB2812" w14:textId="77777777" w:rsidTr="00FC0611">
        <w:trPr>
          <w:cantSplit/>
        </w:trPr>
        <w:tc>
          <w:tcPr>
            <w:tcW w:w="0" w:type="auto"/>
            <w:tcBorders>
              <w:top w:val="single" w:sz="4" w:space="0" w:color="A6A6A6" w:themeColor="background1" w:themeShade="A6"/>
              <w:right w:val="single" w:sz="4" w:space="0" w:color="000000" w:themeColor="text1"/>
            </w:tcBorders>
          </w:tcPr>
          <w:p w14:paraId="10FF9228" w14:textId="77777777" w:rsidR="00756439" w:rsidRDefault="00756439" w:rsidP="00756439">
            <w:pPr>
              <w:pStyle w:val="NormalinTable"/>
            </w:pPr>
            <w:r>
              <w:rPr>
                <w:b/>
              </w:rPr>
              <w:t>8487 00 00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96BD5B" w14:textId="77777777" w:rsidR="00756439" w:rsidRDefault="00756439" w:rsidP="00756439">
            <w:pPr>
              <w:pStyle w:val="NormalinTable"/>
              <w:tabs>
                <w:tab w:val="left" w:pos="1250"/>
              </w:tabs>
            </w:pPr>
            <w:r>
              <w:t>0.00%</w:t>
            </w:r>
          </w:p>
        </w:tc>
      </w:tr>
      <w:tr w:rsidR="00756439" w14:paraId="5097BEF9" w14:textId="77777777" w:rsidTr="00FC0611">
        <w:trPr>
          <w:cantSplit/>
        </w:trPr>
        <w:tc>
          <w:tcPr>
            <w:tcW w:w="0" w:type="auto"/>
            <w:tcBorders>
              <w:top w:val="single" w:sz="4" w:space="0" w:color="A6A6A6" w:themeColor="background1" w:themeShade="A6"/>
              <w:right w:val="single" w:sz="4" w:space="0" w:color="000000" w:themeColor="text1"/>
            </w:tcBorders>
          </w:tcPr>
          <w:p w14:paraId="546D167A" w14:textId="77777777" w:rsidR="00756439" w:rsidRDefault="00756439" w:rsidP="00756439">
            <w:pPr>
              <w:pStyle w:val="NormalinTable"/>
            </w:pPr>
            <w:r>
              <w:rPr>
                <w:b/>
              </w:rPr>
              <w:t>8501 00 00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041B49" w14:textId="77777777" w:rsidR="00756439" w:rsidRDefault="00756439" w:rsidP="00756439">
            <w:pPr>
              <w:pStyle w:val="NormalinTable"/>
              <w:tabs>
                <w:tab w:val="left" w:pos="1250"/>
              </w:tabs>
            </w:pPr>
            <w:r>
              <w:t>0.00%</w:t>
            </w:r>
          </w:p>
        </w:tc>
      </w:tr>
      <w:tr w:rsidR="00756439" w14:paraId="75B2CA13" w14:textId="77777777" w:rsidTr="00FC0611">
        <w:trPr>
          <w:cantSplit/>
        </w:trPr>
        <w:tc>
          <w:tcPr>
            <w:tcW w:w="0" w:type="auto"/>
            <w:tcBorders>
              <w:top w:val="single" w:sz="4" w:space="0" w:color="A6A6A6" w:themeColor="background1" w:themeShade="A6"/>
              <w:right w:val="single" w:sz="4" w:space="0" w:color="000000" w:themeColor="text1"/>
            </w:tcBorders>
          </w:tcPr>
          <w:p w14:paraId="68862F3F" w14:textId="77777777" w:rsidR="00756439" w:rsidRDefault="00756439" w:rsidP="00756439">
            <w:pPr>
              <w:pStyle w:val="NormalinTable"/>
            </w:pPr>
            <w:r>
              <w:rPr>
                <w:b/>
              </w:rPr>
              <w:t>8502 00 00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CF6717" w14:textId="77777777" w:rsidR="00756439" w:rsidRDefault="00756439" w:rsidP="00756439">
            <w:pPr>
              <w:pStyle w:val="NormalinTable"/>
              <w:tabs>
                <w:tab w:val="left" w:pos="1250"/>
              </w:tabs>
            </w:pPr>
            <w:r>
              <w:t>0.00%</w:t>
            </w:r>
          </w:p>
        </w:tc>
      </w:tr>
      <w:tr w:rsidR="00756439" w14:paraId="45681C6F" w14:textId="77777777" w:rsidTr="00FC0611">
        <w:trPr>
          <w:cantSplit/>
        </w:trPr>
        <w:tc>
          <w:tcPr>
            <w:tcW w:w="0" w:type="auto"/>
            <w:tcBorders>
              <w:top w:val="single" w:sz="4" w:space="0" w:color="A6A6A6" w:themeColor="background1" w:themeShade="A6"/>
              <w:right w:val="single" w:sz="4" w:space="0" w:color="000000" w:themeColor="text1"/>
            </w:tcBorders>
          </w:tcPr>
          <w:p w14:paraId="66FF2A52" w14:textId="77777777" w:rsidR="00756439" w:rsidRDefault="00756439" w:rsidP="00756439">
            <w:pPr>
              <w:pStyle w:val="NormalinTable"/>
            </w:pPr>
            <w:r>
              <w:rPr>
                <w:b/>
              </w:rPr>
              <w:t>8503 00 00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076986" w14:textId="77777777" w:rsidR="00756439" w:rsidRDefault="00756439" w:rsidP="00756439">
            <w:pPr>
              <w:pStyle w:val="NormalinTable"/>
              <w:tabs>
                <w:tab w:val="left" w:pos="1250"/>
              </w:tabs>
            </w:pPr>
            <w:r>
              <w:t>0.00%</w:t>
            </w:r>
          </w:p>
        </w:tc>
      </w:tr>
      <w:tr w:rsidR="00756439" w14:paraId="5B8DCD53" w14:textId="77777777" w:rsidTr="00FC0611">
        <w:trPr>
          <w:cantSplit/>
        </w:trPr>
        <w:tc>
          <w:tcPr>
            <w:tcW w:w="0" w:type="auto"/>
            <w:tcBorders>
              <w:top w:val="single" w:sz="4" w:space="0" w:color="A6A6A6" w:themeColor="background1" w:themeShade="A6"/>
              <w:right w:val="single" w:sz="4" w:space="0" w:color="000000" w:themeColor="text1"/>
            </w:tcBorders>
          </w:tcPr>
          <w:p w14:paraId="4617B799" w14:textId="77777777" w:rsidR="00756439" w:rsidRDefault="00756439" w:rsidP="00756439">
            <w:pPr>
              <w:pStyle w:val="NormalinTable"/>
            </w:pPr>
            <w:r>
              <w:rPr>
                <w:b/>
              </w:rPr>
              <w:t>8504 10 00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EB4A4B" w14:textId="77777777" w:rsidR="00756439" w:rsidRDefault="00756439" w:rsidP="00756439">
            <w:pPr>
              <w:pStyle w:val="NormalinTable"/>
              <w:tabs>
                <w:tab w:val="left" w:pos="1250"/>
              </w:tabs>
            </w:pPr>
            <w:r>
              <w:t>0.00%</w:t>
            </w:r>
          </w:p>
        </w:tc>
      </w:tr>
      <w:tr w:rsidR="00756439" w14:paraId="5997529D" w14:textId="77777777" w:rsidTr="00FC0611">
        <w:trPr>
          <w:cantSplit/>
        </w:trPr>
        <w:tc>
          <w:tcPr>
            <w:tcW w:w="0" w:type="auto"/>
            <w:tcBorders>
              <w:top w:val="single" w:sz="4" w:space="0" w:color="A6A6A6" w:themeColor="background1" w:themeShade="A6"/>
              <w:right w:val="single" w:sz="4" w:space="0" w:color="000000" w:themeColor="text1"/>
            </w:tcBorders>
          </w:tcPr>
          <w:p w14:paraId="6A0ADE30" w14:textId="77777777" w:rsidR="00756439" w:rsidRDefault="00756439" w:rsidP="00756439">
            <w:pPr>
              <w:pStyle w:val="NormalinTable"/>
            </w:pPr>
            <w:r>
              <w:rPr>
                <w:b/>
              </w:rPr>
              <w:t>8504 21 00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FACD00" w14:textId="77777777" w:rsidR="00756439" w:rsidRDefault="00756439" w:rsidP="00756439">
            <w:pPr>
              <w:pStyle w:val="NormalinTable"/>
              <w:tabs>
                <w:tab w:val="left" w:pos="1250"/>
              </w:tabs>
            </w:pPr>
            <w:r>
              <w:t>0.00%</w:t>
            </w:r>
          </w:p>
        </w:tc>
      </w:tr>
      <w:tr w:rsidR="00756439" w14:paraId="2029E131" w14:textId="77777777" w:rsidTr="00FC0611">
        <w:trPr>
          <w:cantSplit/>
        </w:trPr>
        <w:tc>
          <w:tcPr>
            <w:tcW w:w="0" w:type="auto"/>
            <w:tcBorders>
              <w:top w:val="single" w:sz="4" w:space="0" w:color="A6A6A6" w:themeColor="background1" w:themeShade="A6"/>
              <w:right w:val="single" w:sz="4" w:space="0" w:color="000000" w:themeColor="text1"/>
            </w:tcBorders>
          </w:tcPr>
          <w:p w14:paraId="1D49342B" w14:textId="77777777" w:rsidR="00756439" w:rsidRDefault="00756439" w:rsidP="00756439">
            <w:pPr>
              <w:pStyle w:val="NormalinTable"/>
            </w:pPr>
            <w:r>
              <w:rPr>
                <w:b/>
              </w:rPr>
              <w:t>8504 22 00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631503" w14:textId="77777777" w:rsidR="00756439" w:rsidRDefault="00756439" w:rsidP="00756439">
            <w:pPr>
              <w:pStyle w:val="NormalinTable"/>
              <w:tabs>
                <w:tab w:val="left" w:pos="1250"/>
              </w:tabs>
            </w:pPr>
            <w:r>
              <w:t>0.00%</w:t>
            </w:r>
          </w:p>
        </w:tc>
      </w:tr>
      <w:tr w:rsidR="00756439" w14:paraId="4B5D8EC8" w14:textId="77777777" w:rsidTr="00FC0611">
        <w:trPr>
          <w:cantSplit/>
        </w:trPr>
        <w:tc>
          <w:tcPr>
            <w:tcW w:w="0" w:type="auto"/>
            <w:tcBorders>
              <w:top w:val="single" w:sz="4" w:space="0" w:color="A6A6A6" w:themeColor="background1" w:themeShade="A6"/>
              <w:right w:val="single" w:sz="4" w:space="0" w:color="000000" w:themeColor="text1"/>
            </w:tcBorders>
          </w:tcPr>
          <w:p w14:paraId="01B0EB1F" w14:textId="77777777" w:rsidR="00756439" w:rsidRDefault="00756439" w:rsidP="00756439">
            <w:pPr>
              <w:pStyle w:val="NormalinTable"/>
            </w:pPr>
            <w:r>
              <w:rPr>
                <w:b/>
              </w:rPr>
              <w:t>8504 23 00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38C153" w14:textId="77777777" w:rsidR="00756439" w:rsidRDefault="00756439" w:rsidP="00756439">
            <w:pPr>
              <w:pStyle w:val="NormalinTable"/>
              <w:tabs>
                <w:tab w:val="left" w:pos="1250"/>
              </w:tabs>
            </w:pPr>
            <w:r>
              <w:t>0.00%</w:t>
            </w:r>
          </w:p>
        </w:tc>
      </w:tr>
      <w:tr w:rsidR="00756439" w14:paraId="16D2708F" w14:textId="77777777" w:rsidTr="00FC0611">
        <w:trPr>
          <w:cantSplit/>
        </w:trPr>
        <w:tc>
          <w:tcPr>
            <w:tcW w:w="0" w:type="auto"/>
            <w:tcBorders>
              <w:top w:val="single" w:sz="4" w:space="0" w:color="A6A6A6" w:themeColor="background1" w:themeShade="A6"/>
              <w:right w:val="single" w:sz="4" w:space="0" w:color="000000" w:themeColor="text1"/>
            </w:tcBorders>
          </w:tcPr>
          <w:p w14:paraId="5F3B6259" w14:textId="77777777" w:rsidR="00756439" w:rsidRDefault="00756439" w:rsidP="00756439">
            <w:pPr>
              <w:pStyle w:val="NormalinTable"/>
            </w:pPr>
            <w:r>
              <w:rPr>
                <w:b/>
              </w:rPr>
              <w:t>8504 31 00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38EC6B" w14:textId="77777777" w:rsidR="00756439" w:rsidRDefault="00756439" w:rsidP="00756439">
            <w:pPr>
              <w:pStyle w:val="NormalinTable"/>
              <w:tabs>
                <w:tab w:val="left" w:pos="1250"/>
              </w:tabs>
            </w:pPr>
            <w:r>
              <w:t>0.00%</w:t>
            </w:r>
          </w:p>
        </w:tc>
      </w:tr>
      <w:tr w:rsidR="00756439" w14:paraId="3CA98840" w14:textId="77777777" w:rsidTr="00FC0611">
        <w:trPr>
          <w:cantSplit/>
        </w:trPr>
        <w:tc>
          <w:tcPr>
            <w:tcW w:w="0" w:type="auto"/>
            <w:tcBorders>
              <w:top w:val="single" w:sz="4" w:space="0" w:color="A6A6A6" w:themeColor="background1" w:themeShade="A6"/>
              <w:right w:val="single" w:sz="4" w:space="0" w:color="000000" w:themeColor="text1"/>
            </w:tcBorders>
          </w:tcPr>
          <w:p w14:paraId="2234CD75" w14:textId="77777777" w:rsidR="00756439" w:rsidRDefault="00756439" w:rsidP="00756439">
            <w:pPr>
              <w:pStyle w:val="NormalinTable"/>
            </w:pPr>
            <w:r>
              <w:rPr>
                <w:b/>
              </w:rPr>
              <w:t>8504 32 00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BABB1F" w14:textId="77777777" w:rsidR="00756439" w:rsidRDefault="00756439" w:rsidP="00756439">
            <w:pPr>
              <w:pStyle w:val="NormalinTable"/>
              <w:tabs>
                <w:tab w:val="left" w:pos="1250"/>
              </w:tabs>
            </w:pPr>
            <w:r>
              <w:t>0.00%</w:t>
            </w:r>
          </w:p>
        </w:tc>
      </w:tr>
      <w:tr w:rsidR="00756439" w14:paraId="59F808DF" w14:textId="77777777" w:rsidTr="00FC0611">
        <w:trPr>
          <w:cantSplit/>
        </w:trPr>
        <w:tc>
          <w:tcPr>
            <w:tcW w:w="0" w:type="auto"/>
            <w:tcBorders>
              <w:top w:val="single" w:sz="4" w:space="0" w:color="A6A6A6" w:themeColor="background1" w:themeShade="A6"/>
              <w:right w:val="single" w:sz="4" w:space="0" w:color="000000" w:themeColor="text1"/>
            </w:tcBorders>
          </w:tcPr>
          <w:p w14:paraId="4EDCDFFB" w14:textId="77777777" w:rsidR="00756439" w:rsidRDefault="00756439" w:rsidP="00756439">
            <w:pPr>
              <w:pStyle w:val="NormalinTable"/>
            </w:pPr>
            <w:r>
              <w:rPr>
                <w:b/>
              </w:rPr>
              <w:t>8504 33 00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898D22" w14:textId="77777777" w:rsidR="00756439" w:rsidRDefault="00756439" w:rsidP="00756439">
            <w:pPr>
              <w:pStyle w:val="NormalinTable"/>
              <w:tabs>
                <w:tab w:val="left" w:pos="1250"/>
              </w:tabs>
            </w:pPr>
            <w:r>
              <w:t>0.00%</w:t>
            </w:r>
          </w:p>
        </w:tc>
      </w:tr>
      <w:tr w:rsidR="00756439" w14:paraId="789FDEB0" w14:textId="77777777" w:rsidTr="00FC0611">
        <w:trPr>
          <w:cantSplit/>
        </w:trPr>
        <w:tc>
          <w:tcPr>
            <w:tcW w:w="0" w:type="auto"/>
            <w:tcBorders>
              <w:top w:val="single" w:sz="4" w:space="0" w:color="A6A6A6" w:themeColor="background1" w:themeShade="A6"/>
              <w:right w:val="single" w:sz="4" w:space="0" w:color="000000" w:themeColor="text1"/>
            </w:tcBorders>
          </w:tcPr>
          <w:p w14:paraId="1B7943B5" w14:textId="77777777" w:rsidR="00756439" w:rsidRDefault="00756439" w:rsidP="00756439">
            <w:pPr>
              <w:pStyle w:val="NormalinTable"/>
            </w:pPr>
            <w:r>
              <w:rPr>
                <w:b/>
              </w:rPr>
              <w:t>8504 34 00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27316D" w14:textId="77777777" w:rsidR="00756439" w:rsidRDefault="00756439" w:rsidP="00756439">
            <w:pPr>
              <w:pStyle w:val="NormalinTable"/>
              <w:tabs>
                <w:tab w:val="left" w:pos="1250"/>
              </w:tabs>
            </w:pPr>
            <w:r>
              <w:t>0.00%</w:t>
            </w:r>
          </w:p>
        </w:tc>
      </w:tr>
      <w:tr w:rsidR="00756439" w14:paraId="617F2929" w14:textId="77777777" w:rsidTr="00FC0611">
        <w:trPr>
          <w:cantSplit/>
        </w:trPr>
        <w:tc>
          <w:tcPr>
            <w:tcW w:w="0" w:type="auto"/>
            <w:tcBorders>
              <w:top w:val="single" w:sz="4" w:space="0" w:color="A6A6A6" w:themeColor="background1" w:themeShade="A6"/>
              <w:right w:val="single" w:sz="4" w:space="0" w:color="000000" w:themeColor="text1"/>
            </w:tcBorders>
          </w:tcPr>
          <w:p w14:paraId="282EF9B4" w14:textId="77777777" w:rsidR="00756439" w:rsidRDefault="00756439" w:rsidP="00756439">
            <w:pPr>
              <w:pStyle w:val="NormalinTable"/>
            </w:pPr>
            <w:r>
              <w:rPr>
                <w:b/>
              </w:rPr>
              <w:t>8504 40 55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2E3A4B" w14:textId="77777777" w:rsidR="00756439" w:rsidRDefault="00756439" w:rsidP="00756439">
            <w:pPr>
              <w:pStyle w:val="NormalinTable"/>
              <w:tabs>
                <w:tab w:val="left" w:pos="1250"/>
              </w:tabs>
            </w:pPr>
            <w:r>
              <w:t>0.00%</w:t>
            </w:r>
          </w:p>
        </w:tc>
      </w:tr>
      <w:tr w:rsidR="00756439" w14:paraId="7E30893B" w14:textId="77777777" w:rsidTr="00FC0611">
        <w:trPr>
          <w:cantSplit/>
        </w:trPr>
        <w:tc>
          <w:tcPr>
            <w:tcW w:w="0" w:type="auto"/>
            <w:tcBorders>
              <w:top w:val="single" w:sz="4" w:space="0" w:color="A6A6A6" w:themeColor="background1" w:themeShade="A6"/>
              <w:right w:val="single" w:sz="4" w:space="0" w:color="000000" w:themeColor="text1"/>
            </w:tcBorders>
          </w:tcPr>
          <w:p w14:paraId="665AE288" w14:textId="77777777" w:rsidR="00756439" w:rsidRDefault="00756439" w:rsidP="00756439">
            <w:pPr>
              <w:pStyle w:val="NormalinTable"/>
            </w:pPr>
            <w:r>
              <w:rPr>
                <w:b/>
              </w:rPr>
              <w:t>8504 40 82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B1770A" w14:textId="77777777" w:rsidR="00756439" w:rsidRDefault="00756439" w:rsidP="00756439">
            <w:pPr>
              <w:pStyle w:val="NormalinTable"/>
              <w:tabs>
                <w:tab w:val="left" w:pos="1250"/>
              </w:tabs>
            </w:pPr>
            <w:r>
              <w:t>0.00%</w:t>
            </w:r>
          </w:p>
        </w:tc>
      </w:tr>
      <w:tr w:rsidR="00756439" w14:paraId="5E22AB8C" w14:textId="77777777" w:rsidTr="00FC0611">
        <w:trPr>
          <w:cantSplit/>
        </w:trPr>
        <w:tc>
          <w:tcPr>
            <w:tcW w:w="0" w:type="auto"/>
            <w:tcBorders>
              <w:top w:val="single" w:sz="4" w:space="0" w:color="A6A6A6" w:themeColor="background1" w:themeShade="A6"/>
              <w:right w:val="single" w:sz="4" w:space="0" w:color="000000" w:themeColor="text1"/>
            </w:tcBorders>
          </w:tcPr>
          <w:p w14:paraId="270D8B08" w14:textId="77777777" w:rsidR="00756439" w:rsidRDefault="00756439" w:rsidP="00756439">
            <w:pPr>
              <w:pStyle w:val="NormalinTable"/>
            </w:pPr>
            <w:r>
              <w:rPr>
                <w:b/>
              </w:rPr>
              <w:t>8504 40 84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9B6947" w14:textId="77777777" w:rsidR="00756439" w:rsidRDefault="00756439" w:rsidP="00756439">
            <w:pPr>
              <w:pStyle w:val="NormalinTable"/>
              <w:tabs>
                <w:tab w:val="left" w:pos="1250"/>
              </w:tabs>
            </w:pPr>
            <w:r>
              <w:t>0.00%</w:t>
            </w:r>
          </w:p>
        </w:tc>
      </w:tr>
      <w:tr w:rsidR="00756439" w14:paraId="67E840E4" w14:textId="77777777" w:rsidTr="00FC0611">
        <w:trPr>
          <w:cantSplit/>
        </w:trPr>
        <w:tc>
          <w:tcPr>
            <w:tcW w:w="0" w:type="auto"/>
            <w:tcBorders>
              <w:top w:val="single" w:sz="4" w:space="0" w:color="A6A6A6" w:themeColor="background1" w:themeShade="A6"/>
              <w:right w:val="single" w:sz="4" w:space="0" w:color="000000" w:themeColor="text1"/>
            </w:tcBorders>
          </w:tcPr>
          <w:p w14:paraId="731C0321" w14:textId="77777777" w:rsidR="00756439" w:rsidRDefault="00756439" w:rsidP="00756439">
            <w:pPr>
              <w:pStyle w:val="NormalinTable"/>
            </w:pPr>
            <w:r>
              <w:rPr>
                <w:b/>
              </w:rPr>
              <w:t>8504 40 88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B11110" w14:textId="77777777" w:rsidR="00756439" w:rsidRDefault="00756439" w:rsidP="00756439">
            <w:pPr>
              <w:pStyle w:val="NormalinTable"/>
              <w:tabs>
                <w:tab w:val="left" w:pos="1250"/>
              </w:tabs>
            </w:pPr>
            <w:r>
              <w:t>0.00%</w:t>
            </w:r>
          </w:p>
        </w:tc>
      </w:tr>
      <w:tr w:rsidR="00756439" w14:paraId="4E27DC72" w14:textId="77777777" w:rsidTr="00FC0611">
        <w:trPr>
          <w:cantSplit/>
        </w:trPr>
        <w:tc>
          <w:tcPr>
            <w:tcW w:w="0" w:type="auto"/>
            <w:tcBorders>
              <w:top w:val="single" w:sz="4" w:space="0" w:color="A6A6A6" w:themeColor="background1" w:themeShade="A6"/>
              <w:right w:val="single" w:sz="4" w:space="0" w:color="000000" w:themeColor="text1"/>
            </w:tcBorders>
          </w:tcPr>
          <w:p w14:paraId="540E5FDD" w14:textId="77777777" w:rsidR="00756439" w:rsidRDefault="00756439" w:rsidP="00756439">
            <w:pPr>
              <w:pStyle w:val="NormalinTable"/>
            </w:pPr>
            <w:r>
              <w:rPr>
                <w:b/>
              </w:rPr>
              <w:t>8504 40 90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8096D9" w14:textId="77777777" w:rsidR="00756439" w:rsidRDefault="00756439" w:rsidP="00756439">
            <w:pPr>
              <w:pStyle w:val="NormalinTable"/>
              <w:tabs>
                <w:tab w:val="left" w:pos="1250"/>
              </w:tabs>
            </w:pPr>
            <w:r>
              <w:t>0.00%</w:t>
            </w:r>
          </w:p>
        </w:tc>
      </w:tr>
      <w:tr w:rsidR="00756439" w14:paraId="6939FA59" w14:textId="77777777" w:rsidTr="00FC0611">
        <w:trPr>
          <w:cantSplit/>
        </w:trPr>
        <w:tc>
          <w:tcPr>
            <w:tcW w:w="0" w:type="auto"/>
            <w:tcBorders>
              <w:top w:val="single" w:sz="4" w:space="0" w:color="A6A6A6" w:themeColor="background1" w:themeShade="A6"/>
              <w:right w:val="single" w:sz="4" w:space="0" w:color="000000" w:themeColor="text1"/>
            </w:tcBorders>
          </w:tcPr>
          <w:p w14:paraId="6A40E48B" w14:textId="77777777" w:rsidR="00756439" w:rsidRDefault="00756439" w:rsidP="00756439">
            <w:pPr>
              <w:pStyle w:val="NormalinTable"/>
            </w:pPr>
            <w:r>
              <w:rPr>
                <w:b/>
              </w:rPr>
              <w:t>8504 50 95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8C8E3F" w14:textId="77777777" w:rsidR="00756439" w:rsidRDefault="00756439" w:rsidP="00756439">
            <w:pPr>
              <w:pStyle w:val="NormalinTable"/>
              <w:tabs>
                <w:tab w:val="left" w:pos="1250"/>
              </w:tabs>
            </w:pPr>
            <w:r>
              <w:t>0.00%</w:t>
            </w:r>
          </w:p>
        </w:tc>
      </w:tr>
      <w:tr w:rsidR="00756439" w14:paraId="752114A7" w14:textId="77777777" w:rsidTr="00FC0611">
        <w:trPr>
          <w:cantSplit/>
        </w:trPr>
        <w:tc>
          <w:tcPr>
            <w:tcW w:w="0" w:type="auto"/>
            <w:tcBorders>
              <w:top w:val="single" w:sz="4" w:space="0" w:color="A6A6A6" w:themeColor="background1" w:themeShade="A6"/>
              <w:right w:val="single" w:sz="4" w:space="0" w:color="000000" w:themeColor="text1"/>
            </w:tcBorders>
          </w:tcPr>
          <w:p w14:paraId="70462503" w14:textId="77777777" w:rsidR="00756439" w:rsidRDefault="00756439" w:rsidP="00756439">
            <w:pPr>
              <w:pStyle w:val="NormalinTable"/>
            </w:pPr>
            <w:r>
              <w:rPr>
                <w:b/>
              </w:rPr>
              <w:t>8504 90 11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06C785" w14:textId="77777777" w:rsidR="00756439" w:rsidRDefault="00756439" w:rsidP="00756439">
            <w:pPr>
              <w:pStyle w:val="NormalinTable"/>
              <w:tabs>
                <w:tab w:val="left" w:pos="1250"/>
              </w:tabs>
            </w:pPr>
            <w:r>
              <w:t>0.00%</w:t>
            </w:r>
          </w:p>
        </w:tc>
      </w:tr>
      <w:tr w:rsidR="00756439" w14:paraId="62BDDF2D" w14:textId="77777777" w:rsidTr="00FC0611">
        <w:trPr>
          <w:cantSplit/>
        </w:trPr>
        <w:tc>
          <w:tcPr>
            <w:tcW w:w="0" w:type="auto"/>
            <w:tcBorders>
              <w:top w:val="single" w:sz="4" w:space="0" w:color="A6A6A6" w:themeColor="background1" w:themeShade="A6"/>
              <w:right w:val="single" w:sz="4" w:space="0" w:color="000000" w:themeColor="text1"/>
            </w:tcBorders>
          </w:tcPr>
          <w:p w14:paraId="1122349F" w14:textId="77777777" w:rsidR="00756439" w:rsidRDefault="00756439" w:rsidP="00756439">
            <w:pPr>
              <w:pStyle w:val="NormalinTable"/>
            </w:pPr>
            <w:r>
              <w:rPr>
                <w:b/>
              </w:rPr>
              <w:t>8504 90 18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49653E" w14:textId="77777777" w:rsidR="00756439" w:rsidRDefault="00756439" w:rsidP="00756439">
            <w:pPr>
              <w:pStyle w:val="NormalinTable"/>
              <w:tabs>
                <w:tab w:val="left" w:pos="1250"/>
              </w:tabs>
            </w:pPr>
            <w:r>
              <w:t>0.00%</w:t>
            </w:r>
          </w:p>
        </w:tc>
      </w:tr>
      <w:tr w:rsidR="00756439" w14:paraId="7A4718FA" w14:textId="77777777" w:rsidTr="00FC0611">
        <w:trPr>
          <w:cantSplit/>
        </w:trPr>
        <w:tc>
          <w:tcPr>
            <w:tcW w:w="0" w:type="auto"/>
            <w:tcBorders>
              <w:top w:val="single" w:sz="4" w:space="0" w:color="A6A6A6" w:themeColor="background1" w:themeShade="A6"/>
              <w:right w:val="single" w:sz="4" w:space="0" w:color="000000" w:themeColor="text1"/>
            </w:tcBorders>
          </w:tcPr>
          <w:p w14:paraId="2927B184" w14:textId="77777777" w:rsidR="00756439" w:rsidRDefault="00756439" w:rsidP="00756439">
            <w:pPr>
              <w:pStyle w:val="NormalinTable"/>
            </w:pPr>
            <w:r>
              <w:rPr>
                <w:b/>
              </w:rPr>
              <w:t>8504 90 99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D1EB91" w14:textId="77777777" w:rsidR="00756439" w:rsidRDefault="00756439" w:rsidP="00756439">
            <w:pPr>
              <w:pStyle w:val="NormalinTable"/>
              <w:tabs>
                <w:tab w:val="left" w:pos="1250"/>
              </w:tabs>
            </w:pPr>
            <w:r>
              <w:t>0.00%</w:t>
            </w:r>
          </w:p>
        </w:tc>
      </w:tr>
      <w:tr w:rsidR="00756439" w14:paraId="6CF10C52" w14:textId="77777777" w:rsidTr="00FC0611">
        <w:trPr>
          <w:cantSplit/>
        </w:trPr>
        <w:tc>
          <w:tcPr>
            <w:tcW w:w="0" w:type="auto"/>
            <w:tcBorders>
              <w:top w:val="single" w:sz="4" w:space="0" w:color="A6A6A6" w:themeColor="background1" w:themeShade="A6"/>
              <w:right w:val="single" w:sz="4" w:space="0" w:color="000000" w:themeColor="text1"/>
            </w:tcBorders>
          </w:tcPr>
          <w:p w14:paraId="1496200A" w14:textId="77777777" w:rsidR="00756439" w:rsidRDefault="00756439" w:rsidP="00756439">
            <w:pPr>
              <w:pStyle w:val="NormalinTable"/>
            </w:pPr>
            <w:r>
              <w:rPr>
                <w:b/>
              </w:rPr>
              <w:t>8505 00 00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57E4CA" w14:textId="77777777" w:rsidR="00756439" w:rsidRDefault="00756439" w:rsidP="00756439">
            <w:pPr>
              <w:pStyle w:val="NormalinTable"/>
              <w:tabs>
                <w:tab w:val="left" w:pos="1250"/>
              </w:tabs>
            </w:pPr>
            <w:r>
              <w:t>0.00%</w:t>
            </w:r>
          </w:p>
        </w:tc>
      </w:tr>
      <w:tr w:rsidR="00756439" w14:paraId="29C15796" w14:textId="77777777" w:rsidTr="00FC0611">
        <w:trPr>
          <w:cantSplit/>
        </w:trPr>
        <w:tc>
          <w:tcPr>
            <w:tcW w:w="0" w:type="auto"/>
            <w:tcBorders>
              <w:top w:val="single" w:sz="4" w:space="0" w:color="A6A6A6" w:themeColor="background1" w:themeShade="A6"/>
              <w:right w:val="single" w:sz="4" w:space="0" w:color="000000" w:themeColor="text1"/>
            </w:tcBorders>
          </w:tcPr>
          <w:p w14:paraId="7672980D" w14:textId="77777777" w:rsidR="00756439" w:rsidRDefault="00756439" w:rsidP="00756439">
            <w:pPr>
              <w:pStyle w:val="NormalinTable"/>
            </w:pPr>
            <w:r>
              <w:rPr>
                <w:b/>
              </w:rPr>
              <w:t>8506 10 00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402B14" w14:textId="77777777" w:rsidR="00756439" w:rsidRDefault="00756439" w:rsidP="00756439">
            <w:pPr>
              <w:pStyle w:val="NormalinTable"/>
              <w:tabs>
                <w:tab w:val="left" w:pos="1250"/>
              </w:tabs>
            </w:pPr>
            <w:r>
              <w:t>0.00%</w:t>
            </w:r>
          </w:p>
        </w:tc>
      </w:tr>
      <w:tr w:rsidR="00756439" w14:paraId="77AAB433" w14:textId="77777777" w:rsidTr="00FC0611">
        <w:trPr>
          <w:cantSplit/>
        </w:trPr>
        <w:tc>
          <w:tcPr>
            <w:tcW w:w="0" w:type="auto"/>
            <w:tcBorders>
              <w:top w:val="single" w:sz="4" w:space="0" w:color="A6A6A6" w:themeColor="background1" w:themeShade="A6"/>
              <w:right w:val="single" w:sz="4" w:space="0" w:color="000000" w:themeColor="text1"/>
            </w:tcBorders>
          </w:tcPr>
          <w:p w14:paraId="7949ED9B" w14:textId="77777777" w:rsidR="00756439" w:rsidRDefault="00756439" w:rsidP="00756439">
            <w:pPr>
              <w:pStyle w:val="NormalinTable"/>
            </w:pPr>
            <w:r>
              <w:rPr>
                <w:b/>
              </w:rPr>
              <w:t>8506 30 00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2D4487" w14:textId="77777777" w:rsidR="00756439" w:rsidRDefault="00756439" w:rsidP="00756439">
            <w:pPr>
              <w:pStyle w:val="NormalinTable"/>
              <w:tabs>
                <w:tab w:val="left" w:pos="1250"/>
              </w:tabs>
            </w:pPr>
            <w:r>
              <w:t>0.00%</w:t>
            </w:r>
          </w:p>
        </w:tc>
      </w:tr>
      <w:tr w:rsidR="00756439" w14:paraId="3578FFDE" w14:textId="77777777" w:rsidTr="00FC0611">
        <w:trPr>
          <w:cantSplit/>
        </w:trPr>
        <w:tc>
          <w:tcPr>
            <w:tcW w:w="0" w:type="auto"/>
            <w:tcBorders>
              <w:top w:val="single" w:sz="4" w:space="0" w:color="A6A6A6" w:themeColor="background1" w:themeShade="A6"/>
              <w:right w:val="single" w:sz="4" w:space="0" w:color="000000" w:themeColor="text1"/>
            </w:tcBorders>
          </w:tcPr>
          <w:p w14:paraId="6ACFFB77" w14:textId="77777777" w:rsidR="00756439" w:rsidRDefault="00756439" w:rsidP="00756439">
            <w:pPr>
              <w:pStyle w:val="NormalinTable"/>
            </w:pPr>
            <w:r>
              <w:rPr>
                <w:b/>
              </w:rPr>
              <w:t>8506 40 00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EEF6A5" w14:textId="77777777" w:rsidR="00756439" w:rsidRDefault="00756439" w:rsidP="00756439">
            <w:pPr>
              <w:pStyle w:val="NormalinTable"/>
              <w:tabs>
                <w:tab w:val="left" w:pos="1250"/>
              </w:tabs>
            </w:pPr>
            <w:r>
              <w:t>0.00%</w:t>
            </w:r>
          </w:p>
        </w:tc>
      </w:tr>
      <w:tr w:rsidR="00756439" w14:paraId="72511AB3" w14:textId="77777777" w:rsidTr="00FC0611">
        <w:trPr>
          <w:cantSplit/>
        </w:trPr>
        <w:tc>
          <w:tcPr>
            <w:tcW w:w="0" w:type="auto"/>
            <w:tcBorders>
              <w:top w:val="single" w:sz="4" w:space="0" w:color="A6A6A6" w:themeColor="background1" w:themeShade="A6"/>
              <w:right w:val="single" w:sz="4" w:space="0" w:color="000000" w:themeColor="text1"/>
            </w:tcBorders>
          </w:tcPr>
          <w:p w14:paraId="7DFCBF03" w14:textId="77777777" w:rsidR="00756439" w:rsidRDefault="00756439" w:rsidP="00756439">
            <w:pPr>
              <w:pStyle w:val="NormalinTable"/>
            </w:pPr>
            <w:r>
              <w:rPr>
                <w:b/>
              </w:rPr>
              <w:t>8506 50 00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38CE59" w14:textId="77777777" w:rsidR="00756439" w:rsidRDefault="00756439" w:rsidP="00756439">
            <w:pPr>
              <w:pStyle w:val="NormalinTable"/>
              <w:tabs>
                <w:tab w:val="left" w:pos="1250"/>
              </w:tabs>
            </w:pPr>
            <w:r>
              <w:t>0.00%</w:t>
            </w:r>
          </w:p>
        </w:tc>
      </w:tr>
      <w:tr w:rsidR="00756439" w14:paraId="0C869205" w14:textId="77777777" w:rsidTr="00FC0611">
        <w:trPr>
          <w:cantSplit/>
        </w:trPr>
        <w:tc>
          <w:tcPr>
            <w:tcW w:w="0" w:type="auto"/>
            <w:tcBorders>
              <w:top w:val="single" w:sz="4" w:space="0" w:color="A6A6A6" w:themeColor="background1" w:themeShade="A6"/>
              <w:right w:val="single" w:sz="4" w:space="0" w:color="000000" w:themeColor="text1"/>
            </w:tcBorders>
          </w:tcPr>
          <w:p w14:paraId="2C7A3439" w14:textId="77777777" w:rsidR="00756439" w:rsidRDefault="00756439" w:rsidP="00756439">
            <w:pPr>
              <w:pStyle w:val="NormalinTable"/>
            </w:pPr>
            <w:r>
              <w:rPr>
                <w:b/>
              </w:rPr>
              <w:t>8506 60 00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323776" w14:textId="77777777" w:rsidR="00756439" w:rsidRDefault="00756439" w:rsidP="00756439">
            <w:pPr>
              <w:pStyle w:val="NormalinTable"/>
              <w:tabs>
                <w:tab w:val="left" w:pos="1250"/>
              </w:tabs>
            </w:pPr>
            <w:r>
              <w:t>0.00%</w:t>
            </w:r>
          </w:p>
        </w:tc>
      </w:tr>
      <w:tr w:rsidR="00756439" w14:paraId="2BD20CDE" w14:textId="77777777" w:rsidTr="00FC0611">
        <w:trPr>
          <w:cantSplit/>
        </w:trPr>
        <w:tc>
          <w:tcPr>
            <w:tcW w:w="0" w:type="auto"/>
            <w:tcBorders>
              <w:top w:val="single" w:sz="4" w:space="0" w:color="A6A6A6" w:themeColor="background1" w:themeShade="A6"/>
              <w:right w:val="single" w:sz="4" w:space="0" w:color="000000" w:themeColor="text1"/>
            </w:tcBorders>
          </w:tcPr>
          <w:p w14:paraId="219C8FBA" w14:textId="77777777" w:rsidR="00756439" w:rsidRDefault="00756439" w:rsidP="00756439">
            <w:pPr>
              <w:pStyle w:val="NormalinTable"/>
            </w:pPr>
            <w:r>
              <w:rPr>
                <w:b/>
              </w:rPr>
              <w:t>8506 80 80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42981B" w14:textId="77777777" w:rsidR="00756439" w:rsidRDefault="00756439" w:rsidP="00756439">
            <w:pPr>
              <w:pStyle w:val="NormalinTable"/>
              <w:tabs>
                <w:tab w:val="left" w:pos="1250"/>
              </w:tabs>
            </w:pPr>
            <w:r>
              <w:t>0.00%</w:t>
            </w:r>
          </w:p>
        </w:tc>
      </w:tr>
      <w:tr w:rsidR="00756439" w14:paraId="2D7D526D" w14:textId="77777777" w:rsidTr="00FC0611">
        <w:trPr>
          <w:cantSplit/>
        </w:trPr>
        <w:tc>
          <w:tcPr>
            <w:tcW w:w="0" w:type="auto"/>
            <w:tcBorders>
              <w:top w:val="single" w:sz="4" w:space="0" w:color="A6A6A6" w:themeColor="background1" w:themeShade="A6"/>
              <w:right w:val="single" w:sz="4" w:space="0" w:color="000000" w:themeColor="text1"/>
            </w:tcBorders>
          </w:tcPr>
          <w:p w14:paraId="344457F2" w14:textId="77777777" w:rsidR="00756439" w:rsidRDefault="00756439" w:rsidP="00756439">
            <w:pPr>
              <w:pStyle w:val="NormalinTable"/>
            </w:pPr>
            <w:r>
              <w:rPr>
                <w:b/>
              </w:rPr>
              <w:t>8506 90 00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EEBAB4" w14:textId="77777777" w:rsidR="00756439" w:rsidRDefault="00756439" w:rsidP="00756439">
            <w:pPr>
              <w:pStyle w:val="NormalinTable"/>
              <w:tabs>
                <w:tab w:val="left" w:pos="1250"/>
              </w:tabs>
            </w:pPr>
            <w:r>
              <w:t>0.00%</w:t>
            </w:r>
          </w:p>
        </w:tc>
      </w:tr>
      <w:tr w:rsidR="00756439" w14:paraId="2884AADC" w14:textId="77777777" w:rsidTr="00FC0611">
        <w:trPr>
          <w:cantSplit/>
        </w:trPr>
        <w:tc>
          <w:tcPr>
            <w:tcW w:w="0" w:type="auto"/>
            <w:tcBorders>
              <w:top w:val="single" w:sz="4" w:space="0" w:color="A6A6A6" w:themeColor="background1" w:themeShade="A6"/>
              <w:right w:val="single" w:sz="4" w:space="0" w:color="000000" w:themeColor="text1"/>
            </w:tcBorders>
          </w:tcPr>
          <w:p w14:paraId="3BCFDA91" w14:textId="77777777" w:rsidR="00756439" w:rsidRDefault="00756439" w:rsidP="00756439">
            <w:pPr>
              <w:pStyle w:val="NormalinTable"/>
            </w:pPr>
            <w:r>
              <w:rPr>
                <w:b/>
              </w:rPr>
              <w:t>8507 00 00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00C4A5" w14:textId="77777777" w:rsidR="00756439" w:rsidRDefault="00756439" w:rsidP="00756439">
            <w:pPr>
              <w:pStyle w:val="NormalinTable"/>
              <w:tabs>
                <w:tab w:val="left" w:pos="1250"/>
              </w:tabs>
            </w:pPr>
            <w:r>
              <w:t>0.00%</w:t>
            </w:r>
          </w:p>
        </w:tc>
      </w:tr>
      <w:tr w:rsidR="00756439" w14:paraId="6DA0743C" w14:textId="77777777" w:rsidTr="00FC0611">
        <w:trPr>
          <w:cantSplit/>
        </w:trPr>
        <w:tc>
          <w:tcPr>
            <w:tcW w:w="0" w:type="auto"/>
            <w:tcBorders>
              <w:top w:val="single" w:sz="4" w:space="0" w:color="A6A6A6" w:themeColor="background1" w:themeShade="A6"/>
              <w:right w:val="single" w:sz="4" w:space="0" w:color="000000" w:themeColor="text1"/>
            </w:tcBorders>
          </w:tcPr>
          <w:p w14:paraId="049B8740" w14:textId="77777777" w:rsidR="00756439" w:rsidRDefault="00756439" w:rsidP="00756439">
            <w:pPr>
              <w:pStyle w:val="NormalinTable"/>
            </w:pPr>
            <w:r>
              <w:rPr>
                <w:b/>
              </w:rPr>
              <w:t>8508 00 00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A0671C" w14:textId="77777777" w:rsidR="00756439" w:rsidRDefault="00756439" w:rsidP="00756439">
            <w:pPr>
              <w:pStyle w:val="NormalinTable"/>
              <w:tabs>
                <w:tab w:val="left" w:pos="1250"/>
              </w:tabs>
            </w:pPr>
            <w:r>
              <w:t>0.00%</w:t>
            </w:r>
          </w:p>
        </w:tc>
      </w:tr>
      <w:tr w:rsidR="00756439" w14:paraId="18BE2F08" w14:textId="77777777" w:rsidTr="00FC0611">
        <w:trPr>
          <w:cantSplit/>
        </w:trPr>
        <w:tc>
          <w:tcPr>
            <w:tcW w:w="0" w:type="auto"/>
            <w:tcBorders>
              <w:top w:val="single" w:sz="4" w:space="0" w:color="A6A6A6" w:themeColor="background1" w:themeShade="A6"/>
              <w:right w:val="single" w:sz="4" w:space="0" w:color="000000" w:themeColor="text1"/>
            </w:tcBorders>
          </w:tcPr>
          <w:p w14:paraId="3F98248C" w14:textId="77777777" w:rsidR="00756439" w:rsidRDefault="00756439" w:rsidP="00756439">
            <w:pPr>
              <w:pStyle w:val="NormalinTable"/>
            </w:pPr>
            <w:r>
              <w:rPr>
                <w:b/>
              </w:rPr>
              <w:t>8509 00 00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BEE759" w14:textId="77777777" w:rsidR="00756439" w:rsidRDefault="00756439" w:rsidP="00756439">
            <w:pPr>
              <w:pStyle w:val="NormalinTable"/>
              <w:tabs>
                <w:tab w:val="left" w:pos="1250"/>
              </w:tabs>
            </w:pPr>
            <w:r>
              <w:t>0.00%</w:t>
            </w:r>
          </w:p>
        </w:tc>
      </w:tr>
      <w:tr w:rsidR="00756439" w14:paraId="36612932" w14:textId="77777777" w:rsidTr="00FC0611">
        <w:trPr>
          <w:cantSplit/>
        </w:trPr>
        <w:tc>
          <w:tcPr>
            <w:tcW w:w="0" w:type="auto"/>
            <w:tcBorders>
              <w:top w:val="single" w:sz="4" w:space="0" w:color="A6A6A6" w:themeColor="background1" w:themeShade="A6"/>
              <w:right w:val="single" w:sz="4" w:space="0" w:color="000000" w:themeColor="text1"/>
            </w:tcBorders>
          </w:tcPr>
          <w:p w14:paraId="531EF662" w14:textId="77777777" w:rsidR="00756439" w:rsidRDefault="00756439" w:rsidP="00756439">
            <w:pPr>
              <w:pStyle w:val="NormalinTable"/>
            </w:pPr>
            <w:r>
              <w:rPr>
                <w:b/>
              </w:rPr>
              <w:t>8510 00 00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DEFB72" w14:textId="77777777" w:rsidR="00756439" w:rsidRDefault="00756439" w:rsidP="00756439">
            <w:pPr>
              <w:pStyle w:val="NormalinTable"/>
              <w:tabs>
                <w:tab w:val="left" w:pos="1250"/>
              </w:tabs>
            </w:pPr>
            <w:r>
              <w:t>0.00%</w:t>
            </w:r>
          </w:p>
        </w:tc>
      </w:tr>
      <w:tr w:rsidR="00756439" w14:paraId="22CE587A" w14:textId="77777777" w:rsidTr="00FC0611">
        <w:trPr>
          <w:cantSplit/>
        </w:trPr>
        <w:tc>
          <w:tcPr>
            <w:tcW w:w="0" w:type="auto"/>
            <w:tcBorders>
              <w:top w:val="single" w:sz="4" w:space="0" w:color="A6A6A6" w:themeColor="background1" w:themeShade="A6"/>
              <w:right w:val="single" w:sz="4" w:space="0" w:color="000000" w:themeColor="text1"/>
            </w:tcBorders>
          </w:tcPr>
          <w:p w14:paraId="48762267" w14:textId="77777777" w:rsidR="00756439" w:rsidRDefault="00756439" w:rsidP="00756439">
            <w:pPr>
              <w:pStyle w:val="NormalinTable"/>
            </w:pPr>
            <w:r>
              <w:rPr>
                <w:b/>
              </w:rPr>
              <w:t>8511 00 00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12AEF1" w14:textId="77777777" w:rsidR="00756439" w:rsidRDefault="00756439" w:rsidP="00756439">
            <w:pPr>
              <w:pStyle w:val="NormalinTable"/>
              <w:tabs>
                <w:tab w:val="left" w:pos="1250"/>
              </w:tabs>
            </w:pPr>
            <w:r>
              <w:t>0.00%</w:t>
            </w:r>
          </w:p>
        </w:tc>
      </w:tr>
      <w:tr w:rsidR="00756439" w14:paraId="760B36EC" w14:textId="77777777" w:rsidTr="00FC0611">
        <w:trPr>
          <w:cantSplit/>
        </w:trPr>
        <w:tc>
          <w:tcPr>
            <w:tcW w:w="0" w:type="auto"/>
            <w:tcBorders>
              <w:top w:val="single" w:sz="4" w:space="0" w:color="A6A6A6" w:themeColor="background1" w:themeShade="A6"/>
              <w:right w:val="single" w:sz="4" w:space="0" w:color="000000" w:themeColor="text1"/>
            </w:tcBorders>
          </w:tcPr>
          <w:p w14:paraId="6124FCC9" w14:textId="77777777" w:rsidR="00756439" w:rsidRDefault="00756439" w:rsidP="00756439">
            <w:pPr>
              <w:pStyle w:val="NormalinTable"/>
            </w:pPr>
            <w:r>
              <w:rPr>
                <w:b/>
              </w:rPr>
              <w:t>8512 00 00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029B43" w14:textId="77777777" w:rsidR="00756439" w:rsidRDefault="00756439" w:rsidP="00756439">
            <w:pPr>
              <w:pStyle w:val="NormalinTable"/>
              <w:tabs>
                <w:tab w:val="left" w:pos="1250"/>
              </w:tabs>
            </w:pPr>
            <w:r>
              <w:t>0.00%</w:t>
            </w:r>
          </w:p>
        </w:tc>
      </w:tr>
      <w:tr w:rsidR="00756439" w14:paraId="6032D5A3" w14:textId="77777777" w:rsidTr="00FC0611">
        <w:trPr>
          <w:cantSplit/>
        </w:trPr>
        <w:tc>
          <w:tcPr>
            <w:tcW w:w="0" w:type="auto"/>
            <w:tcBorders>
              <w:top w:val="single" w:sz="4" w:space="0" w:color="A6A6A6" w:themeColor="background1" w:themeShade="A6"/>
              <w:right w:val="single" w:sz="4" w:space="0" w:color="000000" w:themeColor="text1"/>
            </w:tcBorders>
          </w:tcPr>
          <w:p w14:paraId="2746F6EB" w14:textId="77777777" w:rsidR="00756439" w:rsidRDefault="00756439" w:rsidP="00756439">
            <w:pPr>
              <w:pStyle w:val="NormalinTable"/>
            </w:pPr>
            <w:r>
              <w:rPr>
                <w:b/>
              </w:rPr>
              <w:t>8513 00 00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7B6086" w14:textId="77777777" w:rsidR="00756439" w:rsidRDefault="00756439" w:rsidP="00756439">
            <w:pPr>
              <w:pStyle w:val="NormalinTable"/>
              <w:tabs>
                <w:tab w:val="left" w:pos="1250"/>
              </w:tabs>
            </w:pPr>
            <w:r>
              <w:t>0.00%</w:t>
            </w:r>
          </w:p>
        </w:tc>
      </w:tr>
      <w:tr w:rsidR="00756439" w14:paraId="1573EF77" w14:textId="77777777" w:rsidTr="00FC0611">
        <w:trPr>
          <w:cantSplit/>
        </w:trPr>
        <w:tc>
          <w:tcPr>
            <w:tcW w:w="0" w:type="auto"/>
            <w:tcBorders>
              <w:top w:val="single" w:sz="4" w:space="0" w:color="A6A6A6" w:themeColor="background1" w:themeShade="A6"/>
              <w:right w:val="single" w:sz="4" w:space="0" w:color="000000" w:themeColor="text1"/>
            </w:tcBorders>
          </w:tcPr>
          <w:p w14:paraId="193AA9B4" w14:textId="77777777" w:rsidR="00756439" w:rsidRDefault="00756439" w:rsidP="00756439">
            <w:pPr>
              <w:pStyle w:val="NormalinTable"/>
            </w:pPr>
            <w:r>
              <w:rPr>
                <w:b/>
              </w:rPr>
              <w:t>8514 00 00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8D2FE9" w14:textId="77777777" w:rsidR="00756439" w:rsidRDefault="00756439" w:rsidP="00756439">
            <w:pPr>
              <w:pStyle w:val="NormalinTable"/>
              <w:tabs>
                <w:tab w:val="left" w:pos="1250"/>
              </w:tabs>
            </w:pPr>
            <w:r>
              <w:t>0.00%</w:t>
            </w:r>
          </w:p>
        </w:tc>
      </w:tr>
      <w:tr w:rsidR="00756439" w14:paraId="3AA7FBCC" w14:textId="77777777" w:rsidTr="00FC0611">
        <w:trPr>
          <w:cantSplit/>
        </w:trPr>
        <w:tc>
          <w:tcPr>
            <w:tcW w:w="0" w:type="auto"/>
            <w:tcBorders>
              <w:top w:val="single" w:sz="4" w:space="0" w:color="A6A6A6" w:themeColor="background1" w:themeShade="A6"/>
              <w:right w:val="single" w:sz="4" w:space="0" w:color="000000" w:themeColor="text1"/>
            </w:tcBorders>
          </w:tcPr>
          <w:p w14:paraId="1BB65869" w14:textId="77777777" w:rsidR="00756439" w:rsidRDefault="00756439" w:rsidP="00756439">
            <w:pPr>
              <w:pStyle w:val="NormalinTable"/>
            </w:pPr>
            <w:r>
              <w:rPr>
                <w:b/>
              </w:rPr>
              <w:t>8515 00 00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6A861E" w14:textId="77777777" w:rsidR="00756439" w:rsidRDefault="00756439" w:rsidP="00756439">
            <w:pPr>
              <w:pStyle w:val="NormalinTable"/>
              <w:tabs>
                <w:tab w:val="left" w:pos="1250"/>
              </w:tabs>
            </w:pPr>
            <w:r>
              <w:t>0.00%</w:t>
            </w:r>
          </w:p>
        </w:tc>
      </w:tr>
      <w:tr w:rsidR="00756439" w14:paraId="48FA47B0" w14:textId="77777777" w:rsidTr="00FC0611">
        <w:trPr>
          <w:cantSplit/>
        </w:trPr>
        <w:tc>
          <w:tcPr>
            <w:tcW w:w="0" w:type="auto"/>
            <w:tcBorders>
              <w:top w:val="single" w:sz="4" w:space="0" w:color="A6A6A6" w:themeColor="background1" w:themeShade="A6"/>
              <w:right w:val="single" w:sz="4" w:space="0" w:color="000000" w:themeColor="text1"/>
            </w:tcBorders>
          </w:tcPr>
          <w:p w14:paraId="5973A536" w14:textId="77777777" w:rsidR="00756439" w:rsidRDefault="00756439" w:rsidP="00756439">
            <w:pPr>
              <w:pStyle w:val="NormalinTable"/>
            </w:pPr>
            <w:r>
              <w:rPr>
                <w:b/>
              </w:rPr>
              <w:t>8516 00 00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95FC3B" w14:textId="77777777" w:rsidR="00756439" w:rsidRDefault="00756439" w:rsidP="00756439">
            <w:pPr>
              <w:pStyle w:val="NormalinTable"/>
              <w:tabs>
                <w:tab w:val="left" w:pos="1250"/>
              </w:tabs>
            </w:pPr>
            <w:r>
              <w:t>0.00%</w:t>
            </w:r>
          </w:p>
        </w:tc>
      </w:tr>
      <w:tr w:rsidR="00756439" w14:paraId="5610AA27" w14:textId="77777777" w:rsidTr="00FC0611">
        <w:trPr>
          <w:cantSplit/>
        </w:trPr>
        <w:tc>
          <w:tcPr>
            <w:tcW w:w="0" w:type="auto"/>
            <w:tcBorders>
              <w:top w:val="single" w:sz="4" w:space="0" w:color="A6A6A6" w:themeColor="background1" w:themeShade="A6"/>
              <w:right w:val="single" w:sz="4" w:space="0" w:color="000000" w:themeColor="text1"/>
            </w:tcBorders>
          </w:tcPr>
          <w:p w14:paraId="449D0620" w14:textId="77777777" w:rsidR="00756439" w:rsidRDefault="00756439" w:rsidP="00756439">
            <w:pPr>
              <w:pStyle w:val="NormalinTable"/>
            </w:pPr>
            <w:r>
              <w:rPr>
                <w:b/>
              </w:rPr>
              <w:t>8518 10 95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00D5A3" w14:textId="77777777" w:rsidR="00756439" w:rsidRDefault="00756439" w:rsidP="00756439">
            <w:pPr>
              <w:pStyle w:val="NormalinTable"/>
              <w:tabs>
                <w:tab w:val="left" w:pos="1250"/>
              </w:tabs>
            </w:pPr>
            <w:r>
              <w:t>0.00%</w:t>
            </w:r>
          </w:p>
        </w:tc>
      </w:tr>
      <w:tr w:rsidR="00756439" w14:paraId="0FAE398E" w14:textId="77777777" w:rsidTr="00FC0611">
        <w:trPr>
          <w:cantSplit/>
        </w:trPr>
        <w:tc>
          <w:tcPr>
            <w:tcW w:w="0" w:type="auto"/>
            <w:tcBorders>
              <w:top w:val="single" w:sz="4" w:space="0" w:color="A6A6A6" w:themeColor="background1" w:themeShade="A6"/>
              <w:right w:val="single" w:sz="4" w:space="0" w:color="000000" w:themeColor="text1"/>
            </w:tcBorders>
          </w:tcPr>
          <w:p w14:paraId="585C6F23" w14:textId="77777777" w:rsidR="00756439" w:rsidRDefault="00756439" w:rsidP="00756439">
            <w:pPr>
              <w:pStyle w:val="NormalinTable"/>
            </w:pPr>
            <w:r>
              <w:rPr>
                <w:b/>
              </w:rPr>
              <w:t>8518 21 00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206ACD" w14:textId="77777777" w:rsidR="00756439" w:rsidRDefault="00756439" w:rsidP="00756439">
            <w:pPr>
              <w:pStyle w:val="NormalinTable"/>
              <w:tabs>
                <w:tab w:val="left" w:pos="1250"/>
              </w:tabs>
            </w:pPr>
            <w:r>
              <w:t>0.00%</w:t>
            </w:r>
          </w:p>
        </w:tc>
      </w:tr>
      <w:tr w:rsidR="00756439" w14:paraId="0989D5F1" w14:textId="77777777" w:rsidTr="00FC0611">
        <w:trPr>
          <w:cantSplit/>
        </w:trPr>
        <w:tc>
          <w:tcPr>
            <w:tcW w:w="0" w:type="auto"/>
            <w:tcBorders>
              <w:top w:val="single" w:sz="4" w:space="0" w:color="A6A6A6" w:themeColor="background1" w:themeShade="A6"/>
              <w:right w:val="single" w:sz="4" w:space="0" w:color="000000" w:themeColor="text1"/>
            </w:tcBorders>
          </w:tcPr>
          <w:p w14:paraId="29E2B276" w14:textId="77777777" w:rsidR="00756439" w:rsidRDefault="00756439" w:rsidP="00756439">
            <w:pPr>
              <w:pStyle w:val="NormalinTable"/>
            </w:pPr>
            <w:r>
              <w:rPr>
                <w:b/>
              </w:rPr>
              <w:t>8518 22 00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E52358" w14:textId="77777777" w:rsidR="00756439" w:rsidRDefault="00756439" w:rsidP="00756439">
            <w:pPr>
              <w:pStyle w:val="NormalinTable"/>
              <w:tabs>
                <w:tab w:val="left" w:pos="1250"/>
              </w:tabs>
            </w:pPr>
            <w:r>
              <w:t>0.00%</w:t>
            </w:r>
          </w:p>
        </w:tc>
      </w:tr>
      <w:tr w:rsidR="00756439" w14:paraId="53737AB7" w14:textId="77777777" w:rsidTr="00FC0611">
        <w:trPr>
          <w:cantSplit/>
        </w:trPr>
        <w:tc>
          <w:tcPr>
            <w:tcW w:w="0" w:type="auto"/>
            <w:tcBorders>
              <w:top w:val="single" w:sz="4" w:space="0" w:color="A6A6A6" w:themeColor="background1" w:themeShade="A6"/>
              <w:right w:val="single" w:sz="4" w:space="0" w:color="000000" w:themeColor="text1"/>
            </w:tcBorders>
          </w:tcPr>
          <w:p w14:paraId="07E1327B" w14:textId="77777777" w:rsidR="00756439" w:rsidRDefault="00756439" w:rsidP="00756439">
            <w:pPr>
              <w:pStyle w:val="NormalinTable"/>
            </w:pPr>
            <w:r>
              <w:rPr>
                <w:b/>
              </w:rPr>
              <w:t>8518 29 95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5A4770" w14:textId="77777777" w:rsidR="00756439" w:rsidRDefault="00756439" w:rsidP="00756439">
            <w:pPr>
              <w:pStyle w:val="NormalinTable"/>
              <w:tabs>
                <w:tab w:val="left" w:pos="1250"/>
              </w:tabs>
            </w:pPr>
            <w:r>
              <w:t>0.00%</w:t>
            </w:r>
          </w:p>
        </w:tc>
      </w:tr>
      <w:tr w:rsidR="00756439" w14:paraId="03BBFAEE" w14:textId="77777777" w:rsidTr="00FC0611">
        <w:trPr>
          <w:cantSplit/>
        </w:trPr>
        <w:tc>
          <w:tcPr>
            <w:tcW w:w="0" w:type="auto"/>
            <w:tcBorders>
              <w:top w:val="single" w:sz="4" w:space="0" w:color="A6A6A6" w:themeColor="background1" w:themeShade="A6"/>
              <w:right w:val="single" w:sz="4" w:space="0" w:color="000000" w:themeColor="text1"/>
            </w:tcBorders>
          </w:tcPr>
          <w:p w14:paraId="10378EF5" w14:textId="77777777" w:rsidR="00756439" w:rsidRDefault="00756439" w:rsidP="00756439">
            <w:pPr>
              <w:pStyle w:val="NormalinTable"/>
            </w:pPr>
            <w:r>
              <w:rPr>
                <w:b/>
              </w:rPr>
              <w:t>8518 30 95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7403A1" w14:textId="77777777" w:rsidR="00756439" w:rsidRDefault="00756439" w:rsidP="00756439">
            <w:pPr>
              <w:pStyle w:val="NormalinTable"/>
              <w:tabs>
                <w:tab w:val="left" w:pos="1250"/>
              </w:tabs>
            </w:pPr>
            <w:r>
              <w:t>0.00%</w:t>
            </w:r>
          </w:p>
        </w:tc>
      </w:tr>
      <w:tr w:rsidR="00756439" w14:paraId="347D859D" w14:textId="77777777" w:rsidTr="00FC0611">
        <w:trPr>
          <w:cantSplit/>
        </w:trPr>
        <w:tc>
          <w:tcPr>
            <w:tcW w:w="0" w:type="auto"/>
            <w:tcBorders>
              <w:top w:val="single" w:sz="4" w:space="0" w:color="A6A6A6" w:themeColor="background1" w:themeShade="A6"/>
              <w:right w:val="single" w:sz="4" w:space="0" w:color="000000" w:themeColor="text1"/>
            </w:tcBorders>
          </w:tcPr>
          <w:p w14:paraId="5D961BDB" w14:textId="77777777" w:rsidR="00756439" w:rsidRDefault="00756439" w:rsidP="00756439">
            <w:pPr>
              <w:pStyle w:val="NormalinTable"/>
            </w:pPr>
            <w:r>
              <w:rPr>
                <w:b/>
              </w:rPr>
              <w:t>8518 40 00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B77E84" w14:textId="77777777" w:rsidR="00756439" w:rsidRDefault="00756439" w:rsidP="00756439">
            <w:pPr>
              <w:pStyle w:val="NormalinTable"/>
              <w:tabs>
                <w:tab w:val="left" w:pos="1250"/>
              </w:tabs>
            </w:pPr>
            <w:r>
              <w:t>0.00%</w:t>
            </w:r>
          </w:p>
        </w:tc>
      </w:tr>
      <w:tr w:rsidR="00756439" w14:paraId="06AC8B45" w14:textId="77777777" w:rsidTr="00FC0611">
        <w:trPr>
          <w:cantSplit/>
        </w:trPr>
        <w:tc>
          <w:tcPr>
            <w:tcW w:w="0" w:type="auto"/>
            <w:tcBorders>
              <w:top w:val="single" w:sz="4" w:space="0" w:color="A6A6A6" w:themeColor="background1" w:themeShade="A6"/>
              <w:right w:val="single" w:sz="4" w:space="0" w:color="000000" w:themeColor="text1"/>
            </w:tcBorders>
          </w:tcPr>
          <w:p w14:paraId="4E7BB4F2" w14:textId="77777777" w:rsidR="00756439" w:rsidRDefault="00756439" w:rsidP="00756439">
            <w:pPr>
              <w:pStyle w:val="NormalinTable"/>
            </w:pPr>
            <w:r>
              <w:rPr>
                <w:b/>
              </w:rPr>
              <w:t>8518 50 00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D98ABE" w14:textId="77777777" w:rsidR="00756439" w:rsidRDefault="00756439" w:rsidP="00756439">
            <w:pPr>
              <w:pStyle w:val="NormalinTable"/>
              <w:tabs>
                <w:tab w:val="left" w:pos="1250"/>
              </w:tabs>
            </w:pPr>
            <w:r>
              <w:t>0.00%</w:t>
            </w:r>
          </w:p>
        </w:tc>
      </w:tr>
      <w:tr w:rsidR="00756439" w14:paraId="17ADAC54" w14:textId="77777777" w:rsidTr="00FC0611">
        <w:trPr>
          <w:cantSplit/>
        </w:trPr>
        <w:tc>
          <w:tcPr>
            <w:tcW w:w="0" w:type="auto"/>
            <w:tcBorders>
              <w:top w:val="single" w:sz="4" w:space="0" w:color="A6A6A6" w:themeColor="background1" w:themeShade="A6"/>
              <w:right w:val="single" w:sz="4" w:space="0" w:color="000000" w:themeColor="text1"/>
            </w:tcBorders>
          </w:tcPr>
          <w:p w14:paraId="24678D71" w14:textId="77777777" w:rsidR="00756439" w:rsidRDefault="00756439" w:rsidP="00756439">
            <w:pPr>
              <w:pStyle w:val="NormalinTable"/>
            </w:pPr>
            <w:r>
              <w:rPr>
                <w:b/>
              </w:rPr>
              <w:t>8518 90 00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A9E472" w14:textId="77777777" w:rsidR="00756439" w:rsidRDefault="00756439" w:rsidP="00756439">
            <w:pPr>
              <w:pStyle w:val="NormalinTable"/>
              <w:tabs>
                <w:tab w:val="left" w:pos="1250"/>
              </w:tabs>
            </w:pPr>
            <w:r>
              <w:t>0.00%</w:t>
            </w:r>
          </w:p>
        </w:tc>
      </w:tr>
      <w:tr w:rsidR="00756439" w14:paraId="1677F5E7" w14:textId="77777777" w:rsidTr="00FC0611">
        <w:trPr>
          <w:cantSplit/>
        </w:trPr>
        <w:tc>
          <w:tcPr>
            <w:tcW w:w="0" w:type="auto"/>
            <w:tcBorders>
              <w:top w:val="single" w:sz="4" w:space="0" w:color="A6A6A6" w:themeColor="background1" w:themeShade="A6"/>
              <w:right w:val="single" w:sz="4" w:space="0" w:color="000000" w:themeColor="text1"/>
            </w:tcBorders>
          </w:tcPr>
          <w:p w14:paraId="7CB8CDDB" w14:textId="77777777" w:rsidR="00756439" w:rsidRDefault="00756439" w:rsidP="00756439">
            <w:pPr>
              <w:pStyle w:val="NormalinTable"/>
            </w:pPr>
            <w:r>
              <w:rPr>
                <w:b/>
              </w:rPr>
              <w:t>8519 20 00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BE455D" w14:textId="77777777" w:rsidR="00756439" w:rsidRDefault="00756439" w:rsidP="00756439">
            <w:pPr>
              <w:pStyle w:val="NormalinTable"/>
              <w:tabs>
                <w:tab w:val="left" w:pos="1250"/>
              </w:tabs>
            </w:pPr>
            <w:r>
              <w:t>0.00%</w:t>
            </w:r>
          </w:p>
        </w:tc>
      </w:tr>
      <w:tr w:rsidR="00756439" w14:paraId="4BB38A88" w14:textId="77777777" w:rsidTr="00FC0611">
        <w:trPr>
          <w:cantSplit/>
        </w:trPr>
        <w:tc>
          <w:tcPr>
            <w:tcW w:w="0" w:type="auto"/>
            <w:tcBorders>
              <w:top w:val="single" w:sz="4" w:space="0" w:color="A6A6A6" w:themeColor="background1" w:themeShade="A6"/>
              <w:right w:val="single" w:sz="4" w:space="0" w:color="000000" w:themeColor="text1"/>
            </w:tcBorders>
          </w:tcPr>
          <w:p w14:paraId="13214EBA" w14:textId="77777777" w:rsidR="00756439" w:rsidRDefault="00756439" w:rsidP="00756439">
            <w:pPr>
              <w:pStyle w:val="NormalinTable"/>
            </w:pPr>
            <w:r>
              <w:rPr>
                <w:b/>
              </w:rPr>
              <w:t>8519 30 00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D5E4B2" w14:textId="77777777" w:rsidR="00756439" w:rsidRDefault="00756439" w:rsidP="00756439">
            <w:pPr>
              <w:pStyle w:val="NormalinTable"/>
              <w:tabs>
                <w:tab w:val="left" w:pos="1250"/>
              </w:tabs>
            </w:pPr>
            <w:r>
              <w:t>0.00%</w:t>
            </w:r>
          </w:p>
        </w:tc>
      </w:tr>
      <w:tr w:rsidR="00756439" w14:paraId="55CA9A18" w14:textId="77777777" w:rsidTr="00FC0611">
        <w:trPr>
          <w:cantSplit/>
        </w:trPr>
        <w:tc>
          <w:tcPr>
            <w:tcW w:w="0" w:type="auto"/>
            <w:tcBorders>
              <w:top w:val="single" w:sz="4" w:space="0" w:color="A6A6A6" w:themeColor="background1" w:themeShade="A6"/>
              <w:right w:val="single" w:sz="4" w:space="0" w:color="000000" w:themeColor="text1"/>
            </w:tcBorders>
          </w:tcPr>
          <w:p w14:paraId="41D665A3" w14:textId="77777777" w:rsidR="00756439" w:rsidRDefault="00756439" w:rsidP="00756439">
            <w:pPr>
              <w:pStyle w:val="NormalinTable"/>
            </w:pPr>
            <w:r>
              <w:rPr>
                <w:b/>
              </w:rPr>
              <w:t>8519 81 11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05FD13" w14:textId="77777777" w:rsidR="00756439" w:rsidRDefault="00756439" w:rsidP="00756439">
            <w:pPr>
              <w:pStyle w:val="NormalinTable"/>
              <w:tabs>
                <w:tab w:val="left" w:pos="1250"/>
              </w:tabs>
            </w:pPr>
            <w:r>
              <w:t>0.00%</w:t>
            </w:r>
          </w:p>
        </w:tc>
      </w:tr>
      <w:tr w:rsidR="00756439" w14:paraId="49D9D1DA" w14:textId="77777777" w:rsidTr="00FC0611">
        <w:trPr>
          <w:cantSplit/>
        </w:trPr>
        <w:tc>
          <w:tcPr>
            <w:tcW w:w="0" w:type="auto"/>
            <w:tcBorders>
              <w:top w:val="single" w:sz="4" w:space="0" w:color="A6A6A6" w:themeColor="background1" w:themeShade="A6"/>
              <w:right w:val="single" w:sz="4" w:space="0" w:color="000000" w:themeColor="text1"/>
            </w:tcBorders>
          </w:tcPr>
          <w:p w14:paraId="58865C8A" w14:textId="77777777" w:rsidR="00756439" w:rsidRDefault="00756439" w:rsidP="00756439">
            <w:pPr>
              <w:pStyle w:val="NormalinTable"/>
            </w:pPr>
            <w:r>
              <w:rPr>
                <w:b/>
              </w:rPr>
              <w:t>8519 81 21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990176" w14:textId="77777777" w:rsidR="00756439" w:rsidRDefault="00756439" w:rsidP="00756439">
            <w:pPr>
              <w:pStyle w:val="NormalinTable"/>
              <w:tabs>
                <w:tab w:val="left" w:pos="1250"/>
              </w:tabs>
            </w:pPr>
            <w:r>
              <w:t>0.00%</w:t>
            </w:r>
          </w:p>
        </w:tc>
      </w:tr>
      <w:tr w:rsidR="00756439" w14:paraId="69141A66" w14:textId="77777777" w:rsidTr="00FC0611">
        <w:trPr>
          <w:cantSplit/>
        </w:trPr>
        <w:tc>
          <w:tcPr>
            <w:tcW w:w="0" w:type="auto"/>
            <w:tcBorders>
              <w:top w:val="single" w:sz="4" w:space="0" w:color="A6A6A6" w:themeColor="background1" w:themeShade="A6"/>
              <w:right w:val="single" w:sz="4" w:space="0" w:color="000000" w:themeColor="text1"/>
            </w:tcBorders>
          </w:tcPr>
          <w:p w14:paraId="445464B2" w14:textId="77777777" w:rsidR="00756439" w:rsidRDefault="00756439" w:rsidP="00756439">
            <w:pPr>
              <w:pStyle w:val="NormalinTable"/>
            </w:pPr>
            <w:r>
              <w:rPr>
                <w:b/>
              </w:rPr>
              <w:t>8519 81 31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A7EBF5" w14:textId="77777777" w:rsidR="00756439" w:rsidRDefault="00756439" w:rsidP="00756439">
            <w:pPr>
              <w:pStyle w:val="NormalinTable"/>
              <w:tabs>
                <w:tab w:val="left" w:pos="1250"/>
              </w:tabs>
            </w:pPr>
            <w:r>
              <w:t>0.00%</w:t>
            </w:r>
          </w:p>
        </w:tc>
      </w:tr>
      <w:tr w:rsidR="00756439" w14:paraId="059207E3" w14:textId="77777777" w:rsidTr="00FC0611">
        <w:trPr>
          <w:cantSplit/>
        </w:trPr>
        <w:tc>
          <w:tcPr>
            <w:tcW w:w="0" w:type="auto"/>
            <w:tcBorders>
              <w:top w:val="single" w:sz="4" w:space="0" w:color="A6A6A6" w:themeColor="background1" w:themeShade="A6"/>
              <w:right w:val="single" w:sz="4" w:space="0" w:color="000000" w:themeColor="text1"/>
            </w:tcBorders>
          </w:tcPr>
          <w:p w14:paraId="4345B9C2" w14:textId="77777777" w:rsidR="00756439" w:rsidRDefault="00756439" w:rsidP="00756439">
            <w:pPr>
              <w:pStyle w:val="NormalinTable"/>
            </w:pPr>
            <w:r>
              <w:rPr>
                <w:b/>
              </w:rPr>
              <w:t>8519 81 35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F4273C" w14:textId="77777777" w:rsidR="00756439" w:rsidRDefault="00756439" w:rsidP="00756439">
            <w:pPr>
              <w:pStyle w:val="NormalinTable"/>
              <w:tabs>
                <w:tab w:val="left" w:pos="1250"/>
              </w:tabs>
            </w:pPr>
            <w:r>
              <w:t>0.00%</w:t>
            </w:r>
          </w:p>
        </w:tc>
      </w:tr>
      <w:tr w:rsidR="00756439" w14:paraId="3B4D8EFA" w14:textId="77777777" w:rsidTr="00FC0611">
        <w:trPr>
          <w:cantSplit/>
        </w:trPr>
        <w:tc>
          <w:tcPr>
            <w:tcW w:w="0" w:type="auto"/>
            <w:tcBorders>
              <w:top w:val="single" w:sz="4" w:space="0" w:color="A6A6A6" w:themeColor="background1" w:themeShade="A6"/>
              <w:right w:val="single" w:sz="4" w:space="0" w:color="000000" w:themeColor="text1"/>
            </w:tcBorders>
          </w:tcPr>
          <w:p w14:paraId="4E452FD5" w14:textId="77777777" w:rsidR="00756439" w:rsidRDefault="00756439" w:rsidP="00756439">
            <w:pPr>
              <w:pStyle w:val="NormalinTable"/>
            </w:pPr>
            <w:r>
              <w:rPr>
                <w:b/>
              </w:rPr>
              <w:t>8519 81 45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48EA33" w14:textId="77777777" w:rsidR="00756439" w:rsidRDefault="00756439" w:rsidP="00756439">
            <w:pPr>
              <w:pStyle w:val="NormalinTable"/>
              <w:tabs>
                <w:tab w:val="left" w:pos="1250"/>
              </w:tabs>
            </w:pPr>
            <w:r>
              <w:t>0.00%</w:t>
            </w:r>
          </w:p>
        </w:tc>
      </w:tr>
      <w:tr w:rsidR="00756439" w14:paraId="439544FA" w14:textId="77777777" w:rsidTr="00FC0611">
        <w:trPr>
          <w:cantSplit/>
        </w:trPr>
        <w:tc>
          <w:tcPr>
            <w:tcW w:w="0" w:type="auto"/>
            <w:tcBorders>
              <w:top w:val="single" w:sz="4" w:space="0" w:color="A6A6A6" w:themeColor="background1" w:themeShade="A6"/>
              <w:right w:val="single" w:sz="4" w:space="0" w:color="000000" w:themeColor="text1"/>
            </w:tcBorders>
          </w:tcPr>
          <w:p w14:paraId="2972EE9A" w14:textId="77777777" w:rsidR="00756439" w:rsidRDefault="00756439" w:rsidP="00756439">
            <w:pPr>
              <w:pStyle w:val="NormalinTable"/>
            </w:pPr>
            <w:r>
              <w:rPr>
                <w:b/>
              </w:rPr>
              <w:t>8519 81 51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38655C" w14:textId="77777777" w:rsidR="00756439" w:rsidRDefault="00756439" w:rsidP="00756439">
            <w:pPr>
              <w:pStyle w:val="NormalinTable"/>
              <w:tabs>
                <w:tab w:val="left" w:pos="1250"/>
              </w:tabs>
            </w:pPr>
            <w:r>
              <w:t>0.00%</w:t>
            </w:r>
          </w:p>
        </w:tc>
      </w:tr>
      <w:tr w:rsidR="00756439" w14:paraId="48554F8B" w14:textId="77777777" w:rsidTr="00FC0611">
        <w:trPr>
          <w:cantSplit/>
        </w:trPr>
        <w:tc>
          <w:tcPr>
            <w:tcW w:w="0" w:type="auto"/>
            <w:tcBorders>
              <w:top w:val="single" w:sz="4" w:space="0" w:color="A6A6A6" w:themeColor="background1" w:themeShade="A6"/>
              <w:right w:val="single" w:sz="4" w:space="0" w:color="000000" w:themeColor="text1"/>
            </w:tcBorders>
          </w:tcPr>
          <w:p w14:paraId="5083FA65" w14:textId="77777777" w:rsidR="00756439" w:rsidRDefault="00756439" w:rsidP="00756439">
            <w:pPr>
              <w:pStyle w:val="NormalinTable"/>
            </w:pPr>
            <w:r>
              <w:rPr>
                <w:b/>
              </w:rPr>
              <w:t>8519 81 95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29CAC8" w14:textId="77777777" w:rsidR="00756439" w:rsidRDefault="00756439" w:rsidP="00756439">
            <w:pPr>
              <w:pStyle w:val="NormalinTable"/>
              <w:tabs>
                <w:tab w:val="left" w:pos="1250"/>
              </w:tabs>
            </w:pPr>
            <w:r>
              <w:t>0.00%</w:t>
            </w:r>
          </w:p>
        </w:tc>
      </w:tr>
      <w:tr w:rsidR="00756439" w14:paraId="30249348" w14:textId="77777777" w:rsidTr="00FC0611">
        <w:trPr>
          <w:cantSplit/>
        </w:trPr>
        <w:tc>
          <w:tcPr>
            <w:tcW w:w="0" w:type="auto"/>
            <w:tcBorders>
              <w:top w:val="single" w:sz="4" w:space="0" w:color="A6A6A6" w:themeColor="background1" w:themeShade="A6"/>
              <w:right w:val="single" w:sz="4" w:space="0" w:color="000000" w:themeColor="text1"/>
            </w:tcBorders>
          </w:tcPr>
          <w:p w14:paraId="0BD96F20" w14:textId="77777777" w:rsidR="00756439" w:rsidRDefault="00756439" w:rsidP="00756439">
            <w:pPr>
              <w:pStyle w:val="NormalinTable"/>
            </w:pPr>
            <w:r>
              <w:rPr>
                <w:b/>
              </w:rPr>
              <w:t>8519 89 00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88DA1F" w14:textId="77777777" w:rsidR="00756439" w:rsidRDefault="00756439" w:rsidP="00756439">
            <w:pPr>
              <w:pStyle w:val="NormalinTable"/>
              <w:tabs>
                <w:tab w:val="left" w:pos="1250"/>
              </w:tabs>
            </w:pPr>
            <w:r>
              <w:t>0.00%</w:t>
            </w:r>
          </w:p>
        </w:tc>
      </w:tr>
      <w:tr w:rsidR="00756439" w14:paraId="010A5069" w14:textId="77777777" w:rsidTr="00FC0611">
        <w:trPr>
          <w:cantSplit/>
        </w:trPr>
        <w:tc>
          <w:tcPr>
            <w:tcW w:w="0" w:type="auto"/>
            <w:tcBorders>
              <w:top w:val="single" w:sz="4" w:space="0" w:color="A6A6A6" w:themeColor="background1" w:themeShade="A6"/>
              <w:right w:val="single" w:sz="4" w:space="0" w:color="000000" w:themeColor="text1"/>
            </w:tcBorders>
          </w:tcPr>
          <w:p w14:paraId="0632F798" w14:textId="77777777" w:rsidR="00756439" w:rsidRDefault="00756439" w:rsidP="00756439">
            <w:pPr>
              <w:pStyle w:val="NormalinTable"/>
            </w:pPr>
            <w:r>
              <w:rPr>
                <w:b/>
              </w:rPr>
              <w:t>8521 00 00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512BCD" w14:textId="77777777" w:rsidR="00756439" w:rsidRDefault="00756439" w:rsidP="00756439">
            <w:pPr>
              <w:pStyle w:val="NormalinTable"/>
              <w:tabs>
                <w:tab w:val="left" w:pos="1250"/>
              </w:tabs>
            </w:pPr>
            <w:r>
              <w:t>0.00%</w:t>
            </w:r>
          </w:p>
        </w:tc>
      </w:tr>
      <w:tr w:rsidR="00756439" w14:paraId="6C199596" w14:textId="77777777" w:rsidTr="00FC0611">
        <w:trPr>
          <w:cantSplit/>
        </w:trPr>
        <w:tc>
          <w:tcPr>
            <w:tcW w:w="0" w:type="auto"/>
            <w:tcBorders>
              <w:top w:val="single" w:sz="4" w:space="0" w:color="A6A6A6" w:themeColor="background1" w:themeShade="A6"/>
              <w:right w:val="single" w:sz="4" w:space="0" w:color="000000" w:themeColor="text1"/>
            </w:tcBorders>
          </w:tcPr>
          <w:p w14:paraId="03BB8638" w14:textId="77777777" w:rsidR="00756439" w:rsidRDefault="00756439" w:rsidP="00756439">
            <w:pPr>
              <w:pStyle w:val="NormalinTable"/>
            </w:pPr>
            <w:r>
              <w:rPr>
                <w:b/>
              </w:rPr>
              <w:t>8522 10 00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18BD0E" w14:textId="77777777" w:rsidR="00756439" w:rsidRDefault="00756439" w:rsidP="00756439">
            <w:pPr>
              <w:pStyle w:val="NormalinTable"/>
              <w:tabs>
                <w:tab w:val="left" w:pos="1250"/>
              </w:tabs>
            </w:pPr>
            <w:r>
              <w:t>0.00%</w:t>
            </w:r>
          </w:p>
        </w:tc>
      </w:tr>
      <w:tr w:rsidR="00756439" w14:paraId="786BF1E9" w14:textId="77777777" w:rsidTr="00FC0611">
        <w:trPr>
          <w:cantSplit/>
        </w:trPr>
        <w:tc>
          <w:tcPr>
            <w:tcW w:w="0" w:type="auto"/>
            <w:tcBorders>
              <w:top w:val="single" w:sz="4" w:space="0" w:color="A6A6A6" w:themeColor="background1" w:themeShade="A6"/>
              <w:right w:val="single" w:sz="4" w:space="0" w:color="000000" w:themeColor="text1"/>
            </w:tcBorders>
          </w:tcPr>
          <w:p w14:paraId="2C8C91BB" w14:textId="77777777" w:rsidR="00756439" w:rsidRDefault="00756439" w:rsidP="00756439">
            <w:pPr>
              <w:pStyle w:val="NormalinTable"/>
            </w:pPr>
            <w:r>
              <w:rPr>
                <w:b/>
              </w:rPr>
              <w:t>8522 90 49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BF7EB0" w14:textId="77777777" w:rsidR="00756439" w:rsidRDefault="00756439" w:rsidP="00756439">
            <w:pPr>
              <w:pStyle w:val="NormalinTable"/>
              <w:tabs>
                <w:tab w:val="left" w:pos="1250"/>
              </w:tabs>
            </w:pPr>
            <w:r>
              <w:t>0.00%</w:t>
            </w:r>
          </w:p>
        </w:tc>
      </w:tr>
      <w:tr w:rsidR="00756439" w14:paraId="52FE9CD8" w14:textId="77777777" w:rsidTr="00FC0611">
        <w:trPr>
          <w:cantSplit/>
        </w:trPr>
        <w:tc>
          <w:tcPr>
            <w:tcW w:w="0" w:type="auto"/>
            <w:tcBorders>
              <w:top w:val="single" w:sz="4" w:space="0" w:color="A6A6A6" w:themeColor="background1" w:themeShade="A6"/>
              <w:right w:val="single" w:sz="4" w:space="0" w:color="000000" w:themeColor="text1"/>
            </w:tcBorders>
          </w:tcPr>
          <w:p w14:paraId="602C7EE3" w14:textId="77777777" w:rsidR="00756439" w:rsidRDefault="00756439" w:rsidP="00756439">
            <w:pPr>
              <w:pStyle w:val="NormalinTable"/>
            </w:pPr>
            <w:r>
              <w:rPr>
                <w:b/>
              </w:rPr>
              <w:t>8522 90 80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0CC56D" w14:textId="77777777" w:rsidR="00756439" w:rsidRDefault="00756439" w:rsidP="00756439">
            <w:pPr>
              <w:pStyle w:val="NormalinTable"/>
              <w:tabs>
                <w:tab w:val="left" w:pos="1250"/>
              </w:tabs>
            </w:pPr>
            <w:r>
              <w:t>0.00%</w:t>
            </w:r>
          </w:p>
        </w:tc>
      </w:tr>
      <w:tr w:rsidR="00756439" w14:paraId="3935AD79" w14:textId="77777777" w:rsidTr="00FC0611">
        <w:trPr>
          <w:cantSplit/>
        </w:trPr>
        <w:tc>
          <w:tcPr>
            <w:tcW w:w="0" w:type="auto"/>
            <w:tcBorders>
              <w:top w:val="single" w:sz="4" w:space="0" w:color="A6A6A6" w:themeColor="background1" w:themeShade="A6"/>
              <w:right w:val="single" w:sz="4" w:space="0" w:color="000000" w:themeColor="text1"/>
            </w:tcBorders>
          </w:tcPr>
          <w:p w14:paraId="0CD3F7CB" w14:textId="77777777" w:rsidR="00756439" w:rsidRDefault="00756439" w:rsidP="00756439">
            <w:pPr>
              <w:pStyle w:val="NormalinTable"/>
            </w:pPr>
            <w:r>
              <w:rPr>
                <w:b/>
              </w:rPr>
              <w:t>8523 21 00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D5DABF" w14:textId="77777777" w:rsidR="00756439" w:rsidRDefault="00756439" w:rsidP="00756439">
            <w:pPr>
              <w:pStyle w:val="NormalinTable"/>
              <w:tabs>
                <w:tab w:val="left" w:pos="1250"/>
              </w:tabs>
            </w:pPr>
            <w:r>
              <w:t>0.00%</w:t>
            </w:r>
          </w:p>
        </w:tc>
      </w:tr>
      <w:tr w:rsidR="00756439" w14:paraId="1DBE49D2" w14:textId="77777777" w:rsidTr="00FC0611">
        <w:trPr>
          <w:cantSplit/>
        </w:trPr>
        <w:tc>
          <w:tcPr>
            <w:tcW w:w="0" w:type="auto"/>
            <w:tcBorders>
              <w:top w:val="single" w:sz="4" w:space="0" w:color="A6A6A6" w:themeColor="background1" w:themeShade="A6"/>
              <w:right w:val="single" w:sz="4" w:space="0" w:color="000000" w:themeColor="text1"/>
            </w:tcBorders>
          </w:tcPr>
          <w:p w14:paraId="5B4CDDDC" w14:textId="77777777" w:rsidR="00756439" w:rsidRDefault="00756439" w:rsidP="00756439">
            <w:pPr>
              <w:pStyle w:val="NormalinTable"/>
            </w:pPr>
            <w:r>
              <w:rPr>
                <w:b/>
              </w:rPr>
              <w:t>8523 29 90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E83822" w14:textId="77777777" w:rsidR="00756439" w:rsidRDefault="00756439" w:rsidP="00756439">
            <w:pPr>
              <w:pStyle w:val="NormalinTable"/>
              <w:tabs>
                <w:tab w:val="left" w:pos="1250"/>
              </w:tabs>
            </w:pPr>
            <w:r>
              <w:t>0.00%</w:t>
            </w:r>
          </w:p>
        </w:tc>
      </w:tr>
      <w:tr w:rsidR="00756439" w14:paraId="76C0658A" w14:textId="77777777" w:rsidTr="00FC0611">
        <w:trPr>
          <w:cantSplit/>
        </w:trPr>
        <w:tc>
          <w:tcPr>
            <w:tcW w:w="0" w:type="auto"/>
            <w:tcBorders>
              <w:top w:val="single" w:sz="4" w:space="0" w:color="A6A6A6" w:themeColor="background1" w:themeShade="A6"/>
              <w:right w:val="single" w:sz="4" w:space="0" w:color="000000" w:themeColor="text1"/>
            </w:tcBorders>
          </w:tcPr>
          <w:p w14:paraId="2822AC1F" w14:textId="77777777" w:rsidR="00756439" w:rsidRDefault="00756439" w:rsidP="00756439">
            <w:pPr>
              <w:pStyle w:val="NormalinTable"/>
            </w:pPr>
            <w:r>
              <w:rPr>
                <w:b/>
              </w:rPr>
              <w:t>8525 50 00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31E8E4" w14:textId="77777777" w:rsidR="00756439" w:rsidRDefault="00756439" w:rsidP="00756439">
            <w:pPr>
              <w:pStyle w:val="NormalinTable"/>
              <w:tabs>
                <w:tab w:val="left" w:pos="1250"/>
              </w:tabs>
            </w:pPr>
            <w:r>
              <w:t>0.00%</w:t>
            </w:r>
          </w:p>
        </w:tc>
      </w:tr>
      <w:tr w:rsidR="00756439" w14:paraId="5FC31600" w14:textId="77777777" w:rsidTr="00FC0611">
        <w:trPr>
          <w:cantSplit/>
        </w:trPr>
        <w:tc>
          <w:tcPr>
            <w:tcW w:w="0" w:type="auto"/>
            <w:tcBorders>
              <w:top w:val="single" w:sz="4" w:space="0" w:color="A6A6A6" w:themeColor="background1" w:themeShade="A6"/>
              <w:right w:val="single" w:sz="4" w:space="0" w:color="000000" w:themeColor="text1"/>
            </w:tcBorders>
          </w:tcPr>
          <w:p w14:paraId="4E0462DB" w14:textId="77777777" w:rsidR="00756439" w:rsidRDefault="00756439" w:rsidP="00756439">
            <w:pPr>
              <w:pStyle w:val="NormalinTable"/>
            </w:pPr>
            <w:r>
              <w:rPr>
                <w:b/>
              </w:rPr>
              <w:t>8525 80 00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5151FD" w14:textId="77777777" w:rsidR="00756439" w:rsidRDefault="00756439" w:rsidP="00756439">
            <w:pPr>
              <w:pStyle w:val="NormalinTable"/>
              <w:tabs>
                <w:tab w:val="left" w:pos="1250"/>
              </w:tabs>
            </w:pPr>
            <w:r>
              <w:t>0.00%</w:t>
            </w:r>
          </w:p>
        </w:tc>
      </w:tr>
      <w:tr w:rsidR="00756439" w14:paraId="47E756F6" w14:textId="77777777" w:rsidTr="00FC0611">
        <w:trPr>
          <w:cantSplit/>
        </w:trPr>
        <w:tc>
          <w:tcPr>
            <w:tcW w:w="0" w:type="auto"/>
            <w:tcBorders>
              <w:top w:val="single" w:sz="4" w:space="0" w:color="A6A6A6" w:themeColor="background1" w:themeShade="A6"/>
              <w:right w:val="single" w:sz="4" w:space="0" w:color="000000" w:themeColor="text1"/>
            </w:tcBorders>
          </w:tcPr>
          <w:p w14:paraId="5A2FD597" w14:textId="77777777" w:rsidR="00756439" w:rsidRDefault="00756439" w:rsidP="00756439">
            <w:pPr>
              <w:pStyle w:val="NormalinTable"/>
            </w:pPr>
            <w:r>
              <w:rPr>
                <w:b/>
              </w:rPr>
              <w:t>8526 00 00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21E8A7" w14:textId="77777777" w:rsidR="00756439" w:rsidRDefault="00756439" w:rsidP="00756439">
            <w:pPr>
              <w:pStyle w:val="NormalinTable"/>
              <w:tabs>
                <w:tab w:val="left" w:pos="1250"/>
              </w:tabs>
            </w:pPr>
            <w:r>
              <w:t>0.00%</w:t>
            </w:r>
          </w:p>
        </w:tc>
      </w:tr>
      <w:tr w:rsidR="00756439" w14:paraId="3B953DBF" w14:textId="77777777" w:rsidTr="00FC0611">
        <w:trPr>
          <w:cantSplit/>
        </w:trPr>
        <w:tc>
          <w:tcPr>
            <w:tcW w:w="0" w:type="auto"/>
            <w:tcBorders>
              <w:top w:val="single" w:sz="4" w:space="0" w:color="A6A6A6" w:themeColor="background1" w:themeShade="A6"/>
              <w:right w:val="single" w:sz="4" w:space="0" w:color="000000" w:themeColor="text1"/>
            </w:tcBorders>
          </w:tcPr>
          <w:p w14:paraId="110004CB" w14:textId="77777777" w:rsidR="00756439" w:rsidRDefault="00756439" w:rsidP="00756439">
            <w:pPr>
              <w:pStyle w:val="NormalinTable"/>
            </w:pPr>
            <w:r>
              <w:rPr>
                <w:b/>
              </w:rPr>
              <w:t>8527 12 00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C4A907" w14:textId="77777777" w:rsidR="00756439" w:rsidRDefault="00756439" w:rsidP="00756439">
            <w:pPr>
              <w:pStyle w:val="NormalinTable"/>
              <w:tabs>
                <w:tab w:val="left" w:pos="1250"/>
              </w:tabs>
            </w:pPr>
            <w:r>
              <w:t>0.00%</w:t>
            </w:r>
          </w:p>
        </w:tc>
      </w:tr>
      <w:tr w:rsidR="00756439" w14:paraId="04813F9D" w14:textId="77777777" w:rsidTr="00FC0611">
        <w:trPr>
          <w:cantSplit/>
        </w:trPr>
        <w:tc>
          <w:tcPr>
            <w:tcW w:w="0" w:type="auto"/>
            <w:tcBorders>
              <w:top w:val="single" w:sz="4" w:space="0" w:color="A6A6A6" w:themeColor="background1" w:themeShade="A6"/>
              <w:right w:val="single" w:sz="4" w:space="0" w:color="000000" w:themeColor="text1"/>
            </w:tcBorders>
          </w:tcPr>
          <w:p w14:paraId="676E97CF" w14:textId="77777777" w:rsidR="00756439" w:rsidRDefault="00756439" w:rsidP="00756439">
            <w:pPr>
              <w:pStyle w:val="NormalinTable"/>
            </w:pPr>
            <w:r>
              <w:rPr>
                <w:b/>
              </w:rPr>
              <w:t>8527 13 00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C2CEB9" w14:textId="77777777" w:rsidR="00756439" w:rsidRDefault="00756439" w:rsidP="00756439">
            <w:pPr>
              <w:pStyle w:val="NormalinTable"/>
              <w:tabs>
                <w:tab w:val="left" w:pos="1250"/>
              </w:tabs>
            </w:pPr>
            <w:r>
              <w:t>0.00%</w:t>
            </w:r>
          </w:p>
        </w:tc>
      </w:tr>
      <w:tr w:rsidR="00756439" w14:paraId="0BD068B5" w14:textId="77777777" w:rsidTr="00FC0611">
        <w:trPr>
          <w:cantSplit/>
        </w:trPr>
        <w:tc>
          <w:tcPr>
            <w:tcW w:w="0" w:type="auto"/>
            <w:tcBorders>
              <w:top w:val="single" w:sz="4" w:space="0" w:color="A6A6A6" w:themeColor="background1" w:themeShade="A6"/>
              <w:right w:val="single" w:sz="4" w:space="0" w:color="000000" w:themeColor="text1"/>
            </w:tcBorders>
          </w:tcPr>
          <w:p w14:paraId="6D722A8C" w14:textId="77777777" w:rsidR="00756439" w:rsidRDefault="00756439" w:rsidP="00756439">
            <w:pPr>
              <w:pStyle w:val="NormalinTable"/>
            </w:pPr>
            <w:r>
              <w:rPr>
                <w:b/>
              </w:rPr>
              <w:t>8527 21 00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D725C2" w14:textId="77777777" w:rsidR="00756439" w:rsidRDefault="00756439" w:rsidP="00756439">
            <w:pPr>
              <w:pStyle w:val="NormalinTable"/>
              <w:tabs>
                <w:tab w:val="left" w:pos="1250"/>
              </w:tabs>
            </w:pPr>
            <w:r>
              <w:t>0.00%</w:t>
            </w:r>
          </w:p>
        </w:tc>
      </w:tr>
      <w:tr w:rsidR="00756439" w14:paraId="0538F502" w14:textId="77777777" w:rsidTr="00FC0611">
        <w:trPr>
          <w:cantSplit/>
        </w:trPr>
        <w:tc>
          <w:tcPr>
            <w:tcW w:w="0" w:type="auto"/>
            <w:tcBorders>
              <w:top w:val="single" w:sz="4" w:space="0" w:color="A6A6A6" w:themeColor="background1" w:themeShade="A6"/>
              <w:right w:val="single" w:sz="4" w:space="0" w:color="000000" w:themeColor="text1"/>
            </w:tcBorders>
          </w:tcPr>
          <w:p w14:paraId="554DAA70" w14:textId="77777777" w:rsidR="00756439" w:rsidRDefault="00756439" w:rsidP="00756439">
            <w:pPr>
              <w:pStyle w:val="NormalinTable"/>
            </w:pPr>
            <w:r>
              <w:rPr>
                <w:b/>
              </w:rPr>
              <w:t>8527 29 00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907DDB" w14:textId="77777777" w:rsidR="00756439" w:rsidRDefault="00756439" w:rsidP="00756439">
            <w:pPr>
              <w:pStyle w:val="NormalinTable"/>
              <w:tabs>
                <w:tab w:val="left" w:pos="1250"/>
              </w:tabs>
            </w:pPr>
            <w:r>
              <w:t>0.00%</w:t>
            </w:r>
          </w:p>
        </w:tc>
      </w:tr>
      <w:tr w:rsidR="00756439" w14:paraId="3A650CC9" w14:textId="77777777" w:rsidTr="00FC0611">
        <w:trPr>
          <w:cantSplit/>
        </w:trPr>
        <w:tc>
          <w:tcPr>
            <w:tcW w:w="0" w:type="auto"/>
            <w:tcBorders>
              <w:top w:val="single" w:sz="4" w:space="0" w:color="A6A6A6" w:themeColor="background1" w:themeShade="A6"/>
              <w:right w:val="single" w:sz="4" w:space="0" w:color="000000" w:themeColor="text1"/>
            </w:tcBorders>
          </w:tcPr>
          <w:p w14:paraId="751BF4E9" w14:textId="77777777" w:rsidR="00756439" w:rsidRDefault="00756439" w:rsidP="00756439">
            <w:pPr>
              <w:pStyle w:val="NormalinTable"/>
            </w:pPr>
            <w:r>
              <w:rPr>
                <w:b/>
              </w:rPr>
              <w:t>8527 91 00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8F8EC5" w14:textId="77777777" w:rsidR="00756439" w:rsidRDefault="00756439" w:rsidP="00756439">
            <w:pPr>
              <w:pStyle w:val="NormalinTable"/>
              <w:tabs>
                <w:tab w:val="left" w:pos="1250"/>
              </w:tabs>
            </w:pPr>
            <w:r>
              <w:t>0.00%</w:t>
            </w:r>
          </w:p>
        </w:tc>
      </w:tr>
      <w:tr w:rsidR="00756439" w14:paraId="039905E6" w14:textId="77777777" w:rsidTr="00FC0611">
        <w:trPr>
          <w:cantSplit/>
        </w:trPr>
        <w:tc>
          <w:tcPr>
            <w:tcW w:w="0" w:type="auto"/>
            <w:tcBorders>
              <w:top w:val="single" w:sz="4" w:space="0" w:color="A6A6A6" w:themeColor="background1" w:themeShade="A6"/>
              <w:right w:val="single" w:sz="4" w:space="0" w:color="000000" w:themeColor="text1"/>
            </w:tcBorders>
          </w:tcPr>
          <w:p w14:paraId="51A8401A" w14:textId="77777777" w:rsidR="00756439" w:rsidRDefault="00756439" w:rsidP="00756439">
            <w:pPr>
              <w:pStyle w:val="NormalinTable"/>
            </w:pPr>
            <w:r>
              <w:rPr>
                <w:b/>
              </w:rPr>
              <w:t>8527 92 90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B0116B" w14:textId="77777777" w:rsidR="00756439" w:rsidRDefault="00756439" w:rsidP="00756439">
            <w:pPr>
              <w:pStyle w:val="NormalinTable"/>
              <w:tabs>
                <w:tab w:val="left" w:pos="1250"/>
              </w:tabs>
            </w:pPr>
            <w:r>
              <w:t>0.00%</w:t>
            </w:r>
          </w:p>
        </w:tc>
      </w:tr>
      <w:tr w:rsidR="00756439" w14:paraId="4765AF98" w14:textId="77777777" w:rsidTr="00FC0611">
        <w:trPr>
          <w:cantSplit/>
        </w:trPr>
        <w:tc>
          <w:tcPr>
            <w:tcW w:w="0" w:type="auto"/>
            <w:tcBorders>
              <w:top w:val="single" w:sz="4" w:space="0" w:color="A6A6A6" w:themeColor="background1" w:themeShade="A6"/>
              <w:right w:val="single" w:sz="4" w:space="0" w:color="000000" w:themeColor="text1"/>
            </w:tcBorders>
          </w:tcPr>
          <w:p w14:paraId="2083FBBC" w14:textId="77777777" w:rsidR="00756439" w:rsidRDefault="00756439" w:rsidP="00756439">
            <w:pPr>
              <w:pStyle w:val="NormalinTable"/>
            </w:pPr>
            <w:r>
              <w:rPr>
                <w:b/>
              </w:rPr>
              <w:t>8527 99 00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5D1119" w14:textId="77777777" w:rsidR="00756439" w:rsidRDefault="00756439" w:rsidP="00756439">
            <w:pPr>
              <w:pStyle w:val="NormalinTable"/>
              <w:tabs>
                <w:tab w:val="left" w:pos="1250"/>
              </w:tabs>
            </w:pPr>
            <w:r>
              <w:t>0.00%</w:t>
            </w:r>
          </w:p>
        </w:tc>
      </w:tr>
      <w:tr w:rsidR="00756439" w14:paraId="1BEB9516" w14:textId="77777777" w:rsidTr="00FC0611">
        <w:trPr>
          <w:cantSplit/>
        </w:trPr>
        <w:tc>
          <w:tcPr>
            <w:tcW w:w="0" w:type="auto"/>
            <w:tcBorders>
              <w:top w:val="single" w:sz="4" w:space="0" w:color="A6A6A6" w:themeColor="background1" w:themeShade="A6"/>
              <w:right w:val="single" w:sz="4" w:space="0" w:color="000000" w:themeColor="text1"/>
            </w:tcBorders>
          </w:tcPr>
          <w:p w14:paraId="230E26F3" w14:textId="77777777" w:rsidR="00756439" w:rsidRDefault="00756439" w:rsidP="00756439">
            <w:pPr>
              <w:pStyle w:val="NormalinTable"/>
            </w:pPr>
            <w:r>
              <w:rPr>
                <w:b/>
              </w:rPr>
              <w:t>8528 49 00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F902C1" w14:textId="77777777" w:rsidR="00756439" w:rsidRDefault="00756439" w:rsidP="00756439">
            <w:pPr>
              <w:pStyle w:val="NormalinTable"/>
              <w:tabs>
                <w:tab w:val="left" w:pos="1250"/>
              </w:tabs>
            </w:pPr>
            <w:r>
              <w:t>0.00%</w:t>
            </w:r>
          </w:p>
        </w:tc>
      </w:tr>
      <w:tr w:rsidR="00756439" w14:paraId="54301E70" w14:textId="77777777" w:rsidTr="00FC0611">
        <w:trPr>
          <w:cantSplit/>
        </w:trPr>
        <w:tc>
          <w:tcPr>
            <w:tcW w:w="0" w:type="auto"/>
            <w:tcBorders>
              <w:top w:val="single" w:sz="4" w:space="0" w:color="A6A6A6" w:themeColor="background1" w:themeShade="A6"/>
              <w:right w:val="single" w:sz="4" w:space="0" w:color="000000" w:themeColor="text1"/>
            </w:tcBorders>
          </w:tcPr>
          <w:p w14:paraId="37C320EB" w14:textId="77777777" w:rsidR="00756439" w:rsidRDefault="00756439" w:rsidP="00756439">
            <w:pPr>
              <w:pStyle w:val="NormalinTable"/>
            </w:pPr>
            <w:r>
              <w:rPr>
                <w:b/>
              </w:rPr>
              <w:t>8528 59 00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D2AC7D" w14:textId="77777777" w:rsidR="00756439" w:rsidRDefault="00756439" w:rsidP="00756439">
            <w:pPr>
              <w:pStyle w:val="NormalinTable"/>
              <w:tabs>
                <w:tab w:val="left" w:pos="1250"/>
              </w:tabs>
            </w:pPr>
            <w:r>
              <w:t>0.00%</w:t>
            </w:r>
          </w:p>
        </w:tc>
      </w:tr>
      <w:tr w:rsidR="00756439" w14:paraId="04CEB58A" w14:textId="77777777" w:rsidTr="00FC0611">
        <w:trPr>
          <w:cantSplit/>
        </w:trPr>
        <w:tc>
          <w:tcPr>
            <w:tcW w:w="0" w:type="auto"/>
            <w:tcBorders>
              <w:top w:val="single" w:sz="4" w:space="0" w:color="A6A6A6" w:themeColor="background1" w:themeShade="A6"/>
              <w:right w:val="single" w:sz="4" w:space="0" w:color="000000" w:themeColor="text1"/>
            </w:tcBorders>
          </w:tcPr>
          <w:p w14:paraId="550C7F29" w14:textId="77777777" w:rsidR="00756439" w:rsidRDefault="00756439" w:rsidP="00756439">
            <w:pPr>
              <w:pStyle w:val="NormalinTable"/>
            </w:pPr>
            <w:r>
              <w:rPr>
                <w:b/>
              </w:rPr>
              <w:t>8528 69 20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7724E1" w14:textId="77777777" w:rsidR="00756439" w:rsidRDefault="00756439" w:rsidP="00756439">
            <w:pPr>
              <w:pStyle w:val="NormalinTable"/>
              <w:tabs>
                <w:tab w:val="left" w:pos="1250"/>
              </w:tabs>
            </w:pPr>
            <w:r>
              <w:t>0.00%</w:t>
            </w:r>
          </w:p>
        </w:tc>
      </w:tr>
      <w:tr w:rsidR="00756439" w14:paraId="070CD2AF" w14:textId="77777777" w:rsidTr="00FC0611">
        <w:trPr>
          <w:cantSplit/>
        </w:trPr>
        <w:tc>
          <w:tcPr>
            <w:tcW w:w="0" w:type="auto"/>
            <w:tcBorders>
              <w:top w:val="single" w:sz="4" w:space="0" w:color="A6A6A6" w:themeColor="background1" w:themeShade="A6"/>
              <w:right w:val="single" w:sz="4" w:space="0" w:color="000000" w:themeColor="text1"/>
            </w:tcBorders>
          </w:tcPr>
          <w:p w14:paraId="091734E5" w14:textId="77777777" w:rsidR="00756439" w:rsidRDefault="00756439" w:rsidP="00756439">
            <w:pPr>
              <w:pStyle w:val="NormalinTable"/>
            </w:pPr>
            <w:r>
              <w:rPr>
                <w:b/>
              </w:rPr>
              <w:t>8528 69 80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54ECC9" w14:textId="77777777" w:rsidR="00756439" w:rsidRDefault="00756439" w:rsidP="00756439">
            <w:pPr>
              <w:pStyle w:val="NormalinTable"/>
              <w:tabs>
                <w:tab w:val="left" w:pos="1250"/>
              </w:tabs>
            </w:pPr>
            <w:r>
              <w:t>0.00%</w:t>
            </w:r>
          </w:p>
        </w:tc>
      </w:tr>
      <w:tr w:rsidR="00756439" w14:paraId="68B15499" w14:textId="77777777" w:rsidTr="00FC0611">
        <w:trPr>
          <w:cantSplit/>
        </w:trPr>
        <w:tc>
          <w:tcPr>
            <w:tcW w:w="0" w:type="auto"/>
            <w:tcBorders>
              <w:top w:val="single" w:sz="4" w:space="0" w:color="A6A6A6" w:themeColor="background1" w:themeShade="A6"/>
              <w:right w:val="single" w:sz="4" w:space="0" w:color="000000" w:themeColor="text1"/>
            </w:tcBorders>
          </w:tcPr>
          <w:p w14:paraId="11FB3A20" w14:textId="77777777" w:rsidR="00756439" w:rsidRDefault="00756439" w:rsidP="00756439">
            <w:pPr>
              <w:pStyle w:val="NormalinTable"/>
            </w:pPr>
            <w:r>
              <w:rPr>
                <w:b/>
              </w:rPr>
              <w:t>8528 71 19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F19A17" w14:textId="77777777" w:rsidR="00756439" w:rsidRDefault="00756439" w:rsidP="00756439">
            <w:pPr>
              <w:pStyle w:val="NormalinTable"/>
              <w:tabs>
                <w:tab w:val="left" w:pos="1250"/>
              </w:tabs>
            </w:pPr>
            <w:r>
              <w:t>0.00%</w:t>
            </w:r>
          </w:p>
        </w:tc>
      </w:tr>
      <w:tr w:rsidR="00756439" w14:paraId="2C1F0323" w14:textId="77777777" w:rsidTr="00FC0611">
        <w:trPr>
          <w:cantSplit/>
        </w:trPr>
        <w:tc>
          <w:tcPr>
            <w:tcW w:w="0" w:type="auto"/>
            <w:tcBorders>
              <w:top w:val="single" w:sz="4" w:space="0" w:color="A6A6A6" w:themeColor="background1" w:themeShade="A6"/>
              <w:right w:val="single" w:sz="4" w:space="0" w:color="000000" w:themeColor="text1"/>
            </w:tcBorders>
          </w:tcPr>
          <w:p w14:paraId="76074F50" w14:textId="77777777" w:rsidR="00756439" w:rsidRDefault="00756439" w:rsidP="00756439">
            <w:pPr>
              <w:pStyle w:val="NormalinTable"/>
            </w:pPr>
            <w:r>
              <w:rPr>
                <w:b/>
              </w:rPr>
              <w:t>8528 71 99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7AB92F" w14:textId="77777777" w:rsidR="00756439" w:rsidRDefault="00756439" w:rsidP="00756439">
            <w:pPr>
              <w:pStyle w:val="NormalinTable"/>
              <w:tabs>
                <w:tab w:val="left" w:pos="1250"/>
              </w:tabs>
            </w:pPr>
            <w:r>
              <w:t>0.00%</w:t>
            </w:r>
          </w:p>
        </w:tc>
      </w:tr>
      <w:tr w:rsidR="00756439" w14:paraId="68464F87" w14:textId="77777777" w:rsidTr="00FC0611">
        <w:trPr>
          <w:cantSplit/>
        </w:trPr>
        <w:tc>
          <w:tcPr>
            <w:tcW w:w="0" w:type="auto"/>
            <w:tcBorders>
              <w:top w:val="single" w:sz="4" w:space="0" w:color="A6A6A6" w:themeColor="background1" w:themeShade="A6"/>
              <w:right w:val="single" w:sz="4" w:space="0" w:color="000000" w:themeColor="text1"/>
            </w:tcBorders>
          </w:tcPr>
          <w:p w14:paraId="3CC81EFF" w14:textId="77777777" w:rsidR="00756439" w:rsidRDefault="00756439" w:rsidP="00756439">
            <w:pPr>
              <w:pStyle w:val="NormalinTable"/>
            </w:pPr>
            <w:r>
              <w:rPr>
                <w:b/>
              </w:rPr>
              <w:t>8528 72 00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59E8D6" w14:textId="77777777" w:rsidR="00756439" w:rsidRDefault="00756439" w:rsidP="00756439">
            <w:pPr>
              <w:pStyle w:val="NormalinTable"/>
              <w:tabs>
                <w:tab w:val="left" w:pos="1250"/>
              </w:tabs>
            </w:pPr>
            <w:r>
              <w:t>0.00%</w:t>
            </w:r>
          </w:p>
        </w:tc>
      </w:tr>
      <w:tr w:rsidR="00756439" w14:paraId="05D8814C" w14:textId="77777777" w:rsidTr="00FC0611">
        <w:trPr>
          <w:cantSplit/>
        </w:trPr>
        <w:tc>
          <w:tcPr>
            <w:tcW w:w="0" w:type="auto"/>
            <w:tcBorders>
              <w:top w:val="single" w:sz="4" w:space="0" w:color="A6A6A6" w:themeColor="background1" w:themeShade="A6"/>
              <w:right w:val="single" w:sz="4" w:space="0" w:color="000000" w:themeColor="text1"/>
            </w:tcBorders>
          </w:tcPr>
          <w:p w14:paraId="6C65DC8F" w14:textId="77777777" w:rsidR="00756439" w:rsidRDefault="00756439" w:rsidP="00756439">
            <w:pPr>
              <w:pStyle w:val="NormalinTable"/>
            </w:pPr>
            <w:r>
              <w:rPr>
                <w:b/>
              </w:rPr>
              <w:t>8528 73 00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CB5715" w14:textId="77777777" w:rsidR="00756439" w:rsidRDefault="00756439" w:rsidP="00756439">
            <w:pPr>
              <w:pStyle w:val="NormalinTable"/>
              <w:tabs>
                <w:tab w:val="left" w:pos="1250"/>
              </w:tabs>
            </w:pPr>
            <w:r>
              <w:t>0.00%</w:t>
            </w:r>
          </w:p>
        </w:tc>
      </w:tr>
      <w:tr w:rsidR="00756439" w14:paraId="48D4BBD0" w14:textId="77777777" w:rsidTr="00FC0611">
        <w:trPr>
          <w:cantSplit/>
        </w:trPr>
        <w:tc>
          <w:tcPr>
            <w:tcW w:w="0" w:type="auto"/>
            <w:tcBorders>
              <w:top w:val="single" w:sz="4" w:space="0" w:color="A6A6A6" w:themeColor="background1" w:themeShade="A6"/>
              <w:right w:val="single" w:sz="4" w:space="0" w:color="000000" w:themeColor="text1"/>
            </w:tcBorders>
          </w:tcPr>
          <w:p w14:paraId="5DE4EAB8" w14:textId="77777777" w:rsidR="00756439" w:rsidRDefault="00756439" w:rsidP="00756439">
            <w:pPr>
              <w:pStyle w:val="NormalinTable"/>
            </w:pPr>
            <w:r>
              <w:rPr>
                <w:b/>
              </w:rPr>
              <w:t>8529 10 00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0D71D5" w14:textId="77777777" w:rsidR="00756439" w:rsidRDefault="00756439" w:rsidP="00756439">
            <w:pPr>
              <w:pStyle w:val="NormalinTable"/>
              <w:tabs>
                <w:tab w:val="left" w:pos="1250"/>
              </w:tabs>
            </w:pPr>
            <w:r>
              <w:t>0.00%</w:t>
            </w:r>
          </w:p>
        </w:tc>
      </w:tr>
      <w:tr w:rsidR="00756439" w14:paraId="10976A12" w14:textId="77777777" w:rsidTr="00FC0611">
        <w:trPr>
          <w:cantSplit/>
        </w:trPr>
        <w:tc>
          <w:tcPr>
            <w:tcW w:w="0" w:type="auto"/>
            <w:tcBorders>
              <w:top w:val="single" w:sz="4" w:space="0" w:color="A6A6A6" w:themeColor="background1" w:themeShade="A6"/>
              <w:right w:val="single" w:sz="4" w:space="0" w:color="000000" w:themeColor="text1"/>
            </w:tcBorders>
          </w:tcPr>
          <w:p w14:paraId="243606B0" w14:textId="77777777" w:rsidR="00756439" w:rsidRDefault="00756439" w:rsidP="00756439">
            <w:pPr>
              <w:pStyle w:val="NormalinTable"/>
            </w:pPr>
            <w:r>
              <w:rPr>
                <w:b/>
              </w:rPr>
              <w:t>8529 90 15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AB4589" w14:textId="77777777" w:rsidR="00756439" w:rsidRDefault="00756439" w:rsidP="00756439">
            <w:pPr>
              <w:pStyle w:val="NormalinTable"/>
              <w:tabs>
                <w:tab w:val="left" w:pos="1250"/>
              </w:tabs>
            </w:pPr>
            <w:r>
              <w:t>0.00%</w:t>
            </w:r>
          </w:p>
        </w:tc>
      </w:tr>
      <w:tr w:rsidR="00756439" w14:paraId="4944A188" w14:textId="77777777" w:rsidTr="00FC0611">
        <w:trPr>
          <w:cantSplit/>
        </w:trPr>
        <w:tc>
          <w:tcPr>
            <w:tcW w:w="0" w:type="auto"/>
            <w:tcBorders>
              <w:top w:val="single" w:sz="4" w:space="0" w:color="A6A6A6" w:themeColor="background1" w:themeShade="A6"/>
              <w:right w:val="single" w:sz="4" w:space="0" w:color="000000" w:themeColor="text1"/>
            </w:tcBorders>
          </w:tcPr>
          <w:p w14:paraId="1BCCEB17" w14:textId="77777777" w:rsidR="00756439" w:rsidRDefault="00756439" w:rsidP="00756439">
            <w:pPr>
              <w:pStyle w:val="NormalinTable"/>
            </w:pPr>
            <w:r>
              <w:rPr>
                <w:b/>
              </w:rPr>
              <w:t>8529 90 41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638DD3" w14:textId="77777777" w:rsidR="00756439" w:rsidRDefault="00756439" w:rsidP="00756439">
            <w:pPr>
              <w:pStyle w:val="NormalinTable"/>
              <w:tabs>
                <w:tab w:val="left" w:pos="1250"/>
              </w:tabs>
            </w:pPr>
            <w:r>
              <w:t>0.00%</w:t>
            </w:r>
          </w:p>
        </w:tc>
      </w:tr>
      <w:tr w:rsidR="00756439" w14:paraId="638A67DF" w14:textId="77777777" w:rsidTr="00FC0611">
        <w:trPr>
          <w:cantSplit/>
        </w:trPr>
        <w:tc>
          <w:tcPr>
            <w:tcW w:w="0" w:type="auto"/>
            <w:tcBorders>
              <w:top w:val="single" w:sz="4" w:space="0" w:color="A6A6A6" w:themeColor="background1" w:themeShade="A6"/>
              <w:right w:val="single" w:sz="4" w:space="0" w:color="000000" w:themeColor="text1"/>
            </w:tcBorders>
          </w:tcPr>
          <w:p w14:paraId="68F5BBFD" w14:textId="77777777" w:rsidR="00756439" w:rsidRDefault="00756439" w:rsidP="00756439">
            <w:pPr>
              <w:pStyle w:val="NormalinTable"/>
            </w:pPr>
            <w:r>
              <w:rPr>
                <w:b/>
              </w:rPr>
              <w:t>8529 90 49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39D418" w14:textId="77777777" w:rsidR="00756439" w:rsidRDefault="00756439" w:rsidP="00756439">
            <w:pPr>
              <w:pStyle w:val="NormalinTable"/>
              <w:tabs>
                <w:tab w:val="left" w:pos="1250"/>
              </w:tabs>
            </w:pPr>
            <w:r>
              <w:t>0.00%</w:t>
            </w:r>
          </w:p>
        </w:tc>
      </w:tr>
      <w:tr w:rsidR="00756439" w14:paraId="59F0DCA6" w14:textId="77777777" w:rsidTr="00FC0611">
        <w:trPr>
          <w:cantSplit/>
        </w:trPr>
        <w:tc>
          <w:tcPr>
            <w:tcW w:w="0" w:type="auto"/>
            <w:tcBorders>
              <w:top w:val="single" w:sz="4" w:space="0" w:color="A6A6A6" w:themeColor="background1" w:themeShade="A6"/>
              <w:right w:val="single" w:sz="4" w:space="0" w:color="000000" w:themeColor="text1"/>
            </w:tcBorders>
          </w:tcPr>
          <w:p w14:paraId="4FBFB6F8" w14:textId="77777777" w:rsidR="00756439" w:rsidRDefault="00756439" w:rsidP="00756439">
            <w:pPr>
              <w:pStyle w:val="NormalinTable"/>
            </w:pPr>
            <w:r>
              <w:rPr>
                <w:b/>
              </w:rPr>
              <w:t>8529 90 65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DB2396" w14:textId="77777777" w:rsidR="00756439" w:rsidRDefault="00756439" w:rsidP="00756439">
            <w:pPr>
              <w:pStyle w:val="NormalinTable"/>
              <w:tabs>
                <w:tab w:val="left" w:pos="1250"/>
              </w:tabs>
            </w:pPr>
            <w:r>
              <w:t>0.00%</w:t>
            </w:r>
          </w:p>
        </w:tc>
      </w:tr>
      <w:tr w:rsidR="00756439" w14:paraId="3514ADF0" w14:textId="77777777" w:rsidTr="00FC0611">
        <w:trPr>
          <w:cantSplit/>
        </w:trPr>
        <w:tc>
          <w:tcPr>
            <w:tcW w:w="0" w:type="auto"/>
            <w:tcBorders>
              <w:top w:val="single" w:sz="4" w:space="0" w:color="A6A6A6" w:themeColor="background1" w:themeShade="A6"/>
              <w:right w:val="single" w:sz="4" w:space="0" w:color="000000" w:themeColor="text1"/>
            </w:tcBorders>
          </w:tcPr>
          <w:p w14:paraId="084DBE20" w14:textId="77777777" w:rsidR="00756439" w:rsidRDefault="00756439" w:rsidP="00756439">
            <w:pPr>
              <w:pStyle w:val="NormalinTable"/>
            </w:pPr>
            <w:r>
              <w:rPr>
                <w:b/>
              </w:rPr>
              <w:t>8529 90 92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8381BB" w14:textId="77777777" w:rsidR="00756439" w:rsidRDefault="00756439" w:rsidP="00756439">
            <w:pPr>
              <w:pStyle w:val="NormalinTable"/>
              <w:tabs>
                <w:tab w:val="left" w:pos="1250"/>
              </w:tabs>
            </w:pPr>
            <w:r>
              <w:t>0.00%</w:t>
            </w:r>
          </w:p>
        </w:tc>
      </w:tr>
      <w:tr w:rsidR="00756439" w14:paraId="653B9364" w14:textId="77777777" w:rsidTr="00FC0611">
        <w:trPr>
          <w:cantSplit/>
        </w:trPr>
        <w:tc>
          <w:tcPr>
            <w:tcW w:w="0" w:type="auto"/>
            <w:tcBorders>
              <w:top w:val="single" w:sz="4" w:space="0" w:color="A6A6A6" w:themeColor="background1" w:themeShade="A6"/>
              <w:right w:val="single" w:sz="4" w:space="0" w:color="000000" w:themeColor="text1"/>
            </w:tcBorders>
          </w:tcPr>
          <w:p w14:paraId="7561A335" w14:textId="77777777" w:rsidR="00756439" w:rsidRDefault="00756439" w:rsidP="00756439">
            <w:pPr>
              <w:pStyle w:val="NormalinTable"/>
            </w:pPr>
            <w:r>
              <w:rPr>
                <w:b/>
              </w:rPr>
              <w:t>8529 90 97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BF0BFC" w14:textId="77777777" w:rsidR="00756439" w:rsidRDefault="00756439" w:rsidP="00756439">
            <w:pPr>
              <w:pStyle w:val="NormalinTable"/>
              <w:tabs>
                <w:tab w:val="left" w:pos="1250"/>
              </w:tabs>
            </w:pPr>
            <w:r>
              <w:t>0.00%</w:t>
            </w:r>
          </w:p>
        </w:tc>
      </w:tr>
      <w:tr w:rsidR="00756439" w14:paraId="60580933" w14:textId="77777777" w:rsidTr="00FC0611">
        <w:trPr>
          <w:cantSplit/>
        </w:trPr>
        <w:tc>
          <w:tcPr>
            <w:tcW w:w="0" w:type="auto"/>
            <w:tcBorders>
              <w:top w:val="single" w:sz="4" w:space="0" w:color="A6A6A6" w:themeColor="background1" w:themeShade="A6"/>
              <w:right w:val="single" w:sz="4" w:space="0" w:color="000000" w:themeColor="text1"/>
            </w:tcBorders>
          </w:tcPr>
          <w:p w14:paraId="39926328" w14:textId="77777777" w:rsidR="00756439" w:rsidRDefault="00756439" w:rsidP="00756439">
            <w:pPr>
              <w:pStyle w:val="NormalinTable"/>
            </w:pPr>
            <w:r>
              <w:rPr>
                <w:b/>
              </w:rPr>
              <w:t>8530 00 00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F2CABA" w14:textId="77777777" w:rsidR="00756439" w:rsidRDefault="00756439" w:rsidP="00756439">
            <w:pPr>
              <w:pStyle w:val="NormalinTable"/>
              <w:tabs>
                <w:tab w:val="left" w:pos="1250"/>
              </w:tabs>
            </w:pPr>
            <w:r>
              <w:t>0.00%</w:t>
            </w:r>
          </w:p>
        </w:tc>
      </w:tr>
      <w:tr w:rsidR="00756439" w14:paraId="6F6AAB60" w14:textId="77777777" w:rsidTr="00FC0611">
        <w:trPr>
          <w:cantSplit/>
        </w:trPr>
        <w:tc>
          <w:tcPr>
            <w:tcW w:w="0" w:type="auto"/>
            <w:tcBorders>
              <w:top w:val="single" w:sz="4" w:space="0" w:color="A6A6A6" w:themeColor="background1" w:themeShade="A6"/>
              <w:right w:val="single" w:sz="4" w:space="0" w:color="000000" w:themeColor="text1"/>
            </w:tcBorders>
          </w:tcPr>
          <w:p w14:paraId="2C65DC3E" w14:textId="77777777" w:rsidR="00756439" w:rsidRDefault="00756439" w:rsidP="00756439">
            <w:pPr>
              <w:pStyle w:val="NormalinTable"/>
            </w:pPr>
            <w:r>
              <w:rPr>
                <w:b/>
              </w:rPr>
              <w:t>8531 10 00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BF13E2" w14:textId="77777777" w:rsidR="00756439" w:rsidRDefault="00756439" w:rsidP="00756439">
            <w:pPr>
              <w:pStyle w:val="NormalinTable"/>
              <w:tabs>
                <w:tab w:val="left" w:pos="1250"/>
              </w:tabs>
            </w:pPr>
            <w:r>
              <w:t>0.00%</w:t>
            </w:r>
          </w:p>
        </w:tc>
      </w:tr>
      <w:tr w:rsidR="00756439" w14:paraId="3F8D9FF7" w14:textId="77777777" w:rsidTr="00FC0611">
        <w:trPr>
          <w:cantSplit/>
        </w:trPr>
        <w:tc>
          <w:tcPr>
            <w:tcW w:w="0" w:type="auto"/>
            <w:tcBorders>
              <w:top w:val="single" w:sz="4" w:space="0" w:color="A6A6A6" w:themeColor="background1" w:themeShade="A6"/>
              <w:right w:val="single" w:sz="4" w:space="0" w:color="000000" w:themeColor="text1"/>
            </w:tcBorders>
          </w:tcPr>
          <w:p w14:paraId="6A3D7FC1" w14:textId="77777777" w:rsidR="00756439" w:rsidRDefault="00756439" w:rsidP="00756439">
            <w:pPr>
              <w:pStyle w:val="NormalinTable"/>
            </w:pPr>
            <w:r>
              <w:rPr>
                <w:b/>
              </w:rPr>
              <w:t>8531 80 40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5AEEF2" w14:textId="77777777" w:rsidR="00756439" w:rsidRDefault="00756439" w:rsidP="00756439">
            <w:pPr>
              <w:pStyle w:val="NormalinTable"/>
              <w:tabs>
                <w:tab w:val="left" w:pos="1250"/>
              </w:tabs>
            </w:pPr>
            <w:r>
              <w:t>0.00%</w:t>
            </w:r>
          </w:p>
        </w:tc>
      </w:tr>
      <w:tr w:rsidR="00756439" w14:paraId="1D09F76C" w14:textId="77777777" w:rsidTr="00FC0611">
        <w:trPr>
          <w:cantSplit/>
        </w:trPr>
        <w:tc>
          <w:tcPr>
            <w:tcW w:w="0" w:type="auto"/>
            <w:tcBorders>
              <w:top w:val="single" w:sz="4" w:space="0" w:color="A6A6A6" w:themeColor="background1" w:themeShade="A6"/>
              <w:right w:val="single" w:sz="4" w:space="0" w:color="000000" w:themeColor="text1"/>
            </w:tcBorders>
          </w:tcPr>
          <w:p w14:paraId="373EAFB5" w14:textId="77777777" w:rsidR="00756439" w:rsidRDefault="00756439" w:rsidP="00756439">
            <w:pPr>
              <w:pStyle w:val="NormalinTable"/>
            </w:pPr>
            <w:r>
              <w:rPr>
                <w:b/>
              </w:rPr>
              <w:t>8535 00 00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E77895" w14:textId="77777777" w:rsidR="00756439" w:rsidRDefault="00756439" w:rsidP="00756439">
            <w:pPr>
              <w:pStyle w:val="NormalinTable"/>
              <w:tabs>
                <w:tab w:val="left" w:pos="1250"/>
              </w:tabs>
            </w:pPr>
            <w:r>
              <w:t>0.00%</w:t>
            </w:r>
          </w:p>
        </w:tc>
      </w:tr>
      <w:tr w:rsidR="00756439" w14:paraId="44750929" w14:textId="77777777" w:rsidTr="00FC0611">
        <w:trPr>
          <w:cantSplit/>
        </w:trPr>
        <w:tc>
          <w:tcPr>
            <w:tcW w:w="0" w:type="auto"/>
            <w:tcBorders>
              <w:top w:val="single" w:sz="4" w:space="0" w:color="A6A6A6" w:themeColor="background1" w:themeShade="A6"/>
              <w:right w:val="single" w:sz="4" w:space="0" w:color="000000" w:themeColor="text1"/>
            </w:tcBorders>
          </w:tcPr>
          <w:p w14:paraId="2265B77D" w14:textId="77777777" w:rsidR="00756439" w:rsidRDefault="00756439" w:rsidP="00756439">
            <w:pPr>
              <w:pStyle w:val="NormalinTable"/>
            </w:pPr>
            <w:r>
              <w:rPr>
                <w:b/>
              </w:rPr>
              <w:t>8536 10 00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3CF44D" w14:textId="77777777" w:rsidR="00756439" w:rsidRDefault="00756439" w:rsidP="00756439">
            <w:pPr>
              <w:pStyle w:val="NormalinTable"/>
              <w:tabs>
                <w:tab w:val="left" w:pos="1250"/>
              </w:tabs>
            </w:pPr>
            <w:r>
              <w:t>0.00%</w:t>
            </w:r>
          </w:p>
        </w:tc>
      </w:tr>
      <w:tr w:rsidR="00756439" w14:paraId="065E8651" w14:textId="77777777" w:rsidTr="00FC0611">
        <w:trPr>
          <w:cantSplit/>
        </w:trPr>
        <w:tc>
          <w:tcPr>
            <w:tcW w:w="0" w:type="auto"/>
            <w:tcBorders>
              <w:top w:val="single" w:sz="4" w:space="0" w:color="A6A6A6" w:themeColor="background1" w:themeShade="A6"/>
              <w:right w:val="single" w:sz="4" w:space="0" w:color="000000" w:themeColor="text1"/>
            </w:tcBorders>
          </w:tcPr>
          <w:p w14:paraId="58ED45E8" w14:textId="77777777" w:rsidR="00756439" w:rsidRDefault="00756439" w:rsidP="00756439">
            <w:pPr>
              <w:pStyle w:val="NormalinTable"/>
            </w:pPr>
            <w:r>
              <w:rPr>
                <w:b/>
              </w:rPr>
              <w:t>8536 20 00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9FB138" w14:textId="77777777" w:rsidR="00756439" w:rsidRDefault="00756439" w:rsidP="00756439">
            <w:pPr>
              <w:pStyle w:val="NormalinTable"/>
              <w:tabs>
                <w:tab w:val="left" w:pos="1250"/>
              </w:tabs>
            </w:pPr>
            <w:r>
              <w:t>0.00%</w:t>
            </w:r>
          </w:p>
        </w:tc>
      </w:tr>
      <w:tr w:rsidR="00756439" w14:paraId="681F4E56" w14:textId="77777777" w:rsidTr="00FC0611">
        <w:trPr>
          <w:cantSplit/>
        </w:trPr>
        <w:tc>
          <w:tcPr>
            <w:tcW w:w="0" w:type="auto"/>
            <w:tcBorders>
              <w:top w:val="single" w:sz="4" w:space="0" w:color="A6A6A6" w:themeColor="background1" w:themeShade="A6"/>
              <w:right w:val="single" w:sz="4" w:space="0" w:color="000000" w:themeColor="text1"/>
            </w:tcBorders>
          </w:tcPr>
          <w:p w14:paraId="73538426" w14:textId="77777777" w:rsidR="00756439" w:rsidRDefault="00756439" w:rsidP="00756439">
            <w:pPr>
              <w:pStyle w:val="NormalinTable"/>
            </w:pPr>
            <w:r>
              <w:rPr>
                <w:b/>
              </w:rPr>
              <w:t>8536 30 00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01A4E2" w14:textId="77777777" w:rsidR="00756439" w:rsidRDefault="00756439" w:rsidP="00756439">
            <w:pPr>
              <w:pStyle w:val="NormalinTable"/>
              <w:tabs>
                <w:tab w:val="left" w:pos="1250"/>
              </w:tabs>
            </w:pPr>
            <w:r>
              <w:t>0.00%</w:t>
            </w:r>
          </w:p>
        </w:tc>
      </w:tr>
      <w:tr w:rsidR="00756439" w14:paraId="1F4B05CC" w14:textId="77777777" w:rsidTr="00FC0611">
        <w:trPr>
          <w:cantSplit/>
        </w:trPr>
        <w:tc>
          <w:tcPr>
            <w:tcW w:w="0" w:type="auto"/>
            <w:tcBorders>
              <w:top w:val="single" w:sz="4" w:space="0" w:color="A6A6A6" w:themeColor="background1" w:themeShade="A6"/>
              <w:right w:val="single" w:sz="4" w:space="0" w:color="000000" w:themeColor="text1"/>
            </w:tcBorders>
          </w:tcPr>
          <w:p w14:paraId="140D2A16" w14:textId="77777777" w:rsidR="00756439" w:rsidRDefault="00756439" w:rsidP="00756439">
            <w:pPr>
              <w:pStyle w:val="NormalinTable"/>
            </w:pPr>
            <w:r>
              <w:rPr>
                <w:b/>
              </w:rPr>
              <w:t>8536 41 00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145699" w14:textId="77777777" w:rsidR="00756439" w:rsidRDefault="00756439" w:rsidP="00756439">
            <w:pPr>
              <w:pStyle w:val="NormalinTable"/>
              <w:tabs>
                <w:tab w:val="left" w:pos="1250"/>
              </w:tabs>
            </w:pPr>
            <w:r>
              <w:t>0.00%</w:t>
            </w:r>
          </w:p>
        </w:tc>
      </w:tr>
      <w:tr w:rsidR="00756439" w14:paraId="276247BA" w14:textId="77777777" w:rsidTr="00FC0611">
        <w:trPr>
          <w:cantSplit/>
        </w:trPr>
        <w:tc>
          <w:tcPr>
            <w:tcW w:w="0" w:type="auto"/>
            <w:tcBorders>
              <w:top w:val="single" w:sz="4" w:space="0" w:color="A6A6A6" w:themeColor="background1" w:themeShade="A6"/>
              <w:right w:val="single" w:sz="4" w:space="0" w:color="000000" w:themeColor="text1"/>
            </w:tcBorders>
          </w:tcPr>
          <w:p w14:paraId="1C2A3143" w14:textId="77777777" w:rsidR="00756439" w:rsidRDefault="00756439" w:rsidP="00756439">
            <w:pPr>
              <w:pStyle w:val="NormalinTable"/>
            </w:pPr>
            <w:r>
              <w:rPr>
                <w:b/>
              </w:rPr>
              <w:t>8536 49 00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B09C20" w14:textId="77777777" w:rsidR="00756439" w:rsidRDefault="00756439" w:rsidP="00756439">
            <w:pPr>
              <w:pStyle w:val="NormalinTable"/>
              <w:tabs>
                <w:tab w:val="left" w:pos="1250"/>
              </w:tabs>
            </w:pPr>
            <w:r>
              <w:t>0.00%</w:t>
            </w:r>
          </w:p>
        </w:tc>
      </w:tr>
      <w:tr w:rsidR="00756439" w14:paraId="77121090" w14:textId="77777777" w:rsidTr="00FC0611">
        <w:trPr>
          <w:cantSplit/>
        </w:trPr>
        <w:tc>
          <w:tcPr>
            <w:tcW w:w="0" w:type="auto"/>
            <w:tcBorders>
              <w:top w:val="single" w:sz="4" w:space="0" w:color="A6A6A6" w:themeColor="background1" w:themeShade="A6"/>
              <w:right w:val="single" w:sz="4" w:space="0" w:color="000000" w:themeColor="text1"/>
            </w:tcBorders>
          </w:tcPr>
          <w:p w14:paraId="006664B8" w14:textId="77777777" w:rsidR="00756439" w:rsidRDefault="00756439" w:rsidP="00756439">
            <w:pPr>
              <w:pStyle w:val="NormalinTable"/>
            </w:pPr>
            <w:r>
              <w:rPr>
                <w:b/>
              </w:rPr>
              <w:t>8536 50 11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329885" w14:textId="77777777" w:rsidR="00756439" w:rsidRDefault="00756439" w:rsidP="00756439">
            <w:pPr>
              <w:pStyle w:val="NormalinTable"/>
              <w:tabs>
                <w:tab w:val="left" w:pos="1250"/>
              </w:tabs>
            </w:pPr>
            <w:r>
              <w:t>0.00%</w:t>
            </w:r>
          </w:p>
        </w:tc>
      </w:tr>
      <w:tr w:rsidR="00756439" w14:paraId="41B963AA" w14:textId="77777777" w:rsidTr="00FC0611">
        <w:trPr>
          <w:cantSplit/>
        </w:trPr>
        <w:tc>
          <w:tcPr>
            <w:tcW w:w="0" w:type="auto"/>
            <w:tcBorders>
              <w:top w:val="single" w:sz="4" w:space="0" w:color="A6A6A6" w:themeColor="background1" w:themeShade="A6"/>
              <w:right w:val="single" w:sz="4" w:space="0" w:color="000000" w:themeColor="text1"/>
            </w:tcBorders>
          </w:tcPr>
          <w:p w14:paraId="0B126245" w14:textId="77777777" w:rsidR="00756439" w:rsidRDefault="00756439" w:rsidP="00756439">
            <w:pPr>
              <w:pStyle w:val="NormalinTable"/>
            </w:pPr>
            <w:r>
              <w:rPr>
                <w:b/>
              </w:rPr>
              <w:t>8536 50 15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50B194" w14:textId="77777777" w:rsidR="00756439" w:rsidRDefault="00756439" w:rsidP="00756439">
            <w:pPr>
              <w:pStyle w:val="NormalinTable"/>
              <w:tabs>
                <w:tab w:val="left" w:pos="1250"/>
              </w:tabs>
            </w:pPr>
            <w:r>
              <w:t>0.00%</w:t>
            </w:r>
          </w:p>
        </w:tc>
      </w:tr>
      <w:tr w:rsidR="00756439" w14:paraId="7F90F362" w14:textId="77777777" w:rsidTr="00FC0611">
        <w:trPr>
          <w:cantSplit/>
        </w:trPr>
        <w:tc>
          <w:tcPr>
            <w:tcW w:w="0" w:type="auto"/>
            <w:tcBorders>
              <w:top w:val="single" w:sz="4" w:space="0" w:color="A6A6A6" w:themeColor="background1" w:themeShade="A6"/>
              <w:right w:val="single" w:sz="4" w:space="0" w:color="000000" w:themeColor="text1"/>
            </w:tcBorders>
          </w:tcPr>
          <w:p w14:paraId="003155FD" w14:textId="77777777" w:rsidR="00756439" w:rsidRDefault="00756439" w:rsidP="00756439">
            <w:pPr>
              <w:pStyle w:val="NormalinTable"/>
            </w:pPr>
            <w:r>
              <w:rPr>
                <w:b/>
              </w:rPr>
              <w:t>8536 50 19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BC8D98" w14:textId="77777777" w:rsidR="00756439" w:rsidRDefault="00756439" w:rsidP="00756439">
            <w:pPr>
              <w:pStyle w:val="NormalinTable"/>
              <w:tabs>
                <w:tab w:val="left" w:pos="1250"/>
              </w:tabs>
            </w:pPr>
            <w:r>
              <w:t>0.00%</w:t>
            </w:r>
          </w:p>
        </w:tc>
      </w:tr>
      <w:tr w:rsidR="00756439" w14:paraId="6A94CF45" w14:textId="77777777" w:rsidTr="00FC0611">
        <w:trPr>
          <w:cantSplit/>
        </w:trPr>
        <w:tc>
          <w:tcPr>
            <w:tcW w:w="0" w:type="auto"/>
            <w:tcBorders>
              <w:top w:val="single" w:sz="4" w:space="0" w:color="A6A6A6" w:themeColor="background1" w:themeShade="A6"/>
              <w:right w:val="single" w:sz="4" w:space="0" w:color="000000" w:themeColor="text1"/>
            </w:tcBorders>
          </w:tcPr>
          <w:p w14:paraId="76D5E5DE" w14:textId="77777777" w:rsidR="00756439" w:rsidRDefault="00756439" w:rsidP="00756439">
            <w:pPr>
              <w:pStyle w:val="NormalinTable"/>
            </w:pPr>
            <w:r>
              <w:rPr>
                <w:b/>
              </w:rPr>
              <w:t>8536 50 80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E06BD0" w14:textId="77777777" w:rsidR="00756439" w:rsidRDefault="00756439" w:rsidP="00756439">
            <w:pPr>
              <w:pStyle w:val="NormalinTable"/>
              <w:tabs>
                <w:tab w:val="left" w:pos="1250"/>
              </w:tabs>
            </w:pPr>
            <w:r>
              <w:t>0.00%</w:t>
            </w:r>
          </w:p>
        </w:tc>
      </w:tr>
      <w:tr w:rsidR="00756439" w14:paraId="305AD06F" w14:textId="77777777" w:rsidTr="00FC0611">
        <w:trPr>
          <w:cantSplit/>
        </w:trPr>
        <w:tc>
          <w:tcPr>
            <w:tcW w:w="0" w:type="auto"/>
            <w:tcBorders>
              <w:top w:val="single" w:sz="4" w:space="0" w:color="A6A6A6" w:themeColor="background1" w:themeShade="A6"/>
              <w:right w:val="single" w:sz="4" w:space="0" w:color="000000" w:themeColor="text1"/>
            </w:tcBorders>
          </w:tcPr>
          <w:p w14:paraId="69E0798F" w14:textId="77777777" w:rsidR="00756439" w:rsidRDefault="00756439" w:rsidP="00756439">
            <w:pPr>
              <w:pStyle w:val="NormalinTable"/>
            </w:pPr>
            <w:r>
              <w:rPr>
                <w:b/>
              </w:rPr>
              <w:t>8536 61 00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A44793" w14:textId="77777777" w:rsidR="00756439" w:rsidRDefault="00756439" w:rsidP="00756439">
            <w:pPr>
              <w:pStyle w:val="NormalinTable"/>
              <w:tabs>
                <w:tab w:val="left" w:pos="1250"/>
              </w:tabs>
            </w:pPr>
            <w:r>
              <w:t>0.00%</w:t>
            </w:r>
          </w:p>
        </w:tc>
      </w:tr>
      <w:tr w:rsidR="00756439" w14:paraId="36985AC0" w14:textId="77777777" w:rsidTr="00FC0611">
        <w:trPr>
          <w:cantSplit/>
        </w:trPr>
        <w:tc>
          <w:tcPr>
            <w:tcW w:w="0" w:type="auto"/>
            <w:tcBorders>
              <w:top w:val="single" w:sz="4" w:space="0" w:color="A6A6A6" w:themeColor="background1" w:themeShade="A6"/>
              <w:right w:val="single" w:sz="4" w:space="0" w:color="000000" w:themeColor="text1"/>
            </w:tcBorders>
          </w:tcPr>
          <w:p w14:paraId="26FAF9BC" w14:textId="77777777" w:rsidR="00756439" w:rsidRDefault="00756439" w:rsidP="00756439">
            <w:pPr>
              <w:pStyle w:val="NormalinTable"/>
            </w:pPr>
            <w:r>
              <w:rPr>
                <w:b/>
              </w:rPr>
              <w:t>8536 69 90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4B58BF" w14:textId="77777777" w:rsidR="00756439" w:rsidRDefault="00756439" w:rsidP="00756439">
            <w:pPr>
              <w:pStyle w:val="NormalinTable"/>
              <w:tabs>
                <w:tab w:val="left" w:pos="1250"/>
              </w:tabs>
            </w:pPr>
            <w:r>
              <w:t>0.00%</w:t>
            </w:r>
          </w:p>
        </w:tc>
      </w:tr>
      <w:tr w:rsidR="00756439" w14:paraId="2CFCC4E8" w14:textId="77777777" w:rsidTr="00FC0611">
        <w:trPr>
          <w:cantSplit/>
        </w:trPr>
        <w:tc>
          <w:tcPr>
            <w:tcW w:w="0" w:type="auto"/>
            <w:tcBorders>
              <w:top w:val="single" w:sz="4" w:space="0" w:color="A6A6A6" w:themeColor="background1" w:themeShade="A6"/>
              <w:right w:val="single" w:sz="4" w:space="0" w:color="000000" w:themeColor="text1"/>
            </w:tcBorders>
          </w:tcPr>
          <w:p w14:paraId="0DDE368B" w14:textId="77777777" w:rsidR="00756439" w:rsidRDefault="00756439" w:rsidP="00756439">
            <w:pPr>
              <w:pStyle w:val="NormalinTable"/>
            </w:pPr>
            <w:r>
              <w:rPr>
                <w:b/>
              </w:rPr>
              <w:t>8536 70 00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DF2E37" w14:textId="77777777" w:rsidR="00756439" w:rsidRDefault="00756439" w:rsidP="00756439">
            <w:pPr>
              <w:pStyle w:val="NormalinTable"/>
              <w:tabs>
                <w:tab w:val="left" w:pos="1250"/>
              </w:tabs>
            </w:pPr>
            <w:r>
              <w:t>0.00%</w:t>
            </w:r>
          </w:p>
        </w:tc>
      </w:tr>
      <w:tr w:rsidR="00756439" w14:paraId="2B8608B9" w14:textId="77777777" w:rsidTr="00FC0611">
        <w:trPr>
          <w:cantSplit/>
        </w:trPr>
        <w:tc>
          <w:tcPr>
            <w:tcW w:w="0" w:type="auto"/>
            <w:tcBorders>
              <w:top w:val="single" w:sz="4" w:space="0" w:color="A6A6A6" w:themeColor="background1" w:themeShade="A6"/>
              <w:right w:val="single" w:sz="4" w:space="0" w:color="000000" w:themeColor="text1"/>
            </w:tcBorders>
          </w:tcPr>
          <w:p w14:paraId="781AB259" w14:textId="77777777" w:rsidR="00756439" w:rsidRDefault="00756439" w:rsidP="00756439">
            <w:pPr>
              <w:pStyle w:val="NormalinTable"/>
            </w:pPr>
            <w:r>
              <w:rPr>
                <w:b/>
              </w:rPr>
              <w:t>8536 90 01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38F7C5" w14:textId="77777777" w:rsidR="00756439" w:rsidRDefault="00756439" w:rsidP="00756439">
            <w:pPr>
              <w:pStyle w:val="NormalinTable"/>
              <w:tabs>
                <w:tab w:val="left" w:pos="1250"/>
              </w:tabs>
            </w:pPr>
            <w:r>
              <w:t>0.00%</w:t>
            </w:r>
          </w:p>
        </w:tc>
      </w:tr>
      <w:tr w:rsidR="00756439" w14:paraId="0DCB0FC8" w14:textId="77777777" w:rsidTr="00FC0611">
        <w:trPr>
          <w:cantSplit/>
        </w:trPr>
        <w:tc>
          <w:tcPr>
            <w:tcW w:w="0" w:type="auto"/>
            <w:tcBorders>
              <w:top w:val="single" w:sz="4" w:space="0" w:color="A6A6A6" w:themeColor="background1" w:themeShade="A6"/>
              <w:right w:val="single" w:sz="4" w:space="0" w:color="000000" w:themeColor="text1"/>
            </w:tcBorders>
          </w:tcPr>
          <w:p w14:paraId="500977F9" w14:textId="77777777" w:rsidR="00756439" w:rsidRDefault="00756439" w:rsidP="00756439">
            <w:pPr>
              <w:pStyle w:val="NormalinTable"/>
            </w:pPr>
            <w:r>
              <w:rPr>
                <w:b/>
              </w:rPr>
              <w:t>8536 90 40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4C7256" w14:textId="77777777" w:rsidR="00756439" w:rsidRDefault="00756439" w:rsidP="00756439">
            <w:pPr>
              <w:pStyle w:val="NormalinTable"/>
              <w:tabs>
                <w:tab w:val="left" w:pos="1250"/>
              </w:tabs>
            </w:pPr>
            <w:r>
              <w:t>0.00%</w:t>
            </w:r>
          </w:p>
        </w:tc>
      </w:tr>
      <w:tr w:rsidR="00756439" w14:paraId="0246F7F4" w14:textId="77777777" w:rsidTr="00FC0611">
        <w:trPr>
          <w:cantSplit/>
        </w:trPr>
        <w:tc>
          <w:tcPr>
            <w:tcW w:w="0" w:type="auto"/>
            <w:tcBorders>
              <w:top w:val="single" w:sz="4" w:space="0" w:color="A6A6A6" w:themeColor="background1" w:themeShade="A6"/>
              <w:right w:val="single" w:sz="4" w:space="0" w:color="000000" w:themeColor="text1"/>
            </w:tcBorders>
          </w:tcPr>
          <w:p w14:paraId="42292A85" w14:textId="77777777" w:rsidR="00756439" w:rsidRDefault="00756439" w:rsidP="00756439">
            <w:pPr>
              <w:pStyle w:val="NormalinTable"/>
            </w:pPr>
            <w:r>
              <w:rPr>
                <w:b/>
              </w:rPr>
              <w:t>8536 90 95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51195E" w14:textId="77777777" w:rsidR="00756439" w:rsidRDefault="00756439" w:rsidP="00756439">
            <w:pPr>
              <w:pStyle w:val="NormalinTable"/>
              <w:tabs>
                <w:tab w:val="left" w:pos="1250"/>
              </w:tabs>
            </w:pPr>
            <w:r>
              <w:t>0.00%</w:t>
            </w:r>
          </w:p>
        </w:tc>
      </w:tr>
      <w:tr w:rsidR="00756439" w14:paraId="181E9044" w14:textId="77777777" w:rsidTr="00FC0611">
        <w:trPr>
          <w:cantSplit/>
        </w:trPr>
        <w:tc>
          <w:tcPr>
            <w:tcW w:w="0" w:type="auto"/>
            <w:tcBorders>
              <w:top w:val="single" w:sz="4" w:space="0" w:color="A6A6A6" w:themeColor="background1" w:themeShade="A6"/>
              <w:right w:val="single" w:sz="4" w:space="0" w:color="000000" w:themeColor="text1"/>
            </w:tcBorders>
          </w:tcPr>
          <w:p w14:paraId="77A30615" w14:textId="77777777" w:rsidR="00756439" w:rsidRDefault="00756439" w:rsidP="00756439">
            <w:pPr>
              <w:pStyle w:val="NormalinTable"/>
            </w:pPr>
            <w:r>
              <w:rPr>
                <w:b/>
              </w:rPr>
              <w:t>8537 00 00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2D478C" w14:textId="77777777" w:rsidR="00756439" w:rsidRDefault="00756439" w:rsidP="00756439">
            <w:pPr>
              <w:pStyle w:val="NormalinTable"/>
              <w:tabs>
                <w:tab w:val="left" w:pos="1250"/>
              </w:tabs>
            </w:pPr>
            <w:r>
              <w:t>0.00%</w:t>
            </w:r>
          </w:p>
        </w:tc>
      </w:tr>
      <w:tr w:rsidR="00756439" w14:paraId="18AAA854" w14:textId="77777777" w:rsidTr="00FC0611">
        <w:trPr>
          <w:cantSplit/>
        </w:trPr>
        <w:tc>
          <w:tcPr>
            <w:tcW w:w="0" w:type="auto"/>
            <w:tcBorders>
              <w:top w:val="single" w:sz="4" w:space="0" w:color="A6A6A6" w:themeColor="background1" w:themeShade="A6"/>
              <w:right w:val="single" w:sz="4" w:space="0" w:color="000000" w:themeColor="text1"/>
            </w:tcBorders>
          </w:tcPr>
          <w:p w14:paraId="67914257" w14:textId="77777777" w:rsidR="00756439" w:rsidRDefault="00756439" w:rsidP="00756439">
            <w:pPr>
              <w:pStyle w:val="NormalinTable"/>
            </w:pPr>
            <w:r>
              <w:rPr>
                <w:b/>
              </w:rPr>
              <w:t>8538 10 00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AAE1F1" w14:textId="77777777" w:rsidR="00756439" w:rsidRDefault="00756439" w:rsidP="00756439">
            <w:pPr>
              <w:pStyle w:val="NormalinTable"/>
              <w:tabs>
                <w:tab w:val="left" w:pos="1250"/>
              </w:tabs>
            </w:pPr>
            <w:r>
              <w:t>0.00%</w:t>
            </w:r>
          </w:p>
        </w:tc>
      </w:tr>
      <w:tr w:rsidR="00756439" w14:paraId="79DE70E8" w14:textId="77777777" w:rsidTr="00FC0611">
        <w:trPr>
          <w:cantSplit/>
        </w:trPr>
        <w:tc>
          <w:tcPr>
            <w:tcW w:w="0" w:type="auto"/>
            <w:tcBorders>
              <w:top w:val="single" w:sz="4" w:space="0" w:color="A6A6A6" w:themeColor="background1" w:themeShade="A6"/>
              <w:right w:val="single" w:sz="4" w:space="0" w:color="000000" w:themeColor="text1"/>
            </w:tcBorders>
          </w:tcPr>
          <w:p w14:paraId="660866D2" w14:textId="77777777" w:rsidR="00756439" w:rsidRDefault="00756439" w:rsidP="00756439">
            <w:pPr>
              <w:pStyle w:val="NormalinTable"/>
            </w:pPr>
            <w:r>
              <w:rPr>
                <w:b/>
              </w:rPr>
              <w:t>8538 90 91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5D6AFE" w14:textId="77777777" w:rsidR="00756439" w:rsidRDefault="00756439" w:rsidP="00756439">
            <w:pPr>
              <w:pStyle w:val="NormalinTable"/>
              <w:tabs>
                <w:tab w:val="left" w:pos="1250"/>
              </w:tabs>
            </w:pPr>
            <w:r>
              <w:t>0.00%</w:t>
            </w:r>
          </w:p>
        </w:tc>
      </w:tr>
      <w:tr w:rsidR="00756439" w14:paraId="354056E8" w14:textId="77777777" w:rsidTr="00FC0611">
        <w:trPr>
          <w:cantSplit/>
        </w:trPr>
        <w:tc>
          <w:tcPr>
            <w:tcW w:w="0" w:type="auto"/>
            <w:tcBorders>
              <w:top w:val="single" w:sz="4" w:space="0" w:color="A6A6A6" w:themeColor="background1" w:themeShade="A6"/>
              <w:right w:val="single" w:sz="4" w:space="0" w:color="000000" w:themeColor="text1"/>
            </w:tcBorders>
          </w:tcPr>
          <w:p w14:paraId="659E5E01" w14:textId="77777777" w:rsidR="00756439" w:rsidRDefault="00756439" w:rsidP="00756439">
            <w:pPr>
              <w:pStyle w:val="NormalinTable"/>
            </w:pPr>
            <w:r>
              <w:rPr>
                <w:b/>
              </w:rPr>
              <w:t>8538 90 99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893198" w14:textId="77777777" w:rsidR="00756439" w:rsidRDefault="00756439" w:rsidP="00756439">
            <w:pPr>
              <w:pStyle w:val="NormalinTable"/>
              <w:tabs>
                <w:tab w:val="left" w:pos="1250"/>
              </w:tabs>
            </w:pPr>
            <w:r>
              <w:t>0.00%</w:t>
            </w:r>
          </w:p>
        </w:tc>
      </w:tr>
      <w:tr w:rsidR="00756439" w14:paraId="25AB4B3E" w14:textId="77777777" w:rsidTr="00FC0611">
        <w:trPr>
          <w:cantSplit/>
        </w:trPr>
        <w:tc>
          <w:tcPr>
            <w:tcW w:w="0" w:type="auto"/>
            <w:tcBorders>
              <w:top w:val="single" w:sz="4" w:space="0" w:color="A6A6A6" w:themeColor="background1" w:themeShade="A6"/>
              <w:right w:val="single" w:sz="4" w:space="0" w:color="000000" w:themeColor="text1"/>
            </w:tcBorders>
          </w:tcPr>
          <w:p w14:paraId="0052CF16" w14:textId="77777777" w:rsidR="00756439" w:rsidRDefault="00756439" w:rsidP="00756439">
            <w:pPr>
              <w:pStyle w:val="NormalinTable"/>
            </w:pPr>
            <w:r>
              <w:rPr>
                <w:b/>
              </w:rPr>
              <w:t>8539 00 00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DF3971" w14:textId="77777777" w:rsidR="00756439" w:rsidRDefault="00756439" w:rsidP="00756439">
            <w:pPr>
              <w:pStyle w:val="NormalinTable"/>
              <w:tabs>
                <w:tab w:val="left" w:pos="1250"/>
              </w:tabs>
            </w:pPr>
            <w:r>
              <w:t>0.00%</w:t>
            </w:r>
          </w:p>
        </w:tc>
      </w:tr>
      <w:tr w:rsidR="00756439" w14:paraId="6A6B111B" w14:textId="77777777" w:rsidTr="00FC0611">
        <w:trPr>
          <w:cantSplit/>
        </w:trPr>
        <w:tc>
          <w:tcPr>
            <w:tcW w:w="0" w:type="auto"/>
            <w:tcBorders>
              <w:top w:val="single" w:sz="4" w:space="0" w:color="A6A6A6" w:themeColor="background1" w:themeShade="A6"/>
              <w:right w:val="single" w:sz="4" w:space="0" w:color="000000" w:themeColor="text1"/>
            </w:tcBorders>
          </w:tcPr>
          <w:p w14:paraId="37724B4C" w14:textId="77777777" w:rsidR="00756439" w:rsidRDefault="00756439" w:rsidP="00756439">
            <w:pPr>
              <w:pStyle w:val="NormalinTable"/>
            </w:pPr>
            <w:r>
              <w:rPr>
                <w:b/>
              </w:rPr>
              <w:t>8540 00 00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BF77FE" w14:textId="77777777" w:rsidR="00756439" w:rsidRDefault="00756439" w:rsidP="00756439">
            <w:pPr>
              <w:pStyle w:val="NormalinTable"/>
              <w:tabs>
                <w:tab w:val="left" w:pos="1250"/>
              </w:tabs>
            </w:pPr>
            <w:r>
              <w:t>0.00%</w:t>
            </w:r>
          </w:p>
        </w:tc>
      </w:tr>
      <w:tr w:rsidR="00756439" w14:paraId="2192F708" w14:textId="77777777" w:rsidTr="00FC0611">
        <w:trPr>
          <w:cantSplit/>
        </w:trPr>
        <w:tc>
          <w:tcPr>
            <w:tcW w:w="0" w:type="auto"/>
            <w:tcBorders>
              <w:top w:val="single" w:sz="4" w:space="0" w:color="A6A6A6" w:themeColor="background1" w:themeShade="A6"/>
              <w:right w:val="single" w:sz="4" w:space="0" w:color="000000" w:themeColor="text1"/>
            </w:tcBorders>
          </w:tcPr>
          <w:p w14:paraId="287C1DBD" w14:textId="77777777" w:rsidR="00756439" w:rsidRDefault="00756439" w:rsidP="00756439">
            <w:pPr>
              <w:pStyle w:val="NormalinTable"/>
            </w:pPr>
            <w:r>
              <w:rPr>
                <w:b/>
              </w:rPr>
              <w:t>8543 10 00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8DA8D6" w14:textId="77777777" w:rsidR="00756439" w:rsidRDefault="00756439" w:rsidP="00756439">
            <w:pPr>
              <w:pStyle w:val="NormalinTable"/>
              <w:tabs>
                <w:tab w:val="left" w:pos="1250"/>
              </w:tabs>
            </w:pPr>
            <w:r>
              <w:t>0.00%</w:t>
            </w:r>
          </w:p>
        </w:tc>
      </w:tr>
      <w:tr w:rsidR="00756439" w14:paraId="23DDCED7" w14:textId="77777777" w:rsidTr="00FC0611">
        <w:trPr>
          <w:cantSplit/>
        </w:trPr>
        <w:tc>
          <w:tcPr>
            <w:tcW w:w="0" w:type="auto"/>
            <w:tcBorders>
              <w:top w:val="single" w:sz="4" w:space="0" w:color="A6A6A6" w:themeColor="background1" w:themeShade="A6"/>
              <w:right w:val="single" w:sz="4" w:space="0" w:color="000000" w:themeColor="text1"/>
            </w:tcBorders>
          </w:tcPr>
          <w:p w14:paraId="1E1BA6DB" w14:textId="77777777" w:rsidR="00756439" w:rsidRDefault="00756439" w:rsidP="00756439">
            <w:pPr>
              <w:pStyle w:val="NormalinTable"/>
            </w:pPr>
            <w:r>
              <w:rPr>
                <w:b/>
              </w:rPr>
              <w:t>8543 20 00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DCD4D6" w14:textId="77777777" w:rsidR="00756439" w:rsidRDefault="00756439" w:rsidP="00756439">
            <w:pPr>
              <w:pStyle w:val="NormalinTable"/>
              <w:tabs>
                <w:tab w:val="left" w:pos="1250"/>
              </w:tabs>
            </w:pPr>
            <w:r>
              <w:t>0.00%</w:t>
            </w:r>
          </w:p>
        </w:tc>
      </w:tr>
      <w:tr w:rsidR="00756439" w14:paraId="3F3968E7" w14:textId="77777777" w:rsidTr="00FC0611">
        <w:trPr>
          <w:cantSplit/>
        </w:trPr>
        <w:tc>
          <w:tcPr>
            <w:tcW w:w="0" w:type="auto"/>
            <w:tcBorders>
              <w:top w:val="single" w:sz="4" w:space="0" w:color="A6A6A6" w:themeColor="background1" w:themeShade="A6"/>
              <w:right w:val="single" w:sz="4" w:space="0" w:color="000000" w:themeColor="text1"/>
            </w:tcBorders>
          </w:tcPr>
          <w:p w14:paraId="0F54D152" w14:textId="77777777" w:rsidR="00756439" w:rsidRDefault="00756439" w:rsidP="00756439">
            <w:pPr>
              <w:pStyle w:val="NormalinTable"/>
            </w:pPr>
            <w:r>
              <w:rPr>
                <w:b/>
              </w:rPr>
              <w:t>8543 30 00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EEE7A4" w14:textId="77777777" w:rsidR="00756439" w:rsidRDefault="00756439" w:rsidP="00756439">
            <w:pPr>
              <w:pStyle w:val="NormalinTable"/>
              <w:tabs>
                <w:tab w:val="left" w:pos="1250"/>
              </w:tabs>
            </w:pPr>
            <w:r>
              <w:t>0.00%</w:t>
            </w:r>
          </w:p>
        </w:tc>
      </w:tr>
      <w:tr w:rsidR="00756439" w14:paraId="19257A4D" w14:textId="77777777" w:rsidTr="00FC0611">
        <w:trPr>
          <w:cantSplit/>
        </w:trPr>
        <w:tc>
          <w:tcPr>
            <w:tcW w:w="0" w:type="auto"/>
            <w:tcBorders>
              <w:top w:val="single" w:sz="4" w:space="0" w:color="A6A6A6" w:themeColor="background1" w:themeShade="A6"/>
              <w:right w:val="single" w:sz="4" w:space="0" w:color="000000" w:themeColor="text1"/>
            </w:tcBorders>
          </w:tcPr>
          <w:p w14:paraId="187A3618" w14:textId="77777777" w:rsidR="00756439" w:rsidRDefault="00756439" w:rsidP="00756439">
            <w:pPr>
              <w:pStyle w:val="NormalinTable"/>
            </w:pPr>
            <w:r>
              <w:rPr>
                <w:b/>
              </w:rPr>
              <w:t>8543 70 01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79F7D5" w14:textId="77777777" w:rsidR="00756439" w:rsidRDefault="00756439" w:rsidP="00756439">
            <w:pPr>
              <w:pStyle w:val="NormalinTable"/>
              <w:tabs>
                <w:tab w:val="left" w:pos="1250"/>
              </w:tabs>
            </w:pPr>
            <w:r>
              <w:t>0.00%</w:t>
            </w:r>
          </w:p>
        </w:tc>
      </w:tr>
      <w:tr w:rsidR="00756439" w14:paraId="69AFBCAC" w14:textId="77777777" w:rsidTr="00FC0611">
        <w:trPr>
          <w:cantSplit/>
        </w:trPr>
        <w:tc>
          <w:tcPr>
            <w:tcW w:w="0" w:type="auto"/>
            <w:tcBorders>
              <w:top w:val="single" w:sz="4" w:space="0" w:color="A6A6A6" w:themeColor="background1" w:themeShade="A6"/>
              <w:right w:val="single" w:sz="4" w:space="0" w:color="000000" w:themeColor="text1"/>
            </w:tcBorders>
          </w:tcPr>
          <w:p w14:paraId="4DD1A03B" w14:textId="77777777" w:rsidR="00756439" w:rsidRDefault="00756439" w:rsidP="00756439">
            <w:pPr>
              <w:pStyle w:val="NormalinTable"/>
            </w:pPr>
            <w:r>
              <w:rPr>
                <w:b/>
              </w:rPr>
              <w:t>8543 70 02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FCE37A" w14:textId="77777777" w:rsidR="00756439" w:rsidRDefault="00756439" w:rsidP="00756439">
            <w:pPr>
              <w:pStyle w:val="NormalinTable"/>
              <w:tabs>
                <w:tab w:val="left" w:pos="1250"/>
              </w:tabs>
            </w:pPr>
            <w:r>
              <w:t>0.00%</w:t>
            </w:r>
          </w:p>
        </w:tc>
      </w:tr>
      <w:tr w:rsidR="00756439" w14:paraId="48A12B67" w14:textId="77777777" w:rsidTr="00FC0611">
        <w:trPr>
          <w:cantSplit/>
        </w:trPr>
        <w:tc>
          <w:tcPr>
            <w:tcW w:w="0" w:type="auto"/>
            <w:tcBorders>
              <w:top w:val="single" w:sz="4" w:space="0" w:color="A6A6A6" w:themeColor="background1" w:themeShade="A6"/>
              <w:right w:val="single" w:sz="4" w:space="0" w:color="000000" w:themeColor="text1"/>
            </w:tcBorders>
          </w:tcPr>
          <w:p w14:paraId="15E60E58" w14:textId="77777777" w:rsidR="00756439" w:rsidRDefault="00756439" w:rsidP="00756439">
            <w:pPr>
              <w:pStyle w:val="NormalinTable"/>
            </w:pPr>
            <w:r>
              <w:rPr>
                <w:b/>
              </w:rPr>
              <w:t>8543 70 03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C1031C" w14:textId="77777777" w:rsidR="00756439" w:rsidRDefault="00756439" w:rsidP="00756439">
            <w:pPr>
              <w:pStyle w:val="NormalinTable"/>
              <w:tabs>
                <w:tab w:val="left" w:pos="1250"/>
              </w:tabs>
            </w:pPr>
            <w:r>
              <w:t>0.00%</w:t>
            </w:r>
          </w:p>
        </w:tc>
      </w:tr>
      <w:tr w:rsidR="00756439" w14:paraId="1589595F" w14:textId="77777777" w:rsidTr="00FC0611">
        <w:trPr>
          <w:cantSplit/>
        </w:trPr>
        <w:tc>
          <w:tcPr>
            <w:tcW w:w="0" w:type="auto"/>
            <w:tcBorders>
              <w:top w:val="single" w:sz="4" w:space="0" w:color="A6A6A6" w:themeColor="background1" w:themeShade="A6"/>
              <w:right w:val="single" w:sz="4" w:space="0" w:color="000000" w:themeColor="text1"/>
            </w:tcBorders>
          </w:tcPr>
          <w:p w14:paraId="6A0AED46" w14:textId="77777777" w:rsidR="00756439" w:rsidRDefault="00756439" w:rsidP="00756439">
            <w:pPr>
              <w:pStyle w:val="NormalinTable"/>
            </w:pPr>
            <w:r>
              <w:rPr>
                <w:b/>
              </w:rPr>
              <w:t>8543 70 04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3D94FC" w14:textId="77777777" w:rsidR="00756439" w:rsidRDefault="00756439" w:rsidP="00756439">
            <w:pPr>
              <w:pStyle w:val="NormalinTable"/>
              <w:tabs>
                <w:tab w:val="left" w:pos="1250"/>
              </w:tabs>
            </w:pPr>
            <w:r>
              <w:t>0.00%</w:t>
            </w:r>
          </w:p>
        </w:tc>
      </w:tr>
      <w:tr w:rsidR="00756439" w14:paraId="1DA4F4D7" w14:textId="77777777" w:rsidTr="00FC0611">
        <w:trPr>
          <w:cantSplit/>
        </w:trPr>
        <w:tc>
          <w:tcPr>
            <w:tcW w:w="0" w:type="auto"/>
            <w:tcBorders>
              <w:top w:val="single" w:sz="4" w:space="0" w:color="A6A6A6" w:themeColor="background1" w:themeShade="A6"/>
              <w:right w:val="single" w:sz="4" w:space="0" w:color="000000" w:themeColor="text1"/>
            </w:tcBorders>
          </w:tcPr>
          <w:p w14:paraId="51365279" w14:textId="77777777" w:rsidR="00756439" w:rsidRDefault="00756439" w:rsidP="00756439">
            <w:pPr>
              <w:pStyle w:val="NormalinTable"/>
            </w:pPr>
            <w:r>
              <w:rPr>
                <w:b/>
              </w:rPr>
              <w:t>8543 70 05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06D84E" w14:textId="77777777" w:rsidR="00756439" w:rsidRDefault="00756439" w:rsidP="00756439">
            <w:pPr>
              <w:pStyle w:val="NormalinTable"/>
              <w:tabs>
                <w:tab w:val="left" w:pos="1250"/>
              </w:tabs>
            </w:pPr>
            <w:r>
              <w:t>0.00%</w:t>
            </w:r>
          </w:p>
        </w:tc>
      </w:tr>
      <w:tr w:rsidR="00756439" w14:paraId="7020AA62" w14:textId="77777777" w:rsidTr="00FC0611">
        <w:trPr>
          <w:cantSplit/>
        </w:trPr>
        <w:tc>
          <w:tcPr>
            <w:tcW w:w="0" w:type="auto"/>
            <w:tcBorders>
              <w:top w:val="single" w:sz="4" w:space="0" w:color="A6A6A6" w:themeColor="background1" w:themeShade="A6"/>
              <w:right w:val="single" w:sz="4" w:space="0" w:color="000000" w:themeColor="text1"/>
            </w:tcBorders>
          </w:tcPr>
          <w:p w14:paraId="5C51A10A" w14:textId="77777777" w:rsidR="00756439" w:rsidRDefault="00756439" w:rsidP="00756439">
            <w:pPr>
              <w:pStyle w:val="NormalinTable"/>
            </w:pPr>
            <w:r>
              <w:rPr>
                <w:b/>
              </w:rPr>
              <w:t>8543 70 06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9BDAAB" w14:textId="77777777" w:rsidR="00756439" w:rsidRDefault="00756439" w:rsidP="00756439">
            <w:pPr>
              <w:pStyle w:val="NormalinTable"/>
              <w:tabs>
                <w:tab w:val="left" w:pos="1250"/>
              </w:tabs>
            </w:pPr>
            <w:r>
              <w:t>0.00%</w:t>
            </w:r>
          </w:p>
        </w:tc>
      </w:tr>
      <w:tr w:rsidR="00756439" w14:paraId="0BAB1305" w14:textId="77777777" w:rsidTr="00FC0611">
        <w:trPr>
          <w:cantSplit/>
        </w:trPr>
        <w:tc>
          <w:tcPr>
            <w:tcW w:w="0" w:type="auto"/>
            <w:tcBorders>
              <w:top w:val="single" w:sz="4" w:space="0" w:color="A6A6A6" w:themeColor="background1" w:themeShade="A6"/>
              <w:right w:val="single" w:sz="4" w:space="0" w:color="000000" w:themeColor="text1"/>
            </w:tcBorders>
          </w:tcPr>
          <w:p w14:paraId="303570C2" w14:textId="77777777" w:rsidR="00756439" w:rsidRDefault="00756439" w:rsidP="00756439">
            <w:pPr>
              <w:pStyle w:val="NormalinTable"/>
            </w:pPr>
            <w:r>
              <w:rPr>
                <w:b/>
              </w:rPr>
              <w:t>8543 70 08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337F66" w14:textId="77777777" w:rsidR="00756439" w:rsidRDefault="00756439" w:rsidP="00756439">
            <w:pPr>
              <w:pStyle w:val="NormalinTable"/>
              <w:tabs>
                <w:tab w:val="left" w:pos="1250"/>
              </w:tabs>
            </w:pPr>
            <w:r>
              <w:t>0.00%</w:t>
            </w:r>
          </w:p>
        </w:tc>
      </w:tr>
      <w:tr w:rsidR="00756439" w14:paraId="7776C764" w14:textId="77777777" w:rsidTr="00FC0611">
        <w:trPr>
          <w:cantSplit/>
        </w:trPr>
        <w:tc>
          <w:tcPr>
            <w:tcW w:w="0" w:type="auto"/>
            <w:tcBorders>
              <w:top w:val="single" w:sz="4" w:space="0" w:color="A6A6A6" w:themeColor="background1" w:themeShade="A6"/>
              <w:right w:val="single" w:sz="4" w:space="0" w:color="000000" w:themeColor="text1"/>
            </w:tcBorders>
          </w:tcPr>
          <w:p w14:paraId="3D056BAD" w14:textId="77777777" w:rsidR="00756439" w:rsidRDefault="00756439" w:rsidP="00756439">
            <w:pPr>
              <w:pStyle w:val="NormalinTable"/>
            </w:pPr>
            <w:r>
              <w:rPr>
                <w:b/>
              </w:rPr>
              <w:t>8543 70 30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00A2EB" w14:textId="77777777" w:rsidR="00756439" w:rsidRDefault="00756439" w:rsidP="00756439">
            <w:pPr>
              <w:pStyle w:val="NormalinTable"/>
              <w:tabs>
                <w:tab w:val="left" w:pos="1250"/>
              </w:tabs>
            </w:pPr>
            <w:r>
              <w:t>0.00%</w:t>
            </w:r>
          </w:p>
        </w:tc>
      </w:tr>
      <w:tr w:rsidR="00756439" w14:paraId="504642BB" w14:textId="77777777" w:rsidTr="00FC0611">
        <w:trPr>
          <w:cantSplit/>
        </w:trPr>
        <w:tc>
          <w:tcPr>
            <w:tcW w:w="0" w:type="auto"/>
            <w:tcBorders>
              <w:top w:val="single" w:sz="4" w:space="0" w:color="A6A6A6" w:themeColor="background1" w:themeShade="A6"/>
              <w:right w:val="single" w:sz="4" w:space="0" w:color="000000" w:themeColor="text1"/>
            </w:tcBorders>
          </w:tcPr>
          <w:p w14:paraId="22CC461C" w14:textId="77777777" w:rsidR="00756439" w:rsidRDefault="00756439" w:rsidP="00756439">
            <w:pPr>
              <w:pStyle w:val="NormalinTable"/>
            </w:pPr>
            <w:r>
              <w:rPr>
                <w:b/>
              </w:rPr>
              <w:t>8543 70 50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AA608A" w14:textId="77777777" w:rsidR="00756439" w:rsidRDefault="00756439" w:rsidP="00756439">
            <w:pPr>
              <w:pStyle w:val="NormalinTable"/>
              <w:tabs>
                <w:tab w:val="left" w:pos="1250"/>
              </w:tabs>
            </w:pPr>
            <w:r>
              <w:t>0.00%</w:t>
            </w:r>
          </w:p>
        </w:tc>
      </w:tr>
      <w:tr w:rsidR="00756439" w14:paraId="5FDB16B0" w14:textId="77777777" w:rsidTr="00FC0611">
        <w:trPr>
          <w:cantSplit/>
        </w:trPr>
        <w:tc>
          <w:tcPr>
            <w:tcW w:w="0" w:type="auto"/>
            <w:tcBorders>
              <w:top w:val="single" w:sz="4" w:space="0" w:color="A6A6A6" w:themeColor="background1" w:themeShade="A6"/>
              <w:right w:val="single" w:sz="4" w:space="0" w:color="000000" w:themeColor="text1"/>
            </w:tcBorders>
          </w:tcPr>
          <w:p w14:paraId="327AED68" w14:textId="77777777" w:rsidR="00756439" w:rsidRDefault="00756439" w:rsidP="00756439">
            <w:pPr>
              <w:pStyle w:val="NormalinTable"/>
            </w:pPr>
            <w:r>
              <w:rPr>
                <w:b/>
              </w:rPr>
              <w:t>8543 70 60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F270B8" w14:textId="77777777" w:rsidR="00756439" w:rsidRDefault="00756439" w:rsidP="00756439">
            <w:pPr>
              <w:pStyle w:val="NormalinTable"/>
              <w:tabs>
                <w:tab w:val="left" w:pos="1250"/>
              </w:tabs>
            </w:pPr>
            <w:r>
              <w:t>0.00%</w:t>
            </w:r>
          </w:p>
        </w:tc>
      </w:tr>
      <w:tr w:rsidR="00756439" w14:paraId="344172DF" w14:textId="77777777" w:rsidTr="00FC0611">
        <w:trPr>
          <w:cantSplit/>
        </w:trPr>
        <w:tc>
          <w:tcPr>
            <w:tcW w:w="0" w:type="auto"/>
            <w:tcBorders>
              <w:top w:val="single" w:sz="4" w:space="0" w:color="A6A6A6" w:themeColor="background1" w:themeShade="A6"/>
              <w:right w:val="single" w:sz="4" w:space="0" w:color="000000" w:themeColor="text1"/>
            </w:tcBorders>
          </w:tcPr>
          <w:p w14:paraId="73024197" w14:textId="77777777" w:rsidR="00756439" w:rsidRDefault="00756439" w:rsidP="00756439">
            <w:pPr>
              <w:pStyle w:val="NormalinTable"/>
            </w:pPr>
            <w:r>
              <w:rPr>
                <w:b/>
              </w:rPr>
              <w:t>8543 70 70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9B2E06" w14:textId="77777777" w:rsidR="00756439" w:rsidRDefault="00756439" w:rsidP="00756439">
            <w:pPr>
              <w:pStyle w:val="NormalinTable"/>
              <w:tabs>
                <w:tab w:val="left" w:pos="1250"/>
              </w:tabs>
            </w:pPr>
            <w:r>
              <w:t>0.00%</w:t>
            </w:r>
          </w:p>
        </w:tc>
      </w:tr>
      <w:tr w:rsidR="00756439" w14:paraId="7742492E" w14:textId="77777777" w:rsidTr="00FC0611">
        <w:trPr>
          <w:cantSplit/>
        </w:trPr>
        <w:tc>
          <w:tcPr>
            <w:tcW w:w="0" w:type="auto"/>
            <w:tcBorders>
              <w:top w:val="single" w:sz="4" w:space="0" w:color="A6A6A6" w:themeColor="background1" w:themeShade="A6"/>
              <w:right w:val="single" w:sz="4" w:space="0" w:color="000000" w:themeColor="text1"/>
            </w:tcBorders>
          </w:tcPr>
          <w:p w14:paraId="4DE0B4EB" w14:textId="77777777" w:rsidR="00756439" w:rsidRDefault="00756439" w:rsidP="00756439">
            <w:pPr>
              <w:pStyle w:val="NormalinTable"/>
            </w:pPr>
            <w:r>
              <w:rPr>
                <w:b/>
              </w:rPr>
              <w:t>8543 70 90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898864" w14:textId="77777777" w:rsidR="00756439" w:rsidRDefault="00756439" w:rsidP="00756439">
            <w:pPr>
              <w:pStyle w:val="NormalinTable"/>
              <w:tabs>
                <w:tab w:val="left" w:pos="1250"/>
              </w:tabs>
            </w:pPr>
            <w:r>
              <w:t>0.00%</w:t>
            </w:r>
          </w:p>
        </w:tc>
      </w:tr>
      <w:tr w:rsidR="00756439" w14:paraId="114FF81F" w14:textId="77777777" w:rsidTr="00FC0611">
        <w:trPr>
          <w:cantSplit/>
        </w:trPr>
        <w:tc>
          <w:tcPr>
            <w:tcW w:w="0" w:type="auto"/>
            <w:tcBorders>
              <w:top w:val="single" w:sz="4" w:space="0" w:color="A6A6A6" w:themeColor="background1" w:themeShade="A6"/>
              <w:right w:val="single" w:sz="4" w:space="0" w:color="000000" w:themeColor="text1"/>
            </w:tcBorders>
          </w:tcPr>
          <w:p w14:paraId="44FE5648" w14:textId="77777777" w:rsidR="00756439" w:rsidRDefault="00756439" w:rsidP="00756439">
            <w:pPr>
              <w:pStyle w:val="NormalinTable"/>
            </w:pPr>
            <w:r>
              <w:rPr>
                <w:b/>
              </w:rPr>
              <w:t>8543 90 00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40E9A3" w14:textId="77777777" w:rsidR="00756439" w:rsidRDefault="00756439" w:rsidP="00756439">
            <w:pPr>
              <w:pStyle w:val="NormalinTable"/>
              <w:tabs>
                <w:tab w:val="left" w:pos="1250"/>
              </w:tabs>
            </w:pPr>
            <w:r>
              <w:t>0.00%</w:t>
            </w:r>
          </w:p>
        </w:tc>
      </w:tr>
      <w:tr w:rsidR="00756439" w14:paraId="67B03884" w14:textId="77777777" w:rsidTr="00FC0611">
        <w:trPr>
          <w:cantSplit/>
        </w:trPr>
        <w:tc>
          <w:tcPr>
            <w:tcW w:w="0" w:type="auto"/>
            <w:tcBorders>
              <w:top w:val="single" w:sz="4" w:space="0" w:color="A6A6A6" w:themeColor="background1" w:themeShade="A6"/>
              <w:right w:val="single" w:sz="4" w:space="0" w:color="000000" w:themeColor="text1"/>
            </w:tcBorders>
          </w:tcPr>
          <w:p w14:paraId="43EE71F0" w14:textId="77777777" w:rsidR="00756439" w:rsidRDefault="00756439" w:rsidP="00756439">
            <w:pPr>
              <w:pStyle w:val="NormalinTable"/>
            </w:pPr>
            <w:r>
              <w:rPr>
                <w:b/>
              </w:rPr>
              <w:t>8544 11 00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95D244" w14:textId="77777777" w:rsidR="00756439" w:rsidRDefault="00756439" w:rsidP="00756439">
            <w:pPr>
              <w:pStyle w:val="NormalinTable"/>
              <w:tabs>
                <w:tab w:val="left" w:pos="1250"/>
              </w:tabs>
            </w:pPr>
            <w:r>
              <w:t>0.00%</w:t>
            </w:r>
          </w:p>
        </w:tc>
      </w:tr>
      <w:tr w:rsidR="00756439" w14:paraId="7FBF4E8D" w14:textId="77777777" w:rsidTr="00FC0611">
        <w:trPr>
          <w:cantSplit/>
        </w:trPr>
        <w:tc>
          <w:tcPr>
            <w:tcW w:w="0" w:type="auto"/>
            <w:tcBorders>
              <w:top w:val="single" w:sz="4" w:space="0" w:color="A6A6A6" w:themeColor="background1" w:themeShade="A6"/>
              <w:right w:val="single" w:sz="4" w:space="0" w:color="000000" w:themeColor="text1"/>
            </w:tcBorders>
          </w:tcPr>
          <w:p w14:paraId="6E751A89" w14:textId="77777777" w:rsidR="00756439" w:rsidRDefault="00756439" w:rsidP="00756439">
            <w:pPr>
              <w:pStyle w:val="NormalinTable"/>
            </w:pPr>
            <w:r>
              <w:rPr>
                <w:b/>
              </w:rPr>
              <w:t>8544 19 00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87D9E8" w14:textId="77777777" w:rsidR="00756439" w:rsidRDefault="00756439" w:rsidP="00756439">
            <w:pPr>
              <w:pStyle w:val="NormalinTable"/>
              <w:tabs>
                <w:tab w:val="left" w:pos="1250"/>
              </w:tabs>
            </w:pPr>
            <w:r>
              <w:t>0.00%</w:t>
            </w:r>
          </w:p>
        </w:tc>
      </w:tr>
      <w:tr w:rsidR="00756439" w14:paraId="73F48FFE" w14:textId="77777777" w:rsidTr="00FC0611">
        <w:trPr>
          <w:cantSplit/>
        </w:trPr>
        <w:tc>
          <w:tcPr>
            <w:tcW w:w="0" w:type="auto"/>
            <w:tcBorders>
              <w:top w:val="single" w:sz="4" w:space="0" w:color="A6A6A6" w:themeColor="background1" w:themeShade="A6"/>
              <w:right w:val="single" w:sz="4" w:space="0" w:color="000000" w:themeColor="text1"/>
            </w:tcBorders>
          </w:tcPr>
          <w:p w14:paraId="69357D0B" w14:textId="77777777" w:rsidR="00756439" w:rsidRDefault="00756439" w:rsidP="00756439">
            <w:pPr>
              <w:pStyle w:val="NormalinTable"/>
            </w:pPr>
            <w:r>
              <w:rPr>
                <w:b/>
              </w:rPr>
              <w:t>8544 20 00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0AF8B8" w14:textId="77777777" w:rsidR="00756439" w:rsidRDefault="00756439" w:rsidP="00756439">
            <w:pPr>
              <w:pStyle w:val="NormalinTable"/>
              <w:tabs>
                <w:tab w:val="left" w:pos="1250"/>
              </w:tabs>
            </w:pPr>
            <w:r>
              <w:t>0.00%</w:t>
            </w:r>
          </w:p>
        </w:tc>
      </w:tr>
      <w:tr w:rsidR="00756439" w14:paraId="23DFB982" w14:textId="77777777" w:rsidTr="00FC0611">
        <w:trPr>
          <w:cantSplit/>
        </w:trPr>
        <w:tc>
          <w:tcPr>
            <w:tcW w:w="0" w:type="auto"/>
            <w:tcBorders>
              <w:top w:val="single" w:sz="4" w:space="0" w:color="A6A6A6" w:themeColor="background1" w:themeShade="A6"/>
              <w:right w:val="single" w:sz="4" w:space="0" w:color="000000" w:themeColor="text1"/>
            </w:tcBorders>
          </w:tcPr>
          <w:p w14:paraId="08450BB9" w14:textId="77777777" w:rsidR="00756439" w:rsidRDefault="00756439" w:rsidP="00756439">
            <w:pPr>
              <w:pStyle w:val="NormalinTable"/>
            </w:pPr>
            <w:r>
              <w:rPr>
                <w:b/>
              </w:rPr>
              <w:t>8544 30 00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DF62D7" w14:textId="77777777" w:rsidR="00756439" w:rsidRDefault="00756439" w:rsidP="00756439">
            <w:pPr>
              <w:pStyle w:val="NormalinTable"/>
              <w:tabs>
                <w:tab w:val="left" w:pos="1250"/>
              </w:tabs>
            </w:pPr>
            <w:r>
              <w:t>0.00%</w:t>
            </w:r>
          </w:p>
        </w:tc>
      </w:tr>
      <w:tr w:rsidR="00756439" w14:paraId="2D4B5C07" w14:textId="77777777" w:rsidTr="00FC0611">
        <w:trPr>
          <w:cantSplit/>
        </w:trPr>
        <w:tc>
          <w:tcPr>
            <w:tcW w:w="0" w:type="auto"/>
            <w:tcBorders>
              <w:top w:val="single" w:sz="4" w:space="0" w:color="A6A6A6" w:themeColor="background1" w:themeShade="A6"/>
              <w:right w:val="single" w:sz="4" w:space="0" w:color="000000" w:themeColor="text1"/>
            </w:tcBorders>
          </w:tcPr>
          <w:p w14:paraId="58DC7D2D" w14:textId="77777777" w:rsidR="00756439" w:rsidRDefault="00756439" w:rsidP="00756439">
            <w:pPr>
              <w:pStyle w:val="NormalinTable"/>
            </w:pPr>
            <w:r>
              <w:rPr>
                <w:b/>
              </w:rPr>
              <w:t>8544 42 90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BB1618" w14:textId="77777777" w:rsidR="00756439" w:rsidRDefault="00756439" w:rsidP="00756439">
            <w:pPr>
              <w:pStyle w:val="NormalinTable"/>
              <w:tabs>
                <w:tab w:val="left" w:pos="1250"/>
              </w:tabs>
            </w:pPr>
            <w:r>
              <w:t>0.00%</w:t>
            </w:r>
          </w:p>
        </w:tc>
      </w:tr>
      <w:tr w:rsidR="00756439" w14:paraId="1AC54ED6" w14:textId="77777777" w:rsidTr="00FC0611">
        <w:trPr>
          <w:cantSplit/>
        </w:trPr>
        <w:tc>
          <w:tcPr>
            <w:tcW w:w="0" w:type="auto"/>
            <w:tcBorders>
              <w:top w:val="single" w:sz="4" w:space="0" w:color="A6A6A6" w:themeColor="background1" w:themeShade="A6"/>
              <w:right w:val="single" w:sz="4" w:space="0" w:color="000000" w:themeColor="text1"/>
            </w:tcBorders>
          </w:tcPr>
          <w:p w14:paraId="3F16530F" w14:textId="77777777" w:rsidR="00756439" w:rsidRDefault="00756439" w:rsidP="00756439">
            <w:pPr>
              <w:pStyle w:val="NormalinTable"/>
            </w:pPr>
            <w:r>
              <w:rPr>
                <w:b/>
              </w:rPr>
              <w:t>8544 49 91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7D2A1C" w14:textId="77777777" w:rsidR="00756439" w:rsidRDefault="00756439" w:rsidP="00756439">
            <w:pPr>
              <w:pStyle w:val="NormalinTable"/>
              <w:tabs>
                <w:tab w:val="left" w:pos="1250"/>
              </w:tabs>
            </w:pPr>
            <w:r>
              <w:t>0.00%</w:t>
            </w:r>
          </w:p>
        </w:tc>
      </w:tr>
      <w:tr w:rsidR="00756439" w14:paraId="15BA8BE4" w14:textId="77777777" w:rsidTr="00FC0611">
        <w:trPr>
          <w:cantSplit/>
        </w:trPr>
        <w:tc>
          <w:tcPr>
            <w:tcW w:w="0" w:type="auto"/>
            <w:tcBorders>
              <w:top w:val="single" w:sz="4" w:space="0" w:color="A6A6A6" w:themeColor="background1" w:themeShade="A6"/>
              <w:right w:val="single" w:sz="4" w:space="0" w:color="000000" w:themeColor="text1"/>
            </w:tcBorders>
          </w:tcPr>
          <w:p w14:paraId="1E6E3957" w14:textId="77777777" w:rsidR="00756439" w:rsidRDefault="00756439" w:rsidP="00756439">
            <w:pPr>
              <w:pStyle w:val="NormalinTable"/>
            </w:pPr>
            <w:r>
              <w:rPr>
                <w:b/>
              </w:rPr>
              <w:t>8544 49 93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9A9108" w14:textId="77777777" w:rsidR="00756439" w:rsidRDefault="00756439" w:rsidP="00756439">
            <w:pPr>
              <w:pStyle w:val="NormalinTable"/>
              <w:tabs>
                <w:tab w:val="left" w:pos="1250"/>
              </w:tabs>
            </w:pPr>
            <w:r>
              <w:t>0.00%</w:t>
            </w:r>
          </w:p>
        </w:tc>
      </w:tr>
      <w:tr w:rsidR="00756439" w14:paraId="4DED583D" w14:textId="77777777" w:rsidTr="00FC0611">
        <w:trPr>
          <w:cantSplit/>
        </w:trPr>
        <w:tc>
          <w:tcPr>
            <w:tcW w:w="0" w:type="auto"/>
            <w:tcBorders>
              <w:top w:val="single" w:sz="4" w:space="0" w:color="A6A6A6" w:themeColor="background1" w:themeShade="A6"/>
              <w:right w:val="single" w:sz="4" w:space="0" w:color="000000" w:themeColor="text1"/>
            </w:tcBorders>
          </w:tcPr>
          <w:p w14:paraId="30957535" w14:textId="77777777" w:rsidR="00756439" w:rsidRDefault="00756439" w:rsidP="00756439">
            <w:pPr>
              <w:pStyle w:val="NormalinTable"/>
            </w:pPr>
            <w:r>
              <w:rPr>
                <w:b/>
              </w:rPr>
              <w:t>8544 49 95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BE41C0" w14:textId="77777777" w:rsidR="00756439" w:rsidRDefault="00756439" w:rsidP="00756439">
            <w:pPr>
              <w:pStyle w:val="NormalinTable"/>
              <w:tabs>
                <w:tab w:val="left" w:pos="1250"/>
              </w:tabs>
            </w:pPr>
            <w:r>
              <w:t>0.00%</w:t>
            </w:r>
          </w:p>
        </w:tc>
      </w:tr>
      <w:tr w:rsidR="00756439" w14:paraId="7899FD5E" w14:textId="77777777" w:rsidTr="00FC0611">
        <w:trPr>
          <w:cantSplit/>
        </w:trPr>
        <w:tc>
          <w:tcPr>
            <w:tcW w:w="0" w:type="auto"/>
            <w:tcBorders>
              <w:top w:val="single" w:sz="4" w:space="0" w:color="A6A6A6" w:themeColor="background1" w:themeShade="A6"/>
              <w:right w:val="single" w:sz="4" w:space="0" w:color="000000" w:themeColor="text1"/>
            </w:tcBorders>
          </w:tcPr>
          <w:p w14:paraId="255EEECF" w14:textId="77777777" w:rsidR="00756439" w:rsidRDefault="00756439" w:rsidP="00756439">
            <w:pPr>
              <w:pStyle w:val="NormalinTable"/>
            </w:pPr>
            <w:r>
              <w:rPr>
                <w:b/>
              </w:rPr>
              <w:t>8544 49 99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FC3C16" w14:textId="77777777" w:rsidR="00756439" w:rsidRDefault="00756439" w:rsidP="00756439">
            <w:pPr>
              <w:pStyle w:val="NormalinTable"/>
              <w:tabs>
                <w:tab w:val="left" w:pos="1250"/>
              </w:tabs>
            </w:pPr>
            <w:r>
              <w:t>0.00%</w:t>
            </w:r>
          </w:p>
        </w:tc>
      </w:tr>
      <w:tr w:rsidR="00756439" w14:paraId="40949BFD" w14:textId="77777777" w:rsidTr="00FC0611">
        <w:trPr>
          <w:cantSplit/>
        </w:trPr>
        <w:tc>
          <w:tcPr>
            <w:tcW w:w="0" w:type="auto"/>
            <w:tcBorders>
              <w:top w:val="single" w:sz="4" w:space="0" w:color="A6A6A6" w:themeColor="background1" w:themeShade="A6"/>
              <w:right w:val="single" w:sz="4" w:space="0" w:color="000000" w:themeColor="text1"/>
            </w:tcBorders>
          </w:tcPr>
          <w:p w14:paraId="4699F622" w14:textId="77777777" w:rsidR="00756439" w:rsidRDefault="00756439" w:rsidP="00756439">
            <w:pPr>
              <w:pStyle w:val="NormalinTable"/>
            </w:pPr>
            <w:r>
              <w:rPr>
                <w:b/>
              </w:rPr>
              <w:t>8544 60 00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846147" w14:textId="77777777" w:rsidR="00756439" w:rsidRDefault="00756439" w:rsidP="00756439">
            <w:pPr>
              <w:pStyle w:val="NormalinTable"/>
              <w:tabs>
                <w:tab w:val="left" w:pos="1250"/>
              </w:tabs>
            </w:pPr>
            <w:r>
              <w:t>0.00%</w:t>
            </w:r>
          </w:p>
        </w:tc>
      </w:tr>
      <w:tr w:rsidR="00756439" w14:paraId="717D4DD4" w14:textId="77777777" w:rsidTr="00FC0611">
        <w:trPr>
          <w:cantSplit/>
        </w:trPr>
        <w:tc>
          <w:tcPr>
            <w:tcW w:w="0" w:type="auto"/>
            <w:tcBorders>
              <w:top w:val="single" w:sz="4" w:space="0" w:color="A6A6A6" w:themeColor="background1" w:themeShade="A6"/>
              <w:right w:val="single" w:sz="4" w:space="0" w:color="000000" w:themeColor="text1"/>
            </w:tcBorders>
          </w:tcPr>
          <w:p w14:paraId="2030FF6C" w14:textId="77777777" w:rsidR="00756439" w:rsidRDefault="00756439" w:rsidP="00756439">
            <w:pPr>
              <w:pStyle w:val="NormalinTable"/>
            </w:pPr>
            <w:r>
              <w:rPr>
                <w:b/>
              </w:rPr>
              <w:t>8545 00 00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C382CA" w14:textId="77777777" w:rsidR="00756439" w:rsidRDefault="00756439" w:rsidP="00756439">
            <w:pPr>
              <w:pStyle w:val="NormalinTable"/>
              <w:tabs>
                <w:tab w:val="left" w:pos="1250"/>
              </w:tabs>
            </w:pPr>
            <w:r>
              <w:t>0.00%</w:t>
            </w:r>
          </w:p>
        </w:tc>
      </w:tr>
      <w:tr w:rsidR="00756439" w14:paraId="3C05A2B6" w14:textId="77777777" w:rsidTr="00FC0611">
        <w:trPr>
          <w:cantSplit/>
        </w:trPr>
        <w:tc>
          <w:tcPr>
            <w:tcW w:w="0" w:type="auto"/>
            <w:tcBorders>
              <w:top w:val="single" w:sz="4" w:space="0" w:color="A6A6A6" w:themeColor="background1" w:themeShade="A6"/>
              <w:right w:val="single" w:sz="4" w:space="0" w:color="000000" w:themeColor="text1"/>
            </w:tcBorders>
          </w:tcPr>
          <w:p w14:paraId="6F1FC509" w14:textId="77777777" w:rsidR="00756439" w:rsidRDefault="00756439" w:rsidP="00756439">
            <w:pPr>
              <w:pStyle w:val="NormalinTable"/>
            </w:pPr>
            <w:r>
              <w:rPr>
                <w:b/>
              </w:rPr>
              <w:t>8546 00 00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D6D066" w14:textId="77777777" w:rsidR="00756439" w:rsidRDefault="00756439" w:rsidP="00756439">
            <w:pPr>
              <w:pStyle w:val="NormalinTable"/>
              <w:tabs>
                <w:tab w:val="left" w:pos="1250"/>
              </w:tabs>
            </w:pPr>
            <w:r>
              <w:t>0.00%</w:t>
            </w:r>
          </w:p>
        </w:tc>
      </w:tr>
      <w:tr w:rsidR="00756439" w14:paraId="5C67F646" w14:textId="77777777" w:rsidTr="00FC0611">
        <w:trPr>
          <w:cantSplit/>
        </w:trPr>
        <w:tc>
          <w:tcPr>
            <w:tcW w:w="0" w:type="auto"/>
            <w:tcBorders>
              <w:top w:val="single" w:sz="4" w:space="0" w:color="A6A6A6" w:themeColor="background1" w:themeShade="A6"/>
              <w:right w:val="single" w:sz="4" w:space="0" w:color="000000" w:themeColor="text1"/>
            </w:tcBorders>
          </w:tcPr>
          <w:p w14:paraId="3F3FE8CC" w14:textId="77777777" w:rsidR="00756439" w:rsidRDefault="00756439" w:rsidP="00756439">
            <w:pPr>
              <w:pStyle w:val="NormalinTable"/>
            </w:pPr>
            <w:r>
              <w:rPr>
                <w:b/>
              </w:rPr>
              <w:t>8547 00 00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D2BB4B" w14:textId="77777777" w:rsidR="00756439" w:rsidRDefault="00756439" w:rsidP="00756439">
            <w:pPr>
              <w:pStyle w:val="NormalinTable"/>
              <w:tabs>
                <w:tab w:val="left" w:pos="1250"/>
              </w:tabs>
            </w:pPr>
            <w:r>
              <w:t>0.00%</w:t>
            </w:r>
          </w:p>
        </w:tc>
      </w:tr>
      <w:tr w:rsidR="00756439" w14:paraId="3D326F3F" w14:textId="77777777" w:rsidTr="00FC0611">
        <w:trPr>
          <w:cantSplit/>
        </w:trPr>
        <w:tc>
          <w:tcPr>
            <w:tcW w:w="0" w:type="auto"/>
            <w:tcBorders>
              <w:top w:val="single" w:sz="4" w:space="0" w:color="A6A6A6" w:themeColor="background1" w:themeShade="A6"/>
              <w:right w:val="single" w:sz="4" w:space="0" w:color="000000" w:themeColor="text1"/>
            </w:tcBorders>
          </w:tcPr>
          <w:p w14:paraId="1B5FC6F4" w14:textId="77777777" w:rsidR="00756439" w:rsidRDefault="00756439" w:rsidP="00756439">
            <w:pPr>
              <w:pStyle w:val="NormalinTable"/>
            </w:pPr>
            <w:r>
              <w:rPr>
                <w:b/>
              </w:rPr>
              <w:t>8548 10 10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604B38" w14:textId="77777777" w:rsidR="00756439" w:rsidRDefault="00756439" w:rsidP="00756439">
            <w:pPr>
              <w:pStyle w:val="NormalinTable"/>
              <w:tabs>
                <w:tab w:val="left" w:pos="1250"/>
              </w:tabs>
            </w:pPr>
            <w:r>
              <w:t>0.00%</w:t>
            </w:r>
          </w:p>
        </w:tc>
      </w:tr>
      <w:tr w:rsidR="00756439" w14:paraId="76411FCD" w14:textId="77777777" w:rsidTr="00FC0611">
        <w:trPr>
          <w:cantSplit/>
        </w:trPr>
        <w:tc>
          <w:tcPr>
            <w:tcW w:w="0" w:type="auto"/>
            <w:tcBorders>
              <w:top w:val="single" w:sz="4" w:space="0" w:color="A6A6A6" w:themeColor="background1" w:themeShade="A6"/>
              <w:right w:val="single" w:sz="4" w:space="0" w:color="000000" w:themeColor="text1"/>
            </w:tcBorders>
          </w:tcPr>
          <w:p w14:paraId="52E29DCD" w14:textId="77777777" w:rsidR="00756439" w:rsidRDefault="00756439" w:rsidP="00756439">
            <w:pPr>
              <w:pStyle w:val="NormalinTable"/>
            </w:pPr>
            <w:r>
              <w:rPr>
                <w:b/>
              </w:rPr>
              <w:t>8548 10 21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CC9A1D" w14:textId="77777777" w:rsidR="00756439" w:rsidRDefault="00756439" w:rsidP="00756439">
            <w:pPr>
              <w:pStyle w:val="NormalinTable"/>
              <w:tabs>
                <w:tab w:val="left" w:pos="1250"/>
              </w:tabs>
            </w:pPr>
            <w:r>
              <w:t>0.00%</w:t>
            </w:r>
          </w:p>
        </w:tc>
      </w:tr>
      <w:tr w:rsidR="00756439" w14:paraId="3BD1B4FA" w14:textId="77777777" w:rsidTr="00FC0611">
        <w:trPr>
          <w:cantSplit/>
        </w:trPr>
        <w:tc>
          <w:tcPr>
            <w:tcW w:w="0" w:type="auto"/>
            <w:tcBorders>
              <w:top w:val="single" w:sz="4" w:space="0" w:color="A6A6A6" w:themeColor="background1" w:themeShade="A6"/>
              <w:right w:val="single" w:sz="4" w:space="0" w:color="000000" w:themeColor="text1"/>
            </w:tcBorders>
          </w:tcPr>
          <w:p w14:paraId="3B6DF070" w14:textId="77777777" w:rsidR="00756439" w:rsidRDefault="00756439" w:rsidP="00756439">
            <w:pPr>
              <w:pStyle w:val="NormalinTable"/>
            </w:pPr>
            <w:r>
              <w:rPr>
                <w:b/>
              </w:rPr>
              <w:t>8548 10 29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ADC0FF" w14:textId="77777777" w:rsidR="00756439" w:rsidRDefault="00756439" w:rsidP="00756439">
            <w:pPr>
              <w:pStyle w:val="NormalinTable"/>
              <w:tabs>
                <w:tab w:val="left" w:pos="1250"/>
              </w:tabs>
            </w:pPr>
            <w:r>
              <w:t>0.00%</w:t>
            </w:r>
          </w:p>
        </w:tc>
      </w:tr>
      <w:tr w:rsidR="00756439" w14:paraId="3E4CA3B8" w14:textId="77777777" w:rsidTr="00FC0611">
        <w:trPr>
          <w:cantSplit/>
        </w:trPr>
        <w:tc>
          <w:tcPr>
            <w:tcW w:w="0" w:type="auto"/>
            <w:tcBorders>
              <w:top w:val="single" w:sz="4" w:space="0" w:color="A6A6A6" w:themeColor="background1" w:themeShade="A6"/>
              <w:right w:val="single" w:sz="4" w:space="0" w:color="000000" w:themeColor="text1"/>
            </w:tcBorders>
          </w:tcPr>
          <w:p w14:paraId="7718B974" w14:textId="77777777" w:rsidR="00756439" w:rsidRDefault="00756439" w:rsidP="00756439">
            <w:pPr>
              <w:pStyle w:val="NormalinTable"/>
            </w:pPr>
            <w:r>
              <w:rPr>
                <w:b/>
              </w:rPr>
              <w:t>8548 90 90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8F80CB" w14:textId="77777777" w:rsidR="00756439" w:rsidRDefault="00756439" w:rsidP="00756439">
            <w:pPr>
              <w:pStyle w:val="NormalinTable"/>
              <w:tabs>
                <w:tab w:val="left" w:pos="1250"/>
              </w:tabs>
            </w:pPr>
            <w:r>
              <w:t>0.00%</w:t>
            </w:r>
          </w:p>
        </w:tc>
      </w:tr>
      <w:tr w:rsidR="00756439" w14:paraId="17EEABE2" w14:textId="77777777" w:rsidTr="00FC0611">
        <w:trPr>
          <w:cantSplit/>
        </w:trPr>
        <w:tc>
          <w:tcPr>
            <w:tcW w:w="0" w:type="auto"/>
            <w:tcBorders>
              <w:top w:val="single" w:sz="4" w:space="0" w:color="A6A6A6" w:themeColor="background1" w:themeShade="A6"/>
              <w:right w:val="single" w:sz="4" w:space="0" w:color="000000" w:themeColor="text1"/>
            </w:tcBorders>
          </w:tcPr>
          <w:p w14:paraId="1D31979F" w14:textId="77777777" w:rsidR="00756439" w:rsidRDefault="00756439" w:rsidP="00756439">
            <w:pPr>
              <w:pStyle w:val="NormalinTable"/>
            </w:pPr>
            <w:r>
              <w:rPr>
                <w:b/>
              </w:rPr>
              <w:t>8601 00 00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927712" w14:textId="77777777" w:rsidR="00756439" w:rsidRDefault="00756439" w:rsidP="00756439">
            <w:pPr>
              <w:pStyle w:val="NormalinTable"/>
              <w:tabs>
                <w:tab w:val="left" w:pos="1250"/>
              </w:tabs>
            </w:pPr>
            <w:r>
              <w:t>0.00%</w:t>
            </w:r>
          </w:p>
        </w:tc>
      </w:tr>
      <w:tr w:rsidR="00756439" w14:paraId="0026EE15" w14:textId="77777777" w:rsidTr="00FC0611">
        <w:trPr>
          <w:cantSplit/>
        </w:trPr>
        <w:tc>
          <w:tcPr>
            <w:tcW w:w="0" w:type="auto"/>
            <w:tcBorders>
              <w:top w:val="single" w:sz="4" w:space="0" w:color="A6A6A6" w:themeColor="background1" w:themeShade="A6"/>
              <w:right w:val="single" w:sz="4" w:space="0" w:color="000000" w:themeColor="text1"/>
            </w:tcBorders>
          </w:tcPr>
          <w:p w14:paraId="3A44B560" w14:textId="77777777" w:rsidR="00756439" w:rsidRDefault="00756439" w:rsidP="00756439">
            <w:pPr>
              <w:pStyle w:val="NormalinTable"/>
            </w:pPr>
            <w:r>
              <w:rPr>
                <w:b/>
              </w:rPr>
              <w:t>8602 00 00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EEE728" w14:textId="77777777" w:rsidR="00756439" w:rsidRDefault="00756439" w:rsidP="00756439">
            <w:pPr>
              <w:pStyle w:val="NormalinTable"/>
              <w:tabs>
                <w:tab w:val="left" w:pos="1250"/>
              </w:tabs>
            </w:pPr>
            <w:r>
              <w:t>0.00%</w:t>
            </w:r>
          </w:p>
        </w:tc>
      </w:tr>
      <w:tr w:rsidR="00756439" w14:paraId="610F504F" w14:textId="77777777" w:rsidTr="00FC0611">
        <w:trPr>
          <w:cantSplit/>
        </w:trPr>
        <w:tc>
          <w:tcPr>
            <w:tcW w:w="0" w:type="auto"/>
            <w:tcBorders>
              <w:top w:val="single" w:sz="4" w:space="0" w:color="A6A6A6" w:themeColor="background1" w:themeShade="A6"/>
              <w:right w:val="single" w:sz="4" w:space="0" w:color="000000" w:themeColor="text1"/>
            </w:tcBorders>
          </w:tcPr>
          <w:p w14:paraId="70885B8A" w14:textId="77777777" w:rsidR="00756439" w:rsidRDefault="00756439" w:rsidP="00756439">
            <w:pPr>
              <w:pStyle w:val="NormalinTable"/>
            </w:pPr>
            <w:r>
              <w:rPr>
                <w:b/>
              </w:rPr>
              <w:t>8603 00 00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2CBB04" w14:textId="77777777" w:rsidR="00756439" w:rsidRDefault="00756439" w:rsidP="00756439">
            <w:pPr>
              <w:pStyle w:val="NormalinTable"/>
              <w:tabs>
                <w:tab w:val="left" w:pos="1250"/>
              </w:tabs>
            </w:pPr>
            <w:r>
              <w:t>0.00%</w:t>
            </w:r>
          </w:p>
        </w:tc>
      </w:tr>
      <w:tr w:rsidR="00756439" w14:paraId="308A8E67" w14:textId="77777777" w:rsidTr="00FC0611">
        <w:trPr>
          <w:cantSplit/>
        </w:trPr>
        <w:tc>
          <w:tcPr>
            <w:tcW w:w="0" w:type="auto"/>
            <w:tcBorders>
              <w:top w:val="single" w:sz="4" w:space="0" w:color="A6A6A6" w:themeColor="background1" w:themeShade="A6"/>
              <w:right w:val="single" w:sz="4" w:space="0" w:color="000000" w:themeColor="text1"/>
            </w:tcBorders>
          </w:tcPr>
          <w:p w14:paraId="2388C7F5" w14:textId="77777777" w:rsidR="00756439" w:rsidRDefault="00756439" w:rsidP="00756439">
            <w:pPr>
              <w:pStyle w:val="NormalinTable"/>
            </w:pPr>
            <w:r>
              <w:rPr>
                <w:b/>
              </w:rPr>
              <w:t>8604 00 00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6BD300" w14:textId="77777777" w:rsidR="00756439" w:rsidRDefault="00756439" w:rsidP="00756439">
            <w:pPr>
              <w:pStyle w:val="NormalinTable"/>
              <w:tabs>
                <w:tab w:val="left" w:pos="1250"/>
              </w:tabs>
            </w:pPr>
            <w:r>
              <w:t>0.00%</w:t>
            </w:r>
          </w:p>
        </w:tc>
      </w:tr>
      <w:tr w:rsidR="00756439" w14:paraId="17B36C81" w14:textId="77777777" w:rsidTr="00FC0611">
        <w:trPr>
          <w:cantSplit/>
        </w:trPr>
        <w:tc>
          <w:tcPr>
            <w:tcW w:w="0" w:type="auto"/>
            <w:tcBorders>
              <w:top w:val="single" w:sz="4" w:space="0" w:color="A6A6A6" w:themeColor="background1" w:themeShade="A6"/>
              <w:right w:val="single" w:sz="4" w:space="0" w:color="000000" w:themeColor="text1"/>
            </w:tcBorders>
          </w:tcPr>
          <w:p w14:paraId="4E85D25E" w14:textId="77777777" w:rsidR="00756439" w:rsidRDefault="00756439" w:rsidP="00756439">
            <w:pPr>
              <w:pStyle w:val="NormalinTable"/>
            </w:pPr>
            <w:r>
              <w:rPr>
                <w:b/>
              </w:rPr>
              <w:t>8605 00 00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E44EE4" w14:textId="77777777" w:rsidR="00756439" w:rsidRDefault="00756439" w:rsidP="00756439">
            <w:pPr>
              <w:pStyle w:val="NormalinTable"/>
              <w:tabs>
                <w:tab w:val="left" w:pos="1250"/>
              </w:tabs>
            </w:pPr>
            <w:r>
              <w:t>0.00%</w:t>
            </w:r>
          </w:p>
        </w:tc>
      </w:tr>
      <w:tr w:rsidR="00756439" w14:paraId="29AD9317" w14:textId="77777777" w:rsidTr="00FC0611">
        <w:trPr>
          <w:cantSplit/>
        </w:trPr>
        <w:tc>
          <w:tcPr>
            <w:tcW w:w="0" w:type="auto"/>
            <w:tcBorders>
              <w:top w:val="single" w:sz="4" w:space="0" w:color="A6A6A6" w:themeColor="background1" w:themeShade="A6"/>
              <w:right w:val="single" w:sz="4" w:space="0" w:color="000000" w:themeColor="text1"/>
            </w:tcBorders>
          </w:tcPr>
          <w:p w14:paraId="59564516" w14:textId="77777777" w:rsidR="00756439" w:rsidRDefault="00756439" w:rsidP="00756439">
            <w:pPr>
              <w:pStyle w:val="NormalinTable"/>
            </w:pPr>
            <w:r>
              <w:rPr>
                <w:b/>
              </w:rPr>
              <w:t>8606 00 00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A54DFC" w14:textId="77777777" w:rsidR="00756439" w:rsidRDefault="00756439" w:rsidP="00756439">
            <w:pPr>
              <w:pStyle w:val="NormalinTable"/>
              <w:tabs>
                <w:tab w:val="left" w:pos="1250"/>
              </w:tabs>
            </w:pPr>
            <w:r>
              <w:t>0.00%</w:t>
            </w:r>
          </w:p>
        </w:tc>
      </w:tr>
      <w:tr w:rsidR="00756439" w14:paraId="4A89BA9D" w14:textId="77777777" w:rsidTr="00FC0611">
        <w:trPr>
          <w:cantSplit/>
        </w:trPr>
        <w:tc>
          <w:tcPr>
            <w:tcW w:w="0" w:type="auto"/>
            <w:tcBorders>
              <w:top w:val="single" w:sz="4" w:space="0" w:color="A6A6A6" w:themeColor="background1" w:themeShade="A6"/>
              <w:right w:val="single" w:sz="4" w:space="0" w:color="000000" w:themeColor="text1"/>
            </w:tcBorders>
          </w:tcPr>
          <w:p w14:paraId="02F0AB55" w14:textId="77777777" w:rsidR="00756439" w:rsidRDefault="00756439" w:rsidP="00756439">
            <w:pPr>
              <w:pStyle w:val="NormalinTable"/>
            </w:pPr>
            <w:r>
              <w:rPr>
                <w:b/>
              </w:rPr>
              <w:t>8607 00 00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E9846A" w14:textId="77777777" w:rsidR="00756439" w:rsidRDefault="00756439" w:rsidP="00756439">
            <w:pPr>
              <w:pStyle w:val="NormalinTable"/>
              <w:tabs>
                <w:tab w:val="left" w:pos="1250"/>
              </w:tabs>
            </w:pPr>
            <w:r>
              <w:t>0.00%</w:t>
            </w:r>
          </w:p>
        </w:tc>
      </w:tr>
      <w:tr w:rsidR="00756439" w14:paraId="64461D8D" w14:textId="77777777" w:rsidTr="00FC0611">
        <w:trPr>
          <w:cantSplit/>
        </w:trPr>
        <w:tc>
          <w:tcPr>
            <w:tcW w:w="0" w:type="auto"/>
            <w:tcBorders>
              <w:top w:val="single" w:sz="4" w:space="0" w:color="A6A6A6" w:themeColor="background1" w:themeShade="A6"/>
              <w:right w:val="single" w:sz="4" w:space="0" w:color="000000" w:themeColor="text1"/>
            </w:tcBorders>
          </w:tcPr>
          <w:p w14:paraId="20C8FD4B" w14:textId="77777777" w:rsidR="00756439" w:rsidRDefault="00756439" w:rsidP="00756439">
            <w:pPr>
              <w:pStyle w:val="NormalinTable"/>
            </w:pPr>
            <w:r>
              <w:rPr>
                <w:b/>
              </w:rPr>
              <w:t>8608 00 00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A9DB12" w14:textId="77777777" w:rsidR="00756439" w:rsidRDefault="00756439" w:rsidP="00756439">
            <w:pPr>
              <w:pStyle w:val="NormalinTable"/>
              <w:tabs>
                <w:tab w:val="left" w:pos="1250"/>
              </w:tabs>
            </w:pPr>
            <w:r>
              <w:t>0.00%</w:t>
            </w:r>
          </w:p>
        </w:tc>
      </w:tr>
      <w:tr w:rsidR="00756439" w14:paraId="0D87A287" w14:textId="77777777" w:rsidTr="00FC0611">
        <w:trPr>
          <w:cantSplit/>
        </w:trPr>
        <w:tc>
          <w:tcPr>
            <w:tcW w:w="0" w:type="auto"/>
            <w:tcBorders>
              <w:top w:val="single" w:sz="4" w:space="0" w:color="A6A6A6" w:themeColor="background1" w:themeShade="A6"/>
              <w:right w:val="single" w:sz="4" w:space="0" w:color="000000" w:themeColor="text1"/>
            </w:tcBorders>
          </w:tcPr>
          <w:p w14:paraId="70E88628" w14:textId="77777777" w:rsidR="00756439" w:rsidRDefault="00756439" w:rsidP="00756439">
            <w:pPr>
              <w:pStyle w:val="NormalinTable"/>
            </w:pPr>
            <w:r>
              <w:rPr>
                <w:b/>
              </w:rPr>
              <w:t>8701 10 00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6FA7DE" w14:textId="77777777" w:rsidR="00756439" w:rsidRDefault="00756439" w:rsidP="00756439">
            <w:pPr>
              <w:pStyle w:val="NormalinTable"/>
              <w:tabs>
                <w:tab w:val="left" w:pos="1250"/>
              </w:tabs>
            </w:pPr>
            <w:r>
              <w:t>0.00%</w:t>
            </w:r>
          </w:p>
        </w:tc>
      </w:tr>
      <w:tr w:rsidR="00756439" w14:paraId="6A41E99A" w14:textId="77777777" w:rsidTr="00FC0611">
        <w:trPr>
          <w:cantSplit/>
        </w:trPr>
        <w:tc>
          <w:tcPr>
            <w:tcW w:w="0" w:type="auto"/>
            <w:tcBorders>
              <w:top w:val="single" w:sz="4" w:space="0" w:color="A6A6A6" w:themeColor="background1" w:themeShade="A6"/>
              <w:right w:val="single" w:sz="4" w:space="0" w:color="000000" w:themeColor="text1"/>
            </w:tcBorders>
          </w:tcPr>
          <w:p w14:paraId="2772D555" w14:textId="77777777" w:rsidR="00756439" w:rsidRDefault="00756439" w:rsidP="00756439">
            <w:pPr>
              <w:pStyle w:val="NormalinTable"/>
            </w:pPr>
            <w:r>
              <w:rPr>
                <w:b/>
              </w:rPr>
              <w:t>8701 20 00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6EF1DF" w14:textId="77777777" w:rsidR="00756439" w:rsidRDefault="00756439" w:rsidP="00756439">
            <w:pPr>
              <w:pStyle w:val="NormalinTable"/>
              <w:tabs>
                <w:tab w:val="left" w:pos="1250"/>
              </w:tabs>
            </w:pPr>
            <w:r>
              <w:t>0.00%</w:t>
            </w:r>
          </w:p>
        </w:tc>
      </w:tr>
      <w:tr w:rsidR="00756439" w14:paraId="1995F54A" w14:textId="77777777" w:rsidTr="00FC0611">
        <w:trPr>
          <w:cantSplit/>
        </w:trPr>
        <w:tc>
          <w:tcPr>
            <w:tcW w:w="0" w:type="auto"/>
            <w:tcBorders>
              <w:top w:val="single" w:sz="4" w:space="0" w:color="A6A6A6" w:themeColor="background1" w:themeShade="A6"/>
              <w:right w:val="single" w:sz="4" w:space="0" w:color="000000" w:themeColor="text1"/>
            </w:tcBorders>
          </w:tcPr>
          <w:p w14:paraId="7DABA0DE" w14:textId="77777777" w:rsidR="00756439" w:rsidRDefault="00756439" w:rsidP="00756439">
            <w:pPr>
              <w:pStyle w:val="NormalinTable"/>
            </w:pPr>
            <w:r>
              <w:rPr>
                <w:b/>
              </w:rPr>
              <w:t>8701 91 90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476261" w14:textId="77777777" w:rsidR="00756439" w:rsidRDefault="00756439" w:rsidP="00756439">
            <w:pPr>
              <w:pStyle w:val="NormalinTable"/>
              <w:tabs>
                <w:tab w:val="left" w:pos="1250"/>
              </w:tabs>
            </w:pPr>
            <w:r>
              <w:t>0.00%</w:t>
            </w:r>
          </w:p>
        </w:tc>
      </w:tr>
      <w:tr w:rsidR="00756439" w14:paraId="344E37E7" w14:textId="77777777" w:rsidTr="00FC0611">
        <w:trPr>
          <w:cantSplit/>
        </w:trPr>
        <w:tc>
          <w:tcPr>
            <w:tcW w:w="0" w:type="auto"/>
            <w:tcBorders>
              <w:top w:val="single" w:sz="4" w:space="0" w:color="A6A6A6" w:themeColor="background1" w:themeShade="A6"/>
              <w:right w:val="single" w:sz="4" w:space="0" w:color="000000" w:themeColor="text1"/>
            </w:tcBorders>
          </w:tcPr>
          <w:p w14:paraId="28EFC764" w14:textId="77777777" w:rsidR="00756439" w:rsidRDefault="00756439" w:rsidP="00756439">
            <w:pPr>
              <w:pStyle w:val="NormalinTable"/>
            </w:pPr>
            <w:r>
              <w:rPr>
                <w:b/>
              </w:rPr>
              <w:t>8701 92 90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C100F3" w14:textId="77777777" w:rsidR="00756439" w:rsidRDefault="00756439" w:rsidP="00756439">
            <w:pPr>
              <w:pStyle w:val="NormalinTable"/>
              <w:tabs>
                <w:tab w:val="left" w:pos="1250"/>
              </w:tabs>
            </w:pPr>
            <w:r>
              <w:t>0.00%</w:t>
            </w:r>
          </w:p>
        </w:tc>
      </w:tr>
      <w:tr w:rsidR="00756439" w14:paraId="740EEF22" w14:textId="77777777" w:rsidTr="00FC0611">
        <w:trPr>
          <w:cantSplit/>
        </w:trPr>
        <w:tc>
          <w:tcPr>
            <w:tcW w:w="0" w:type="auto"/>
            <w:tcBorders>
              <w:top w:val="single" w:sz="4" w:space="0" w:color="A6A6A6" w:themeColor="background1" w:themeShade="A6"/>
              <w:right w:val="single" w:sz="4" w:space="0" w:color="000000" w:themeColor="text1"/>
            </w:tcBorders>
          </w:tcPr>
          <w:p w14:paraId="37C379A7" w14:textId="77777777" w:rsidR="00756439" w:rsidRDefault="00756439" w:rsidP="00756439">
            <w:pPr>
              <w:pStyle w:val="NormalinTable"/>
            </w:pPr>
            <w:r>
              <w:rPr>
                <w:b/>
              </w:rPr>
              <w:t>8701 93 90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1EC240" w14:textId="77777777" w:rsidR="00756439" w:rsidRDefault="00756439" w:rsidP="00756439">
            <w:pPr>
              <w:pStyle w:val="NormalinTable"/>
              <w:tabs>
                <w:tab w:val="left" w:pos="1250"/>
              </w:tabs>
            </w:pPr>
            <w:r>
              <w:t>0.00%</w:t>
            </w:r>
          </w:p>
        </w:tc>
      </w:tr>
      <w:tr w:rsidR="00756439" w14:paraId="4C2FB613" w14:textId="77777777" w:rsidTr="00FC0611">
        <w:trPr>
          <w:cantSplit/>
        </w:trPr>
        <w:tc>
          <w:tcPr>
            <w:tcW w:w="0" w:type="auto"/>
            <w:tcBorders>
              <w:top w:val="single" w:sz="4" w:space="0" w:color="A6A6A6" w:themeColor="background1" w:themeShade="A6"/>
              <w:right w:val="single" w:sz="4" w:space="0" w:color="000000" w:themeColor="text1"/>
            </w:tcBorders>
          </w:tcPr>
          <w:p w14:paraId="7BF8DC0A" w14:textId="77777777" w:rsidR="00756439" w:rsidRDefault="00756439" w:rsidP="00756439">
            <w:pPr>
              <w:pStyle w:val="NormalinTable"/>
            </w:pPr>
            <w:r>
              <w:rPr>
                <w:b/>
              </w:rPr>
              <w:t>8701 94 90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1E7308" w14:textId="77777777" w:rsidR="00756439" w:rsidRDefault="00756439" w:rsidP="00756439">
            <w:pPr>
              <w:pStyle w:val="NormalinTable"/>
              <w:tabs>
                <w:tab w:val="left" w:pos="1250"/>
              </w:tabs>
            </w:pPr>
            <w:r>
              <w:t>0.00%</w:t>
            </w:r>
          </w:p>
        </w:tc>
      </w:tr>
      <w:tr w:rsidR="00756439" w14:paraId="10EA860A" w14:textId="77777777" w:rsidTr="00FC0611">
        <w:trPr>
          <w:cantSplit/>
        </w:trPr>
        <w:tc>
          <w:tcPr>
            <w:tcW w:w="0" w:type="auto"/>
            <w:tcBorders>
              <w:top w:val="single" w:sz="4" w:space="0" w:color="A6A6A6" w:themeColor="background1" w:themeShade="A6"/>
              <w:right w:val="single" w:sz="4" w:space="0" w:color="000000" w:themeColor="text1"/>
            </w:tcBorders>
          </w:tcPr>
          <w:p w14:paraId="5D68CB45" w14:textId="77777777" w:rsidR="00756439" w:rsidRDefault="00756439" w:rsidP="00756439">
            <w:pPr>
              <w:pStyle w:val="NormalinTable"/>
            </w:pPr>
            <w:r>
              <w:rPr>
                <w:b/>
              </w:rPr>
              <w:t>8701 95 90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4B0424" w14:textId="77777777" w:rsidR="00756439" w:rsidRDefault="00756439" w:rsidP="00756439">
            <w:pPr>
              <w:pStyle w:val="NormalinTable"/>
              <w:tabs>
                <w:tab w:val="left" w:pos="1250"/>
              </w:tabs>
            </w:pPr>
            <w:r>
              <w:t>0.00%</w:t>
            </w:r>
          </w:p>
        </w:tc>
      </w:tr>
      <w:tr w:rsidR="00756439" w14:paraId="4AABA8BC" w14:textId="77777777" w:rsidTr="00FC0611">
        <w:trPr>
          <w:cantSplit/>
        </w:trPr>
        <w:tc>
          <w:tcPr>
            <w:tcW w:w="0" w:type="auto"/>
            <w:tcBorders>
              <w:top w:val="single" w:sz="4" w:space="0" w:color="A6A6A6" w:themeColor="background1" w:themeShade="A6"/>
              <w:right w:val="single" w:sz="4" w:space="0" w:color="000000" w:themeColor="text1"/>
            </w:tcBorders>
          </w:tcPr>
          <w:p w14:paraId="1024E083" w14:textId="77777777" w:rsidR="00756439" w:rsidRDefault="00756439" w:rsidP="00756439">
            <w:pPr>
              <w:pStyle w:val="NormalinTable"/>
            </w:pPr>
            <w:r>
              <w:rPr>
                <w:b/>
              </w:rPr>
              <w:t>8702 00 00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C5C1E0" w14:textId="77777777" w:rsidR="00756439" w:rsidRDefault="00756439" w:rsidP="00756439">
            <w:pPr>
              <w:pStyle w:val="NormalinTable"/>
              <w:tabs>
                <w:tab w:val="left" w:pos="1250"/>
              </w:tabs>
            </w:pPr>
            <w:r>
              <w:t>0.00%</w:t>
            </w:r>
          </w:p>
        </w:tc>
      </w:tr>
      <w:tr w:rsidR="00756439" w14:paraId="2CED3E91" w14:textId="77777777" w:rsidTr="00FC0611">
        <w:trPr>
          <w:cantSplit/>
        </w:trPr>
        <w:tc>
          <w:tcPr>
            <w:tcW w:w="0" w:type="auto"/>
            <w:tcBorders>
              <w:top w:val="single" w:sz="4" w:space="0" w:color="A6A6A6" w:themeColor="background1" w:themeShade="A6"/>
              <w:right w:val="single" w:sz="4" w:space="0" w:color="000000" w:themeColor="text1"/>
            </w:tcBorders>
          </w:tcPr>
          <w:p w14:paraId="3674FF9A" w14:textId="77777777" w:rsidR="00756439" w:rsidRDefault="00756439" w:rsidP="00756439">
            <w:pPr>
              <w:pStyle w:val="NormalinTable"/>
            </w:pPr>
            <w:r>
              <w:rPr>
                <w:b/>
              </w:rPr>
              <w:t>8703 00 00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7E7F7A" w14:textId="77777777" w:rsidR="00756439" w:rsidRDefault="00756439" w:rsidP="00756439">
            <w:pPr>
              <w:pStyle w:val="NormalinTable"/>
              <w:tabs>
                <w:tab w:val="left" w:pos="1250"/>
              </w:tabs>
            </w:pPr>
            <w:r>
              <w:t>0.00%</w:t>
            </w:r>
          </w:p>
        </w:tc>
      </w:tr>
      <w:tr w:rsidR="00756439" w14:paraId="5F670B8E" w14:textId="77777777" w:rsidTr="00FC0611">
        <w:trPr>
          <w:cantSplit/>
        </w:trPr>
        <w:tc>
          <w:tcPr>
            <w:tcW w:w="0" w:type="auto"/>
            <w:tcBorders>
              <w:top w:val="single" w:sz="4" w:space="0" w:color="A6A6A6" w:themeColor="background1" w:themeShade="A6"/>
              <w:right w:val="single" w:sz="4" w:space="0" w:color="000000" w:themeColor="text1"/>
            </w:tcBorders>
          </w:tcPr>
          <w:p w14:paraId="248612F3" w14:textId="77777777" w:rsidR="00756439" w:rsidRDefault="00756439" w:rsidP="00756439">
            <w:pPr>
              <w:pStyle w:val="NormalinTable"/>
            </w:pPr>
            <w:r>
              <w:rPr>
                <w:b/>
              </w:rPr>
              <w:t>8704 21 00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91B8B0" w14:textId="77777777" w:rsidR="00756439" w:rsidRDefault="00756439" w:rsidP="00756439">
            <w:pPr>
              <w:pStyle w:val="NormalinTable"/>
              <w:tabs>
                <w:tab w:val="left" w:pos="1250"/>
              </w:tabs>
            </w:pPr>
            <w:r>
              <w:t>0.00%</w:t>
            </w:r>
          </w:p>
        </w:tc>
      </w:tr>
      <w:tr w:rsidR="00756439" w14:paraId="225B0BA9" w14:textId="77777777" w:rsidTr="00FC0611">
        <w:trPr>
          <w:cantSplit/>
        </w:trPr>
        <w:tc>
          <w:tcPr>
            <w:tcW w:w="0" w:type="auto"/>
            <w:tcBorders>
              <w:top w:val="single" w:sz="4" w:space="0" w:color="A6A6A6" w:themeColor="background1" w:themeShade="A6"/>
              <w:right w:val="single" w:sz="4" w:space="0" w:color="000000" w:themeColor="text1"/>
            </w:tcBorders>
          </w:tcPr>
          <w:p w14:paraId="0F333BB4" w14:textId="77777777" w:rsidR="00756439" w:rsidRDefault="00756439" w:rsidP="00756439">
            <w:pPr>
              <w:pStyle w:val="NormalinTable"/>
            </w:pPr>
            <w:r>
              <w:rPr>
                <w:b/>
              </w:rPr>
              <w:t>8704 22 00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861832" w14:textId="77777777" w:rsidR="00756439" w:rsidRDefault="00756439" w:rsidP="00756439">
            <w:pPr>
              <w:pStyle w:val="NormalinTable"/>
              <w:tabs>
                <w:tab w:val="left" w:pos="1250"/>
              </w:tabs>
            </w:pPr>
            <w:r>
              <w:t>0.00%</w:t>
            </w:r>
          </w:p>
        </w:tc>
      </w:tr>
      <w:tr w:rsidR="00756439" w14:paraId="23FE27DC" w14:textId="77777777" w:rsidTr="00FC0611">
        <w:trPr>
          <w:cantSplit/>
        </w:trPr>
        <w:tc>
          <w:tcPr>
            <w:tcW w:w="0" w:type="auto"/>
            <w:tcBorders>
              <w:top w:val="single" w:sz="4" w:space="0" w:color="A6A6A6" w:themeColor="background1" w:themeShade="A6"/>
              <w:right w:val="single" w:sz="4" w:space="0" w:color="000000" w:themeColor="text1"/>
            </w:tcBorders>
          </w:tcPr>
          <w:p w14:paraId="19DB0F8A" w14:textId="77777777" w:rsidR="00756439" w:rsidRDefault="00756439" w:rsidP="00756439">
            <w:pPr>
              <w:pStyle w:val="NormalinTable"/>
            </w:pPr>
            <w:r>
              <w:rPr>
                <w:b/>
              </w:rPr>
              <w:t>8704 23 00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EFDD01" w14:textId="77777777" w:rsidR="00756439" w:rsidRDefault="00756439" w:rsidP="00756439">
            <w:pPr>
              <w:pStyle w:val="NormalinTable"/>
              <w:tabs>
                <w:tab w:val="left" w:pos="1250"/>
              </w:tabs>
            </w:pPr>
            <w:r>
              <w:t>0.00%</w:t>
            </w:r>
          </w:p>
        </w:tc>
      </w:tr>
      <w:tr w:rsidR="00756439" w14:paraId="3D89DF63" w14:textId="77777777" w:rsidTr="00FC0611">
        <w:trPr>
          <w:cantSplit/>
        </w:trPr>
        <w:tc>
          <w:tcPr>
            <w:tcW w:w="0" w:type="auto"/>
            <w:tcBorders>
              <w:top w:val="single" w:sz="4" w:space="0" w:color="A6A6A6" w:themeColor="background1" w:themeShade="A6"/>
              <w:right w:val="single" w:sz="4" w:space="0" w:color="000000" w:themeColor="text1"/>
            </w:tcBorders>
          </w:tcPr>
          <w:p w14:paraId="684BFB1C" w14:textId="77777777" w:rsidR="00756439" w:rsidRDefault="00756439" w:rsidP="00756439">
            <w:pPr>
              <w:pStyle w:val="NormalinTable"/>
            </w:pPr>
            <w:r>
              <w:rPr>
                <w:b/>
              </w:rPr>
              <w:t>8704 31 00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ED595B" w14:textId="77777777" w:rsidR="00756439" w:rsidRDefault="00756439" w:rsidP="00756439">
            <w:pPr>
              <w:pStyle w:val="NormalinTable"/>
              <w:tabs>
                <w:tab w:val="left" w:pos="1250"/>
              </w:tabs>
            </w:pPr>
            <w:r>
              <w:t>0.00%</w:t>
            </w:r>
          </w:p>
        </w:tc>
      </w:tr>
      <w:tr w:rsidR="00756439" w14:paraId="501469AA" w14:textId="77777777" w:rsidTr="00FC0611">
        <w:trPr>
          <w:cantSplit/>
        </w:trPr>
        <w:tc>
          <w:tcPr>
            <w:tcW w:w="0" w:type="auto"/>
            <w:tcBorders>
              <w:top w:val="single" w:sz="4" w:space="0" w:color="A6A6A6" w:themeColor="background1" w:themeShade="A6"/>
              <w:right w:val="single" w:sz="4" w:space="0" w:color="000000" w:themeColor="text1"/>
            </w:tcBorders>
          </w:tcPr>
          <w:p w14:paraId="6D4B9EF2" w14:textId="77777777" w:rsidR="00756439" w:rsidRDefault="00756439" w:rsidP="00756439">
            <w:pPr>
              <w:pStyle w:val="NormalinTable"/>
            </w:pPr>
            <w:r>
              <w:rPr>
                <w:b/>
              </w:rPr>
              <w:t>8704 32 00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1D9CC8" w14:textId="77777777" w:rsidR="00756439" w:rsidRDefault="00756439" w:rsidP="00756439">
            <w:pPr>
              <w:pStyle w:val="NormalinTable"/>
              <w:tabs>
                <w:tab w:val="left" w:pos="1250"/>
              </w:tabs>
            </w:pPr>
            <w:r>
              <w:t>0.00%</w:t>
            </w:r>
          </w:p>
        </w:tc>
      </w:tr>
      <w:tr w:rsidR="00756439" w14:paraId="0B34D3B7" w14:textId="77777777" w:rsidTr="00FC0611">
        <w:trPr>
          <w:cantSplit/>
        </w:trPr>
        <w:tc>
          <w:tcPr>
            <w:tcW w:w="0" w:type="auto"/>
            <w:tcBorders>
              <w:top w:val="single" w:sz="4" w:space="0" w:color="A6A6A6" w:themeColor="background1" w:themeShade="A6"/>
              <w:right w:val="single" w:sz="4" w:space="0" w:color="000000" w:themeColor="text1"/>
            </w:tcBorders>
          </w:tcPr>
          <w:p w14:paraId="3A2683C3" w14:textId="77777777" w:rsidR="00756439" w:rsidRDefault="00756439" w:rsidP="00756439">
            <w:pPr>
              <w:pStyle w:val="NormalinTable"/>
            </w:pPr>
            <w:r>
              <w:rPr>
                <w:b/>
              </w:rPr>
              <w:t>8704 90 00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99A3FB" w14:textId="77777777" w:rsidR="00756439" w:rsidRDefault="00756439" w:rsidP="00756439">
            <w:pPr>
              <w:pStyle w:val="NormalinTable"/>
              <w:tabs>
                <w:tab w:val="left" w:pos="1250"/>
              </w:tabs>
            </w:pPr>
            <w:r>
              <w:t>0.00%</w:t>
            </w:r>
          </w:p>
        </w:tc>
      </w:tr>
      <w:tr w:rsidR="00756439" w14:paraId="4499BB7D" w14:textId="77777777" w:rsidTr="00FC0611">
        <w:trPr>
          <w:cantSplit/>
        </w:trPr>
        <w:tc>
          <w:tcPr>
            <w:tcW w:w="0" w:type="auto"/>
            <w:tcBorders>
              <w:top w:val="single" w:sz="4" w:space="0" w:color="A6A6A6" w:themeColor="background1" w:themeShade="A6"/>
              <w:right w:val="single" w:sz="4" w:space="0" w:color="000000" w:themeColor="text1"/>
            </w:tcBorders>
          </w:tcPr>
          <w:p w14:paraId="04AACCF4" w14:textId="77777777" w:rsidR="00756439" w:rsidRDefault="00756439" w:rsidP="00756439">
            <w:pPr>
              <w:pStyle w:val="NormalinTable"/>
            </w:pPr>
            <w:r>
              <w:rPr>
                <w:b/>
              </w:rPr>
              <w:t>8705 00 00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856C55" w14:textId="77777777" w:rsidR="00756439" w:rsidRDefault="00756439" w:rsidP="00756439">
            <w:pPr>
              <w:pStyle w:val="NormalinTable"/>
              <w:tabs>
                <w:tab w:val="left" w:pos="1250"/>
              </w:tabs>
            </w:pPr>
            <w:r>
              <w:t>0.00%</w:t>
            </w:r>
          </w:p>
        </w:tc>
      </w:tr>
      <w:tr w:rsidR="00756439" w14:paraId="290CFA57" w14:textId="77777777" w:rsidTr="00FC0611">
        <w:trPr>
          <w:cantSplit/>
        </w:trPr>
        <w:tc>
          <w:tcPr>
            <w:tcW w:w="0" w:type="auto"/>
            <w:tcBorders>
              <w:top w:val="single" w:sz="4" w:space="0" w:color="A6A6A6" w:themeColor="background1" w:themeShade="A6"/>
              <w:right w:val="single" w:sz="4" w:space="0" w:color="000000" w:themeColor="text1"/>
            </w:tcBorders>
          </w:tcPr>
          <w:p w14:paraId="58BA969B" w14:textId="77777777" w:rsidR="00756439" w:rsidRDefault="00756439" w:rsidP="00756439">
            <w:pPr>
              <w:pStyle w:val="NormalinTable"/>
            </w:pPr>
            <w:r>
              <w:rPr>
                <w:b/>
              </w:rPr>
              <w:t>8706 00 00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309D3E" w14:textId="77777777" w:rsidR="00756439" w:rsidRDefault="00756439" w:rsidP="00756439">
            <w:pPr>
              <w:pStyle w:val="NormalinTable"/>
              <w:tabs>
                <w:tab w:val="left" w:pos="1250"/>
              </w:tabs>
            </w:pPr>
            <w:r>
              <w:t>0.00%</w:t>
            </w:r>
          </w:p>
        </w:tc>
      </w:tr>
      <w:tr w:rsidR="00756439" w14:paraId="68856C55" w14:textId="77777777" w:rsidTr="00FC0611">
        <w:trPr>
          <w:cantSplit/>
        </w:trPr>
        <w:tc>
          <w:tcPr>
            <w:tcW w:w="0" w:type="auto"/>
            <w:tcBorders>
              <w:top w:val="single" w:sz="4" w:space="0" w:color="A6A6A6" w:themeColor="background1" w:themeShade="A6"/>
              <w:right w:val="single" w:sz="4" w:space="0" w:color="000000" w:themeColor="text1"/>
            </w:tcBorders>
          </w:tcPr>
          <w:p w14:paraId="71EC9286" w14:textId="77777777" w:rsidR="00756439" w:rsidRDefault="00756439" w:rsidP="00756439">
            <w:pPr>
              <w:pStyle w:val="NormalinTable"/>
            </w:pPr>
            <w:r>
              <w:rPr>
                <w:b/>
              </w:rPr>
              <w:t>8707 00 00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BE245B" w14:textId="77777777" w:rsidR="00756439" w:rsidRDefault="00756439" w:rsidP="00756439">
            <w:pPr>
              <w:pStyle w:val="NormalinTable"/>
              <w:tabs>
                <w:tab w:val="left" w:pos="1250"/>
              </w:tabs>
            </w:pPr>
            <w:r>
              <w:t>0.00%</w:t>
            </w:r>
          </w:p>
        </w:tc>
      </w:tr>
      <w:tr w:rsidR="00756439" w14:paraId="2615DD25" w14:textId="77777777" w:rsidTr="00FC0611">
        <w:trPr>
          <w:cantSplit/>
        </w:trPr>
        <w:tc>
          <w:tcPr>
            <w:tcW w:w="0" w:type="auto"/>
            <w:tcBorders>
              <w:top w:val="single" w:sz="4" w:space="0" w:color="A6A6A6" w:themeColor="background1" w:themeShade="A6"/>
              <w:right w:val="single" w:sz="4" w:space="0" w:color="000000" w:themeColor="text1"/>
            </w:tcBorders>
          </w:tcPr>
          <w:p w14:paraId="6199D856" w14:textId="77777777" w:rsidR="00756439" w:rsidRDefault="00756439" w:rsidP="00756439">
            <w:pPr>
              <w:pStyle w:val="NormalinTable"/>
            </w:pPr>
            <w:r>
              <w:rPr>
                <w:b/>
              </w:rPr>
              <w:t>8708 00 00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0D44D0" w14:textId="77777777" w:rsidR="00756439" w:rsidRDefault="00756439" w:rsidP="00756439">
            <w:pPr>
              <w:pStyle w:val="NormalinTable"/>
              <w:tabs>
                <w:tab w:val="left" w:pos="1250"/>
              </w:tabs>
            </w:pPr>
            <w:r>
              <w:t>0.00%</w:t>
            </w:r>
          </w:p>
        </w:tc>
      </w:tr>
      <w:tr w:rsidR="00756439" w14:paraId="5688C355" w14:textId="77777777" w:rsidTr="00FC0611">
        <w:trPr>
          <w:cantSplit/>
        </w:trPr>
        <w:tc>
          <w:tcPr>
            <w:tcW w:w="0" w:type="auto"/>
            <w:tcBorders>
              <w:top w:val="single" w:sz="4" w:space="0" w:color="A6A6A6" w:themeColor="background1" w:themeShade="A6"/>
              <w:right w:val="single" w:sz="4" w:space="0" w:color="000000" w:themeColor="text1"/>
            </w:tcBorders>
          </w:tcPr>
          <w:p w14:paraId="2FD19867" w14:textId="77777777" w:rsidR="00756439" w:rsidRDefault="00756439" w:rsidP="00756439">
            <w:pPr>
              <w:pStyle w:val="NormalinTable"/>
            </w:pPr>
            <w:r>
              <w:rPr>
                <w:b/>
              </w:rPr>
              <w:t>8709 00 00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D07798" w14:textId="77777777" w:rsidR="00756439" w:rsidRDefault="00756439" w:rsidP="00756439">
            <w:pPr>
              <w:pStyle w:val="NormalinTable"/>
              <w:tabs>
                <w:tab w:val="left" w:pos="1250"/>
              </w:tabs>
            </w:pPr>
            <w:r>
              <w:t>0.00%</w:t>
            </w:r>
          </w:p>
        </w:tc>
      </w:tr>
      <w:tr w:rsidR="00756439" w14:paraId="46C2DCFB" w14:textId="77777777" w:rsidTr="00FC0611">
        <w:trPr>
          <w:cantSplit/>
        </w:trPr>
        <w:tc>
          <w:tcPr>
            <w:tcW w:w="0" w:type="auto"/>
            <w:tcBorders>
              <w:top w:val="single" w:sz="4" w:space="0" w:color="A6A6A6" w:themeColor="background1" w:themeShade="A6"/>
              <w:right w:val="single" w:sz="4" w:space="0" w:color="000000" w:themeColor="text1"/>
            </w:tcBorders>
          </w:tcPr>
          <w:p w14:paraId="57BA67CC" w14:textId="77777777" w:rsidR="00756439" w:rsidRDefault="00756439" w:rsidP="00756439">
            <w:pPr>
              <w:pStyle w:val="NormalinTable"/>
            </w:pPr>
            <w:r>
              <w:rPr>
                <w:b/>
              </w:rPr>
              <w:t>8710 00 00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2CE7BC" w14:textId="77777777" w:rsidR="00756439" w:rsidRDefault="00756439" w:rsidP="00756439">
            <w:pPr>
              <w:pStyle w:val="NormalinTable"/>
              <w:tabs>
                <w:tab w:val="left" w:pos="1250"/>
              </w:tabs>
            </w:pPr>
            <w:r>
              <w:t>0.00%</w:t>
            </w:r>
          </w:p>
        </w:tc>
      </w:tr>
      <w:tr w:rsidR="00756439" w14:paraId="710802BD" w14:textId="77777777" w:rsidTr="00FC0611">
        <w:trPr>
          <w:cantSplit/>
        </w:trPr>
        <w:tc>
          <w:tcPr>
            <w:tcW w:w="0" w:type="auto"/>
            <w:tcBorders>
              <w:top w:val="single" w:sz="4" w:space="0" w:color="A6A6A6" w:themeColor="background1" w:themeShade="A6"/>
              <w:right w:val="single" w:sz="4" w:space="0" w:color="000000" w:themeColor="text1"/>
            </w:tcBorders>
          </w:tcPr>
          <w:p w14:paraId="3CA4602D" w14:textId="77777777" w:rsidR="00756439" w:rsidRDefault="00756439" w:rsidP="00756439">
            <w:pPr>
              <w:pStyle w:val="NormalinTable"/>
            </w:pPr>
            <w:r>
              <w:rPr>
                <w:b/>
              </w:rPr>
              <w:t>8711 00 00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0A73C5" w14:textId="77777777" w:rsidR="00756439" w:rsidRDefault="00756439" w:rsidP="00756439">
            <w:pPr>
              <w:pStyle w:val="NormalinTable"/>
              <w:tabs>
                <w:tab w:val="left" w:pos="1250"/>
              </w:tabs>
            </w:pPr>
            <w:r>
              <w:t>0.00%</w:t>
            </w:r>
          </w:p>
        </w:tc>
      </w:tr>
      <w:tr w:rsidR="00756439" w14:paraId="4F2FDADB" w14:textId="77777777" w:rsidTr="00FC0611">
        <w:trPr>
          <w:cantSplit/>
        </w:trPr>
        <w:tc>
          <w:tcPr>
            <w:tcW w:w="0" w:type="auto"/>
            <w:tcBorders>
              <w:top w:val="single" w:sz="4" w:space="0" w:color="A6A6A6" w:themeColor="background1" w:themeShade="A6"/>
              <w:right w:val="single" w:sz="4" w:space="0" w:color="000000" w:themeColor="text1"/>
            </w:tcBorders>
          </w:tcPr>
          <w:p w14:paraId="5B5DF303" w14:textId="77777777" w:rsidR="00756439" w:rsidRDefault="00756439" w:rsidP="00756439">
            <w:pPr>
              <w:pStyle w:val="NormalinTable"/>
            </w:pPr>
            <w:r>
              <w:rPr>
                <w:b/>
              </w:rPr>
              <w:t>8712 00 00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4098BA" w14:textId="77777777" w:rsidR="00756439" w:rsidRDefault="00756439" w:rsidP="00756439">
            <w:pPr>
              <w:pStyle w:val="NormalinTable"/>
              <w:tabs>
                <w:tab w:val="left" w:pos="1250"/>
              </w:tabs>
            </w:pPr>
            <w:r>
              <w:t>0.00%</w:t>
            </w:r>
          </w:p>
        </w:tc>
      </w:tr>
      <w:tr w:rsidR="00756439" w14:paraId="5B87AD9E" w14:textId="77777777" w:rsidTr="00FC0611">
        <w:trPr>
          <w:cantSplit/>
        </w:trPr>
        <w:tc>
          <w:tcPr>
            <w:tcW w:w="0" w:type="auto"/>
            <w:tcBorders>
              <w:top w:val="single" w:sz="4" w:space="0" w:color="A6A6A6" w:themeColor="background1" w:themeShade="A6"/>
              <w:right w:val="single" w:sz="4" w:space="0" w:color="000000" w:themeColor="text1"/>
            </w:tcBorders>
          </w:tcPr>
          <w:p w14:paraId="79EBE1BE" w14:textId="77777777" w:rsidR="00756439" w:rsidRDefault="00756439" w:rsidP="00756439">
            <w:pPr>
              <w:pStyle w:val="NormalinTable"/>
            </w:pPr>
            <w:r>
              <w:rPr>
                <w:b/>
              </w:rPr>
              <w:t>8714 10 00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401C39" w14:textId="77777777" w:rsidR="00756439" w:rsidRDefault="00756439" w:rsidP="00756439">
            <w:pPr>
              <w:pStyle w:val="NormalinTable"/>
              <w:tabs>
                <w:tab w:val="left" w:pos="1250"/>
              </w:tabs>
            </w:pPr>
            <w:r>
              <w:t>0.00%</w:t>
            </w:r>
          </w:p>
        </w:tc>
      </w:tr>
      <w:tr w:rsidR="00756439" w14:paraId="3BCDFD15" w14:textId="77777777" w:rsidTr="00FC0611">
        <w:trPr>
          <w:cantSplit/>
        </w:trPr>
        <w:tc>
          <w:tcPr>
            <w:tcW w:w="0" w:type="auto"/>
            <w:tcBorders>
              <w:top w:val="single" w:sz="4" w:space="0" w:color="A6A6A6" w:themeColor="background1" w:themeShade="A6"/>
              <w:right w:val="single" w:sz="4" w:space="0" w:color="000000" w:themeColor="text1"/>
            </w:tcBorders>
          </w:tcPr>
          <w:p w14:paraId="7F1C6A59" w14:textId="77777777" w:rsidR="00756439" w:rsidRDefault="00756439" w:rsidP="00756439">
            <w:pPr>
              <w:pStyle w:val="NormalinTable"/>
            </w:pPr>
            <w:r>
              <w:rPr>
                <w:b/>
              </w:rPr>
              <w:t>8714 91 00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28E461" w14:textId="77777777" w:rsidR="00756439" w:rsidRDefault="00756439" w:rsidP="00756439">
            <w:pPr>
              <w:pStyle w:val="NormalinTable"/>
              <w:tabs>
                <w:tab w:val="left" w:pos="1250"/>
              </w:tabs>
            </w:pPr>
            <w:r>
              <w:t>0.00%</w:t>
            </w:r>
          </w:p>
        </w:tc>
      </w:tr>
      <w:tr w:rsidR="00756439" w14:paraId="7B255937" w14:textId="77777777" w:rsidTr="00FC0611">
        <w:trPr>
          <w:cantSplit/>
        </w:trPr>
        <w:tc>
          <w:tcPr>
            <w:tcW w:w="0" w:type="auto"/>
            <w:tcBorders>
              <w:top w:val="single" w:sz="4" w:space="0" w:color="A6A6A6" w:themeColor="background1" w:themeShade="A6"/>
              <w:right w:val="single" w:sz="4" w:space="0" w:color="000000" w:themeColor="text1"/>
            </w:tcBorders>
          </w:tcPr>
          <w:p w14:paraId="6872F009" w14:textId="77777777" w:rsidR="00756439" w:rsidRDefault="00756439" w:rsidP="00756439">
            <w:pPr>
              <w:pStyle w:val="NormalinTable"/>
            </w:pPr>
            <w:r>
              <w:rPr>
                <w:b/>
              </w:rPr>
              <w:t>8714 92 00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6F7698" w14:textId="77777777" w:rsidR="00756439" w:rsidRDefault="00756439" w:rsidP="00756439">
            <w:pPr>
              <w:pStyle w:val="NormalinTable"/>
              <w:tabs>
                <w:tab w:val="left" w:pos="1250"/>
              </w:tabs>
            </w:pPr>
            <w:r>
              <w:t>0.00%</w:t>
            </w:r>
          </w:p>
        </w:tc>
      </w:tr>
      <w:tr w:rsidR="00756439" w14:paraId="7502185D" w14:textId="77777777" w:rsidTr="00FC0611">
        <w:trPr>
          <w:cantSplit/>
        </w:trPr>
        <w:tc>
          <w:tcPr>
            <w:tcW w:w="0" w:type="auto"/>
            <w:tcBorders>
              <w:top w:val="single" w:sz="4" w:space="0" w:color="A6A6A6" w:themeColor="background1" w:themeShade="A6"/>
              <w:right w:val="single" w:sz="4" w:space="0" w:color="000000" w:themeColor="text1"/>
            </w:tcBorders>
          </w:tcPr>
          <w:p w14:paraId="62DC956E" w14:textId="77777777" w:rsidR="00756439" w:rsidRDefault="00756439" w:rsidP="00756439">
            <w:pPr>
              <w:pStyle w:val="NormalinTable"/>
            </w:pPr>
            <w:r>
              <w:rPr>
                <w:b/>
              </w:rPr>
              <w:t>8714 93 00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5D7FF1" w14:textId="77777777" w:rsidR="00756439" w:rsidRDefault="00756439" w:rsidP="00756439">
            <w:pPr>
              <w:pStyle w:val="NormalinTable"/>
              <w:tabs>
                <w:tab w:val="left" w:pos="1250"/>
              </w:tabs>
            </w:pPr>
            <w:r>
              <w:t>0.00%</w:t>
            </w:r>
          </w:p>
        </w:tc>
      </w:tr>
      <w:tr w:rsidR="00756439" w14:paraId="5B384A06" w14:textId="77777777" w:rsidTr="00FC0611">
        <w:trPr>
          <w:cantSplit/>
        </w:trPr>
        <w:tc>
          <w:tcPr>
            <w:tcW w:w="0" w:type="auto"/>
            <w:tcBorders>
              <w:top w:val="single" w:sz="4" w:space="0" w:color="A6A6A6" w:themeColor="background1" w:themeShade="A6"/>
              <w:right w:val="single" w:sz="4" w:space="0" w:color="000000" w:themeColor="text1"/>
            </w:tcBorders>
          </w:tcPr>
          <w:p w14:paraId="6C6DA37D" w14:textId="77777777" w:rsidR="00756439" w:rsidRDefault="00756439" w:rsidP="00756439">
            <w:pPr>
              <w:pStyle w:val="NormalinTable"/>
            </w:pPr>
            <w:r>
              <w:rPr>
                <w:b/>
              </w:rPr>
              <w:t>8714 94 00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25EE6B" w14:textId="77777777" w:rsidR="00756439" w:rsidRDefault="00756439" w:rsidP="00756439">
            <w:pPr>
              <w:pStyle w:val="NormalinTable"/>
              <w:tabs>
                <w:tab w:val="left" w:pos="1250"/>
              </w:tabs>
            </w:pPr>
            <w:r>
              <w:t>0.00%</w:t>
            </w:r>
          </w:p>
        </w:tc>
      </w:tr>
      <w:tr w:rsidR="00756439" w14:paraId="4329BF6A" w14:textId="77777777" w:rsidTr="00FC0611">
        <w:trPr>
          <w:cantSplit/>
        </w:trPr>
        <w:tc>
          <w:tcPr>
            <w:tcW w:w="0" w:type="auto"/>
            <w:tcBorders>
              <w:top w:val="single" w:sz="4" w:space="0" w:color="A6A6A6" w:themeColor="background1" w:themeShade="A6"/>
              <w:right w:val="single" w:sz="4" w:space="0" w:color="000000" w:themeColor="text1"/>
            </w:tcBorders>
          </w:tcPr>
          <w:p w14:paraId="197CA924" w14:textId="77777777" w:rsidR="00756439" w:rsidRDefault="00756439" w:rsidP="00756439">
            <w:pPr>
              <w:pStyle w:val="NormalinTable"/>
            </w:pPr>
            <w:r>
              <w:rPr>
                <w:b/>
              </w:rPr>
              <w:t>8714 95 00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717F33" w14:textId="77777777" w:rsidR="00756439" w:rsidRDefault="00756439" w:rsidP="00756439">
            <w:pPr>
              <w:pStyle w:val="NormalinTable"/>
              <w:tabs>
                <w:tab w:val="left" w:pos="1250"/>
              </w:tabs>
            </w:pPr>
            <w:r>
              <w:t>0.00%</w:t>
            </w:r>
          </w:p>
        </w:tc>
      </w:tr>
      <w:tr w:rsidR="00756439" w14:paraId="3F1273BF" w14:textId="77777777" w:rsidTr="00FC0611">
        <w:trPr>
          <w:cantSplit/>
        </w:trPr>
        <w:tc>
          <w:tcPr>
            <w:tcW w:w="0" w:type="auto"/>
            <w:tcBorders>
              <w:top w:val="single" w:sz="4" w:space="0" w:color="A6A6A6" w:themeColor="background1" w:themeShade="A6"/>
              <w:right w:val="single" w:sz="4" w:space="0" w:color="000000" w:themeColor="text1"/>
            </w:tcBorders>
          </w:tcPr>
          <w:p w14:paraId="33A110F6" w14:textId="77777777" w:rsidR="00756439" w:rsidRDefault="00756439" w:rsidP="00756439">
            <w:pPr>
              <w:pStyle w:val="NormalinTable"/>
            </w:pPr>
            <w:r>
              <w:rPr>
                <w:b/>
              </w:rPr>
              <w:t>8714 96 00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1483D6" w14:textId="77777777" w:rsidR="00756439" w:rsidRDefault="00756439" w:rsidP="00756439">
            <w:pPr>
              <w:pStyle w:val="NormalinTable"/>
              <w:tabs>
                <w:tab w:val="left" w:pos="1250"/>
              </w:tabs>
            </w:pPr>
            <w:r>
              <w:t>0.00%</w:t>
            </w:r>
          </w:p>
        </w:tc>
      </w:tr>
      <w:tr w:rsidR="00756439" w14:paraId="1757285E" w14:textId="77777777" w:rsidTr="00FC0611">
        <w:trPr>
          <w:cantSplit/>
        </w:trPr>
        <w:tc>
          <w:tcPr>
            <w:tcW w:w="0" w:type="auto"/>
            <w:tcBorders>
              <w:top w:val="single" w:sz="4" w:space="0" w:color="A6A6A6" w:themeColor="background1" w:themeShade="A6"/>
              <w:right w:val="single" w:sz="4" w:space="0" w:color="000000" w:themeColor="text1"/>
            </w:tcBorders>
          </w:tcPr>
          <w:p w14:paraId="41EF3968" w14:textId="77777777" w:rsidR="00756439" w:rsidRDefault="00756439" w:rsidP="00756439">
            <w:pPr>
              <w:pStyle w:val="NormalinTable"/>
            </w:pPr>
            <w:r>
              <w:rPr>
                <w:b/>
              </w:rPr>
              <w:t>8714 99 00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7A2E84" w14:textId="77777777" w:rsidR="00756439" w:rsidRDefault="00756439" w:rsidP="00756439">
            <w:pPr>
              <w:pStyle w:val="NormalinTable"/>
              <w:tabs>
                <w:tab w:val="left" w:pos="1250"/>
              </w:tabs>
            </w:pPr>
            <w:r>
              <w:t>0.00%</w:t>
            </w:r>
          </w:p>
        </w:tc>
      </w:tr>
      <w:tr w:rsidR="00756439" w14:paraId="40173A37" w14:textId="77777777" w:rsidTr="00FC0611">
        <w:trPr>
          <w:cantSplit/>
        </w:trPr>
        <w:tc>
          <w:tcPr>
            <w:tcW w:w="0" w:type="auto"/>
            <w:tcBorders>
              <w:top w:val="single" w:sz="4" w:space="0" w:color="A6A6A6" w:themeColor="background1" w:themeShade="A6"/>
              <w:right w:val="single" w:sz="4" w:space="0" w:color="000000" w:themeColor="text1"/>
            </w:tcBorders>
          </w:tcPr>
          <w:p w14:paraId="05B44A49" w14:textId="77777777" w:rsidR="00756439" w:rsidRDefault="00756439" w:rsidP="00756439">
            <w:pPr>
              <w:pStyle w:val="NormalinTable"/>
            </w:pPr>
            <w:r>
              <w:rPr>
                <w:b/>
              </w:rPr>
              <w:t>8715 00 00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928578" w14:textId="77777777" w:rsidR="00756439" w:rsidRDefault="00756439" w:rsidP="00756439">
            <w:pPr>
              <w:pStyle w:val="NormalinTable"/>
              <w:tabs>
                <w:tab w:val="left" w:pos="1250"/>
              </w:tabs>
            </w:pPr>
            <w:r>
              <w:t>0.00%</w:t>
            </w:r>
          </w:p>
        </w:tc>
      </w:tr>
      <w:tr w:rsidR="00756439" w14:paraId="631DD330" w14:textId="77777777" w:rsidTr="00FC0611">
        <w:trPr>
          <w:cantSplit/>
        </w:trPr>
        <w:tc>
          <w:tcPr>
            <w:tcW w:w="0" w:type="auto"/>
            <w:tcBorders>
              <w:top w:val="single" w:sz="4" w:space="0" w:color="A6A6A6" w:themeColor="background1" w:themeShade="A6"/>
              <w:right w:val="single" w:sz="4" w:space="0" w:color="000000" w:themeColor="text1"/>
            </w:tcBorders>
          </w:tcPr>
          <w:p w14:paraId="56211FEE" w14:textId="77777777" w:rsidR="00756439" w:rsidRDefault="00756439" w:rsidP="00756439">
            <w:pPr>
              <w:pStyle w:val="NormalinTable"/>
            </w:pPr>
            <w:r>
              <w:rPr>
                <w:b/>
              </w:rPr>
              <w:t>8716 00 00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D2C008" w14:textId="77777777" w:rsidR="00756439" w:rsidRDefault="00756439" w:rsidP="00756439">
            <w:pPr>
              <w:pStyle w:val="NormalinTable"/>
              <w:tabs>
                <w:tab w:val="left" w:pos="1250"/>
              </w:tabs>
            </w:pPr>
            <w:r>
              <w:t>0.00%</w:t>
            </w:r>
          </w:p>
        </w:tc>
      </w:tr>
      <w:tr w:rsidR="00756439" w14:paraId="5EC764C4" w14:textId="77777777" w:rsidTr="00FC0611">
        <w:trPr>
          <w:cantSplit/>
        </w:trPr>
        <w:tc>
          <w:tcPr>
            <w:tcW w:w="0" w:type="auto"/>
            <w:tcBorders>
              <w:top w:val="single" w:sz="4" w:space="0" w:color="A6A6A6" w:themeColor="background1" w:themeShade="A6"/>
              <w:right w:val="single" w:sz="4" w:space="0" w:color="000000" w:themeColor="text1"/>
            </w:tcBorders>
          </w:tcPr>
          <w:p w14:paraId="0A3BC1F1" w14:textId="77777777" w:rsidR="00756439" w:rsidRDefault="00756439" w:rsidP="00756439">
            <w:pPr>
              <w:pStyle w:val="NormalinTable"/>
            </w:pPr>
            <w:r>
              <w:rPr>
                <w:b/>
              </w:rPr>
              <w:t>8800 00 00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8BE470" w14:textId="77777777" w:rsidR="00756439" w:rsidRDefault="00756439" w:rsidP="00756439">
            <w:pPr>
              <w:pStyle w:val="NormalinTable"/>
              <w:tabs>
                <w:tab w:val="left" w:pos="1250"/>
              </w:tabs>
            </w:pPr>
            <w:r>
              <w:t>0.00%</w:t>
            </w:r>
          </w:p>
        </w:tc>
      </w:tr>
      <w:tr w:rsidR="00756439" w14:paraId="7C4AC42E" w14:textId="77777777" w:rsidTr="00FC0611">
        <w:trPr>
          <w:cantSplit/>
        </w:trPr>
        <w:tc>
          <w:tcPr>
            <w:tcW w:w="0" w:type="auto"/>
            <w:tcBorders>
              <w:top w:val="single" w:sz="4" w:space="0" w:color="A6A6A6" w:themeColor="background1" w:themeShade="A6"/>
              <w:right w:val="single" w:sz="4" w:space="0" w:color="000000" w:themeColor="text1"/>
            </w:tcBorders>
          </w:tcPr>
          <w:p w14:paraId="2271A95E" w14:textId="77777777" w:rsidR="00756439" w:rsidRDefault="00756439" w:rsidP="00756439">
            <w:pPr>
              <w:pStyle w:val="NormalinTable"/>
            </w:pPr>
            <w:r>
              <w:rPr>
                <w:b/>
              </w:rPr>
              <w:t>8901 10 90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7B3FC8" w14:textId="77777777" w:rsidR="00756439" w:rsidRDefault="00756439" w:rsidP="00756439">
            <w:pPr>
              <w:pStyle w:val="NormalinTable"/>
              <w:tabs>
                <w:tab w:val="left" w:pos="1250"/>
              </w:tabs>
            </w:pPr>
            <w:r>
              <w:t>0.00%</w:t>
            </w:r>
          </w:p>
        </w:tc>
      </w:tr>
      <w:tr w:rsidR="00756439" w14:paraId="21D1B096" w14:textId="77777777" w:rsidTr="00FC0611">
        <w:trPr>
          <w:cantSplit/>
        </w:trPr>
        <w:tc>
          <w:tcPr>
            <w:tcW w:w="0" w:type="auto"/>
            <w:tcBorders>
              <w:top w:val="single" w:sz="4" w:space="0" w:color="A6A6A6" w:themeColor="background1" w:themeShade="A6"/>
              <w:right w:val="single" w:sz="4" w:space="0" w:color="000000" w:themeColor="text1"/>
            </w:tcBorders>
          </w:tcPr>
          <w:p w14:paraId="5B550189" w14:textId="77777777" w:rsidR="00756439" w:rsidRDefault="00756439" w:rsidP="00756439">
            <w:pPr>
              <w:pStyle w:val="NormalinTable"/>
            </w:pPr>
            <w:r>
              <w:rPr>
                <w:b/>
              </w:rPr>
              <w:t>8901 20 90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28C31A" w14:textId="77777777" w:rsidR="00756439" w:rsidRDefault="00756439" w:rsidP="00756439">
            <w:pPr>
              <w:pStyle w:val="NormalinTable"/>
              <w:tabs>
                <w:tab w:val="left" w:pos="1250"/>
              </w:tabs>
            </w:pPr>
            <w:r>
              <w:t>0.00%</w:t>
            </w:r>
          </w:p>
        </w:tc>
      </w:tr>
      <w:tr w:rsidR="00756439" w14:paraId="0C7B2A33" w14:textId="77777777" w:rsidTr="00FC0611">
        <w:trPr>
          <w:cantSplit/>
        </w:trPr>
        <w:tc>
          <w:tcPr>
            <w:tcW w:w="0" w:type="auto"/>
            <w:tcBorders>
              <w:top w:val="single" w:sz="4" w:space="0" w:color="A6A6A6" w:themeColor="background1" w:themeShade="A6"/>
              <w:right w:val="single" w:sz="4" w:space="0" w:color="000000" w:themeColor="text1"/>
            </w:tcBorders>
          </w:tcPr>
          <w:p w14:paraId="047032CD" w14:textId="77777777" w:rsidR="00756439" w:rsidRDefault="00756439" w:rsidP="00756439">
            <w:pPr>
              <w:pStyle w:val="NormalinTable"/>
            </w:pPr>
            <w:r>
              <w:rPr>
                <w:b/>
              </w:rPr>
              <w:t>8901 30 90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59A0D0" w14:textId="77777777" w:rsidR="00756439" w:rsidRDefault="00756439" w:rsidP="00756439">
            <w:pPr>
              <w:pStyle w:val="NormalinTable"/>
              <w:tabs>
                <w:tab w:val="left" w:pos="1250"/>
              </w:tabs>
            </w:pPr>
            <w:r>
              <w:t>0.00%</w:t>
            </w:r>
          </w:p>
        </w:tc>
      </w:tr>
      <w:tr w:rsidR="00756439" w14:paraId="44C67BAA" w14:textId="77777777" w:rsidTr="00FC0611">
        <w:trPr>
          <w:cantSplit/>
        </w:trPr>
        <w:tc>
          <w:tcPr>
            <w:tcW w:w="0" w:type="auto"/>
            <w:tcBorders>
              <w:top w:val="single" w:sz="4" w:space="0" w:color="A6A6A6" w:themeColor="background1" w:themeShade="A6"/>
              <w:right w:val="single" w:sz="4" w:space="0" w:color="000000" w:themeColor="text1"/>
            </w:tcBorders>
          </w:tcPr>
          <w:p w14:paraId="6C0EA9D0" w14:textId="77777777" w:rsidR="00756439" w:rsidRDefault="00756439" w:rsidP="00756439">
            <w:pPr>
              <w:pStyle w:val="NormalinTable"/>
            </w:pPr>
            <w:r>
              <w:rPr>
                <w:b/>
              </w:rPr>
              <w:t>8901 90 90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956EC0" w14:textId="77777777" w:rsidR="00756439" w:rsidRDefault="00756439" w:rsidP="00756439">
            <w:pPr>
              <w:pStyle w:val="NormalinTable"/>
              <w:tabs>
                <w:tab w:val="left" w:pos="1250"/>
              </w:tabs>
            </w:pPr>
            <w:r>
              <w:t>0.00%</w:t>
            </w:r>
          </w:p>
        </w:tc>
      </w:tr>
      <w:tr w:rsidR="00756439" w14:paraId="3D3CB965" w14:textId="77777777" w:rsidTr="00FC0611">
        <w:trPr>
          <w:cantSplit/>
        </w:trPr>
        <w:tc>
          <w:tcPr>
            <w:tcW w:w="0" w:type="auto"/>
            <w:tcBorders>
              <w:top w:val="single" w:sz="4" w:space="0" w:color="A6A6A6" w:themeColor="background1" w:themeShade="A6"/>
              <w:right w:val="single" w:sz="4" w:space="0" w:color="000000" w:themeColor="text1"/>
            </w:tcBorders>
          </w:tcPr>
          <w:p w14:paraId="0D830047" w14:textId="77777777" w:rsidR="00756439" w:rsidRDefault="00756439" w:rsidP="00756439">
            <w:pPr>
              <w:pStyle w:val="NormalinTable"/>
            </w:pPr>
            <w:r>
              <w:rPr>
                <w:b/>
              </w:rPr>
              <w:t>8902 00 90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AE5D43" w14:textId="77777777" w:rsidR="00756439" w:rsidRDefault="00756439" w:rsidP="00756439">
            <w:pPr>
              <w:pStyle w:val="NormalinTable"/>
              <w:tabs>
                <w:tab w:val="left" w:pos="1250"/>
              </w:tabs>
            </w:pPr>
            <w:r>
              <w:t>0.00%</w:t>
            </w:r>
          </w:p>
        </w:tc>
      </w:tr>
      <w:tr w:rsidR="00756439" w14:paraId="4AB67255" w14:textId="77777777" w:rsidTr="00FC0611">
        <w:trPr>
          <w:cantSplit/>
        </w:trPr>
        <w:tc>
          <w:tcPr>
            <w:tcW w:w="0" w:type="auto"/>
            <w:tcBorders>
              <w:top w:val="single" w:sz="4" w:space="0" w:color="A6A6A6" w:themeColor="background1" w:themeShade="A6"/>
              <w:right w:val="single" w:sz="4" w:space="0" w:color="000000" w:themeColor="text1"/>
            </w:tcBorders>
          </w:tcPr>
          <w:p w14:paraId="5DA11A73" w14:textId="77777777" w:rsidR="00756439" w:rsidRDefault="00756439" w:rsidP="00756439">
            <w:pPr>
              <w:pStyle w:val="NormalinTable"/>
            </w:pPr>
            <w:r>
              <w:rPr>
                <w:b/>
              </w:rPr>
              <w:t>8903 10 00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80A7EA" w14:textId="77777777" w:rsidR="00756439" w:rsidRDefault="00756439" w:rsidP="00756439">
            <w:pPr>
              <w:pStyle w:val="NormalinTable"/>
              <w:tabs>
                <w:tab w:val="left" w:pos="1250"/>
              </w:tabs>
            </w:pPr>
            <w:r>
              <w:t>0.00%</w:t>
            </w:r>
          </w:p>
        </w:tc>
      </w:tr>
      <w:tr w:rsidR="00756439" w14:paraId="035E30BB" w14:textId="77777777" w:rsidTr="00FC0611">
        <w:trPr>
          <w:cantSplit/>
        </w:trPr>
        <w:tc>
          <w:tcPr>
            <w:tcW w:w="0" w:type="auto"/>
            <w:tcBorders>
              <w:top w:val="single" w:sz="4" w:space="0" w:color="A6A6A6" w:themeColor="background1" w:themeShade="A6"/>
              <w:right w:val="single" w:sz="4" w:space="0" w:color="000000" w:themeColor="text1"/>
            </w:tcBorders>
          </w:tcPr>
          <w:p w14:paraId="544CF4CE" w14:textId="77777777" w:rsidR="00756439" w:rsidRDefault="00756439" w:rsidP="00756439">
            <w:pPr>
              <w:pStyle w:val="NormalinTable"/>
            </w:pPr>
            <w:r>
              <w:rPr>
                <w:b/>
              </w:rPr>
              <w:t>8903 91 90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585915" w14:textId="77777777" w:rsidR="00756439" w:rsidRDefault="00756439" w:rsidP="00756439">
            <w:pPr>
              <w:pStyle w:val="NormalinTable"/>
              <w:tabs>
                <w:tab w:val="left" w:pos="1250"/>
              </w:tabs>
            </w:pPr>
            <w:r>
              <w:t>0.00%</w:t>
            </w:r>
          </w:p>
        </w:tc>
      </w:tr>
      <w:tr w:rsidR="00756439" w14:paraId="32B9313A" w14:textId="77777777" w:rsidTr="00FC0611">
        <w:trPr>
          <w:cantSplit/>
        </w:trPr>
        <w:tc>
          <w:tcPr>
            <w:tcW w:w="0" w:type="auto"/>
            <w:tcBorders>
              <w:top w:val="single" w:sz="4" w:space="0" w:color="A6A6A6" w:themeColor="background1" w:themeShade="A6"/>
              <w:right w:val="single" w:sz="4" w:space="0" w:color="000000" w:themeColor="text1"/>
            </w:tcBorders>
          </w:tcPr>
          <w:p w14:paraId="4F802EF4" w14:textId="77777777" w:rsidR="00756439" w:rsidRDefault="00756439" w:rsidP="00756439">
            <w:pPr>
              <w:pStyle w:val="NormalinTable"/>
            </w:pPr>
            <w:r>
              <w:rPr>
                <w:b/>
              </w:rPr>
              <w:t>8903 92 91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962940" w14:textId="77777777" w:rsidR="00756439" w:rsidRDefault="00756439" w:rsidP="00756439">
            <w:pPr>
              <w:pStyle w:val="NormalinTable"/>
              <w:tabs>
                <w:tab w:val="left" w:pos="1250"/>
              </w:tabs>
            </w:pPr>
            <w:r>
              <w:t>0.00%</w:t>
            </w:r>
          </w:p>
        </w:tc>
      </w:tr>
      <w:tr w:rsidR="00756439" w14:paraId="5158BE4A" w14:textId="77777777" w:rsidTr="00FC0611">
        <w:trPr>
          <w:cantSplit/>
        </w:trPr>
        <w:tc>
          <w:tcPr>
            <w:tcW w:w="0" w:type="auto"/>
            <w:tcBorders>
              <w:top w:val="single" w:sz="4" w:space="0" w:color="A6A6A6" w:themeColor="background1" w:themeShade="A6"/>
              <w:right w:val="single" w:sz="4" w:space="0" w:color="000000" w:themeColor="text1"/>
            </w:tcBorders>
          </w:tcPr>
          <w:p w14:paraId="05A241A9" w14:textId="77777777" w:rsidR="00756439" w:rsidRDefault="00756439" w:rsidP="00756439">
            <w:pPr>
              <w:pStyle w:val="NormalinTable"/>
            </w:pPr>
            <w:r>
              <w:rPr>
                <w:b/>
              </w:rPr>
              <w:t>8903 92 99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BD9DBA" w14:textId="77777777" w:rsidR="00756439" w:rsidRDefault="00756439" w:rsidP="00756439">
            <w:pPr>
              <w:pStyle w:val="NormalinTable"/>
              <w:tabs>
                <w:tab w:val="left" w:pos="1250"/>
              </w:tabs>
            </w:pPr>
            <w:r>
              <w:t>0.00%</w:t>
            </w:r>
          </w:p>
        </w:tc>
      </w:tr>
      <w:tr w:rsidR="00756439" w14:paraId="37F0D480" w14:textId="77777777" w:rsidTr="00FC0611">
        <w:trPr>
          <w:cantSplit/>
        </w:trPr>
        <w:tc>
          <w:tcPr>
            <w:tcW w:w="0" w:type="auto"/>
            <w:tcBorders>
              <w:top w:val="single" w:sz="4" w:space="0" w:color="A6A6A6" w:themeColor="background1" w:themeShade="A6"/>
              <w:right w:val="single" w:sz="4" w:space="0" w:color="000000" w:themeColor="text1"/>
            </w:tcBorders>
          </w:tcPr>
          <w:p w14:paraId="5488EEEE" w14:textId="77777777" w:rsidR="00756439" w:rsidRDefault="00756439" w:rsidP="00756439">
            <w:pPr>
              <w:pStyle w:val="NormalinTable"/>
            </w:pPr>
            <w:r>
              <w:rPr>
                <w:b/>
              </w:rPr>
              <w:t>8903 99 00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42F655" w14:textId="77777777" w:rsidR="00756439" w:rsidRDefault="00756439" w:rsidP="00756439">
            <w:pPr>
              <w:pStyle w:val="NormalinTable"/>
              <w:tabs>
                <w:tab w:val="left" w:pos="1250"/>
              </w:tabs>
            </w:pPr>
            <w:r>
              <w:t>0.00%</w:t>
            </w:r>
          </w:p>
        </w:tc>
      </w:tr>
      <w:tr w:rsidR="00756439" w14:paraId="768B0C00" w14:textId="77777777" w:rsidTr="00FC0611">
        <w:trPr>
          <w:cantSplit/>
        </w:trPr>
        <w:tc>
          <w:tcPr>
            <w:tcW w:w="0" w:type="auto"/>
            <w:tcBorders>
              <w:top w:val="single" w:sz="4" w:space="0" w:color="A6A6A6" w:themeColor="background1" w:themeShade="A6"/>
              <w:right w:val="single" w:sz="4" w:space="0" w:color="000000" w:themeColor="text1"/>
            </w:tcBorders>
          </w:tcPr>
          <w:p w14:paraId="2D150021" w14:textId="77777777" w:rsidR="00756439" w:rsidRDefault="00756439" w:rsidP="00756439">
            <w:pPr>
              <w:pStyle w:val="NormalinTable"/>
            </w:pPr>
            <w:r>
              <w:rPr>
                <w:b/>
              </w:rPr>
              <w:t>8904 00 99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B2AC5C" w14:textId="77777777" w:rsidR="00756439" w:rsidRDefault="00756439" w:rsidP="00756439">
            <w:pPr>
              <w:pStyle w:val="NormalinTable"/>
              <w:tabs>
                <w:tab w:val="left" w:pos="1250"/>
              </w:tabs>
            </w:pPr>
            <w:r>
              <w:t>0.00%</w:t>
            </w:r>
          </w:p>
        </w:tc>
      </w:tr>
      <w:tr w:rsidR="00756439" w14:paraId="6FF08BAA" w14:textId="77777777" w:rsidTr="00FC0611">
        <w:trPr>
          <w:cantSplit/>
        </w:trPr>
        <w:tc>
          <w:tcPr>
            <w:tcW w:w="0" w:type="auto"/>
            <w:tcBorders>
              <w:top w:val="single" w:sz="4" w:space="0" w:color="A6A6A6" w:themeColor="background1" w:themeShade="A6"/>
              <w:right w:val="single" w:sz="4" w:space="0" w:color="000000" w:themeColor="text1"/>
            </w:tcBorders>
          </w:tcPr>
          <w:p w14:paraId="4F58603F" w14:textId="77777777" w:rsidR="00756439" w:rsidRDefault="00756439" w:rsidP="00756439">
            <w:pPr>
              <w:pStyle w:val="NormalinTable"/>
            </w:pPr>
            <w:r>
              <w:rPr>
                <w:b/>
              </w:rPr>
              <w:t>8905 10 90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7141A8" w14:textId="77777777" w:rsidR="00756439" w:rsidRDefault="00756439" w:rsidP="00756439">
            <w:pPr>
              <w:pStyle w:val="NormalinTable"/>
              <w:tabs>
                <w:tab w:val="left" w:pos="1250"/>
              </w:tabs>
            </w:pPr>
            <w:r>
              <w:t>0.00%</w:t>
            </w:r>
          </w:p>
        </w:tc>
      </w:tr>
      <w:tr w:rsidR="00756439" w14:paraId="616D5568" w14:textId="77777777" w:rsidTr="00FC0611">
        <w:trPr>
          <w:cantSplit/>
        </w:trPr>
        <w:tc>
          <w:tcPr>
            <w:tcW w:w="0" w:type="auto"/>
            <w:tcBorders>
              <w:top w:val="single" w:sz="4" w:space="0" w:color="A6A6A6" w:themeColor="background1" w:themeShade="A6"/>
              <w:right w:val="single" w:sz="4" w:space="0" w:color="000000" w:themeColor="text1"/>
            </w:tcBorders>
          </w:tcPr>
          <w:p w14:paraId="7A2AFD74" w14:textId="77777777" w:rsidR="00756439" w:rsidRDefault="00756439" w:rsidP="00756439">
            <w:pPr>
              <w:pStyle w:val="NormalinTable"/>
            </w:pPr>
            <w:r>
              <w:rPr>
                <w:b/>
              </w:rPr>
              <w:t>8905 90 90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4A3F5A" w14:textId="77777777" w:rsidR="00756439" w:rsidRDefault="00756439" w:rsidP="00756439">
            <w:pPr>
              <w:pStyle w:val="NormalinTable"/>
              <w:tabs>
                <w:tab w:val="left" w:pos="1250"/>
              </w:tabs>
            </w:pPr>
            <w:r>
              <w:t>0.00%</w:t>
            </w:r>
          </w:p>
        </w:tc>
      </w:tr>
      <w:tr w:rsidR="00756439" w14:paraId="3511EEB5" w14:textId="77777777" w:rsidTr="00FC0611">
        <w:trPr>
          <w:cantSplit/>
        </w:trPr>
        <w:tc>
          <w:tcPr>
            <w:tcW w:w="0" w:type="auto"/>
            <w:tcBorders>
              <w:top w:val="single" w:sz="4" w:space="0" w:color="A6A6A6" w:themeColor="background1" w:themeShade="A6"/>
              <w:right w:val="single" w:sz="4" w:space="0" w:color="000000" w:themeColor="text1"/>
            </w:tcBorders>
          </w:tcPr>
          <w:p w14:paraId="3A725E55" w14:textId="77777777" w:rsidR="00756439" w:rsidRDefault="00756439" w:rsidP="00756439">
            <w:pPr>
              <w:pStyle w:val="NormalinTable"/>
            </w:pPr>
            <w:r>
              <w:rPr>
                <w:b/>
              </w:rPr>
              <w:t>8906 90 91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99BDC4" w14:textId="77777777" w:rsidR="00756439" w:rsidRDefault="00756439" w:rsidP="00756439">
            <w:pPr>
              <w:pStyle w:val="NormalinTable"/>
              <w:tabs>
                <w:tab w:val="left" w:pos="1250"/>
              </w:tabs>
            </w:pPr>
            <w:r>
              <w:t>0.00%</w:t>
            </w:r>
          </w:p>
        </w:tc>
      </w:tr>
      <w:tr w:rsidR="00756439" w14:paraId="58913015" w14:textId="77777777" w:rsidTr="00FC0611">
        <w:trPr>
          <w:cantSplit/>
        </w:trPr>
        <w:tc>
          <w:tcPr>
            <w:tcW w:w="0" w:type="auto"/>
            <w:tcBorders>
              <w:top w:val="single" w:sz="4" w:space="0" w:color="A6A6A6" w:themeColor="background1" w:themeShade="A6"/>
              <w:right w:val="single" w:sz="4" w:space="0" w:color="000000" w:themeColor="text1"/>
            </w:tcBorders>
          </w:tcPr>
          <w:p w14:paraId="0BFF5BD1" w14:textId="77777777" w:rsidR="00756439" w:rsidRDefault="00756439" w:rsidP="00756439">
            <w:pPr>
              <w:pStyle w:val="NormalinTable"/>
            </w:pPr>
            <w:r>
              <w:rPr>
                <w:b/>
              </w:rPr>
              <w:t>8906 90 99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720E08" w14:textId="77777777" w:rsidR="00756439" w:rsidRDefault="00756439" w:rsidP="00756439">
            <w:pPr>
              <w:pStyle w:val="NormalinTable"/>
              <w:tabs>
                <w:tab w:val="left" w:pos="1250"/>
              </w:tabs>
            </w:pPr>
            <w:r>
              <w:t>0.00%</w:t>
            </w:r>
          </w:p>
        </w:tc>
      </w:tr>
      <w:tr w:rsidR="00756439" w14:paraId="56A4E56C" w14:textId="77777777" w:rsidTr="00FC0611">
        <w:trPr>
          <w:cantSplit/>
        </w:trPr>
        <w:tc>
          <w:tcPr>
            <w:tcW w:w="0" w:type="auto"/>
            <w:tcBorders>
              <w:top w:val="single" w:sz="4" w:space="0" w:color="A6A6A6" w:themeColor="background1" w:themeShade="A6"/>
              <w:right w:val="single" w:sz="4" w:space="0" w:color="000000" w:themeColor="text1"/>
            </w:tcBorders>
          </w:tcPr>
          <w:p w14:paraId="54EE740A" w14:textId="77777777" w:rsidR="00756439" w:rsidRDefault="00756439" w:rsidP="00756439">
            <w:pPr>
              <w:pStyle w:val="NormalinTable"/>
            </w:pPr>
            <w:r>
              <w:rPr>
                <w:b/>
              </w:rPr>
              <w:t>8907 00 00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E67860" w14:textId="77777777" w:rsidR="00756439" w:rsidRDefault="00756439" w:rsidP="00756439">
            <w:pPr>
              <w:pStyle w:val="NormalinTable"/>
              <w:tabs>
                <w:tab w:val="left" w:pos="1250"/>
              </w:tabs>
            </w:pPr>
            <w:r>
              <w:t>0.00%</w:t>
            </w:r>
          </w:p>
        </w:tc>
      </w:tr>
      <w:tr w:rsidR="00756439" w14:paraId="13E33865" w14:textId="77777777" w:rsidTr="00FC0611">
        <w:trPr>
          <w:cantSplit/>
        </w:trPr>
        <w:tc>
          <w:tcPr>
            <w:tcW w:w="0" w:type="auto"/>
            <w:tcBorders>
              <w:top w:val="single" w:sz="4" w:space="0" w:color="A6A6A6" w:themeColor="background1" w:themeShade="A6"/>
              <w:right w:val="single" w:sz="4" w:space="0" w:color="000000" w:themeColor="text1"/>
            </w:tcBorders>
          </w:tcPr>
          <w:p w14:paraId="0F024551" w14:textId="77777777" w:rsidR="00756439" w:rsidRDefault="00756439" w:rsidP="00756439">
            <w:pPr>
              <w:pStyle w:val="NormalinTable"/>
            </w:pPr>
            <w:r>
              <w:rPr>
                <w:b/>
              </w:rPr>
              <w:t>8908 00 00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29E92C" w14:textId="77777777" w:rsidR="00756439" w:rsidRDefault="00756439" w:rsidP="00756439">
            <w:pPr>
              <w:pStyle w:val="NormalinTable"/>
              <w:tabs>
                <w:tab w:val="left" w:pos="1250"/>
              </w:tabs>
            </w:pPr>
            <w:r>
              <w:t>0.00%</w:t>
            </w:r>
          </w:p>
        </w:tc>
      </w:tr>
      <w:tr w:rsidR="00756439" w14:paraId="1CE6E090" w14:textId="77777777" w:rsidTr="00FC0611">
        <w:trPr>
          <w:cantSplit/>
        </w:trPr>
        <w:tc>
          <w:tcPr>
            <w:tcW w:w="0" w:type="auto"/>
            <w:tcBorders>
              <w:top w:val="single" w:sz="4" w:space="0" w:color="A6A6A6" w:themeColor="background1" w:themeShade="A6"/>
              <w:right w:val="single" w:sz="4" w:space="0" w:color="000000" w:themeColor="text1"/>
            </w:tcBorders>
          </w:tcPr>
          <w:p w14:paraId="0EF73464" w14:textId="77777777" w:rsidR="00756439" w:rsidRDefault="00756439" w:rsidP="00756439">
            <w:pPr>
              <w:pStyle w:val="NormalinTable"/>
            </w:pPr>
            <w:r>
              <w:rPr>
                <w:b/>
              </w:rPr>
              <w:t>9001 00 00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A18E8F" w14:textId="77777777" w:rsidR="00756439" w:rsidRDefault="00756439" w:rsidP="00756439">
            <w:pPr>
              <w:pStyle w:val="NormalinTable"/>
              <w:tabs>
                <w:tab w:val="left" w:pos="1250"/>
              </w:tabs>
            </w:pPr>
            <w:r>
              <w:t>0.00%</w:t>
            </w:r>
          </w:p>
        </w:tc>
      </w:tr>
      <w:tr w:rsidR="00756439" w14:paraId="037AF80D" w14:textId="77777777" w:rsidTr="00FC0611">
        <w:trPr>
          <w:cantSplit/>
        </w:trPr>
        <w:tc>
          <w:tcPr>
            <w:tcW w:w="0" w:type="auto"/>
            <w:tcBorders>
              <w:top w:val="single" w:sz="4" w:space="0" w:color="A6A6A6" w:themeColor="background1" w:themeShade="A6"/>
              <w:right w:val="single" w:sz="4" w:space="0" w:color="000000" w:themeColor="text1"/>
            </w:tcBorders>
          </w:tcPr>
          <w:p w14:paraId="6041BB45" w14:textId="77777777" w:rsidR="00756439" w:rsidRDefault="00756439" w:rsidP="00756439">
            <w:pPr>
              <w:pStyle w:val="NormalinTable"/>
            </w:pPr>
            <w:r>
              <w:rPr>
                <w:b/>
              </w:rPr>
              <w:t>9002 00 00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BA206E" w14:textId="77777777" w:rsidR="00756439" w:rsidRDefault="00756439" w:rsidP="00756439">
            <w:pPr>
              <w:pStyle w:val="NormalinTable"/>
              <w:tabs>
                <w:tab w:val="left" w:pos="1250"/>
              </w:tabs>
            </w:pPr>
            <w:r>
              <w:t>0.00%</w:t>
            </w:r>
          </w:p>
        </w:tc>
      </w:tr>
      <w:tr w:rsidR="00756439" w14:paraId="0E8496B1" w14:textId="77777777" w:rsidTr="00FC0611">
        <w:trPr>
          <w:cantSplit/>
        </w:trPr>
        <w:tc>
          <w:tcPr>
            <w:tcW w:w="0" w:type="auto"/>
            <w:tcBorders>
              <w:top w:val="single" w:sz="4" w:space="0" w:color="A6A6A6" w:themeColor="background1" w:themeShade="A6"/>
              <w:right w:val="single" w:sz="4" w:space="0" w:color="000000" w:themeColor="text1"/>
            </w:tcBorders>
          </w:tcPr>
          <w:p w14:paraId="1F8AC744" w14:textId="77777777" w:rsidR="00756439" w:rsidRDefault="00756439" w:rsidP="00756439">
            <w:pPr>
              <w:pStyle w:val="NormalinTable"/>
            </w:pPr>
            <w:r>
              <w:rPr>
                <w:b/>
              </w:rPr>
              <w:t>9003 00 00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0B4C8D" w14:textId="77777777" w:rsidR="00756439" w:rsidRDefault="00756439" w:rsidP="00756439">
            <w:pPr>
              <w:pStyle w:val="NormalinTable"/>
              <w:tabs>
                <w:tab w:val="left" w:pos="1250"/>
              </w:tabs>
            </w:pPr>
            <w:r>
              <w:t>0.00%</w:t>
            </w:r>
          </w:p>
        </w:tc>
      </w:tr>
      <w:tr w:rsidR="00756439" w14:paraId="667B1DE6" w14:textId="77777777" w:rsidTr="00FC0611">
        <w:trPr>
          <w:cantSplit/>
        </w:trPr>
        <w:tc>
          <w:tcPr>
            <w:tcW w:w="0" w:type="auto"/>
            <w:tcBorders>
              <w:top w:val="single" w:sz="4" w:space="0" w:color="A6A6A6" w:themeColor="background1" w:themeShade="A6"/>
              <w:right w:val="single" w:sz="4" w:space="0" w:color="000000" w:themeColor="text1"/>
            </w:tcBorders>
          </w:tcPr>
          <w:p w14:paraId="0F95B322" w14:textId="77777777" w:rsidR="00756439" w:rsidRDefault="00756439" w:rsidP="00756439">
            <w:pPr>
              <w:pStyle w:val="NormalinTable"/>
            </w:pPr>
            <w:r>
              <w:rPr>
                <w:b/>
              </w:rPr>
              <w:t>9004 00 00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05E6FB" w14:textId="77777777" w:rsidR="00756439" w:rsidRDefault="00756439" w:rsidP="00756439">
            <w:pPr>
              <w:pStyle w:val="NormalinTable"/>
              <w:tabs>
                <w:tab w:val="left" w:pos="1250"/>
              </w:tabs>
            </w:pPr>
            <w:r>
              <w:t>0.00%</w:t>
            </w:r>
          </w:p>
        </w:tc>
      </w:tr>
      <w:tr w:rsidR="00756439" w14:paraId="13B171EE" w14:textId="77777777" w:rsidTr="00FC0611">
        <w:trPr>
          <w:cantSplit/>
        </w:trPr>
        <w:tc>
          <w:tcPr>
            <w:tcW w:w="0" w:type="auto"/>
            <w:tcBorders>
              <w:top w:val="single" w:sz="4" w:space="0" w:color="A6A6A6" w:themeColor="background1" w:themeShade="A6"/>
              <w:right w:val="single" w:sz="4" w:space="0" w:color="000000" w:themeColor="text1"/>
            </w:tcBorders>
          </w:tcPr>
          <w:p w14:paraId="1C36DDFE" w14:textId="77777777" w:rsidR="00756439" w:rsidRDefault="00756439" w:rsidP="00756439">
            <w:pPr>
              <w:pStyle w:val="NormalinTable"/>
            </w:pPr>
            <w:r>
              <w:rPr>
                <w:b/>
              </w:rPr>
              <w:t>9005 00 00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EF2027" w14:textId="77777777" w:rsidR="00756439" w:rsidRDefault="00756439" w:rsidP="00756439">
            <w:pPr>
              <w:pStyle w:val="NormalinTable"/>
              <w:tabs>
                <w:tab w:val="left" w:pos="1250"/>
              </w:tabs>
            </w:pPr>
            <w:r>
              <w:t>0.00%</w:t>
            </w:r>
          </w:p>
        </w:tc>
      </w:tr>
      <w:tr w:rsidR="00756439" w14:paraId="5B9F45E8" w14:textId="77777777" w:rsidTr="00FC0611">
        <w:trPr>
          <w:cantSplit/>
        </w:trPr>
        <w:tc>
          <w:tcPr>
            <w:tcW w:w="0" w:type="auto"/>
            <w:tcBorders>
              <w:top w:val="single" w:sz="4" w:space="0" w:color="A6A6A6" w:themeColor="background1" w:themeShade="A6"/>
              <w:right w:val="single" w:sz="4" w:space="0" w:color="000000" w:themeColor="text1"/>
            </w:tcBorders>
          </w:tcPr>
          <w:p w14:paraId="196C7162" w14:textId="77777777" w:rsidR="00756439" w:rsidRDefault="00756439" w:rsidP="00756439">
            <w:pPr>
              <w:pStyle w:val="NormalinTable"/>
            </w:pPr>
            <w:r>
              <w:rPr>
                <w:b/>
              </w:rPr>
              <w:t>9006 00 00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467FBC" w14:textId="77777777" w:rsidR="00756439" w:rsidRDefault="00756439" w:rsidP="00756439">
            <w:pPr>
              <w:pStyle w:val="NormalinTable"/>
              <w:tabs>
                <w:tab w:val="left" w:pos="1250"/>
              </w:tabs>
            </w:pPr>
            <w:r>
              <w:t>0.00%</w:t>
            </w:r>
          </w:p>
        </w:tc>
      </w:tr>
      <w:tr w:rsidR="00756439" w14:paraId="65041909" w14:textId="77777777" w:rsidTr="00FC0611">
        <w:trPr>
          <w:cantSplit/>
        </w:trPr>
        <w:tc>
          <w:tcPr>
            <w:tcW w:w="0" w:type="auto"/>
            <w:tcBorders>
              <w:top w:val="single" w:sz="4" w:space="0" w:color="A6A6A6" w:themeColor="background1" w:themeShade="A6"/>
              <w:right w:val="single" w:sz="4" w:space="0" w:color="000000" w:themeColor="text1"/>
            </w:tcBorders>
          </w:tcPr>
          <w:p w14:paraId="0849C3CE" w14:textId="77777777" w:rsidR="00756439" w:rsidRDefault="00756439" w:rsidP="00756439">
            <w:pPr>
              <w:pStyle w:val="NormalinTable"/>
            </w:pPr>
            <w:r>
              <w:rPr>
                <w:b/>
              </w:rPr>
              <w:t>9007 00 00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E9663E" w14:textId="77777777" w:rsidR="00756439" w:rsidRDefault="00756439" w:rsidP="00756439">
            <w:pPr>
              <w:pStyle w:val="NormalinTable"/>
              <w:tabs>
                <w:tab w:val="left" w:pos="1250"/>
              </w:tabs>
            </w:pPr>
            <w:r>
              <w:t>0.00%</w:t>
            </w:r>
          </w:p>
        </w:tc>
      </w:tr>
      <w:tr w:rsidR="00756439" w14:paraId="1A7FFAE2" w14:textId="77777777" w:rsidTr="00FC0611">
        <w:trPr>
          <w:cantSplit/>
        </w:trPr>
        <w:tc>
          <w:tcPr>
            <w:tcW w:w="0" w:type="auto"/>
            <w:tcBorders>
              <w:top w:val="single" w:sz="4" w:space="0" w:color="A6A6A6" w:themeColor="background1" w:themeShade="A6"/>
              <w:right w:val="single" w:sz="4" w:space="0" w:color="000000" w:themeColor="text1"/>
            </w:tcBorders>
          </w:tcPr>
          <w:p w14:paraId="6941572B" w14:textId="77777777" w:rsidR="00756439" w:rsidRDefault="00756439" w:rsidP="00756439">
            <w:pPr>
              <w:pStyle w:val="NormalinTable"/>
            </w:pPr>
            <w:r>
              <w:rPr>
                <w:b/>
              </w:rPr>
              <w:t>9008 00 00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B9F1DA" w14:textId="77777777" w:rsidR="00756439" w:rsidRDefault="00756439" w:rsidP="00756439">
            <w:pPr>
              <w:pStyle w:val="NormalinTable"/>
              <w:tabs>
                <w:tab w:val="left" w:pos="1250"/>
              </w:tabs>
            </w:pPr>
            <w:r>
              <w:t>0.00%</w:t>
            </w:r>
          </w:p>
        </w:tc>
      </w:tr>
      <w:tr w:rsidR="00756439" w14:paraId="3712CF1F" w14:textId="77777777" w:rsidTr="00FC0611">
        <w:trPr>
          <w:cantSplit/>
        </w:trPr>
        <w:tc>
          <w:tcPr>
            <w:tcW w:w="0" w:type="auto"/>
            <w:tcBorders>
              <w:top w:val="single" w:sz="4" w:space="0" w:color="A6A6A6" w:themeColor="background1" w:themeShade="A6"/>
              <w:right w:val="single" w:sz="4" w:space="0" w:color="000000" w:themeColor="text1"/>
            </w:tcBorders>
          </w:tcPr>
          <w:p w14:paraId="3AC87CE7" w14:textId="77777777" w:rsidR="00756439" w:rsidRDefault="00756439" w:rsidP="00756439">
            <w:pPr>
              <w:pStyle w:val="NormalinTable"/>
            </w:pPr>
            <w:r>
              <w:rPr>
                <w:b/>
              </w:rPr>
              <w:t>9010 00 00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6C8ABA" w14:textId="77777777" w:rsidR="00756439" w:rsidRDefault="00756439" w:rsidP="00756439">
            <w:pPr>
              <w:pStyle w:val="NormalinTable"/>
              <w:tabs>
                <w:tab w:val="left" w:pos="1250"/>
              </w:tabs>
            </w:pPr>
            <w:r>
              <w:t>0.00%</w:t>
            </w:r>
          </w:p>
        </w:tc>
      </w:tr>
      <w:tr w:rsidR="00756439" w14:paraId="4B9D2B66" w14:textId="77777777" w:rsidTr="00FC0611">
        <w:trPr>
          <w:cantSplit/>
        </w:trPr>
        <w:tc>
          <w:tcPr>
            <w:tcW w:w="0" w:type="auto"/>
            <w:tcBorders>
              <w:top w:val="single" w:sz="4" w:space="0" w:color="A6A6A6" w:themeColor="background1" w:themeShade="A6"/>
              <w:right w:val="single" w:sz="4" w:space="0" w:color="000000" w:themeColor="text1"/>
            </w:tcBorders>
          </w:tcPr>
          <w:p w14:paraId="67A0B206" w14:textId="77777777" w:rsidR="00756439" w:rsidRDefault="00756439" w:rsidP="00756439">
            <w:pPr>
              <w:pStyle w:val="NormalinTable"/>
            </w:pPr>
            <w:r>
              <w:rPr>
                <w:b/>
              </w:rPr>
              <w:t>9011 10 90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DA8140" w14:textId="77777777" w:rsidR="00756439" w:rsidRDefault="00756439" w:rsidP="00756439">
            <w:pPr>
              <w:pStyle w:val="NormalinTable"/>
              <w:tabs>
                <w:tab w:val="left" w:pos="1250"/>
              </w:tabs>
            </w:pPr>
            <w:r>
              <w:t>0.00%</w:t>
            </w:r>
          </w:p>
        </w:tc>
      </w:tr>
      <w:tr w:rsidR="00756439" w14:paraId="2F31AC2B" w14:textId="77777777" w:rsidTr="00FC0611">
        <w:trPr>
          <w:cantSplit/>
        </w:trPr>
        <w:tc>
          <w:tcPr>
            <w:tcW w:w="0" w:type="auto"/>
            <w:tcBorders>
              <w:top w:val="single" w:sz="4" w:space="0" w:color="A6A6A6" w:themeColor="background1" w:themeShade="A6"/>
              <w:right w:val="single" w:sz="4" w:space="0" w:color="000000" w:themeColor="text1"/>
            </w:tcBorders>
          </w:tcPr>
          <w:p w14:paraId="6796B5E7" w14:textId="77777777" w:rsidR="00756439" w:rsidRDefault="00756439" w:rsidP="00756439">
            <w:pPr>
              <w:pStyle w:val="NormalinTable"/>
            </w:pPr>
            <w:r>
              <w:rPr>
                <w:b/>
              </w:rPr>
              <w:t>9011 20 90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CD548F" w14:textId="77777777" w:rsidR="00756439" w:rsidRDefault="00756439" w:rsidP="00756439">
            <w:pPr>
              <w:pStyle w:val="NormalinTable"/>
              <w:tabs>
                <w:tab w:val="left" w:pos="1250"/>
              </w:tabs>
            </w:pPr>
            <w:r>
              <w:t>0.00%</w:t>
            </w:r>
          </w:p>
        </w:tc>
      </w:tr>
      <w:tr w:rsidR="00756439" w14:paraId="290DD0FB" w14:textId="77777777" w:rsidTr="00FC0611">
        <w:trPr>
          <w:cantSplit/>
        </w:trPr>
        <w:tc>
          <w:tcPr>
            <w:tcW w:w="0" w:type="auto"/>
            <w:tcBorders>
              <w:top w:val="single" w:sz="4" w:space="0" w:color="A6A6A6" w:themeColor="background1" w:themeShade="A6"/>
              <w:right w:val="single" w:sz="4" w:space="0" w:color="000000" w:themeColor="text1"/>
            </w:tcBorders>
          </w:tcPr>
          <w:p w14:paraId="1FA6CCA2" w14:textId="77777777" w:rsidR="00756439" w:rsidRDefault="00756439" w:rsidP="00756439">
            <w:pPr>
              <w:pStyle w:val="NormalinTable"/>
            </w:pPr>
            <w:r>
              <w:rPr>
                <w:b/>
              </w:rPr>
              <w:t>9011 80 00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05229D" w14:textId="77777777" w:rsidR="00756439" w:rsidRDefault="00756439" w:rsidP="00756439">
            <w:pPr>
              <w:pStyle w:val="NormalinTable"/>
              <w:tabs>
                <w:tab w:val="left" w:pos="1250"/>
              </w:tabs>
            </w:pPr>
            <w:r>
              <w:t>0.00%</w:t>
            </w:r>
          </w:p>
        </w:tc>
      </w:tr>
      <w:tr w:rsidR="00756439" w14:paraId="31014DCB" w14:textId="77777777" w:rsidTr="00FC0611">
        <w:trPr>
          <w:cantSplit/>
        </w:trPr>
        <w:tc>
          <w:tcPr>
            <w:tcW w:w="0" w:type="auto"/>
            <w:tcBorders>
              <w:top w:val="single" w:sz="4" w:space="0" w:color="A6A6A6" w:themeColor="background1" w:themeShade="A6"/>
              <w:right w:val="single" w:sz="4" w:space="0" w:color="000000" w:themeColor="text1"/>
            </w:tcBorders>
          </w:tcPr>
          <w:p w14:paraId="1216EEE6" w14:textId="77777777" w:rsidR="00756439" w:rsidRDefault="00756439" w:rsidP="00756439">
            <w:pPr>
              <w:pStyle w:val="NormalinTable"/>
            </w:pPr>
            <w:r>
              <w:rPr>
                <w:b/>
              </w:rPr>
              <w:t>9011 90 90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D7AC7F" w14:textId="77777777" w:rsidR="00756439" w:rsidRDefault="00756439" w:rsidP="00756439">
            <w:pPr>
              <w:pStyle w:val="NormalinTable"/>
              <w:tabs>
                <w:tab w:val="left" w:pos="1250"/>
              </w:tabs>
            </w:pPr>
            <w:r>
              <w:t>0.00%</w:t>
            </w:r>
          </w:p>
        </w:tc>
      </w:tr>
      <w:tr w:rsidR="00756439" w14:paraId="4149B5B0" w14:textId="77777777" w:rsidTr="00FC0611">
        <w:trPr>
          <w:cantSplit/>
        </w:trPr>
        <w:tc>
          <w:tcPr>
            <w:tcW w:w="0" w:type="auto"/>
            <w:tcBorders>
              <w:top w:val="single" w:sz="4" w:space="0" w:color="A6A6A6" w:themeColor="background1" w:themeShade="A6"/>
              <w:right w:val="single" w:sz="4" w:space="0" w:color="000000" w:themeColor="text1"/>
            </w:tcBorders>
          </w:tcPr>
          <w:p w14:paraId="1A122D6E" w14:textId="77777777" w:rsidR="00756439" w:rsidRDefault="00756439" w:rsidP="00756439">
            <w:pPr>
              <w:pStyle w:val="NormalinTable"/>
            </w:pPr>
            <w:r>
              <w:rPr>
                <w:b/>
              </w:rPr>
              <w:t>9012 10 90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658FC8" w14:textId="77777777" w:rsidR="00756439" w:rsidRDefault="00756439" w:rsidP="00756439">
            <w:pPr>
              <w:pStyle w:val="NormalinTable"/>
              <w:tabs>
                <w:tab w:val="left" w:pos="1250"/>
              </w:tabs>
            </w:pPr>
            <w:r>
              <w:t>0.00%</w:t>
            </w:r>
          </w:p>
        </w:tc>
      </w:tr>
      <w:tr w:rsidR="00756439" w14:paraId="42B0344C" w14:textId="77777777" w:rsidTr="00FC0611">
        <w:trPr>
          <w:cantSplit/>
        </w:trPr>
        <w:tc>
          <w:tcPr>
            <w:tcW w:w="0" w:type="auto"/>
            <w:tcBorders>
              <w:top w:val="single" w:sz="4" w:space="0" w:color="A6A6A6" w:themeColor="background1" w:themeShade="A6"/>
              <w:right w:val="single" w:sz="4" w:space="0" w:color="000000" w:themeColor="text1"/>
            </w:tcBorders>
          </w:tcPr>
          <w:p w14:paraId="43CBE619" w14:textId="77777777" w:rsidR="00756439" w:rsidRDefault="00756439" w:rsidP="00756439">
            <w:pPr>
              <w:pStyle w:val="NormalinTable"/>
            </w:pPr>
            <w:r>
              <w:rPr>
                <w:b/>
              </w:rPr>
              <w:t>9012 90 90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4719AA" w14:textId="77777777" w:rsidR="00756439" w:rsidRDefault="00756439" w:rsidP="00756439">
            <w:pPr>
              <w:pStyle w:val="NormalinTable"/>
              <w:tabs>
                <w:tab w:val="left" w:pos="1250"/>
              </w:tabs>
            </w:pPr>
            <w:r>
              <w:t>0.00%</w:t>
            </w:r>
          </w:p>
        </w:tc>
      </w:tr>
      <w:tr w:rsidR="00756439" w14:paraId="5B87084D" w14:textId="77777777" w:rsidTr="00FC0611">
        <w:trPr>
          <w:cantSplit/>
        </w:trPr>
        <w:tc>
          <w:tcPr>
            <w:tcW w:w="0" w:type="auto"/>
            <w:tcBorders>
              <w:top w:val="single" w:sz="4" w:space="0" w:color="A6A6A6" w:themeColor="background1" w:themeShade="A6"/>
              <w:right w:val="single" w:sz="4" w:space="0" w:color="000000" w:themeColor="text1"/>
            </w:tcBorders>
          </w:tcPr>
          <w:p w14:paraId="7CD32185" w14:textId="77777777" w:rsidR="00756439" w:rsidRDefault="00756439" w:rsidP="00756439">
            <w:pPr>
              <w:pStyle w:val="NormalinTable"/>
            </w:pPr>
            <w:r>
              <w:rPr>
                <w:b/>
              </w:rPr>
              <w:t>9013 10 00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B9F8B5" w14:textId="77777777" w:rsidR="00756439" w:rsidRDefault="00756439" w:rsidP="00756439">
            <w:pPr>
              <w:pStyle w:val="NormalinTable"/>
              <w:tabs>
                <w:tab w:val="left" w:pos="1250"/>
              </w:tabs>
            </w:pPr>
            <w:r>
              <w:t>0.00%</w:t>
            </w:r>
          </w:p>
        </w:tc>
      </w:tr>
      <w:tr w:rsidR="00756439" w14:paraId="2CE07A6D" w14:textId="77777777" w:rsidTr="00FC0611">
        <w:trPr>
          <w:cantSplit/>
        </w:trPr>
        <w:tc>
          <w:tcPr>
            <w:tcW w:w="0" w:type="auto"/>
            <w:tcBorders>
              <w:top w:val="single" w:sz="4" w:space="0" w:color="A6A6A6" w:themeColor="background1" w:themeShade="A6"/>
              <w:right w:val="single" w:sz="4" w:space="0" w:color="000000" w:themeColor="text1"/>
            </w:tcBorders>
          </w:tcPr>
          <w:p w14:paraId="665655ED" w14:textId="77777777" w:rsidR="00756439" w:rsidRDefault="00756439" w:rsidP="00756439">
            <w:pPr>
              <w:pStyle w:val="NormalinTable"/>
            </w:pPr>
            <w:r>
              <w:rPr>
                <w:b/>
              </w:rPr>
              <w:t>9013 20 00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2B4AC7" w14:textId="77777777" w:rsidR="00756439" w:rsidRDefault="00756439" w:rsidP="00756439">
            <w:pPr>
              <w:pStyle w:val="NormalinTable"/>
              <w:tabs>
                <w:tab w:val="left" w:pos="1250"/>
              </w:tabs>
            </w:pPr>
            <w:r>
              <w:t>0.00%</w:t>
            </w:r>
          </w:p>
        </w:tc>
      </w:tr>
      <w:tr w:rsidR="00756439" w14:paraId="003A2CF1" w14:textId="77777777" w:rsidTr="00FC0611">
        <w:trPr>
          <w:cantSplit/>
        </w:trPr>
        <w:tc>
          <w:tcPr>
            <w:tcW w:w="0" w:type="auto"/>
            <w:tcBorders>
              <w:top w:val="single" w:sz="4" w:space="0" w:color="A6A6A6" w:themeColor="background1" w:themeShade="A6"/>
              <w:right w:val="single" w:sz="4" w:space="0" w:color="000000" w:themeColor="text1"/>
            </w:tcBorders>
          </w:tcPr>
          <w:p w14:paraId="3AC58209" w14:textId="77777777" w:rsidR="00756439" w:rsidRDefault="00756439" w:rsidP="00756439">
            <w:pPr>
              <w:pStyle w:val="NormalinTable"/>
            </w:pPr>
            <w:r>
              <w:rPr>
                <w:b/>
              </w:rPr>
              <w:t>9013 80 90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1A7653" w14:textId="77777777" w:rsidR="00756439" w:rsidRDefault="00756439" w:rsidP="00756439">
            <w:pPr>
              <w:pStyle w:val="NormalinTable"/>
              <w:tabs>
                <w:tab w:val="left" w:pos="1250"/>
              </w:tabs>
            </w:pPr>
            <w:r>
              <w:t>0.00%</w:t>
            </w:r>
          </w:p>
        </w:tc>
      </w:tr>
      <w:tr w:rsidR="00756439" w14:paraId="7E952F54" w14:textId="77777777" w:rsidTr="00FC0611">
        <w:trPr>
          <w:cantSplit/>
        </w:trPr>
        <w:tc>
          <w:tcPr>
            <w:tcW w:w="0" w:type="auto"/>
            <w:tcBorders>
              <w:top w:val="single" w:sz="4" w:space="0" w:color="A6A6A6" w:themeColor="background1" w:themeShade="A6"/>
              <w:right w:val="single" w:sz="4" w:space="0" w:color="000000" w:themeColor="text1"/>
            </w:tcBorders>
          </w:tcPr>
          <w:p w14:paraId="52DAC469" w14:textId="77777777" w:rsidR="00756439" w:rsidRDefault="00756439" w:rsidP="00756439">
            <w:pPr>
              <w:pStyle w:val="NormalinTable"/>
            </w:pPr>
            <w:r>
              <w:rPr>
                <w:b/>
              </w:rPr>
              <w:t>9013 90 05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ADC617" w14:textId="77777777" w:rsidR="00756439" w:rsidRDefault="00756439" w:rsidP="00756439">
            <w:pPr>
              <w:pStyle w:val="NormalinTable"/>
              <w:tabs>
                <w:tab w:val="left" w:pos="1250"/>
              </w:tabs>
            </w:pPr>
            <w:r>
              <w:t>0.00%</w:t>
            </w:r>
          </w:p>
        </w:tc>
      </w:tr>
      <w:tr w:rsidR="00756439" w14:paraId="558DE10C" w14:textId="77777777" w:rsidTr="00FC0611">
        <w:trPr>
          <w:cantSplit/>
        </w:trPr>
        <w:tc>
          <w:tcPr>
            <w:tcW w:w="0" w:type="auto"/>
            <w:tcBorders>
              <w:top w:val="single" w:sz="4" w:space="0" w:color="A6A6A6" w:themeColor="background1" w:themeShade="A6"/>
              <w:right w:val="single" w:sz="4" w:space="0" w:color="000000" w:themeColor="text1"/>
            </w:tcBorders>
          </w:tcPr>
          <w:p w14:paraId="3C459497" w14:textId="77777777" w:rsidR="00756439" w:rsidRDefault="00756439" w:rsidP="00756439">
            <w:pPr>
              <w:pStyle w:val="NormalinTable"/>
            </w:pPr>
            <w:r>
              <w:rPr>
                <w:b/>
              </w:rPr>
              <w:t>9013 90 80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622E0F" w14:textId="77777777" w:rsidR="00756439" w:rsidRDefault="00756439" w:rsidP="00756439">
            <w:pPr>
              <w:pStyle w:val="NormalinTable"/>
              <w:tabs>
                <w:tab w:val="left" w:pos="1250"/>
              </w:tabs>
            </w:pPr>
            <w:r>
              <w:t>0.00%</w:t>
            </w:r>
          </w:p>
        </w:tc>
      </w:tr>
      <w:tr w:rsidR="00756439" w14:paraId="2B88581A" w14:textId="77777777" w:rsidTr="00FC0611">
        <w:trPr>
          <w:cantSplit/>
        </w:trPr>
        <w:tc>
          <w:tcPr>
            <w:tcW w:w="0" w:type="auto"/>
            <w:tcBorders>
              <w:top w:val="single" w:sz="4" w:space="0" w:color="A6A6A6" w:themeColor="background1" w:themeShade="A6"/>
              <w:right w:val="single" w:sz="4" w:space="0" w:color="000000" w:themeColor="text1"/>
            </w:tcBorders>
          </w:tcPr>
          <w:p w14:paraId="3EFF5CE8" w14:textId="77777777" w:rsidR="00756439" w:rsidRDefault="00756439" w:rsidP="00756439">
            <w:pPr>
              <w:pStyle w:val="NormalinTable"/>
            </w:pPr>
            <w:r>
              <w:rPr>
                <w:b/>
              </w:rPr>
              <w:t>9014 00 00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9BF810" w14:textId="77777777" w:rsidR="00756439" w:rsidRDefault="00756439" w:rsidP="00756439">
            <w:pPr>
              <w:pStyle w:val="NormalinTable"/>
              <w:tabs>
                <w:tab w:val="left" w:pos="1250"/>
              </w:tabs>
            </w:pPr>
            <w:r>
              <w:t>0.00%</w:t>
            </w:r>
          </w:p>
        </w:tc>
      </w:tr>
      <w:tr w:rsidR="00756439" w14:paraId="5AC04B14" w14:textId="77777777" w:rsidTr="00FC0611">
        <w:trPr>
          <w:cantSplit/>
        </w:trPr>
        <w:tc>
          <w:tcPr>
            <w:tcW w:w="0" w:type="auto"/>
            <w:tcBorders>
              <w:top w:val="single" w:sz="4" w:space="0" w:color="A6A6A6" w:themeColor="background1" w:themeShade="A6"/>
              <w:right w:val="single" w:sz="4" w:space="0" w:color="000000" w:themeColor="text1"/>
            </w:tcBorders>
          </w:tcPr>
          <w:p w14:paraId="28A8B291" w14:textId="77777777" w:rsidR="00756439" w:rsidRDefault="00756439" w:rsidP="00756439">
            <w:pPr>
              <w:pStyle w:val="NormalinTable"/>
            </w:pPr>
            <w:r>
              <w:rPr>
                <w:b/>
              </w:rPr>
              <w:t>9015 00 00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D72556" w14:textId="77777777" w:rsidR="00756439" w:rsidRDefault="00756439" w:rsidP="00756439">
            <w:pPr>
              <w:pStyle w:val="NormalinTable"/>
              <w:tabs>
                <w:tab w:val="left" w:pos="1250"/>
              </w:tabs>
            </w:pPr>
            <w:r>
              <w:t>0.00%</w:t>
            </w:r>
          </w:p>
        </w:tc>
      </w:tr>
      <w:tr w:rsidR="00756439" w14:paraId="10279C44" w14:textId="77777777" w:rsidTr="00FC0611">
        <w:trPr>
          <w:cantSplit/>
        </w:trPr>
        <w:tc>
          <w:tcPr>
            <w:tcW w:w="0" w:type="auto"/>
            <w:tcBorders>
              <w:top w:val="single" w:sz="4" w:space="0" w:color="A6A6A6" w:themeColor="background1" w:themeShade="A6"/>
              <w:right w:val="single" w:sz="4" w:space="0" w:color="000000" w:themeColor="text1"/>
            </w:tcBorders>
          </w:tcPr>
          <w:p w14:paraId="1E0D1B67" w14:textId="77777777" w:rsidR="00756439" w:rsidRDefault="00756439" w:rsidP="00756439">
            <w:pPr>
              <w:pStyle w:val="NormalinTable"/>
            </w:pPr>
            <w:r>
              <w:rPr>
                <w:b/>
              </w:rPr>
              <w:t>9016 00 00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E10FC9" w14:textId="77777777" w:rsidR="00756439" w:rsidRDefault="00756439" w:rsidP="00756439">
            <w:pPr>
              <w:pStyle w:val="NormalinTable"/>
              <w:tabs>
                <w:tab w:val="left" w:pos="1250"/>
              </w:tabs>
            </w:pPr>
            <w:r>
              <w:t>0.00%</w:t>
            </w:r>
          </w:p>
        </w:tc>
      </w:tr>
      <w:tr w:rsidR="00756439" w14:paraId="6A6303C6" w14:textId="77777777" w:rsidTr="00FC0611">
        <w:trPr>
          <w:cantSplit/>
        </w:trPr>
        <w:tc>
          <w:tcPr>
            <w:tcW w:w="0" w:type="auto"/>
            <w:tcBorders>
              <w:top w:val="single" w:sz="4" w:space="0" w:color="A6A6A6" w:themeColor="background1" w:themeShade="A6"/>
              <w:right w:val="single" w:sz="4" w:space="0" w:color="000000" w:themeColor="text1"/>
            </w:tcBorders>
          </w:tcPr>
          <w:p w14:paraId="5AA2951F" w14:textId="77777777" w:rsidR="00756439" w:rsidRDefault="00756439" w:rsidP="00756439">
            <w:pPr>
              <w:pStyle w:val="NormalinTable"/>
            </w:pPr>
            <w:r>
              <w:rPr>
                <w:b/>
              </w:rPr>
              <w:t>9017 10 90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3FBDD9" w14:textId="77777777" w:rsidR="00756439" w:rsidRDefault="00756439" w:rsidP="00756439">
            <w:pPr>
              <w:pStyle w:val="NormalinTable"/>
              <w:tabs>
                <w:tab w:val="left" w:pos="1250"/>
              </w:tabs>
            </w:pPr>
            <w:r>
              <w:t>0.00%</w:t>
            </w:r>
          </w:p>
        </w:tc>
      </w:tr>
      <w:tr w:rsidR="00756439" w14:paraId="7F5E777D" w14:textId="77777777" w:rsidTr="00FC0611">
        <w:trPr>
          <w:cantSplit/>
        </w:trPr>
        <w:tc>
          <w:tcPr>
            <w:tcW w:w="0" w:type="auto"/>
            <w:tcBorders>
              <w:top w:val="single" w:sz="4" w:space="0" w:color="A6A6A6" w:themeColor="background1" w:themeShade="A6"/>
              <w:right w:val="single" w:sz="4" w:space="0" w:color="000000" w:themeColor="text1"/>
            </w:tcBorders>
          </w:tcPr>
          <w:p w14:paraId="7394A9E1" w14:textId="77777777" w:rsidR="00756439" w:rsidRDefault="00756439" w:rsidP="00756439">
            <w:pPr>
              <w:pStyle w:val="NormalinTable"/>
            </w:pPr>
            <w:r>
              <w:rPr>
                <w:b/>
              </w:rPr>
              <w:t>9017 20 10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460C9C" w14:textId="77777777" w:rsidR="00756439" w:rsidRDefault="00756439" w:rsidP="00756439">
            <w:pPr>
              <w:pStyle w:val="NormalinTable"/>
              <w:tabs>
                <w:tab w:val="left" w:pos="1250"/>
              </w:tabs>
            </w:pPr>
            <w:r>
              <w:t>0.00%</w:t>
            </w:r>
          </w:p>
        </w:tc>
      </w:tr>
      <w:tr w:rsidR="00756439" w14:paraId="152BD037" w14:textId="77777777" w:rsidTr="00FC0611">
        <w:trPr>
          <w:cantSplit/>
        </w:trPr>
        <w:tc>
          <w:tcPr>
            <w:tcW w:w="0" w:type="auto"/>
            <w:tcBorders>
              <w:top w:val="single" w:sz="4" w:space="0" w:color="A6A6A6" w:themeColor="background1" w:themeShade="A6"/>
              <w:right w:val="single" w:sz="4" w:space="0" w:color="000000" w:themeColor="text1"/>
            </w:tcBorders>
          </w:tcPr>
          <w:p w14:paraId="661AE6CD" w14:textId="77777777" w:rsidR="00756439" w:rsidRDefault="00756439" w:rsidP="00756439">
            <w:pPr>
              <w:pStyle w:val="NormalinTable"/>
            </w:pPr>
            <w:r>
              <w:rPr>
                <w:b/>
              </w:rPr>
              <w:t>9017 20 39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1531FF" w14:textId="77777777" w:rsidR="00756439" w:rsidRDefault="00756439" w:rsidP="00756439">
            <w:pPr>
              <w:pStyle w:val="NormalinTable"/>
              <w:tabs>
                <w:tab w:val="left" w:pos="1250"/>
              </w:tabs>
            </w:pPr>
            <w:r>
              <w:t>0.00%</w:t>
            </w:r>
          </w:p>
        </w:tc>
      </w:tr>
      <w:tr w:rsidR="00756439" w14:paraId="00DA6B19" w14:textId="77777777" w:rsidTr="00FC0611">
        <w:trPr>
          <w:cantSplit/>
        </w:trPr>
        <w:tc>
          <w:tcPr>
            <w:tcW w:w="0" w:type="auto"/>
            <w:tcBorders>
              <w:top w:val="single" w:sz="4" w:space="0" w:color="A6A6A6" w:themeColor="background1" w:themeShade="A6"/>
              <w:right w:val="single" w:sz="4" w:space="0" w:color="000000" w:themeColor="text1"/>
            </w:tcBorders>
          </w:tcPr>
          <w:p w14:paraId="4CDF99E2" w14:textId="77777777" w:rsidR="00756439" w:rsidRDefault="00756439" w:rsidP="00756439">
            <w:pPr>
              <w:pStyle w:val="NormalinTable"/>
            </w:pPr>
            <w:r>
              <w:rPr>
                <w:b/>
              </w:rPr>
              <w:t>9017 20 90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1F4D04" w14:textId="77777777" w:rsidR="00756439" w:rsidRDefault="00756439" w:rsidP="00756439">
            <w:pPr>
              <w:pStyle w:val="NormalinTable"/>
              <w:tabs>
                <w:tab w:val="left" w:pos="1250"/>
              </w:tabs>
            </w:pPr>
            <w:r>
              <w:t>0.00%</w:t>
            </w:r>
          </w:p>
        </w:tc>
      </w:tr>
      <w:tr w:rsidR="00756439" w14:paraId="1017F94A" w14:textId="77777777" w:rsidTr="00FC0611">
        <w:trPr>
          <w:cantSplit/>
        </w:trPr>
        <w:tc>
          <w:tcPr>
            <w:tcW w:w="0" w:type="auto"/>
            <w:tcBorders>
              <w:top w:val="single" w:sz="4" w:space="0" w:color="A6A6A6" w:themeColor="background1" w:themeShade="A6"/>
              <w:right w:val="single" w:sz="4" w:space="0" w:color="000000" w:themeColor="text1"/>
            </w:tcBorders>
          </w:tcPr>
          <w:p w14:paraId="564B4CFC" w14:textId="77777777" w:rsidR="00756439" w:rsidRDefault="00756439" w:rsidP="00756439">
            <w:pPr>
              <w:pStyle w:val="NormalinTable"/>
            </w:pPr>
            <w:r>
              <w:rPr>
                <w:b/>
              </w:rPr>
              <w:t>9017 30 00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D55483" w14:textId="77777777" w:rsidR="00756439" w:rsidRDefault="00756439" w:rsidP="00756439">
            <w:pPr>
              <w:pStyle w:val="NormalinTable"/>
              <w:tabs>
                <w:tab w:val="left" w:pos="1250"/>
              </w:tabs>
            </w:pPr>
            <w:r>
              <w:t>0.00%</w:t>
            </w:r>
          </w:p>
        </w:tc>
      </w:tr>
      <w:tr w:rsidR="00756439" w14:paraId="076B7821" w14:textId="77777777" w:rsidTr="00FC0611">
        <w:trPr>
          <w:cantSplit/>
        </w:trPr>
        <w:tc>
          <w:tcPr>
            <w:tcW w:w="0" w:type="auto"/>
            <w:tcBorders>
              <w:top w:val="single" w:sz="4" w:space="0" w:color="A6A6A6" w:themeColor="background1" w:themeShade="A6"/>
              <w:right w:val="single" w:sz="4" w:space="0" w:color="000000" w:themeColor="text1"/>
            </w:tcBorders>
          </w:tcPr>
          <w:p w14:paraId="02C33B3E" w14:textId="77777777" w:rsidR="00756439" w:rsidRDefault="00756439" w:rsidP="00756439">
            <w:pPr>
              <w:pStyle w:val="NormalinTable"/>
            </w:pPr>
            <w:r>
              <w:rPr>
                <w:b/>
              </w:rPr>
              <w:t>9017 80 00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C46536" w14:textId="77777777" w:rsidR="00756439" w:rsidRDefault="00756439" w:rsidP="00756439">
            <w:pPr>
              <w:pStyle w:val="NormalinTable"/>
              <w:tabs>
                <w:tab w:val="left" w:pos="1250"/>
              </w:tabs>
            </w:pPr>
            <w:r>
              <w:t>0.00%</w:t>
            </w:r>
          </w:p>
        </w:tc>
      </w:tr>
      <w:tr w:rsidR="00756439" w14:paraId="6BA5C9C1" w14:textId="77777777" w:rsidTr="00FC0611">
        <w:trPr>
          <w:cantSplit/>
        </w:trPr>
        <w:tc>
          <w:tcPr>
            <w:tcW w:w="0" w:type="auto"/>
            <w:tcBorders>
              <w:top w:val="single" w:sz="4" w:space="0" w:color="A6A6A6" w:themeColor="background1" w:themeShade="A6"/>
              <w:right w:val="single" w:sz="4" w:space="0" w:color="000000" w:themeColor="text1"/>
            </w:tcBorders>
          </w:tcPr>
          <w:p w14:paraId="40EC3440" w14:textId="77777777" w:rsidR="00756439" w:rsidRDefault="00756439" w:rsidP="00756439">
            <w:pPr>
              <w:pStyle w:val="NormalinTable"/>
            </w:pPr>
            <w:r>
              <w:rPr>
                <w:b/>
              </w:rPr>
              <w:t>9017 90 00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9D3FCF" w14:textId="77777777" w:rsidR="00756439" w:rsidRDefault="00756439" w:rsidP="00756439">
            <w:pPr>
              <w:pStyle w:val="NormalinTable"/>
              <w:tabs>
                <w:tab w:val="left" w:pos="1250"/>
              </w:tabs>
            </w:pPr>
            <w:r>
              <w:t>0.00%</w:t>
            </w:r>
          </w:p>
        </w:tc>
      </w:tr>
      <w:tr w:rsidR="00756439" w14:paraId="29F6FA8E" w14:textId="77777777" w:rsidTr="00FC0611">
        <w:trPr>
          <w:cantSplit/>
        </w:trPr>
        <w:tc>
          <w:tcPr>
            <w:tcW w:w="0" w:type="auto"/>
            <w:tcBorders>
              <w:top w:val="single" w:sz="4" w:space="0" w:color="A6A6A6" w:themeColor="background1" w:themeShade="A6"/>
              <w:right w:val="single" w:sz="4" w:space="0" w:color="000000" w:themeColor="text1"/>
            </w:tcBorders>
          </w:tcPr>
          <w:p w14:paraId="5239DDFC" w14:textId="77777777" w:rsidR="00756439" w:rsidRDefault="00756439" w:rsidP="00756439">
            <w:pPr>
              <w:pStyle w:val="NormalinTable"/>
            </w:pPr>
            <w:r>
              <w:rPr>
                <w:b/>
              </w:rPr>
              <w:t>9020 00 00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05E38B" w14:textId="77777777" w:rsidR="00756439" w:rsidRDefault="00756439" w:rsidP="00756439">
            <w:pPr>
              <w:pStyle w:val="NormalinTable"/>
              <w:tabs>
                <w:tab w:val="left" w:pos="1250"/>
              </w:tabs>
            </w:pPr>
            <w:r>
              <w:t>0.00%</w:t>
            </w:r>
          </w:p>
        </w:tc>
      </w:tr>
      <w:tr w:rsidR="00756439" w14:paraId="2FD74281" w14:textId="77777777" w:rsidTr="00FC0611">
        <w:trPr>
          <w:cantSplit/>
        </w:trPr>
        <w:tc>
          <w:tcPr>
            <w:tcW w:w="0" w:type="auto"/>
            <w:tcBorders>
              <w:top w:val="single" w:sz="4" w:space="0" w:color="A6A6A6" w:themeColor="background1" w:themeShade="A6"/>
              <w:right w:val="single" w:sz="4" w:space="0" w:color="000000" w:themeColor="text1"/>
            </w:tcBorders>
          </w:tcPr>
          <w:p w14:paraId="02F6CFC3" w14:textId="77777777" w:rsidR="00756439" w:rsidRDefault="00756439" w:rsidP="00756439">
            <w:pPr>
              <w:pStyle w:val="NormalinTable"/>
            </w:pPr>
            <w:r>
              <w:rPr>
                <w:b/>
              </w:rPr>
              <w:t>9022 29 00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8D2BD4" w14:textId="77777777" w:rsidR="00756439" w:rsidRDefault="00756439" w:rsidP="00756439">
            <w:pPr>
              <w:pStyle w:val="NormalinTable"/>
              <w:tabs>
                <w:tab w:val="left" w:pos="1250"/>
              </w:tabs>
            </w:pPr>
            <w:r>
              <w:t>0.00%</w:t>
            </w:r>
          </w:p>
        </w:tc>
      </w:tr>
      <w:tr w:rsidR="00756439" w14:paraId="3821F209" w14:textId="77777777" w:rsidTr="00FC0611">
        <w:trPr>
          <w:cantSplit/>
        </w:trPr>
        <w:tc>
          <w:tcPr>
            <w:tcW w:w="0" w:type="auto"/>
            <w:tcBorders>
              <w:top w:val="single" w:sz="4" w:space="0" w:color="A6A6A6" w:themeColor="background1" w:themeShade="A6"/>
              <w:right w:val="single" w:sz="4" w:space="0" w:color="000000" w:themeColor="text1"/>
            </w:tcBorders>
          </w:tcPr>
          <w:p w14:paraId="701F1B36" w14:textId="77777777" w:rsidR="00756439" w:rsidRDefault="00756439" w:rsidP="00756439">
            <w:pPr>
              <w:pStyle w:val="NormalinTable"/>
            </w:pPr>
            <w:r>
              <w:rPr>
                <w:b/>
              </w:rPr>
              <w:t>9022 30 00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63EA57" w14:textId="77777777" w:rsidR="00756439" w:rsidRDefault="00756439" w:rsidP="00756439">
            <w:pPr>
              <w:pStyle w:val="NormalinTable"/>
              <w:tabs>
                <w:tab w:val="left" w:pos="1250"/>
              </w:tabs>
            </w:pPr>
            <w:r>
              <w:t>0.00%</w:t>
            </w:r>
          </w:p>
        </w:tc>
      </w:tr>
      <w:tr w:rsidR="00756439" w14:paraId="7768D2C7" w14:textId="77777777" w:rsidTr="00FC0611">
        <w:trPr>
          <w:cantSplit/>
        </w:trPr>
        <w:tc>
          <w:tcPr>
            <w:tcW w:w="0" w:type="auto"/>
            <w:tcBorders>
              <w:top w:val="single" w:sz="4" w:space="0" w:color="A6A6A6" w:themeColor="background1" w:themeShade="A6"/>
              <w:right w:val="single" w:sz="4" w:space="0" w:color="000000" w:themeColor="text1"/>
            </w:tcBorders>
          </w:tcPr>
          <w:p w14:paraId="094F0270" w14:textId="77777777" w:rsidR="00756439" w:rsidRDefault="00756439" w:rsidP="00756439">
            <w:pPr>
              <w:pStyle w:val="NormalinTable"/>
            </w:pPr>
            <w:r>
              <w:rPr>
                <w:b/>
              </w:rPr>
              <w:t>9022 90 00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1D3AE2" w14:textId="77777777" w:rsidR="00756439" w:rsidRDefault="00756439" w:rsidP="00756439">
            <w:pPr>
              <w:pStyle w:val="NormalinTable"/>
              <w:tabs>
                <w:tab w:val="left" w:pos="1250"/>
              </w:tabs>
            </w:pPr>
            <w:r>
              <w:t>0.00%</w:t>
            </w:r>
          </w:p>
        </w:tc>
      </w:tr>
      <w:tr w:rsidR="00756439" w14:paraId="4BCD6D3C" w14:textId="77777777" w:rsidTr="00FC0611">
        <w:trPr>
          <w:cantSplit/>
        </w:trPr>
        <w:tc>
          <w:tcPr>
            <w:tcW w:w="0" w:type="auto"/>
            <w:tcBorders>
              <w:top w:val="single" w:sz="4" w:space="0" w:color="A6A6A6" w:themeColor="background1" w:themeShade="A6"/>
              <w:right w:val="single" w:sz="4" w:space="0" w:color="000000" w:themeColor="text1"/>
            </w:tcBorders>
          </w:tcPr>
          <w:p w14:paraId="0B6B24F7" w14:textId="77777777" w:rsidR="00756439" w:rsidRDefault="00756439" w:rsidP="00756439">
            <w:pPr>
              <w:pStyle w:val="NormalinTable"/>
            </w:pPr>
            <w:r>
              <w:rPr>
                <w:b/>
              </w:rPr>
              <w:t>9023 00 00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75D732" w14:textId="77777777" w:rsidR="00756439" w:rsidRDefault="00756439" w:rsidP="00756439">
            <w:pPr>
              <w:pStyle w:val="NormalinTable"/>
              <w:tabs>
                <w:tab w:val="left" w:pos="1250"/>
              </w:tabs>
            </w:pPr>
            <w:r>
              <w:t>0.00%</w:t>
            </w:r>
          </w:p>
        </w:tc>
      </w:tr>
      <w:tr w:rsidR="00756439" w14:paraId="2AE82302" w14:textId="77777777" w:rsidTr="00FC0611">
        <w:trPr>
          <w:cantSplit/>
        </w:trPr>
        <w:tc>
          <w:tcPr>
            <w:tcW w:w="0" w:type="auto"/>
            <w:tcBorders>
              <w:top w:val="single" w:sz="4" w:space="0" w:color="A6A6A6" w:themeColor="background1" w:themeShade="A6"/>
              <w:right w:val="single" w:sz="4" w:space="0" w:color="000000" w:themeColor="text1"/>
            </w:tcBorders>
          </w:tcPr>
          <w:p w14:paraId="22E468FF" w14:textId="77777777" w:rsidR="00756439" w:rsidRDefault="00756439" w:rsidP="00756439">
            <w:pPr>
              <w:pStyle w:val="NormalinTable"/>
            </w:pPr>
            <w:r>
              <w:rPr>
                <w:b/>
              </w:rPr>
              <w:t>9024 00 00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9CBC14" w14:textId="77777777" w:rsidR="00756439" w:rsidRDefault="00756439" w:rsidP="00756439">
            <w:pPr>
              <w:pStyle w:val="NormalinTable"/>
              <w:tabs>
                <w:tab w:val="left" w:pos="1250"/>
              </w:tabs>
            </w:pPr>
            <w:r>
              <w:t>0.00%</w:t>
            </w:r>
          </w:p>
        </w:tc>
      </w:tr>
      <w:tr w:rsidR="00756439" w14:paraId="069B4774" w14:textId="77777777" w:rsidTr="00FC0611">
        <w:trPr>
          <w:cantSplit/>
        </w:trPr>
        <w:tc>
          <w:tcPr>
            <w:tcW w:w="0" w:type="auto"/>
            <w:tcBorders>
              <w:top w:val="single" w:sz="4" w:space="0" w:color="A6A6A6" w:themeColor="background1" w:themeShade="A6"/>
              <w:right w:val="single" w:sz="4" w:space="0" w:color="000000" w:themeColor="text1"/>
            </w:tcBorders>
          </w:tcPr>
          <w:p w14:paraId="2693D21A" w14:textId="77777777" w:rsidR="00756439" w:rsidRDefault="00756439" w:rsidP="00756439">
            <w:pPr>
              <w:pStyle w:val="NormalinTable"/>
            </w:pPr>
            <w:r>
              <w:rPr>
                <w:b/>
              </w:rPr>
              <w:t>9025 11 80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F00923" w14:textId="77777777" w:rsidR="00756439" w:rsidRDefault="00756439" w:rsidP="00756439">
            <w:pPr>
              <w:pStyle w:val="NormalinTable"/>
              <w:tabs>
                <w:tab w:val="left" w:pos="1250"/>
              </w:tabs>
            </w:pPr>
            <w:r>
              <w:t>0.00%</w:t>
            </w:r>
          </w:p>
        </w:tc>
      </w:tr>
      <w:tr w:rsidR="00756439" w14:paraId="4F66938F" w14:textId="77777777" w:rsidTr="00FC0611">
        <w:trPr>
          <w:cantSplit/>
        </w:trPr>
        <w:tc>
          <w:tcPr>
            <w:tcW w:w="0" w:type="auto"/>
            <w:tcBorders>
              <w:top w:val="single" w:sz="4" w:space="0" w:color="A6A6A6" w:themeColor="background1" w:themeShade="A6"/>
              <w:right w:val="single" w:sz="4" w:space="0" w:color="000000" w:themeColor="text1"/>
            </w:tcBorders>
          </w:tcPr>
          <w:p w14:paraId="0E10E86A" w14:textId="77777777" w:rsidR="00756439" w:rsidRDefault="00756439" w:rsidP="00756439">
            <w:pPr>
              <w:pStyle w:val="NormalinTable"/>
            </w:pPr>
            <w:r>
              <w:rPr>
                <w:b/>
              </w:rPr>
              <w:t>9025 19 00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B0D19F" w14:textId="77777777" w:rsidR="00756439" w:rsidRDefault="00756439" w:rsidP="00756439">
            <w:pPr>
              <w:pStyle w:val="NormalinTable"/>
              <w:tabs>
                <w:tab w:val="left" w:pos="1250"/>
              </w:tabs>
            </w:pPr>
            <w:r>
              <w:t>0.00%</w:t>
            </w:r>
          </w:p>
        </w:tc>
      </w:tr>
      <w:tr w:rsidR="00756439" w14:paraId="7ADF1D8B" w14:textId="77777777" w:rsidTr="00FC0611">
        <w:trPr>
          <w:cantSplit/>
        </w:trPr>
        <w:tc>
          <w:tcPr>
            <w:tcW w:w="0" w:type="auto"/>
            <w:tcBorders>
              <w:top w:val="single" w:sz="4" w:space="0" w:color="A6A6A6" w:themeColor="background1" w:themeShade="A6"/>
              <w:right w:val="single" w:sz="4" w:space="0" w:color="000000" w:themeColor="text1"/>
            </w:tcBorders>
          </w:tcPr>
          <w:p w14:paraId="2D37A3C6" w14:textId="77777777" w:rsidR="00756439" w:rsidRDefault="00756439" w:rsidP="00756439">
            <w:pPr>
              <w:pStyle w:val="NormalinTable"/>
            </w:pPr>
            <w:r>
              <w:rPr>
                <w:b/>
              </w:rPr>
              <w:t>9025 80 00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92C011" w14:textId="77777777" w:rsidR="00756439" w:rsidRDefault="00756439" w:rsidP="00756439">
            <w:pPr>
              <w:pStyle w:val="NormalinTable"/>
              <w:tabs>
                <w:tab w:val="left" w:pos="1250"/>
              </w:tabs>
            </w:pPr>
            <w:r>
              <w:t>0.00%</w:t>
            </w:r>
          </w:p>
        </w:tc>
      </w:tr>
      <w:tr w:rsidR="00756439" w14:paraId="22DB92A3" w14:textId="77777777" w:rsidTr="00FC0611">
        <w:trPr>
          <w:cantSplit/>
        </w:trPr>
        <w:tc>
          <w:tcPr>
            <w:tcW w:w="0" w:type="auto"/>
            <w:tcBorders>
              <w:top w:val="single" w:sz="4" w:space="0" w:color="A6A6A6" w:themeColor="background1" w:themeShade="A6"/>
              <w:right w:val="single" w:sz="4" w:space="0" w:color="000000" w:themeColor="text1"/>
            </w:tcBorders>
          </w:tcPr>
          <w:p w14:paraId="5C7D67BD" w14:textId="77777777" w:rsidR="00756439" w:rsidRDefault="00756439" w:rsidP="00756439">
            <w:pPr>
              <w:pStyle w:val="NormalinTable"/>
            </w:pPr>
            <w:r>
              <w:rPr>
                <w:b/>
              </w:rPr>
              <w:t>9025 90 00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019C72" w14:textId="77777777" w:rsidR="00756439" w:rsidRDefault="00756439" w:rsidP="00756439">
            <w:pPr>
              <w:pStyle w:val="NormalinTable"/>
              <w:tabs>
                <w:tab w:val="left" w:pos="1250"/>
              </w:tabs>
            </w:pPr>
            <w:r>
              <w:t>0.00%</w:t>
            </w:r>
          </w:p>
        </w:tc>
      </w:tr>
      <w:tr w:rsidR="00756439" w14:paraId="1D0D048E" w14:textId="77777777" w:rsidTr="00FC0611">
        <w:trPr>
          <w:cantSplit/>
        </w:trPr>
        <w:tc>
          <w:tcPr>
            <w:tcW w:w="0" w:type="auto"/>
            <w:tcBorders>
              <w:top w:val="single" w:sz="4" w:space="0" w:color="A6A6A6" w:themeColor="background1" w:themeShade="A6"/>
              <w:right w:val="single" w:sz="4" w:space="0" w:color="000000" w:themeColor="text1"/>
            </w:tcBorders>
          </w:tcPr>
          <w:p w14:paraId="5C954D28" w14:textId="77777777" w:rsidR="00756439" w:rsidRDefault="00756439" w:rsidP="00756439">
            <w:pPr>
              <w:pStyle w:val="NormalinTable"/>
            </w:pPr>
            <w:r>
              <w:rPr>
                <w:b/>
              </w:rPr>
              <w:t>9027 10 00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BDDE7B" w14:textId="77777777" w:rsidR="00756439" w:rsidRDefault="00756439" w:rsidP="00756439">
            <w:pPr>
              <w:pStyle w:val="NormalinTable"/>
              <w:tabs>
                <w:tab w:val="left" w:pos="1250"/>
              </w:tabs>
            </w:pPr>
            <w:r>
              <w:t>0.00%</w:t>
            </w:r>
          </w:p>
        </w:tc>
      </w:tr>
      <w:tr w:rsidR="00756439" w14:paraId="2BDCAFD5" w14:textId="77777777" w:rsidTr="00FC0611">
        <w:trPr>
          <w:cantSplit/>
        </w:trPr>
        <w:tc>
          <w:tcPr>
            <w:tcW w:w="0" w:type="auto"/>
            <w:tcBorders>
              <w:top w:val="single" w:sz="4" w:space="0" w:color="A6A6A6" w:themeColor="background1" w:themeShade="A6"/>
              <w:right w:val="single" w:sz="4" w:space="0" w:color="000000" w:themeColor="text1"/>
            </w:tcBorders>
          </w:tcPr>
          <w:p w14:paraId="17747655" w14:textId="77777777" w:rsidR="00756439" w:rsidRDefault="00756439" w:rsidP="00756439">
            <w:pPr>
              <w:pStyle w:val="NormalinTable"/>
            </w:pPr>
            <w:r>
              <w:rPr>
                <w:b/>
              </w:rPr>
              <w:t>9027 80 05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EC5DF0" w14:textId="77777777" w:rsidR="00756439" w:rsidRDefault="00756439" w:rsidP="00756439">
            <w:pPr>
              <w:pStyle w:val="NormalinTable"/>
              <w:tabs>
                <w:tab w:val="left" w:pos="1250"/>
              </w:tabs>
            </w:pPr>
            <w:r>
              <w:t>0.00%</w:t>
            </w:r>
          </w:p>
        </w:tc>
      </w:tr>
      <w:tr w:rsidR="00756439" w14:paraId="1155E0BF" w14:textId="77777777" w:rsidTr="00FC0611">
        <w:trPr>
          <w:cantSplit/>
        </w:trPr>
        <w:tc>
          <w:tcPr>
            <w:tcW w:w="0" w:type="auto"/>
            <w:tcBorders>
              <w:top w:val="single" w:sz="4" w:space="0" w:color="A6A6A6" w:themeColor="background1" w:themeShade="A6"/>
              <w:right w:val="single" w:sz="4" w:space="0" w:color="000000" w:themeColor="text1"/>
            </w:tcBorders>
          </w:tcPr>
          <w:p w14:paraId="4C524A95" w14:textId="77777777" w:rsidR="00756439" w:rsidRDefault="00756439" w:rsidP="00756439">
            <w:pPr>
              <w:pStyle w:val="NormalinTable"/>
            </w:pPr>
            <w:r>
              <w:rPr>
                <w:b/>
              </w:rPr>
              <w:t>9027 90 10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04058E" w14:textId="77777777" w:rsidR="00756439" w:rsidRDefault="00756439" w:rsidP="00756439">
            <w:pPr>
              <w:pStyle w:val="NormalinTable"/>
              <w:tabs>
                <w:tab w:val="left" w:pos="1250"/>
              </w:tabs>
            </w:pPr>
            <w:r>
              <w:t>0.00%</w:t>
            </w:r>
          </w:p>
        </w:tc>
      </w:tr>
      <w:tr w:rsidR="00756439" w14:paraId="33BD2FE1" w14:textId="77777777" w:rsidTr="00FC0611">
        <w:trPr>
          <w:cantSplit/>
        </w:trPr>
        <w:tc>
          <w:tcPr>
            <w:tcW w:w="0" w:type="auto"/>
            <w:tcBorders>
              <w:top w:val="single" w:sz="4" w:space="0" w:color="A6A6A6" w:themeColor="background1" w:themeShade="A6"/>
              <w:right w:val="single" w:sz="4" w:space="0" w:color="000000" w:themeColor="text1"/>
            </w:tcBorders>
          </w:tcPr>
          <w:p w14:paraId="269BAFCB" w14:textId="77777777" w:rsidR="00756439" w:rsidRDefault="00756439" w:rsidP="00756439">
            <w:pPr>
              <w:pStyle w:val="NormalinTable"/>
            </w:pPr>
            <w:r>
              <w:rPr>
                <w:b/>
              </w:rPr>
              <w:t>9027 90 80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B3BF43" w14:textId="77777777" w:rsidR="00756439" w:rsidRDefault="00756439" w:rsidP="00756439">
            <w:pPr>
              <w:pStyle w:val="NormalinTable"/>
              <w:tabs>
                <w:tab w:val="left" w:pos="1250"/>
              </w:tabs>
            </w:pPr>
            <w:r>
              <w:t>0.00%</w:t>
            </w:r>
          </w:p>
        </w:tc>
      </w:tr>
      <w:tr w:rsidR="00756439" w14:paraId="09B02097" w14:textId="77777777" w:rsidTr="00FC0611">
        <w:trPr>
          <w:cantSplit/>
        </w:trPr>
        <w:tc>
          <w:tcPr>
            <w:tcW w:w="0" w:type="auto"/>
            <w:tcBorders>
              <w:top w:val="single" w:sz="4" w:space="0" w:color="A6A6A6" w:themeColor="background1" w:themeShade="A6"/>
              <w:right w:val="single" w:sz="4" w:space="0" w:color="000000" w:themeColor="text1"/>
            </w:tcBorders>
          </w:tcPr>
          <w:p w14:paraId="7BE2899A" w14:textId="77777777" w:rsidR="00756439" w:rsidRDefault="00756439" w:rsidP="00756439">
            <w:pPr>
              <w:pStyle w:val="NormalinTable"/>
            </w:pPr>
            <w:r>
              <w:rPr>
                <w:b/>
              </w:rPr>
              <w:t>9028 00 00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C5C1FF" w14:textId="77777777" w:rsidR="00756439" w:rsidRDefault="00756439" w:rsidP="00756439">
            <w:pPr>
              <w:pStyle w:val="NormalinTable"/>
              <w:tabs>
                <w:tab w:val="left" w:pos="1250"/>
              </w:tabs>
            </w:pPr>
            <w:r>
              <w:t>0.00%</w:t>
            </w:r>
          </w:p>
        </w:tc>
      </w:tr>
      <w:tr w:rsidR="00756439" w14:paraId="266D8C1C" w14:textId="77777777" w:rsidTr="00FC0611">
        <w:trPr>
          <w:cantSplit/>
        </w:trPr>
        <w:tc>
          <w:tcPr>
            <w:tcW w:w="0" w:type="auto"/>
            <w:tcBorders>
              <w:top w:val="single" w:sz="4" w:space="0" w:color="A6A6A6" w:themeColor="background1" w:themeShade="A6"/>
              <w:right w:val="single" w:sz="4" w:space="0" w:color="000000" w:themeColor="text1"/>
            </w:tcBorders>
          </w:tcPr>
          <w:p w14:paraId="44DF093C" w14:textId="77777777" w:rsidR="00756439" w:rsidRDefault="00756439" w:rsidP="00756439">
            <w:pPr>
              <w:pStyle w:val="NormalinTable"/>
            </w:pPr>
            <w:r>
              <w:rPr>
                <w:b/>
              </w:rPr>
              <w:t>9029 00 00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722E78" w14:textId="77777777" w:rsidR="00756439" w:rsidRDefault="00756439" w:rsidP="00756439">
            <w:pPr>
              <w:pStyle w:val="NormalinTable"/>
              <w:tabs>
                <w:tab w:val="left" w:pos="1250"/>
              </w:tabs>
            </w:pPr>
            <w:r>
              <w:t>0.00%</w:t>
            </w:r>
          </w:p>
        </w:tc>
      </w:tr>
      <w:tr w:rsidR="00756439" w14:paraId="696B7E97" w14:textId="77777777" w:rsidTr="00FC0611">
        <w:trPr>
          <w:cantSplit/>
        </w:trPr>
        <w:tc>
          <w:tcPr>
            <w:tcW w:w="0" w:type="auto"/>
            <w:tcBorders>
              <w:top w:val="single" w:sz="4" w:space="0" w:color="A6A6A6" w:themeColor="background1" w:themeShade="A6"/>
              <w:right w:val="single" w:sz="4" w:space="0" w:color="000000" w:themeColor="text1"/>
            </w:tcBorders>
          </w:tcPr>
          <w:p w14:paraId="53A4D1D5" w14:textId="77777777" w:rsidR="00756439" w:rsidRDefault="00756439" w:rsidP="00756439">
            <w:pPr>
              <w:pStyle w:val="NormalinTable"/>
            </w:pPr>
            <w:r>
              <w:rPr>
                <w:b/>
              </w:rPr>
              <w:t>9030 10 00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12B30A" w14:textId="77777777" w:rsidR="00756439" w:rsidRDefault="00756439" w:rsidP="00756439">
            <w:pPr>
              <w:pStyle w:val="NormalinTable"/>
              <w:tabs>
                <w:tab w:val="left" w:pos="1250"/>
              </w:tabs>
            </w:pPr>
            <w:r>
              <w:t>0.00%</w:t>
            </w:r>
          </w:p>
        </w:tc>
      </w:tr>
      <w:tr w:rsidR="00756439" w14:paraId="147C015F" w14:textId="77777777" w:rsidTr="00FC0611">
        <w:trPr>
          <w:cantSplit/>
        </w:trPr>
        <w:tc>
          <w:tcPr>
            <w:tcW w:w="0" w:type="auto"/>
            <w:tcBorders>
              <w:top w:val="single" w:sz="4" w:space="0" w:color="A6A6A6" w:themeColor="background1" w:themeShade="A6"/>
              <w:right w:val="single" w:sz="4" w:space="0" w:color="000000" w:themeColor="text1"/>
            </w:tcBorders>
          </w:tcPr>
          <w:p w14:paraId="5BE45FB7" w14:textId="77777777" w:rsidR="00756439" w:rsidRDefault="00756439" w:rsidP="00756439">
            <w:pPr>
              <w:pStyle w:val="NormalinTable"/>
            </w:pPr>
            <w:r>
              <w:rPr>
                <w:b/>
              </w:rPr>
              <w:t>9030 31 00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38C8CB" w14:textId="77777777" w:rsidR="00756439" w:rsidRDefault="00756439" w:rsidP="00756439">
            <w:pPr>
              <w:pStyle w:val="NormalinTable"/>
              <w:tabs>
                <w:tab w:val="left" w:pos="1250"/>
              </w:tabs>
            </w:pPr>
            <w:r>
              <w:t>0.00%</w:t>
            </w:r>
          </w:p>
        </w:tc>
      </w:tr>
      <w:tr w:rsidR="00756439" w14:paraId="4F8AC522" w14:textId="77777777" w:rsidTr="00FC0611">
        <w:trPr>
          <w:cantSplit/>
        </w:trPr>
        <w:tc>
          <w:tcPr>
            <w:tcW w:w="0" w:type="auto"/>
            <w:tcBorders>
              <w:top w:val="single" w:sz="4" w:space="0" w:color="A6A6A6" w:themeColor="background1" w:themeShade="A6"/>
              <w:right w:val="single" w:sz="4" w:space="0" w:color="000000" w:themeColor="text1"/>
            </w:tcBorders>
          </w:tcPr>
          <w:p w14:paraId="744D4305" w14:textId="77777777" w:rsidR="00756439" w:rsidRDefault="00756439" w:rsidP="00756439">
            <w:pPr>
              <w:pStyle w:val="NormalinTable"/>
            </w:pPr>
            <w:r>
              <w:rPr>
                <w:b/>
              </w:rPr>
              <w:t>9030 33 00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1108C8" w14:textId="77777777" w:rsidR="00756439" w:rsidRDefault="00756439" w:rsidP="00756439">
            <w:pPr>
              <w:pStyle w:val="NormalinTable"/>
              <w:tabs>
                <w:tab w:val="left" w:pos="1250"/>
              </w:tabs>
            </w:pPr>
            <w:r>
              <w:t>0.00%</w:t>
            </w:r>
          </w:p>
        </w:tc>
      </w:tr>
      <w:tr w:rsidR="00756439" w14:paraId="449794E0" w14:textId="77777777" w:rsidTr="00FC0611">
        <w:trPr>
          <w:cantSplit/>
        </w:trPr>
        <w:tc>
          <w:tcPr>
            <w:tcW w:w="0" w:type="auto"/>
            <w:tcBorders>
              <w:top w:val="single" w:sz="4" w:space="0" w:color="A6A6A6" w:themeColor="background1" w:themeShade="A6"/>
              <w:right w:val="single" w:sz="4" w:space="0" w:color="000000" w:themeColor="text1"/>
            </w:tcBorders>
          </w:tcPr>
          <w:p w14:paraId="19B99972" w14:textId="77777777" w:rsidR="00756439" w:rsidRDefault="00756439" w:rsidP="00756439">
            <w:pPr>
              <w:pStyle w:val="NormalinTable"/>
            </w:pPr>
            <w:r>
              <w:rPr>
                <w:b/>
              </w:rPr>
              <w:t>9030 89 90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407A11" w14:textId="77777777" w:rsidR="00756439" w:rsidRDefault="00756439" w:rsidP="00756439">
            <w:pPr>
              <w:pStyle w:val="NormalinTable"/>
              <w:tabs>
                <w:tab w:val="left" w:pos="1250"/>
              </w:tabs>
            </w:pPr>
            <w:r>
              <w:t>0.00%</w:t>
            </w:r>
          </w:p>
        </w:tc>
      </w:tr>
      <w:tr w:rsidR="00756439" w14:paraId="078BEBC1" w14:textId="77777777" w:rsidTr="00FC0611">
        <w:trPr>
          <w:cantSplit/>
        </w:trPr>
        <w:tc>
          <w:tcPr>
            <w:tcW w:w="0" w:type="auto"/>
            <w:tcBorders>
              <w:top w:val="single" w:sz="4" w:space="0" w:color="A6A6A6" w:themeColor="background1" w:themeShade="A6"/>
              <w:right w:val="single" w:sz="4" w:space="0" w:color="000000" w:themeColor="text1"/>
            </w:tcBorders>
          </w:tcPr>
          <w:p w14:paraId="06371FC9" w14:textId="77777777" w:rsidR="00756439" w:rsidRDefault="00756439" w:rsidP="00756439">
            <w:pPr>
              <w:pStyle w:val="NormalinTable"/>
            </w:pPr>
            <w:r>
              <w:rPr>
                <w:b/>
              </w:rPr>
              <w:t>9031 10 00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CB0BAF" w14:textId="77777777" w:rsidR="00756439" w:rsidRDefault="00756439" w:rsidP="00756439">
            <w:pPr>
              <w:pStyle w:val="NormalinTable"/>
              <w:tabs>
                <w:tab w:val="left" w:pos="1250"/>
              </w:tabs>
            </w:pPr>
            <w:r>
              <w:t>0.00%</w:t>
            </w:r>
          </w:p>
        </w:tc>
      </w:tr>
      <w:tr w:rsidR="00756439" w14:paraId="69D8BF0A" w14:textId="77777777" w:rsidTr="00FC0611">
        <w:trPr>
          <w:cantSplit/>
        </w:trPr>
        <w:tc>
          <w:tcPr>
            <w:tcW w:w="0" w:type="auto"/>
            <w:tcBorders>
              <w:top w:val="single" w:sz="4" w:space="0" w:color="A6A6A6" w:themeColor="background1" w:themeShade="A6"/>
              <w:right w:val="single" w:sz="4" w:space="0" w:color="000000" w:themeColor="text1"/>
            </w:tcBorders>
          </w:tcPr>
          <w:p w14:paraId="1DE000EA" w14:textId="77777777" w:rsidR="00756439" w:rsidRDefault="00756439" w:rsidP="00756439">
            <w:pPr>
              <w:pStyle w:val="NormalinTable"/>
            </w:pPr>
            <w:r>
              <w:rPr>
                <w:b/>
              </w:rPr>
              <w:t>9031 20 00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8FD485" w14:textId="77777777" w:rsidR="00756439" w:rsidRDefault="00756439" w:rsidP="00756439">
            <w:pPr>
              <w:pStyle w:val="NormalinTable"/>
              <w:tabs>
                <w:tab w:val="left" w:pos="1250"/>
              </w:tabs>
            </w:pPr>
            <w:r>
              <w:t>0.00%</w:t>
            </w:r>
          </w:p>
        </w:tc>
      </w:tr>
      <w:tr w:rsidR="00756439" w14:paraId="2AB5A4E6" w14:textId="77777777" w:rsidTr="00FC0611">
        <w:trPr>
          <w:cantSplit/>
        </w:trPr>
        <w:tc>
          <w:tcPr>
            <w:tcW w:w="0" w:type="auto"/>
            <w:tcBorders>
              <w:top w:val="single" w:sz="4" w:space="0" w:color="A6A6A6" w:themeColor="background1" w:themeShade="A6"/>
              <w:right w:val="single" w:sz="4" w:space="0" w:color="000000" w:themeColor="text1"/>
            </w:tcBorders>
          </w:tcPr>
          <w:p w14:paraId="3B25E2D6" w14:textId="77777777" w:rsidR="00756439" w:rsidRDefault="00756439" w:rsidP="00756439">
            <w:pPr>
              <w:pStyle w:val="NormalinTable"/>
            </w:pPr>
            <w:r>
              <w:rPr>
                <w:b/>
              </w:rPr>
              <w:t>9031 49 10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7BFD6A" w14:textId="77777777" w:rsidR="00756439" w:rsidRDefault="00756439" w:rsidP="00756439">
            <w:pPr>
              <w:pStyle w:val="NormalinTable"/>
              <w:tabs>
                <w:tab w:val="left" w:pos="1250"/>
              </w:tabs>
            </w:pPr>
            <w:r>
              <w:t>0.00%</w:t>
            </w:r>
          </w:p>
        </w:tc>
      </w:tr>
      <w:tr w:rsidR="00756439" w14:paraId="75781D1E" w14:textId="77777777" w:rsidTr="00FC0611">
        <w:trPr>
          <w:cantSplit/>
        </w:trPr>
        <w:tc>
          <w:tcPr>
            <w:tcW w:w="0" w:type="auto"/>
            <w:tcBorders>
              <w:top w:val="single" w:sz="4" w:space="0" w:color="A6A6A6" w:themeColor="background1" w:themeShade="A6"/>
              <w:right w:val="single" w:sz="4" w:space="0" w:color="000000" w:themeColor="text1"/>
            </w:tcBorders>
          </w:tcPr>
          <w:p w14:paraId="1583D9C8" w14:textId="77777777" w:rsidR="00756439" w:rsidRDefault="00756439" w:rsidP="00756439">
            <w:pPr>
              <w:pStyle w:val="NormalinTable"/>
            </w:pPr>
            <w:r>
              <w:rPr>
                <w:b/>
              </w:rPr>
              <w:t>9032 00 00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469968" w14:textId="77777777" w:rsidR="00756439" w:rsidRDefault="00756439" w:rsidP="00756439">
            <w:pPr>
              <w:pStyle w:val="NormalinTable"/>
              <w:tabs>
                <w:tab w:val="left" w:pos="1250"/>
              </w:tabs>
            </w:pPr>
            <w:r>
              <w:t>0.00%</w:t>
            </w:r>
          </w:p>
        </w:tc>
      </w:tr>
      <w:tr w:rsidR="00756439" w14:paraId="3B38B0AA" w14:textId="77777777" w:rsidTr="00FC0611">
        <w:trPr>
          <w:cantSplit/>
        </w:trPr>
        <w:tc>
          <w:tcPr>
            <w:tcW w:w="0" w:type="auto"/>
            <w:tcBorders>
              <w:top w:val="single" w:sz="4" w:space="0" w:color="A6A6A6" w:themeColor="background1" w:themeShade="A6"/>
              <w:right w:val="single" w:sz="4" w:space="0" w:color="000000" w:themeColor="text1"/>
            </w:tcBorders>
          </w:tcPr>
          <w:p w14:paraId="1C020F4C" w14:textId="77777777" w:rsidR="00756439" w:rsidRDefault="00756439" w:rsidP="00756439">
            <w:pPr>
              <w:pStyle w:val="NormalinTable"/>
            </w:pPr>
            <w:r>
              <w:rPr>
                <w:b/>
              </w:rPr>
              <w:t>9033 00 00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1192C8" w14:textId="77777777" w:rsidR="00756439" w:rsidRDefault="00756439" w:rsidP="00756439">
            <w:pPr>
              <w:pStyle w:val="NormalinTable"/>
              <w:tabs>
                <w:tab w:val="left" w:pos="1250"/>
              </w:tabs>
            </w:pPr>
            <w:r>
              <w:t>0.00%</w:t>
            </w:r>
          </w:p>
        </w:tc>
      </w:tr>
      <w:tr w:rsidR="00756439" w14:paraId="11D67B77" w14:textId="77777777" w:rsidTr="00FC0611">
        <w:trPr>
          <w:cantSplit/>
        </w:trPr>
        <w:tc>
          <w:tcPr>
            <w:tcW w:w="0" w:type="auto"/>
            <w:tcBorders>
              <w:top w:val="single" w:sz="4" w:space="0" w:color="A6A6A6" w:themeColor="background1" w:themeShade="A6"/>
              <w:right w:val="single" w:sz="4" w:space="0" w:color="000000" w:themeColor="text1"/>
            </w:tcBorders>
          </w:tcPr>
          <w:p w14:paraId="08DE3178" w14:textId="77777777" w:rsidR="00756439" w:rsidRDefault="00756439" w:rsidP="00756439">
            <w:pPr>
              <w:pStyle w:val="NormalinTable"/>
            </w:pPr>
            <w:r>
              <w:rPr>
                <w:b/>
              </w:rPr>
              <w:t>9100 00 00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1C758D" w14:textId="77777777" w:rsidR="00756439" w:rsidRDefault="00756439" w:rsidP="00756439">
            <w:pPr>
              <w:pStyle w:val="NormalinTable"/>
              <w:tabs>
                <w:tab w:val="left" w:pos="1250"/>
              </w:tabs>
            </w:pPr>
            <w:r>
              <w:t>0.00%</w:t>
            </w:r>
          </w:p>
        </w:tc>
      </w:tr>
      <w:tr w:rsidR="00756439" w14:paraId="2717A65E" w14:textId="77777777" w:rsidTr="00FC0611">
        <w:trPr>
          <w:cantSplit/>
        </w:trPr>
        <w:tc>
          <w:tcPr>
            <w:tcW w:w="0" w:type="auto"/>
            <w:tcBorders>
              <w:top w:val="single" w:sz="4" w:space="0" w:color="A6A6A6" w:themeColor="background1" w:themeShade="A6"/>
              <w:right w:val="single" w:sz="4" w:space="0" w:color="000000" w:themeColor="text1"/>
            </w:tcBorders>
          </w:tcPr>
          <w:p w14:paraId="6C4B4484" w14:textId="77777777" w:rsidR="00756439" w:rsidRDefault="00756439" w:rsidP="00756439">
            <w:pPr>
              <w:pStyle w:val="NormalinTable"/>
            </w:pPr>
            <w:r>
              <w:rPr>
                <w:b/>
              </w:rPr>
              <w:t>9200 00 00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907650" w14:textId="77777777" w:rsidR="00756439" w:rsidRDefault="00756439" w:rsidP="00756439">
            <w:pPr>
              <w:pStyle w:val="NormalinTable"/>
              <w:tabs>
                <w:tab w:val="left" w:pos="1250"/>
              </w:tabs>
            </w:pPr>
            <w:r>
              <w:t>0.00%</w:t>
            </w:r>
          </w:p>
        </w:tc>
      </w:tr>
      <w:tr w:rsidR="00756439" w14:paraId="0D8874C7" w14:textId="77777777" w:rsidTr="00FC0611">
        <w:trPr>
          <w:cantSplit/>
        </w:trPr>
        <w:tc>
          <w:tcPr>
            <w:tcW w:w="0" w:type="auto"/>
            <w:tcBorders>
              <w:top w:val="single" w:sz="4" w:space="0" w:color="A6A6A6" w:themeColor="background1" w:themeShade="A6"/>
              <w:right w:val="single" w:sz="4" w:space="0" w:color="000000" w:themeColor="text1"/>
            </w:tcBorders>
          </w:tcPr>
          <w:p w14:paraId="51562CAE" w14:textId="77777777" w:rsidR="00756439" w:rsidRDefault="00756439" w:rsidP="00756439">
            <w:pPr>
              <w:pStyle w:val="NormalinTable"/>
            </w:pPr>
            <w:r>
              <w:rPr>
                <w:b/>
              </w:rPr>
              <w:t>9302 00 00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FCE274" w14:textId="77777777" w:rsidR="00756439" w:rsidRDefault="00756439" w:rsidP="00756439">
            <w:pPr>
              <w:pStyle w:val="NormalinTable"/>
              <w:tabs>
                <w:tab w:val="left" w:pos="1250"/>
              </w:tabs>
            </w:pPr>
            <w:r>
              <w:t>0.00%</w:t>
            </w:r>
          </w:p>
        </w:tc>
      </w:tr>
      <w:tr w:rsidR="00756439" w14:paraId="66F5989E" w14:textId="77777777" w:rsidTr="00FC0611">
        <w:trPr>
          <w:cantSplit/>
        </w:trPr>
        <w:tc>
          <w:tcPr>
            <w:tcW w:w="0" w:type="auto"/>
            <w:tcBorders>
              <w:top w:val="single" w:sz="4" w:space="0" w:color="A6A6A6" w:themeColor="background1" w:themeShade="A6"/>
              <w:right w:val="single" w:sz="4" w:space="0" w:color="000000" w:themeColor="text1"/>
            </w:tcBorders>
          </w:tcPr>
          <w:p w14:paraId="46F4BADA" w14:textId="77777777" w:rsidR="00756439" w:rsidRDefault="00756439" w:rsidP="00756439">
            <w:pPr>
              <w:pStyle w:val="NormalinTable"/>
            </w:pPr>
            <w:r>
              <w:rPr>
                <w:b/>
              </w:rPr>
              <w:t>9303 00 00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B11EC1" w14:textId="77777777" w:rsidR="00756439" w:rsidRDefault="00756439" w:rsidP="00756439">
            <w:pPr>
              <w:pStyle w:val="NormalinTable"/>
              <w:tabs>
                <w:tab w:val="left" w:pos="1250"/>
              </w:tabs>
            </w:pPr>
            <w:r>
              <w:t>0.00%</w:t>
            </w:r>
          </w:p>
        </w:tc>
      </w:tr>
      <w:tr w:rsidR="00756439" w14:paraId="1E836321" w14:textId="77777777" w:rsidTr="00FC0611">
        <w:trPr>
          <w:cantSplit/>
        </w:trPr>
        <w:tc>
          <w:tcPr>
            <w:tcW w:w="0" w:type="auto"/>
            <w:tcBorders>
              <w:top w:val="single" w:sz="4" w:space="0" w:color="A6A6A6" w:themeColor="background1" w:themeShade="A6"/>
              <w:right w:val="single" w:sz="4" w:space="0" w:color="000000" w:themeColor="text1"/>
            </w:tcBorders>
          </w:tcPr>
          <w:p w14:paraId="76ECE2AD" w14:textId="77777777" w:rsidR="00756439" w:rsidRDefault="00756439" w:rsidP="00756439">
            <w:pPr>
              <w:pStyle w:val="NormalinTable"/>
            </w:pPr>
            <w:r>
              <w:rPr>
                <w:b/>
              </w:rPr>
              <w:t>9304 00 00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C0FBA8" w14:textId="77777777" w:rsidR="00756439" w:rsidRDefault="00756439" w:rsidP="00756439">
            <w:pPr>
              <w:pStyle w:val="NormalinTable"/>
              <w:tabs>
                <w:tab w:val="left" w:pos="1250"/>
              </w:tabs>
            </w:pPr>
            <w:r>
              <w:t>0.00%</w:t>
            </w:r>
          </w:p>
        </w:tc>
      </w:tr>
      <w:tr w:rsidR="00756439" w14:paraId="01F42552" w14:textId="77777777" w:rsidTr="00FC0611">
        <w:trPr>
          <w:cantSplit/>
        </w:trPr>
        <w:tc>
          <w:tcPr>
            <w:tcW w:w="0" w:type="auto"/>
            <w:tcBorders>
              <w:top w:val="single" w:sz="4" w:space="0" w:color="A6A6A6" w:themeColor="background1" w:themeShade="A6"/>
              <w:right w:val="single" w:sz="4" w:space="0" w:color="000000" w:themeColor="text1"/>
            </w:tcBorders>
          </w:tcPr>
          <w:p w14:paraId="317EAFA6" w14:textId="77777777" w:rsidR="00756439" w:rsidRDefault="00756439" w:rsidP="00756439">
            <w:pPr>
              <w:pStyle w:val="NormalinTable"/>
            </w:pPr>
            <w:r>
              <w:rPr>
                <w:b/>
              </w:rPr>
              <w:t>9305 10 00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2531CB" w14:textId="77777777" w:rsidR="00756439" w:rsidRDefault="00756439" w:rsidP="00756439">
            <w:pPr>
              <w:pStyle w:val="NormalinTable"/>
              <w:tabs>
                <w:tab w:val="left" w:pos="1250"/>
              </w:tabs>
            </w:pPr>
            <w:r>
              <w:t>0.00%</w:t>
            </w:r>
          </w:p>
        </w:tc>
      </w:tr>
      <w:tr w:rsidR="00756439" w14:paraId="209F323A" w14:textId="77777777" w:rsidTr="00FC0611">
        <w:trPr>
          <w:cantSplit/>
        </w:trPr>
        <w:tc>
          <w:tcPr>
            <w:tcW w:w="0" w:type="auto"/>
            <w:tcBorders>
              <w:top w:val="single" w:sz="4" w:space="0" w:color="A6A6A6" w:themeColor="background1" w:themeShade="A6"/>
              <w:right w:val="single" w:sz="4" w:space="0" w:color="000000" w:themeColor="text1"/>
            </w:tcBorders>
          </w:tcPr>
          <w:p w14:paraId="0E4875D6" w14:textId="77777777" w:rsidR="00756439" w:rsidRDefault="00756439" w:rsidP="00756439">
            <w:pPr>
              <w:pStyle w:val="NormalinTable"/>
            </w:pPr>
            <w:r>
              <w:rPr>
                <w:b/>
              </w:rPr>
              <w:t>9305 20 00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DD4B52" w14:textId="77777777" w:rsidR="00756439" w:rsidRDefault="00756439" w:rsidP="00756439">
            <w:pPr>
              <w:pStyle w:val="NormalinTable"/>
              <w:tabs>
                <w:tab w:val="left" w:pos="1250"/>
              </w:tabs>
            </w:pPr>
            <w:r>
              <w:t>0.00%</w:t>
            </w:r>
          </w:p>
        </w:tc>
      </w:tr>
      <w:tr w:rsidR="00756439" w14:paraId="02788DC3" w14:textId="77777777" w:rsidTr="00FC0611">
        <w:trPr>
          <w:cantSplit/>
        </w:trPr>
        <w:tc>
          <w:tcPr>
            <w:tcW w:w="0" w:type="auto"/>
            <w:tcBorders>
              <w:top w:val="single" w:sz="4" w:space="0" w:color="A6A6A6" w:themeColor="background1" w:themeShade="A6"/>
              <w:right w:val="single" w:sz="4" w:space="0" w:color="000000" w:themeColor="text1"/>
            </w:tcBorders>
          </w:tcPr>
          <w:p w14:paraId="16569FB5" w14:textId="77777777" w:rsidR="00756439" w:rsidRDefault="00756439" w:rsidP="00756439">
            <w:pPr>
              <w:pStyle w:val="NormalinTable"/>
            </w:pPr>
            <w:r>
              <w:rPr>
                <w:b/>
              </w:rPr>
              <w:t>9305 99 00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39A4EB" w14:textId="77777777" w:rsidR="00756439" w:rsidRDefault="00756439" w:rsidP="00756439">
            <w:pPr>
              <w:pStyle w:val="NormalinTable"/>
              <w:tabs>
                <w:tab w:val="left" w:pos="1250"/>
              </w:tabs>
            </w:pPr>
            <w:r>
              <w:t>0.00%</w:t>
            </w:r>
          </w:p>
        </w:tc>
      </w:tr>
      <w:tr w:rsidR="00756439" w14:paraId="4ECEAD31" w14:textId="77777777" w:rsidTr="00FC0611">
        <w:trPr>
          <w:cantSplit/>
        </w:trPr>
        <w:tc>
          <w:tcPr>
            <w:tcW w:w="0" w:type="auto"/>
            <w:tcBorders>
              <w:top w:val="single" w:sz="4" w:space="0" w:color="A6A6A6" w:themeColor="background1" w:themeShade="A6"/>
              <w:right w:val="single" w:sz="4" w:space="0" w:color="000000" w:themeColor="text1"/>
            </w:tcBorders>
          </w:tcPr>
          <w:p w14:paraId="65E322C4" w14:textId="77777777" w:rsidR="00756439" w:rsidRDefault="00756439" w:rsidP="00756439">
            <w:pPr>
              <w:pStyle w:val="NormalinTable"/>
            </w:pPr>
            <w:r>
              <w:rPr>
                <w:b/>
              </w:rPr>
              <w:t>9306 00 00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B9AA7F" w14:textId="77777777" w:rsidR="00756439" w:rsidRDefault="00756439" w:rsidP="00756439">
            <w:pPr>
              <w:pStyle w:val="NormalinTable"/>
              <w:tabs>
                <w:tab w:val="left" w:pos="1250"/>
              </w:tabs>
            </w:pPr>
            <w:r>
              <w:t>0.00%</w:t>
            </w:r>
          </w:p>
        </w:tc>
      </w:tr>
      <w:tr w:rsidR="00756439" w14:paraId="450A486C" w14:textId="77777777" w:rsidTr="00FC0611">
        <w:trPr>
          <w:cantSplit/>
        </w:trPr>
        <w:tc>
          <w:tcPr>
            <w:tcW w:w="0" w:type="auto"/>
            <w:tcBorders>
              <w:top w:val="single" w:sz="4" w:space="0" w:color="A6A6A6" w:themeColor="background1" w:themeShade="A6"/>
              <w:right w:val="single" w:sz="4" w:space="0" w:color="000000" w:themeColor="text1"/>
            </w:tcBorders>
          </w:tcPr>
          <w:p w14:paraId="69D70F95" w14:textId="77777777" w:rsidR="00756439" w:rsidRDefault="00756439" w:rsidP="00756439">
            <w:pPr>
              <w:pStyle w:val="NormalinTable"/>
            </w:pPr>
            <w:r>
              <w:rPr>
                <w:b/>
              </w:rPr>
              <w:t>9307 00 00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7DBEB6" w14:textId="77777777" w:rsidR="00756439" w:rsidRDefault="00756439" w:rsidP="00756439">
            <w:pPr>
              <w:pStyle w:val="NormalinTable"/>
              <w:tabs>
                <w:tab w:val="left" w:pos="1250"/>
              </w:tabs>
            </w:pPr>
            <w:r>
              <w:t>0.00%</w:t>
            </w:r>
          </w:p>
        </w:tc>
      </w:tr>
      <w:tr w:rsidR="00756439" w14:paraId="3D5CE88D" w14:textId="77777777" w:rsidTr="00FC0611">
        <w:trPr>
          <w:cantSplit/>
        </w:trPr>
        <w:tc>
          <w:tcPr>
            <w:tcW w:w="0" w:type="auto"/>
            <w:tcBorders>
              <w:top w:val="single" w:sz="4" w:space="0" w:color="A6A6A6" w:themeColor="background1" w:themeShade="A6"/>
              <w:right w:val="single" w:sz="4" w:space="0" w:color="000000" w:themeColor="text1"/>
            </w:tcBorders>
          </w:tcPr>
          <w:p w14:paraId="36893E43" w14:textId="77777777" w:rsidR="00756439" w:rsidRDefault="00756439" w:rsidP="00756439">
            <w:pPr>
              <w:pStyle w:val="NormalinTable"/>
            </w:pPr>
            <w:r>
              <w:rPr>
                <w:b/>
              </w:rPr>
              <w:t>9401 20 00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2660D0" w14:textId="77777777" w:rsidR="00756439" w:rsidRDefault="00756439" w:rsidP="00756439">
            <w:pPr>
              <w:pStyle w:val="NormalinTable"/>
              <w:tabs>
                <w:tab w:val="left" w:pos="1250"/>
              </w:tabs>
            </w:pPr>
            <w:r>
              <w:t>0.00%</w:t>
            </w:r>
          </w:p>
        </w:tc>
      </w:tr>
      <w:tr w:rsidR="00756439" w14:paraId="0EA05722" w14:textId="77777777" w:rsidTr="00FC0611">
        <w:trPr>
          <w:cantSplit/>
        </w:trPr>
        <w:tc>
          <w:tcPr>
            <w:tcW w:w="0" w:type="auto"/>
            <w:tcBorders>
              <w:top w:val="single" w:sz="4" w:space="0" w:color="A6A6A6" w:themeColor="background1" w:themeShade="A6"/>
              <w:right w:val="single" w:sz="4" w:space="0" w:color="000000" w:themeColor="text1"/>
            </w:tcBorders>
          </w:tcPr>
          <w:p w14:paraId="30522CA9" w14:textId="77777777" w:rsidR="00756439" w:rsidRDefault="00756439" w:rsidP="00756439">
            <w:pPr>
              <w:pStyle w:val="NormalinTable"/>
            </w:pPr>
            <w:r>
              <w:rPr>
                <w:b/>
              </w:rPr>
              <w:t>9401 52 00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881527" w14:textId="77777777" w:rsidR="00756439" w:rsidRDefault="00756439" w:rsidP="00756439">
            <w:pPr>
              <w:pStyle w:val="NormalinTable"/>
              <w:tabs>
                <w:tab w:val="left" w:pos="1250"/>
              </w:tabs>
            </w:pPr>
            <w:r>
              <w:t>0.00%</w:t>
            </w:r>
          </w:p>
        </w:tc>
      </w:tr>
      <w:tr w:rsidR="00756439" w14:paraId="1833A5CB" w14:textId="77777777" w:rsidTr="00FC0611">
        <w:trPr>
          <w:cantSplit/>
        </w:trPr>
        <w:tc>
          <w:tcPr>
            <w:tcW w:w="0" w:type="auto"/>
            <w:tcBorders>
              <w:top w:val="single" w:sz="4" w:space="0" w:color="A6A6A6" w:themeColor="background1" w:themeShade="A6"/>
              <w:right w:val="single" w:sz="4" w:space="0" w:color="000000" w:themeColor="text1"/>
            </w:tcBorders>
          </w:tcPr>
          <w:p w14:paraId="383B5E49" w14:textId="77777777" w:rsidR="00756439" w:rsidRDefault="00756439" w:rsidP="00756439">
            <w:pPr>
              <w:pStyle w:val="NormalinTable"/>
            </w:pPr>
            <w:r>
              <w:rPr>
                <w:b/>
              </w:rPr>
              <w:t>9401 53 00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9CF36E" w14:textId="77777777" w:rsidR="00756439" w:rsidRDefault="00756439" w:rsidP="00756439">
            <w:pPr>
              <w:pStyle w:val="NormalinTable"/>
              <w:tabs>
                <w:tab w:val="left" w:pos="1250"/>
              </w:tabs>
            </w:pPr>
            <w:r>
              <w:t>0.00%</w:t>
            </w:r>
          </w:p>
        </w:tc>
      </w:tr>
      <w:tr w:rsidR="00756439" w14:paraId="066C0BF1" w14:textId="77777777" w:rsidTr="00FC0611">
        <w:trPr>
          <w:cantSplit/>
        </w:trPr>
        <w:tc>
          <w:tcPr>
            <w:tcW w:w="0" w:type="auto"/>
            <w:tcBorders>
              <w:top w:val="single" w:sz="4" w:space="0" w:color="A6A6A6" w:themeColor="background1" w:themeShade="A6"/>
              <w:right w:val="single" w:sz="4" w:space="0" w:color="000000" w:themeColor="text1"/>
            </w:tcBorders>
          </w:tcPr>
          <w:p w14:paraId="106C26A1" w14:textId="77777777" w:rsidR="00756439" w:rsidRDefault="00756439" w:rsidP="00756439">
            <w:pPr>
              <w:pStyle w:val="NormalinTable"/>
            </w:pPr>
            <w:r>
              <w:rPr>
                <w:b/>
              </w:rPr>
              <w:t>9401 59 00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12A5B6" w14:textId="77777777" w:rsidR="00756439" w:rsidRDefault="00756439" w:rsidP="00756439">
            <w:pPr>
              <w:pStyle w:val="NormalinTable"/>
              <w:tabs>
                <w:tab w:val="left" w:pos="1250"/>
              </w:tabs>
            </w:pPr>
            <w:r>
              <w:t>0.00%</w:t>
            </w:r>
          </w:p>
        </w:tc>
      </w:tr>
      <w:tr w:rsidR="00756439" w14:paraId="7C7EFAF2" w14:textId="77777777" w:rsidTr="00FC0611">
        <w:trPr>
          <w:cantSplit/>
        </w:trPr>
        <w:tc>
          <w:tcPr>
            <w:tcW w:w="0" w:type="auto"/>
            <w:tcBorders>
              <w:top w:val="single" w:sz="4" w:space="0" w:color="A6A6A6" w:themeColor="background1" w:themeShade="A6"/>
              <w:right w:val="single" w:sz="4" w:space="0" w:color="000000" w:themeColor="text1"/>
            </w:tcBorders>
          </w:tcPr>
          <w:p w14:paraId="7A12C156" w14:textId="77777777" w:rsidR="00756439" w:rsidRDefault="00756439" w:rsidP="00756439">
            <w:pPr>
              <w:pStyle w:val="NormalinTable"/>
            </w:pPr>
            <w:r>
              <w:rPr>
                <w:b/>
              </w:rPr>
              <w:t>9401 90 00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900790" w14:textId="77777777" w:rsidR="00756439" w:rsidRDefault="00756439" w:rsidP="00756439">
            <w:pPr>
              <w:pStyle w:val="NormalinTable"/>
              <w:tabs>
                <w:tab w:val="left" w:pos="1250"/>
              </w:tabs>
            </w:pPr>
            <w:r>
              <w:t>0.00%</w:t>
            </w:r>
          </w:p>
        </w:tc>
      </w:tr>
      <w:tr w:rsidR="00756439" w14:paraId="75A0D5F7" w14:textId="77777777" w:rsidTr="00FC0611">
        <w:trPr>
          <w:cantSplit/>
        </w:trPr>
        <w:tc>
          <w:tcPr>
            <w:tcW w:w="0" w:type="auto"/>
            <w:tcBorders>
              <w:top w:val="single" w:sz="4" w:space="0" w:color="A6A6A6" w:themeColor="background1" w:themeShade="A6"/>
              <w:right w:val="single" w:sz="4" w:space="0" w:color="000000" w:themeColor="text1"/>
            </w:tcBorders>
          </w:tcPr>
          <w:p w14:paraId="2E6E1BBD" w14:textId="77777777" w:rsidR="00756439" w:rsidRDefault="00756439" w:rsidP="00756439">
            <w:pPr>
              <w:pStyle w:val="NormalinTable"/>
            </w:pPr>
            <w:r>
              <w:rPr>
                <w:b/>
              </w:rPr>
              <w:t>9403 40 00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2AE505" w14:textId="77777777" w:rsidR="00756439" w:rsidRDefault="00756439" w:rsidP="00756439">
            <w:pPr>
              <w:pStyle w:val="NormalinTable"/>
              <w:tabs>
                <w:tab w:val="left" w:pos="1250"/>
              </w:tabs>
            </w:pPr>
            <w:r>
              <w:t>0.00%</w:t>
            </w:r>
          </w:p>
        </w:tc>
      </w:tr>
      <w:tr w:rsidR="00756439" w14:paraId="1B229F5F" w14:textId="77777777" w:rsidTr="00FC0611">
        <w:trPr>
          <w:cantSplit/>
        </w:trPr>
        <w:tc>
          <w:tcPr>
            <w:tcW w:w="0" w:type="auto"/>
            <w:tcBorders>
              <w:top w:val="single" w:sz="4" w:space="0" w:color="A6A6A6" w:themeColor="background1" w:themeShade="A6"/>
              <w:right w:val="single" w:sz="4" w:space="0" w:color="000000" w:themeColor="text1"/>
            </w:tcBorders>
          </w:tcPr>
          <w:p w14:paraId="363D6D2D" w14:textId="77777777" w:rsidR="00756439" w:rsidRDefault="00756439" w:rsidP="00756439">
            <w:pPr>
              <w:pStyle w:val="NormalinTable"/>
            </w:pPr>
            <w:r>
              <w:rPr>
                <w:b/>
              </w:rPr>
              <w:t>9403 82 00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922858" w14:textId="77777777" w:rsidR="00756439" w:rsidRDefault="00756439" w:rsidP="00756439">
            <w:pPr>
              <w:pStyle w:val="NormalinTable"/>
              <w:tabs>
                <w:tab w:val="left" w:pos="1250"/>
              </w:tabs>
            </w:pPr>
            <w:r>
              <w:t>0.00%</w:t>
            </w:r>
          </w:p>
        </w:tc>
      </w:tr>
      <w:tr w:rsidR="00756439" w14:paraId="16558159" w14:textId="77777777" w:rsidTr="00FC0611">
        <w:trPr>
          <w:cantSplit/>
        </w:trPr>
        <w:tc>
          <w:tcPr>
            <w:tcW w:w="0" w:type="auto"/>
            <w:tcBorders>
              <w:top w:val="single" w:sz="4" w:space="0" w:color="A6A6A6" w:themeColor="background1" w:themeShade="A6"/>
              <w:right w:val="single" w:sz="4" w:space="0" w:color="000000" w:themeColor="text1"/>
            </w:tcBorders>
          </w:tcPr>
          <w:p w14:paraId="1A48CC77" w14:textId="77777777" w:rsidR="00756439" w:rsidRDefault="00756439" w:rsidP="00756439">
            <w:pPr>
              <w:pStyle w:val="NormalinTable"/>
            </w:pPr>
            <w:r>
              <w:rPr>
                <w:b/>
              </w:rPr>
              <w:t>9403 83 00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D8B99C" w14:textId="77777777" w:rsidR="00756439" w:rsidRDefault="00756439" w:rsidP="00756439">
            <w:pPr>
              <w:pStyle w:val="NormalinTable"/>
              <w:tabs>
                <w:tab w:val="left" w:pos="1250"/>
              </w:tabs>
            </w:pPr>
            <w:r>
              <w:t>0.00%</w:t>
            </w:r>
          </w:p>
        </w:tc>
      </w:tr>
      <w:tr w:rsidR="00756439" w14:paraId="1128BB50" w14:textId="77777777" w:rsidTr="00FC0611">
        <w:trPr>
          <w:cantSplit/>
        </w:trPr>
        <w:tc>
          <w:tcPr>
            <w:tcW w:w="0" w:type="auto"/>
            <w:tcBorders>
              <w:top w:val="single" w:sz="4" w:space="0" w:color="A6A6A6" w:themeColor="background1" w:themeShade="A6"/>
              <w:right w:val="single" w:sz="4" w:space="0" w:color="000000" w:themeColor="text1"/>
            </w:tcBorders>
          </w:tcPr>
          <w:p w14:paraId="694FE78E" w14:textId="77777777" w:rsidR="00756439" w:rsidRDefault="00756439" w:rsidP="00756439">
            <w:pPr>
              <w:pStyle w:val="NormalinTable"/>
            </w:pPr>
            <w:r>
              <w:rPr>
                <w:b/>
              </w:rPr>
              <w:t>9403 89 00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732394" w14:textId="77777777" w:rsidR="00756439" w:rsidRDefault="00756439" w:rsidP="00756439">
            <w:pPr>
              <w:pStyle w:val="NormalinTable"/>
              <w:tabs>
                <w:tab w:val="left" w:pos="1250"/>
              </w:tabs>
            </w:pPr>
            <w:r>
              <w:t>0.00%</w:t>
            </w:r>
          </w:p>
        </w:tc>
      </w:tr>
      <w:tr w:rsidR="00756439" w14:paraId="4D8543B5" w14:textId="77777777" w:rsidTr="00FC0611">
        <w:trPr>
          <w:cantSplit/>
        </w:trPr>
        <w:tc>
          <w:tcPr>
            <w:tcW w:w="0" w:type="auto"/>
            <w:tcBorders>
              <w:top w:val="single" w:sz="4" w:space="0" w:color="A6A6A6" w:themeColor="background1" w:themeShade="A6"/>
              <w:right w:val="single" w:sz="4" w:space="0" w:color="000000" w:themeColor="text1"/>
            </w:tcBorders>
          </w:tcPr>
          <w:p w14:paraId="62A697AB" w14:textId="77777777" w:rsidR="00756439" w:rsidRDefault="00756439" w:rsidP="00756439">
            <w:pPr>
              <w:pStyle w:val="NormalinTable"/>
            </w:pPr>
            <w:r>
              <w:rPr>
                <w:b/>
              </w:rPr>
              <w:t>9403 90 00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157063" w14:textId="77777777" w:rsidR="00756439" w:rsidRDefault="00756439" w:rsidP="00756439">
            <w:pPr>
              <w:pStyle w:val="NormalinTable"/>
              <w:tabs>
                <w:tab w:val="left" w:pos="1250"/>
              </w:tabs>
            </w:pPr>
            <w:r>
              <w:t>0.00%</w:t>
            </w:r>
          </w:p>
        </w:tc>
      </w:tr>
      <w:tr w:rsidR="00756439" w14:paraId="56A18E96" w14:textId="77777777" w:rsidTr="00FC0611">
        <w:trPr>
          <w:cantSplit/>
        </w:trPr>
        <w:tc>
          <w:tcPr>
            <w:tcW w:w="0" w:type="auto"/>
            <w:tcBorders>
              <w:top w:val="single" w:sz="4" w:space="0" w:color="A6A6A6" w:themeColor="background1" w:themeShade="A6"/>
              <w:right w:val="single" w:sz="4" w:space="0" w:color="000000" w:themeColor="text1"/>
            </w:tcBorders>
          </w:tcPr>
          <w:p w14:paraId="0C834402" w14:textId="77777777" w:rsidR="00756439" w:rsidRDefault="00756439" w:rsidP="00756439">
            <w:pPr>
              <w:pStyle w:val="NormalinTable"/>
            </w:pPr>
            <w:r>
              <w:rPr>
                <w:b/>
              </w:rPr>
              <w:t>9404 00 00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D4BE9F" w14:textId="77777777" w:rsidR="00756439" w:rsidRDefault="00756439" w:rsidP="00756439">
            <w:pPr>
              <w:pStyle w:val="NormalinTable"/>
              <w:tabs>
                <w:tab w:val="left" w:pos="1250"/>
              </w:tabs>
            </w:pPr>
            <w:r>
              <w:t>0.00%</w:t>
            </w:r>
          </w:p>
        </w:tc>
      </w:tr>
      <w:tr w:rsidR="00756439" w14:paraId="3E514971" w14:textId="77777777" w:rsidTr="00FC0611">
        <w:trPr>
          <w:cantSplit/>
        </w:trPr>
        <w:tc>
          <w:tcPr>
            <w:tcW w:w="0" w:type="auto"/>
            <w:tcBorders>
              <w:top w:val="single" w:sz="4" w:space="0" w:color="A6A6A6" w:themeColor="background1" w:themeShade="A6"/>
              <w:right w:val="single" w:sz="4" w:space="0" w:color="000000" w:themeColor="text1"/>
            </w:tcBorders>
          </w:tcPr>
          <w:p w14:paraId="0EE7EC82" w14:textId="77777777" w:rsidR="00756439" w:rsidRDefault="00756439" w:rsidP="00756439">
            <w:pPr>
              <w:pStyle w:val="NormalinTable"/>
            </w:pPr>
            <w:r>
              <w:rPr>
                <w:b/>
              </w:rPr>
              <w:t>9405 00 00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68ECCC" w14:textId="77777777" w:rsidR="00756439" w:rsidRDefault="00756439" w:rsidP="00756439">
            <w:pPr>
              <w:pStyle w:val="NormalinTable"/>
              <w:tabs>
                <w:tab w:val="left" w:pos="1250"/>
              </w:tabs>
            </w:pPr>
            <w:r>
              <w:t>0.00%</w:t>
            </w:r>
          </w:p>
        </w:tc>
      </w:tr>
      <w:tr w:rsidR="00756439" w14:paraId="650EB9C3" w14:textId="77777777" w:rsidTr="00FC0611">
        <w:trPr>
          <w:cantSplit/>
        </w:trPr>
        <w:tc>
          <w:tcPr>
            <w:tcW w:w="0" w:type="auto"/>
            <w:tcBorders>
              <w:top w:val="single" w:sz="4" w:space="0" w:color="A6A6A6" w:themeColor="background1" w:themeShade="A6"/>
              <w:right w:val="single" w:sz="4" w:space="0" w:color="000000" w:themeColor="text1"/>
            </w:tcBorders>
          </w:tcPr>
          <w:p w14:paraId="4F7B4D4A" w14:textId="77777777" w:rsidR="00756439" w:rsidRDefault="00756439" w:rsidP="00756439">
            <w:pPr>
              <w:pStyle w:val="NormalinTable"/>
            </w:pPr>
            <w:r>
              <w:rPr>
                <w:b/>
              </w:rPr>
              <w:t>9406 00 00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50F689" w14:textId="77777777" w:rsidR="00756439" w:rsidRDefault="00756439" w:rsidP="00756439">
            <w:pPr>
              <w:pStyle w:val="NormalinTable"/>
              <w:tabs>
                <w:tab w:val="left" w:pos="1250"/>
              </w:tabs>
            </w:pPr>
            <w:r>
              <w:t>0.00%</w:t>
            </w:r>
          </w:p>
        </w:tc>
      </w:tr>
      <w:tr w:rsidR="00756439" w14:paraId="117C69D6" w14:textId="77777777" w:rsidTr="00FC0611">
        <w:trPr>
          <w:cantSplit/>
        </w:trPr>
        <w:tc>
          <w:tcPr>
            <w:tcW w:w="0" w:type="auto"/>
            <w:tcBorders>
              <w:top w:val="single" w:sz="4" w:space="0" w:color="A6A6A6" w:themeColor="background1" w:themeShade="A6"/>
              <w:right w:val="single" w:sz="4" w:space="0" w:color="000000" w:themeColor="text1"/>
            </w:tcBorders>
          </w:tcPr>
          <w:p w14:paraId="00F95F6F" w14:textId="77777777" w:rsidR="00756439" w:rsidRDefault="00756439" w:rsidP="00756439">
            <w:pPr>
              <w:pStyle w:val="NormalinTable"/>
            </w:pPr>
            <w:r>
              <w:rPr>
                <w:b/>
              </w:rPr>
              <w:t>9503 00 21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CEE6E2" w14:textId="77777777" w:rsidR="00756439" w:rsidRDefault="00756439" w:rsidP="00756439">
            <w:pPr>
              <w:pStyle w:val="NormalinTable"/>
              <w:tabs>
                <w:tab w:val="left" w:pos="1250"/>
              </w:tabs>
            </w:pPr>
            <w:r>
              <w:t>0.00%</w:t>
            </w:r>
          </w:p>
        </w:tc>
      </w:tr>
      <w:tr w:rsidR="00756439" w14:paraId="3807A5BF" w14:textId="77777777" w:rsidTr="00FC0611">
        <w:trPr>
          <w:cantSplit/>
        </w:trPr>
        <w:tc>
          <w:tcPr>
            <w:tcW w:w="0" w:type="auto"/>
            <w:tcBorders>
              <w:top w:val="single" w:sz="4" w:space="0" w:color="A6A6A6" w:themeColor="background1" w:themeShade="A6"/>
              <w:right w:val="single" w:sz="4" w:space="0" w:color="000000" w:themeColor="text1"/>
            </w:tcBorders>
          </w:tcPr>
          <w:p w14:paraId="6CF4EDD0" w14:textId="77777777" w:rsidR="00756439" w:rsidRDefault="00756439" w:rsidP="00756439">
            <w:pPr>
              <w:pStyle w:val="NormalinTable"/>
            </w:pPr>
            <w:r>
              <w:rPr>
                <w:b/>
              </w:rPr>
              <w:t>9503 00 35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5431D0" w14:textId="77777777" w:rsidR="00756439" w:rsidRDefault="00756439" w:rsidP="00756439">
            <w:pPr>
              <w:pStyle w:val="NormalinTable"/>
              <w:tabs>
                <w:tab w:val="left" w:pos="1250"/>
              </w:tabs>
            </w:pPr>
            <w:r>
              <w:t>0.00%</w:t>
            </w:r>
          </w:p>
        </w:tc>
      </w:tr>
      <w:tr w:rsidR="00756439" w14:paraId="1BEF16C4" w14:textId="77777777" w:rsidTr="00FC0611">
        <w:trPr>
          <w:cantSplit/>
        </w:trPr>
        <w:tc>
          <w:tcPr>
            <w:tcW w:w="0" w:type="auto"/>
            <w:tcBorders>
              <w:top w:val="single" w:sz="4" w:space="0" w:color="A6A6A6" w:themeColor="background1" w:themeShade="A6"/>
              <w:right w:val="single" w:sz="4" w:space="0" w:color="000000" w:themeColor="text1"/>
            </w:tcBorders>
          </w:tcPr>
          <w:p w14:paraId="186E582C" w14:textId="77777777" w:rsidR="00756439" w:rsidRDefault="00756439" w:rsidP="00756439">
            <w:pPr>
              <w:pStyle w:val="NormalinTable"/>
            </w:pPr>
            <w:r>
              <w:rPr>
                <w:b/>
              </w:rPr>
              <w:t>9503 00 41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3943E9" w14:textId="77777777" w:rsidR="00756439" w:rsidRDefault="00756439" w:rsidP="00756439">
            <w:pPr>
              <w:pStyle w:val="NormalinTable"/>
              <w:tabs>
                <w:tab w:val="left" w:pos="1250"/>
              </w:tabs>
            </w:pPr>
            <w:r>
              <w:t>0.00%</w:t>
            </w:r>
          </w:p>
        </w:tc>
      </w:tr>
      <w:tr w:rsidR="00756439" w14:paraId="56BDE83F" w14:textId="77777777" w:rsidTr="00FC0611">
        <w:trPr>
          <w:cantSplit/>
        </w:trPr>
        <w:tc>
          <w:tcPr>
            <w:tcW w:w="0" w:type="auto"/>
            <w:tcBorders>
              <w:top w:val="single" w:sz="4" w:space="0" w:color="A6A6A6" w:themeColor="background1" w:themeShade="A6"/>
              <w:right w:val="single" w:sz="4" w:space="0" w:color="000000" w:themeColor="text1"/>
            </w:tcBorders>
          </w:tcPr>
          <w:p w14:paraId="3E491DDE" w14:textId="77777777" w:rsidR="00756439" w:rsidRDefault="00756439" w:rsidP="00756439">
            <w:pPr>
              <w:pStyle w:val="NormalinTable"/>
            </w:pPr>
            <w:r>
              <w:rPr>
                <w:b/>
              </w:rPr>
              <w:t>9503 00 69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0B9E20" w14:textId="77777777" w:rsidR="00756439" w:rsidRDefault="00756439" w:rsidP="00756439">
            <w:pPr>
              <w:pStyle w:val="NormalinTable"/>
              <w:tabs>
                <w:tab w:val="left" w:pos="1250"/>
              </w:tabs>
            </w:pPr>
            <w:r>
              <w:t>0.00%</w:t>
            </w:r>
          </w:p>
        </w:tc>
      </w:tr>
      <w:tr w:rsidR="00756439" w14:paraId="79D22D9F" w14:textId="77777777" w:rsidTr="00FC0611">
        <w:trPr>
          <w:cantSplit/>
        </w:trPr>
        <w:tc>
          <w:tcPr>
            <w:tcW w:w="0" w:type="auto"/>
            <w:tcBorders>
              <w:top w:val="single" w:sz="4" w:space="0" w:color="A6A6A6" w:themeColor="background1" w:themeShade="A6"/>
              <w:right w:val="single" w:sz="4" w:space="0" w:color="000000" w:themeColor="text1"/>
            </w:tcBorders>
          </w:tcPr>
          <w:p w14:paraId="4E83A2AF" w14:textId="77777777" w:rsidR="00756439" w:rsidRDefault="00756439" w:rsidP="00756439">
            <w:pPr>
              <w:pStyle w:val="NormalinTable"/>
            </w:pPr>
            <w:r>
              <w:rPr>
                <w:b/>
              </w:rPr>
              <w:t>9503 00 70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04FFB3" w14:textId="77777777" w:rsidR="00756439" w:rsidRDefault="00756439" w:rsidP="00756439">
            <w:pPr>
              <w:pStyle w:val="NormalinTable"/>
              <w:tabs>
                <w:tab w:val="left" w:pos="1250"/>
              </w:tabs>
            </w:pPr>
            <w:r>
              <w:t>0.00%</w:t>
            </w:r>
          </w:p>
        </w:tc>
      </w:tr>
      <w:tr w:rsidR="00756439" w14:paraId="5E6FEE24" w14:textId="77777777" w:rsidTr="00FC0611">
        <w:trPr>
          <w:cantSplit/>
        </w:trPr>
        <w:tc>
          <w:tcPr>
            <w:tcW w:w="0" w:type="auto"/>
            <w:tcBorders>
              <w:top w:val="single" w:sz="4" w:space="0" w:color="A6A6A6" w:themeColor="background1" w:themeShade="A6"/>
              <w:right w:val="single" w:sz="4" w:space="0" w:color="000000" w:themeColor="text1"/>
            </w:tcBorders>
          </w:tcPr>
          <w:p w14:paraId="0F2D246D" w14:textId="77777777" w:rsidR="00756439" w:rsidRDefault="00756439" w:rsidP="00756439">
            <w:pPr>
              <w:pStyle w:val="NormalinTable"/>
            </w:pPr>
            <w:r>
              <w:rPr>
                <w:b/>
              </w:rPr>
              <w:t>9503 00 75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DB2038" w14:textId="77777777" w:rsidR="00756439" w:rsidRDefault="00756439" w:rsidP="00756439">
            <w:pPr>
              <w:pStyle w:val="NormalinTable"/>
              <w:tabs>
                <w:tab w:val="left" w:pos="1250"/>
              </w:tabs>
            </w:pPr>
            <w:r>
              <w:t>0.00%</w:t>
            </w:r>
          </w:p>
        </w:tc>
      </w:tr>
      <w:tr w:rsidR="00756439" w14:paraId="272D05B6" w14:textId="77777777" w:rsidTr="00FC0611">
        <w:trPr>
          <w:cantSplit/>
        </w:trPr>
        <w:tc>
          <w:tcPr>
            <w:tcW w:w="0" w:type="auto"/>
            <w:tcBorders>
              <w:top w:val="single" w:sz="4" w:space="0" w:color="A6A6A6" w:themeColor="background1" w:themeShade="A6"/>
              <w:right w:val="single" w:sz="4" w:space="0" w:color="000000" w:themeColor="text1"/>
            </w:tcBorders>
          </w:tcPr>
          <w:p w14:paraId="070FC734" w14:textId="77777777" w:rsidR="00756439" w:rsidRDefault="00756439" w:rsidP="00756439">
            <w:pPr>
              <w:pStyle w:val="NormalinTable"/>
            </w:pPr>
            <w:r>
              <w:rPr>
                <w:b/>
              </w:rPr>
              <w:t>9503 00 85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59CD7E" w14:textId="77777777" w:rsidR="00756439" w:rsidRDefault="00756439" w:rsidP="00756439">
            <w:pPr>
              <w:pStyle w:val="NormalinTable"/>
              <w:tabs>
                <w:tab w:val="left" w:pos="1250"/>
              </w:tabs>
            </w:pPr>
            <w:r>
              <w:t>0.00%</w:t>
            </w:r>
          </w:p>
        </w:tc>
      </w:tr>
      <w:tr w:rsidR="00756439" w14:paraId="13F4CBBD" w14:textId="77777777" w:rsidTr="00FC0611">
        <w:trPr>
          <w:cantSplit/>
        </w:trPr>
        <w:tc>
          <w:tcPr>
            <w:tcW w:w="0" w:type="auto"/>
            <w:tcBorders>
              <w:top w:val="single" w:sz="4" w:space="0" w:color="A6A6A6" w:themeColor="background1" w:themeShade="A6"/>
              <w:right w:val="single" w:sz="4" w:space="0" w:color="000000" w:themeColor="text1"/>
            </w:tcBorders>
          </w:tcPr>
          <w:p w14:paraId="0540CDAB" w14:textId="77777777" w:rsidR="00756439" w:rsidRDefault="00756439" w:rsidP="00756439">
            <w:pPr>
              <w:pStyle w:val="NormalinTable"/>
            </w:pPr>
            <w:r>
              <w:rPr>
                <w:b/>
              </w:rPr>
              <w:t>9503 00 95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1ED597" w14:textId="77777777" w:rsidR="00756439" w:rsidRDefault="00756439" w:rsidP="00756439">
            <w:pPr>
              <w:pStyle w:val="NormalinTable"/>
              <w:tabs>
                <w:tab w:val="left" w:pos="1250"/>
              </w:tabs>
            </w:pPr>
            <w:r>
              <w:t>0.00%</w:t>
            </w:r>
          </w:p>
        </w:tc>
      </w:tr>
      <w:tr w:rsidR="00756439" w14:paraId="32CFDAE3" w14:textId="77777777" w:rsidTr="00FC0611">
        <w:trPr>
          <w:cantSplit/>
        </w:trPr>
        <w:tc>
          <w:tcPr>
            <w:tcW w:w="0" w:type="auto"/>
            <w:tcBorders>
              <w:top w:val="single" w:sz="4" w:space="0" w:color="A6A6A6" w:themeColor="background1" w:themeShade="A6"/>
              <w:right w:val="single" w:sz="4" w:space="0" w:color="000000" w:themeColor="text1"/>
            </w:tcBorders>
          </w:tcPr>
          <w:p w14:paraId="3138C8E2" w14:textId="77777777" w:rsidR="00756439" w:rsidRDefault="00756439" w:rsidP="00756439">
            <w:pPr>
              <w:pStyle w:val="NormalinTable"/>
            </w:pPr>
            <w:r>
              <w:rPr>
                <w:b/>
              </w:rPr>
              <w:t>9504 40 00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7F5AEB" w14:textId="77777777" w:rsidR="00756439" w:rsidRDefault="00756439" w:rsidP="00756439">
            <w:pPr>
              <w:pStyle w:val="NormalinTable"/>
              <w:tabs>
                <w:tab w:val="left" w:pos="1250"/>
              </w:tabs>
            </w:pPr>
            <w:r>
              <w:t>0.00%</w:t>
            </w:r>
          </w:p>
        </w:tc>
      </w:tr>
      <w:tr w:rsidR="00756439" w14:paraId="24733BCE" w14:textId="77777777" w:rsidTr="00FC0611">
        <w:trPr>
          <w:cantSplit/>
        </w:trPr>
        <w:tc>
          <w:tcPr>
            <w:tcW w:w="0" w:type="auto"/>
            <w:tcBorders>
              <w:top w:val="single" w:sz="4" w:space="0" w:color="A6A6A6" w:themeColor="background1" w:themeShade="A6"/>
              <w:right w:val="single" w:sz="4" w:space="0" w:color="000000" w:themeColor="text1"/>
            </w:tcBorders>
          </w:tcPr>
          <w:p w14:paraId="6B0D176B" w14:textId="77777777" w:rsidR="00756439" w:rsidRDefault="00756439" w:rsidP="00756439">
            <w:pPr>
              <w:pStyle w:val="NormalinTable"/>
            </w:pPr>
            <w:r>
              <w:rPr>
                <w:b/>
              </w:rPr>
              <w:t>9505 10 90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4865B8" w14:textId="77777777" w:rsidR="00756439" w:rsidRDefault="00756439" w:rsidP="00756439">
            <w:pPr>
              <w:pStyle w:val="NormalinTable"/>
              <w:tabs>
                <w:tab w:val="left" w:pos="1250"/>
              </w:tabs>
            </w:pPr>
            <w:r>
              <w:t>0.00%</w:t>
            </w:r>
          </w:p>
        </w:tc>
      </w:tr>
      <w:tr w:rsidR="00756439" w14:paraId="42F6E36C" w14:textId="77777777" w:rsidTr="00FC0611">
        <w:trPr>
          <w:cantSplit/>
        </w:trPr>
        <w:tc>
          <w:tcPr>
            <w:tcW w:w="0" w:type="auto"/>
            <w:tcBorders>
              <w:top w:val="single" w:sz="4" w:space="0" w:color="A6A6A6" w:themeColor="background1" w:themeShade="A6"/>
              <w:right w:val="single" w:sz="4" w:space="0" w:color="000000" w:themeColor="text1"/>
            </w:tcBorders>
          </w:tcPr>
          <w:p w14:paraId="73CA2054" w14:textId="77777777" w:rsidR="00756439" w:rsidRDefault="00756439" w:rsidP="00756439">
            <w:pPr>
              <w:pStyle w:val="NormalinTable"/>
            </w:pPr>
            <w:r>
              <w:rPr>
                <w:b/>
              </w:rPr>
              <w:t>9505 90 00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473632" w14:textId="77777777" w:rsidR="00756439" w:rsidRDefault="00756439" w:rsidP="00756439">
            <w:pPr>
              <w:pStyle w:val="NormalinTable"/>
              <w:tabs>
                <w:tab w:val="left" w:pos="1250"/>
              </w:tabs>
            </w:pPr>
            <w:r>
              <w:t>0.00%</w:t>
            </w:r>
          </w:p>
        </w:tc>
      </w:tr>
      <w:tr w:rsidR="00756439" w14:paraId="32161F56" w14:textId="77777777" w:rsidTr="00FC0611">
        <w:trPr>
          <w:cantSplit/>
        </w:trPr>
        <w:tc>
          <w:tcPr>
            <w:tcW w:w="0" w:type="auto"/>
            <w:tcBorders>
              <w:top w:val="single" w:sz="4" w:space="0" w:color="A6A6A6" w:themeColor="background1" w:themeShade="A6"/>
              <w:right w:val="single" w:sz="4" w:space="0" w:color="000000" w:themeColor="text1"/>
            </w:tcBorders>
          </w:tcPr>
          <w:p w14:paraId="147F761C" w14:textId="77777777" w:rsidR="00756439" w:rsidRDefault="00756439" w:rsidP="00756439">
            <w:pPr>
              <w:pStyle w:val="NormalinTable"/>
            </w:pPr>
            <w:r>
              <w:rPr>
                <w:b/>
              </w:rPr>
              <w:t>9506 11 00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E2DBC5" w14:textId="77777777" w:rsidR="00756439" w:rsidRDefault="00756439" w:rsidP="00756439">
            <w:pPr>
              <w:pStyle w:val="NormalinTable"/>
              <w:tabs>
                <w:tab w:val="left" w:pos="1250"/>
              </w:tabs>
            </w:pPr>
            <w:r>
              <w:t>0.00%</w:t>
            </w:r>
          </w:p>
        </w:tc>
      </w:tr>
      <w:tr w:rsidR="00756439" w14:paraId="3C3CB80A" w14:textId="77777777" w:rsidTr="00FC0611">
        <w:trPr>
          <w:cantSplit/>
        </w:trPr>
        <w:tc>
          <w:tcPr>
            <w:tcW w:w="0" w:type="auto"/>
            <w:tcBorders>
              <w:top w:val="single" w:sz="4" w:space="0" w:color="A6A6A6" w:themeColor="background1" w:themeShade="A6"/>
              <w:right w:val="single" w:sz="4" w:space="0" w:color="000000" w:themeColor="text1"/>
            </w:tcBorders>
          </w:tcPr>
          <w:p w14:paraId="15BCE902" w14:textId="77777777" w:rsidR="00756439" w:rsidRDefault="00756439" w:rsidP="00756439">
            <w:pPr>
              <w:pStyle w:val="NormalinTable"/>
            </w:pPr>
            <w:r>
              <w:rPr>
                <w:b/>
              </w:rPr>
              <w:t>9506 12 00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439F23" w14:textId="77777777" w:rsidR="00756439" w:rsidRDefault="00756439" w:rsidP="00756439">
            <w:pPr>
              <w:pStyle w:val="NormalinTable"/>
              <w:tabs>
                <w:tab w:val="left" w:pos="1250"/>
              </w:tabs>
            </w:pPr>
            <w:r>
              <w:t>0.00%</w:t>
            </w:r>
          </w:p>
        </w:tc>
      </w:tr>
      <w:tr w:rsidR="00756439" w14:paraId="11A1F544" w14:textId="77777777" w:rsidTr="00FC0611">
        <w:trPr>
          <w:cantSplit/>
        </w:trPr>
        <w:tc>
          <w:tcPr>
            <w:tcW w:w="0" w:type="auto"/>
            <w:tcBorders>
              <w:top w:val="single" w:sz="4" w:space="0" w:color="A6A6A6" w:themeColor="background1" w:themeShade="A6"/>
              <w:right w:val="single" w:sz="4" w:space="0" w:color="000000" w:themeColor="text1"/>
            </w:tcBorders>
          </w:tcPr>
          <w:p w14:paraId="006D2590" w14:textId="77777777" w:rsidR="00756439" w:rsidRDefault="00756439" w:rsidP="00756439">
            <w:pPr>
              <w:pStyle w:val="NormalinTable"/>
            </w:pPr>
            <w:r>
              <w:rPr>
                <w:b/>
              </w:rPr>
              <w:t>9506 19 00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46B530" w14:textId="77777777" w:rsidR="00756439" w:rsidRDefault="00756439" w:rsidP="00756439">
            <w:pPr>
              <w:pStyle w:val="NormalinTable"/>
              <w:tabs>
                <w:tab w:val="left" w:pos="1250"/>
              </w:tabs>
            </w:pPr>
            <w:r>
              <w:t>0.00%</w:t>
            </w:r>
          </w:p>
        </w:tc>
      </w:tr>
      <w:tr w:rsidR="00756439" w14:paraId="2ADDC310" w14:textId="77777777" w:rsidTr="00FC0611">
        <w:trPr>
          <w:cantSplit/>
        </w:trPr>
        <w:tc>
          <w:tcPr>
            <w:tcW w:w="0" w:type="auto"/>
            <w:tcBorders>
              <w:top w:val="single" w:sz="4" w:space="0" w:color="A6A6A6" w:themeColor="background1" w:themeShade="A6"/>
              <w:right w:val="single" w:sz="4" w:space="0" w:color="000000" w:themeColor="text1"/>
            </w:tcBorders>
          </w:tcPr>
          <w:p w14:paraId="0D4AF644" w14:textId="77777777" w:rsidR="00756439" w:rsidRDefault="00756439" w:rsidP="00756439">
            <w:pPr>
              <w:pStyle w:val="NormalinTable"/>
            </w:pPr>
            <w:r>
              <w:rPr>
                <w:b/>
              </w:rPr>
              <w:t>9506 21 00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D649E6" w14:textId="77777777" w:rsidR="00756439" w:rsidRDefault="00756439" w:rsidP="00756439">
            <w:pPr>
              <w:pStyle w:val="NormalinTable"/>
              <w:tabs>
                <w:tab w:val="left" w:pos="1250"/>
              </w:tabs>
            </w:pPr>
            <w:r>
              <w:t>0.00%</w:t>
            </w:r>
          </w:p>
        </w:tc>
      </w:tr>
      <w:tr w:rsidR="00756439" w14:paraId="1A577F43" w14:textId="77777777" w:rsidTr="00FC0611">
        <w:trPr>
          <w:cantSplit/>
        </w:trPr>
        <w:tc>
          <w:tcPr>
            <w:tcW w:w="0" w:type="auto"/>
            <w:tcBorders>
              <w:top w:val="single" w:sz="4" w:space="0" w:color="A6A6A6" w:themeColor="background1" w:themeShade="A6"/>
              <w:right w:val="single" w:sz="4" w:space="0" w:color="000000" w:themeColor="text1"/>
            </w:tcBorders>
          </w:tcPr>
          <w:p w14:paraId="189113BB" w14:textId="77777777" w:rsidR="00756439" w:rsidRDefault="00756439" w:rsidP="00756439">
            <w:pPr>
              <w:pStyle w:val="NormalinTable"/>
            </w:pPr>
            <w:r>
              <w:rPr>
                <w:b/>
              </w:rPr>
              <w:t>9506 29 00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AEBB63" w14:textId="77777777" w:rsidR="00756439" w:rsidRDefault="00756439" w:rsidP="00756439">
            <w:pPr>
              <w:pStyle w:val="NormalinTable"/>
              <w:tabs>
                <w:tab w:val="left" w:pos="1250"/>
              </w:tabs>
            </w:pPr>
            <w:r>
              <w:t>0.00%</w:t>
            </w:r>
          </w:p>
        </w:tc>
      </w:tr>
      <w:tr w:rsidR="00756439" w14:paraId="6D3E6042" w14:textId="77777777" w:rsidTr="00FC0611">
        <w:trPr>
          <w:cantSplit/>
        </w:trPr>
        <w:tc>
          <w:tcPr>
            <w:tcW w:w="0" w:type="auto"/>
            <w:tcBorders>
              <w:top w:val="single" w:sz="4" w:space="0" w:color="A6A6A6" w:themeColor="background1" w:themeShade="A6"/>
              <w:right w:val="single" w:sz="4" w:space="0" w:color="000000" w:themeColor="text1"/>
            </w:tcBorders>
          </w:tcPr>
          <w:p w14:paraId="29B9ECF5" w14:textId="77777777" w:rsidR="00756439" w:rsidRDefault="00756439" w:rsidP="00756439">
            <w:pPr>
              <w:pStyle w:val="NormalinTable"/>
            </w:pPr>
            <w:r>
              <w:rPr>
                <w:b/>
              </w:rPr>
              <w:t>9506 31 00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C42EA5" w14:textId="77777777" w:rsidR="00756439" w:rsidRDefault="00756439" w:rsidP="00756439">
            <w:pPr>
              <w:pStyle w:val="NormalinTable"/>
              <w:tabs>
                <w:tab w:val="left" w:pos="1250"/>
              </w:tabs>
            </w:pPr>
            <w:r>
              <w:t>0.00%</w:t>
            </w:r>
          </w:p>
        </w:tc>
      </w:tr>
      <w:tr w:rsidR="00756439" w14:paraId="2F54A914" w14:textId="77777777" w:rsidTr="00FC0611">
        <w:trPr>
          <w:cantSplit/>
        </w:trPr>
        <w:tc>
          <w:tcPr>
            <w:tcW w:w="0" w:type="auto"/>
            <w:tcBorders>
              <w:top w:val="single" w:sz="4" w:space="0" w:color="A6A6A6" w:themeColor="background1" w:themeShade="A6"/>
              <w:right w:val="single" w:sz="4" w:space="0" w:color="000000" w:themeColor="text1"/>
            </w:tcBorders>
          </w:tcPr>
          <w:p w14:paraId="0CFFA889" w14:textId="77777777" w:rsidR="00756439" w:rsidRDefault="00756439" w:rsidP="00756439">
            <w:pPr>
              <w:pStyle w:val="NormalinTable"/>
            </w:pPr>
            <w:r>
              <w:rPr>
                <w:b/>
              </w:rPr>
              <w:t>9506 32 00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F13A41" w14:textId="77777777" w:rsidR="00756439" w:rsidRDefault="00756439" w:rsidP="00756439">
            <w:pPr>
              <w:pStyle w:val="NormalinTable"/>
              <w:tabs>
                <w:tab w:val="left" w:pos="1250"/>
              </w:tabs>
            </w:pPr>
            <w:r>
              <w:t>0.00%</w:t>
            </w:r>
          </w:p>
        </w:tc>
      </w:tr>
      <w:tr w:rsidR="00756439" w14:paraId="715599D9" w14:textId="77777777" w:rsidTr="00FC0611">
        <w:trPr>
          <w:cantSplit/>
        </w:trPr>
        <w:tc>
          <w:tcPr>
            <w:tcW w:w="0" w:type="auto"/>
            <w:tcBorders>
              <w:top w:val="single" w:sz="4" w:space="0" w:color="A6A6A6" w:themeColor="background1" w:themeShade="A6"/>
              <w:right w:val="single" w:sz="4" w:space="0" w:color="000000" w:themeColor="text1"/>
            </w:tcBorders>
          </w:tcPr>
          <w:p w14:paraId="5DE73975" w14:textId="77777777" w:rsidR="00756439" w:rsidRDefault="00756439" w:rsidP="00756439">
            <w:pPr>
              <w:pStyle w:val="NormalinTable"/>
            </w:pPr>
            <w:r>
              <w:rPr>
                <w:b/>
              </w:rPr>
              <w:t>9506 39 00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942B81" w14:textId="77777777" w:rsidR="00756439" w:rsidRDefault="00756439" w:rsidP="00756439">
            <w:pPr>
              <w:pStyle w:val="NormalinTable"/>
              <w:tabs>
                <w:tab w:val="left" w:pos="1250"/>
              </w:tabs>
            </w:pPr>
            <w:r>
              <w:t>0.00%</w:t>
            </w:r>
          </w:p>
        </w:tc>
      </w:tr>
      <w:tr w:rsidR="00756439" w14:paraId="26A7D39F" w14:textId="77777777" w:rsidTr="00FC0611">
        <w:trPr>
          <w:cantSplit/>
        </w:trPr>
        <w:tc>
          <w:tcPr>
            <w:tcW w:w="0" w:type="auto"/>
            <w:tcBorders>
              <w:top w:val="single" w:sz="4" w:space="0" w:color="A6A6A6" w:themeColor="background1" w:themeShade="A6"/>
              <w:right w:val="single" w:sz="4" w:space="0" w:color="000000" w:themeColor="text1"/>
            </w:tcBorders>
          </w:tcPr>
          <w:p w14:paraId="7BFC1D8D" w14:textId="77777777" w:rsidR="00756439" w:rsidRDefault="00756439" w:rsidP="00756439">
            <w:pPr>
              <w:pStyle w:val="NormalinTable"/>
            </w:pPr>
            <w:r>
              <w:rPr>
                <w:b/>
              </w:rPr>
              <w:t>9506 40 00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06B704" w14:textId="77777777" w:rsidR="00756439" w:rsidRDefault="00756439" w:rsidP="00756439">
            <w:pPr>
              <w:pStyle w:val="NormalinTable"/>
              <w:tabs>
                <w:tab w:val="left" w:pos="1250"/>
              </w:tabs>
            </w:pPr>
            <w:r>
              <w:t>0.00%</w:t>
            </w:r>
          </w:p>
        </w:tc>
      </w:tr>
      <w:tr w:rsidR="00756439" w14:paraId="1F50F2E2" w14:textId="77777777" w:rsidTr="00FC0611">
        <w:trPr>
          <w:cantSplit/>
        </w:trPr>
        <w:tc>
          <w:tcPr>
            <w:tcW w:w="0" w:type="auto"/>
            <w:tcBorders>
              <w:top w:val="single" w:sz="4" w:space="0" w:color="A6A6A6" w:themeColor="background1" w:themeShade="A6"/>
              <w:right w:val="single" w:sz="4" w:space="0" w:color="000000" w:themeColor="text1"/>
            </w:tcBorders>
          </w:tcPr>
          <w:p w14:paraId="0F6E32F6" w14:textId="77777777" w:rsidR="00756439" w:rsidRDefault="00756439" w:rsidP="00756439">
            <w:pPr>
              <w:pStyle w:val="NormalinTable"/>
            </w:pPr>
            <w:r>
              <w:rPr>
                <w:b/>
              </w:rPr>
              <w:t>9506 51 00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A5C3B0" w14:textId="77777777" w:rsidR="00756439" w:rsidRDefault="00756439" w:rsidP="00756439">
            <w:pPr>
              <w:pStyle w:val="NormalinTable"/>
              <w:tabs>
                <w:tab w:val="left" w:pos="1250"/>
              </w:tabs>
            </w:pPr>
            <w:r>
              <w:t>0.00%</w:t>
            </w:r>
          </w:p>
        </w:tc>
      </w:tr>
      <w:tr w:rsidR="00756439" w14:paraId="4BF206BC" w14:textId="77777777" w:rsidTr="00FC0611">
        <w:trPr>
          <w:cantSplit/>
        </w:trPr>
        <w:tc>
          <w:tcPr>
            <w:tcW w:w="0" w:type="auto"/>
            <w:tcBorders>
              <w:top w:val="single" w:sz="4" w:space="0" w:color="A6A6A6" w:themeColor="background1" w:themeShade="A6"/>
              <w:right w:val="single" w:sz="4" w:space="0" w:color="000000" w:themeColor="text1"/>
            </w:tcBorders>
          </w:tcPr>
          <w:p w14:paraId="7F828790" w14:textId="77777777" w:rsidR="00756439" w:rsidRDefault="00756439" w:rsidP="00756439">
            <w:pPr>
              <w:pStyle w:val="NormalinTable"/>
            </w:pPr>
            <w:r>
              <w:rPr>
                <w:b/>
              </w:rPr>
              <w:t>9506 59 00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9799BF" w14:textId="77777777" w:rsidR="00756439" w:rsidRDefault="00756439" w:rsidP="00756439">
            <w:pPr>
              <w:pStyle w:val="NormalinTable"/>
              <w:tabs>
                <w:tab w:val="left" w:pos="1250"/>
              </w:tabs>
            </w:pPr>
            <w:r>
              <w:t>0.00%</w:t>
            </w:r>
          </w:p>
        </w:tc>
      </w:tr>
      <w:tr w:rsidR="00756439" w14:paraId="15037E76" w14:textId="77777777" w:rsidTr="00FC0611">
        <w:trPr>
          <w:cantSplit/>
        </w:trPr>
        <w:tc>
          <w:tcPr>
            <w:tcW w:w="0" w:type="auto"/>
            <w:tcBorders>
              <w:top w:val="single" w:sz="4" w:space="0" w:color="A6A6A6" w:themeColor="background1" w:themeShade="A6"/>
              <w:right w:val="single" w:sz="4" w:space="0" w:color="000000" w:themeColor="text1"/>
            </w:tcBorders>
          </w:tcPr>
          <w:p w14:paraId="1EF925AD" w14:textId="77777777" w:rsidR="00756439" w:rsidRDefault="00756439" w:rsidP="00756439">
            <w:pPr>
              <w:pStyle w:val="NormalinTable"/>
            </w:pPr>
            <w:r>
              <w:rPr>
                <w:b/>
              </w:rPr>
              <w:t>9506 61 00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272D58" w14:textId="77777777" w:rsidR="00756439" w:rsidRDefault="00756439" w:rsidP="00756439">
            <w:pPr>
              <w:pStyle w:val="NormalinTable"/>
              <w:tabs>
                <w:tab w:val="left" w:pos="1250"/>
              </w:tabs>
            </w:pPr>
            <w:r>
              <w:t>0.00%</w:t>
            </w:r>
          </w:p>
        </w:tc>
      </w:tr>
      <w:tr w:rsidR="00756439" w14:paraId="4A0C7C77" w14:textId="77777777" w:rsidTr="00FC0611">
        <w:trPr>
          <w:cantSplit/>
        </w:trPr>
        <w:tc>
          <w:tcPr>
            <w:tcW w:w="0" w:type="auto"/>
            <w:tcBorders>
              <w:top w:val="single" w:sz="4" w:space="0" w:color="A6A6A6" w:themeColor="background1" w:themeShade="A6"/>
              <w:right w:val="single" w:sz="4" w:space="0" w:color="000000" w:themeColor="text1"/>
            </w:tcBorders>
          </w:tcPr>
          <w:p w14:paraId="42172126" w14:textId="77777777" w:rsidR="00756439" w:rsidRDefault="00756439" w:rsidP="00756439">
            <w:pPr>
              <w:pStyle w:val="NormalinTable"/>
            </w:pPr>
            <w:r>
              <w:rPr>
                <w:b/>
              </w:rPr>
              <w:t>9506 62 00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5F960F" w14:textId="77777777" w:rsidR="00756439" w:rsidRDefault="00756439" w:rsidP="00756439">
            <w:pPr>
              <w:pStyle w:val="NormalinTable"/>
              <w:tabs>
                <w:tab w:val="left" w:pos="1250"/>
              </w:tabs>
            </w:pPr>
            <w:r>
              <w:t>0.00%</w:t>
            </w:r>
          </w:p>
        </w:tc>
      </w:tr>
      <w:tr w:rsidR="00756439" w14:paraId="2BE3D775" w14:textId="77777777" w:rsidTr="00FC0611">
        <w:trPr>
          <w:cantSplit/>
        </w:trPr>
        <w:tc>
          <w:tcPr>
            <w:tcW w:w="0" w:type="auto"/>
            <w:tcBorders>
              <w:top w:val="single" w:sz="4" w:space="0" w:color="A6A6A6" w:themeColor="background1" w:themeShade="A6"/>
              <w:right w:val="single" w:sz="4" w:space="0" w:color="000000" w:themeColor="text1"/>
            </w:tcBorders>
          </w:tcPr>
          <w:p w14:paraId="5C0FB1DA" w14:textId="77777777" w:rsidR="00756439" w:rsidRDefault="00756439" w:rsidP="00756439">
            <w:pPr>
              <w:pStyle w:val="NormalinTable"/>
            </w:pPr>
            <w:r>
              <w:rPr>
                <w:b/>
              </w:rPr>
              <w:t>9506 69 90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26E31E" w14:textId="77777777" w:rsidR="00756439" w:rsidRDefault="00756439" w:rsidP="00756439">
            <w:pPr>
              <w:pStyle w:val="NormalinTable"/>
              <w:tabs>
                <w:tab w:val="left" w:pos="1250"/>
              </w:tabs>
            </w:pPr>
            <w:r>
              <w:t>0.00%</w:t>
            </w:r>
          </w:p>
        </w:tc>
      </w:tr>
      <w:tr w:rsidR="00756439" w14:paraId="1467372E" w14:textId="77777777" w:rsidTr="00FC0611">
        <w:trPr>
          <w:cantSplit/>
        </w:trPr>
        <w:tc>
          <w:tcPr>
            <w:tcW w:w="0" w:type="auto"/>
            <w:tcBorders>
              <w:top w:val="single" w:sz="4" w:space="0" w:color="A6A6A6" w:themeColor="background1" w:themeShade="A6"/>
              <w:right w:val="single" w:sz="4" w:space="0" w:color="000000" w:themeColor="text1"/>
            </w:tcBorders>
          </w:tcPr>
          <w:p w14:paraId="5ECD6A03" w14:textId="77777777" w:rsidR="00756439" w:rsidRDefault="00756439" w:rsidP="00756439">
            <w:pPr>
              <w:pStyle w:val="NormalinTable"/>
            </w:pPr>
            <w:r>
              <w:rPr>
                <w:b/>
              </w:rPr>
              <w:t>9506 70 30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68CC03" w14:textId="77777777" w:rsidR="00756439" w:rsidRDefault="00756439" w:rsidP="00756439">
            <w:pPr>
              <w:pStyle w:val="NormalinTable"/>
              <w:tabs>
                <w:tab w:val="left" w:pos="1250"/>
              </w:tabs>
            </w:pPr>
            <w:r>
              <w:t>0.00%</w:t>
            </w:r>
          </w:p>
        </w:tc>
      </w:tr>
      <w:tr w:rsidR="00756439" w14:paraId="1C66319D" w14:textId="77777777" w:rsidTr="00FC0611">
        <w:trPr>
          <w:cantSplit/>
        </w:trPr>
        <w:tc>
          <w:tcPr>
            <w:tcW w:w="0" w:type="auto"/>
            <w:tcBorders>
              <w:top w:val="single" w:sz="4" w:space="0" w:color="A6A6A6" w:themeColor="background1" w:themeShade="A6"/>
              <w:right w:val="single" w:sz="4" w:space="0" w:color="000000" w:themeColor="text1"/>
            </w:tcBorders>
          </w:tcPr>
          <w:p w14:paraId="56BC9A01" w14:textId="77777777" w:rsidR="00756439" w:rsidRDefault="00756439" w:rsidP="00756439">
            <w:pPr>
              <w:pStyle w:val="NormalinTable"/>
            </w:pPr>
            <w:r>
              <w:rPr>
                <w:b/>
              </w:rPr>
              <w:t>9506 70 90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6CFE58" w14:textId="77777777" w:rsidR="00756439" w:rsidRDefault="00756439" w:rsidP="00756439">
            <w:pPr>
              <w:pStyle w:val="NormalinTable"/>
              <w:tabs>
                <w:tab w:val="left" w:pos="1250"/>
              </w:tabs>
            </w:pPr>
            <w:r>
              <w:t>0.00%</w:t>
            </w:r>
          </w:p>
        </w:tc>
      </w:tr>
      <w:tr w:rsidR="00756439" w14:paraId="1D0140EE" w14:textId="77777777" w:rsidTr="00FC0611">
        <w:trPr>
          <w:cantSplit/>
        </w:trPr>
        <w:tc>
          <w:tcPr>
            <w:tcW w:w="0" w:type="auto"/>
            <w:tcBorders>
              <w:top w:val="single" w:sz="4" w:space="0" w:color="A6A6A6" w:themeColor="background1" w:themeShade="A6"/>
              <w:right w:val="single" w:sz="4" w:space="0" w:color="000000" w:themeColor="text1"/>
            </w:tcBorders>
          </w:tcPr>
          <w:p w14:paraId="178A1DFE" w14:textId="77777777" w:rsidR="00756439" w:rsidRDefault="00756439" w:rsidP="00756439">
            <w:pPr>
              <w:pStyle w:val="NormalinTable"/>
            </w:pPr>
            <w:r>
              <w:rPr>
                <w:b/>
              </w:rPr>
              <w:t>9506 91 00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AD5777" w14:textId="77777777" w:rsidR="00756439" w:rsidRDefault="00756439" w:rsidP="00756439">
            <w:pPr>
              <w:pStyle w:val="NormalinTable"/>
              <w:tabs>
                <w:tab w:val="left" w:pos="1250"/>
              </w:tabs>
            </w:pPr>
            <w:r>
              <w:t>0.00%</w:t>
            </w:r>
          </w:p>
        </w:tc>
      </w:tr>
      <w:tr w:rsidR="00756439" w14:paraId="3B898537" w14:textId="77777777" w:rsidTr="00FC0611">
        <w:trPr>
          <w:cantSplit/>
        </w:trPr>
        <w:tc>
          <w:tcPr>
            <w:tcW w:w="0" w:type="auto"/>
            <w:tcBorders>
              <w:top w:val="single" w:sz="4" w:space="0" w:color="A6A6A6" w:themeColor="background1" w:themeShade="A6"/>
              <w:right w:val="single" w:sz="4" w:space="0" w:color="000000" w:themeColor="text1"/>
            </w:tcBorders>
          </w:tcPr>
          <w:p w14:paraId="5424B5FD" w14:textId="77777777" w:rsidR="00756439" w:rsidRDefault="00756439" w:rsidP="00756439">
            <w:pPr>
              <w:pStyle w:val="NormalinTable"/>
            </w:pPr>
            <w:r>
              <w:rPr>
                <w:b/>
              </w:rPr>
              <w:t>9506 99 90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668859" w14:textId="77777777" w:rsidR="00756439" w:rsidRDefault="00756439" w:rsidP="00756439">
            <w:pPr>
              <w:pStyle w:val="NormalinTable"/>
              <w:tabs>
                <w:tab w:val="left" w:pos="1250"/>
              </w:tabs>
            </w:pPr>
            <w:r>
              <w:t>0.00%</w:t>
            </w:r>
          </w:p>
        </w:tc>
      </w:tr>
      <w:tr w:rsidR="00756439" w14:paraId="38985129" w14:textId="77777777" w:rsidTr="00FC0611">
        <w:trPr>
          <w:cantSplit/>
        </w:trPr>
        <w:tc>
          <w:tcPr>
            <w:tcW w:w="0" w:type="auto"/>
            <w:tcBorders>
              <w:top w:val="single" w:sz="4" w:space="0" w:color="A6A6A6" w:themeColor="background1" w:themeShade="A6"/>
              <w:right w:val="single" w:sz="4" w:space="0" w:color="000000" w:themeColor="text1"/>
            </w:tcBorders>
          </w:tcPr>
          <w:p w14:paraId="25C86261" w14:textId="77777777" w:rsidR="00756439" w:rsidRDefault="00756439" w:rsidP="00756439">
            <w:pPr>
              <w:pStyle w:val="NormalinTable"/>
            </w:pPr>
            <w:r>
              <w:rPr>
                <w:b/>
              </w:rPr>
              <w:t>9507 00 00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72DD16" w14:textId="77777777" w:rsidR="00756439" w:rsidRDefault="00756439" w:rsidP="00756439">
            <w:pPr>
              <w:pStyle w:val="NormalinTable"/>
              <w:tabs>
                <w:tab w:val="left" w:pos="1250"/>
              </w:tabs>
            </w:pPr>
            <w:r>
              <w:t>0.00%</w:t>
            </w:r>
          </w:p>
        </w:tc>
      </w:tr>
      <w:tr w:rsidR="00756439" w14:paraId="4340BD77" w14:textId="77777777" w:rsidTr="00FC0611">
        <w:trPr>
          <w:cantSplit/>
        </w:trPr>
        <w:tc>
          <w:tcPr>
            <w:tcW w:w="0" w:type="auto"/>
            <w:tcBorders>
              <w:top w:val="single" w:sz="4" w:space="0" w:color="A6A6A6" w:themeColor="background1" w:themeShade="A6"/>
              <w:right w:val="single" w:sz="4" w:space="0" w:color="000000" w:themeColor="text1"/>
            </w:tcBorders>
          </w:tcPr>
          <w:p w14:paraId="466E6644" w14:textId="77777777" w:rsidR="00756439" w:rsidRDefault="00756439" w:rsidP="00756439">
            <w:pPr>
              <w:pStyle w:val="NormalinTable"/>
            </w:pPr>
            <w:r>
              <w:rPr>
                <w:b/>
              </w:rPr>
              <w:t>9508 00 00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56066A" w14:textId="77777777" w:rsidR="00756439" w:rsidRDefault="00756439" w:rsidP="00756439">
            <w:pPr>
              <w:pStyle w:val="NormalinTable"/>
              <w:tabs>
                <w:tab w:val="left" w:pos="1250"/>
              </w:tabs>
            </w:pPr>
            <w:r>
              <w:t>0.00%</w:t>
            </w:r>
          </w:p>
        </w:tc>
      </w:tr>
      <w:tr w:rsidR="00756439" w14:paraId="7952ADE1" w14:textId="77777777" w:rsidTr="00FC0611">
        <w:trPr>
          <w:cantSplit/>
        </w:trPr>
        <w:tc>
          <w:tcPr>
            <w:tcW w:w="0" w:type="auto"/>
            <w:tcBorders>
              <w:top w:val="single" w:sz="4" w:space="0" w:color="A6A6A6" w:themeColor="background1" w:themeShade="A6"/>
              <w:right w:val="single" w:sz="4" w:space="0" w:color="000000" w:themeColor="text1"/>
            </w:tcBorders>
          </w:tcPr>
          <w:p w14:paraId="25B15779" w14:textId="77777777" w:rsidR="00756439" w:rsidRDefault="00756439" w:rsidP="00756439">
            <w:pPr>
              <w:pStyle w:val="NormalinTable"/>
            </w:pPr>
            <w:r>
              <w:rPr>
                <w:b/>
              </w:rPr>
              <w:t>9601 10 00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757D3F" w14:textId="77777777" w:rsidR="00756439" w:rsidRDefault="00756439" w:rsidP="00756439">
            <w:pPr>
              <w:pStyle w:val="NormalinTable"/>
              <w:tabs>
                <w:tab w:val="left" w:pos="1250"/>
              </w:tabs>
            </w:pPr>
            <w:r>
              <w:t>0.00%</w:t>
            </w:r>
          </w:p>
        </w:tc>
      </w:tr>
      <w:tr w:rsidR="00756439" w14:paraId="2A419E7E" w14:textId="77777777" w:rsidTr="00FC0611">
        <w:trPr>
          <w:cantSplit/>
        </w:trPr>
        <w:tc>
          <w:tcPr>
            <w:tcW w:w="0" w:type="auto"/>
            <w:tcBorders>
              <w:top w:val="single" w:sz="4" w:space="0" w:color="A6A6A6" w:themeColor="background1" w:themeShade="A6"/>
              <w:right w:val="single" w:sz="4" w:space="0" w:color="000000" w:themeColor="text1"/>
            </w:tcBorders>
          </w:tcPr>
          <w:p w14:paraId="73E58254" w14:textId="77777777" w:rsidR="00756439" w:rsidRDefault="00756439" w:rsidP="00756439">
            <w:pPr>
              <w:pStyle w:val="NormalinTable"/>
            </w:pPr>
            <w:r>
              <w:rPr>
                <w:b/>
              </w:rPr>
              <w:t>9602 00 00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C5B871" w14:textId="77777777" w:rsidR="00756439" w:rsidRDefault="00756439" w:rsidP="00756439">
            <w:pPr>
              <w:pStyle w:val="NormalinTable"/>
              <w:tabs>
                <w:tab w:val="left" w:pos="1250"/>
              </w:tabs>
            </w:pPr>
            <w:r>
              <w:t>0.00%</w:t>
            </w:r>
          </w:p>
        </w:tc>
      </w:tr>
      <w:tr w:rsidR="00756439" w14:paraId="51897990" w14:textId="77777777" w:rsidTr="00FC0611">
        <w:trPr>
          <w:cantSplit/>
        </w:trPr>
        <w:tc>
          <w:tcPr>
            <w:tcW w:w="0" w:type="auto"/>
            <w:tcBorders>
              <w:top w:val="single" w:sz="4" w:space="0" w:color="A6A6A6" w:themeColor="background1" w:themeShade="A6"/>
              <w:right w:val="single" w:sz="4" w:space="0" w:color="000000" w:themeColor="text1"/>
            </w:tcBorders>
          </w:tcPr>
          <w:p w14:paraId="326A20A4" w14:textId="77777777" w:rsidR="00756439" w:rsidRDefault="00756439" w:rsidP="00756439">
            <w:pPr>
              <w:pStyle w:val="NormalinTable"/>
            </w:pPr>
            <w:r>
              <w:rPr>
                <w:b/>
              </w:rPr>
              <w:t>9603 00 00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72F764" w14:textId="77777777" w:rsidR="00756439" w:rsidRDefault="00756439" w:rsidP="00756439">
            <w:pPr>
              <w:pStyle w:val="NormalinTable"/>
              <w:tabs>
                <w:tab w:val="left" w:pos="1250"/>
              </w:tabs>
            </w:pPr>
            <w:r>
              <w:t>0.00%</w:t>
            </w:r>
          </w:p>
        </w:tc>
      </w:tr>
      <w:tr w:rsidR="00756439" w14:paraId="02D0F993" w14:textId="77777777" w:rsidTr="00FC0611">
        <w:trPr>
          <w:cantSplit/>
        </w:trPr>
        <w:tc>
          <w:tcPr>
            <w:tcW w:w="0" w:type="auto"/>
            <w:tcBorders>
              <w:top w:val="single" w:sz="4" w:space="0" w:color="A6A6A6" w:themeColor="background1" w:themeShade="A6"/>
              <w:right w:val="single" w:sz="4" w:space="0" w:color="000000" w:themeColor="text1"/>
            </w:tcBorders>
          </w:tcPr>
          <w:p w14:paraId="22097908" w14:textId="77777777" w:rsidR="00756439" w:rsidRDefault="00756439" w:rsidP="00756439">
            <w:pPr>
              <w:pStyle w:val="NormalinTable"/>
            </w:pPr>
            <w:r>
              <w:rPr>
                <w:b/>
              </w:rPr>
              <w:t>9604 00 00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74FB13" w14:textId="77777777" w:rsidR="00756439" w:rsidRDefault="00756439" w:rsidP="00756439">
            <w:pPr>
              <w:pStyle w:val="NormalinTable"/>
              <w:tabs>
                <w:tab w:val="left" w:pos="1250"/>
              </w:tabs>
            </w:pPr>
            <w:r>
              <w:t>0.00%</w:t>
            </w:r>
          </w:p>
        </w:tc>
      </w:tr>
      <w:tr w:rsidR="00756439" w14:paraId="2503CBCC" w14:textId="77777777" w:rsidTr="00FC0611">
        <w:trPr>
          <w:cantSplit/>
        </w:trPr>
        <w:tc>
          <w:tcPr>
            <w:tcW w:w="0" w:type="auto"/>
            <w:tcBorders>
              <w:top w:val="single" w:sz="4" w:space="0" w:color="A6A6A6" w:themeColor="background1" w:themeShade="A6"/>
              <w:right w:val="single" w:sz="4" w:space="0" w:color="000000" w:themeColor="text1"/>
            </w:tcBorders>
          </w:tcPr>
          <w:p w14:paraId="26031E92" w14:textId="77777777" w:rsidR="00756439" w:rsidRDefault="00756439" w:rsidP="00756439">
            <w:pPr>
              <w:pStyle w:val="NormalinTable"/>
            </w:pPr>
            <w:r>
              <w:rPr>
                <w:b/>
              </w:rPr>
              <w:t>9605 00 00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B89A49" w14:textId="77777777" w:rsidR="00756439" w:rsidRDefault="00756439" w:rsidP="00756439">
            <w:pPr>
              <w:pStyle w:val="NormalinTable"/>
              <w:tabs>
                <w:tab w:val="left" w:pos="1250"/>
              </w:tabs>
            </w:pPr>
            <w:r>
              <w:t>0.00%</w:t>
            </w:r>
          </w:p>
        </w:tc>
      </w:tr>
      <w:tr w:rsidR="00756439" w14:paraId="31A4532B" w14:textId="77777777" w:rsidTr="00FC0611">
        <w:trPr>
          <w:cantSplit/>
        </w:trPr>
        <w:tc>
          <w:tcPr>
            <w:tcW w:w="0" w:type="auto"/>
            <w:tcBorders>
              <w:top w:val="single" w:sz="4" w:space="0" w:color="A6A6A6" w:themeColor="background1" w:themeShade="A6"/>
              <w:right w:val="single" w:sz="4" w:space="0" w:color="000000" w:themeColor="text1"/>
            </w:tcBorders>
          </w:tcPr>
          <w:p w14:paraId="1DAE0C74" w14:textId="77777777" w:rsidR="00756439" w:rsidRDefault="00756439" w:rsidP="00756439">
            <w:pPr>
              <w:pStyle w:val="NormalinTable"/>
            </w:pPr>
            <w:r>
              <w:rPr>
                <w:b/>
              </w:rPr>
              <w:t>9606 00 00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09296" w14:textId="77777777" w:rsidR="00756439" w:rsidRDefault="00756439" w:rsidP="00756439">
            <w:pPr>
              <w:pStyle w:val="NormalinTable"/>
              <w:tabs>
                <w:tab w:val="left" w:pos="1250"/>
              </w:tabs>
            </w:pPr>
            <w:r>
              <w:t>0.00%</w:t>
            </w:r>
          </w:p>
        </w:tc>
      </w:tr>
      <w:tr w:rsidR="00756439" w14:paraId="08B9CD0D" w14:textId="77777777" w:rsidTr="00FC0611">
        <w:trPr>
          <w:cantSplit/>
        </w:trPr>
        <w:tc>
          <w:tcPr>
            <w:tcW w:w="0" w:type="auto"/>
            <w:tcBorders>
              <w:top w:val="single" w:sz="4" w:space="0" w:color="A6A6A6" w:themeColor="background1" w:themeShade="A6"/>
              <w:right w:val="single" w:sz="4" w:space="0" w:color="000000" w:themeColor="text1"/>
            </w:tcBorders>
          </w:tcPr>
          <w:p w14:paraId="081767D3" w14:textId="77777777" w:rsidR="00756439" w:rsidRDefault="00756439" w:rsidP="00756439">
            <w:pPr>
              <w:pStyle w:val="NormalinTable"/>
            </w:pPr>
            <w:r>
              <w:rPr>
                <w:b/>
              </w:rPr>
              <w:t>9607 00 00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F6BCE8" w14:textId="77777777" w:rsidR="00756439" w:rsidRDefault="00756439" w:rsidP="00756439">
            <w:pPr>
              <w:pStyle w:val="NormalinTable"/>
              <w:tabs>
                <w:tab w:val="left" w:pos="1250"/>
              </w:tabs>
            </w:pPr>
            <w:r>
              <w:t>0.00%</w:t>
            </w:r>
          </w:p>
        </w:tc>
      </w:tr>
      <w:tr w:rsidR="00756439" w14:paraId="2C9A7789" w14:textId="77777777" w:rsidTr="00FC0611">
        <w:trPr>
          <w:cantSplit/>
        </w:trPr>
        <w:tc>
          <w:tcPr>
            <w:tcW w:w="0" w:type="auto"/>
            <w:tcBorders>
              <w:top w:val="single" w:sz="4" w:space="0" w:color="A6A6A6" w:themeColor="background1" w:themeShade="A6"/>
              <w:right w:val="single" w:sz="4" w:space="0" w:color="000000" w:themeColor="text1"/>
            </w:tcBorders>
          </w:tcPr>
          <w:p w14:paraId="5AFC2B1C" w14:textId="77777777" w:rsidR="00756439" w:rsidRDefault="00756439" w:rsidP="00756439">
            <w:pPr>
              <w:pStyle w:val="NormalinTable"/>
            </w:pPr>
            <w:r>
              <w:rPr>
                <w:b/>
              </w:rPr>
              <w:t>9608 00 00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0EC4A4" w14:textId="77777777" w:rsidR="00756439" w:rsidRDefault="00756439" w:rsidP="00756439">
            <w:pPr>
              <w:pStyle w:val="NormalinTable"/>
              <w:tabs>
                <w:tab w:val="left" w:pos="1250"/>
              </w:tabs>
            </w:pPr>
            <w:r>
              <w:t>0.00%</w:t>
            </w:r>
          </w:p>
        </w:tc>
      </w:tr>
      <w:tr w:rsidR="00756439" w14:paraId="5EDBD958" w14:textId="77777777" w:rsidTr="00FC0611">
        <w:trPr>
          <w:cantSplit/>
        </w:trPr>
        <w:tc>
          <w:tcPr>
            <w:tcW w:w="0" w:type="auto"/>
            <w:tcBorders>
              <w:top w:val="single" w:sz="4" w:space="0" w:color="A6A6A6" w:themeColor="background1" w:themeShade="A6"/>
              <w:right w:val="single" w:sz="4" w:space="0" w:color="000000" w:themeColor="text1"/>
            </w:tcBorders>
          </w:tcPr>
          <w:p w14:paraId="3CE87FD6" w14:textId="77777777" w:rsidR="00756439" w:rsidRDefault="00756439" w:rsidP="00756439">
            <w:pPr>
              <w:pStyle w:val="NormalinTable"/>
            </w:pPr>
            <w:r>
              <w:rPr>
                <w:b/>
              </w:rPr>
              <w:t>9609 00 00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7D1001" w14:textId="77777777" w:rsidR="00756439" w:rsidRDefault="00756439" w:rsidP="00756439">
            <w:pPr>
              <w:pStyle w:val="NormalinTable"/>
              <w:tabs>
                <w:tab w:val="left" w:pos="1250"/>
              </w:tabs>
            </w:pPr>
            <w:r>
              <w:t>0.00%</w:t>
            </w:r>
          </w:p>
        </w:tc>
      </w:tr>
      <w:tr w:rsidR="00756439" w14:paraId="085B255B" w14:textId="77777777" w:rsidTr="00FC0611">
        <w:trPr>
          <w:cantSplit/>
        </w:trPr>
        <w:tc>
          <w:tcPr>
            <w:tcW w:w="0" w:type="auto"/>
            <w:tcBorders>
              <w:top w:val="single" w:sz="4" w:space="0" w:color="A6A6A6" w:themeColor="background1" w:themeShade="A6"/>
              <w:right w:val="single" w:sz="4" w:space="0" w:color="000000" w:themeColor="text1"/>
            </w:tcBorders>
          </w:tcPr>
          <w:p w14:paraId="332DDCC9" w14:textId="77777777" w:rsidR="00756439" w:rsidRDefault="00756439" w:rsidP="00756439">
            <w:pPr>
              <w:pStyle w:val="NormalinTable"/>
            </w:pPr>
            <w:r>
              <w:rPr>
                <w:b/>
              </w:rPr>
              <w:t>9610 00 00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7BE05E" w14:textId="77777777" w:rsidR="00756439" w:rsidRDefault="00756439" w:rsidP="00756439">
            <w:pPr>
              <w:pStyle w:val="NormalinTable"/>
              <w:tabs>
                <w:tab w:val="left" w:pos="1250"/>
              </w:tabs>
            </w:pPr>
            <w:r>
              <w:t>0.00%</w:t>
            </w:r>
          </w:p>
        </w:tc>
      </w:tr>
      <w:tr w:rsidR="00756439" w14:paraId="4D156C51" w14:textId="77777777" w:rsidTr="00FC0611">
        <w:trPr>
          <w:cantSplit/>
        </w:trPr>
        <w:tc>
          <w:tcPr>
            <w:tcW w:w="0" w:type="auto"/>
            <w:tcBorders>
              <w:top w:val="single" w:sz="4" w:space="0" w:color="A6A6A6" w:themeColor="background1" w:themeShade="A6"/>
              <w:right w:val="single" w:sz="4" w:space="0" w:color="000000" w:themeColor="text1"/>
            </w:tcBorders>
          </w:tcPr>
          <w:p w14:paraId="2BB4D82C" w14:textId="77777777" w:rsidR="00756439" w:rsidRDefault="00756439" w:rsidP="00756439">
            <w:pPr>
              <w:pStyle w:val="NormalinTable"/>
            </w:pPr>
            <w:r>
              <w:rPr>
                <w:b/>
              </w:rPr>
              <w:t>9611 00 00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D5D33B" w14:textId="77777777" w:rsidR="00756439" w:rsidRDefault="00756439" w:rsidP="00756439">
            <w:pPr>
              <w:pStyle w:val="NormalinTable"/>
              <w:tabs>
                <w:tab w:val="left" w:pos="1250"/>
              </w:tabs>
            </w:pPr>
            <w:r>
              <w:t>0.00%</w:t>
            </w:r>
          </w:p>
        </w:tc>
      </w:tr>
      <w:tr w:rsidR="00756439" w14:paraId="77A1A826" w14:textId="77777777" w:rsidTr="00FC0611">
        <w:trPr>
          <w:cantSplit/>
        </w:trPr>
        <w:tc>
          <w:tcPr>
            <w:tcW w:w="0" w:type="auto"/>
            <w:tcBorders>
              <w:top w:val="single" w:sz="4" w:space="0" w:color="A6A6A6" w:themeColor="background1" w:themeShade="A6"/>
              <w:right w:val="single" w:sz="4" w:space="0" w:color="000000" w:themeColor="text1"/>
            </w:tcBorders>
          </w:tcPr>
          <w:p w14:paraId="49E9348B" w14:textId="77777777" w:rsidR="00756439" w:rsidRDefault="00756439" w:rsidP="00756439">
            <w:pPr>
              <w:pStyle w:val="NormalinTable"/>
            </w:pPr>
            <w:r>
              <w:rPr>
                <w:b/>
              </w:rPr>
              <w:t>9612 10 10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919F87" w14:textId="77777777" w:rsidR="00756439" w:rsidRDefault="00756439" w:rsidP="00756439">
            <w:pPr>
              <w:pStyle w:val="NormalinTable"/>
              <w:tabs>
                <w:tab w:val="left" w:pos="1250"/>
              </w:tabs>
            </w:pPr>
            <w:r>
              <w:t>0.00%</w:t>
            </w:r>
          </w:p>
        </w:tc>
      </w:tr>
      <w:tr w:rsidR="00756439" w14:paraId="6F6451B8" w14:textId="77777777" w:rsidTr="00FC0611">
        <w:trPr>
          <w:cantSplit/>
        </w:trPr>
        <w:tc>
          <w:tcPr>
            <w:tcW w:w="0" w:type="auto"/>
            <w:tcBorders>
              <w:top w:val="single" w:sz="4" w:space="0" w:color="A6A6A6" w:themeColor="background1" w:themeShade="A6"/>
              <w:right w:val="single" w:sz="4" w:space="0" w:color="000000" w:themeColor="text1"/>
            </w:tcBorders>
          </w:tcPr>
          <w:p w14:paraId="0FBCBD28" w14:textId="77777777" w:rsidR="00756439" w:rsidRDefault="00756439" w:rsidP="00756439">
            <w:pPr>
              <w:pStyle w:val="NormalinTable"/>
            </w:pPr>
            <w:r>
              <w:rPr>
                <w:b/>
              </w:rPr>
              <w:t>9612 10 80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B16B0A" w14:textId="77777777" w:rsidR="00756439" w:rsidRDefault="00756439" w:rsidP="00756439">
            <w:pPr>
              <w:pStyle w:val="NormalinTable"/>
              <w:tabs>
                <w:tab w:val="left" w:pos="1250"/>
              </w:tabs>
            </w:pPr>
            <w:r>
              <w:t>0.00%</w:t>
            </w:r>
          </w:p>
        </w:tc>
      </w:tr>
      <w:tr w:rsidR="00756439" w14:paraId="5E74523D" w14:textId="77777777" w:rsidTr="00FC0611">
        <w:trPr>
          <w:cantSplit/>
        </w:trPr>
        <w:tc>
          <w:tcPr>
            <w:tcW w:w="0" w:type="auto"/>
            <w:tcBorders>
              <w:top w:val="single" w:sz="4" w:space="0" w:color="A6A6A6" w:themeColor="background1" w:themeShade="A6"/>
              <w:right w:val="single" w:sz="4" w:space="0" w:color="000000" w:themeColor="text1"/>
            </w:tcBorders>
          </w:tcPr>
          <w:p w14:paraId="76A0000B" w14:textId="77777777" w:rsidR="00756439" w:rsidRDefault="00756439" w:rsidP="00756439">
            <w:pPr>
              <w:pStyle w:val="NormalinTable"/>
            </w:pPr>
            <w:r>
              <w:rPr>
                <w:b/>
              </w:rPr>
              <w:t>9612 20 00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2E9E1A" w14:textId="77777777" w:rsidR="00756439" w:rsidRDefault="00756439" w:rsidP="00756439">
            <w:pPr>
              <w:pStyle w:val="NormalinTable"/>
              <w:tabs>
                <w:tab w:val="left" w:pos="1250"/>
              </w:tabs>
            </w:pPr>
            <w:r>
              <w:t>0.00%</w:t>
            </w:r>
          </w:p>
        </w:tc>
      </w:tr>
      <w:tr w:rsidR="00756439" w14:paraId="3BE06194" w14:textId="77777777" w:rsidTr="00FC0611">
        <w:trPr>
          <w:cantSplit/>
        </w:trPr>
        <w:tc>
          <w:tcPr>
            <w:tcW w:w="0" w:type="auto"/>
            <w:tcBorders>
              <w:top w:val="single" w:sz="4" w:space="0" w:color="A6A6A6" w:themeColor="background1" w:themeShade="A6"/>
              <w:right w:val="single" w:sz="4" w:space="0" w:color="000000" w:themeColor="text1"/>
            </w:tcBorders>
          </w:tcPr>
          <w:p w14:paraId="2F83E5AC" w14:textId="77777777" w:rsidR="00756439" w:rsidRDefault="00756439" w:rsidP="00756439">
            <w:pPr>
              <w:pStyle w:val="NormalinTable"/>
            </w:pPr>
            <w:r>
              <w:rPr>
                <w:b/>
              </w:rPr>
              <w:t>9613 00 00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0EC675" w14:textId="77777777" w:rsidR="00756439" w:rsidRDefault="00756439" w:rsidP="00756439">
            <w:pPr>
              <w:pStyle w:val="NormalinTable"/>
              <w:tabs>
                <w:tab w:val="left" w:pos="1250"/>
              </w:tabs>
            </w:pPr>
            <w:r>
              <w:t>0.00%</w:t>
            </w:r>
          </w:p>
        </w:tc>
      </w:tr>
      <w:tr w:rsidR="00756439" w14:paraId="7DB205D8" w14:textId="77777777" w:rsidTr="00FC0611">
        <w:trPr>
          <w:cantSplit/>
        </w:trPr>
        <w:tc>
          <w:tcPr>
            <w:tcW w:w="0" w:type="auto"/>
            <w:tcBorders>
              <w:top w:val="single" w:sz="4" w:space="0" w:color="A6A6A6" w:themeColor="background1" w:themeShade="A6"/>
              <w:right w:val="single" w:sz="4" w:space="0" w:color="000000" w:themeColor="text1"/>
            </w:tcBorders>
          </w:tcPr>
          <w:p w14:paraId="2A0C33F9" w14:textId="77777777" w:rsidR="00756439" w:rsidRDefault="00756439" w:rsidP="00756439">
            <w:pPr>
              <w:pStyle w:val="NormalinTable"/>
            </w:pPr>
            <w:r>
              <w:rPr>
                <w:b/>
              </w:rPr>
              <w:t>9614 00 90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329CB1" w14:textId="77777777" w:rsidR="00756439" w:rsidRDefault="00756439" w:rsidP="00756439">
            <w:pPr>
              <w:pStyle w:val="NormalinTable"/>
              <w:tabs>
                <w:tab w:val="left" w:pos="1250"/>
              </w:tabs>
            </w:pPr>
            <w:r>
              <w:t>0.00%</w:t>
            </w:r>
          </w:p>
        </w:tc>
      </w:tr>
      <w:tr w:rsidR="00756439" w14:paraId="00CB0704" w14:textId="77777777" w:rsidTr="00FC0611">
        <w:trPr>
          <w:cantSplit/>
        </w:trPr>
        <w:tc>
          <w:tcPr>
            <w:tcW w:w="0" w:type="auto"/>
            <w:tcBorders>
              <w:top w:val="single" w:sz="4" w:space="0" w:color="A6A6A6" w:themeColor="background1" w:themeShade="A6"/>
              <w:right w:val="single" w:sz="4" w:space="0" w:color="000000" w:themeColor="text1"/>
            </w:tcBorders>
          </w:tcPr>
          <w:p w14:paraId="31971D9D" w14:textId="77777777" w:rsidR="00756439" w:rsidRDefault="00756439" w:rsidP="00756439">
            <w:pPr>
              <w:pStyle w:val="NormalinTable"/>
            </w:pPr>
            <w:r>
              <w:rPr>
                <w:b/>
              </w:rPr>
              <w:t>9615 00 00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57EA7A" w14:textId="77777777" w:rsidR="00756439" w:rsidRDefault="00756439" w:rsidP="00756439">
            <w:pPr>
              <w:pStyle w:val="NormalinTable"/>
              <w:tabs>
                <w:tab w:val="left" w:pos="1250"/>
              </w:tabs>
            </w:pPr>
            <w:r>
              <w:t>0.00%</w:t>
            </w:r>
          </w:p>
        </w:tc>
      </w:tr>
      <w:tr w:rsidR="00756439" w14:paraId="453A2507" w14:textId="77777777" w:rsidTr="00FC0611">
        <w:trPr>
          <w:cantSplit/>
        </w:trPr>
        <w:tc>
          <w:tcPr>
            <w:tcW w:w="0" w:type="auto"/>
            <w:tcBorders>
              <w:top w:val="single" w:sz="4" w:space="0" w:color="A6A6A6" w:themeColor="background1" w:themeShade="A6"/>
              <w:right w:val="single" w:sz="4" w:space="0" w:color="000000" w:themeColor="text1"/>
            </w:tcBorders>
          </w:tcPr>
          <w:p w14:paraId="07D8DCE1" w14:textId="77777777" w:rsidR="00756439" w:rsidRDefault="00756439" w:rsidP="00756439">
            <w:pPr>
              <w:pStyle w:val="NormalinTable"/>
            </w:pPr>
            <w:r>
              <w:rPr>
                <w:b/>
              </w:rPr>
              <w:t>9616 00 00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9E4E9A" w14:textId="77777777" w:rsidR="00756439" w:rsidRDefault="00756439" w:rsidP="00756439">
            <w:pPr>
              <w:pStyle w:val="NormalinTable"/>
              <w:tabs>
                <w:tab w:val="left" w:pos="1250"/>
              </w:tabs>
            </w:pPr>
            <w:r>
              <w:t>0.00%</w:t>
            </w:r>
          </w:p>
        </w:tc>
      </w:tr>
      <w:tr w:rsidR="00756439" w14:paraId="76108B5A" w14:textId="77777777" w:rsidTr="00FC0611">
        <w:trPr>
          <w:cantSplit/>
        </w:trPr>
        <w:tc>
          <w:tcPr>
            <w:tcW w:w="0" w:type="auto"/>
            <w:tcBorders>
              <w:top w:val="single" w:sz="4" w:space="0" w:color="A6A6A6" w:themeColor="background1" w:themeShade="A6"/>
              <w:right w:val="single" w:sz="4" w:space="0" w:color="000000" w:themeColor="text1"/>
            </w:tcBorders>
          </w:tcPr>
          <w:p w14:paraId="62AB4CC7" w14:textId="77777777" w:rsidR="00756439" w:rsidRDefault="00756439" w:rsidP="00756439">
            <w:pPr>
              <w:pStyle w:val="NormalinTable"/>
            </w:pPr>
            <w:r>
              <w:rPr>
                <w:b/>
              </w:rPr>
              <w:t>9617 00 00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AD5E89" w14:textId="77777777" w:rsidR="00756439" w:rsidRDefault="00756439" w:rsidP="00756439">
            <w:pPr>
              <w:pStyle w:val="NormalinTable"/>
              <w:tabs>
                <w:tab w:val="left" w:pos="1250"/>
              </w:tabs>
            </w:pPr>
            <w:r>
              <w:t>0.00%</w:t>
            </w:r>
          </w:p>
        </w:tc>
      </w:tr>
      <w:tr w:rsidR="00756439" w14:paraId="48ED6BDC" w14:textId="77777777" w:rsidTr="00FC0611">
        <w:trPr>
          <w:cantSplit/>
        </w:trPr>
        <w:tc>
          <w:tcPr>
            <w:tcW w:w="0" w:type="auto"/>
            <w:tcBorders>
              <w:top w:val="single" w:sz="4" w:space="0" w:color="A6A6A6" w:themeColor="background1" w:themeShade="A6"/>
              <w:right w:val="single" w:sz="4" w:space="0" w:color="000000" w:themeColor="text1"/>
            </w:tcBorders>
          </w:tcPr>
          <w:p w14:paraId="73BEF6E0" w14:textId="77777777" w:rsidR="00756439" w:rsidRDefault="00756439" w:rsidP="00756439">
            <w:pPr>
              <w:pStyle w:val="NormalinTable"/>
            </w:pPr>
            <w:r>
              <w:rPr>
                <w:b/>
              </w:rPr>
              <w:t>9618 00 00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11E0E5" w14:textId="77777777" w:rsidR="00756439" w:rsidRDefault="00756439" w:rsidP="00756439">
            <w:pPr>
              <w:pStyle w:val="NormalinTable"/>
              <w:tabs>
                <w:tab w:val="left" w:pos="1250"/>
              </w:tabs>
            </w:pPr>
            <w:r>
              <w:t>0.00%</w:t>
            </w:r>
          </w:p>
        </w:tc>
      </w:tr>
      <w:tr w:rsidR="00756439" w14:paraId="751006DE" w14:textId="77777777" w:rsidTr="00FC0611">
        <w:trPr>
          <w:cantSplit/>
        </w:trPr>
        <w:tc>
          <w:tcPr>
            <w:tcW w:w="0" w:type="auto"/>
            <w:tcBorders>
              <w:top w:val="single" w:sz="4" w:space="0" w:color="A6A6A6" w:themeColor="background1" w:themeShade="A6"/>
              <w:right w:val="single" w:sz="4" w:space="0" w:color="000000" w:themeColor="text1"/>
            </w:tcBorders>
          </w:tcPr>
          <w:p w14:paraId="574FB961" w14:textId="77777777" w:rsidR="00756439" w:rsidRDefault="00756439" w:rsidP="00756439">
            <w:pPr>
              <w:pStyle w:val="NormalinTable"/>
            </w:pPr>
            <w:r>
              <w:rPr>
                <w:b/>
              </w:rPr>
              <w:t>9619 00 30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879947" w14:textId="77777777" w:rsidR="00756439" w:rsidRDefault="00756439" w:rsidP="00756439">
            <w:pPr>
              <w:pStyle w:val="NormalinTable"/>
              <w:tabs>
                <w:tab w:val="left" w:pos="1250"/>
              </w:tabs>
            </w:pPr>
            <w:r>
              <w:t>0.00%</w:t>
            </w:r>
          </w:p>
        </w:tc>
      </w:tr>
      <w:tr w:rsidR="00756439" w14:paraId="1BC7D8CE" w14:textId="77777777" w:rsidTr="00FC0611">
        <w:trPr>
          <w:cantSplit/>
        </w:trPr>
        <w:tc>
          <w:tcPr>
            <w:tcW w:w="0" w:type="auto"/>
            <w:tcBorders>
              <w:top w:val="single" w:sz="4" w:space="0" w:color="A6A6A6" w:themeColor="background1" w:themeShade="A6"/>
              <w:right w:val="single" w:sz="4" w:space="0" w:color="000000" w:themeColor="text1"/>
            </w:tcBorders>
          </w:tcPr>
          <w:p w14:paraId="02E456D5" w14:textId="77777777" w:rsidR="00756439" w:rsidRDefault="00756439" w:rsidP="00756439">
            <w:pPr>
              <w:pStyle w:val="NormalinTable"/>
            </w:pPr>
            <w:r>
              <w:rPr>
                <w:b/>
              </w:rPr>
              <w:t>9619 00 40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E3D750" w14:textId="77777777" w:rsidR="00756439" w:rsidRDefault="00756439" w:rsidP="00756439">
            <w:pPr>
              <w:pStyle w:val="NormalinTable"/>
              <w:tabs>
                <w:tab w:val="left" w:pos="1250"/>
              </w:tabs>
            </w:pPr>
            <w:r>
              <w:t>0.00%</w:t>
            </w:r>
          </w:p>
        </w:tc>
      </w:tr>
      <w:tr w:rsidR="00756439" w14:paraId="2B420455" w14:textId="77777777" w:rsidTr="00FC0611">
        <w:trPr>
          <w:cantSplit/>
        </w:trPr>
        <w:tc>
          <w:tcPr>
            <w:tcW w:w="0" w:type="auto"/>
            <w:tcBorders>
              <w:top w:val="single" w:sz="4" w:space="0" w:color="A6A6A6" w:themeColor="background1" w:themeShade="A6"/>
              <w:right w:val="single" w:sz="4" w:space="0" w:color="000000" w:themeColor="text1"/>
            </w:tcBorders>
          </w:tcPr>
          <w:p w14:paraId="5CD51EE8" w14:textId="77777777" w:rsidR="00756439" w:rsidRDefault="00756439" w:rsidP="00756439">
            <w:pPr>
              <w:pStyle w:val="NormalinTable"/>
            </w:pPr>
            <w:r>
              <w:rPr>
                <w:b/>
              </w:rPr>
              <w:t>9619 00 50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0F9131" w14:textId="77777777" w:rsidR="00756439" w:rsidRDefault="00756439" w:rsidP="00756439">
            <w:pPr>
              <w:pStyle w:val="NormalinTable"/>
              <w:tabs>
                <w:tab w:val="left" w:pos="1250"/>
              </w:tabs>
            </w:pPr>
            <w:r>
              <w:t>0.00%</w:t>
            </w:r>
          </w:p>
        </w:tc>
      </w:tr>
      <w:tr w:rsidR="00756439" w14:paraId="2D111E94" w14:textId="77777777" w:rsidTr="00FC0611">
        <w:trPr>
          <w:cantSplit/>
        </w:trPr>
        <w:tc>
          <w:tcPr>
            <w:tcW w:w="0" w:type="auto"/>
            <w:tcBorders>
              <w:top w:val="single" w:sz="4" w:space="0" w:color="A6A6A6" w:themeColor="background1" w:themeShade="A6"/>
              <w:right w:val="single" w:sz="4" w:space="0" w:color="000000" w:themeColor="text1"/>
            </w:tcBorders>
          </w:tcPr>
          <w:p w14:paraId="1EACEA5A" w14:textId="77777777" w:rsidR="00756439" w:rsidRDefault="00756439" w:rsidP="00756439">
            <w:pPr>
              <w:pStyle w:val="NormalinTable"/>
            </w:pPr>
            <w:r>
              <w:rPr>
                <w:b/>
              </w:rPr>
              <w:t>9620 00 10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A73E62" w14:textId="77777777" w:rsidR="00756439" w:rsidRDefault="00756439" w:rsidP="00756439">
            <w:pPr>
              <w:pStyle w:val="NormalinTable"/>
              <w:tabs>
                <w:tab w:val="left" w:pos="1250"/>
              </w:tabs>
            </w:pPr>
            <w:r>
              <w:t>0.00%</w:t>
            </w:r>
          </w:p>
        </w:tc>
      </w:tr>
      <w:tr w:rsidR="00756439" w14:paraId="2BED19C4" w14:textId="77777777" w:rsidTr="00FC0611">
        <w:trPr>
          <w:cantSplit/>
        </w:trPr>
        <w:tc>
          <w:tcPr>
            <w:tcW w:w="0" w:type="auto"/>
            <w:tcBorders>
              <w:top w:val="single" w:sz="4" w:space="0" w:color="A6A6A6" w:themeColor="background1" w:themeShade="A6"/>
              <w:right w:val="single" w:sz="4" w:space="0" w:color="000000" w:themeColor="text1"/>
            </w:tcBorders>
          </w:tcPr>
          <w:p w14:paraId="04CED99A" w14:textId="77777777" w:rsidR="00756439" w:rsidRDefault="00756439" w:rsidP="00756439">
            <w:pPr>
              <w:pStyle w:val="NormalinTable"/>
            </w:pPr>
            <w:r>
              <w:rPr>
                <w:b/>
              </w:rPr>
              <w:t>9620 00 91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7EA784" w14:textId="77777777" w:rsidR="00756439" w:rsidRDefault="00756439" w:rsidP="00756439">
            <w:pPr>
              <w:pStyle w:val="NormalinTable"/>
              <w:tabs>
                <w:tab w:val="left" w:pos="1250"/>
              </w:tabs>
            </w:pPr>
            <w:r>
              <w:t>0.00%</w:t>
            </w:r>
          </w:p>
        </w:tc>
      </w:tr>
    </w:tbl>
    <w:p w14:paraId="4202517D" w14:textId="77777777" w:rsidR="00E77514" w:rsidRDefault="00E77514" w:rsidP="00E77514">
      <w:pPr>
        <w:pStyle w:val="Heading3"/>
      </w:pPr>
      <w:r>
        <w:t>Entry Price Goods (regulation 4 of the Regulations)</w:t>
      </w:r>
    </w:p>
    <w:p w14:paraId="6DFD07B7" w14:textId="77777777" w:rsidR="00E77514" w:rsidRDefault="00E77514" w:rsidP="00E77514">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14:paraId="1F1DF97C" w14:textId="77777777" w:rsidR="00E77514" w:rsidRDefault="00E77514" w:rsidP="00E77514">
      <w:pPr>
        <w:pStyle w:val="Numberedlist"/>
      </w:pPr>
      <w:r>
        <w:t>A "Specific" duty is a duty expression (or component of a duty expression) making reference to a measure of quantity.</w:t>
      </w:r>
    </w:p>
    <w:p w14:paraId="5BF8C337" w14:textId="77777777" w:rsidR="00E77514" w:rsidRDefault="00E77514" w:rsidP="00E77514">
      <w:pPr>
        <w:pStyle w:val="Numberedlist"/>
      </w:pPr>
      <w:r>
        <w:t>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8</w:t>
      </w:r>
      <w:r w:rsidRPr="00831740">
        <w:rPr>
          <w:vertAlign w:val="superscript"/>
        </w:rPr>
        <w:t>th</w:t>
      </w:r>
      <w:r>
        <w:t xml:space="preserve"> March 2019 made under the Tariff Regulations.</w:t>
      </w:r>
    </w:p>
    <w:p w14:paraId="71660585" w14:textId="77777777" w:rsidR="00E77514" w:rsidRDefault="00E77514" w:rsidP="00E77514">
      <w:pPr>
        <w:pStyle w:val="Numberedlist"/>
      </w:pPr>
      <w:r>
        <w:t>The second "Specific" percentage value is a percentage of the Standard Rate of Import Duty specific component for the goods classified under the relevant commodity code, in the relevant row of the Tariff Table in Annex II of the Tariff of the United Kingdom version 1.0 of 8</w:t>
      </w:r>
      <w:r w:rsidRPr="00831740">
        <w:rPr>
          <w:vertAlign w:val="superscript"/>
        </w:rPr>
        <w:t>th</w:t>
      </w:r>
      <w:r>
        <w:t xml:space="preserve"> March 2019.</w:t>
      </w:r>
    </w:p>
    <w:p w14:paraId="71EEB8C6" w14:textId="77777777" w:rsidR="00E77514" w:rsidRDefault="00E77514" w:rsidP="00E77514">
      <w:pPr>
        <w:pStyle w:val="Heading3"/>
      </w:pPr>
      <w:r>
        <w:t>Complex Agricultural Duty Goods (regulation 5 of the Regulations)</w:t>
      </w:r>
    </w:p>
    <w:p w14:paraId="6E336EB3" w14:textId="77777777" w:rsidR="00E77514" w:rsidRDefault="00E77514" w:rsidP="00E77514">
      <w:pPr>
        <w:pStyle w:val="Numberedlist"/>
      </w:pPr>
      <w:r>
        <w:t>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14:paraId="462AC316" w14:textId="77777777" w:rsidR="00E77514" w:rsidRDefault="00E77514" w:rsidP="00E77514">
      <w:pPr>
        <w:pStyle w:val="Numberedlist"/>
      </w:pPr>
      <w:r>
        <w:t>The first percentage in column 2 after the word "CAD" is a percentage of the value of the goods to be imported.</w:t>
      </w:r>
    </w:p>
    <w:p w14:paraId="718AF8C8" w14:textId="77777777" w:rsidR="00E77514" w:rsidRDefault="00E77514" w:rsidP="00E77514">
      <w:pPr>
        <w:pStyle w:val="Numberedlist"/>
      </w:pPr>
      <w:r>
        <w:t>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8</w:t>
      </w:r>
      <w:r w:rsidRPr="00831740">
        <w:rPr>
          <w:vertAlign w:val="superscript"/>
        </w:rPr>
        <w:t>th</w:t>
      </w:r>
      <w:r>
        <w:t xml:space="preserve"> March 2019 made under the Tariff Regulations. Where "AC MAX" is shown, the following percentage value is the maximum AC Value that can be charged for the relevant good.</w:t>
      </w:r>
    </w:p>
    <w:p w14:paraId="7B771008" w14:textId="77777777" w:rsidR="00E77514" w:rsidRDefault="00E77514" w:rsidP="00E77514">
      <w:pPr>
        <w:pStyle w:val="Numberedlist"/>
      </w:pPr>
      <w:r>
        <w:t>Where in the formula in column 2 "SD" is shown, the "SD" (sugar duty) is the SD component for the goods classified under the relevant commodity code, in the relevant row of the Tariff Table in Annex II of the Tariff of the United Kingdom version 1.0 of 8</w:t>
      </w:r>
      <w:r w:rsidRPr="00831740">
        <w:rPr>
          <w:vertAlign w:val="superscript"/>
        </w:rPr>
        <w:t>th</w:t>
      </w:r>
      <w:r>
        <w:t xml:space="preserve"> March 2019 made under the Tariff Regulations.</w:t>
      </w:r>
    </w:p>
    <w:p w14:paraId="21AEFB05" w14:textId="77777777" w:rsidR="00E77514" w:rsidRDefault="00E77514" w:rsidP="00E77514">
      <w:pPr>
        <w:pStyle w:val="Numberedlist"/>
      </w:pPr>
      <w:r>
        <w:t>Where in the formula in column 2 "FD" is shown, the "FD" (flour duty) is the FD component for the goods classified under the relevant commodity code, in the relevant row of the Tariff Table in Annex II of the Tariff of the United Kingdom version 1.0 of 8</w:t>
      </w:r>
      <w:r w:rsidRPr="00831740">
        <w:rPr>
          <w:vertAlign w:val="superscript"/>
        </w:rPr>
        <w:t>th</w:t>
      </w:r>
      <w:r>
        <w:t xml:space="preserve"> March 2019 made under the Tariff Regulations.</w:t>
      </w:r>
    </w:p>
    <w:p w14:paraId="50E0A8E3" w14:textId="77777777" w:rsidR="00E77514" w:rsidRDefault="00E77514" w:rsidP="00E77514">
      <w:pPr>
        <w:pStyle w:val="Numberedlist"/>
      </w:pPr>
      <w:r>
        <w:t>In column 2 of the Preferential Duty Tariff Table, the percentage shown outside the brackets at the end of the formula is the percentage of the formula inside the brackets that is to be charged for the relevant goods.</w:t>
      </w:r>
    </w:p>
    <w:p w14:paraId="55BBDD89" w14:textId="77777777" w:rsidR="00E77514" w:rsidRDefault="00E77514" w:rsidP="00E77514">
      <w:pPr>
        <w:pStyle w:val="Numberedlist"/>
      </w:pPr>
      <w:r>
        <w:t>Where, in the formula in column 2 "CAD" is shown and there is no Specific component in the relevant row of the Tariff Table in Annex II of the Tariff of the United Kingdom version 1.0 of 8</w:t>
      </w:r>
      <w:r w:rsidRPr="00831740">
        <w:rPr>
          <w:vertAlign w:val="superscript"/>
        </w:rPr>
        <w:t>th</w:t>
      </w:r>
      <w:r>
        <w:t xml:space="preserve"> March 2019, the duty rate will be the by-value percentage with no additional Specific component added.</w:t>
      </w:r>
    </w:p>
    <w:p w14:paraId="232EBF24" w14:textId="77777777" w:rsidR="00E77514" w:rsidRDefault="00E77514" w:rsidP="00E77514">
      <w:pPr>
        <w:pStyle w:val="Heading3"/>
      </w:pPr>
      <w:r>
        <w:t>Authorised Use Goods (regulation 6 of the Regulations)</w:t>
      </w:r>
    </w:p>
    <w:p w14:paraId="536790E8" w14:textId="77777777" w:rsidR="00E77514" w:rsidRDefault="00E77514" w:rsidP="00E77514">
      <w:pPr>
        <w:pStyle w:val="Numberedlist"/>
      </w:pPr>
      <w:r>
        <w:t>Authorised use goods, as identified under regulation 6(1) of the Regulations, which meet the conditions of regulation 6(2) of the Regulations attract the relevant duty rates shown in column 2.</w:t>
      </w:r>
    </w:p>
    <w:p w14:paraId="472F0366" w14:textId="77777777" w:rsidR="00E77514" w:rsidRDefault="00E77514" w:rsidP="00E77514">
      <w:pPr>
        <w:pStyle w:val="Heading1"/>
      </w:pPr>
      <w:r>
        <w:t>ANNEX II</w:t>
      </w:r>
      <w:r>
        <w:br/>
        <w:t>PREFERENTIAL QUOTA TABLE</w:t>
      </w:r>
    </w:p>
    <w:p w14:paraId="71A24834" w14:textId="77777777" w:rsidR="00E77514" w:rsidRPr="001D15F3" w:rsidRDefault="00E77514" w:rsidP="00E77514">
      <w:pPr>
        <w:pStyle w:val="Numberedlist-quotas"/>
        <w:rPr>
          <w:color w:val="000000" w:themeColor="text1"/>
        </w:rPr>
      </w:pPr>
      <w:r w:rsidRPr="001D15F3">
        <w:rPr>
          <w:color w:val="000000" w:themeColor="text1"/>
        </w:rPr>
        <w:t>This table sets out the preferential quota duty rates for the Agreement, under regulation 3 of the Regulations.</w:t>
      </w:r>
    </w:p>
    <w:p w14:paraId="79B8DF29" w14:textId="77777777" w:rsidR="00E77514" w:rsidRPr="001D15F3" w:rsidRDefault="00E77514" w:rsidP="00E77514">
      <w:pPr>
        <w:pStyle w:val="Numberedlist-quotas"/>
        <w:rPr>
          <w:color w:val="000000" w:themeColor="text1"/>
        </w:rPr>
      </w:pPr>
      <w:r w:rsidRPr="001D15F3">
        <w:rPr>
          <w:color w:val="000000" w:themeColor="text1"/>
        </w:rPr>
        <w:t>The Quota Number in column 1 is defined in regulation 1(3) of the Regulations.</w:t>
      </w:r>
    </w:p>
    <w:p w14:paraId="445613DE" w14:textId="77777777" w:rsidR="00E77514" w:rsidRPr="001D15F3" w:rsidRDefault="00E77514" w:rsidP="00E77514">
      <w:pPr>
        <w:pStyle w:val="Numberedlist-quotas"/>
        <w:rPr>
          <w:color w:val="000000" w:themeColor="text1"/>
        </w:rPr>
      </w:pPr>
      <w:r w:rsidRPr="001D15F3">
        <w:rPr>
          <w:color w:val="000000" w:themeColor="text1"/>
        </w:rP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14:paraId="3544FBBF" w14:textId="77777777" w:rsidR="00E77514" w:rsidRPr="001D15F3" w:rsidRDefault="00E77514" w:rsidP="00E77514">
      <w:pPr>
        <w:pStyle w:val="Numberedlist-quotas"/>
        <w:rPr>
          <w:color w:val="000000" w:themeColor="text1"/>
        </w:rPr>
      </w:pPr>
      <w:r w:rsidRPr="001D15F3">
        <w:rPr>
          <w:color w:val="000000" w:themeColor="text1"/>
        </w:rPr>
        <w:t>The Commodity Code in column 3 is the commodity code classifying the goods.</w:t>
      </w:r>
    </w:p>
    <w:p w14:paraId="327AAEE5" w14:textId="77777777" w:rsidR="00E77514" w:rsidRPr="001D15F3" w:rsidRDefault="00E77514" w:rsidP="00E77514">
      <w:pPr>
        <w:pStyle w:val="Numberedlist-quotas"/>
        <w:rPr>
          <w:color w:val="000000" w:themeColor="text1"/>
        </w:rPr>
      </w:pPr>
      <w:r w:rsidRPr="001D15F3">
        <w:rPr>
          <w:color w:val="000000" w:themeColor="text1"/>
        </w:rPr>
        <w:t>The Quota Duty Rate in column 4 is defined in regulation 3(1) of the Regulations.</w:t>
      </w:r>
    </w:p>
    <w:p w14:paraId="27945F3C" w14:textId="77777777" w:rsidR="00E77514" w:rsidRPr="001D15F3" w:rsidRDefault="00E77514" w:rsidP="00E77514">
      <w:pPr>
        <w:pStyle w:val="Numberedlist-quotas"/>
        <w:rPr>
          <w:color w:val="000000" w:themeColor="text1"/>
        </w:rPr>
      </w:pPr>
      <w:r w:rsidRPr="001D15F3">
        <w:rPr>
          <w:color w:val="000000" w:themeColor="text1"/>
        </w:rPr>
        <w:t>The Quota Volume in column 5 is the maximum quantity of quota goods that can be imported under the quota during the quota period in any year under regulation 10 of the Regulations.</w:t>
      </w:r>
    </w:p>
    <w:p w14:paraId="021644B0" w14:textId="77777777" w:rsidR="00E77514" w:rsidRPr="001D15F3" w:rsidRDefault="00E77514" w:rsidP="00E77514">
      <w:pPr>
        <w:pStyle w:val="Numberedlist-quotas"/>
        <w:rPr>
          <w:color w:val="000000" w:themeColor="text1"/>
        </w:rPr>
      </w:pPr>
      <w:r w:rsidRPr="001D15F3">
        <w:rPr>
          <w:color w:val="000000" w:themeColor="text1"/>
        </w:rPr>
        <w:t>The Quota Open Date in column 6 is the date on which the quota period commences under regulation 9(1) of the Regulations.</w:t>
      </w:r>
    </w:p>
    <w:p w14:paraId="2B55B6C8" w14:textId="77777777" w:rsidR="00E77514" w:rsidRPr="001D15F3" w:rsidRDefault="00E77514" w:rsidP="00E77514">
      <w:pPr>
        <w:pStyle w:val="Numberedlist-quotas"/>
        <w:rPr>
          <w:color w:val="000000" w:themeColor="text1"/>
        </w:rPr>
      </w:pPr>
      <w:r w:rsidRPr="001D15F3">
        <w:rPr>
          <w:color w:val="000000" w:themeColor="text1"/>
        </w:rPr>
        <w:t>The Quota Close Date in column 7 is the date on which the quota period ends under regulation 9(1) of the Regulations.</w:t>
      </w:r>
    </w:p>
    <w:p w14:paraId="1251DBE5" w14:textId="77777777" w:rsidR="00E77514" w:rsidRDefault="00E77514" w:rsidP="00E77514">
      <w:pPr>
        <w:pStyle w:val="Numberedlist-quotas"/>
        <w:rPr>
          <w:color w:val="000000" w:themeColor="text1"/>
        </w:rPr>
      </w:pPr>
      <w:r w:rsidRPr="001D15F3">
        <w:rPr>
          <w:color w:val="000000" w:themeColor="text1"/>
        </w:rPr>
        <w:t>Where an Agreement takes effect on a date which, in respect of a particular quota number, falls between the relevant Quota Open Date and the relevant Quota Close Date, regulation 9(2) of the Regulations requires the quota period to be adjusted so that it commences on the date on which the Agreement takes effect and ends on the Quota Close Date. Where this is the case, the Quota Volume associated with that quota number is adjusted pro rata in accordance with regulations 10(2) and 10(3) of the Regulations. The quota open date for any such subsequent quota is to revert to the date specified in column 6 and the Quota Volume will be as written in column 5.</w:t>
      </w:r>
    </w:p>
    <w:p w14:paraId="696DA460" w14:textId="77777777" w:rsidR="00E77514" w:rsidRPr="00DB6918" w:rsidRDefault="00E77514" w:rsidP="00E77514">
      <w:pPr>
        <w:pStyle w:val="Numberedlist-quotas"/>
        <w:numPr>
          <w:ilvl w:val="0"/>
          <w:numId w:val="0"/>
        </w:numPr>
        <w:ind w:left="357" w:hanging="357"/>
        <w:rPr>
          <w:b/>
          <w:color w:val="000000" w:themeColor="text1"/>
        </w:rPr>
      </w:pPr>
      <w:r>
        <w:rPr>
          <w:b/>
          <w:color w:val="000000" w:themeColor="text1"/>
        </w:rPr>
        <w:t>PREFERENTIAL QUOTA TABLE A - COLOMBIA</w:t>
      </w:r>
    </w:p>
    <w:tbl>
      <w:tblPr>
        <w:tblStyle w:val="ListTable3"/>
        <w:tblW w:w="0" w:type="auto"/>
        <w:tblLook w:val="0220" w:firstRow="1" w:lastRow="0" w:firstColumn="0" w:lastColumn="0" w:noHBand="1" w:noVBand="0"/>
      </w:tblPr>
      <w:tblGrid>
        <w:gridCol w:w="856"/>
        <w:gridCol w:w="750"/>
        <w:gridCol w:w="1178"/>
        <w:gridCol w:w="2357"/>
        <w:gridCol w:w="1713"/>
        <w:gridCol w:w="1071"/>
        <w:gridCol w:w="1071"/>
      </w:tblGrid>
      <w:tr w:rsidR="00E77514" w14:paraId="74EC17E1" w14:textId="77777777" w:rsidTr="00FC0611">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8" w:type="pct"/>
            <w:tcBorders>
              <w:left w:val="single" w:sz="12" w:space="0" w:color="000000" w:themeColor="text1"/>
              <w:right w:val="single" w:sz="12" w:space="0" w:color="000000" w:themeColor="text1"/>
            </w:tcBorders>
          </w:tcPr>
          <w:p w14:paraId="2E47DBF4" w14:textId="77777777" w:rsidR="00E77514" w:rsidRDefault="00E77514" w:rsidP="00FC0611">
            <w:pPr>
              <w:pStyle w:val="NormalinTable"/>
            </w:pPr>
            <w:r>
              <w:t>1</w:t>
            </w:r>
          </w:p>
        </w:tc>
        <w:tc>
          <w:tcPr>
            <w:tcW w:w="7" w:type="pct"/>
            <w:tcBorders>
              <w:left w:val="single" w:sz="12" w:space="0" w:color="000000" w:themeColor="text1"/>
              <w:right w:val="single" w:sz="12" w:space="0" w:color="000000" w:themeColor="text1"/>
            </w:tcBorders>
          </w:tcPr>
          <w:p w14:paraId="15CDFAC2" w14:textId="77777777" w:rsidR="00E77514" w:rsidRDefault="00E77514" w:rsidP="00FC0611">
            <w:pPr>
              <w:pStyle w:val="NormalinTable"/>
              <w:cnfStyle w:val="100000000000" w:firstRow="1"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11" w:type="pct"/>
            <w:tcBorders>
              <w:left w:val="single" w:sz="12" w:space="0" w:color="000000" w:themeColor="text1"/>
              <w:right w:val="single" w:sz="12" w:space="0" w:color="000000" w:themeColor="text1"/>
            </w:tcBorders>
          </w:tcPr>
          <w:p w14:paraId="1A199329" w14:textId="77777777" w:rsidR="00E77514" w:rsidRDefault="00E77514" w:rsidP="00FC0611">
            <w:pPr>
              <w:pStyle w:val="NormalinTable"/>
            </w:pPr>
            <w:r>
              <w:t>3</w:t>
            </w:r>
          </w:p>
        </w:tc>
        <w:tc>
          <w:tcPr>
            <w:tcW w:w="22" w:type="pct"/>
            <w:tcBorders>
              <w:left w:val="single" w:sz="12" w:space="0" w:color="000000" w:themeColor="text1"/>
              <w:right w:val="single" w:sz="12" w:space="0" w:color="000000" w:themeColor="text1"/>
            </w:tcBorders>
          </w:tcPr>
          <w:p w14:paraId="622F4596" w14:textId="77777777" w:rsidR="00E77514" w:rsidRDefault="00E77514" w:rsidP="00FC0611">
            <w:pPr>
              <w:pStyle w:val="NormalinTable"/>
              <w:cnfStyle w:val="100000000000" w:firstRow="1" w:lastRow="0" w:firstColumn="0" w:lastColumn="0" w:oddVBand="0" w:evenVBand="0" w:oddHBand="0"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16" w:type="pct"/>
            <w:tcBorders>
              <w:left w:val="single" w:sz="12" w:space="0" w:color="000000" w:themeColor="text1"/>
              <w:right w:val="single" w:sz="12" w:space="0" w:color="000000" w:themeColor="text1"/>
            </w:tcBorders>
          </w:tcPr>
          <w:p w14:paraId="4A8D8673" w14:textId="77777777" w:rsidR="00E77514" w:rsidRDefault="00E77514" w:rsidP="00FC0611">
            <w:pPr>
              <w:pStyle w:val="NormalinTable"/>
            </w:pPr>
            <w:r>
              <w:t>5</w:t>
            </w:r>
          </w:p>
        </w:tc>
        <w:tc>
          <w:tcPr>
            <w:tcW w:w="10" w:type="pct"/>
            <w:tcBorders>
              <w:left w:val="single" w:sz="12" w:space="0" w:color="000000" w:themeColor="text1"/>
              <w:right w:val="single" w:sz="12" w:space="0" w:color="000000" w:themeColor="text1"/>
            </w:tcBorders>
          </w:tcPr>
          <w:p w14:paraId="326BC664" w14:textId="77777777" w:rsidR="00E77514" w:rsidRDefault="00E77514" w:rsidP="00FC0611">
            <w:pPr>
              <w:pStyle w:val="NormalinTable"/>
              <w:cnfStyle w:val="100000000000" w:firstRow="1" w:lastRow="0" w:firstColumn="0" w:lastColumn="0" w:oddVBand="0" w:evenVBand="0" w:oddHBand="0" w:evenHBand="0" w:firstRowFirstColumn="0" w:firstRowLastColumn="0" w:lastRowFirstColumn="0" w:lastRowLastColumn="0"/>
            </w:pPr>
            <w:r>
              <w:t>6</w:t>
            </w:r>
          </w:p>
        </w:tc>
        <w:tc>
          <w:tcPr>
            <w:cnfStyle w:val="000010000000" w:firstRow="0" w:lastRow="0" w:firstColumn="0" w:lastColumn="0" w:oddVBand="1" w:evenVBand="0" w:oddHBand="0" w:evenHBand="0" w:firstRowFirstColumn="0" w:firstRowLastColumn="0" w:lastRowFirstColumn="0" w:lastRowLastColumn="0"/>
            <w:tcW w:w="10" w:type="pct"/>
            <w:tcBorders>
              <w:left w:val="single" w:sz="12" w:space="0" w:color="000000" w:themeColor="text1"/>
              <w:right w:val="single" w:sz="12" w:space="0" w:color="000000" w:themeColor="text1"/>
            </w:tcBorders>
          </w:tcPr>
          <w:p w14:paraId="6BA6B148" w14:textId="77777777" w:rsidR="00E77514" w:rsidRDefault="00E77514" w:rsidP="00FC0611">
            <w:pPr>
              <w:pStyle w:val="NormalinTable"/>
            </w:pPr>
            <w:r>
              <w:t>7</w:t>
            </w:r>
          </w:p>
        </w:tc>
      </w:tr>
      <w:tr w:rsidR="00E77514" w14:paraId="28F577DF" w14:textId="77777777" w:rsidTr="00FC0611">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8" w:type="pct"/>
            <w:tcBorders>
              <w:left w:val="single" w:sz="12" w:space="0" w:color="000000" w:themeColor="text1"/>
              <w:right w:val="single" w:sz="12" w:space="0" w:color="000000" w:themeColor="text1"/>
            </w:tcBorders>
          </w:tcPr>
          <w:p w14:paraId="205D1557" w14:textId="77777777" w:rsidR="00E77514" w:rsidRDefault="00E77514" w:rsidP="00FC0611">
            <w:pPr>
              <w:pStyle w:val="NormalinTable"/>
            </w:pPr>
            <w:r>
              <w:t>Quota Number</w:t>
            </w:r>
          </w:p>
        </w:tc>
        <w:tc>
          <w:tcPr>
            <w:tcW w:w="7" w:type="pct"/>
            <w:tcBorders>
              <w:left w:val="single" w:sz="12" w:space="0" w:color="000000" w:themeColor="text1"/>
              <w:right w:val="single" w:sz="12" w:space="0" w:color="000000" w:themeColor="text1"/>
            </w:tcBorders>
          </w:tcPr>
          <w:p w14:paraId="2E087529" w14:textId="77777777" w:rsidR="00E77514" w:rsidRDefault="00E77514" w:rsidP="00FC0611">
            <w:pPr>
              <w:pStyle w:val="NormalinTable"/>
              <w:cnfStyle w:val="100000000000" w:firstRow="1" w:lastRow="0" w:firstColumn="0" w:lastColumn="0" w:oddVBand="0" w:evenVBand="0" w:oddHBand="0" w:evenHBand="0" w:firstRowFirstColumn="0" w:firstRowLastColumn="0" w:lastRowFirstColumn="0" w:lastRowLastColumn="0"/>
            </w:pPr>
            <w:r>
              <w:t>Origin Quota</w:t>
            </w:r>
          </w:p>
        </w:tc>
        <w:tc>
          <w:tcPr>
            <w:cnfStyle w:val="000010000000" w:firstRow="0" w:lastRow="0" w:firstColumn="0" w:lastColumn="0" w:oddVBand="1" w:evenVBand="0" w:oddHBand="0" w:evenHBand="0" w:firstRowFirstColumn="0" w:firstRowLastColumn="0" w:lastRowFirstColumn="0" w:lastRowLastColumn="0"/>
            <w:tcW w:w="11" w:type="pct"/>
            <w:tcBorders>
              <w:left w:val="single" w:sz="12" w:space="0" w:color="000000" w:themeColor="text1"/>
              <w:right w:val="single" w:sz="12" w:space="0" w:color="000000" w:themeColor="text1"/>
            </w:tcBorders>
          </w:tcPr>
          <w:p w14:paraId="15837579" w14:textId="77777777" w:rsidR="00E77514" w:rsidRDefault="00E77514" w:rsidP="00FC0611">
            <w:pPr>
              <w:pStyle w:val="NormalinTable"/>
            </w:pPr>
            <w:r>
              <w:t>Commodity Code</w:t>
            </w:r>
          </w:p>
        </w:tc>
        <w:tc>
          <w:tcPr>
            <w:tcW w:w="22" w:type="pct"/>
            <w:tcBorders>
              <w:left w:val="single" w:sz="12" w:space="0" w:color="000000" w:themeColor="text1"/>
              <w:right w:val="single" w:sz="12" w:space="0" w:color="000000" w:themeColor="text1"/>
            </w:tcBorders>
          </w:tcPr>
          <w:p w14:paraId="6F3E52AF" w14:textId="77777777" w:rsidR="00E77514" w:rsidRDefault="00E77514" w:rsidP="00FC0611">
            <w:pPr>
              <w:pStyle w:val="NormalinTable"/>
              <w:cnfStyle w:val="100000000000" w:firstRow="1" w:lastRow="0" w:firstColumn="0" w:lastColumn="0" w:oddVBand="0" w:evenVBand="0" w:oddHBand="0" w:evenHBand="0" w:firstRowFirstColumn="0" w:firstRowLastColumn="0" w:lastRowFirstColumn="0" w:lastRowLastColumn="0"/>
            </w:pPr>
            <w:r>
              <w:t>Preferential Quota Duty Rate</w:t>
            </w:r>
          </w:p>
        </w:tc>
        <w:tc>
          <w:tcPr>
            <w:cnfStyle w:val="000010000000" w:firstRow="0" w:lastRow="0" w:firstColumn="0" w:lastColumn="0" w:oddVBand="1" w:evenVBand="0" w:oddHBand="0" w:evenHBand="0" w:firstRowFirstColumn="0" w:firstRowLastColumn="0" w:lastRowFirstColumn="0" w:lastRowLastColumn="0"/>
            <w:tcW w:w="16" w:type="pct"/>
            <w:tcBorders>
              <w:left w:val="single" w:sz="12" w:space="0" w:color="000000" w:themeColor="text1"/>
              <w:right w:val="single" w:sz="12" w:space="0" w:color="000000" w:themeColor="text1"/>
            </w:tcBorders>
          </w:tcPr>
          <w:p w14:paraId="44F6F876" w14:textId="77777777" w:rsidR="00E77514" w:rsidRDefault="00E77514" w:rsidP="00FC0611">
            <w:pPr>
              <w:pStyle w:val="NormalinTable"/>
            </w:pPr>
            <w:r>
              <w:t>Quota Volume</w:t>
            </w:r>
          </w:p>
        </w:tc>
        <w:tc>
          <w:tcPr>
            <w:tcW w:w="10" w:type="pct"/>
            <w:tcBorders>
              <w:left w:val="single" w:sz="12" w:space="0" w:color="000000" w:themeColor="text1"/>
              <w:right w:val="single" w:sz="12" w:space="0" w:color="000000" w:themeColor="text1"/>
            </w:tcBorders>
          </w:tcPr>
          <w:p w14:paraId="51A6AE7E" w14:textId="77777777" w:rsidR="00E77514" w:rsidRDefault="00E77514" w:rsidP="00FC0611">
            <w:pPr>
              <w:pStyle w:val="NormalinTable"/>
              <w:cnfStyle w:val="100000000000" w:firstRow="1" w:lastRow="0" w:firstColumn="0" w:lastColumn="0" w:oddVBand="0" w:evenVBand="0" w:oddHBand="0" w:evenHBand="0" w:firstRowFirstColumn="0" w:firstRowLastColumn="0" w:lastRowFirstColumn="0" w:lastRowLastColumn="0"/>
            </w:pPr>
            <w:r>
              <w:t>Quota Open Date</w:t>
            </w:r>
          </w:p>
        </w:tc>
        <w:tc>
          <w:tcPr>
            <w:cnfStyle w:val="000010000000" w:firstRow="0" w:lastRow="0" w:firstColumn="0" w:lastColumn="0" w:oddVBand="1" w:evenVBand="0" w:oddHBand="0" w:evenHBand="0" w:firstRowFirstColumn="0" w:firstRowLastColumn="0" w:lastRowFirstColumn="0" w:lastRowLastColumn="0"/>
            <w:tcW w:w="10" w:type="pct"/>
            <w:tcBorders>
              <w:left w:val="single" w:sz="12" w:space="0" w:color="000000" w:themeColor="text1"/>
              <w:right w:val="single" w:sz="12" w:space="0" w:color="000000" w:themeColor="text1"/>
            </w:tcBorders>
          </w:tcPr>
          <w:p w14:paraId="0280F9A2" w14:textId="77777777" w:rsidR="00E77514" w:rsidRDefault="00E77514" w:rsidP="00FC0611">
            <w:pPr>
              <w:pStyle w:val="NormalinTable"/>
            </w:pPr>
            <w:r>
              <w:t>Quota Close Date</w:t>
            </w:r>
          </w:p>
        </w:tc>
      </w:tr>
      <w:tr w:rsidR="00E77514" w14:paraId="0A41A866"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6C046C72" w14:textId="77777777" w:rsidR="00E77514" w:rsidRDefault="00E77514" w:rsidP="00FC0611">
            <w:pPr>
              <w:pStyle w:val="NormalinTable"/>
            </w:pPr>
            <w:r>
              <w:rPr>
                <w:b/>
              </w:rPr>
              <w:t>097140</w:t>
            </w:r>
          </w:p>
        </w:tc>
        <w:tc>
          <w:tcPr>
            <w:tcW w:w="0" w:type="auto"/>
            <w:tcBorders>
              <w:top w:val="single" w:sz="12" w:space="0" w:color="000000" w:themeColor="text1" w:themeShade="00"/>
            </w:tcBorders>
          </w:tcPr>
          <w:p w14:paraId="00C1385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0F9C37CE" w14:textId="77777777" w:rsidR="00E77514" w:rsidRDefault="00E77514" w:rsidP="00FC0611">
            <w:pPr>
              <w:pStyle w:val="NormalinTable"/>
            </w:pPr>
            <w:r>
              <w:t>3920 00 00</w:t>
            </w:r>
          </w:p>
        </w:tc>
        <w:tc>
          <w:tcPr>
            <w:tcW w:w="0" w:type="auto"/>
            <w:tcBorders>
              <w:top w:val="single" w:sz="12" w:space="0" w:color="000000" w:themeColor="text1" w:themeShade="00"/>
            </w:tcBorders>
          </w:tcPr>
          <w:p w14:paraId="7715A28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14088EA4" w14:textId="77777777" w:rsidR="00E77514" w:rsidRDefault="00E77514" w:rsidP="00FC0611">
            <w:pPr>
              <w:pStyle w:val="NormalinTable"/>
            </w:pPr>
            <w:r>
              <w:t>2,043,000 kg</w:t>
            </w:r>
          </w:p>
        </w:tc>
        <w:tc>
          <w:tcPr>
            <w:tcW w:w="0" w:type="auto"/>
            <w:tcBorders>
              <w:top w:val="single" w:sz="12" w:space="0" w:color="000000" w:themeColor="text1" w:themeShade="00"/>
            </w:tcBorders>
          </w:tcPr>
          <w:p w14:paraId="2754DC0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7D88F591" w14:textId="77777777" w:rsidR="00E77514" w:rsidRDefault="00E77514" w:rsidP="00FC0611">
            <w:pPr>
              <w:pStyle w:val="NormalinTable"/>
            </w:pPr>
            <w:r>
              <w:t>31/12</w:t>
            </w:r>
          </w:p>
        </w:tc>
      </w:tr>
      <w:tr w:rsidR="00E77514" w14:paraId="7B7AC5A7"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13E61A1D" w14:textId="77777777" w:rsidR="00E77514" w:rsidRDefault="00E77514" w:rsidP="00FC0611">
            <w:pPr>
              <w:pStyle w:val="NormalinTable"/>
            </w:pPr>
            <w:r>
              <w:rPr>
                <w:b/>
              </w:rPr>
              <w:t>097141</w:t>
            </w:r>
          </w:p>
        </w:tc>
        <w:tc>
          <w:tcPr>
            <w:tcW w:w="0" w:type="auto"/>
            <w:tcBorders>
              <w:top w:val="single" w:sz="12" w:space="0" w:color="000000" w:themeColor="text1" w:themeShade="00"/>
            </w:tcBorders>
          </w:tcPr>
          <w:p w14:paraId="7D8481D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5F75A42A" w14:textId="77777777" w:rsidR="00E77514" w:rsidRDefault="00E77514" w:rsidP="00FC0611">
            <w:pPr>
              <w:pStyle w:val="NormalinTable"/>
            </w:pPr>
            <w:r>
              <w:t>6108 22 00</w:t>
            </w:r>
          </w:p>
        </w:tc>
        <w:tc>
          <w:tcPr>
            <w:tcW w:w="0" w:type="auto"/>
            <w:tcBorders>
              <w:top w:val="single" w:sz="12" w:space="0" w:color="000000" w:themeColor="text1" w:themeShade="00"/>
            </w:tcBorders>
          </w:tcPr>
          <w:p w14:paraId="3F27CCB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74E5E3DE" w14:textId="77777777" w:rsidR="00E77514" w:rsidRDefault="00E77514" w:rsidP="00FC0611">
            <w:pPr>
              <w:pStyle w:val="NormalinTable"/>
            </w:pPr>
            <w:r>
              <w:t>27,000 kg</w:t>
            </w:r>
          </w:p>
        </w:tc>
        <w:tc>
          <w:tcPr>
            <w:tcW w:w="0" w:type="auto"/>
            <w:tcBorders>
              <w:top w:val="single" w:sz="12" w:space="0" w:color="000000" w:themeColor="text1" w:themeShade="00"/>
            </w:tcBorders>
          </w:tcPr>
          <w:p w14:paraId="3263B5D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3644764A" w14:textId="77777777" w:rsidR="00E77514" w:rsidRDefault="00E77514" w:rsidP="00FC0611">
            <w:pPr>
              <w:pStyle w:val="NormalinTable"/>
            </w:pPr>
            <w:r>
              <w:t>31/12</w:t>
            </w:r>
          </w:p>
        </w:tc>
      </w:tr>
      <w:tr w:rsidR="00E77514" w14:paraId="71300163"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2FFD9087" w14:textId="77777777" w:rsidR="00E77514" w:rsidRDefault="00E77514" w:rsidP="00FC0611">
            <w:pPr>
              <w:pStyle w:val="NormalinTable"/>
            </w:pPr>
            <w:r>
              <w:rPr>
                <w:b/>
              </w:rPr>
              <w:t>097142</w:t>
            </w:r>
          </w:p>
        </w:tc>
        <w:tc>
          <w:tcPr>
            <w:tcW w:w="0" w:type="auto"/>
            <w:tcBorders>
              <w:top w:val="single" w:sz="12" w:space="0" w:color="000000" w:themeColor="text1" w:themeShade="00"/>
            </w:tcBorders>
          </w:tcPr>
          <w:p w14:paraId="2D9E646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307FC48D" w14:textId="77777777" w:rsidR="00E77514" w:rsidRDefault="00E77514" w:rsidP="00FC0611">
            <w:pPr>
              <w:pStyle w:val="NormalinTable"/>
            </w:pPr>
            <w:r>
              <w:t>6112 31 00</w:t>
            </w:r>
          </w:p>
        </w:tc>
        <w:tc>
          <w:tcPr>
            <w:tcW w:w="0" w:type="auto"/>
            <w:tcBorders>
              <w:top w:val="single" w:sz="12" w:space="0" w:color="000000" w:themeColor="text1" w:themeShade="00"/>
            </w:tcBorders>
          </w:tcPr>
          <w:p w14:paraId="30A420F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2391E2CD" w14:textId="77777777" w:rsidR="00E77514" w:rsidRDefault="00E77514" w:rsidP="00FC0611">
            <w:pPr>
              <w:pStyle w:val="NormalinTable"/>
            </w:pPr>
            <w:r>
              <w:t>3,000 kg</w:t>
            </w:r>
          </w:p>
        </w:tc>
        <w:tc>
          <w:tcPr>
            <w:tcW w:w="0" w:type="auto"/>
            <w:tcBorders>
              <w:top w:val="single" w:sz="12" w:space="0" w:color="000000" w:themeColor="text1" w:themeShade="00"/>
            </w:tcBorders>
          </w:tcPr>
          <w:p w14:paraId="2EB68CF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2C4BC0CB" w14:textId="77777777" w:rsidR="00E77514" w:rsidRDefault="00E77514" w:rsidP="00FC0611">
            <w:pPr>
              <w:pStyle w:val="NormalinTable"/>
            </w:pPr>
            <w:r>
              <w:t>31/12</w:t>
            </w:r>
          </w:p>
        </w:tc>
      </w:tr>
      <w:tr w:rsidR="00E77514" w14:paraId="623E6397"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59B22468" w14:textId="77777777" w:rsidR="00E77514" w:rsidRDefault="00E77514" w:rsidP="00FC0611">
            <w:pPr>
              <w:pStyle w:val="NormalinTable"/>
            </w:pPr>
            <w:r>
              <w:rPr>
                <w:b/>
              </w:rPr>
              <w:t>097143</w:t>
            </w:r>
          </w:p>
        </w:tc>
        <w:tc>
          <w:tcPr>
            <w:tcW w:w="0" w:type="auto"/>
            <w:tcBorders>
              <w:top w:val="single" w:sz="12" w:space="0" w:color="000000" w:themeColor="text1" w:themeShade="00"/>
            </w:tcBorders>
          </w:tcPr>
          <w:p w14:paraId="222B83E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7A70BBEA" w14:textId="77777777" w:rsidR="00E77514" w:rsidRDefault="00E77514" w:rsidP="00FC0611">
            <w:pPr>
              <w:pStyle w:val="NormalinTable"/>
            </w:pPr>
            <w:r>
              <w:t>6112 41 00</w:t>
            </w:r>
          </w:p>
        </w:tc>
        <w:tc>
          <w:tcPr>
            <w:tcW w:w="0" w:type="auto"/>
            <w:tcBorders>
              <w:top w:val="single" w:sz="12" w:space="0" w:color="000000" w:themeColor="text1" w:themeShade="00"/>
            </w:tcBorders>
          </w:tcPr>
          <w:p w14:paraId="51E5EF4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7D194697" w14:textId="77777777" w:rsidR="00E77514" w:rsidRDefault="00E77514" w:rsidP="00FC0611">
            <w:pPr>
              <w:pStyle w:val="NormalinTable"/>
            </w:pPr>
            <w:r>
              <w:t>14,000 kg</w:t>
            </w:r>
          </w:p>
        </w:tc>
        <w:tc>
          <w:tcPr>
            <w:tcW w:w="0" w:type="auto"/>
            <w:tcBorders>
              <w:top w:val="single" w:sz="12" w:space="0" w:color="000000" w:themeColor="text1" w:themeShade="00"/>
            </w:tcBorders>
          </w:tcPr>
          <w:p w14:paraId="4DB5F9D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593F08B8" w14:textId="77777777" w:rsidR="00E77514" w:rsidRDefault="00E77514" w:rsidP="00FC0611">
            <w:pPr>
              <w:pStyle w:val="NormalinTable"/>
            </w:pPr>
            <w:r>
              <w:t>31/12</w:t>
            </w:r>
          </w:p>
        </w:tc>
      </w:tr>
      <w:tr w:rsidR="00E77514" w14:paraId="60BF5040"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0E7F9583" w14:textId="77777777" w:rsidR="00E77514" w:rsidRDefault="00E77514" w:rsidP="00FC0611">
            <w:pPr>
              <w:pStyle w:val="NormalinTable"/>
            </w:pPr>
            <w:r>
              <w:rPr>
                <w:b/>
              </w:rPr>
              <w:t>097144</w:t>
            </w:r>
          </w:p>
        </w:tc>
        <w:tc>
          <w:tcPr>
            <w:tcW w:w="0" w:type="auto"/>
            <w:tcBorders>
              <w:top w:val="single" w:sz="12" w:space="0" w:color="000000" w:themeColor="text1" w:themeShade="00"/>
            </w:tcBorders>
          </w:tcPr>
          <w:p w14:paraId="4F978D8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041CF35F" w14:textId="77777777" w:rsidR="00E77514" w:rsidRDefault="00E77514" w:rsidP="00FC0611">
            <w:pPr>
              <w:pStyle w:val="NormalinTable"/>
            </w:pPr>
            <w:r>
              <w:t>6115 10 00</w:t>
            </w:r>
          </w:p>
        </w:tc>
        <w:tc>
          <w:tcPr>
            <w:tcW w:w="0" w:type="auto"/>
            <w:tcBorders>
              <w:top w:val="single" w:sz="12" w:space="0" w:color="000000" w:themeColor="text1" w:themeShade="00"/>
            </w:tcBorders>
          </w:tcPr>
          <w:p w14:paraId="65B144F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5CB0E166" w14:textId="77777777" w:rsidR="00E77514" w:rsidRDefault="00E77514" w:rsidP="00FC0611">
            <w:pPr>
              <w:pStyle w:val="NormalinTable"/>
            </w:pPr>
            <w:r>
              <w:t>3,000 kg</w:t>
            </w:r>
          </w:p>
        </w:tc>
        <w:tc>
          <w:tcPr>
            <w:tcW w:w="0" w:type="auto"/>
            <w:tcBorders>
              <w:top w:val="single" w:sz="12" w:space="0" w:color="000000" w:themeColor="text1" w:themeShade="00"/>
            </w:tcBorders>
          </w:tcPr>
          <w:p w14:paraId="08C3DC1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5CDE8C75" w14:textId="77777777" w:rsidR="00E77514" w:rsidRDefault="00E77514" w:rsidP="00FC0611">
            <w:pPr>
              <w:pStyle w:val="NormalinTable"/>
            </w:pPr>
            <w:r>
              <w:t>31/12</w:t>
            </w:r>
          </w:p>
        </w:tc>
      </w:tr>
      <w:tr w:rsidR="00E77514" w14:paraId="24842D57"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267688BC" w14:textId="77777777" w:rsidR="00E77514" w:rsidRDefault="00E77514" w:rsidP="00FC0611">
            <w:pPr>
              <w:pStyle w:val="NormalinTable"/>
            </w:pPr>
            <w:r>
              <w:rPr>
                <w:b/>
              </w:rPr>
              <w:t>097145</w:t>
            </w:r>
          </w:p>
        </w:tc>
        <w:tc>
          <w:tcPr>
            <w:tcW w:w="0" w:type="auto"/>
            <w:tcBorders>
              <w:top w:val="single" w:sz="12" w:space="0" w:color="000000" w:themeColor="text1" w:themeShade="00"/>
            </w:tcBorders>
          </w:tcPr>
          <w:p w14:paraId="2C6853D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396513C8" w14:textId="77777777" w:rsidR="00E77514" w:rsidRDefault="00E77514" w:rsidP="00FC0611">
            <w:pPr>
              <w:pStyle w:val="NormalinTable"/>
            </w:pPr>
            <w:r>
              <w:t>6115 21 00</w:t>
            </w:r>
          </w:p>
        </w:tc>
        <w:tc>
          <w:tcPr>
            <w:tcW w:w="0" w:type="auto"/>
            <w:tcBorders>
              <w:top w:val="single" w:sz="12" w:space="0" w:color="000000" w:themeColor="text1" w:themeShade="00"/>
            </w:tcBorders>
          </w:tcPr>
          <w:p w14:paraId="75B4ADB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2F79C31D" w14:textId="77777777" w:rsidR="00E77514" w:rsidRDefault="00E77514" w:rsidP="00FC0611">
            <w:pPr>
              <w:pStyle w:val="NormalinTable"/>
            </w:pPr>
            <w:r>
              <w:t>5,000 kg</w:t>
            </w:r>
          </w:p>
        </w:tc>
        <w:tc>
          <w:tcPr>
            <w:tcW w:w="0" w:type="auto"/>
            <w:tcBorders>
              <w:top w:val="single" w:sz="12" w:space="0" w:color="000000" w:themeColor="text1" w:themeShade="00"/>
            </w:tcBorders>
          </w:tcPr>
          <w:p w14:paraId="6D3F03D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2582C31E" w14:textId="77777777" w:rsidR="00E77514" w:rsidRDefault="00E77514" w:rsidP="00FC0611">
            <w:pPr>
              <w:pStyle w:val="NormalinTable"/>
            </w:pPr>
            <w:r>
              <w:t>31/12</w:t>
            </w:r>
          </w:p>
        </w:tc>
      </w:tr>
      <w:tr w:rsidR="00E77514" w14:paraId="25F2CBAA"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7DCC3B78" w14:textId="77777777" w:rsidR="00E77514" w:rsidRDefault="00E77514" w:rsidP="00FC0611">
            <w:pPr>
              <w:pStyle w:val="NormalinTable"/>
            </w:pPr>
            <w:r>
              <w:rPr>
                <w:b/>
              </w:rPr>
              <w:t>097146</w:t>
            </w:r>
          </w:p>
        </w:tc>
        <w:tc>
          <w:tcPr>
            <w:tcW w:w="0" w:type="auto"/>
            <w:tcBorders>
              <w:top w:val="single" w:sz="12" w:space="0" w:color="000000" w:themeColor="text1" w:themeShade="00"/>
            </w:tcBorders>
          </w:tcPr>
          <w:p w14:paraId="1F1254C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1D4ACBE1" w14:textId="77777777" w:rsidR="00E77514" w:rsidRDefault="00E77514" w:rsidP="00FC0611">
            <w:pPr>
              <w:pStyle w:val="NormalinTable"/>
            </w:pPr>
            <w:r>
              <w:t>6115 22 00</w:t>
            </w:r>
          </w:p>
        </w:tc>
        <w:tc>
          <w:tcPr>
            <w:tcW w:w="0" w:type="auto"/>
            <w:tcBorders>
              <w:top w:val="single" w:sz="12" w:space="0" w:color="000000" w:themeColor="text1" w:themeShade="00"/>
            </w:tcBorders>
          </w:tcPr>
          <w:p w14:paraId="597C470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0FBEFFDD" w14:textId="77777777" w:rsidR="00E77514" w:rsidRDefault="00E77514" w:rsidP="00FC0611">
            <w:pPr>
              <w:pStyle w:val="NormalinTable"/>
            </w:pPr>
            <w:r>
              <w:t>2,000 kg</w:t>
            </w:r>
          </w:p>
        </w:tc>
        <w:tc>
          <w:tcPr>
            <w:tcW w:w="0" w:type="auto"/>
            <w:tcBorders>
              <w:top w:val="single" w:sz="12" w:space="0" w:color="000000" w:themeColor="text1" w:themeShade="00"/>
            </w:tcBorders>
          </w:tcPr>
          <w:p w14:paraId="2D6A8CF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6BAEA4BD" w14:textId="77777777" w:rsidR="00E77514" w:rsidRDefault="00E77514" w:rsidP="00FC0611">
            <w:pPr>
              <w:pStyle w:val="NormalinTable"/>
            </w:pPr>
            <w:r>
              <w:t>31/12</w:t>
            </w:r>
          </w:p>
        </w:tc>
      </w:tr>
      <w:tr w:rsidR="00E77514" w14:paraId="37C68481"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6E7C0CE6" w14:textId="77777777" w:rsidR="00E77514" w:rsidRDefault="00E77514" w:rsidP="00FC0611">
            <w:pPr>
              <w:pStyle w:val="NormalinTable"/>
            </w:pPr>
            <w:r>
              <w:rPr>
                <w:b/>
              </w:rPr>
              <w:t>097147</w:t>
            </w:r>
          </w:p>
        </w:tc>
        <w:tc>
          <w:tcPr>
            <w:tcW w:w="0" w:type="auto"/>
            <w:tcBorders>
              <w:top w:val="single" w:sz="12" w:space="0" w:color="000000" w:themeColor="text1" w:themeShade="00"/>
            </w:tcBorders>
          </w:tcPr>
          <w:p w14:paraId="2807D31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4F39AC76" w14:textId="77777777" w:rsidR="00E77514" w:rsidRDefault="00E77514" w:rsidP="00FC0611">
            <w:pPr>
              <w:pStyle w:val="NormalinTable"/>
            </w:pPr>
            <w:r>
              <w:t>6115 30 00</w:t>
            </w:r>
          </w:p>
        </w:tc>
        <w:tc>
          <w:tcPr>
            <w:tcW w:w="0" w:type="auto"/>
            <w:tcBorders>
              <w:top w:val="single" w:sz="12" w:space="0" w:color="000000" w:themeColor="text1" w:themeShade="00"/>
            </w:tcBorders>
          </w:tcPr>
          <w:p w14:paraId="729A10E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1B87F059" w14:textId="77777777" w:rsidR="00E77514" w:rsidRDefault="00E77514" w:rsidP="00FC0611">
            <w:pPr>
              <w:pStyle w:val="NormalinTable"/>
            </w:pPr>
            <w:r>
              <w:t>3,000 kg</w:t>
            </w:r>
          </w:p>
        </w:tc>
        <w:tc>
          <w:tcPr>
            <w:tcW w:w="0" w:type="auto"/>
            <w:tcBorders>
              <w:top w:val="single" w:sz="12" w:space="0" w:color="000000" w:themeColor="text1" w:themeShade="00"/>
            </w:tcBorders>
          </w:tcPr>
          <w:p w14:paraId="491C4C3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5DA5AC0E" w14:textId="77777777" w:rsidR="00E77514" w:rsidRDefault="00E77514" w:rsidP="00FC0611">
            <w:pPr>
              <w:pStyle w:val="NormalinTable"/>
            </w:pPr>
            <w:r>
              <w:t>31/12</w:t>
            </w:r>
          </w:p>
        </w:tc>
      </w:tr>
      <w:tr w:rsidR="00E77514" w14:paraId="1D0DD177"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55D62686" w14:textId="77777777" w:rsidR="00E77514" w:rsidRDefault="00E77514" w:rsidP="00FC0611">
            <w:pPr>
              <w:pStyle w:val="NormalinTable"/>
            </w:pPr>
            <w:r>
              <w:rPr>
                <w:b/>
              </w:rPr>
              <w:t>097148</w:t>
            </w:r>
          </w:p>
        </w:tc>
        <w:tc>
          <w:tcPr>
            <w:tcW w:w="0" w:type="auto"/>
            <w:tcBorders>
              <w:top w:val="single" w:sz="12" w:space="0" w:color="000000" w:themeColor="text1" w:themeShade="00"/>
            </w:tcBorders>
          </w:tcPr>
          <w:p w14:paraId="1390BE7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32E7C8A0" w14:textId="77777777" w:rsidR="00E77514" w:rsidRDefault="00E77514" w:rsidP="00FC0611">
            <w:pPr>
              <w:pStyle w:val="NormalinTable"/>
            </w:pPr>
            <w:r>
              <w:t>6115 96 00</w:t>
            </w:r>
          </w:p>
        </w:tc>
        <w:tc>
          <w:tcPr>
            <w:tcW w:w="0" w:type="auto"/>
            <w:tcBorders>
              <w:top w:val="single" w:sz="12" w:space="0" w:color="000000" w:themeColor="text1" w:themeShade="00"/>
            </w:tcBorders>
          </w:tcPr>
          <w:p w14:paraId="0108837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3EA7F778" w14:textId="77777777" w:rsidR="00E77514" w:rsidRDefault="00E77514" w:rsidP="00FC0611">
            <w:pPr>
              <w:pStyle w:val="NormalinTable"/>
            </w:pPr>
            <w:r>
              <w:t>24,000 kg</w:t>
            </w:r>
          </w:p>
        </w:tc>
        <w:tc>
          <w:tcPr>
            <w:tcW w:w="0" w:type="auto"/>
            <w:tcBorders>
              <w:top w:val="single" w:sz="12" w:space="0" w:color="000000" w:themeColor="text1" w:themeShade="00"/>
            </w:tcBorders>
          </w:tcPr>
          <w:p w14:paraId="4CCD99E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0694FF2B" w14:textId="77777777" w:rsidR="00E77514" w:rsidRDefault="00E77514" w:rsidP="00FC0611">
            <w:pPr>
              <w:pStyle w:val="NormalinTable"/>
            </w:pPr>
            <w:r>
              <w:t>31/12</w:t>
            </w:r>
          </w:p>
        </w:tc>
      </w:tr>
      <w:tr w:rsidR="00E77514" w14:paraId="5838C03E"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36298897" w14:textId="77777777" w:rsidR="00E77514" w:rsidRDefault="00E77514" w:rsidP="00FC0611">
            <w:pPr>
              <w:pStyle w:val="NormalinTable"/>
            </w:pPr>
            <w:r>
              <w:rPr>
                <w:b/>
              </w:rPr>
              <w:t>097161</w:t>
            </w:r>
          </w:p>
        </w:tc>
        <w:tc>
          <w:tcPr>
            <w:tcW w:w="0" w:type="auto"/>
            <w:tcBorders>
              <w:top w:val="single" w:sz="12" w:space="0" w:color="000000" w:themeColor="text1" w:themeShade="00"/>
            </w:tcBorders>
          </w:tcPr>
          <w:p w14:paraId="7269D1D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60A3D56F" w14:textId="77777777" w:rsidR="00E77514" w:rsidRDefault="00E77514" w:rsidP="00FC0611">
            <w:pPr>
              <w:pStyle w:val="NormalinTable"/>
            </w:pPr>
            <w:r>
              <w:t>7321 00 00</w:t>
            </w:r>
          </w:p>
        </w:tc>
        <w:tc>
          <w:tcPr>
            <w:tcW w:w="0" w:type="auto"/>
            <w:tcBorders>
              <w:top w:val="single" w:sz="12" w:space="0" w:color="000000" w:themeColor="text1" w:themeShade="00"/>
            </w:tcBorders>
          </w:tcPr>
          <w:p w14:paraId="083FE35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16001B54" w14:textId="77777777" w:rsidR="00E77514" w:rsidRDefault="00E77514" w:rsidP="00FC0611">
            <w:pPr>
              <w:pStyle w:val="NormalinTable"/>
            </w:pPr>
            <w:r>
              <w:t>2,724 p/st</w:t>
            </w:r>
          </w:p>
        </w:tc>
        <w:tc>
          <w:tcPr>
            <w:tcW w:w="0" w:type="auto"/>
            <w:tcBorders>
              <w:top w:val="single" w:sz="12" w:space="0" w:color="000000" w:themeColor="text1" w:themeShade="00"/>
            </w:tcBorders>
          </w:tcPr>
          <w:p w14:paraId="1D251FE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34450E0C" w14:textId="77777777" w:rsidR="00E77514" w:rsidRDefault="00E77514" w:rsidP="00FC0611">
            <w:pPr>
              <w:pStyle w:val="NormalinTable"/>
            </w:pPr>
            <w:r>
              <w:t>31/12</w:t>
            </w:r>
          </w:p>
        </w:tc>
      </w:tr>
      <w:tr w:rsidR="00E77514" w14:paraId="06D7A196"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1433FB38" w14:textId="77777777" w:rsidR="00E77514" w:rsidRDefault="00E77514" w:rsidP="00FC0611">
            <w:pPr>
              <w:pStyle w:val="NormalinTable"/>
            </w:pPr>
            <w:r>
              <w:rPr>
                <w:b/>
              </w:rPr>
              <w:t>097162</w:t>
            </w:r>
          </w:p>
        </w:tc>
        <w:tc>
          <w:tcPr>
            <w:tcW w:w="0" w:type="auto"/>
            <w:tcBorders>
              <w:top w:val="single" w:sz="12" w:space="0" w:color="000000" w:themeColor="text1" w:themeShade="00"/>
            </w:tcBorders>
          </w:tcPr>
          <w:p w14:paraId="29394E0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1672AB8C" w14:textId="77777777" w:rsidR="00E77514" w:rsidRDefault="00E77514" w:rsidP="00FC0611">
            <w:pPr>
              <w:pStyle w:val="NormalinTable"/>
            </w:pPr>
            <w:r>
              <w:t>7323 00 00</w:t>
            </w:r>
          </w:p>
        </w:tc>
        <w:tc>
          <w:tcPr>
            <w:tcW w:w="0" w:type="auto"/>
            <w:tcBorders>
              <w:top w:val="single" w:sz="12" w:space="0" w:color="000000" w:themeColor="text1" w:themeShade="00"/>
            </w:tcBorders>
          </w:tcPr>
          <w:p w14:paraId="482BE74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5753C12B" w14:textId="77777777" w:rsidR="00E77514" w:rsidRDefault="00E77514" w:rsidP="00FC0611">
            <w:pPr>
              <w:pStyle w:val="NormalinTable"/>
            </w:pPr>
            <w:r>
              <w:t>6,810,000 kg</w:t>
            </w:r>
          </w:p>
        </w:tc>
        <w:tc>
          <w:tcPr>
            <w:tcW w:w="0" w:type="auto"/>
            <w:tcBorders>
              <w:top w:val="single" w:sz="12" w:space="0" w:color="000000" w:themeColor="text1" w:themeShade="00"/>
            </w:tcBorders>
          </w:tcPr>
          <w:p w14:paraId="4326619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3279D470" w14:textId="77777777" w:rsidR="00E77514" w:rsidRDefault="00E77514" w:rsidP="00FC0611">
            <w:pPr>
              <w:pStyle w:val="NormalinTable"/>
            </w:pPr>
            <w:r>
              <w:t>31/12</w:t>
            </w:r>
          </w:p>
        </w:tc>
      </w:tr>
      <w:tr w:rsidR="00E77514" w14:paraId="27DFF4F6"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195EA341" w14:textId="77777777" w:rsidR="00E77514" w:rsidRDefault="00E77514" w:rsidP="00FC0611">
            <w:pPr>
              <w:pStyle w:val="NormalinTable"/>
            </w:pPr>
            <w:r>
              <w:rPr>
                <w:b/>
              </w:rPr>
              <w:t>097163</w:t>
            </w:r>
          </w:p>
        </w:tc>
        <w:tc>
          <w:tcPr>
            <w:tcW w:w="0" w:type="auto"/>
            <w:tcBorders>
              <w:top w:val="single" w:sz="12" w:space="0" w:color="000000" w:themeColor="text1" w:themeShade="00"/>
            </w:tcBorders>
          </w:tcPr>
          <w:p w14:paraId="5EA9AB1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2E1546DB" w14:textId="77777777" w:rsidR="00E77514" w:rsidRDefault="00E77514" w:rsidP="00FC0611">
            <w:pPr>
              <w:pStyle w:val="NormalinTable"/>
            </w:pPr>
            <w:r>
              <w:t>7325 00 00</w:t>
            </w:r>
          </w:p>
        </w:tc>
        <w:tc>
          <w:tcPr>
            <w:tcW w:w="0" w:type="auto"/>
            <w:tcBorders>
              <w:top w:val="single" w:sz="12" w:space="0" w:color="000000" w:themeColor="text1" w:themeShade="00"/>
            </w:tcBorders>
          </w:tcPr>
          <w:p w14:paraId="014C0D9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5DB10429" w14:textId="77777777" w:rsidR="00E77514" w:rsidRDefault="00E77514" w:rsidP="00FC0611">
            <w:pPr>
              <w:pStyle w:val="NormalinTable"/>
            </w:pPr>
            <w:r>
              <w:t>6,810,000 kg</w:t>
            </w:r>
          </w:p>
        </w:tc>
        <w:tc>
          <w:tcPr>
            <w:tcW w:w="0" w:type="auto"/>
            <w:tcBorders>
              <w:top w:val="single" w:sz="12" w:space="0" w:color="000000" w:themeColor="text1" w:themeShade="00"/>
            </w:tcBorders>
          </w:tcPr>
          <w:p w14:paraId="6AF9713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7E79F604" w14:textId="77777777" w:rsidR="00E77514" w:rsidRDefault="00E77514" w:rsidP="00FC0611">
            <w:pPr>
              <w:pStyle w:val="NormalinTable"/>
            </w:pPr>
            <w:r>
              <w:t>31/12</w:t>
            </w:r>
          </w:p>
        </w:tc>
      </w:tr>
      <w:tr w:rsidR="00E77514" w14:paraId="4A42A148"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
          <w:p w14:paraId="55C53E6F" w14:textId="77777777" w:rsidR="00E77514" w:rsidRDefault="00E77514" w:rsidP="00FC0611">
            <w:pPr>
              <w:pStyle w:val="NormalinTable"/>
            </w:pPr>
            <w:r>
              <w:rPr>
                <w:b/>
              </w:rPr>
              <w:t>097230</w:t>
            </w:r>
          </w:p>
        </w:tc>
        <w:tc>
          <w:tcPr>
            <w:tcW w:w="0" w:type="auto"/>
            <w:vMerge w:val="restart"/>
            <w:tcBorders>
              <w:top w:val="single" w:sz="12" w:space="0" w:color="000000" w:themeColor="text1" w:themeShade="00"/>
            </w:tcBorders>
          </w:tcPr>
          <w:p w14:paraId="0AF9039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0E0B747A" w14:textId="77777777" w:rsidR="00E77514" w:rsidRDefault="00E77514" w:rsidP="00FC0611">
            <w:pPr>
              <w:pStyle w:val="NormalinTable"/>
            </w:pPr>
            <w:r>
              <w:t>0201 30 00</w:t>
            </w:r>
          </w:p>
        </w:tc>
        <w:tc>
          <w:tcPr>
            <w:tcW w:w="0" w:type="auto"/>
            <w:vMerge w:val="restart"/>
            <w:tcBorders>
              <w:top w:val="single" w:sz="12" w:space="0" w:color="000000" w:themeColor="text1" w:themeShade="00"/>
            </w:tcBorders>
          </w:tcPr>
          <w:p w14:paraId="68801DC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
          <w:p w14:paraId="16030A47" w14:textId="77777777" w:rsidR="00E77514" w:rsidRDefault="00E77514" w:rsidP="00FC0611">
            <w:pPr>
              <w:pStyle w:val="NormalinTable"/>
            </w:pPr>
            <w:r>
              <w:t>718,000 kg + an addition of 45,000 kg per quota period</w:t>
            </w:r>
          </w:p>
        </w:tc>
        <w:tc>
          <w:tcPr>
            <w:tcW w:w="0" w:type="auto"/>
            <w:vMerge w:val="restart"/>
            <w:tcBorders>
              <w:top w:val="single" w:sz="12" w:space="0" w:color="000000" w:themeColor="text1" w:themeShade="00"/>
            </w:tcBorders>
          </w:tcPr>
          <w:p w14:paraId="0DADF50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
          <w:p w14:paraId="659CC51C" w14:textId="77777777" w:rsidR="00E77514" w:rsidRDefault="00E77514" w:rsidP="00FC0611">
            <w:pPr>
              <w:pStyle w:val="NormalinTable"/>
            </w:pPr>
            <w:r>
              <w:t>31/12</w:t>
            </w:r>
          </w:p>
        </w:tc>
      </w:tr>
      <w:tr w:rsidR="00E77514" w14:paraId="353A0570"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9322663" w14:textId="77777777" w:rsidR="00E77514" w:rsidRDefault="00E77514" w:rsidP="00FC0611">
            <w:pPr>
              <w:pStyle w:val="NormalinTable"/>
            </w:pPr>
          </w:p>
        </w:tc>
        <w:tc>
          <w:tcPr>
            <w:tcW w:w="0" w:type="auto"/>
            <w:vMerge/>
          </w:tcPr>
          <w:p w14:paraId="13F79F0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D9B805E" w14:textId="77777777" w:rsidR="00E77514" w:rsidRDefault="00E77514" w:rsidP="00FC0611">
            <w:pPr>
              <w:pStyle w:val="NormalinTable"/>
            </w:pPr>
            <w:r>
              <w:t>0202 30 00</w:t>
            </w:r>
          </w:p>
        </w:tc>
        <w:tc>
          <w:tcPr>
            <w:tcW w:w="0" w:type="auto"/>
            <w:vMerge/>
          </w:tcPr>
          <w:p w14:paraId="719866E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EB13E3A" w14:textId="77777777" w:rsidR="00E77514" w:rsidRDefault="00E77514" w:rsidP="00FC0611">
            <w:pPr>
              <w:pStyle w:val="NormalinTable"/>
            </w:pPr>
          </w:p>
        </w:tc>
        <w:tc>
          <w:tcPr>
            <w:tcW w:w="0" w:type="auto"/>
            <w:vMerge/>
          </w:tcPr>
          <w:p w14:paraId="70AD36D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01D0AF4" w14:textId="77777777" w:rsidR="00E77514" w:rsidRDefault="00E77514" w:rsidP="00FC0611">
            <w:pPr>
              <w:pStyle w:val="NormalinTable"/>
            </w:pPr>
          </w:p>
        </w:tc>
      </w:tr>
      <w:tr w:rsidR="00E77514" w14:paraId="2BBB04C9"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
          <w:p w14:paraId="0DEF6884" w14:textId="77777777" w:rsidR="00E77514" w:rsidRDefault="00E77514" w:rsidP="00FC0611">
            <w:pPr>
              <w:pStyle w:val="NormalinTable"/>
            </w:pPr>
            <w:r>
              <w:rPr>
                <w:b/>
              </w:rPr>
              <w:t>097231</w:t>
            </w:r>
          </w:p>
        </w:tc>
        <w:tc>
          <w:tcPr>
            <w:tcW w:w="0" w:type="auto"/>
            <w:vMerge w:val="restart"/>
            <w:tcBorders>
              <w:top w:val="single" w:sz="12" w:space="0" w:color="000000" w:themeColor="text1" w:themeShade="00"/>
            </w:tcBorders>
          </w:tcPr>
          <w:p w14:paraId="348946B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116B1EF2" w14:textId="77777777" w:rsidR="00E77514" w:rsidRDefault="00E77514" w:rsidP="00FC0611">
            <w:pPr>
              <w:pStyle w:val="NormalinTable"/>
            </w:pPr>
            <w:r>
              <w:t>0711 51 00</w:t>
            </w:r>
          </w:p>
        </w:tc>
        <w:tc>
          <w:tcPr>
            <w:tcW w:w="0" w:type="auto"/>
            <w:vMerge w:val="restart"/>
            <w:tcBorders>
              <w:top w:val="single" w:sz="12" w:space="0" w:color="000000" w:themeColor="text1" w:themeShade="00"/>
            </w:tcBorders>
          </w:tcPr>
          <w:p w14:paraId="558EE76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
          <w:p w14:paraId="665145AB" w14:textId="77777777" w:rsidR="00E77514" w:rsidRDefault="00E77514" w:rsidP="00FC0611">
            <w:pPr>
              <w:pStyle w:val="NormalinTable"/>
            </w:pPr>
            <w:r>
              <w:t>10,000 kg + an addition of 500 kg per quota period</w:t>
            </w:r>
          </w:p>
        </w:tc>
        <w:tc>
          <w:tcPr>
            <w:tcW w:w="0" w:type="auto"/>
            <w:vMerge w:val="restart"/>
            <w:tcBorders>
              <w:top w:val="single" w:sz="12" w:space="0" w:color="000000" w:themeColor="text1" w:themeShade="00"/>
            </w:tcBorders>
          </w:tcPr>
          <w:p w14:paraId="56EAA1B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
          <w:p w14:paraId="024BA9BA" w14:textId="77777777" w:rsidR="00E77514" w:rsidRDefault="00E77514" w:rsidP="00FC0611">
            <w:pPr>
              <w:pStyle w:val="NormalinTable"/>
            </w:pPr>
            <w:r>
              <w:t>31/12</w:t>
            </w:r>
          </w:p>
        </w:tc>
      </w:tr>
      <w:tr w:rsidR="00E77514" w14:paraId="27A9ED19"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0B3600C" w14:textId="77777777" w:rsidR="00E77514" w:rsidRDefault="00E77514" w:rsidP="00FC0611">
            <w:pPr>
              <w:pStyle w:val="NormalinTable"/>
            </w:pPr>
          </w:p>
        </w:tc>
        <w:tc>
          <w:tcPr>
            <w:tcW w:w="0" w:type="auto"/>
            <w:vMerge/>
          </w:tcPr>
          <w:p w14:paraId="3C7892B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8A12E99" w14:textId="77777777" w:rsidR="00E77514" w:rsidRDefault="00E77514" w:rsidP="00FC0611">
            <w:pPr>
              <w:pStyle w:val="NormalinTable"/>
            </w:pPr>
            <w:r>
              <w:t>2003 10 00</w:t>
            </w:r>
          </w:p>
        </w:tc>
        <w:tc>
          <w:tcPr>
            <w:tcW w:w="0" w:type="auto"/>
            <w:vMerge/>
          </w:tcPr>
          <w:p w14:paraId="5A85A5A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4310475" w14:textId="77777777" w:rsidR="00E77514" w:rsidRDefault="00E77514" w:rsidP="00FC0611">
            <w:pPr>
              <w:pStyle w:val="NormalinTable"/>
            </w:pPr>
          </w:p>
        </w:tc>
        <w:tc>
          <w:tcPr>
            <w:tcW w:w="0" w:type="auto"/>
            <w:vMerge/>
          </w:tcPr>
          <w:p w14:paraId="7784E1F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FDD4B98" w14:textId="77777777" w:rsidR="00E77514" w:rsidRDefault="00E77514" w:rsidP="00FC0611">
            <w:pPr>
              <w:pStyle w:val="NormalinTable"/>
            </w:pPr>
          </w:p>
        </w:tc>
      </w:tr>
      <w:tr w:rsidR="00E77514" w14:paraId="7D94D6E1"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
          <w:p w14:paraId="3CF99A9E" w14:textId="77777777" w:rsidR="00E77514" w:rsidRDefault="00E77514" w:rsidP="00FC0611">
            <w:pPr>
              <w:pStyle w:val="NormalinTable"/>
            </w:pPr>
            <w:r>
              <w:rPr>
                <w:b/>
              </w:rPr>
              <w:t>097232</w:t>
            </w:r>
          </w:p>
        </w:tc>
        <w:tc>
          <w:tcPr>
            <w:tcW w:w="0" w:type="auto"/>
            <w:vMerge w:val="restart"/>
            <w:tcBorders>
              <w:top w:val="single" w:sz="12" w:space="0" w:color="000000" w:themeColor="text1" w:themeShade="00"/>
            </w:tcBorders>
          </w:tcPr>
          <w:p w14:paraId="4EAD84A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71C5D72C" w14:textId="77777777" w:rsidR="00E77514" w:rsidRDefault="00E77514" w:rsidP="00FC0611">
            <w:pPr>
              <w:pStyle w:val="NormalinTable"/>
            </w:pPr>
            <w:r>
              <w:t>2208 40 51</w:t>
            </w:r>
          </w:p>
        </w:tc>
        <w:tc>
          <w:tcPr>
            <w:tcW w:w="0" w:type="auto"/>
            <w:vMerge w:val="restart"/>
            <w:tcBorders>
              <w:top w:val="single" w:sz="12" w:space="0" w:color="000000" w:themeColor="text1" w:themeShade="00"/>
            </w:tcBorders>
          </w:tcPr>
          <w:p w14:paraId="4DDCA62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
          <w:p w14:paraId="24DEE0B0" w14:textId="77777777" w:rsidR="00E77514" w:rsidRDefault="00E77514" w:rsidP="00FC0611">
            <w:pPr>
              <w:pStyle w:val="NormalinTable"/>
            </w:pPr>
            <w:r>
              <w:t>16,800 l (expressed in equivalent of pure alcohol) + an addition of 800 l (expressed in equivalent of pure alcohol) per quota period</w:t>
            </w:r>
          </w:p>
        </w:tc>
        <w:tc>
          <w:tcPr>
            <w:tcW w:w="0" w:type="auto"/>
            <w:vMerge w:val="restart"/>
            <w:tcBorders>
              <w:top w:val="single" w:sz="12" w:space="0" w:color="000000" w:themeColor="text1" w:themeShade="00"/>
            </w:tcBorders>
          </w:tcPr>
          <w:p w14:paraId="155E947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
          <w:p w14:paraId="68722225" w14:textId="77777777" w:rsidR="00E77514" w:rsidRDefault="00E77514" w:rsidP="00FC0611">
            <w:pPr>
              <w:pStyle w:val="NormalinTable"/>
            </w:pPr>
            <w:r>
              <w:t>31/12</w:t>
            </w:r>
          </w:p>
        </w:tc>
      </w:tr>
      <w:tr w:rsidR="00E77514" w14:paraId="1767532E"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2047617" w14:textId="77777777" w:rsidR="00E77514" w:rsidRDefault="00E77514" w:rsidP="00FC0611">
            <w:pPr>
              <w:pStyle w:val="NormalinTable"/>
            </w:pPr>
          </w:p>
        </w:tc>
        <w:tc>
          <w:tcPr>
            <w:tcW w:w="0" w:type="auto"/>
            <w:vMerge/>
          </w:tcPr>
          <w:p w14:paraId="1033300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C6C7C0" w14:textId="77777777" w:rsidR="00E77514" w:rsidRDefault="00E77514" w:rsidP="00FC0611">
            <w:pPr>
              <w:pStyle w:val="NormalinTable"/>
            </w:pPr>
            <w:r>
              <w:t>2208 40 99</w:t>
            </w:r>
          </w:p>
        </w:tc>
        <w:tc>
          <w:tcPr>
            <w:tcW w:w="0" w:type="auto"/>
            <w:vMerge/>
          </w:tcPr>
          <w:p w14:paraId="62E9DB9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09A8E65" w14:textId="77777777" w:rsidR="00E77514" w:rsidRDefault="00E77514" w:rsidP="00FC0611">
            <w:pPr>
              <w:pStyle w:val="NormalinTable"/>
            </w:pPr>
          </w:p>
        </w:tc>
        <w:tc>
          <w:tcPr>
            <w:tcW w:w="0" w:type="auto"/>
            <w:vMerge/>
          </w:tcPr>
          <w:p w14:paraId="04557E4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EDB1FFF" w14:textId="77777777" w:rsidR="00E77514" w:rsidRDefault="00E77514" w:rsidP="00FC0611">
            <w:pPr>
              <w:pStyle w:val="NormalinTable"/>
            </w:pPr>
          </w:p>
        </w:tc>
      </w:tr>
      <w:tr w:rsidR="00E77514" w14:paraId="10BF0771"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
          <w:p w14:paraId="71EEC182" w14:textId="77777777" w:rsidR="00E77514" w:rsidRDefault="00E77514" w:rsidP="00FC0611">
            <w:pPr>
              <w:pStyle w:val="NormalinTable"/>
            </w:pPr>
            <w:r>
              <w:rPr>
                <w:b/>
              </w:rPr>
              <w:t>097233</w:t>
            </w:r>
          </w:p>
        </w:tc>
        <w:tc>
          <w:tcPr>
            <w:tcW w:w="0" w:type="auto"/>
            <w:vMerge w:val="restart"/>
            <w:tcBorders>
              <w:top w:val="single" w:sz="12" w:space="0" w:color="000000" w:themeColor="text1" w:themeShade="00"/>
            </w:tcBorders>
          </w:tcPr>
          <w:p w14:paraId="6F82821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7CC5EC3E" w14:textId="77777777" w:rsidR="00E77514" w:rsidRDefault="00E77514" w:rsidP="00FC0611">
            <w:pPr>
              <w:pStyle w:val="NormalinTable"/>
            </w:pPr>
            <w:r>
              <w:t>0710 40 00</w:t>
            </w:r>
          </w:p>
        </w:tc>
        <w:tc>
          <w:tcPr>
            <w:tcW w:w="0" w:type="auto"/>
            <w:vMerge w:val="restart"/>
            <w:tcBorders>
              <w:top w:val="single" w:sz="12" w:space="0" w:color="000000" w:themeColor="text1" w:themeShade="00"/>
            </w:tcBorders>
          </w:tcPr>
          <w:p w14:paraId="50050DC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
          <w:p w14:paraId="6CEE1328" w14:textId="77777777" w:rsidR="00E77514" w:rsidRDefault="00E77514" w:rsidP="00FC0611">
            <w:pPr>
              <w:pStyle w:val="NormalinTable"/>
            </w:pPr>
            <w:r>
              <w:t>21,000 kg + an addition of 1,000 kg per quota period</w:t>
            </w:r>
          </w:p>
        </w:tc>
        <w:tc>
          <w:tcPr>
            <w:tcW w:w="0" w:type="auto"/>
            <w:vMerge w:val="restart"/>
            <w:tcBorders>
              <w:top w:val="single" w:sz="12" w:space="0" w:color="000000" w:themeColor="text1" w:themeShade="00"/>
            </w:tcBorders>
          </w:tcPr>
          <w:p w14:paraId="0461E88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
          <w:p w14:paraId="3B218A2F" w14:textId="77777777" w:rsidR="00E77514" w:rsidRDefault="00E77514" w:rsidP="00FC0611">
            <w:pPr>
              <w:pStyle w:val="NormalinTable"/>
            </w:pPr>
            <w:r>
              <w:t>31/12</w:t>
            </w:r>
          </w:p>
        </w:tc>
      </w:tr>
      <w:tr w:rsidR="00E77514" w14:paraId="0BE7D640"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B8D2FC7" w14:textId="77777777" w:rsidR="00E77514" w:rsidRDefault="00E77514" w:rsidP="00FC0611">
            <w:pPr>
              <w:pStyle w:val="NormalinTable"/>
            </w:pPr>
          </w:p>
        </w:tc>
        <w:tc>
          <w:tcPr>
            <w:tcW w:w="0" w:type="auto"/>
            <w:vMerge/>
          </w:tcPr>
          <w:p w14:paraId="426EA1D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9435F97" w14:textId="77777777" w:rsidR="00E77514" w:rsidRDefault="00E77514" w:rsidP="00FC0611">
            <w:pPr>
              <w:pStyle w:val="NormalinTable"/>
            </w:pPr>
            <w:r>
              <w:t>0711 90 30</w:t>
            </w:r>
          </w:p>
        </w:tc>
        <w:tc>
          <w:tcPr>
            <w:tcW w:w="0" w:type="auto"/>
            <w:vMerge/>
          </w:tcPr>
          <w:p w14:paraId="18B6FD5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F2107FC" w14:textId="77777777" w:rsidR="00E77514" w:rsidRDefault="00E77514" w:rsidP="00FC0611">
            <w:pPr>
              <w:pStyle w:val="NormalinTable"/>
            </w:pPr>
          </w:p>
        </w:tc>
        <w:tc>
          <w:tcPr>
            <w:tcW w:w="0" w:type="auto"/>
            <w:vMerge/>
          </w:tcPr>
          <w:p w14:paraId="713C162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92BAF11" w14:textId="77777777" w:rsidR="00E77514" w:rsidRDefault="00E77514" w:rsidP="00FC0611">
            <w:pPr>
              <w:pStyle w:val="NormalinTable"/>
            </w:pPr>
          </w:p>
        </w:tc>
      </w:tr>
      <w:tr w:rsidR="00E77514" w14:paraId="0B0D3DC0"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8131C22" w14:textId="77777777" w:rsidR="00E77514" w:rsidRDefault="00E77514" w:rsidP="00FC0611">
            <w:pPr>
              <w:pStyle w:val="NormalinTable"/>
            </w:pPr>
          </w:p>
        </w:tc>
        <w:tc>
          <w:tcPr>
            <w:tcW w:w="0" w:type="auto"/>
            <w:vMerge/>
          </w:tcPr>
          <w:p w14:paraId="702B17B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03ADA98" w14:textId="77777777" w:rsidR="00E77514" w:rsidRDefault="00E77514" w:rsidP="00FC0611">
            <w:pPr>
              <w:pStyle w:val="NormalinTable"/>
            </w:pPr>
            <w:r>
              <w:t>2001 90 30</w:t>
            </w:r>
          </w:p>
        </w:tc>
        <w:tc>
          <w:tcPr>
            <w:tcW w:w="0" w:type="auto"/>
            <w:vMerge/>
          </w:tcPr>
          <w:p w14:paraId="2CE0DBC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95B291E" w14:textId="77777777" w:rsidR="00E77514" w:rsidRDefault="00E77514" w:rsidP="00FC0611">
            <w:pPr>
              <w:pStyle w:val="NormalinTable"/>
            </w:pPr>
          </w:p>
        </w:tc>
        <w:tc>
          <w:tcPr>
            <w:tcW w:w="0" w:type="auto"/>
            <w:vMerge/>
          </w:tcPr>
          <w:p w14:paraId="494551F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3666A6B" w14:textId="77777777" w:rsidR="00E77514" w:rsidRDefault="00E77514" w:rsidP="00FC0611">
            <w:pPr>
              <w:pStyle w:val="NormalinTable"/>
            </w:pPr>
          </w:p>
        </w:tc>
      </w:tr>
      <w:tr w:rsidR="00E77514" w14:paraId="3F03E404"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06AF0B" w14:textId="77777777" w:rsidR="00E77514" w:rsidRDefault="00E77514" w:rsidP="00FC0611">
            <w:pPr>
              <w:pStyle w:val="NormalinTable"/>
            </w:pPr>
          </w:p>
        </w:tc>
        <w:tc>
          <w:tcPr>
            <w:tcW w:w="0" w:type="auto"/>
            <w:vMerge/>
          </w:tcPr>
          <w:p w14:paraId="1975E6A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B1D79B7" w14:textId="77777777" w:rsidR="00E77514" w:rsidRDefault="00E77514" w:rsidP="00FC0611">
            <w:pPr>
              <w:pStyle w:val="NormalinTable"/>
            </w:pPr>
            <w:r>
              <w:t>2004 90 10</w:t>
            </w:r>
          </w:p>
        </w:tc>
        <w:tc>
          <w:tcPr>
            <w:tcW w:w="0" w:type="auto"/>
            <w:vMerge/>
          </w:tcPr>
          <w:p w14:paraId="14D3496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8B3F227" w14:textId="77777777" w:rsidR="00E77514" w:rsidRDefault="00E77514" w:rsidP="00FC0611">
            <w:pPr>
              <w:pStyle w:val="NormalinTable"/>
            </w:pPr>
          </w:p>
        </w:tc>
        <w:tc>
          <w:tcPr>
            <w:tcW w:w="0" w:type="auto"/>
            <w:vMerge/>
          </w:tcPr>
          <w:p w14:paraId="7A5D6DB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D465A52" w14:textId="77777777" w:rsidR="00E77514" w:rsidRDefault="00E77514" w:rsidP="00FC0611">
            <w:pPr>
              <w:pStyle w:val="NormalinTable"/>
            </w:pPr>
          </w:p>
        </w:tc>
      </w:tr>
      <w:tr w:rsidR="00E77514" w14:paraId="206EBC87"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34F3A68" w14:textId="77777777" w:rsidR="00E77514" w:rsidRDefault="00E77514" w:rsidP="00FC0611">
            <w:pPr>
              <w:pStyle w:val="NormalinTable"/>
            </w:pPr>
          </w:p>
        </w:tc>
        <w:tc>
          <w:tcPr>
            <w:tcW w:w="0" w:type="auto"/>
            <w:vMerge/>
          </w:tcPr>
          <w:p w14:paraId="6180702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75BC092" w14:textId="77777777" w:rsidR="00E77514" w:rsidRDefault="00E77514" w:rsidP="00FC0611">
            <w:pPr>
              <w:pStyle w:val="NormalinTable"/>
            </w:pPr>
            <w:r>
              <w:t>2005 80 00</w:t>
            </w:r>
          </w:p>
        </w:tc>
        <w:tc>
          <w:tcPr>
            <w:tcW w:w="0" w:type="auto"/>
            <w:vMerge/>
          </w:tcPr>
          <w:p w14:paraId="35F7553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C8BFC75" w14:textId="77777777" w:rsidR="00E77514" w:rsidRDefault="00E77514" w:rsidP="00FC0611">
            <w:pPr>
              <w:pStyle w:val="NormalinTable"/>
            </w:pPr>
          </w:p>
        </w:tc>
        <w:tc>
          <w:tcPr>
            <w:tcW w:w="0" w:type="auto"/>
            <w:vMerge/>
          </w:tcPr>
          <w:p w14:paraId="5161158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483D428" w14:textId="77777777" w:rsidR="00E77514" w:rsidRDefault="00E77514" w:rsidP="00FC0611">
            <w:pPr>
              <w:pStyle w:val="NormalinTable"/>
            </w:pPr>
          </w:p>
        </w:tc>
      </w:tr>
      <w:tr w:rsidR="00E77514" w14:paraId="09810419"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3435125" w14:textId="77777777" w:rsidR="00E77514" w:rsidRDefault="00E77514" w:rsidP="00FC0611">
            <w:pPr>
              <w:pStyle w:val="NormalinTable"/>
            </w:pPr>
          </w:p>
        </w:tc>
        <w:tc>
          <w:tcPr>
            <w:tcW w:w="0" w:type="auto"/>
            <w:vMerge/>
          </w:tcPr>
          <w:p w14:paraId="588CEAE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11D9B48" w14:textId="77777777" w:rsidR="00E77514" w:rsidRDefault="00E77514" w:rsidP="00FC0611">
            <w:pPr>
              <w:pStyle w:val="NormalinTable"/>
            </w:pPr>
            <w:r>
              <w:t>2008 99 85</w:t>
            </w:r>
          </w:p>
        </w:tc>
        <w:tc>
          <w:tcPr>
            <w:tcW w:w="0" w:type="auto"/>
            <w:vMerge/>
          </w:tcPr>
          <w:p w14:paraId="57DAE56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3A0A9B8" w14:textId="77777777" w:rsidR="00E77514" w:rsidRDefault="00E77514" w:rsidP="00FC0611">
            <w:pPr>
              <w:pStyle w:val="NormalinTable"/>
            </w:pPr>
          </w:p>
        </w:tc>
        <w:tc>
          <w:tcPr>
            <w:tcW w:w="0" w:type="auto"/>
            <w:vMerge/>
          </w:tcPr>
          <w:p w14:paraId="459BBBE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2837DE2" w14:textId="77777777" w:rsidR="00E77514" w:rsidRDefault="00E77514" w:rsidP="00FC0611">
            <w:pPr>
              <w:pStyle w:val="NormalinTable"/>
            </w:pPr>
          </w:p>
        </w:tc>
      </w:tr>
      <w:tr w:rsidR="00E77514" w14:paraId="2A78BA23"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3586E104" w14:textId="77777777" w:rsidR="00E77514" w:rsidRDefault="00E77514" w:rsidP="00FC0611">
            <w:pPr>
              <w:pStyle w:val="NormalinTable"/>
            </w:pPr>
            <w:r>
              <w:rPr>
                <w:b/>
              </w:rPr>
              <w:t>097234</w:t>
            </w:r>
          </w:p>
        </w:tc>
        <w:tc>
          <w:tcPr>
            <w:tcW w:w="0" w:type="auto"/>
            <w:tcBorders>
              <w:top w:val="single" w:sz="12" w:space="0" w:color="000000" w:themeColor="text1" w:themeShade="00"/>
            </w:tcBorders>
          </w:tcPr>
          <w:p w14:paraId="12732E3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67BFA686" w14:textId="77777777" w:rsidR="00E77514" w:rsidRDefault="00E77514" w:rsidP="00FC0611">
            <w:pPr>
              <w:pStyle w:val="NormalinTable"/>
            </w:pPr>
            <w:r>
              <w:t>0403 10 00</w:t>
            </w:r>
          </w:p>
        </w:tc>
        <w:tc>
          <w:tcPr>
            <w:tcW w:w="0" w:type="auto"/>
            <w:tcBorders>
              <w:top w:val="single" w:sz="12" w:space="0" w:color="000000" w:themeColor="text1" w:themeShade="00"/>
            </w:tcBorders>
          </w:tcPr>
          <w:p w14:paraId="3E6460A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2BDC0DA8" w14:textId="77777777" w:rsidR="00E77514" w:rsidRDefault="00E77514" w:rsidP="00FC0611">
            <w:pPr>
              <w:pStyle w:val="NormalinTable"/>
            </w:pPr>
            <w:r>
              <w:t>10,000 kg + an addition of 500 kg per quota period</w:t>
            </w:r>
          </w:p>
        </w:tc>
        <w:tc>
          <w:tcPr>
            <w:tcW w:w="0" w:type="auto"/>
            <w:tcBorders>
              <w:top w:val="single" w:sz="12" w:space="0" w:color="000000" w:themeColor="text1" w:themeShade="00"/>
            </w:tcBorders>
          </w:tcPr>
          <w:p w14:paraId="3404A19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30B853EF" w14:textId="77777777" w:rsidR="00E77514" w:rsidRDefault="00E77514" w:rsidP="00FC0611">
            <w:pPr>
              <w:pStyle w:val="NormalinTable"/>
            </w:pPr>
            <w:r>
              <w:t>31/12</w:t>
            </w:r>
          </w:p>
        </w:tc>
      </w:tr>
      <w:tr w:rsidR="00E77514" w14:paraId="757C76CC"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
          <w:p w14:paraId="7489A109" w14:textId="77777777" w:rsidR="00E77514" w:rsidRDefault="00E77514" w:rsidP="00FC0611">
            <w:pPr>
              <w:pStyle w:val="NormalinTable"/>
            </w:pPr>
            <w:r>
              <w:rPr>
                <w:b/>
              </w:rPr>
              <w:t>097235</w:t>
            </w:r>
          </w:p>
        </w:tc>
        <w:tc>
          <w:tcPr>
            <w:tcW w:w="0" w:type="auto"/>
            <w:vMerge w:val="restart"/>
            <w:tcBorders>
              <w:top w:val="single" w:sz="12" w:space="0" w:color="000000" w:themeColor="text1" w:themeShade="00"/>
            </w:tcBorders>
          </w:tcPr>
          <w:p w14:paraId="5EF3CBA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49D9C454" w14:textId="77777777" w:rsidR="00E77514" w:rsidRDefault="00E77514" w:rsidP="00FC0611">
            <w:pPr>
              <w:pStyle w:val="NormalinTable"/>
            </w:pPr>
            <w:r>
              <w:t>1701 13 00</w:t>
            </w:r>
          </w:p>
        </w:tc>
        <w:tc>
          <w:tcPr>
            <w:tcW w:w="0" w:type="auto"/>
            <w:vMerge w:val="restart"/>
            <w:tcBorders>
              <w:top w:val="single" w:sz="12" w:space="0" w:color="000000" w:themeColor="text1" w:themeShade="00"/>
            </w:tcBorders>
          </w:tcPr>
          <w:p w14:paraId="424D967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
          <w:p w14:paraId="359340A8" w14:textId="77777777" w:rsidR="00E77514" w:rsidRDefault="00E77514" w:rsidP="00FC0611">
            <w:pPr>
              <w:pStyle w:val="NormalinTable"/>
            </w:pPr>
            <w:r>
              <w:t>5,860,000 kg + an addition of 149,000 kg per quota period</w:t>
            </w:r>
          </w:p>
        </w:tc>
        <w:tc>
          <w:tcPr>
            <w:tcW w:w="0" w:type="auto"/>
            <w:vMerge w:val="restart"/>
            <w:tcBorders>
              <w:top w:val="single" w:sz="12" w:space="0" w:color="000000" w:themeColor="text1" w:themeShade="00"/>
            </w:tcBorders>
          </w:tcPr>
          <w:p w14:paraId="6D24418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
          <w:p w14:paraId="22F393DE" w14:textId="77777777" w:rsidR="00E77514" w:rsidRDefault="00E77514" w:rsidP="00FC0611">
            <w:pPr>
              <w:pStyle w:val="NormalinTable"/>
            </w:pPr>
            <w:r>
              <w:t>31/12</w:t>
            </w:r>
          </w:p>
        </w:tc>
      </w:tr>
      <w:tr w:rsidR="00E77514" w14:paraId="3C7ABFF9"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2E6776E" w14:textId="77777777" w:rsidR="00E77514" w:rsidRDefault="00E77514" w:rsidP="00FC0611">
            <w:pPr>
              <w:pStyle w:val="NormalinTable"/>
            </w:pPr>
          </w:p>
        </w:tc>
        <w:tc>
          <w:tcPr>
            <w:tcW w:w="0" w:type="auto"/>
            <w:vMerge/>
          </w:tcPr>
          <w:p w14:paraId="1E80929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584D70A" w14:textId="77777777" w:rsidR="00E77514" w:rsidRDefault="00E77514" w:rsidP="00FC0611">
            <w:pPr>
              <w:pStyle w:val="NormalinTable"/>
            </w:pPr>
            <w:r>
              <w:t>1701 14 00</w:t>
            </w:r>
          </w:p>
        </w:tc>
        <w:tc>
          <w:tcPr>
            <w:tcW w:w="0" w:type="auto"/>
            <w:vMerge/>
          </w:tcPr>
          <w:p w14:paraId="143A843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3EEBC79" w14:textId="77777777" w:rsidR="00E77514" w:rsidRDefault="00E77514" w:rsidP="00FC0611">
            <w:pPr>
              <w:pStyle w:val="NormalinTable"/>
            </w:pPr>
          </w:p>
        </w:tc>
        <w:tc>
          <w:tcPr>
            <w:tcW w:w="0" w:type="auto"/>
            <w:vMerge/>
          </w:tcPr>
          <w:p w14:paraId="18C131E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6A4D48B" w14:textId="77777777" w:rsidR="00E77514" w:rsidRDefault="00E77514" w:rsidP="00FC0611">
            <w:pPr>
              <w:pStyle w:val="NormalinTable"/>
            </w:pPr>
          </w:p>
        </w:tc>
      </w:tr>
      <w:tr w:rsidR="00E77514" w14:paraId="39A1BBA9"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C238760" w14:textId="77777777" w:rsidR="00E77514" w:rsidRDefault="00E77514" w:rsidP="00FC0611">
            <w:pPr>
              <w:pStyle w:val="NormalinTable"/>
            </w:pPr>
          </w:p>
        </w:tc>
        <w:tc>
          <w:tcPr>
            <w:tcW w:w="0" w:type="auto"/>
            <w:vMerge/>
          </w:tcPr>
          <w:p w14:paraId="0A0D588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08EC2F" w14:textId="77777777" w:rsidR="00E77514" w:rsidRDefault="00E77514" w:rsidP="00FC0611">
            <w:pPr>
              <w:pStyle w:val="NormalinTable"/>
            </w:pPr>
            <w:r>
              <w:t>1701 91 00</w:t>
            </w:r>
          </w:p>
        </w:tc>
        <w:tc>
          <w:tcPr>
            <w:tcW w:w="0" w:type="auto"/>
            <w:vMerge/>
          </w:tcPr>
          <w:p w14:paraId="1A599E1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B11C797" w14:textId="77777777" w:rsidR="00E77514" w:rsidRDefault="00E77514" w:rsidP="00FC0611">
            <w:pPr>
              <w:pStyle w:val="NormalinTable"/>
            </w:pPr>
          </w:p>
        </w:tc>
        <w:tc>
          <w:tcPr>
            <w:tcW w:w="0" w:type="auto"/>
            <w:vMerge/>
          </w:tcPr>
          <w:p w14:paraId="7422EEC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B2E4889" w14:textId="77777777" w:rsidR="00E77514" w:rsidRDefault="00E77514" w:rsidP="00FC0611">
            <w:pPr>
              <w:pStyle w:val="NormalinTable"/>
            </w:pPr>
          </w:p>
        </w:tc>
      </w:tr>
      <w:tr w:rsidR="00E77514" w14:paraId="1176FD27"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CA92108" w14:textId="77777777" w:rsidR="00E77514" w:rsidRDefault="00E77514" w:rsidP="00FC0611">
            <w:pPr>
              <w:pStyle w:val="NormalinTable"/>
            </w:pPr>
          </w:p>
        </w:tc>
        <w:tc>
          <w:tcPr>
            <w:tcW w:w="0" w:type="auto"/>
            <w:vMerge/>
          </w:tcPr>
          <w:p w14:paraId="4F64F33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ED27CFC" w14:textId="77777777" w:rsidR="00E77514" w:rsidRDefault="00E77514" w:rsidP="00FC0611">
            <w:pPr>
              <w:pStyle w:val="NormalinTable"/>
            </w:pPr>
            <w:r>
              <w:t>1701 99 00</w:t>
            </w:r>
          </w:p>
        </w:tc>
        <w:tc>
          <w:tcPr>
            <w:tcW w:w="0" w:type="auto"/>
            <w:vMerge/>
          </w:tcPr>
          <w:p w14:paraId="1C11B5C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E76574C" w14:textId="77777777" w:rsidR="00E77514" w:rsidRDefault="00E77514" w:rsidP="00FC0611">
            <w:pPr>
              <w:pStyle w:val="NormalinTable"/>
            </w:pPr>
          </w:p>
        </w:tc>
        <w:tc>
          <w:tcPr>
            <w:tcW w:w="0" w:type="auto"/>
            <w:vMerge/>
          </w:tcPr>
          <w:p w14:paraId="4CFFE29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FA39425" w14:textId="77777777" w:rsidR="00E77514" w:rsidRDefault="00E77514" w:rsidP="00FC0611">
            <w:pPr>
              <w:pStyle w:val="NormalinTable"/>
            </w:pPr>
          </w:p>
        </w:tc>
      </w:tr>
      <w:tr w:rsidR="00E77514" w14:paraId="6D9FF208"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
          <w:p w14:paraId="1CDA6D01" w14:textId="77777777" w:rsidR="00E77514" w:rsidRDefault="00E77514" w:rsidP="00FC0611">
            <w:pPr>
              <w:pStyle w:val="NormalinTable"/>
            </w:pPr>
            <w:r>
              <w:rPr>
                <w:b/>
              </w:rPr>
              <w:t>097236</w:t>
            </w:r>
          </w:p>
        </w:tc>
        <w:tc>
          <w:tcPr>
            <w:tcW w:w="0" w:type="auto"/>
            <w:vMerge w:val="restart"/>
            <w:tcBorders>
              <w:top w:val="single" w:sz="12" w:space="0" w:color="000000" w:themeColor="text1" w:themeShade="00"/>
            </w:tcBorders>
          </w:tcPr>
          <w:p w14:paraId="02947CC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1584C294" w14:textId="77777777" w:rsidR="00E77514" w:rsidRDefault="00E77514" w:rsidP="00FC0611">
            <w:pPr>
              <w:pStyle w:val="NormalinTable"/>
            </w:pPr>
            <w:r>
              <w:t>1704 90 99 91</w:t>
            </w:r>
          </w:p>
        </w:tc>
        <w:tc>
          <w:tcPr>
            <w:tcW w:w="0" w:type="auto"/>
            <w:vMerge w:val="restart"/>
            <w:tcBorders>
              <w:top w:val="single" w:sz="12" w:space="0" w:color="000000" w:themeColor="text1" w:themeShade="00"/>
            </w:tcBorders>
          </w:tcPr>
          <w:p w14:paraId="2129762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
          <w:p w14:paraId="4EA633C5" w14:textId="77777777" w:rsidR="00E77514" w:rsidRDefault="00E77514" w:rsidP="00FC0611">
            <w:pPr>
              <w:pStyle w:val="NormalinTable"/>
            </w:pPr>
            <w:r>
              <w:t>1,890,000 kg + an addition of 48,000 kg per quota period</w:t>
            </w:r>
          </w:p>
        </w:tc>
        <w:tc>
          <w:tcPr>
            <w:tcW w:w="0" w:type="auto"/>
            <w:vMerge w:val="restart"/>
            <w:tcBorders>
              <w:top w:val="single" w:sz="12" w:space="0" w:color="000000" w:themeColor="text1" w:themeShade="00"/>
            </w:tcBorders>
          </w:tcPr>
          <w:p w14:paraId="591CED9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
          <w:p w14:paraId="45D3E90A" w14:textId="77777777" w:rsidR="00E77514" w:rsidRDefault="00E77514" w:rsidP="00FC0611">
            <w:pPr>
              <w:pStyle w:val="NormalinTable"/>
            </w:pPr>
            <w:r>
              <w:t>31/12</w:t>
            </w:r>
          </w:p>
        </w:tc>
      </w:tr>
      <w:tr w:rsidR="00E77514" w14:paraId="3133E415"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C150F19" w14:textId="77777777" w:rsidR="00E77514" w:rsidRDefault="00E77514" w:rsidP="00FC0611">
            <w:pPr>
              <w:pStyle w:val="NormalinTable"/>
            </w:pPr>
          </w:p>
        </w:tc>
        <w:tc>
          <w:tcPr>
            <w:tcW w:w="0" w:type="auto"/>
            <w:vMerge/>
          </w:tcPr>
          <w:p w14:paraId="3EF1050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F5ABA4E" w14:textId="77777777" w:rsidR="00E77514" w:rsidRDefault="00E77514" w:rsidP="00FC0611">
            <w:pPr>
              <w:pStyle w:val="NormalinTable"/>
            </w:pPr>
            <w:r>
              <w:t>1704 90 99 99</w:t>
            </w:r>
          </w:p>
        </w:tc>
        <w:tc>
          <w:tcPr>
            <w:tcW w:w="0" w:type="auto"/>
            <w:vMerge/>
          </w:tcPr>
          <w:p w14:paraId="16AA173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4A048F" w14:textId="77777777" w:rsidR="00E77514" w:rsidRDefault="00E77514" w:rsidP="00FC0611">
            <w:pPr>
              <w:pStyle w:val="NormalinTable"/>
            </w:pPr>
          </w:p>
        </w:tc>
        <w:tc>
          <w:tcPr>
            <w:tcW w:w="0" w:type="auto"/>
            <w:vMerge/>
          </w:tcPr>
          <w:p w14:paraId="309D986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8ED4319" w14:textId="77777777" w:rsidR="00E77514" w:rsidRDefault="00E77514" w:rsidP="00FC0611">
            <w:pPr>
              <w:pStyle w:val="NormalinTable"/>
            </w:pPr>
          </w:p>
        </w:tc>
      </w:tr>
      <w:tr w:rsidR="00E77514" w14:paraId="25D9F3F1"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EC1D6D7" w14:textId="77777777" w:rsidR="00E77514" w:rsidRDefault="00E77514" w:rsidP="00FC0611">
            <w:pPr>
              <w:pStyle w:val="NormalinTable"/>
            </w:pPr>
          </w:p>
        </w:tc>
        <w:tc>
          <w:tcPr>
            <w:tcW w:w="0" w:type="auto"/>
            <w:vMerge/>
          </w:tcPr>
          <w:p w14:paraId="5D5BCE7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60BCB2D" w14:textId="77777777" w:rsidR="00E77514" w:rsidRDefault="00E77514" w:rsidP="00FC0611">
            <w:pPr>
              <w:pStyle w:val="NormalinTable"/>
            </w:pPr>
            <w:r>
              <w:t>1806 10 30</w:t>
            </w:r>
          </w:p>
        </w:tc>
        <w:tc>
          <w:tcPr>
            <w:tcW w:w="0" w:type="auto"/>
            <w:vMerge/>
          </w:tcPr>
          <w:p w14:paraId="2D7E361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DED1745" w14:textId="77777777" w:rsidR="00E77514" w:rsidRDefault="00E77514" w:rsidP="00FC0611">
            <w:pPr>
              <w:pStyle w:val="NormalinTable"/>
            </w:pPr>
          </w:p>
        </w:tc>
        <w:tc>
          <w:tcPr>
            <w:tcW w:w="0" w:type="auto"/>
            <w:vMerge/>
          </w:tcPr>
          <w:p w14:paraId="6BA29DE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88FF5EA" w14:textId="77777777" w:rsidR="00E77514" w:rsidRDefault="00E77514" w:rsidP="00FC0611">
            <w:pPr>
              <w:pStyle w:val="NormalinTable"/>
            </w:pPr>
          </w:p>
        </w:tc>
      </w:tr>
      <w:tr w:rsidR="00E77514" w14:paraId="27B92210"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570278A" w14:textId="77777777" w:rsidR="00E77514" w:rsidRDefault="00E77514" w:rsidP="00FC0611">
            <w:pPr>
              <w:pStyle w:val="NormalinTable"/>
            </w:pPr>
          </w:p>
        </w:tc>
        <w:tc>
          <w:tcPr>
            <w:tcW w:w="0" w:type="auto"/>
            <w:vMerge/>
          </w:tcPr>
          <w:p w14:paraId="2AA99B7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7BD34BD" w14:textId="77777777" w:rsidR="00E77514" w:rsidRDefault="00E77514" w:rsidP="00FC0611">
            <w:pPr>
              <w:pStyle w:val="NormalinTable"/>
            </w:pPr>
            <w:r>
              <w:t>1806 10 90</w:t>
            </w:r>
          </w:p>
        </w:tc>
        <w:tc>
          <w:tcPr>
            <w:tcW w:w="0" w:type="auto"/>
            <w:vMerge/>
          </w:tcPr>
          <w:p w14:paraId="409D05B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2F0E2CB" w14:textId="77777777" w:rsidR="00E77514" w:rsidRDefault="00E77514" w:rsidP="00FC0611">
            <w:pPr>
              <w:pStyle w:val="NormalinTable"/>
            </w:pPr>
          </w:p>
        </w:tc>
        <w:tc>
          <w:tcPr>
            <w:tcW w:w="0" w:type="auto"/>
            <w:vMerge/>
          </w:tcPr>
          <w:p w14:paraId="4E39711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CB570E8" w14:textId="77777777" w:rsidR="00E77514" w:rsidRDefault="00E77514" w:rsidP="00FC0611">
            <w:pPr>
              <w:pStyle w:val="NormalinTable"/>
            </w:pPr>
          </w:p>
        </w:tc>
      </w:tr>
      <w:tr w:rsidR="00E77514" w14:paraId="37E63CCC"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45C98FB" w14:textId="77777777" w:rsidR="00E77514" w:rsidRDefault="00E77514" w:rsidP="00FC0611">
            <w:pPr>
              <w:pStyle w:val="NormalinTable"/>
            </w:pPr>
          </w:p>
        </w:tc>
        <w:tc>
          <w:tcPr>
            <w:tcW w:w="0" w:type="auto"/>
            <w:vMerge/>
          </w:tcPr>
          <w:p w14:paraId="6F658E8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618C2FB" w14:textId="77777777" w:rsidR="00E77514" w:rsidRDefault="00E77514" w:rsidP="00FC0611">
            <w:pPr>
              <w:pStyle w:val="NormalinTable"/>
            </w:pPr>
            <w:r>
              <w:t>1806 20 95 92</w:t>
            </w:r>
          </w:p>
        </w:tc>
        <w:tc>
          <w:tcPr>
            <w:tcW w:w="0" w:type="auto"/>
            <w:vMerge/>
          </w:tcPr>
          <w:p w14:paraId="1EFCE20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6785EB7" w14:textId="77777777" w:rsidR="00E77514" w:rsidRDefault="00E77514" w:rsidP="00FC0611">
            <w:pPr>
              <w:pStyle w:val="NormalinTable"/>
            </w:pPr>
          </w:p>
        </w:tc>
        <w:tc>
          <w:tcPr>
            <w:tcW w:w="0" w:type="auto"/>
            <w:vMerge/>
          </w:tcPr>
          <w:p w14:paraId="32D67E7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9BDF829" w14:textId="77777777" w:rsidR="00E77514" w:rsidRDefault="00E77514" w:rsidP="00FC0611">
            <w:pPr>
              <w:pStyle w:val="NormalinTable"/>
            </w:pPr>
          </w:p>
        </w:tc>
      </w:tr>
      <w:tr w:rsidR="00E77514" w14:paraId="3CA491E7"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B73A46" w14:textId="77777777" w:rsidR="00E77514" w:rsidRDefault="00E77514" w:rsidP="00FC0611">
            <w:pPr>
              <w:pStyle w:val="NormalinTable"/>
            </w:pPr>
          </w:p>
        </w:tc>
        <w:tc>
          <w:tcPr>
            <w:tcW w:w="0" w:type="auto"/>
            <w:vMerge/>
          </w:tcPr>
          <w:p w14:paraId="0E4352F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7D1B447" w14:textId="77777777" w:rsidR="00E77514" w:rsidRDefault="00E77514" w:rsidP="00FC0611">
            <w:pPr>
              <w:pStyle w:val="NormalinTable"/>
            </w:pPr>
            <w:r>
              <w:t>1806 20 95 99</w:t>
            </w:r>
          </w:p>
        </w:tc>
        <w:tc>
          <w:tcPr>
            <w:tcW w:w="0" w:type="auto"/>
            <w:vMerge/>
          </w:tcPr>
          <w:p w14:paraId="52FDE1A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0C5D585" w14:textId="77777777" w:rsidR="00E77514" w:rsidRDefault="00E77514" w:rsidP="00FC0611">
            <w:pPr>
              <w:pStyle w:val="NormalinTable"/>
            </w:pPr>
          </w:p>
        </w:tc>
        <w:tc>
          <w:tcPr>
            <w:tcW w:w="0" w:type="auto"/>
            <w:vMerge/>
          </w:tcPr>
          <w:p w14:paraId="709D4F1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DEF33D6" w14:textId="77777777" w:rsidR="00E77514" w:rsidRDefault="00E77514" w:rsidP="00FC0611">
            <w:pPr>
              <w:pStyle w:val="NormalinTable"/>
            </w:pPr>
          </w:p>
        </w:tc>
      </w:tr>
      <w:tr w:rsidR="00E77514" w14:paraId="7AA0C3C5"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07E19BF" w14:textId="77777777" w:rsidR="00E77514" w:rsidRDefault="00E77514" w:rsidP="00FC0611">
            <w:pPr>
              <w:pStyle w:val="NormalinTable"/>
            </w:pPr>
          </w:p>
        </w:tc>
        <w:tc>
          <w:tcPr>
            <w:tcW w:w="0" w:type="auto"/>
            <w:vMerge/>
          </w:tcPr>
          <w:p w14:paraId="50AE6B2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E51D544" w14:textId="77777777" w:rsidR="00E77514" w:rsidRDefault="00E77514" w:rsidP="00FC0611">
            <w:pPr>
              <w:pStyle w:val="NormalinTable"/>
            </w:pPr>
            <w:r>
              <w:t>1901 90 99 36</w:t>
            </w:r>
          </w:p>
        </w:tc>
        <w:tc>
          <w:tcPr>
            <w:tcW w:w="0" w:type="auto"/>
            <w:vMerge/>
          </w:tcPr>
          <w:p w14:paraId="346F759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2FEB3D7" w14:textId="77777777" w:rsidR="00E77514" w:rsidRDefault="00E77514" w:rsidP="00FC0611">
            <w:pPr>
              <w:pStyle w:val="NormalinTable"/>
            </w:pPr>
          </w:p>
        </w:tc>
        <w:tc>
          <w:tcPr>
            <w:tcW w:w="0" w:type="auto"/>
            <w:vMerge/>
          </w:tcPr>
          <w:p w14:paraId="7046095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9E1E87C" w14:textId="77777777" w:rsidR="00E77514" w:rsidRDefault="00E77514" w:rsidP="00FC0611">
            <w:pPr>
              <w:pStyle w:val="NormalinTable"/>
            </w:pPr>
          </w:p>
        </w:tc>
      </w:tr>
      <w:tr w:rsidR="00E77514" w14:paraId="0DEC36BA"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4835DE6" w14:textId="77777777" w:rsidR="00E77514" w:rsidRDefault="00E77514" w:rsidP="00FC0611">
            <w:pPr>
              <w:pStyle w:val="NormalinTable"/>
            </w:pPr>
          </w:p>
        </w:tc>
        <w:tc>
          <w:tcPr>
            <w:tcW w:w="0" w:type="auto"/>
            <w:vMerge/>
          </w:tcPr>
          <w:p w14:paraId="3EB5E17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296C8A6" w14:textId="77777777" w:rsidR="00E77514" w:rsidRDefault="00E77514" w:rsidP="00FC0611">
            <w:pPr>
              <w:pStyle w:val="NormalinTable"/>
            </w:pPr>
            <w:r>
              <w:t>2006 00 31 90</w:t>
            </w:r>
          </w:p>
        </w:tc>
        <w:tc>
          <w:tcPr>
            <w:tcW w:w="0" w:type="auto"/>
            <w:vMerge/>
          </w:tcPr>
          <w:p w14:paraId="4D9C7A4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70B8D79" w14:textId="77777777" w:rsidR="00E77514" w:rsidRDefault="00E77514" w:rsidP="00FC0611">
            <w:pPr>
              <w:pStyle w:val="NormalinTable"/>
            </w:pPr>
          </w:p>
        </w:tc>
        <w:tc>
          <w:tcPr>
            <w:tcW w:w="0" w:type="auto"/>
            <w:vMerge/>
          </w:tcPr>
          <w:p w14:paraId="613F1DB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D63EF9D" w14:textId="77777777" w:rsidR="00E77514" w:rsidRDefault="00E77514" w:rsidP="00FC0611">
            <w:pPr>
              <w:pStyle w:val="NormalinTable"/>
            </w:pPr>
          </w:p>
        </w:tc>
      </w:tr>
      <w:tr w:rsidR="00E77514" w14:paraId="4206809E"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FC2522" w14:textId="77777777" w:rsidR="00E77514" w:rsidRDefault="00E77514" w:rsidP="00FC0611">
            <w:pPr>
              <w:pStyle w:val="NormalinTable"/>
            </w:pPr>
          </w:p>
        </w:tc>
        <w:tc>
          <w:tcPr>
            <w:tcW w:w="0" w:type="auto"/>
            <w:vMerge/>
          </w:tcPr>
          <w:p w14:paraId="19295F9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34526AE" w14:textId="77777777" w:rsidR="00E77514" w:rsidRDefault="00E77514" w:rsidP="00FC0611">
            <w:pPr>
              <w:pStyle w:val="NormalinTable"/>
            </w:pPr>
            <w:r>
              <w:t>2006 00 38 19</w:t>
            </w:r>
          </w:p>
        </w:tc>
        <w:tc>
          <w:tcPr>
            <w:tcW w:w="0" w:type="auto"/>
            <w:vMerge/>
          </w:tcPr>
          <w:p w14:paraId="6EE9C09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88E69D4" w14:textId="77777777" w:rsidR="00E77514" w:rsidRDefault="00E77514" w:rsidP="00FC0611">
            <w:pPr>
              <w:pStyle w:val="NormalinTable"/>
            </w:pPr>
          </w:p>
        </w:tc>
        <w:tc>
          <w:tcPr>
            <w:tcW w:w="0" w:type="auto"/>
            <w:vMerge/>
          </w:tcPr>
          <w:p w14:paraId="2A7E9EF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6A639DC" w14:textId="77777777" w:rsidR="00E77514" w:rsidRDefault="00E77514" w:rsidP="00FC0611">
            <w:pPr>
              <w:pStyle w:val="NormalinTable"/>
            </w:pPr>
          </w:p>
        </w:tc>
      </w:tr>
      <w:tr w:rsidR="00E77514" w14:paraId="1EE371A4"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E81031F" w14:textId="77777777" w:rsidR="00E77514" w:rsidRDefault="00E77514" w:rsidP="00FC0611">
            <w:pPr>
              <w:pStyle w:val="NormalinTable"/>
            </w:pPr>
          </w:p>
        </w:tc>
        <w:tc>
          <w:tcPr>
            <w:tcW w:w="0" w:type="auto"/>
            <w:vMerge/>
          </w:tcPr>
          <w:p w14:paraId="066167F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1DD84C8" w14:textId="77777777" w:rsidR="00E77514" w:rsidRDefault="00E77514" w:rsidP="00FC0611">
            <w:pPr>
              <w:pStyle w:val="NormalinTable"/>
            </w:pPr>
            <w:r>
              <w:t>2006 00 38 89</w:t>
            </w:r>
          </w:p>
        </w:tc>
        <w:tc>
          <w:tcPr>
            <w:tcW w:w="0" w:type="auto"/>
            <w:vMerge/>
          </w:tcPr>
          <w:p w14:paraId="0A3BCCA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3267D34" w14:textId="77777777" w:rsidR="00E77514" w:rsidRDefault="00E77514" w:rsidP="00FC0611">
            <w:pPr>
              <w:pStyle w:val="NormalinTable"/>
            </w:pPr>
          </w:p>
        </w:tc>
        <w:tc>
          <w:tcPr>
            <w:tcW w:w="0" w:type="auto"/>
            <w:vMerge/>
          </w:tcPr>
          <w:p w14:paraId="669E149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98A04B5" w14:textId="77777777" w:rsidR="00E77514" w:rsidRDefault="00E77514" w:rsidP="00FC0611">
            <w:pPr>
              <w:pStyle w:val="NormalinTable"/>
            </w:pPr>
          </w:p>
        </w:tc>
      </w:tr>
      <w:tr w:rsidR="00E77514" w14:paraId="4EC9EC9F"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8B6AE9" w14:textId="77777777" w:rsidR="00E77514" w:rsidRDefault="00E77514" w:rsidP="00FC0611">
            <w:pPr>
              <w:pStyle w:val="NormalinTable"/>
            </w:pPr>
          </w:p>
        </w:tc>
        <w:tc>
          <w:tcPr>
            <w:tcW w:w="0" w:type="auto"/>
            <w:vMerge/>
          </w:tcPr>
          <w:p w14:paraId="7D91274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49E0A85" w14:textId="77777777" w:rsidR="00E77514" w:rsidRDefault="00E77514" w:rsidP="00FC0611">
            <w:pPr>
              <w:pStyle w:val="NormalinTable"/>
            </w:pPr>
            <w:r>
              <w:t>2007 91 10 90</w:t>
            </w:r>
          </w:p>
        </w:tc>
        <w:tc>
          <w:tcPr>
            <w:tcW w:w="0" w:type="auto"/>
            <w:vMerge/>
          </w:tcPr>
          <w:p w14:paraId="7E065DD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54BE769" w14:textId="77777777" w:rsidR="00E77514" w:rsidRDefault="00E77514" w:rsidP="00FC0611">
            <w:pPr>
              <w:pStyle w:val="NormalinTable"/>
            </w:pPr>
          </w:p>
        </w:tc>
        <w:tc>
          <w:tcPr>
            <w:tcW w:w="0" w:type="auto"/>
            <w:vMerge/>
          </w:tcPr>
          <w:p w14:paraId="5BF9985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156ECDF" w14:textId="77777777" w:rsidR="00E77514" w:rsidRDefault="00E77514" w:rsidP="00FC0611">
            <w:pPr>
              <w:pStyle w:val="NormalinTable"/>
            </w:pPr>
          </w:p>
        </w:tc>
      </w:tr>
      <w:tr w:rsidR="00E77514" w14:paraId="78DE8ED9"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3875FC9" w14:textId="77777777" w:rsidR="00E77514" w:rsidRDefault="00E77514" w:rsidP="00FC0611">
            <w:pPr>
              <w:pStyle w:val="NormalinTable"/>
            </w:pPr>
          </w:p>
        </w:tc>
        <w:tc>
          <w:tcPr>
            <w:tcW w:w="0" w:type="auto"/>
            <w:vMerge/>
          </w:tcPr>
          <w:p w14:paraId="6B727B8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1FAF91D" w14:textId="77777777" w:rsidR="00E77514" w:rsidRDefault="00E77514" w:rsidP="00FC0611">
            <w:pPr>
              <w:pStyle w:val="NormalinTable"/>
            </w:pPr>
            <w:r>
              <w:t>2007 99 20 90</w:t>
            </w:r>
          </w:p>
        </w:tc>
        <w:tc>
          <w:tcPr>
            <w:tcW w:w="0" w:type="auto"/>
            <w:vMerge/>
          </w:tcPr>
          <w:p w14:paraId="3433913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5605D4" w14:textId="77777777" w:rsidR="00E77514" w:rsidRDefault="00E77514" w:rsidP="00FC0611">
            <w:pPr>
              <w:pStyle w:val="NormalinTable"/>
            </w:pPr>
          </w:p>
        </w:tc>
        <w:tc>
          <w:tcPr>
            <w:tcW w:w="0" w:type="auto"/>
            <w:vMerge/>
          </w:tcPr>
          <w:p w14:paraId="342A679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9D5C474" w14:textId="77777777" w:rsidR="00E77514" w:rsidRDefault="00E77514" w:rsidP="00FC0611">
            <w:pPr>
              <w:pStyle w:val="NormalinTable"/>
            </w:pPr>
          </w:p>
        </w:tc>
      </w:tr>
      <w:tr w:rsidR="00E77514" w14:paraId="1F595CAC"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D1B0C94" w14:textId="77777777" w:rsidR="00E77514" w:rsidRDefault="00E77514" w:rsidP="00FC0611">
            <w:pPr>
              <w:pStyle w:val="NormalinTable"/>
            </w:pPr>
          </w:p>
        </w:tc>
        <w:tc>
          <w:tcPr>
            <w:tcW w:w="0" w:type="auto"/>
            <w:vMerge/>
          </w:tcPr>
          <w:p w14:paraId="61BE330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8B956C8" w14:textId="77777777" w:rsidR="00E77514" w:rsidRDefault="00E77514" w:rsidP="00FC0611">
            <w:pPr>
              <w:pStyle w:val="NormalinTable"/>
            </w:pPr>
            <w:r>
              <w:t>2007 99 31 95</w:t>
            </w:r>
          </w:p>
        </w:tc>
        <w:tc>
          <w:tcPr>
            <w:tcW w:w="0" w:type="auto"/>
            <w:vMerge/>
          </w:tcPr>
          <w:p w14:paraId="5943276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04C423D" w14:textId="77777777" w:rsidR="00E77514" w:rsidRDefault="00E77514" w:rsidP="00FC0611">
            <w:pPr>
              <w:pStyle w:val="NormalinTable"/>
            </w:pPr>
          </w:p>
        </w:tc>
        <w:tc>
          <w:tcPr>
            <w:tcW w:w="0" w:type="auto"/>
            <w:vMerge/>
          </w:tcPr>
          <w:p w14:paraId="0895D62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744A420" w14:textId="77777777" w:rsidR="00E77514" w:rsidRDefault="00E77514" w:rsidP="00FC0611">
            <w:pPr>
              <w:pStyle w:val="NormalinTable"/>
            </w:pPr>
          </w:p>
        </w:tc>
      </w:tr>
      <w:tr w:rsidR="00E77514" w14:paraId="4E103BF7"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245032F" w14:textId="77777777" w:rsidR="00E77514" w:rsidRDefault="00E77514" w:rsidP="00FC0611">
            <w:pPr>
              <w:pStyle w:val="NormalinTable"/>
            </w:pPr>
          </w:p>
        </w:tc>
        <w:tc>
          <w:tcPr>
            <w:tcW w:w="0" w:type="auto"/>
            <w:vMerge/>
          </w:tcPr>
          <w:p w14:paraId="6C97ED9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B830A62" w14:textId="77777777" w:rsidR="00E77514" w:rsidRDefault="00E77514" w:rsidP="00FC0611">
            <w:pPr>
              <w:pStyle w:val="NormalinTable"/>
            </w:pPr>
            <w:r>
              <w:t>2007 99 31 99</w:t>
            </w:r>
          </w:p>
        </w:tc>
        <w:tc>
          <w:tcPr>
            <w:tcW w:w="0" w:type="auto"/>
            <w:vMerge/>
          </w:tcPr>
          <w:p w14:paraId="0D32189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5E50050" w14:textId="77777777" w:rsidR="00E77514" w:rsidRDefault="00E77514" w:rsidP="00FC0611">
            <w:pPr>
              <w:pStyle w:val="NormalinTable"/>
            </w:pPr>
          </w:p>
        </w:tc>
        <w:tc>
          <w:tcPr>
            <w:tcW w:w="0" w:type="auto"/>
            <w:vMerge/>
          </w:tcPr>
          <w:p w14:paraId="4D49D92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51C69B6" w14:textId="77777777" w:rsidR="00E77514" w:rsidRDefault="00E77514" w:rsidP="00FC0611">
            <w:pPr>
              <w:pStyle w:val="NormalinTable"/>
            </w:pPr>
          </w:p>
        </w:tc>
      </w:tr>
      <w:tr w:rsidR="00E77514" w14:paraId="791622C4"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FD94C31" w14:textId="77777777" w:rsidR="00E77514" w:rsidRDefault="00E77514" w:rsidP="00FC0611">
            <w:pPr>
              <w:pStyle w:val="NormalinTable"/>
            </w:pPr>
          </w:p>
        </w:tc>
        <w:tc>
          <w:tcPr>
            <w:tcW w:w="0" w:type="auto"/>
            <w:vMerge/>
          </w:tcPr>
          <w:p w14:paraId="2E4CEF5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887640D" w14:textId="77777777" w:rsidR="00E77514" w:rsidRDefault="00E77514" w:rsidP="00FC0611">
            <w:pPr>
              <w:pStyle w:val="NormalinTable"/>
            </w:pPr>
            <w:r>
              <w:t>2007 99 33 95</w:t>
            </w:r>
          </w:p>
        </w:tc>
        <w:tc>
          <w:tcPr>
            <w:tcW w:w="0" w:type="auto"/>
            <w:vMerge/>
          </w:tcPr>
          <w:p w14:paraId="5D16397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8A65B0D" w14:textId="77777777" w:rsidR="00E77514" w:rsidRDefault="00E77514" w:rsidP="00FC0611">
            <w:pPr>
              <w:pStyle w:val="NormalinTable"/>
            </w:pPr>
          </w:p>
        </w:tc>
        <w:tc>
          <w:tcPr>
            <w:tcW w:w="0" w:type="auto"/>
            <w:vMerge/>
          </w:tcPr>
          <w:p w14:paraId="60FFC1A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EB461BB" w14:textId="77777777" w:rsidR="00E77514" w:rsidRDefault="00E77514" w:rsidP="00FC0611">
            <w:pPr>
              <w:pStyle w:val="NormalinTable"/>
            </w:pPr>
          </w:p>
        </w:tc>
      </w:tr>
      <w:tr w:rsidR="00E77514" w14:paraId="3356865B"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1409F41" w14:textId="77777777" w:rsidR="00E77514" w:rsidRDefault="00E77514" w:rsidP="00FC0611">
            <w:pPr>
              <w:pStyle w:val="NormalinTable"/>
            </w:pPr>
          </w:p>
        </w:tc>
        <w:tc>
          <w:tcPr>
            <w:tcW w:w="0" w:type="auto"/>
            <w:vMerge/>
          </w:tcPr>
          <w:p w14:paraId="072A69B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1274B6F" w14:textId="77777777" w:rsidR="00E77514" w:rsidRDefault="00E77514" w:rsidP="00FC0611">
            <w:pPr>
              <w:pStyle w:val="NormalinTable"/>
            </w:pPr>
            <w:r>
              <w:t>2007 99 33 99</w:t>
            </w:r>
          </w:p>
        </w:tc>
        <w:tc>
          <w:tcPr>
            <w:tcW w:w="0" w:type="auto"/>
            <w:vMerge/>
          </w:tcPr>
          <w:p w14:paraId="5B8597A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F17893C" w14:textId="77777777" w:rsidR="00E77514" w:rsidRDefault="00E77514" w:rsidP="00FC0611">
            <w:pPr>
              <w:pStyle w:val="NormalinTable"/>
            </w:pPr>
          </w:p>
        </w:tc>
        <w:tc>
          <w:tcPr>
            <w:tcW w:w="0" w:type="auto"/>
            <w:vMerge/>
          </w:tcPr>
          <w:p w14:paraId="34F87E2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C0BFF86" w14:textId="77777777" w:rsidR="00E77514" w:rsidRDefault="00E77514" w:rsidP="00FC0611">
            <w:pPr>
              <w:pStyle w:val="NormalinTable"/>
            </w:pPr>
          </w:p>
        </w:tc>
      </w:tr>
      <w:tr w:rsidR="00E77514" w14:paraId="34B6369F"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96D2043" w14:textId="77777777" w:rsidR="00E77514" w:rsidRDefault="00E77514" w:rsidP="00FC0611">
            <w:pPr>
              <w:pStyle w:val="NormalinTable"/>
            </w:pPr>
          </w:p>
        </w:tc>
        <w:tc>
          <w:tcPr>
            <w:tcW w:w="0" w:type="auto"/>
            <w:vMerge/>
          </w:tcPr>
          <w:p w14:paraId="0A7B5D9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C24CFC" w14:textId="77777777" w:rsidR="00E77514" w:rsidRDefault="00E77514" w:rsidP="00FC0611">
            <w:pPr>
              <w:pStyle w:val="NormalinTable"/>
            </w:pPr>
            <w:r>
              <w:t>2007 99 35 95</w:t>
            </w:r>
          </w:p>
        </w:tc>
        <w:tc>
          <w:tcPr>
            <w:tcW w:w="0" w:type="auto"/>
            <w:vMerge/>
          </w:tcPr>
          <w:p w14:paraId="6E10454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13F6814" w14:textId="77777777" w:rsidR="00E77514" w:rsidRDefault="00E77514" w:rsidP="00FC0611">
            <w:pPr>
              <w:pStyle w:val="NormalinTable"/>
            </w:pPr>
          </w:p>
        </w:tc>
        <w:tc>
          <w:tcPr>
            <w:tcW w:w="0" w:type="auto"/>
            <w:vMerge/>
          </w:tcPr>
          <w:p w14:paraId="7888774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65562A6" w14:textId="77777777" w:rsidR="00E77514" w:rsidRDefault="00E77514" w:rsidP="00FC0611">
            <w:pPr>
              <w:pStyle w:val="NormalinTable"/>
            </w:pPr>
          </w:p>
        </w:tc>
      </w:tr>
      <w:tr w:rsidR="00E77514" w14:paraId="28983B5A"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D5A5411" w14:textId="77777777" w:rsidR="00E77514" w:rsidRDefault="00E77514" w:rsidP="00FC0611">
            <w:pPr>
              <w:pStyle w:val="NormalinTable"/>
            </w:pPr>
          </w:p>
        </w:tc>
        <w:tc>
          <w:tcPr>
            <w:tcW w:w="0" w:type="auto"/>
            <w:vMerge/>
          </w:tcPr>
          <w:p w14:paraId="1D57F60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285586F" w14:textId="77777777" w:rsidR="00E77514" w:rsidRDefault="00E77514" w:rsidP="00FC0611">
            <w:pPr>
              <w:pStyle w:val="NormalinTable"/>
            </w:pPr>
            <w:r>
              <w:t>2007 99 35 99</w:t>
            </w:r>
          </w:p>
        </w:tc>
        <w:tc>
          <w:tcPr>
            <w:tcW w:w="0" w:type="auto"/>
            <w:vMerge/>
          </w:tcPr>
          <w:p w14:paraId="609E6C8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8B60E1F" w14:textId="77777777" w:rsidR="00E77514" w:rsidRDefault="00E77514" w:rsidP="00FC0611">
            <w:pPr>
              <w:pStyle w:val="NormalinTable"/>
            </w:pPr>
          </w:p>
        </w:tc>
        <w:tc>
          <w:tcPr>
            <w:tcW w:w="0" w:type="auto"/>
            <w:vMerge/>
          </w:tcPr>
          <w:p w14:paraId="3B48930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A3C5BBC" w14:textId="77777777" w:rsidR="00E77514" w:rsidRDefault="00E77514" w:rsidP="00FC0611">
            <w:pPr>
              <w:pStyle w:val="NormalinTable"/>
            </w:pPr>
          </w:p>
        </w:tc>
      </w:tr>
      <w:tr w:rsidR="00E77514" w14:paraId="2F28A73D"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329AF6D" w14:textId="77777777" w:rsidR="00E77514" w:rsidRDefault="00E77514" w:rsidP="00FC0611">
            <w:pPr>
              <w:pStyle w:val="NormalinTable"/>
            </w:pPr>
          </w:p>
        </w:tc>
        <w:tc>
          <w:tcPr>
            <w:tcW w:w="0" w:type="auto"/>
            <w:vMerge/>
          </w:tcPr>
          <w:p w14:paraId="213BF09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389C4C6" w14:textId="77777777" w:rsidR="00E77514" w:rsidRDefault="00E77514" w:rsidP="00FC0611">
            <w:pPr>
              <w:pStyle w:val="NormalinTable"/>
            </w:pPr>
            <w:r>
              <w:t>2007 99 39 02</w:t>
            </w:r>
          </w:p>
        </w:tc>
        <w:tc>
          <w:tcPr>
            <w:tcW w:w="0" w:type="auto"/>
            <w:vMerge/>
          </w:tcPr>
          <w:p w14:paraId="274E935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C76EE96" w14:textId="77777777" w:rsidR="00E77514" w:rsidRDefault="00E77514" w:rsidP="00FC0611">
            <w:pPr>
              <w:pStyle w:val="NormalinTable"/>
            </w:pPr>
          </w:p>
        </w:tc>
        <w:tc>
          <w:tcPr>
            <w:tcW w:w="0" w:type="auto"/>
            <w:vMerge/>
          </w:tcPr>
          <w:p w14:paraId="49ABA7A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94B0C6D" w14:textId="77777777" w:rsidR="00E77514" w:rsidRDefault="00E77514" w:rsidP="00FC0611">
            <w:pPr>
              <w:pStyle w:val="NormalinTable"/>
            </w:pPr>
          </w:p>
        </w:tc>
      </w:tr>
      <w:tr w:rsidR="00E77514" w14:paraId="24C1FCDC"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5A48961" w14:textId="77777777" w:rsidR="00E77514" w:rsidRDefault="00E77514" w:rsidP="00FC0611">
            <w:pPr>
              <w:pStyle w:val="NormalinTable"/>
            </w:pPr>
          </w:p>
        </w:tc>
        <w:tc>
          <w:tcPr>
            <w:tcW w:w="0" w:type="auto"/>
            <w:vMerge/>
          </w:tcPr>
          <w:p w14:paraId="54372D3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3CFB003" w14:textId="77777777" w:rsidR="00E77514" w:rsidRDefault="00E77514" w:rsidP="00FC0611">
            <w:pPr>
              <w:pStyle w:val="NormalinTable"/>
            </w:pPr>
            <w:r>
              <w:t>2007 99 39 04</w:t>
            </w:r>
          </w:p>
        </w:tc>
        <w:tc>
          <w:tcPr>
            <w:tcW w:w="0" w:type="auto"/>
            <w:vMerge/>
          </w:tcPr>
          <w:p w14:paraId="31A0530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E9E41FB" w14:textId="77777777" w:rsidR="00E77514" w:rsidRDefault="00E77514" w:rsidP="00FC0611">
            <w:pPr>
              <w:pStyle w:val="NormalinTable"/>
            </w:pPr>
          </w:p>
        </w:tc>
        <w:tc>
          <w:tcPr>
            <w:tcW w:w="0" w:type="auto"/>
            <w:vMerge/>
          </w:tcPr>
          <w:p w14:paraId="48561F7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B02C811" w14:textId="77777777" w:rsidR="00E77514" w:rsidRDefault="00E77514" w:rsidP="00FC0611">
            <w:pPr>
              <w:pStyle w:val="NormalinTable"/>
            </w:pPr>
          </w:p>
        </w:tc>
      </w:tr>
      <w:tr w:rsidR="00E77514" w14:paraId="4D126F88"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10E3EBE" w14:textId="77777777" w:rsidR="00E77514" w:rsidRDefault="00E77514" w:rsidP="00FC0611">
            <w:pPr>
              <w:pStyle w:val="NormalinTable"/>
            </w:pPr>
          </w:p>
        </w:tc>
        <w:tc>
          <w:tcPr>
            <w:tcW w:w="0" w:type="auto"/>
            <w:vMerge/>
          </w:tcPr>
          <w:p w14:paraId="5A89C90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2F2E33E" w14:textId="77777777" w:rsidR="00E77514" w:rsidRDefault="00E77514" w:rsidP="00FC0611">
            <w:pPr>
              <w:pStyle w:val="NormalinTable"/>
            </w:pPr>
            <w:r>
              <w:t>2007 99 39 06</w:t>
            </w:r>
          </w:p>
        </w:tc>
        <w:tc>
          <w:tcPr>
            <w:tcW w:w="0" w:type="auto"/>
            <w:vMerge/>
          </w:tcPr>
          <w:p w14:paraId="6B04B47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E8C0549" w14:textId="77777777" w:rsidR="00E77514" w:rsidRDefault="00E77514" w:rsidP="00FC0611">
            <w:pPr>
              <w:pStyle w:val="NormalinTable"/>
            </w:pPr>
          </w:p>
        </w:tc>
        <w:tc>
          <w:tcPr>
            <w:tcW w:w="0" w:type="auto"/>
            <w:vMerge/>
          </w:tcPr>
          <w:p w14:paraId="4CB3831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DB893FF" w14:textId="77777777" w:rsidR="00E77514" w:rsidRDefault="00E77514" w:rsidP="00FC0611">
            <w:pPr>
              <w:pStyle w:val="NormalinTable"/>
            </w:pPr>
          </w:p>
        </w:tc>
      </w:tr>
      <w:tr w:rsidR="00E77514" w14:paraId="346C9174"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74DA2B3" w14:textId="77777777" w:rsidR="00E77514" w:rsidRDefault="00E77514" w:rsidP="00FC0611">
            <w:pPr>
              <w:pStyle w:val="NormalinTable"/>
            </w:pPr>
          </w:p>
        </w:tc>
        <w:tc>
          <w:tcPr>
            <w:tcW w:w="0" w:type="auto"/>
            <w:vMerge/>
          </w:tcPr>
          <w:p w14:paraId="5867954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8D5AB7E" w14:textId="77777777" w:rsidR="00E77514" w:rsidRDefault="00E77514" w:rsidP="00FC0611">
            <w:pPr>
              <w:pStyle w:val="NormalinTable"/>
            </w:pPr>
            <w:r>
              <w:t>2007 99 39 17</w:t>
            </w:r>
          </w:p>
        </w:tc>
        <w:tc>
          <w:tcPr>
            <w:tcW w:w="0" w:type="auto"/>
            <w:vMerge/>
          </w:tcPr>
          <w:p w14:paraId="5820C22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BC674DD" w14:textId="77777777" w:rsidR="00E77514" w:rsidRDefault="00E77514" w:rsidP="00FC0611">
            <w:pPr>
              <w:pStyle w:val="NormalinTable"/>
            </w:pPr>
          </w:p>
        </w:tc>
        <w:tc>
          <w:tcPr>
            <w:tcW w:w="0" w:type="auto"/>
            <w:vMerge/>
          </w:tcPr>
          <w:p w14:paraId="077E42C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1D506A5" w14:textId="77777777" w:rsidR="00E77514" w:rsidRDefault="00E77514" w:rsidP="00FC0611">
            <w:pPr>
              <w:pStyle w:val="NormalinTable"/>
            </w:pPr>
          </w:p>
        </w:tc>
      </w:tr>
      <w:tr w:rsidR="00E77514" w14:paraId="650B3EF9"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414DABE" w14:textId="77777777" w:rsidR="00E77514" w:rsidRDefault="00E77514" w:rsidP="00FC0611">
            <w:pPr>
              <w:pStyle w:val="NormalinTable"/>
            </w:pPr>
          </w:p>
        </w:tc>
        <w:tc>
          <w:tcPr>
            <w:tcW w:w="0" w:type="auto"/>
            <w:vMerge/>
          </w:tcPr>
          <w:p w14:paraId="6F188F6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C4331B9" w14:textId="77777777" w:rsidR="00E77514" w:rsidRDefault="00E77514" w:rsidP="00FC0611">
            <w:pPr>
              <w:pStyle w:val="NormalinTable"/>
            </w:pPr>
            <w:r>
              <w:t>2007 99 39 19</w:t>
            </w:r>
          </w:p>
        </w:tc>
        <w:tc>
          <w:tcPr>
            <w:tcW w:w="0" w:type="auto"/>
            <w:vMerge/>
          </w:tcPr>
          <w:p w14:paraId="58D75A0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8A68860" w14:textId="77777777" w:rsidR="00E77514" w:rsidRDefault="00E77514" w:rsidP="00FC0611">
            <w:pPr>
              <w:pStyle w:val="NormalinTable"/>
            </w:pPr>
          </w:p>
        </w:tc>
        <w:tc>
          <w:tcPr>
            <w:tcW w:w="0" w:type="auto"/>
            <w:vMerge/>
          </w:tcPr>
          <w:p w14:paraId="07CABB0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7766B9E" w14:textId="77777777" w:rsidR="00E77514" w:rsidRDefault="00E77514" w:rsidP="00FC0611">
            <w:pPr>
              <w:pStyle w:val="NormalinTable"/>
            </w:pPr>
          </w:p>
        </w:tc>
      </w:tr>
      <w:tr w:rsidR="00E77514" w14:paraId="70F42D5F"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B7BC798" w14:textId="77777777" w:rsidR="00E77514" w:rsidRDefault="00E77514" w:rsidP="00FC0611">
            <w:pPr>
              <w:pStyle w:val="NormalinTable"/>
            </w:pPr>
          </w:p>
        </w:tc>
        <w:tc>
          <w:tcPr>
            <w:tcW w:w="0" w:type="auto"/>
            <w:vMerge/>
          </w:tcPr>
          <w:p w14:paraId="56A51D0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758B89F" w14:textId="77777777" w:rsidR="00E77514" w:rsidRDefault="00E77514" w:rsidP="00FC0611">
            <w:pPr>
              <w:pStyle w:val="NormalinTable"/>
            </w:pPr>
            <w:r>
              <w:t>2007 99 39 24</w:t>
            </w:r>
          </w:p>
        </w:tc>
        <w:tc>
          <w:tcPr>
            <w:tcW w:w="0" w:type="auto"/>
            <w:vMerge/>
          </w:tcPr>
          <w:p w14:paraId="41AF5C0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F69DE64" w14:textId="77777777" w:rsidR="00E77514" w:rsidRDefault="00E77514" w:rsidP="00FC0611">
            <w:pPr>
              <w:pStyle w:val="NormalinTable"/>
            </w:pPr>
          </w:p>
        </w:tc>
        <w:tc>
          <w:tcPr>
            <w:tcW w:w="0" w:type="auto"/>
            <w:vMerge/>
          </w:tcPr>
          <w:p w14:paraId="1B85937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E774738" w14:textId="77777777" w:rsidR="00E77514" w:rsidRDefault="00E77514" w:rsidP="00FC0611">
            <w:pPr>
              <w:pStyle w:val="NormalinTable"/>
            </w:pPr>
          </w:p>
        </w:tc>
      </w:tr>
      <w:tr w:rsidR="00E77514" w14:paraId="4A17BD35"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27D836E" w14:textId="77777777" w:rsidR="00E77514" w:rsidRDefault="00E77514" w:rsidP="00FC0611">
            <w:pPr>
              <w:pStyle w:val="NormalinTable"/>
            </w:pPr>
          </w:p>
        </w:tc>
        <w:tc>
          <w:tcPr>
            <w:tcW w:w="0" w:type="auto"/>
            <w:vMerge/>
          </w:tcPr>
          <w:p w14:paraId="0427FEC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D66271C" w14:textId="77777777" w:rsidR="00E77514" w:rsidRDefault="00E77514" w:rsidP="00FC0611">
            <w:pPr>
              <w:pStyle w:val="NormalinTable"/>
            </w:pPr>
            <w:r>
              <w:t>2007 99 39 27</w:t>
            </w:r>
          </w:p>
        </w:tc>
        <w:tc>
          <w:tcPr>
            <w:tcW w:w="0" w:type="auto"/>
            <w:vMerge/>
          </w:tcPr>
          <w:p w14:paraId="22F7189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C773444" w14:textId="77777777" w:rsidR="00E77514" w:rsidRDefault="00E77514" w:rsidP="00FC0611">
            <w:pPr>
              <w:pStyle w:val="NormalinTable"/>
            </w:pPr>
          </w:p>
        </w:tc>
        <w:tc>
          <w:tcPr>
            <w:tcW w:w="0" w:type="auto"/>
            <w:vMerge/>
          </w:tcPr>
          <w:p w14:paraId="041D05A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86D7469" w14:textId="77777777" w:rsidR="00E77514" w:rsidRDefault="00E77514" w:rsidP="00FC0611">
            <w:pPr>
              <w:pStyle w:val="NormalinTable"/>
            </w:pPr>
          </w:p>
        </w:tc>
      </w:tr>
      <w:tr w:rsidR="00E77514" w14:paraId="56B8555C"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BC264A9" w14:textId="77777777" w:rsidR="00E77514" w:rsidRDefault="00E77514" w:rsidP="00FC0611">
            <w:pPr>
              <w:pStyle w:val="NormalinTable"/>
            </w:pPr>
          </w:p>
        </w:tc>
        <w:tc>
          <w:tcPr>
            <w:tcW w:w="0" w:type="auto"/>
            <w:vMerge/>
          </w:tcPr>
          <w:p w14:paraId="3B9C690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A76363D" w14:textId="77777777" w:rsidR="00E77514" w:rsidRDefault="00E77514" w:rsidP="00FC0611">
            <w:pPr>
              <w:pStyle w:val="NormalinTable"/>
            </w:pPr>
            <w:r>
              <w:t>2007 99 39 30</w:t>
            </w:r>
          </w:p>
        </w:tc>
        <w:tc>
          <w:tcPr>
            <w:tcW w:w="0" w:type="auto"/>
            <w:vMerge/>
          </w:tcPr>
          <w:p w14:paraId="240BB64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05D706D" w14:textId="77777777" w:rsidR="00E77514" w:rsidRDefault="00E77514" w:rsidP="00FC0611">
            <w:pPr>
              <w:pStyle w:val="NormalinTable"/>
            </w:pPr>
          </w:p>
        </w:tc>
        <w:tc>
          <w:tcPr>
            <w:tcW w:w="0" w:type="auto"/>
            <w:vMerge/>
          </w:tcPr>
          <w:p w14:paraId="4BAEF83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27612B5" w14:textId="77777777" w:rsidR="00E77514" w:rsidRDefault="00E77514" w:rsidP="00FC0611">
            <w:pPr>
              <w:pStyle w:val="NormalinTable"/>
            </w:pPr>
          </w:p>
        </w:tc>
      </w:tr>
      <w:tr w:rsidR="00E77514" w14:paraId="170FEDC3"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8AF9FAE" w14:textId="77777777" w:rsidR="00E77514" w:rsidRDefault="00E77514" w:rsidP="00FC0611">
            <w:pPr>
              <w:pStyle w:val="NormalinTable"/>
            </w:pPr>
          </w:p>
        </w:tc>
        <w:tc>
          <w:tcPr>
            <w:tcW w:w="0" w:type="auto"/>
            <w:vMerge/>
          </w:tcPr>
          <w:p w14:paraId="048DE0A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1F14076" w14:textId="77777777" w:rsidR="00E77514" w:rsidRDefault="00E77514" w:rsidP="00FC0611">
            <w:pPr>
              <w:pStyle w:val="NormalinTable"/>
            </w:pPr>
            <w:r>
              <w:t>2007 99 39 34</w:t>
            </w:r>
          </w:p>
        </w:tc>
        <w:tc>
          <w:tcPr>
            <w:tcW w:w="0" w:type="auto"/>
            <w:vMerge/>
          </w:tcPr>
          <w:p w14:paraId="2F42D31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1AA2773" w14:textId="77777777" w:rsidR="00E77514" w:rsidRDefault="00E77514" w:rsidP="00FC0611">
            <w:pPr>
              <w:pStyle w:val="NormalinTable"/>
            </w:pPr>
          </w:p>
        </w:tc>
        <w:tc>
          <w:tcPr>
            <w:tcW w:w="0" w:type="auto"/>
            <w:vMerge/>
          </w:tcPr>
          <w:p w14:paraId="67B842C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2E71B52" w14:textId="77777777" w:rsidR="00E77514" w:rsidRDefault="00E77514" w:rsidP="00FC0611">
            <w:pPr>
              <w:pStyle w:val="NormalinTable"/>
            </w:pPr>
          </w:p>
        </w:tc>
      </w:tr>
      <w:tr w:rsidR="00E77514" w14:paraId="020BE545"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9210491" w14:textId="77777777" w:rsidR="00E77514" w:rsidRDefault="00E77514" w:rsidP="00FC0611">
            <w:pPr>
              <w:pStyle w:val="NormalinTable"/>
            </w:pPr>
          </w:p>
        </w:tc>
        <w:tc>
          <w:tcPr>
            <w:tcW w:w="0" w:type="auto"/>
            <w:vMerge/>
          </w:tcPr>
          <w:p w14:paraId="62B9076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F5D6390" w14:textId="77777777" w:rsidR="00E77514" w:rsidRDefault="00E77514" w:rsidP="00FC0611">
            <w:pPr>
              <w:pStyle w:val="NormalinTable"/>
            </w:pPr>
            <w:r>
              <w:t>2007 99 39 37</w:t>
            </w:r>
          </w:p>
        </w:tc>
        <w:tc>
          <w:tcPr>
            <w:tcW w:w="0" w:type="auto"/>
            <w:vMerge/>
          </w:tcPr>
          <w:p w14:paraId="6CC17C2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5C4D349" w14:textId="77777777" w:rsidR="00E77514" w:rsidRDefault="00E77514" w:rsidP="00FC0611">
            <w:pPr>
              <w:pStyle w:val="NormalinTable"/>
            </w:pPr>
          </w:p>
        </w:tc>
        <w:tc>
          <w:tcPr>
            <w:tcW w:w="0" w:type="auto"/>
            <w:vMerge/>
          </w:tcPr>
          <w:p w14:paraId="7AEA7FB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1338F44" w14:textId="77777777" w:rsidR="00E77514" w:rsidRDefault="00E77514" w:rsidP="00FC0611">
            <w:pPr>
              <w:pStyle w:val="NormalinTable"/>
            </w:pPr>
          </w:p>
        </w:tc>
      </w:tr>
      <w:tr w:rsidR="00E77514" w14:paraId="4CE4E69F"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D673912" w14:textId="77777777" w:rsidR="00E77514" w:rsidRDefault="00E77514" w:rsidP="00FC0611">
            <w:pPr>
              <w:pStyle w:val="NormalinTable"/>
            </w:pPr>
          </w:p>
        </w:tc>
        <w:tc>
          <w:tcPr>
            <w:tcW w:w="0" w:type="auto"/>
            <w:vMerge/>
          </w:tcPr>
          <w:p w14:paraId="1C05397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F795CA0" w14:textId="77777777" w:rsidR="00E77514" w:rsidRDefault="00E77514" w:rsidP="00FC0611">
            <w:pPr>
              <w:pStyle w:val="NormalinTable"/>
            </w:pPr>
            <w:r>
              <w:t>2007 99 39 40</w:t>
            </w:r>
          </w:p>
        </w:tc>
        <w:tc>
          <w:tcPr>
            <w:tcW w:w="0" w:type="auto"/>
            <w:vMerge/>
          </w:tcPr>
          <w:p w14:paraId="3DE31EE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D26116F" w14:textId="77777777" w:rsidR="00E77514" w:rsidRDefault="00E77514" w:rsidP="00FC0611">
            <w:pPr>
              <w:pStyle w:val="NormalinTable"/>
            </w:pPr>
          </w:p>
        </w:tc>
        <w:tc>
          <w:tcPr>
            <w:tcW w:w="0" w:type="auto"/>
            <w:vMerge/>
          </w:tcPr>
          <w:p w14:paraId="4877B70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3B54A01" w14:textId="77777777" w:rsidR="00E77514" w:rsidRDefault="00E77514" w:rsidP="00FC0611">
            <w:pPr>
              <w:pStyle w:val="NormalinTable"/>
            </w:pPr>
          </w:p>
        </w:tc>
      </w:tr>
      <w:tr w:rsidR="00E77514" w14:paraId="7655DD45"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4704EF0" w14:textId="77777777" w:rsidR="00E77514" w:rsidRDefault="00E77514" w:rsidP="00FC0611">
            <w:pPr>
              <w:pStyle w:val="NormalinTable"/>
            </w:pPr>
          </w:p>
        </w:tc>
        <w:tc>
          <w:tcPr>
            <w:tcW w:w="0" w:type="auto"/>
            <w:vMerge/>
          </w:tcPr>
          <w:p w14:paraId="6390F34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AD0C294" w14:textId="77777777" w:rsidR="00E77514" w:rsidRDefault="00E77514" w:rsidP="00FC0611">
            <w:pPr>
              <w:pStyle w:val="NormalinTable"/>
            </w:pPr>
            <w:r>
              <w:t>2007 99 39 44</w:t>
            </w:r>
          </w:p>
        </w:tc>
        <w:tc>
          <w:tcPr>
            <w:tcW w:w="0" w:type="auto"/>
            <w:vMerge/>
          </w:tcPr>
          <w:p w14:paraId="45C589E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648FAA0" w14:textId="77777777" w:rsidR="00E77514" w:rsidRDefault="00E77514" w:rsidP="00FC0611">
            <w:pPr>
              <w:pStyle w:val="NormalinTable"/>
            </w:pPr>
          </w:p>
        </w:tc>
        <w:tc>
          <w:tcPr>
            <w:tcW w:w="0" w:type="auto"/>
            <w:vMerge/>
          </w:tcPr>
          <w:p w14:paraId="78C3A86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521A223" w14:textId="77777777" w:rsidR="00E77514" w:rsidRDefault="00E77514" w:rsidP="00FC0611">
            <w:pPr>
              <w:pStyle w:val="NormalinTable"/>
            </w:pPr>
          </w:p>
        </w:tc>
      </w:tr>
      <w:tr w:rsidR="00E77514" w14:paraId="5338B174"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716A7FC" w14:textId="77777777" w:rsidR="00E77514" w:rsidRDefault="00E77514" w:rsidP="00FC0611">
            <w:pPr>
              <w:pStyle w:val="NormalinTable"/>
            </w:pPr>
          </w:p>
        </w:tc>
        <w:tc>
          <w:tcPr>
            <w:tcW w:w="0" w:type="auto"/>
            <w:vMerge/>
          </w:tcPr>
          <w:p w14:paraId="1B375B9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5C0AE88" w14:textId="77777777" w:rsidR="00E77514" w:rsidRDefault="00E77514" w:rsidP="00FC0611">
            <w:pPr>
              <w:pStyle w:val="NormalinTable"/>
            </w:pPr>
            <w:r>
              <w:t>2007 99 39 47</w:t>
            </w:r>
          </w:p>
        </w:tc>
        <w:tc>
          <w:tcPr>
            <w:tcW w:w="0" w:type="auto"/>
            <w:vMerge/>
          </w:tcPr>
          <w:p w14:paraId="3BF45D9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8B83172" w14:textId="77777777" w:rsidR="00E77514" w:rsidRDefault="00E77514" w:rsidP="00FC0611">
            <w:pPr>
              <w:pStyle w:val="NormalinTable"/>
            </w:pPr>
          </w:p>
        </w:tc>
        <w:tc>
          <w:tcPr>
            <w:tcW w:w="0" w:type="auto"/>
            <w:vMerge/>
          </w:tcPr>
          <w:p w14:paraId="3D4D9AF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53F94B4" w14:textId="77777777" w:rsidR="00E77514" w:rsidRDefault="00E77514" w:rsidP="00FC0611">
            <w:pPr>
              <w:pStyle w:val="NormalinTable"/>
            </w:pPr>
          </w:p>
        </w:tc>
      </w:tr>
      <w:tr w:rsidR="00E77514" w14:paraId="0BC0D5C6"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0FC96D7" w14:textId="77777777" w:rsidR="00E77514" w:rsidRDefault="00E77514" w:rsidP="00FC0611">
            <w:pPr>
              <w:pStyle w:val="NormalinTable"/>
            </w:pPr>
          </w:p>
        </w:tc>
        <w:tc>
          <w:tcPr>
            <w:tcW w:w="0" w:type="auto"/>
            <w:vMerge/>
          </w:tcPr>
          <w:p w14:paraId="35339EE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864EEB9" w14:textId="77777777" w:rsidR="00E77514" w:rsidRDefault="00E77514" w:rsidP="00FC0611">
            <w:pPr>
              <w:pStyle w:val="NormalinTable"/>
            </w:pPr>
            <w:r>
              <w:t>2007 99 39 52</w:t>
            </w:r>
          </w:p>
        </w:tc>
        <w:tc>
          <w:tcPr>
            <w:tcW w:w="0" w:type="auto"/>
            <w:vMerge/>
          </w:tcPr>
          <w:p w14:paraId="7326F60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8B8C3E1" w14:textId="77777777" w:rsidR="00E77514" w:rsidRDefault="00E77514" w:rsidP="00FC0611">
            <w:pPr>
              <w:pStyle w:val="NormalinTable"/>
            </w:pPr>
          </w:p>
        </w:tc>
        <w:tc>
          <w:tcPr>
            <w:tcW w:w="0" w:type="auto"/>
            <w:vMerge/>
          </w:tcPr>
          <w:p w14:paraId="233F731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42E3555" w14:textId="77777777" w:rsidR="00E77514" w:rsidRDefault="00E77514" w:rsidP="00FC0611">
            <w:pPr>
              <w:pStyle w:val="NormalinTable"/>
            </w:pPr>
          </w:p>
        </w:tc>
      </w:tr>
      <w:tr w:rsidR="00E77514" w14:paraId="1E449B4F"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FD5C2E0" w14:textId="77777777" w:rsidR="00E77514" w:rsidRDefault="00E77514" w:rsidP="00FC0611">
            <w:pPr>
              <w:pStyle w:val="NormalinTable"/>
            </w:pPr>
          </w:p>
        </w:tc>
        <w:tc>
          <w:tcPr>
            <w:tcW w:w="0" w:type="auto"/>
            <w:vMerge/>
          </w:tcPr>
          <w:p w14:paraId="46A2032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0610CFF" w14:textId="77777777" w:rsidR="00E77514" w:rsidRDefault="00E77514" w:rsidP="00FC0611">
            <w:pPr>
              <w:pStyle w:val="NormalinTable"/>
            </w:pPr>
            <w:r>
              <w:t>2007 99 39 56</w:t>
            </w:r>
          </w:p>
        </w:tc>
        <w:tc>
          <w:tcPr>
            <w:tcW w:w="0" w:type="auto"/>
            <w:vMerge/>
          </w:tcPr>
          <w:p w14:paraId="363C743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84268AC" w14:textId="77777777" w:rsidR="00E77514" w:rsidRDefault="00E77514" w:rsidP="00FC0611">
            <w:pPr>
              <w:pStyle w:val="NormalinTable"/>
            </w:pPr>
          </w:p>
        </w:tc>
        <w:tc>
          <w:tcPr>
            <w:tcW w:w="0" w:type="auto"/>
            <w:vMerge/>
          </w:tcPr>
          <w:p w14:paraId="36B6656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E5CEEDF" w14:textId="77777777" w:rsidR="00E77514" w:rsidRDefault="00E77514" w:rsidP="00FC0611">
            <w:pPr>
              <w:pStyle w:val="NormalinTable"/>
            </w:pPr>
          </w:p>
        </w:tc>
      </w:tr>
      <w:tr w:rsidR="00E77514" w14:paraId="4688EF0C"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906E550" w14:textId="77777777" w:rsidR="00E77514" w:rsidRDefault="00E77514" w:rsidP="00FC0611">
            <w:pPr>
              <w:pStyle w:val="NormalinTable"/>
            </w:pPr>
          </w:p>
        </w:tc>
        <w:tc>
          <w:tcPr>
            <w:tcW w:w="0" w:type="auto"/>
            <w:vMerge/>
          </w:tcPr>
          <w:p w14:paraId="2898101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CAD4C7E" w14:textId="77777777" w:rsidR="00E77514" w:rsidRDefault="00E77514" w:rsidP="00FC0611">
            <w:pPr>
              <w:pStyle w:val="NormalinTable"/>
            </w:pPr>
            <w:r>
              <w:t>2007 99 39 75</w:t>
            </w:r>
          </w:p>
        </w:tc>
        <w:tc>
          <w:tcPr>
            <w:tcW w:w="0" w:type="auto"/>
            <w:vMerge/>
          </w:tcPr>
          <w:p w14:paraId="4F5C625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635015D" w14:textId="77777777" w:rsidR="00E77514" w:rsidRDefault="00E77514" w:rsidP="00FC0611">
            <w:pPr>
              <w:pStyle w:val="NormalinTable"/>
            </w:pPr>
          </w:p>
        </w:tc>
        <w:tc>
          <w:tcPr>
            <w:tcW w:w="0" w:type="auto"/>
            <w:vMerge/>
          </w:tcPr>
          <w:p w14:paraId="5A82264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E023A71" w14:textId="77777777" w:rsidR="00E77514" w:rsidRDefault="00E77514" w:rsidP="00FC0611">
            <w:pPr>
              <w:pStyle w:val="NormalinTable"/>
            </w:pPr>
          </w:p>
        </w:tc>
      </w:tr>
      <w:tr w:rsidR="00E77514" w14:paraId="7FF4AF78"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E476BB7" w14:textId="77777777" w:rsidR="00E77514" w:rsidRDefault="00E77514" w:rsidP="00FC0611">
            <w:pPr>
              <w:pStyle w:val="NormalinTable"/>
            </w:pPr>
          </w:p>
        </w:tc>
        <w:tc>
          <w:tcPr>
            <w:tcW w:w="0" w:type="auto"/>
            <w:vMerge/>
          </w:tcPr>
          <w:p w14:paraId="64FC027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2F7E899" w14:textId="77777777" w:rsidR="00E77514" w:rsidRDefault="00E77514" w:rsidP="00FC0611">
            <w:pPr>
              <w:pStyle w:val="NormalinTable"/>
            </w:pPr>
            <w:r>
              <w:t>2007 99 39 85</w:t>
            </w:r>
          </w:p>
        </w:tc>
        <w:tc>
          <w:tcPr>
            <w:tcW w:w="0" w:type="auto"/>
            <w:vMerge/>
          </w:tcPr>
          <w:p w14:paraId="6BA30D1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93A57EA" w14:textId="77777777" w:rsidR="00E77514" w:rsidRDefault="00E77514" w:rsidP="00FC0611">
            <w:pPr>
              <w:pStyle w:val="NormalinTable"/>
            </w:pPr>
          </w:p>
        </w:tc>
        <w:tc>
          <w:tcPr>
            <w:tcW w:w="0" w:type="auto"/>
            <w:vMerge/>
          </w:tcPr>
          <w:p w14:paraId="7E4B922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432124C" w14:textId="77777777" w:rsidR="00E77514" w:rsidRDefault="00E77514" w:rsidP="00FC0611">
            <w:pPr>
              <w:pStyle w:val="NormalinTable"/>
            </w:pPr>
          </w:p>
        </w:tc>
      </w:tr>
      <w:tr w:rsidR="00E77514" w14:paraId="354A7CC1"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8FC81D5" w14:textId="77777777" w:rsidR="00E77514" w:rsidRDefault="00E77514" w:rsidP="00FC0611">
            <w:pPr>
              <w:pStyle w:val="NormalinTable"/>
            </w:pPr>
          </w:p>
        </w:tc>
        <w:tc>
          <w:tcPr>
            <w:tcW w:w="0" w:type="auto"/>
            <w:vMerge/>
          </w:tcPr>
          <w:p w14:paraId="3A0DB04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A3177B4" w14:textId="77777777" w:rsidR="00E77514" w:rsidRDefault="00E77514" w:rsidP="00FC0611">
            <w:pPr>
              <w:pStyle w:val="NormalinTable"/>
            </w:pPr>
            <w:r>
              <w:t>2009 11 11 19</w:t>
            </w:r>
          </w:p>
        </w:tc>
        <w:tc>
          <w:tcPr>
            <w:tcW w:w="0" w:type="auto"/>
            <w:vMerge/>
          </w:tcPr>
          <w:p w14:paraId="16CA064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F600CD0" w14:textId="77777777" w:rsidR="00E77514" w:rsidRDefault="00E77514" w:rsidP="00FC0611">
            <w:pPr>
              <w:pStyle w:val="NormalinTable"/>
            </w:pPr>
          </w:p>
        </w:tc>
        <w:tc>
          <w:tcPr>
            <w:tcW w:w="0" w:type="auto"/>
            <w:vMerge/>
          </w:tcPr>
          <w:p w14:paraId="02D86FC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4456542" w14:textId="77777777" w:rsidR="00E77514" w:rsidRDefault="00E77514" w:rsidP="00FC0611">
            <w:pPr>
              <w:pStyle w:val="NormalinTable"/>
            </w:pPr>
          </w:p>
        </w:tc>
      </w:tr>
      <w:tr w:rsidR="00E77514" w14:paraId="4C4F23A7"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5A0D88D" w14:textId="77777777" w:rsidR="00E77514" w:rsidRDefault="00E77514" w:rsidP="00FC0611">
            <w:pPr>
              <w:pStyle w:val="NormalinTable"/>
            </w:pPr>
          </w:p>
        </w:tc>
        <w:tc>
          <w:tcPr>
            <w:tcW w:w="0" w:type="auto"/>
            <w:vMerge/>
          </w:tcPr>
          <w:p w14:paraId="06A043F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D5AEFD4" w14:textId="77777777" w:rsidR="00E77514" w:rsidRDefault="00E77514" w:rsidP="00FC0611">
            <w:pPr>
              <w:pStyle w:val="NormalinTable"/>
            </w:pPr>
            <w:r>
              <w:t>2009 11 11 99</w:t>
            </w:r>
          </w:p>
        </w:tc>
        <w:tc>
          <w:tcPr>
            <w:tcW w:w="0" w:type="auto"/>
            <w:vMerge/>
          </w:tcPr>
          <w:p w14:paraId="34AF873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CE2EB5F" w14:textId="77777777" w:rsidR="00E77514" w:rsidRDefault="00E77514" w:rsidP="00FC0611">
            <w:pPr>
              <w:pStyle w:val="NormalinTable"/>
            </w:pPr>
          </w:p>
        </w:tc>
        <w:tc>
          <w:tcPr>
            <w:tcW w:w="0" w:type="auto"/>
            <w:vMerge/>
          </w:tcPr>
          <w:p w14:paraId="386C83A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603D6AB" w14:textId="77777777" w:rsidR="00E77514" w:rsidRDefault="00E77514" w:rsidP="00FC0611">
            <w:pPr>
              <w:pStyle w:val="NormalinTable"/>
            </w:pPr>
          </w:p>
        </w:tc>
      </w:tr>
      <w:tr w:rsidR="00E77514" w14:paraId="374342ED"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317AD17" w14:textId="77777777" w:rsidR="00E77514" w:rsidRDefault="00E77514" w:rsidP="00FC0611">
            <w:pPr>
              <w:pStyle w:val="NormalinTable"/>
            </w:pPr>
          </w:p>
        </w:tc>
        <w:tc>
          <w:tcPr>
            <w:tcW w:w="0" w:type="auto"/>
            <w:vMerge/>
          </w:tcPr>
          <w:p w14:paraId="0E5802A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16A9C74" w14:textId="77777777" w:rsidR="00E77514" w:rsidRDefault="00E77514" w:rsidP="00FC0611">
            <w:pPr>
              <w:pStyle w:val="NormalinTable"/>
            </w:pPr>
            <w:r>
              <w:t>2009 11 91</w:t>
            </w:r>
          </w:p>
        </w:tc>
        <w:tc>
          <w:tcPr>
            <w:tcW w:w="0" w:type="auto"/>
            <w:vMerge/>
          </w:tcPr>
          <w:p w14:paraId="5200FB8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ABE981B" w14:textId="77777777" w:rsidR="00E77514" w:rsidRDefault="00E77514" w:rsidP="00FC0611">
            <w:pPr>
              <w:pStyle w:val="NormalinTable"/>
            </w:pPr>
          </w:p>
        </w:tc>
        <w:tc>
          <w:tcPr>
            <w:tcW w:w="0" w:type="auto"/>
            <w:vMerge/>
          </w:tcPr>
          <w:p w14:paraId="4CDDF56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A1CA06C" w14:textId="77777777" w:rsidR="00E77514" w:rsidRDefault="00E77514" w:rsidP="00FC0611">
            <w:pPr>
              <w:pStyle w:val="NormalinTable"/>
            </w:pPr>
          </w:p>
        </w:tc>
      </w:tr>
      <w:tr w:rsidR="00E77514" w14:paraId="4A5D2925"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A6B42F5" w14:textId="77777777" w:rsidR="00E77514" w:rsidRDefault="00E77514" w:rsidP="00FC0611">
            <w:pPr>
              <w:pStyle w:val="NormalinTable"/>
            </w:pPr>
          </w:p>
        </w:tc>
        <w:tc>
          <w:tcPr>
            <w:tcW w:w="0" w:type="auto"/>
            <w:vMerge/>
          </w:tcPr>
          <w:p w14:paraId="6FF4881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314F6EE" w14:textId="77777777" w:rsidR="00E77514" w:rsidRDefault="00E77514" w:rsidP="00FC0611">
            <w:pPr>
              <w:pStyle w:val="NormalinTable"/>
            </w:pPr>
            <w:r>
              <w:t>2009 19 11 29</w:t>
            </w:r>
          </w:p>
        </w:tc>
        <w:tc>
          <w:tcPr>
            <w:tcW w:w="0" w:type="auto"/>
            <w:vMerge/>
          </w:tcPr>
          <w:p w14:paraId="2651BA9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86FFA30" w14:textId="77777777" w:rsidR="00E77514" w:rsidRDefault="00E77514" w:rsidP="00FC0611">
            <w:pPr>
              <w:pStyle w:val="NormalinTable"/>
            </w:pPr>
          </w:p>
        </w:tc>
        <w:tc>
          <w:tcPr>
            <w:tcW w:w="0" w:type="auto"/>
            <w:vMerge/>
          </w:tcPr>
          <w:p w14:paraId="6ADDDA4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C0BC3A3" w14:textId="77777777" w:rsidR="00E77514" w:rsidRDefault="00E77514" w:rsidP="00FC0611">
            <w:pPr>
              <w:pStyle w:val="NormalinTable"/>
            </w:pPr>
          </w:p>
        </w:tc>
      </w:tr>
      <w:tr w:rsidR="00E77514" w14:paraId="4D906FBB"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3003D9D" w14:textId="77777777" w:rsidR="00E77514" w:rsidRDefault="00E77514" w:rsidP="00FC0611">
            <w:pPr>
              <w:pStyle w:val="NormalinTable"/>
            </w:pPr>
          </w:p>
        </w:tc>
        <w:tc>
          <w:tcPr>
            <w:tcW w:w="0" w:type="auto"/>
            <w:vMerge/>
          </w:tcPr>
          <w:p w14:paraId="6B48B3A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F221FF5" w14:textId="77777777" w:rsidR="00E77514" w:rsidRDefault="00E77514" w:rsidP="00FC0611">
            <w:pPr>
              <w:pStyle w:val="NormalinTable"/>
            </w:pPr>
            <w:r>
              <w:t>2009 19 11 39</w:t>
            </w:r>
          </w:p>
        </w:tc>
        <w:tc>
          <w:tcPr>
            <w:tcW w:w="0" w:type="auto"/>
            <w:vMerge/>
          </w:tcPr>
          <w:p w14:paraId="3B30DCA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C8F07E1" w14:textId="77777777" w:rsidR="00E77514" w:rsidRDefault="00E77514" w:rsidP="00FC0611">
            <w:pPr>
              <w:pStyle w:val="NormalinTable"/>
            </w:pPr>
          </w:p>
        </w:tc>
        <w:tc>
          <w:tcPr>
            <w:tcW w:w="0" w:type="auto"/>
            <w:vMerge/>
          </w:tcPr>
          <w:p w14:paraId="762E289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3D716BE" w14:textId="77777777" w:rsidR="00E77514" w:rsidRDefault="00E77514" w:rsidP="00FC0611">
            <w:pPr>
              <w:pStyle w:val="NormalinTable"/>
            </w:pPr>
          </w:p>
        </w:tc>
      </w:tr>
      <w:tr w:rsidR="00E77514" w14:paraId="6BEBBFE6"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1B4AAD" w14:textId="77777777" w:rsidR="00E77514" w:rsidRDefault="00E77514" w:rsidP="00FC0611">
            <w:pPr>
              <w:pStyle w:val="NormalinTable"/>
            </w:pPr>
          </w:p>
        </w:tc>
        <w:tc>
          <w:tcPr>
            <w:tcW w:w="0" w:type="auto"/>
            <w:vMerge/>
          </w:tcPr>
          <w:p w14:paraId="670C9E5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A238B74" w14:textId="77777777" w:rsidR="00E77514" w:rsidRDefault="00E77514" w:rsidP="00FC0611">
            <w:pPr>
              <w:pStyle w:val="NormalinTable"/>
            </w:pPr>
            <w:r>
              <w:t>2009 19 11 59</w:t>
            </w:r>
          </w:p>
        </w:tc>
        <w:tc>
          <w:tcPr>
            <w:tcW w:w="0" w:type="auto"/>
            <w:vMerge/>
          </w:tcPr>
          <w:p w14:paraId="70A9DA2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F22CB0E" w14:textId="77777777" w:rsidR="00E77514" w:rsidRDefault="00E77514" w:rsidP="00FC0611">
            <w:pPr>
              <w:pStyle w:val="NormalinTable"/>
            </w:pPr>
          </w:p>
        </w:tc>
        <w:tc>
          <w:tcPr>
            <w:tcW w:w="0" w:type="auto"/>
            <w:vMerge/>
          </w:tcPr>
          <w:p w14:paraId="34D4BD9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07B0E98" w14:textId="77777777" w:rsidR="00E77514" w:rsidRDefault="00E77514" w:rsidP="00FC0611">
            <w:pPr>
              <w:pStyle w:val="NormalinTable"/>
            </w:pPr>
          </w:p>
        </w:tc>
      </w:tr>
      <w:tr w:rsidR="00E77514" w14:paraId="5FC958DF"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E2DBCDC" w14:textId="77777777" w:rsidR="00E77514" w:rsidRDefault="00E77514" w:rsidP="00FC0611">
            <w:pPr>
              <w:pStyle w:val="NormalinTable"/>
            </w:pPr>
          </w:p>
        </w:tc>
        <w:tc>
          <w:tcPr>
            <w:tcW w:w="0" w:type="auto"/>
            <w:vMerge/>
          </w:tcPr>
          <w:p w14:paraId="4BB329C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3557ED2" w14:textId="77777777" w:rsidR="00E77514" w:rsidRDefault="00E77514" w:rsidP="00FC0611">
            <w:pPr>
              <w:pStyle w:val="NormalinTable"/>
            </w:pPr>
            <w:r>
              <w:t>2009 19 11 79</w:t>
            </w:r>
          </w:p>
        </w:tc>
        <w:tc>
          <w:tcPr>
            <w:tcW w:w="0" w:type="auto"/>
            <w:vMerge/>
          </w:tcPr>
          <w:p w14:paraId="71EF107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B5848D9" w14:textId="77777777" w:rsidR="00E77514" w:rsidRDefault="00E77514" w:rsidP="00FC0611">
            <w:pPr>
              <w:pStyle w:val="NormalinTable"/>
            </w:pPr>
          </w:p>
        </w:tc>
        <w:tc>
          <w:tcPr>
            <w:tcW w:w="0" w:type="auto"/>
            <w:vMerge/>
          </w:tcPr>
          <w:p w14:paraId="04EFAAF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97D87A2" w14:textId="77777777" w:rsidR="00E77514" w:rsidRDefault="00E77514" w:rsidP="00FC0611">
            <w:pPr>
              <w:pStyle w:val="NormalinTable"/>
            </w:pPr>
          </w:p>
        </w:tc>
      </w:tr>
      <w:tr w:rsidR="00E77514" w14:paraId="00E64711"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A634923" w14:textId="77777777" w:rsidR="00E77514" w:rsidRDefault="00E77514" w:rsidP="00FC0611">
            <w:pPr>
              <w:pStyle w:val="NormalinTable"/>
            </w:pPr>
          </w:p>
        </w:tc>
        <w:tc>
          <w:tcPr>
            <w:tcW w:w="0" w:type="auto"/>
            <w:vMerge/>
          </w:tcPr>
          <w:p w14:paraId="5DF9B3A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F6E1C1B" w14:textId="77777777" w:rsidR="00E77514" w:rsidRDefault="00E77514" w:rsidP="00FC0611">
            <w:pPr>
              <w:pStyle w:val="NormalinTable"/>
            </w:pPr>
            <w:r>
              <w:t>2009 19 91</w:t>
            </w:r>
          </w:p>
        </w:tc>
        <w:tc>
          <w:tcPr>
            <w:tcW w:w="0" w:type="auto"/>
            <w:vMerge/>
          </w:tcPr>
          <w:p w14:paraId="4E391D1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01EAB32" w14:textId="77777777" w:rsidR="00E77514" w:rsidRDefault="00E77514" w:rsidP="00FC0611">
            <w:pPr>
              <w:pStyle w:val="NormalinTable"/>
            </w:pPr>
          </w:p>
        </w:tc>
        <w:tc>
          <w:tcPr>
            <w:tcW w:w="0" w:type="auto"/>
            <w:vMerge/>
          </w:tcPr>
          <w:p w14:paraId="339A3F7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F8232DE" w14:textId="77777777" w:rsidR="00E77514" w:rsidRDefault="00E77514" w:rsidP="00FC0611">
            <w:pPr>
              <w:pStyle w:val="NormalinTable"/>
            </w:pPr>
          </w:p>
        </w:tc>
      </w:tr>
      <w:tr w:rsidR="00E77514" w14:paraId="40394EC7"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D41178B" w14:textId="77777777" w:rsidR="00E77514" w:rsidRDefault="00E77514" w:rsidP="00FC0611">
            <w:pPr>
              <w:pStyle w:val="NormalinTable"/>
            </w:pPr>
          </w:p>
        </w:tc>
        <w:tc>
          <w:tcPr>
            <w:tcW w:w="0" w:type="auto"/>
            <w:vMerge/>
          </w:tcPr>
          <w:p w14:paraId="6530E41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FAB65B1" w14:textId="77777777" w:rsidR="00E77514" w:rsidRDefault="00E77514" w:rsidP="00FC0611">
            <w:pPr>
              <w:pStyle w:val="NormalinTable"/>
            </w:pPr>
            <w:r>
              <w:t>2009 29 11 19</w:t>
            </w:r>
          </w:p>
        </w:tc>
        <w:tc>
          <w:tcPr>
            <w:tcW w:w="0" w:type="auto"/>
            <w:vMerge/>
          </w:tcPr>
          <w:p w14:paraId="0D6907E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161D3A9" w14:textId="77777777" w:rsidR="00E77514" w:rsidRDefault="00E77514" w:rsidP="00FC0611">
            <w:pPr>
              <w:pStyle w:val="NormalinTable"/>
            </w:pPr>
          </w:p>
        </w:tc>
        <w:tc>
          <w:tcPr>
            <w:tcW w:w="0" w:type="auto"/>
            <w:vMerge/>
          </w:tcPr>
          <w:p w14:paraId="7101B59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9A0285C" w14:textId="77777777" w:rsidR="00E77514" w:rsidRDefault="00E77514" w:rsidP="00FC0611">
            <w:pPr>
              <w:pStyle w:val="NormalinTable"/>
            </w:pPr>
          </w:p>
        </w:tc>
      </w:tr>
      <w:tr w:rsidR="00E77514" w14:paraId="1A3240A4"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18FFDB5" w14:textId="77777777" w:rsidR="00E77514" w:rsidRDefault="00E77514" w:rsidP="00FC0611">
            <w:pPr>
              <w:pStyle w:val="NormalinTable"/>
            </w:pPr>
          </w:p>
        </w:tc>
        <w:tc>
          <w:tcPr>
            <w:tcW w:w="0" w:type="auto"/>
            <w:vMerge/>
          </w:tcPr>
          <w:p w14:paraId="3C050BA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89CEC19" w14:textId="77777777" w:rsidR="00E77514" w:rsidRDefault="00E77514" w:rsidP="00FC0611">
            <w:pPr>
              <w:pStyle w:val="NormalinTable"/>
            </w:pPr>
            <w:r>
              <w:t>2009 29 11 99</w:t>
            </w:r>
          </w:p>
        </w:tc>
        <w:tc>
          <w:tcPr>
            <w:tcW w:w="0" w:type="auto"/>
            <w:vMerge/>
          </w:tcPr>
          <w:p w14:paraId="271A3A2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4368194" w14:textId="77777777" w:rsidR="00E77514" w:rsidRDefault="00E77514" w:rsidP="00FC0611">
            <w:pPr>
              <w:pStyle w:val="NormalinTable"/>
            </w:pPr>
          </w:p>
        </w:tc>
        <w:tc>
          <w:tcPr>
            <w:tcW w:w="0" w:type="auto"/>
            <w:vMerge/>
          </w:tcPr>
          <w:p w14:paraId="2A15CB3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1216BD3" w14:textId="77777777" w:rsidR="00E77514" w:rsidRDefault="00E77514" w:rsidP="00FC0611">
            <w:pPr>
              <w:pStyle w:val="NormalinTable"/>
            </w:pPr>
          </w:p>
        </w:tc>
      </w:tr>
      <w:tr w:rsidR="00E77514" w14:paraId="0E4729B3"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4E695E5" w14:textId="77777777" w:rsidR="00E77514" w:rsidRDefault="00E77514" w:rsidP="00FC0611">
            <w:pPr>
              <w:pStyle w:val="NormalinTable"/>
            </w:pPr>
          </w:p>
        </w:tc>
        <w:tc>
          <w:tcPr>
            <w:tcW w:w="0" w:type="auto"/>
            <w:vMerge/>
          </w:tcPr>
          <w:p w14:paraId="6D111C2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471D338" w14:textId="77777777" w:rsidR="00E77514" w:rsidRDefault="00E77514" w:rsidP="00FC0611">
            <w:pPr>
              <w:pStyle w:val="NormalinTable"/>
            </w:pPr>
            <w:r>
              <w:t>2009 29 91</w:t>
            </w:r>
          </w:p>
        </w:tc>
        <w:tc>
          <w:tcPr>
            <w:tcW w:w="0" w:type="auto"/>
            <w:vMerge/>
          </w:tcPr>
          <w:p w14:paraId="5DC0D71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A08A60F" w14:textId="77777777" w:rsidR="00E77514" w:rsidRDefault="00E77514" w:rsidP="00FC0611">
            <w:pPr>
              <w:pStyle w:val="NormalinTable"/>
            </w:pPr>
          </w:p>
        </w:tc>
        <w:tc>
          <w:tcPr>
            <w:tcW w:w="0" w:type="auto"/>
            <w:vMerge/>
          </w:tcPr>
          <w:p w14:paraId="48D76E5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BB08767" w14:textId="77777777" w:rsidR="00E77514" w:rsidRDefault="00E77514" w:rsidP="00FC0611">
            <w:pPr>
              <w:pStyle w:val="NormalinTable"/>
            </w:pPr>
          </w:p>
        </w:tc>
      </w:tr>
      <w:tr w:rsidR="00E77514" w14:paraId="52D294C4"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B17831B" w14:textId="77777777" w:rsidR="00E77514" w:rsidRDefault="00E77514" w:rsidP="00FC0611">
            <w:pPr>
              <w:pStyle w:val="NormalinTable"/>
            </w:pPr>
          </w:p>
        </w:tc>
        <w:tc>
          <w:tcPr>
            <w:tcW w:w="0" w:type="auto"/>
            <w:vMerge/>
          </w:tcPr>
          <w:p w14:paraId="300D7CC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0797DB9" w14:textId="77777777" w:rsidR="00E77514" w:rsidRDefault="00E77514" w:rsidP="00FC0611">
            <w:pPr>
              <w:pStyle w:val="NormalinTable"/>
            </w:pPr>
            <w:r>
              <w:t>2009 39 11 19</w:t>
            </w:r>
          </w:p>
        </w:tc>
        <w:tc>
          <w:tcPr>
            <w:tcW w:w="0" w:type="auto"/>
            <w:vMerge/>
          </w:tcPr>
          <w:p w14:paraId="1FD8CCF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B3CFB3F" w14:textId="77777777" w:rsidR="00E77514" w:rsidRDefault="00E77514" w:rsidP="00FC0611">
            <w:pPr>
              <w:pStyle w:val="NormalinTable"/>
            </w:pPr>
          </w:p>
        </w:tc>
        <w:tc>
          <w:tcPr>
            <w:tcW w:w="0" w:type="auto"/>
            <w:vMerge/>
          </w:tcPr>
          <w:p w14:paraId="4D7F8AF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102C880" w14:textId="77777777" w:rsidR="00E77514" w:rsidRDefault="00E77514" w:rsidP="00FC0611">
            <w:pPr>
              <w:pStyle w:val="NormalinTable"/>
            </w:pPr>
          </w:p>
        </w:tc>
      </w:tr>
      <w:tr w:rsidR="00E77514" w14:paraId="63700085"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3A1FADE" w14:textId="77777777" w:rsidR="00E77514" w:rsidRDefault="00E77514" w:rsidP="00FC0611">
            <w:pPr>
              <w:pStyle w:val="NormalinTable"/>
            </w:pPr>
          </w:p>
        </w:tc>
        <w:tc>
          <w:tcPr>
            <w:tcW w:w="0" w:type="auto"/>
            <w:vMerge/>
          </w:tcPr>
          <w:p w14:paraId="2822046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C105AC2" w14:textId="77777777" w:rsidR="00E77514" w:rsidRDefault="00E77514" w:rsidP="00FC0611">
            <w:pPr>
              <w:pStyle w:val="NormalinTable"/>
            </w:pPr>
            <w:r>
              <w:t>2009 39 11 99</w:t>
            </w:r>
          </w:p>
        </w:tc>
        <w:tc>
          <w:tcPr>
            <w:tcW w:w="0" w:type="auto"/>
            <w:vMerge/>
          </w:tcPr>
          <w:p w14:paraId="5A768EC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15155DF" w14:textId="77777777" w:rsidR="00E77514" w:rsidRDefault="00E77514" w:rsidP="00FC0611">
            <w:pPr>
              <w:pStyle w:val="NormalinTable"/>
            </w:pPr>
          </w:p>
        </w:tc>
        <w:tc>
          <w:tcPr>
            <w:tcW w:w="0" w:type="auto"/>
            <w:vMerge/>
          </w:tcPr>
          <w:p w14:paraId="7858081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43BC135" w14:textId="77777777" w:rsidR="00E77514" w:rsidRDefault="00E77514" w:rsidP="00FC0611">
            <w:pPr>
              <w:pStyle w:val="NormalinTable"/>
            </w:pPr>
          </w:p>
        </w:tc>
      </w:tr>
      <w:tr w:rsidR="00E77514" w14:paraId="01E49D9D"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AD0C83B" w14:textId="77777777" w:rsidR="00E77514" w:rsidRDefault="00E77514" w:rsidP="00FC0611">
            <w:pPr>
              <w:pStyle w:val="NormalinTable"/>
            </w:pPr>
          </w:p>
        </w:tc>
        <w:tc>
          <w:tcPr>
            <w:tcW w:w="0" w:type="auto"/>
            <w:vMerge/>
          </w:tcPr>
          <w:p w14:paraId="169E581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3A5A62B" w14:textId="77777777" w:rsidR="00E77514" w:rsidRDefault="00E77514" w:rsidP="00FC0611">
            <w:pPr>
              <w:pStyle w:val="NormalinTable"/>
            </w:pPr>
            <w:r>
              <w:t>2009 39 51</w:t>
            </w:r>
          </w:p>
        </w:tc>
        <w:tc>
          <w:tcPr>
            <w:tcW w:w="0" w:type="auto"/>
            <w:vMerge/>
          </w:tcPr>
          <w:p w14:paraId="14E4B49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4F0A6BA" w14:textId="77777777" w:rsidR="00E77514" w:rsidRDefault="00E77514" w:rsidP="00FC0611">
            <w:pPr>
              <w:pStyle w:val="NormalinTable"/>
            </w:pPr>
          </w:p>
        </w:tc>
        <w:tc>
          <w:tcPr>
            <w:tcW w:w="0" w:type="auto"/>
            <w:vMerge/>
          </w:tcPr>
          <w:p w14:paraId="3F38E4F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4B3D44F" w14:textId="77777777" w:rsidR="00E77514" w:rsidRDefault="00E77514" w:rsidP="00FC0611">
            <w:pPr>
              <w:pStyle w:val="NormalinTable"/>
            </w:pPr>
          </w:p>
        </w:tc>
      </w:tr>
      <w:tr w:rsidR="00E77514" w14:paraId="44C64D5B"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A7F4B61" w14:textId="77777777" w:rsidR="00E77514" w:rsidRDefault="00E77514" w:rsidP="00FC0611">
            <w:pPr>
              <w:pStyle w:val="NormalinTable"/>
            </w:pPr>
          </w:p>
        </w:tc>
        <w:tc>
          <w:tcPr>
            <w:tcW w:w="0" w:type="auto"/>
            <w:vMerge/>
          </w:tcPr>
          <w:p w14:paraId="407B9CA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136CB40" w14:textId="77777777" w:rsidR="00E77514" w:rsidRDefault="00E77514" w:rsidP="00FC0611">
            <w:pPr>
              <w:pStyle w:val="NormalinTable"/>
            </w:pPr>
            <w:r>
              <w:t>2009 39 91</w:t>
            </w:r>
          </w:p>
        </w:tc>
        <w:tc>
          <w:tcPr>
            <w:tcW w:w="0" w:type="auto"/>
            <w:vMerge/>
          </w:tcPr>
          <w:p w14:paraId="0E2042C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6AD73D4" w14:textId="77777777" w:rsidR="00E77514" w:rsidRDefault="00E77514" w:rsidP="00FC0611">
            <w:pPr>
              <w:pStyle w:val="NormalinTable"/>
            </w:pPr>
          </w:p>
        </w:tc>
        <w:tc>
          <w:tcPr>
            <w:tcW w:w="0" w:type="auto"/>
            <w:vMerge/>
          </w:tcPr>
          <w:p w14:paraId="474148B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E8F268A" w14:textId="77777777" w:rsidR="00E77514" w:rsidRDefault="00E77514" w:rsidP="00FC0611">
            <w:pPr>
              <w:pStyle w:val="NormalinTable"/>
            </w:pPr>
          </w:p>
        </w:tc>
      </w:tr>
      <w:tr w:rsidR="00E77514" w14:paraId="2026B346"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6927201" w14:textId="77777777" w:rsidR="00E77514" w:rsidRDefault="00E77514" w:rsidP="00FC0611">
            <w:pPr>
              <w:pStyle w:val="NormalinTable"/>
            </w:pPr>
          </w:p>
        </w:tc>
        <w:tc>
          <w:tcPr>
            <w:tcW w:w="0" w:type="auto"/>
            <w:vMerge/>
          </w:tcPr>
          <w:p w14:paraId="3B2C50F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E2A6A26" w14:textId="77777777" w:rsidR="00E77514" w:rsidRDefault="00E77514" w:rsidP="00FC0611">
            <w:pPr>
              <w:pStyle w:val="NormalinTable"/>
            </w:pPr>
            <w:r>
              <w:t>2009 49 11 19</w:t>
            </w:r>
          </w:p>
        </w:tc>
        <w:tc>
          <w:tcPr>
            <w:tcW w:w="0" w:type="auto"/>
            <w:vMerge/>
          </w:tcPr>
          <w:p w14:paraId="2C36EE8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26A5A48" w14:textId="77777777" w:rsidR="00E77514" w:rsidRDefault="00E77514" w:rsidP="00FC0611">
            <w:pPr>
              <w:pStyle w:val="NormalinTable"/>
            </w:pPr>
          </w:p>
        </w:tc>
        <w:tc>
          <w:tcPr>
            <w:tcW w:w="0" w:type="auto"/>
            <w:vMerge/>
          </w:tcPr>
          <w:p w14:paraId="55166BC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83263AC" w14:textId="77777777" w:rsidR="00E77514" w:rsidRDefault="00E77514" w:rsidP="00FC0611">
            <w:pPr>
              <w:pStyle w:val="NormalinTable"/>
            </w:pPr>
          </w:p>
        </w:tc>
      </w:tr>
      <w:tr w:rsidR="00E77514" w14:paraId="4C7A341B"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7B84C97" w14:textId="77777777" w:rsidR="00E77514" w:rsidRDefault="00E77514" w:rsidP="00FC0611">
            <w:pPr>
              <w:pStyle w:val="NormalinTable"/>
            </w:pPr>
          </w:p>
        </w:tc>
        <w:tc>
          <w:tcPr>
            <w:tcW w:w="0" w:type="auto"/>
            <w:vMerge/>
          </w:tcPr>
          <w:p w14:paraId="445EED4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8C0E3DB" w14:textId="77777777" w:rsidR="00E77514" w:rsidRDefault="00E77514" w:rsidP="00FC0611">
            <w:pPr>
              <w:pStyle w:val="NormalinTable"/>
            </w:pPr>
            <w:r>
              <w:t>2009 49 11 99</w:t>
            </w:r>
          </w:p>
        </w:tc>
        <w:tc>
          <w:tcPr>
            <w:tcW w:w="0" w:type="auto"/>
            <w:vMerge/>
          </w:tcPr>
          <w:p w14:paraId="6AF20B1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2A07CF2" w14:textId="77777777" w:rsidR="00E77514" w:rsidRDefault="00E77514" w:rsidP="00FC0611">
            <w:pPr>
              <w:pStyle w:val="NormalinTable"/>
            </w:pPr>
          </w:p>
        </w:tc>
        <w:tc>
          <w:tcPr>
            <w:tcW w:w="0" w:type="auto"/>
            <w:vMerge/>
          </w:tcPr>
          <w:p w14:paraId="41E6390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8270867" w14:textId="77777777" w:rsidR="00E77514" w:rsidRDefault="00E77514" w:rsidP="00FC0611">
            <w:pPr>
              <w:pStyle w:val="NormalinTable"/>
            </w:pPr>
          </w:p>
        </w:tc>
      </w:tr>
      <w:tr w:rsidR="00E77514" w14:paraId="5B641AAD"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72DBDBD" w14:textId="77777777" w:rsidR="00E77514" w:rsidRDefault="00E77514" w:rsidP="00FC0611">
            <w:pPr>
              <w:pStyle w:val="NormalinTable"/>
            </w:pPr>
          </w:p>
        </w:tc>
        <w:tc>
          <w:tcPr>
            <w:tcW w:w="0" w:type="auto"/>
            <w:vMerge/>
          </w:tcPr>
          <w:p w14:paraId="00D4AB8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9C5A997" w14:textId="77777777" w:rsidR="00E77514" w:rsidRDefault="00E77514" w:rsidP="00FC0611">
            <w:pPr>
              <w:pStyle w:val="NormalinTable"/>
            </w:pPr>
            <w:r>
              <w:t>2009 49 91</w:t>
            </w:r>
          </w:p>
        </w:tc>
        <w:tc>
          <w:tcPr>
            <w:tcW w:w="0" w:type="auto"/>
            <w:vMerge/>
          </w:tcPr>
          <w:p w14:paraId="2F080B9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2B2012A" w14:textId="77777777" w:rsidR="00E77514" w:rsidRDefault="00E77514" w:rsidP="00FC0611">
            <w:pPr>
              <w:pStyle w:val="NormalinTable"/>
            </w:pPr>
          </w:p>
        </w:tc>
        <w:tc>
          <w:tcPr>
            <w:tcW w:w="0" w:type="auto"/>
            <w:vMerge/>
          </w:tcPr>
          <w:p w14:paraId="61E3898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11F5DF3" w14:textId="77777777" w:rsidR="00E77514" w:rsidRDefault="00E77514" w:rsidP="00FC0611">
            <w:pPr>
              <w:pStyle w:val="NormalinTable"/>
            </w:pPr>
          </w:p>
        </w:tc>
      </w:tr>
      <w:tr w:rsidR="00E77514" w14:paraId="3E24CDB3"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A60522A" w14:textId="77777777" w:rsidR="00E77514" w:rsidRDefault="00E77514" w:rsidP="00FC0611">
            <w:pPr>
              <w:pStyle w:val="NormalinTable"/>
            </w:pPr>
          </w:p>
        </w:tc>
        <w:tc>
          <w:tcPr>
            <w:tcW w:w="0" w:type="auto"/>
            <w:vMerge/>
          </w:tcPr>
          <w:p w14:paraId="4C3CDDA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60FA1E3" w14:textId="77777777" w:rsidR="00E77514" w:rsidRDefault="00E77514" w:rsidP="00FC0611">
            <w:pPr>
              <w:pStyle w:val="NormalinTable"/>
            </w:pPr>
            <w:r>
              <w:t>2009 69 11 19</w:t>
            </w:r>
          </w:p>
        </w:tc>
        <w:tc>
          <w:tcPr>
            <w:tcW w:w="0" w:type="auto"/>
            <w:vMerge/>
          </w:tcPr>
          <w:p w14:paraId="30C25BF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B4F6FD8" w14:textId="77777777" w:rsidR="00E77514" w:rsidRDefault="00E77514" w:rsidP="00FC0611">
            <w:pPr>
              <w:pStyle w:val="NormalinTable"/>
            </w:pPr>
          </w:p>
        </w:tc>
        <w:tc>
          <w:tcPr>
            <w:tcW w:w="0" w:type="auto"/>
            <w:vMerge/>
          </w:tcPr>
          <w:p w14:paraId="21828C2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846C5F3" w14:textId="77777777" w:rsidR="00E77514" w:rsidRDefault="00E77514" w:rsidP="00FC0611">
            <w:pPr>
              <w:pStyle w:val="NormalinTable"/>
            </w:pPr>
          </w:p>
        </w:tc>
      </w:tr>
      <w:tr w:rsidR="00E77514" w14:paraId="648CFE0C"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4F41E60" w14:textId="77777777" w:rsidR="00E77514" w:rsidRDefault="00E77514" w:rsidP="00FC0611">
            <w:pPr>
              <w:pStyle w:val="NormalinTable"/>
            </w:pPr>
          </w:p>
        </w:tc>
        <w:tc>
          <w:tcPr>
            <w:tcW w:w="0" w:type="auto"/>
            <w:vMerge/>
          </w:tcPr>
          <w:p w14:paraId="443E144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C9BD11D" w14:textId="77777777" w:rsidR="00E77514" w:rsidRDefault="00E77514" w:rsidP="00FC0611">
            <w:pPr>
              <w:pStyle w:val="NormalinTable"/>
            </w:pPr>
            <w:r>
              <w:t>2009 69 11 99</w:t>
            </w:r>
          </w:p>
        </w:tc>
        <w:tc>
          <w:tcPr>
            <w:tcW w:w="0" w:type="auto"/>
            <w:vMerge/>
          </w:tcPr>
          <w:p w14:paraId="20B214A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ACF6A0A" w14:textId="77777777" w:rsidR="00E77514" w:rsidRDefault="00E77514" w:rsidP="00FC0611">
            <w:pPr>
              <w:pStyle w:val="NormalinTable"/>
            </w:pPr>
          </w:p>
        </w:tc>
        <w:tc>
          <w:tcPr>
            <w:tcW w:w="0" w:type="auto"/>
            <w:vMerge/>
          </w:tcPr>
          <w:p w14:paraId="3223E8E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6AA0BA2" w14:textId="77777777" w:rsidR="00E77514" w:rsidRDefault="00E77514" w:rsidP="00FC0611">
            <w:pPr>
              <w:pStyle w:val="NormalinTable"/>
            </w:pPr>
          </w:p>
        </w:tc>
      </w:tr>
      <w:tr w:rsidR="00E77514" w14:paraId="7622FF83"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FFAF50B" w14:textId="77777777" w:rsidR="00E77514" w:rsidRDefault="00E77514" w:rsidP="00FC0611">
            <w:pPr>
              <w:pStyle w:val="NormalinTable"/>
            </w:pPr>
          </w:p>
        </w:tc>
        <w:tc>
          <w:tcPr>
            <w:tcW w:w="0" w:type="auto"/>
            <w:vMerge/>
          </w:tcPr>
          <w:p w14:paraId="299762F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FBB7704" w14:textId="77777777" w:rsidR="00E77514" w:rsidRDefault="00E77514" w:rsidP="00FC0611">
            <w:pPr>
              <w:pStyle w:val="NormalinTable"/>
            </w:pPr>
            <w:r>
              <w:t>2009 69 71</w:t>
            </w:r>
          </w:p>
        </w:tc>
        <w:tc>
          <w:tcPr>
            <w:tcW w:w="0" w:type="auto"/>
            <w:vMerge/>
          </w:tcPr>
          <w:p w14:paraId="45D1A88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73AEEE1" w14:textId="77777777" w:rsidR="00E77514" w:rsidRDefault="00E77514" w:rsidP="00FC0611">
            <w:pPr>
              <w:pStyle w:val="NormalinTable"/>
            </w:pPr>
          </w:p>
        </w:tc>
        <w:tc>
          <w:tcPr>
            <w:tcW w:w="0" w:type="auto"/>
            <w:vMerge/>
          </w:tcPr>
          <w:p w14:paraId="4AEAEB2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14D1B74" w14:textId="77777777" w:rsidR="00E77514" w:rsidRDefault="00E77514" w:rsidP="00FC0611">
            <w:pPr>
              <w:pStyle w:val="NormalinTable"/>
            </w:pPr>
          </w:p>
        </w:tc>
      </w:tr>
      <w:tr w:rsidR="00E77514" w14:paraId="6D2ADD5D"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7B144A5" w14:textId="77777777" w:rsidR="00E77514" w:rsidRDefault="00E77514" w:rsidP="00FC0611">
            <w:pPr>
              <w:pStyle w:val="NormalinTable"/>
            </w:pPr>
          </w:p>
        </w:tc>
        <w:tc>
          <w:tcPr>
            <w:tcW w:w="0" w:type="auto"/>
            <w:vMerge/>
          </w:tcPr>
          <w:p w14:paraId="26A331C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DB87B59" w14:textId="77777777" w:rsidR="00E77514" w:rsidRDefault="00E77514" w:rsidP="00FC0611">
            <w:pPr>
              <w:pStyle w:val="NormalinTable"/>
            </w:pPr>
            <w:r>
              <w:t>2009 69 79</w:t>
            </w:r>
          </w:p>
        </w:tc>
        <w:tc>
          <w:tcPr>
            <w:tcW w:w="0" w:type="auto"/>
            <w:vMerge/>
          </w:tcPr>
          <w:p w14:paraId="0960F50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7A5C6E4" w14:textId="77777777" w:rsidR="00E77514" w:rsidRDefault="00E77514" w:rsidP="00FC0611">
            <w:pPr>
              <w:pStyle w:val="NormalinTable"/>
            </w:pPr>
          </w:p>
        </w:tc>
        <w:tc>
          <w:tcPr>
            <w:tcW w:w="0" w:type="auto"/>
            <w:vMerge/>
          </w:tcPr>
          <w:p w14:paraId="5DCC0A7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7BB72AA" w14:textId="77777777" w:rsidR="00E77514" w:rsidRDefault="00E77514" w:rsidP="00FC0611">
            <w:pPr>
              <w:pStyle w:val="NormalinTable"/>
            </w:pPr>
          </w:p>
        </w:tc>
      </w:tr>
      <w:tr w:rsidR="00E77514" w14:paraId="371A00E0"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07B317F" w14:textId="77777777" w:rsidR="00E77514" w:rsidRDefault="00E77514" w:rsidP="00FC0611">
            <w:pPr>
              <w:pStyle w:val="NormalinTable"/>
            </w:pPr>
          </w:p>
        </w:tc>
        <w:tc>
          <w:tcPr>
            <w:tcW w:w="0" w:type="auto"/>
            <w:vMerge/>
          </w:tcPr>
          <w:p w14:paraId="3126A09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1EB9753" w14:textId="77777777" w:rsidR="00E77514" w:rsidRDefault="00E77514" w:rsidP="00FC0611">
            <w:pPr>
              <w:pStyle w:val="NormalinTable"/>
            </w:pPr>
            <w:r>
              <w:t>2009 79 11 19</w:t>
            </w:r>
          </w:p>
        </w:tc>
        <w:tc>
          <w:tcPr>
            <w:tcW w:w="0" w:type="auto"/>
            <w:vMerge/>
          </w:tcPr>
          <w:p w14:paraId="3619162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B73CF8C" w14:textId="77777777" w:rsidR="00E77514" w:rsidRDefault="00E77514" w:rsidP="00FC0611">
            <w:pPr>
              <w:pStyle w:val="NormalinTable"/>
            </w:pPr>
          </w:p>
        </w:tc>
        <w:tc>
          <w:tcPr>
            <w:tcW w:w="0" w:type="auto"/>
            <w:vMerge/>
          </w:tcPr>
          <w:p w14:paraId="24EE37F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1E55C7D" w14:textId="77777777" w:rsidR="00E77514" w:rsidRDefault="00E77514" w:rsidP="00FC0611">
            <w:pPr>
              <w:pStyle w:val="NormalinTable"/>
            </w:pPr>
          </w:p>
        </w:tc>
      </w:tr>
      <w:tr w:rsidR="00E77514" w14:paraId="3BE310C3"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BA06691" w14:textId="77777777" w:rsidR="00E77514" w:rsidRDefault="00E77514" w:rsidP="00FC0611">
            <w:pPr>
              <w:pStyle w:val="NormalinTable"/>
            </w:pPr>
          </w:p>
        </w:tc>
        <w:tc>
          <w:tcPr>
            <w:tcW w:w="0" w:type="auto"/>
            <w:vMerge/>
          </w:tcPr>
          <w:p w14:paraId="538BB6A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1EBB0D6" w14:textId="77777777" w:rsidR="00E77514" w:rsidRDefault="00E77514" w:rsidP="00FC0611">
            <w:pPr>
              <w:pStyle w:val="NormalinTable"/>
            </w:pPr>
            <w:r>
              <w:t>2009 79 11 99</w:t>
            </w:r>
          </w:p>
        </w:tc>
        <w:tc>
          <w:tcPr>
            <w:tcW w:w="0" w:type="auto"/>
            <w:vMerge/>
          </w:tcPr>
          <w:p w14:paraId="39EBDF1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8DACEB9" w14:textId="77777777" w:rsidR="00E77514" w:rsidRDefault="00E77514" w:rsidP="00FC0611">
            <w:pPr>
              <w:pStyle w:val="NormalinTable"/>
            </w:pPr>
          </w:p>
        </w:tc>
        <w:tc>
          <w:tcPr>
            <w:tcW w:w="0" w:type="auto"/>
            <w:vMerge/>
          </w:tcPr>
          <w:p w14:paraId="6D3966B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E26A70A" w14:textId="77777777" w:rsidR="00E77514" w:rsidRDefault="00E77514" w:rsidP="00FC0611">
            <w:pPr>
              <w:pStyle w:val="NormalinTable"/>
            </w:pPr>
          </w:p>
        </w:tc>
      </w:tr>
      <w:tr w:rsidR="00E77514" w14:paraId="742AE35D"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106D26C" w14:textId="77777777" w:rsidR="00E77514" w:rsidRDefault="00E77514" w:rsidP="00FC0611">
            <w:pPr>
              <w:pStyle w:val="NormalinTable"/>
            </w:pPr>
          </w:p>
        </w:tc>
        <w:tc>
          <w:tcPr>
            <w:tcW w:w="0" w:type="auto"/>
            <w:vMerge/>
          </w:tcPr>
          <w:p w14:paraId="4DC33AF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5B93B37" w14:textId="77777777" w:rsidR="00E77514" w:rsidRDefault="00E77514" w:rsidP="00FC0611">
            <w:pPr>
              <w:pStyle w:val="NormalinTable"/>
            </w:pPr>
            <w:r>
              <w:t>2009 81 11 90</w:t>
            </w:r>
          </w:p>
        </w:tc>
        <w:tc>
          <w:tcPr>
            <w:tcW w:w="0" w:type="auto"/>
            <w:vMerge/>
          </w:tcPr>
          <w:p w14:paraId="3E219D0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A90D1AF" w14:textId="77777777" w:rsidR="00E77514" w:rsidRDefault="00E77514" w:rsidP="00FC0611">
            <w:pPr>
              <w:pStyle w:val="NormalinTable"/>
            </w:pPr>
          </w:p>
        </w:tc>
        <w:tc>
          <w:tcPr>
            <w:tcW w:w="0" w:type="auto"/>
            <w:vMerge/>
          </w:tcPr>
          <w:p w14:paraId="10C8E16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57BA9B9" w14:textId="77777777" w:rsidR="00E77514" w:rsidRDefault="00E77514" w:rsidP="00FC0611">
            <w:pPr>
              <w:pStyle w:val="NormalinTable"/>
            </w:pPr>
          </w:p>
        </w:tc>
      </w:tr>
      <w:tr w:rsidR="00E77514" w14:paraId="2088A415"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C6159BA" w14:textId="77777777" w:rsidR="00E77514" w:rsidRDefault="00E77514" w:rsidP="00FC0611">
            <w:pPr>
              <w:pStyle w:val="NormalinTable"/>
            </w:pPr>
          </w:p>
        </w:tc>
        <w:tc>
          <w:tcPr>
            <w:tcW w:w="0" w:type="auto"/>
            <w:vMerge/>
          </w:tcPr>
          <w:p w14:paraId="2DBC00A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070BB9D" w14:textId="77777777" w:rsidR="00E77514" w:rsidRDefault="00E77514" w:rsidP="00FC0611">
            <w:pPr>
              <w:pStyle w:val="NormalinTable"/>
            </w:pPr>
            <w:r>
              <w:t>2009 81 51</w:t>
            </w:r>
          </w:p>
        </w:tc>
        <w:tc>
          <w:tcPr>
            <w:tcW w:w="0" w:type="auto"/>
            <w:vMerge/>
          </w:tcPr>
          <w:p w14:paraId="1FDA466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3CCE658" w14:textId="77777777" w:rsidR="00E77514" w:rsidRDefault="00E77514" w:rsidP="00FC0611">
            <w:pPr>
              <w:pStyle w:val="NormalinTable"/>
            </w:pPr>
          </w:p>
        </w:tc>
        <w:tc>
          <w:tcPr>
            <w:tcW w:w="0" w:type="auto"/>
            <w:vMerge/>
          </w:tcPr>
          <w:p w14:paraId="36AD858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E8516D" w14:textId="77777777" w:rsidR="00E77514" w:rsidRDefault="00E77514" w:rsidP="00FC0611">
            <w:pPr>
              <w:pStyle w:val="NormalinTable"/>
            </w:pPr>
          </w:p>
        </w:tc>
      </w:tr>
      <w:tr w:rsidR="00E77514" w14:paraId="4FEA161C"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50B792B" w14:textId="77777777" w:rsidR="00E77514" w:rsidRDefault="00E77514" w:rsidP="00FC0611">
            <w:pPr>
              <w:pStyle w:val="NormalinTable"/>
            </w:pPr>
          </w:p>
        </w:tc>
        <w:tc>
          <w:tcPr>
            <w:tcW w:w="0" w:type="auto"/>
            <w:vMerge/>
          </w:tcPr>
          <w:p w14:paraId="143441A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3C7BE79" w14:textId="77777777" w:rsidR="00E77514" w:rsidRDefault="00E77514" w:rsidP="00FC0611">
            <w:pPr>
              <w:pStyle w:val="NormalinTable"/>
            </w:pPr>
            <w:r>
              <w:t>2009 89 11 19</w:t>
            </w:r>
          </w:p>
        </w:tc>
        <w:tc>
          <w:tcPr>
            <w:tcW w:w="0" w:type="auto"/>
            <w:vMerge/>
          </w:tcPr>
          <w:p w14:paraId="10E2E5C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B95B126" w14:textId="77777777" w:rsidR="00E77514" w:rsidRDefault="00E77514" w:rsidP="00FC0611">
            <w:pPr>
              <w:pStyle w:val="NormalinTable"/>
            </w:pPr>
          </w:p>
        </w:tc>
        <w:tc>
          <w:tcPr>
            <w:tcW w:w="0" w:type="auto"/>
            <w:vMerge/>
          </w:tcPr>
          <w:p w14:paraId="68B9DEE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AA78D3" w14:textId="77777777" w:rsidR="00E77514" w:rsidRDefault="00E77514" w:rsidP="00FC0611">
            <w:pPr>
              <w:pStyle w:val="NormalinTable"/>
            </w:pPr>
          </w:p>
        </w:tc>
      </w:tr>
      <w:tr w:rsidR="00E77514" w14:paraId="55CF9DDF"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25F19BE" w14:textId="77777777" w:rsidR="00E77514" w:rsidRDefault="00E77514" w:rsidP="00FC0611">
            <w:pPr>
              <w:pStyle w:val="NormalinTable"/>
            </w:pPr>
          </w:p>
        </w:tc>
        <w:tc>
          <w:tcPr>
            <w:tcW w:w="0" w:type="auto"/>
            <w:vMerge/>
          </w:tcPr>
          <w:p w14:paraId="756B8B9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D77D45" w14:textId="77777777" w:rsidR="00E77514" w:rsidRDefault="00E77514" w:rsidP="00FC0611">
            <w:pPr>
              <w:pStyle w:val="NormalinTable"/>
            </w:pPr>
            <w:r>
              <w:t>2009 89 11 99</w:t>
            </w:r>
          </w:p>
        </w:tc>
        <w:tc>
          <w:tcPr>
            <w:tcW w:w="0" w:type="auto"/>
            <w:vMerge/>
          </w:tcPr>
          <w:p w14:paraId="1AED905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6C63B82" w14:textId="77777777" w:rsidR="00E77514" w:rsidRDefault="00E77514" w:rsidP="00FC0611">
            <w:pPr>
              <w:pStyle w:val="NormalinTable"/>
            </w:pPr>
          </w:p>
        </w:tc>
        <w:tc>
          <w:tcPr>
            <w:tcW w:w="0" w:type="auto"/>
            <w:vMerge/>
          </w:tcPr>
          <w:p w14:paraId="1DE5BA0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11E632E" w14:textId="77777777" w:rsidR="00E77514" w:rsidRDefault="00E77514" w:rsidP="00FC0611">
            <w:pPr>
              <w:pStyle w:val="NormalinTable"/>
            </w:pPr>
          </w:p>
        </w:tc>
      </w:tr>
      <w:tr w:rsidR="00E77514" w14:paraId="48809230"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8E85CC4" w14:textId="77777777" w:rsidR="00E77514" w:rsidRDefault="00E77514" w:rsidP="00FC0611">
            <w:pPr>
              <w:pStyle w:val="NormalinTable"/>
            </w:pPr>
          </w:p>
        </w:tc>
        <w:tc>
          <w:tcPr>
            <w:tcW w:w="0" w:type="auto"/>
            <w:vMerge/>
          </w:tcPr>
          <w:p w14:paraId="253B7C2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615EF47" w14:textId="77777777" w:rsidR="00E77514" w:rsidRDefault="00E77514" w:rsidP="00FC0611">
            <w:pPr>
              <w:pStyle w:val="NormalinTable"/>
            </w:pPr>
            <w:r>
              <w:t>2009 89 35 29</w:t>
            </w:r>
          </w:p>
        </w:tc>
        <w:tc>
          <w:tcPr>
            <w:tcW w:w="0" w:type="auto"/>
            <w:vMerge/>
          </w:tcPr>
          <w:p w14:paraId="4289693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C95FE2E" w14:textId="77777777" w:rsidR="00E77514" w:rsidRDefault="00E77514" w:rsidP="00FC0611">
            <w:pPr>
              <w:pStyle w:val="NormalinTable"/>
            </w:pPr>
          </w:p>
        </w:tc>
        <w:tc>
          <w:tcPr>
            <w:tcW w:w="0" w:type="auto"/>
            <w:vMerge/>
          </w:tcPr>
          <w:p w14:paraId="1145021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F6D8B2A" w14:textId="77777777" w:rsidR="00E77514" w:rsidRDefault="00E77514" w:rsidP="00FC0611">
            <w:pPr>
              <w:pStyle w:val="NormalinTable"/>
            </w:pPr>
          </w:p>
        </w:tc>
      </w:tr>
      <w:tr w:rsidR="00E77514" w14:paraId="665D8677"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77523AB" w14:textId="77777777" w:rsidR="00E77514" w:rsidRDefault="00E77514" w:rsidP="00FC0611">
            <w:pPr>
              <w:pStyle w:val="NormalinTable"/>
            </w:pPr>
          </w:p>
        </w:tc>
        <w:tc>
          <w:tcPr>
            <w:tcW w:w="0" w:type="auto"/>
            <w:vMerge/>
          </w:tcPr>
          <w:p w14:paraId="33E5FDA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94017A1" w14:textId="77777777" w:rsidR="00E77514" w:rsidRDefault="00E77514" w:rsidP="00FC0611">
            <w:pPr>
              <w:pStyle w:val="NormalinTable"/>
            </w:pPr>
            <w:r>
              <w:t>2009 89 35 39</w:t>
            </w:r>
          </w:p>
        </w:tc>
        <w:tc>
          <w:tcPr>
            <w:tcW w:w="0" w:type="auto"/>
            <w:vMerge/>
          </w:tcPr>
          <w:p w14:paraId="4AD744E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F7BC583" w14:textId="77777777" w:rsidR="00E77514" w:rsidRDefault="00E77514" w:rsidP="00FC0611">
            <w:pPr>
              <w:pStyle w:val="NormalinTable"/>
            </w:pPr>
          </w:p>
        </w:tc>
        <w:tc>
          <w:tcPr>
            <w:tcW w:w="0" w:type="auto"/>
            <w:vMerge/>
          </w:tcPr>
          <w:p w14:paraId="0A54F9C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8FEE9D5" w14:textId="77777777" w:rsidR="00E77514" w:rsidRDefault="00E77514" w:rsidP="00FC0611">
            <w:pPr>
              <w:pStyle w:val="NormalinTable"/>
            </w:pPr>
          </w:p>
        </w:tc>
      </w:tr>
      <w:tr w:rsidR="00E77514" w14:paraId="36B03B6D"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CFC6743" w14:textId="77777777" w:rsidR="00E77514" w:rsidRDefault="00E77514" w:rsidP="00FC0611">
            <w:pPr>
              <w:pStyle w:val="NormalinTable"/>
            </w:pPr>
          </w:p>
        </w:tc>
        <w:tc>
          <w:tcPr>
            <w:tcW w:w="0" w:type="auto"/>
            <w:vMerge/>
          </w:tcPr>
          <w:p w14:paraId="6A123B9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8862B23" w14:textId="77777777" w:rsidR="00E77514" w:rsidRDefault="00E77514" w:rsidP="00FC0611">
            <w:pPr>
              <w:pStyle w:val="NormalinTable"/>
            </w:pPr>
            <w:r>
              <w:t>2009 89 35 45</w:t>
            </w:r>
          </w:p>
        </w:tc>
        <w:tc>
          <w:tcPr>
            <w:tcW w:w="0" w:type="auto"/>
            <w:vMerge/>
          </w:tcPr>
          <w:p w14:paraId="2E31B88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480F294" w14:textId="77777777" w:rsidR="00E77514" w:rsidRDefault="00E77514" w:rsidP="00FC0611">
            <w:pPr>
              <w:pStyle w:val="NormalinTable"/>
            </w:pPr>
          </w:p>
        </w:tc>
        <w:tc>
          <w:tcPr>
            <w:tcW w:w="0" w:type="auto"/>
            <w:vMerge/>
          </w:tcPr>
          <w:p w14:paraId="21E6E1F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176D403" w14:textId="77777777" w:rsidR="00E77514" w:rsidRDefault="00E77514" w:rsidP="00FC0611">
            <w:pPr>
              <w:pStyle w:val="NormalinTable"/>
            </w:pPr>
          </w:p>
        </w:tc>
      </w:tr>
      <w:tr w:rsidR="00E77514" w14:paraId="3BCEDA34"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1E49140" w14:textId="77777777" w:rsidR="00E77514" w:rsidRDefault="00E77514" w:rsidP="00FC0611">
            <w:pPr>
              <w:pStyle w:val="NormalinTable"/>
            </w:pPr>
          </w:p>
        </w:tc>
        <w:tc>
          <w:tcPr>
            <w:tcW w:w="0" w:type="auto"/>
            <w:vMerge/>
          </w:tcPr>
          <w:p w14:paraId="58A5171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074D60E" w14:textId="77777777" w:rsidR="00E77514" w:rsidRDefault="00E77514" w:rsidP="00FC0611">
            <w:pPr>
              <w:pStyle w:val="NormalinTable"/>
            </w:pPr>
            <w:r>
              <w:t>2009 89 35 49</w:t>
            </w:r>
          </w:p>
        </w:tc>
        <w:tc>
          <w:tcPr>
            <w:tcW w:w="0" w:type="auto"/>
            <w:vMerge/>
          </w:tcPr>
          <w:p w14:paraId="2D44B01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F24A731" w14:textId="77777777" w:rsidR="00E77514" w:rsidRDefault="00E77514" w:rsidP="00FC0611">
            <w:pPr>
              <w:pStyle w:val="NormalinTable"/>
            </w:pPr>
          </w:p>
        </w:tc>
        <w:tc>
          <w:tcPr>
            <w:tcW w:w="0" w:type="auto"/>
            <w:vMerge/>
          </w:tcPr>
          <w:p w14:paraId="7C2EE32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DCD6600" w14:textId="77777777" w:rsidR="00E77514" w:rsidRDefault="00E77514" w:rsidP="00FC0611">
            <w:pPr>
              <w:pStyle w:val="NormalinTable"/>
            </w:pPr>
          </w:p>
        </w:tc>
      </w:tr>
      <w:tr w:rsidR="00E77514" w14:paraId="72C7EBA2"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995CC51" w14:textId="77777777" w:rsidR="00E77514" w:rsidRDefault="00E77514" w:rsidP="00FC0611">
            <w:pPr>
              <w:pStyle w:val="NormalinTable"/>
            </w:pPr>
          </w:p>
        </w:tc>
        <w:tc>
          <w:tcPr>
            <w:tcW w:w="0" w:type="auto"/>
            <w:vMerge/>
          </w:tcPr>
          <w:p w14:paraId="52CC079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84BB5E5" w14:textId="77777777" w:rsidR="00E77514" w:rsidRDefault="00E77514" w:rsidP="00FC0611">
            <w:pPr>
              <w:pStyle w:val="NormalinTable"/>
            </w:pPr>
            <w:r>
              <w:t>2009 89 35 59</w:t>
            </w:r>
          </w:p>
        </w:tc>
        <w:tc>
          <w:tcPr>
            <w:tcW w:w="0" w:type="auto"/>
            <w:vMerge/>
          </w:tcPr>
          <w:p w14:paraId="0B8DF91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098EA26" w14:textId="77777777" w:rsidR="00E77514" w:rsidRDefault="00E77514" w:rsidP="00FC0611">
            <w:pPr>
              <w:pStyle w:val="NormalinTable"/>
            </w:pPr>
          </w:p>
        </w:tc>
        <w:tc>
          <w:tcPr>
            <w:tcW w:w="0" w:type="auto"/>
            <w:vMerge/>
          </w:tcPr>
          <w:p w14:paraId="655BA00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71604EF" w14:textId="77777777" w:rsidR="00E77514" w:rsidRDefault="00E77514" w:rsidP="00FC0611">
            <w:pPr>
              <w:pStyle w:val="NormalinTable"/>
            </w:pPr>
          </w:p>
        </w:tc>
      </w:tr>
      <w:tr w:rsidR="00E77514" w14:paraId="2B40F3D3"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AA7A97F" w14:textId="77777777" w:rsidR="00E77514" w:rsidRDefault="00E77514" w:rsidP="00FC0611">
            <w:pPr>
              <w:pStyle w:val="NormalinTable"/>
            </w:pPr>
          </w:p>
        </w:tc>
        <w:tc>
          <w:tcPr>
            <w:tcW w:w="0" w:type="auto"/>
            <w:vMerge/>
          </w:tcPr>
          <w:p w14:paraId="0D1E72E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42A2AC8" w14:textId="77777777" w:rsidR="00E77514" w:rsidRDefault="00E77514" w:rsidP="00FC0611">
            <w:pPr>
              <w:pStyle w:val="NormalinTable"/>
            </w:pPr>
            <w:r>
              <w:t>2009 89 35 79</w:t>
            </w:r>
          </w:p>
        </w:tc>
        <w:tc>
          <w:tcPr>
            <w:tcW w:w="0" w:type="auto"/>
            <w:vMerge/>
          </w:tcPr>
          <w:p w14:paraId="40B81CF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23BEF31" w14:textId="77777777" w:rsidR="00E77514" w:rsidRDefault="00E77514" w:rsidP="00FC0611">
            <w:pPr>
              <w:pStyle w:val="NormalinTable"/>
            </w:pPr>
          </w:p>
        </w:tc>
        <w:tc>
          <w:tcPr>
            <w:tcW w:w="0" w:type="auto"/>
            <w:vMerge/>
          </w:tcPr>
          <w:p w14:paraId="0054253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7254125" w14:textId="77777777" w:rsidR="00E77514" w:rsidRDefault="00E77514" w:rsidP="00FC0611">
            <w:pPr>
              <w:pStyle w:val="NormalinTable"/>
            </w:pPr>
          </w:p>
        </w:tc>
      </w:tr>
      <w:tr w:rsidR="00E77514" w14:paraId="7333065D"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5D69D2C" w14:textId="77777777" w:rsidR="00E77514" w:rsidRDefault="00E77514" w:rsidP="00FC0611">
            <w:pPr>
              <w:pStyle w:val="NormalinTable"/>
            </w:pPr>
          </w:p>
        </w:tc>
        <w:tc>
          <w:tcPr>
            <w:tcW w:w="0" w:type="auto"/>
            <w:vMerge/>
          </w:tcPr>
          <w:p w14:paraId="455891A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1D97AE1" w14:textId="77777777" w:rsidR="00E77514" w:rsidRDefault="00E77514" w:rsidP="00FC0611">
            <w:pPr>
              <w:pStyle w:val="NormalinTable"/>
            </w:pPr>
            <w:r>
              <w:t>2009 89 61</w:t>
            </w:r>
          </w:p>
        </w:tc>
        <w:tc>
          <w:tcPr>
            <w:tcW w:w="0" w:type="auto"/>
            <w:vMerge/>
          </w:tcPr>
          <w:p w14:paraId="3F4BEC3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EB107B7" w14:textId="77777777" w:rsidR="00E77514" w:rsidRDefault="00E77514" w:rsidP="00FC0611">
            <w:pPr>
              <w:pStyle w:val="NormalinTable"/>
            </w:pPr>
          </w:p>
        </w:tc>
        <w:tc>
          <w:tcPr>
            <w:tcW w:w="0" w:type="auto"/>
            <w:vMerge/>
          </w:tcPr>
          <w:p w14:paraId="4881D13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7452897" w14:textId="77777777" w:rsidR="00E77514" w:rsidRDefault="00E77514" w:rsidP="00FC0611">
            <w:pPr>
              <w:pStyle w:val="NormalinTable"/>
            </w:pPr>
          </w:p>
        </w:tc>
      </w:tr>
      <w:tr w:rsidR="00E77514" w14:paraId="0E24629F"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7881201" w14:textId="77777777" w:rsidR="00E77514" w:rsidRDefault="00E77514" w:rsidP="00FC0611">
            <w:pPr>
              <w:pStyle w:val="NormalinTable"/>
            </w:pPr>
          </w:p>
        </w:tc>
        <w:tc>
          <w:tcPr>
            <w:tcW w:w="0" w:type="auto"/>
            <w:vMerge/>
          </w:tcPr>
          <w:p w14:paraId="0A27595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29B92E3" w14:textId="77777777" w:rsidR="00E77514" w:rsidRDefault="00E77514" w:rsidP="00FC0611">
            <w:pPr>
              <w:pStyle w:val="NormalinTable"/>
            </w:pPr>
            <w:r>
              <w:t>2009 89 86</w:t>
            </w:r>
          </w:p>
        </w:tc>
        <w:tc>
          <w:tcPr>
            <w:tcW w:w="0" w:type="auto"/>
            <w:vMerge/>
          </w:tcPr>
          <w:p w14:paraId="455EC2F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F6B4A69" w14:textId="77777777" w:rsidR="00E77514" w:rsidRDefault="00E77514" w:rsidP="00FC0611">
            <w:pPr>
              <w:pStyle w:val="NormalinTable"/>
            </w:pPr>
          </w:p>
        </w:tc>
        <w:tc>
          <w:tcPr>
            <w:tcW w:w="0" w:type="auto"/>
            <w:vMerge/>
          </w:tcPr>
          <w:p w14:paraId="32128A9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C5AB026" w14:textId="77777777" w:rsidR="00E77514" w:rsidRDefault="00E77514" w:rsidP="00FC0611">
            <w:pPr>
              <w:pStyle w:val="NormalinTable"/>
            </w:pPr>
          </w:p>
        </w:tc>
      </w:tr>
      <w:tr w:rsidR="00E77514" w14:paraId="484D578D"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4E825CF" w14:textId="77777777" w:rsidR="00E77514" w:rsidRDefault="00E77514" w:rsidP="00FC0611">
            <w:pPr>
              <w:pStyle w:val="NormalinTable"/>
            </w:pPr>
          </w:p>
        </w:tc>
        <w:tc>
          <w:tcPr>
            <w:tcW w:w="0" w:type="auto"/>
            <w:vMerge/>
          </w:tcPr>
          <w:p w14:paraId="78FF4AF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4EAEA19" w14:textId="77777777" w:rsidR="00E77514" w:rsidRDefault="00E77514" w:rsidP="00FC0611">
            <w:pPr>
              <w:pStyle w:val="NormalinTable"/>
            </w:pPr>
            <w:r>
              <w:t>2009 90 11 90</w:t>
            </w:r>
          </w:p>
        </w:tc>
        <w:tc>
          <w:tcPr>
            <w:tcW w:w="0" w:type="auto"/>
            <w:vMerge/>
          </w:tcPr>
          <w:p w14:paraId="7323A64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B00DD3" w14:textId="77777777" w:rsidR="00E77514" w:rsidRDefault="00E77514" w:rsidP="00FC0611">
            <w:pPr>
              <w:pStyle w:val="NormalinTable"/>
            </w:pPr>
          </w:p>
        </w:tc>
        <w:tc>
          <w:tcPr>
            <w:tcW w:w="0" w:type="auto"/>
            <w:vMerge/>
          </w:tcPr>
          <w:p w14:paraId="320F2B8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B048ACB" w14:textId="77777777" w:rsidR="00E77514" w:rsidRDefault="00E77514" w:rsidP="00FC0611">
            <w:pPr>
              <w:pStyle w:val="NormalinTable"/>
            </w:pPr>
          </w:p>
        </w:tc>
      </w:tr>
      <w:tr w:rsidR="00E77514" w14:paraId="059D6107"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A2492D7" w14:textId="77777777" w:rsidR="00E77514" w:rsidRDefault="00E77514" w:rsidP="00FC0611">
            <w:pPr>
              <w:pStyle w:val="NormalinTable"/>
            </w:pPr>
          </w:p>
        </w:tc>
        <w:tc>
          <w:tcPr>
            <w:tcW w:w="0" w:type="auto"/>
            <w:vMerge/>
          </w:tcPr>
          <w:p w14:paraId="48221B0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F746623" w14:textId="77777777" w:rsidR="00E77514" w:rsidRDefault="00E77514" w:rsidP="00FC0611">
            <w:pPr>
              <w:pStyle w:val="NormalinTable"/>
            </w:pPr>
            <w:r>
              <w:t>2009 90 21 19</w:t>
            </w:r>
          </w:p>
        </w:tc>
        <w:tc>
          <w:tcPr>
            <w:tcW w:w="0" w:type="auto"/>
            <w:vMerge/>
          </w:tcPr>
          <w:p w14:paraId="0F7F313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D8F14E5" w14:textId="77777777" w:rsidR="00E77514" w:rsidRDefault="00E77514" w:rsidP="00FC0611">
            <w:pPr>
              <w:pStyle w:val="NormalinTable"/>
            </w:pPr>
          </w:p>
        </w:tc>
        <w:tc>
          <w:tcPr>
            <w:tcW w:w="0" w:type="auto"/>
            <w:vMerge/>
          </w:tcPr>
          <w:p w14:paraId="152164D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26692B" w14:textId="77777777" w:rsidR="00E77514" w:rsidRDefault="00E77514" w:rsidP="00FC0611">
            <w:pPr>
              <w:pStyle w:val="NormalinTable"/>
            </w:pPr>
          </w:p>
        </w:tc>
      </w:tr>
      <w:tr w:rsidR="00E77514" w14:paraId="11F8B31C"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1A00B2F" w14:textId="77777777" w:rsidR="00E77514" w:rsidRDefault="00E77514" w:rsidP="00FC0611">
            <w:pPr>
              <w:pStyle w:val="NormalinTable"/>
            </w:pPr>
          </w:p>
        </w:tc>
        <w:tc>
          <w:tcPr>
            <w:tcW w:w="0" w:type="auto"/>
            <w:vMerge/>
          </w:tcPr>
          <w:p w14:paraId="73D9C20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3F61424" w14:textId="77777777" w:rsidR="00E77514" w:rsidRDefault="00E77514" w:rsidP="00FC0611">
            <w:pPr>
              <w:pStyle w:val="NormalinTable"/>
            </w:pPr>
            <w:r>
              <w:t>2009 90 21 99</w:t>
            </w:r>
          </w:p>
        </w:tc>
        <w:tc>
          <w:tcPr>
            <w:tcW w:w="0" w:type="auto"/>
            <w:vMerge/>
          </w:tcPr>
          <w:p w14:paraId="126F569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4588F9A" w14:textId="77777777" w:rsidR="00E77514" w:rsidRDefault="00E77514" w:rsidP="00FC0611">
            <w:pPr>
              <w:pStyle w:val="NormalinTable"/>
            </w:pPr>
          </w:p>
        </w:tc>
        <w:tc>
          <w:tcPr>
            <w:tcW w:w="0" w:type="auto"/>
            <w:vMerge/>
          </w:tcPr>
          <w:p w14:paraId="6489F71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BD9EA28" w14:textId="77777777" w:rsidR="00E77514" w:rsidRDefault="00E77514" w:rsidP="00FC0611">
            <w:pPr>
              <w:pStyle w:val="NormalinTable"/>
            </w:pPr>
          </w:p>
        </w:tc>
      </w:tr>
      <w:tr w:rsidR="00E77514" w14:paraId="41ACE41C"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CFC03F4" w14:textId="77777777" w:rsidR="00E77514" w:rsidRDefault="00E77514" w:rsidP="00FC0611">
            <w:pPr>
              <w:pStyle w:val="NormalinTable"/>
            </w:pPr>
          </w:p>
        </w:tc>
        <w:tc>
          <w:tcPr>
            <w:tcW w:w="0" w:type="auto"/>
            <w:vMerge/>
          </w:tcPr>
          <w:p w14:paraId="3B3065C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ABC8D35" w14:textId="77777777" w:rsidR="00E77514" w:rsidRDefault="00E77514" w:rsidP="00FC0611">
            <w:pPr>
              <w:pStyle w:val="NormalinTable"/>
            </w:pPr>
            <w:r>
              <w:t>2009 90 31</w:t>
            </w:r>
          </w:p>
        </w:tc>
        <w:tc>
          <w:tcPr>
            <w:tcW w:w="0" w:type="auto"/>
            <w:vMerge/>
          </w:tcPr>
          <w:p w14:paraId="3E81F9E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B5CEFFB" w14:textId="77777777" w:rsidR="00E77514" w:rsidRDefault="00E77514" w:rsidP="00FC0611">
            <w:pPr>
              <w:pStyle w:val="NormalinTable"/>
            </w:pPr>
          </w:p>
        </w:tc>
        <w:tc>
          <w:tcPr>
            <w:tcW w:w="0" w:type="auto"/>
            <w:vMerge/>
          </w:tcPr>
          <w:p w14:paraId="576F3A9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127747E" w14:textId="77777777" w:rsidR="00E77514" w:rsidRDefault="00E77514" w:rsidP="00FC0611">
            <w:pPr>
              <w:pStyle w:val="NormalinTable"/>
            </w:pPr>
          </w:p>
        </w:tc>
      </w:tr>
      <w:tr w:rsidR="00E77514" w14:paraId="0ECD99E8"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0B7D3F3" w14:textId="77777777" w:rsidR="00E77514" w:rsidRDefault="00E77514" w:rsidP="00FC0611">
            <w:pPr>
              <w:pStyle w:val="NormalinTable"/>
            </w:pPr>
          </w:p>
        </w:tc>
        <w:tc>
          <w:tcPr>
            <w:tcW w:w="0" w:type="auto"/>
            <w:vMerge/>
          </w:tcPr>
          <w:p w14:paraId="474AD99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D8A0DD6" w14:textId="77777777" w:rsidR="00E77514" w:rsidRDefault="00E77514" w:rsidP="00FC0611">
            <w:pPr>
              <w:pStyle w:val="NormalinTable"/>
            </w:pPr>
            <w:r>
              <w:t>2009 90 71</w:t>
            </w:r>
          </w:p>
        </w:tc>
        <w:tc>
          <w:tcPr>
            <w:tcW w:w="0" w:type="auto"/>
            <w:vMerge/>
          </w:tcPr>
          <w:p w14:paraId="5441830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04BF3BC" w14:textId="77777777" w:rsidR="00E77514" w:rsidRDefault="00E77514" w:rsidP="00FC0611">
            <w:pPr>
              <w:pStyle w:val="NormalinTable"/>
            </w:pPr>
          </w:p>
        </w:tc>
        <w:tc>
          <w:tcPr>
            <w:tcW w:w="0" w:type="auto"/>
            <w:vMerge/>
          </w:tcPr>
          <w:p w14:paraId="2CD277D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14C7FC0" w14:textId="77777777" w:rsidR="00E77514" w:rsidRDefault="00E77514" w:rsidP="00FC0611">
            <w:pPr>
              <w:pStyle w:val="NormalinTable"/>
            </w:pPr>
          </w:p>
        </w:tc>
      </w:tr>
      <w:tr w:rsidR="00E77514" w14:paraId="53E01C35"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09612C1" w14:textId="77777777" w:rsidR="00E77514" w:rsidRDefault="00E77514" w:rsidP="00FC0611">
            <w:pPr>
              <w:pStyle w:val="NormalinTable"/>
            </w:pPr>
          </w:p>
        </w:tc>
        <w:tc>
          <w:tcPr>
            <w:tcW w:w="0" w:type="auto"/>
            <w:vMerge/>
          </w:tcPr>
          <w:p w14:paraId="185A35C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7CEE272" w14:textId="77777777" w:rsidR="00E77514" w:rsidRDefault="00E77514" w:rsidP="00FC0611">
            <w:pPr>
              <w:pStyle w:val="NormalinTable"/>
            </w:pPr>
            <w:r>
              <w:t>2009 90 94</w:t>
            </w:r>
          </w:p>
        </w:tc>
        <w:tc>
          <w:tcPr>
            <w:tcW w:w="0" w:type="auto"/>
            <w:vMerge/>
          </w:tcPr>
          <w:p w14:paraId="36D2271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73350B6" w14:textId="77777777" w:rsidR="00E77514" w:rsidRDefault="00E77514" w:rsidP="00FC0611">
            <w:pPr>
              <w:pStyle w:val="NormalinTable"/>
            </w:pPr>
          </w:p>
        </w:tc>
        <w:tc>
          <w:tcPr>
            <w:tcW w:w="0" w:type="auto"/>
            <w:vMerge/>
          </w:tcPr>
          <w:p w14:paraId="46AC336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73CD5BA" w14:textId="77777777" w:rsidR="00E77514" w:rsidRDefault="00E77514" w:rsidP="00FC0611">
            <w:pPr>
              <w:pStyle w:val="NormalinTable"/>
            </w:pPr>
          </w:p>
        </w:tc>
      </w:tr>
      <w:tr w:rsidR="00E77514" w14:paraId="727D637A"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7A6FCB6" w14:textId="77777777" w:rsidR="00E77514" w:rsidRDefault="00E77514" w:rsidP="00FC0611">
            <w:pPr>
              <w:pStyle w:val="NormalinTable"/>
            </w:pPr>
          </w:p>
        </w:tc>
        <w:tc>
          <w:tcPr>
            <w:tcW w:w="0" w:type="auto"/>
            <w:vMerge/>
          </w:tcPr>
          <w:p w14:paraId="3C39BBB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DE24C85" w14:textId="77777777" w:rsidR="00E77514" w:rsidRDefault="00E77514" w:rsidP="00FC0611">
            <w:pPr>
              <w:pStyle w:val="NormalinTable"/>
            </w:pPr>
            <w:r>
              <w:t>2101 12 98 92</w:t>
            </w:r>
          </w:p>
        </w:tc>
        <w:tc>
          <w:tcPr>
            <w:tcW w:w="0" w:type="auto"/>
            <w:vMerge/>
          </w:tcPr>
          <w:p w14:paraId="3D9E4E4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D2DC9F6" w14:textId="77777777" w:rsidR="00E77514" w:rsidRDefault="00E77514" w:rsidP="00FC0611">
            <w:pPr>
              <w:pStyle w:val="NormalinTable"/>
            </w:pPr>
          </w:p>
        </w:tc>
        <w:tc>
          <w:tcPr>
            <w:tcW w:w="0" w:type="auto"/>
            <w:vMerge/>
          </w:tcPr>
          <w:p w14:paraId="60A9F03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270F53F" w14:textId="77777777" w:rsidR="00E77514" w:rsidRDefault="00E77514" w:rsidP="00FC0611">
            <w:pPr>
              <w:pStyle w:val="NormalinTable"/>
            </w:pPr>
          </w:p>
        </w:tc>
      </w:tr>
      <w:tr w:rsidR="00E77514" w14:paraId="2683A278"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F5E273F" w14:textId="77777777" w:rsidR="00E77514" w:rsidRDefault="00E77514" w:rsidP="00FC0611">
            <w:pPr>
              <w:pStyle w:val="NormalinTable"/>
            </w:pPr>
          </w:p>
        </w:tc>
        <w:tc>
          <w:tcPr>
            <w:tcW w:w="0" w:type="auto"/>
            <w:vMerge/>
          </w:tcPr>
          <w:p w14:paraId="6A14735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D993662" w14:textId="77777777" w:rsidR="00E77514" w:rsidRDefault="00E77514" w:rsidP="00FC0611">
            <w:pPr>
              <w:pStyle w:val="NormalinTable"/>
            </w:pPr>
            <w:r>
              <w:t>2101 20 98 85</w:t>
            </w:r>
          </w:p>
        </w:tc>
        <w:tc>
          <w:tcPr>
            <w:tcW w:w="0" w:type="auto"/>
            <w:vMerge/>
          </w:tcPr>
          <w:p w14:paraId="69C8116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B50D1BF" w14:textId="77777777" w:rsidR="00E77514" w:rsidRDefault="00E77514" w:rsidP="00FC0611">
            <w:pPr>
              <w:pStyle w:val="NormalinTable"/>
            </w:pPr>
          </w:p>
        </w:tc>
        <w:tc>
          <w:tcPr>
            <w:tcW w:w="0" w:type="auto"/>
            <w:vMerge/>
          </w:tcPr>
          <w:p w14:paraId="268B55B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A652D32" w14:textId="77777777" w:rsidR="00E77514" w:rsidRDefault="00E77514" w:rsidP="00FC0611">
            <w:pPr>
              <w:pStyle w:val="NormalinTable"/>
            </w:pPr>
          </w:p>
        </w:tc>
      </w:tr>
      <w:tr w:rsidR="00E77514" w14:paraId="762BA924"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2FC9E20" w14:textId="77777777" w:rsidR="00E77514" w:rsidRDefault="00E77514" w:rsidP="00FC0611">
            <w:pPr>
              <w:pStyle w:val="NormalinTable"/>
            </w:pPr>
          </w:p>
        </w:tc>
        <w:tc>
          <w:tcPr>
            <w:tcW w:w="0" w:type="auto"/>
            <w:vMerge/>
          </w:tcPr>
          <w:p w14:paraId="504B04D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906B148" w14:textId="77777777" w:rsidR="00E77514" w:rsidRDefault="00E77514" w:rsidP="00FC0611">
            <w:pPr>
              <w:pStyle w:val="NormalinTable"/>
            </w:pPr>
            <w:r>
              <w:t>2106 90 98 26</w:t>
            </w:r>
          </w:p>
        </w:tc>
        <w:tc>
          <w:tcPr>
            <w:tcW w:w="0" w:type="auto"/>
            <w:vMerge/>
          </w:tcPr>
          <w:p w14:paraId="40CC01E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D72DB14" w14:textId="77777777" w:rsidR="00E77514" w:rsidRDefault="00E77514" w:rsidP="00FC0611">
            <w:pPr>
              <w:pStyle w:val="NormalinTable"/>
            </w:pPr>
          </w:p>
        </w:tc>
        <w:tc>
          <w:tcPr>
            <w:tcW w:w="0" w:type="auto"/>
            <w:vMerge/>
          </w:tcPr>
          <w:p w14:paraId="6A4B836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DFBF67A" w14:textId="77777777" w:rsidR="00E77514" w:rsidRDefault="00E77514" w:rsidP="00FC0611">
            <w:pPr>
              <w:pStyle w:val="NormalinTable"/>
            </w:pPr>
          </w:p>
        </w:tc>
      </w:tr>
      <w:tr w:rsidR="00E77514" w14:paraId="187FF37F"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404CFFB" w14:textId="77777777" w:rsidR="00E77514" w:rsidRDefault="00E77514" w:rsidP="00FC0611">
            <w:pPr>
              <w:pStyle w:val="NormalinTable"/>
            </w:pPr>
          </w:p>
        </w:tc>
        <w:tc>
          <w:tcPr>
            <w:tcW w:w="0" w:type="auto"/>
            <w:vMerge/>
          </w:tcPr>
          <w:p w14:paraId="47AB741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790D6F8" w14:textId="77777777" w:rsidR="00E77514" w:rsidRDefault="00E77514" w:rsidP="00FC0611">
            <w:pPr>
              <w:pStyle w:val="NormalinTable"/>
            </w:pPr>
            <w:r>
              <w:t>2106 90 98 33</w:t>
            </w:r>
          </w:p>
        </w:tc>
        <w:tc>
          <w:tcPr>
            <w:tcW w:w="0" w:type="auto"/>
            <w:vMerge/>
          </w:tcPr>
          <w:p w14:paraId="2A93A84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DACABB9" w14:textId="77777777" w:rsidR="00E77514" w:rsidRDefault="00E77514" w:rsidP="00FC0611">
            <w:pPr>
              <w:pStyle w:val="NormalinTable"/>
            </w:pPr>
          </w:p>
        </w:tc>
        <w:tc>
          <w:tcPr>
            <w:tcW w:w="0" w:type="auto"/>
            <w:vMerge/>
          </w:tcPr>
          <w:p w14:paraId="6444CDE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E9C97FF" w14:textId="77777777" w:rsidR="00E77514" w:rsidRDefault="00E77514" w:rsidP="00FC0611">
            <w:pPr>
              <w:pStyle w:val="NormalinTable"/>
            </w:pPr>
          </w:p>
        </w:tc>
      </w:tr>
      <w:tr w:rsidR="00E77514" w14:paraId="0C49E2F8"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FAD0B27" w14:textId="77777777" w:rsidR="00E77514" w:rsidRDefault="00E77514" w:rsidP="00FC0611">
            <w:pPr>
              <w:pStyle w:val="NormalinTable"/>
            </w:pPr>
          </w:p>
        </w:tc>
        <w:tc>
          <w:tcPr>
            <w:tcW w:w="0" w:type="auto"/>
            <w:vMerge/>
          </w:tcPr>
          <w:p w14:paraId="2C91C3F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F17AAAD" w14:textId="77777777" w:rsidR="00E77514" w:rsidRDefault="00E77514" w:rsidP="00FC0611">
            <w:pPr>
              <w:pStyle w:val="NormalinTable"/>
            </w:pPr>
            <w:r>
              <w:t>2106 90 98 34</w:t>
            </w:r>
          </w:p>
        </w:tc>
        <w:tc>
          <w:tcPr>
            <w:tcW w:w="0" w:type="auto"/>
            <w:vMerge/>
          </w:tcPr>
          <w:p w14:paraId="79FBA7C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6608417" w14:textId="77777777" w:rsidR="00E77514" w:rsidRDefault="00E77514" w:rsidP="00FC0611">
            <w:pPr>
              <w:pStyle w:val="NormalinTable"/>
            </w:pPr>
          </w:p>
        </w:tc>
        <w:tc>
          <w:tcPr>
            <w:tcW w:w="0" w:type="auto"/>
            <w:vMerge/>
          </w:tcPr>
          <w:p w14:paraId="7FB8378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9361ED6" w14:textId="77777777" w:rsidR="00E77514" w:rsidRDefault="00E77514" w:rsidP="00FC0611">
            <w:pPr>
              <w:pStyle w:val="NormalinTable"/>
            </w:pPr>
          </w:p>
        </w:tc>
      </w:tr>
      <w:tr w:rsidR="00E77514" w14:paraId="7096DC6E"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994F4CD" w14:textId="77777777" w:rsidR="00E77514" w:rsidRDefault="00E77514" w:rsidP="00FC0611">
            <w:pPr>
              <w:pStyle w:val="NormalinTable"/>
            </w:pPr>
          </w:p>
        </w:tc>
        <w:tc>
          <w:tcPr>
            <w:tcW w:w="0" w:type="auto"/>
            <w:vMerge/>
          </w:tcPr>
          <w:p w14:paraId="3280127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6526A8D" w14:textId="77777777" w:rsidR="00E77514" w:rsidRDefault="00E77514" w:rsidP="00FC0611">
            <w:pPr>
              <w:pStyle w:val="NormalinTable"/>
            </w:pPr>
            <w:r>
              <w:t>2106 90 98 38</w:t>
            </w:r>
          </w:p>
        </w:tc>
        <w:tc>
          <w:tcPr>
            <w:tcW w:w="0" w:type="auto"/>
            <w:vMerge/>
          </w:tcPr>
          <w:p w14:paraId="52CE89F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88F0A50" w14:textId="77777777" w:rsidR="00E77514" w:rsidRDefault="00E77514" w:rsidP="00FC0611">
            <w:pPr>
              <w:pStyle w:val="NormalinTable"/>
            </w:pPr>
          </w:p>
        </w:tc>
        <w:tc>
          <w:tcPr>
            <w:tcW w:w="0" w:type="auto"/>
            <w:vMerge/>
          </w:tcPr>
          <w:p w14:paraId="028B938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FA679AE" w14:textId="77777777" w:rsidR="00E77514" w:rsidRDefault="00E77514" w:rsidP="00FC0611">
            <w:pPr>
              <w:pStyle w:val="NormalinTable"/>
            </w:pPr>
          </w:p>
        </w:tc>
      </w:tr>
      <w:tr w:rsidR="00E77514" w14:paraId="0BED7378"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6935F18" w14:textId="77777777" w:rsidR="00E77514" w:rsidRDefault="00E77514" w:rsidP="00FC0611">
            <w:pPr>
              <w:pStyle w:val="NormalinTable"/>
            </w:pPr>
          </w:p>
        </w:tc>
        <w:tc>
          <w:tcPr>
            <w:tcW w:w="0" w:type="auto"/>
            <w:vMerge/>
          </w:tcPr>
          <w:p w14:paraId="3EB414B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D8C0AD3" w14:textId="77777777" w:rsidR="00E77514" w:rsidRDefault="00E77514" w:rsidP="00FC0611">
            <w:pPr>
              <w:pStyle w:val="NormalinTable"/>
            </w:pPr>
            <w:r>
              <w:t>2106 90 98 53</w:t>
            </w:r>
          </w:p>
        </w:tc>
        <w:tc>
          <w:tcPr>
            <w:tcW w:w="0" w:type="auto"/>
            <w:vMerge/>
          </w:tcPr>
          <w:p w14:paraId="2087FFA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C6813BF" w14:textId="77777777" w:rsidR="00E77514" w:rsidRDefault="00E77514" w:rsidP="00FC0611">
            <w:pPr>
              <w:pStyle w:val="NormalinTable"/>
            </w:pPr>
          </w:p>
        </w:tc>
        <w:tc>
          <w:tcPr>
            <w:tcW w:w="0" w:type="auto"/>
            <w:vMerge/>
          </w:tcPr>
          <w:p w14:paraId="5FCA4AF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EAA0778" w14:textId="77777777" w:rsidR="00E77514" w:rsidRDefault="00E77514" w:rsidP="00FC0611">
            <w:pPr>
              <w:pStyle w:val="NormalinTable"/>
            </w:pPr>
          </w:p>
        </w:tc>
      </w:tr>
      <w:tr w:rsidR="00E77514" w14:paraId="2D25972D"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F737339" w14:textId="77777777" w:rsidR="00E77514" w:rsidRDefault="00E77514" w:rsidP="00FC0611">
            <w:pPr>
              <w:pStyle w:val="NormalinTable"/>
            </w:pPr>
          </w:p>
        </w:tc>
        <w:tc>
          <w:tcPr>
            <w:tcW w:w="0" w:type="auto"/>
            <w:vMerge/>
          </w:tcPr>
          <w:p w14:paraId="7B18271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8A1D329" w14:textId="77777777" w:rsidR="00E77514" w:rsidRDefault="00E77514" w:rsidP="00FC0611">
            <w:pPr>
              <w:pStyle w:val="NormalinTable"/>
            </w:pPr>
            <w:r>
              <w:t>2106 90 98 55</w:t>
            </w:r>
          </w:p>
        </w:tc>
        <w:tc>
          <w:tcPr>
            <w:tcW w:w="0" w:type="auto"/>
            <w:vMerge/>
          </w:tcPr>
          <w:p w14:paraId="232EB25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17BD93E" w14:textId="77777777" w:rsidR="00E77514" w:rsidRDefault="00E77514" w:rsidP="00FC0611">
            <w:pPr>
              <w:pStyle w:val="NormalinTable"/>
            </w:pPr>
          </w:p>
        </w:tc>
        <w:tc>
          <w:tcPr>
            <w:tcW w:w="0" w:type="auto"/>
            <w:vMerge/>
          </w:tcPr>
          <w:p w14:paraId="1749F71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B99FA57" w14:textId="77777777" w:rsidR="00E77514" w:rsidRDefault="00E77514" w:rsidP="00FC0611">
            <w:pPr>
              <w:pStyle w:val="NormalinTable"/>
            </w:pPr>
          </w:p>
        </w:tc>
      </w:tr>
      <w:tr w:rsidR="00E77514" w14:paraId="13E16ACD"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255C56" w14:textId="77777777" w:rsidR="00E77514" w:rsidRDefault="00E77514" w:rsidP="00FC0611">
            <w:pPr>
              <w:pStyle w:val="NormalinTable"/>
            </w:pPr>
          </w:p>
        </w:tc>
        <w:tc>
          <w:tcPr>
            <w:tcW w:w="0" w:type="auto"/>
            <w:vMerge/>
          </w:tcPr>
          <w:p w14:paraId="3254118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E3244E8" w14:textId="77777777" w:rsidR="00E77514" w:rsidRDefault="00E77514" w:rsidP="00FC0611">
            <w:pPr>
              <w:pStyle w:val="NormalinTable"/>
            </w:pPr>
            <w:r>
              <w:t>3302 10 29 10</w:t>
            </w:r>
          </w:p>
        </w:tc>
        <w:tc>
          <w:tcPr>
            <w:tcW w:w="0" w:type="auto"/>
            <w:vMerge/>
          </w:tcPr>
          <w:p w14:paraId="498A6DB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E9F1157" w14:textId="77777777" w:rsidR="00E77514" w:rsidRDefault="00E77514" w:rsidP="00FC0611">
            <w:pPr>
              <w:pStyle w:val="NormalinTable"/>
            </w:pPr>
          </w:p>
        </w:tc>
        <w:tc>
          <w:tcPr>
            <w:tcW w:w="0" w:type="auto"/>
            <w:vMerge/>
          </w:tcPr>
          <w:p w14:paraId="176921F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74958D3" w14:textId="77777777" w:rsidR="00E77514" w:rsidRDefault="00E77514" w:rsidP="00FC0611">
            <w:pPr>
              <w:pStyle w:val="NormalinTable"/>
            </w:pPr>
          </w:p>
        </w:tc>
      </w:tr>
      <w:tr w:rsidR="00E77514" w14:paraId="4B42EB3C"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49CAED46" w14:textId="77777777" w:rsidR="00E77514" w:rsidRDefault="00E77514" w:rsidP="00FC0611">
            <w:pPr>
              <w:pStyle w:val="NormalinTable"/>
            </w:pPr>
            <w:r>
              <w:rPr>
                <w:b/>
              </w:rPr>
              <w:t>097237</w:t>
            </w:r>
          </w:p>
        </w:tc>
        <w:tc>
          <w:tcPr>
            <w:tcW w:w="0" w:type="auto"/>
            <w:tcBorders>
              <w:top w:val="single" w:sz="12" w:space="0" w:color="000000" w:themeColor="text1" w:themeShade="00"/>
            </w:tcBorders>
          </w:tcPr>
          <w:p w14:paraId="08FD761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7EA90EA6" w14:textId="77777777" w:rsidR="00E77514" w:rsidRDefault="00E77514" w:rsidP="00FC0611">
            <w:pPr>
              <w:pStyle w:val="NormalinTable"/>
            </w:pPr>
            <w:r>
              <w:t>0402 99 00</w:t>
            </w:r>
          </w:p>
        </w:tc>
        <w:tc>
          <w:tcPr>
            <w:tcW w:w="0" w:type="auto"/>
            <w:tcBorders>
              <w:top w:val="single" w:sz="12" w:space="0" w:color="000000" w:themeColor="text1" w:themeShade="00"/>
            </w:tcBorders>
          </w:tcPr>
          <w:p w14:paraId="36A3E78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48F5C4D7" w14:textId="77777777" w:rsidR="00E77514" w:rsidRDefault="00E77514" w:rsidP="00FC0611">
            <w:pPr>
              <w:pStyle w:val="NormalinTable"/>
            </w:pPr>
            <w:r>
              <w:t>10,000 kg + an addition of 500 kg per quota period</w:t>
            </w:r>
          </w:p>
        </w:tc>
        <w:tc>
          <w:tcPr>
            <w:tcW w:w="0" w:type="auto"/>
            <w:tcBorders>
              <w:top w:val="single" w:sz="12" w:space="0" w:color="000000" w:themeColor="text1" w:themeShade="00"/>
            </w:tcBorders>
          </w:tcPr>
          <w:p w14:paraId="178D38A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
          <w:p w14:paraId="1FC45D7B" w14:textId="77777777" w:rsidR="00E77514" w:rsidRDefault="00E77514" w:rsidP="00FC0611">
            <w:pPr>
              <w:pStyle w:val="NormalinTable"/>
            </w:pPr>
            <w:r>
              <w:t>31/12</w:t>
            </w:r>
          </w:p>
        </w:tc>
      </w:tr>
    </w:tbl>
    <w:p w14:paraId="6147356F" w14:textId="77777777" w:rsidR="00E77514" w:rsidRDefault="00E77514" w:rsidP="00E77514">
      <w:pPr>
        <w:pStyle w:val="Heading3"/>
      </w:pPr>
    </w:p>
    <w:p w14:paraId="03D9DEF6" w14:textId="77777777" w:rsidR="00E77514" w:rsidRDefault="00E77514" w:rsidP="00E77514">
      <w:pPr>
        <w:pStyle w:val="Heading3"/>
      </w:pPr>
    </w:p>
    <w:p w14:paraId="584B2B9A" w14:textId="77777777" w:rsidR="00E77514" w:rsidRPr="00CF5579" w:rsidRDefault="00E77514" w:rsidP="00E77514"/>
    <w:p w14:paraId="56D4A18A" w14:textId="77777777" w:rsidR="00E77514" w:rsidRPr="00CF5579" w:rsidRDefault="00E77514" w:rsidP="00E77514">
      <w:pPr>
        <w:pStyle w:val="Heading3"/>
      </w:pPr>
      <w:r>
        <w:t>PREFERENTIAL QUOTA TABLE B – ECUADOR</w:t>
      </w:r>
    </w:p>
    <w:tbl>
      <w:tblPr>
        <w:tblStyle w:val="ListTable3"/>
        <w:tblW w:w="5000" w:type="pct"/>
        <w:tblLook w:val="0220" w:firstRow="1" w:lastRow="0" w:firstColumn="0" w:lastColumn="0" w:noHBand="1" w:noVBand="0"/>
      </w:tblPr>
      <w:tblGrid>
        <w:gridCol w:w="856"/>
        <w:gridCol w:w="750"/>
        <w:gridCol w:w="1178"/>
        <w:gridCol w:w="2357"/>
        <w:gridCol w:w="1713"/>
        <w:gridCol w:w="1071"/>
        <w:gridCol w:w="1071"/>
      </w:tblGrid>
      <w:tr w:rsidR="00E77514" w14:paraId="05E68CD6" w14:textId="77777777" w:rsidTr="00FC0611">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476" w:type="pct"/>
            <w:tcBorders>
              <w:left w:val="single" w:sz="12" w:space="0" w:color="000000" w:themeColor="text1"/>
              <w:right w:val="single" w:sz="12" w:space="0" w:color="000000" w:themeColor="text1"/>
            </w:tcBorders>
          </w:tcPr>
          <w:p w14:paraId="364608DE" w14:textId="77777777" w:rsidR="00E77514" w:rsidRDefault="00E77514" w:rsidP="00FC0611">
            <w:pPr>
              <w:pStyle w:val="NormalinTable"/>
            </w:pPr>
            <w:r>
              <w:t>1</w:t>
            </w:r>
          </w:p>
        </w:tc>
        <w:tc>
          <w:tcPr>
            <w:tcW w:w="417" w:type="pct"/>
            <w:tcBorders>
              <w:left w:val="single" w:sz="12" w:space="0" w:color="000000" w:themeColor="text1"/>
              <w:right w:val="single" w:sz="12" w:space="0" w:color="000000" w:themeColor="text1"/>
            </w:tcBorders>
          </w:tcPr>
          <w:p w14:paraId="37CF0F68" w14:textId="77777777" w:rsidR="00E77514" w:rsidRDefault="00E77514" w:rsidP="00FC0611">
            <w:pPr>
              <w:pStyle w:val="NormalinTable"/>
              <w:cnfStyle w:val="100000000000" w:firstRow="1"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655" w:type="pct"/>
            <w:tcBorders>
              <w:left w:val="single" w:sz="12" w:space="0" w:color="000000" w:themeColor="text1"/>
              <w:right w:val="single" w:sz="12" w:space="0" w:color="000000" w:themeColor="text1"/>
            </w:tcBorders>
          </w:tcPr>
          <w:p w14:paraId="1D8ECBB2" w14:textId="77777777" w:rsidR="00E77514" w:rsidRDefault="00E77514" w:rsidP="00FC0611">
            <w:pPr>
              <w:pStyle w:val="NormalinTable"/>
            </w:pPr>
            <w:r>
              <w:t>3</w:t>
            </w:r>
          </w:p>
        </w:tc>
        <w:tc>
          <w:tcPr>
            <w:tcW w:w="1310" w:type="pct"/>
            <w:tcBorders>
              <w:left w:val="single" w:sz="12" w:space="0" w:color="000000" w:themeColor="text1"/>
              <w:right w:val="single" w:sz="12" w:space="0" w:color="000000" w:themeColor="text1"/>
            </w:tcBorders>
          </w:tcPr>
          <w:p w14:paraId="0A292703" w14:textId="77777777" w:rsidR="00E77514" w:rsidRDefault="00E77514" w:rsidP="00FC0611">
            <w:pPr>
              <w:pStyle w:val="NormalinTable"/>
              <w:cnfStyle w:val="100000000000" w:firstRow="1" w:lastRow="0" w:firstColumn="0" w:lastColumn="0" w:oddVBand="0" w:evenVBand="0" w:oddHBand="0"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952" w:type="pct"/>
            <w:tcBorders>
              <w:left w:val="single" w:sz="12" w:space="0" w:color="000000" w:themeColor="text1"/>
              <w:right w:val="single" w:sz="12" w:space="0" w:color="000000" w:themeColor="text1"/>
            </w:tcBorders>
          </w:tcPr>
          <w:p w14:paraId="67CA4C2B" w14:textId="77777777" w:rsidR="00E77514" w:rsidRDefault="00E77514" w:rsidP="00FC0611">
            <w:pPr>
              <w:pStyle w:val="NormalinTable"/>
            </w:pPr>
            <w:r>
              <w:t>5</w:t>
            </w:r>
          </w:p>
        </w:tc>
        <w:tc>
          <w:tcPr>
            <w:tcW w:w="595" w:type="pct"/>
            <w:tcBorders>
              <w:left w:val="single" w:sz="12" w:space="0" w:color="000000" w:themeColor="text1"/>
              <w:right w:val="single" w:sz="12" w:space="0" w:color="000000" w:themeColor="text1"/>
            </w:tcBorders>
          </w:tcPr>
          <w:p w14:paraId="56D902A8" w14:textId="77777777" w:rsidR="00E77514" w:rsidRDefault="00E77514" w:rsidP="00FC0611">
            <w:pPr>
              <w:pStyle w:val="NormalinTable"/>
              <w:cnfStyle w:val="100000000000" w:firstRow="1" w:lastRow="0" w:firstColumn="0" w:lastColumn="0" w:oddVBand="0" w:evenVBand="0" w:oddHBand="0" w:evenHBand="0" w:firstRowFirstColumn="0" w:firstRowLastColumn="0" w:lastRowFirstColumn="0" w:lastRowLastColumn="0"/>
            </w:pPr>
            <w:r>
              <w:t>6</w:t>
            </w:r>
          </w:p>
        </w:tc>
        <w:tc>
          <w:tcPr>
            <w:cnfStyle w:val="000010000000" w:firstRow="0" w:lastRow="0" w:firstColumn="0" w:lastColumn="0" w:oddVBand="1" w:evenVBand="0" w:oddHBand="0" w:evenHBand="0" w:firstRowFirstColumn="0" w:firstRowLastColumn="0" w:lastRowFirstColumn="0" w:lastRowLastColumn="0"/>
            <w:tcW w:w="595" w:type="pct"/>
            <w:tcBorders>
              <w:left w:val="single" w:sz="12" w:space="0" w:color="000000" w:themeColor="text1"/>
              <w:right w:val="single" w:sz="12" w:space="0" w:color="000000" w:themeColor="text1"/>
            </w:tcBorders>
          </w:tcPr>
          <w:p w14:paraId="5E47DC98" w14:textId="77777777" w:rsidR="00E77514" w:rsidRDefault="00E77514" w:rsidP="00FC0611">
            <w:pPr>
              <w:pStyle w:val="NormalinTable"/>
            </w:pPr>
            <w:r>
              <w:t>7</w:t>
            </w:r>
          </w:p>
        </w:tc>
      </w:tr>
      <w:tr w:rsidR="00E77514" w14:paraId="57E81ED9" w14:textId="77777777" w:rsidTr="00FC0611">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476" w:type="pct"/>
            <w:tcBorders>
              <w:left w:val="single" w:sz="12" w:space="0" w:color="000000" w:themeColor="text1"/>
              <w:right w:val="single" w:sz="12" w:space="0" w:color="000000" w:themeColor="text1"/>
            </w:tcBorders>
          </w:tcPr>
          <w:p w14:paraId="78B5AA82" w14:textId="77777777" w:rsidR="00E77514" w:rsidRDefault="00E77514" w:rsidP="00FC0611">
            <w:pPr>
              <w:pStyle w:val="NormalinTable"/>
            </w:pPr>
            <w:r>
              <w:t>Quota Number</w:t>
            </w:r>
          </w:p>
        </w:tc>
        <w:tc>
          <w:tcPr>
            <w:tcW w:w="417" w:type="pct"/>
            <w:tcBorders>
              <w:left w:val="single" w:sz="12" w:space="0" w:color="000000" w:themeColor="text1"/>
              <w:right w:val="single" w:sz="12" w:space="0" w:color="000000" w:themeColor="text1"/>
            </w:tcBorders>
          </w:tcPr>
          <w:p w14:paraId="6C5B22FA" w14:textId="77777777" w:rsidR="00E77514" w:rsidRDefault="00E77514" w:rsidP="00FC0611">
            <w:pPr>
              <w:pStyle w:val="NormalinTable"/>
              <w:cnfStyle w:val="100000000000" w:firstRow="1" w:lastRow="0" w:firstColumn="0" w:lastColumn="0" w:oddVBand="0" w:evenVBand="0" w:oddHBand="0" w:evenHBand="0" w:firstRowFirstColumn="0" w:firstRowLastColumn="0" w:lastRowFirstColumn="0" w:lastRowLastColumn="0"/>
            </w:pPr>
            <w:r>
              <w:t>Origin Quota</w:t>
            </w:r>
          </w:p>
        </w:tc>
        <w:tc>
          <w:tcPr>
            <w:cnfStyle w:val="000010000000" w:firstRow="0" w:lastRow="0" w:firstColumn="0" w:lastColumn="0" w:oddVBand="1" w:evenVBand="0" w:oddHBand="0" w:evenHBand="0" w:firstRowFirstColumn="0" w:firstRowLastColumn="0" w:lastRowFirstColumn="0" w:lastRowLastColumn="0"/>
            <w:tcW w:w="655" w:type="pct"/>
            <w:tcBorders>
              <w:left w:val="single" w:sz="12" w:space="0" w:color="000000" w:themeColor="text1"/>
              <w:right w:val="single" w:sz="12" w:space="0" w:color="000000" w:themeColor="text1"/>
            </w:tcBorders>
          </w:tcPr>
          <w:p w14:paraId="7F59C46E" w14:textId="77777777" w:rsidR="00E77514" w:rsidRDefault="00E77514" w:rsidP="00FC0611">
            <w:pPr>
              <w:pStyle w:val="NormalinTable"/>
            </w:pPr>
            <w:r>
              <w:t>Commodity Code</w:t>
            </w:r>
          </w:p>
        </w:tc>
        <w:tc>
          <w:tcPr>
            <w:tcW w:w="1310" w:type="pct"/>
            <w:tcBorders>
              <w:left w:val="single" w:sz="12" w:space="0" w:color="000000" w:themeColor="text1"/>
              <w:right w:val="single" w:sz="12" w:space="0" w:color="000000" w:themeColor="text1"/>
            </w:tcBorders>
          </w:tcPr>
          <w:p w14:paraId="31D1BAA8" w14:textId="77777777" w:rsidR="00E77514" w:rsidRDefault="00E77514" w:rsidP="00FC0611">
            <w:pPr>
              <w:pStyle w:val="NormalinTable"/>
              <w:cnfStyle w:val="100000000000" w:firstRow="1" w:lastRow="0" w:firstColumn="0" w:lastColumn="0" w:oddVBand="0" w:evenVBand="0" w:oddHBand="0" w:evenHBand="0" w:firstRowFirstColumn="0" w:firstRowLastColumn="0" w:lastRowFirstColumn="0" w:lastRowLastColumn="0"/>
            </w:pPr>
            <w:r>
              <w:t>Preferential Quota Duty Rate</w:t>
            </w:r>
          </w:p>
        </w:tc>
        <w:tc>
          <w:tcPr>
            <w:cnfStyle w:val="000010000000" w:firstRow="0" w:lastRow="0" w:firstColumn="0" w:lastColumn="0" w:oddVBand="1" w:evenVBand="0" w:oddHBand="0" w:evenHBand="0" w:firstRowFirstColumn="0" w:firstRowLastColumn="0" w:lastRowFirstColumn="0" w:lastRowLastColumn="0"/>
            <w:tcW w:w="952" w:type="pct"/>
            <w:tcBorders>
              <w:left w:val="single" w:sz="12" w:space="0" w:color="000000" w:themeColor="text1"/>
              <w:right w:val="single" w:sz="12" w:space="0" w:color="000000" w:themeColor="text1"/>
            </w:tcBorders>
          </w:tcPr>
          <w:p w14:paraId="55F27AE6" w14:textId="77777777" w:rsidR="00E77514" w:rsidRDefault="00E77514" w:rsidP="00FC0611">
            <w:pPr>
              <w:pStyle w:val="NormalinTable"/>
            </w:pPr>
            <w:r>
              <w:t>Quota Volume</w:t>
            </w:r>
          </w:p>
        </w:tc>
        <w:tc>
          <w:tcPr>
            <w:tcW w:w="595" w:type="pct"/>
            <w:tcBorders>
              <w:left w:val="single" w:sz="12" w:space="0" w:color="000000" w:themeColor="text1"/>
              <w:right w:val="single" w:sz="12" w:space="0" w:color="000000" w:themeColor="text1"/>
            </w:tcBorders>
          </w:tcPr>
          <w:p w14:paraId="5261A86A" w14:textId="77777777" w:rsidR="00E77514" w:rsidRDefault="00E77514" w:rsidP="00FC0611">
            <w:pPr>
              <w:pStyle w:val="NormalinTable"/>
              <w:cnfStyle w:val="100000000000" w:firstRow="1" w:lastRow="0" w:firstColumn="0" w:lastColumn="0" w:oddVBand="0" w:evenVBand="0" w:oddHBand="0" w:evenHBand="0" w:firstRowFirstColumn="0" w:firstRowLastColumn="0" w:lastRowFirstColumn="0" w:lastRowLastColumn="0"/>
            </w:pPr>
            <w:r>
              <w:t>Quota Open Date</w:t>
            </w:r>
          </w:p>
        </w:tc>
        <w:tc>
          <w:tcPr>
            <w:cnfStyle w:val="000010000000" w:firstRow="0" w:lastRow="0" w:firstColumn="0" w:lastColumn="0" w:oddVBand="1" w:evenVBand="0" w:oddHBand="0" w:evenHBand="0" w:firstRowFirstColumn="0" w:firstRowLastColumn="0" w:lastRowFirstColumn="0" w:lastRowLastColumn="0"/>
            <w:tcW w:w="595" w:type="pct"/>
            <w:tcBorders>
              <w:left w:val="single" w:sz="12" w:space="0" w:color="000000" w:themeColor="text1"/>
              <w:right w:val="single" w:sz="12" w:space="0" w:color="000000" w:themeColor="text1"/>
            </w:tcBorders>
          </w:tcPr>
          <w:p w14:paraId="0786C2B4" w14:textId="77777777" w:rsidR="00E77514" w:rsidRDefault="00E77514" w:rsidP="00FC0611">
            <w:pPr>
              <w:pStyle w:val="NormalinTable"/>
            </w:pPr>
            <w:r>
              <w:t>Quota Close Date</w:t>
            </w:r>
          </w:p>
        </w:tc>
      </w:tr>
      <w:tr w:rsidR="00E77514" w14:paraId="68EA2722"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7EF45228" w14:textId="77777777" w:rsidR="00E77514" w:rsidRDefault="00E77514" w:rsidP="00FC0611">
            <w:pPr>
              <w:pStyle w:val="NormalinTable"/>
            </w:pPr>
            <w:r>
              <w:rPr>
                <w:b/>
              </w:rPr>
              <w:t>097501</w:t>
            </w:r>
          </w:p>
        </w:tc>
        <w:tc>
          <w:tcPr>
            <w:tcW w:w="0" w:type="auto"/>
            <w:vMerge w:val="restart"/>
            <w:tcBorders>
              <w:top w:val="single" w:sz="12" w:space="0" w:color="000000" w:themeColor="background1" w:themeShade="00"/>
            </w:tcBorders>
          </w:tcPr>
          <w:p w14:paraId="7E00B4E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C27E863" w14:textId="77777777" w:rsidR="00E77514" w:rsidRDefault="00E77514" w:rsidP="00FC0611">
            <w:pPr>
              <w:pStyle w:val="NormalinTable"/>
            </w:pPr>
            <w:r>
              <w:t>3920 00 00</w:t>
            </w:r>
          </w:p>
        </w:tc>
        <w:tc>
          <w:tcPr>
            <w:tcW w:w="0" w:type="auto"/>
            <w:vMerge w:val="restart"/>
            <w:tcBorders>
              <w:top w:val="single" w:sz="12" w:space="0" w:color="000000" w:themeColor="background1" w:themeShade="00"/>
            </w:tcBorders>
          </w:tcPr>
          <w:p w14:paraId="220B174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E88B545" w14:textId="77777777" w:rsidR="00E77514" w:rsidRDefault="00E77514" w:rsidP="00FC0611">
            <w:pPr>
              <w:pStyle w:val="NormalinTable"/>
            </w:pPr>
            <w:r>
              <w:t>2,043,000 kg</w:t>
            </w:r>
          </w:p>
        </w:tc>
        <w:tc>
          <w:tcPr>
            <w:tcW w:w="0" w:type="auto"/>
            <w:vMerge w:val="restart"/>
            <w:tcBorders>
              <w:top w:val="single" w:sz="12" w:space="0" w:color="000000" w:themeColor="background1" w:themeShade="00"/>
            </w:tcBorders>
          </w:tcPr>
          <w:p w14:paraId="7D9ECD9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504101AD" w14:textId="77777777" w:rsidR="00E77514" w:rsidRDefault="00E77514" w:rsidP="00FC0611">
            <w:pPr>
              <w:pStyle w:val="NormalinTable"/>
            </w:pPr>
            <w:r>
              <w:t>31/12</w:t>
            </w:r>
          </w:p>
        </w:tc>
      </w:tr>
      <w:tr w:rsidR="00E77514" w14:paraId="3BDCEEDF"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79EC22A8" w14:textId="77777777" w:rsidR="00E77514" w:rsidRDefault="00E77514" w:rsidP="00FC0611">
            <w:pPr>
              <w:pStyle w:val="NormalinTable"/>
            </w:pPr>
            <w:r>
              <w:rPr>
                <w:b/>
              </w:rPr>
              <w:t>097502</w:t>
            </w:r>
          </w:p>
        </w:tc>
        <w:tc>
          <w:tcPr>
            <w:tcW w:w="0" w:type="auto"/>
            <w:vMerge w:val="restart"/>
            <w:tcBorders>
              <w:top w:val="single" w:sz="12" w:space="0" w:color="000000" w:themeColor="background1" w:themeShade="00"/>
            </w:tcBorders>
          </w:tcPr>
          <w:p w14:paraId="72FA890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067D771" w14:textId="77777777" w:rsidR="00E77514" w:rsidRDefault="00E77514" w:rsidP="00FC0611">
            <w:pPr>
              <w:pStyle w:val="NormalinTable"/>
            </w:pPr>
            <w:r>
              <w:t>6108 22 00</w:t>
            </w:r>
          </w:p>
        </w:tc>
        <w:tc>
          <w:tcPr>
            <w:tcW w:w="0" w:type="auto"/>
            <w:vMerge w:val="restart"/>
            <w:tcBorders>
              <w:top w:val="single" w:sz="12" w:space="0" w:color="000000" w:themeColor="background1" w:themeShade="00"/>
            </w:tcBorders>
          </w:tcPr>
          <w:p w14:paraId="7AC0D44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529D8E66" w14:textId="77777777" w:rsidR="00E77514" w:rsidRDefault="00E77514" w:rsidP="00FC0611">
            <w:pPr>
              <w:pStyle w:val="NormalinTable"/>
            </w:pPr>
            <w:r>
              <w:t>27,000 kg</w:t>
            </w:r>
          </w:p>
        </w:tc>
        <w:tc>
          <w:tcPr>
            <w:tcW w:w="0" w:type="auto"/>
            <w:vMerge w:val="restart"/>
            <w:tcBorders>
              <w:top w:val="single" w:sz="12" w:space="0" w:color="000000" w:themeColor="background1" w:themeShade="00"/>
            </w:tcBorders>
          </w:tcPr>
          <w:p w14:paraId="016CC5C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44EC649F" w14:textId="77777777" w:rsidR="00E77514" w:rsidRDefault="00E77514" w:rsidP="00FC0611">
            <w:pPr>
              <w:pStyle w:val="NormalinTable"/>
            </w:pPr>
            <w:r>
              <w:t>31/12</w:t>
            </w:r>
          </w:p>
        </w:tc>
      </w:tr>
      <w:tr w:rsidR="00E77514" w14:paraId="5392A60D"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25C4AE6A" w14:textId="77777777" w:rsidR="00E77514" w:rsidRDefault="00E77514" w:rsidP="00FC0611">
            <w:pPr>
              <w:pStyle w:val="NormalinTable"/>
            </w:pPr>
            <w:r>
              <w:rPr>
                <w:b/>
              </w:rPr>
              <w:t>097503</w:t>
            </w:r>
          </w:p>
        </w:tc>
        <w:tc>
          <w:tcPr>
            <w:tcW w:w="0" w:type="auto"/>
            <w:vMerge w:val="restart"/>
            <w:tcBorders>
              <w:top w:val="single" w:sz="12" w:space="0" w:color="000000" w:themeColor="background1" w:themeShade="00"/>
            </w:tcBorders>
          </w:tcPr>
          <w:p w14:paraId="0563E45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643B8A30" w14:textId="77777777" w:rsidR="00E77514" w:rsidRDefault="00E77514" w:rsidP="00FC0611">
            <w:pPr>
              <w:pStyle w:val="NormalinTable"/>
            </w:pPr>
            <w:r>
              <w:t>6112 31 00</w:t>
            </w:r>
          </w:p>
        </w:tc>
        <w:tc>
          <w:tcPr>
            <w:tcW w:w="0" w:type="auto"/>
            <w:vMerge w:val="restart"/>
            <w:tcBorders>
              <w:top w:val="single" w:sz="12" w:space="0" w:color="000000" w:themeColor="background1" w:themeShade="00"/>
            </w:tcBorders>
          </w:tcPr>
          <w:p w14:paraId="5B31303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0912E96D" w14:textId="77777777" w:rsidR="00E77514" w:rsidRDefault="00E77514" w:rsidP="00FC0611">
            <w:pPr>
              <w:pStyle w:val="NormalinTable"/>
            </w:pPr>
            <w:r>
              <w:t>3,000 kg</w:t>
            </w:r>
          </w:p>
        </w:tc>
        <w:tc>
          <w:tcPr>
            <w:tcW w:w="0" w:type="auto"/>
            <w:vMerge w:val="restart"/>
            <w:tcBorders>
              <w:top w:val="single" w:sz="12" w:space="0" w:color="000000" w:themeColor="background1" w:themeShade="00"/>
            </w:tcBorders>
          </w:tcPr>
          <w:p w14:paraId="3591A65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2FA7CDE5" w14:textId="77777777" w:rsidR="00E77514" w:rsidRDefault="00E77514" w:rsidP="00FC0611">
            <w:pPr>
              <w:pStyle w:val="NormalinTable"/>
            </w:pPr>
            <w:r>
              <w:t>31/12</w:t>
            </w:r>
          </w:p>
        </w:tc>
      </w:tr>
      <w:tr w:rsidR="00E77514" w14:paraId="4ED78A67"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BF93516" w14:textId="77777777" w:rsidR="00E77514" w:rsidRDefault="00E77514" w:rsidP="00FC0611">
            <w:pPr>
              <w:pStyle w:val="NormalinTable"/>
            </w:pPr>
            <w:r>
              <w:rPr>
                <w:b/>
              </w:rPr>
              <w:t>097504</w:t>
            </w:r>
          </w:p>
        </w:tc>
        <w:tc>
          <w:tcPr>
            <w:tcW w:w="0" w:type="auto"/>
            <w:vMerge w:val="restart"/>
            <w:tcBorders>
              <w:top w:val="single" w:sz="12" w:space="0" w:color="000000" w:themeColor="background1" w:themeShade="00"/>
            </w:tcBorders>
          </w:tcPr>
          <w:p w14:paraId="62766A3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3D5253A" w14:textId="77777777" w:rsidR="00E77514" w:rsidRDefault="00E77514" w:rsidP="00FC0611">
            <w:pPr>
              <w:pStyle w:val="NormalinTable"/>
            </w:pPr>
            <w:r>
              <w:t>6112 41 00</w:t>
            </w:r>
          </w:p>
        </w:tc>
        <w:tc>
          <w:tcPr>
            <w:tcW w:w="0" w:type="auto"/>
            <w:vMerge w:val="restart"/>
            <w:tcBorders>
              <w:top w:val="single" w:sz="12" w:space="0" w:color="000000" w:themeColor="background1" w:themeShade="00"/>
            </w:tcBorders>
          </w:tcPr>
          <w:p w14:paraId="5302283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4CCBF0A" w14:textId="77777777" w:rsidR="00E77514" w:rsidRDefault="00E77514" w:rsidP="00FC0611">
            <w:pPr>
              <w:pStyle w:val="NormalinTable"/>
            </w:pPr>
            <w:r>
              <w:t>14,000 kg</w:t>
            </w:r>
          </w:p>
        </w:tc>
        <w:tc>
          <w:tcPr>
            <w:tcW w:w="0" w:type="auto"/>
            <w:vMerge w:val="restart"/>
            <w:tcBorders>
              <w:top w:val="single" w:sz="12" w:space="0" w:color="000000" w:themeColor="background1" w:themeShade="00"/>
            </w:tcBorders>
          </w:tcPr>
          <w:p w14:paraId="0DC990F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08CA2AC5" w14:textId="77777777" w:rsidR="00E77514" w:rsidRDefault="00E77514" w:rsidP="00FC0611">
            <w:pPr>
              <w:pStyle w:val="NormalinTable"/>
            </w:pPr>
            <w:r>
              <w:t>31/12</w:t>
            </w:r>
          </w:p>
        </w:tc>
      </w:tr>
      <w:tr w:rsidR="00E77514" w14:paraId="5FE0BCA8"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E56C28" w14:textId="77777777" w:rsidR="00E77514" w:rsidRDefault="00E77514" w:rsidP="00FC0611">
            <w:pPr>
              <w:pStyle w:val="NormalinTable"/>
            </w:pPr>
            <w:r>
              <w:rPr>
                <w:b/>
              </w:rPr>
              <w:t>097505</w:t>
            </w:r>
          </w:p>
        </w:tc>
        <w:tc>
          <w:tcPr>
            <w:tcW w:w="0" w:type="auto"/>
            <w:vMerge w:val="restart"/>
            <w:tcBorders>
              <w:top w:val="single" w:sz="12" w:space="0" w:color="000000" w:themeColor="background1" w:themeShade="00"/>
            </w:tcBorders>
          </w:tcPr>
          <w:p w14:paraId="2573131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4AB07462" w14:textId="77777777" w:rsidR="00E77514" w:rsidRDefault="00E77514" w:rsidP="00FC0611">
            <w:pPr>
              <w:pStyle w:val="NormalinTable"/>
            </w:pPr>
            <w:r>
              <w:t>6115 10 00</w:t>
            </w:r>
          </w:p>
        </w:tc>
        <w:tc>
          <w:tcPr>
            <w:tcW w:w="0" w:type="auto"/>
            <w:vMerge w:val="restart"/>
            <w:tcBorders>
              <w:top w:val="single" w:sz="12" w:space="0" w:color="000000" w:themeColor="background1" w:themeShade="00"/>
            </w:tcBorders>
          </w:tcPr>
          <w:p w14:paraId="6E6DA65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7F928601" w14:textId="77777777" w:rsidR="00E77514" w:rsidRDefault="00E77514" w:rsidP="00FC0611">
            <w:pPr>
              <w:pStyle w:val="NormalinTable"/>
            </w:pPr>
            <w:r>
              <w:t>3,000 kg</w:t>
            </w:r>
          </w:p>
        </w:tc>
        <w:tc>
          <w:tcPr>
            <w:tcW w:w="0" w:type="auto"/>
            <w:vMerge w:val="restart"/>
            <w:tcBorders>
              <w:top w:val="single" w:sz="12" w:space="0" w:color="000000" w:themeColor="background1" w:themeShade="00"/>
            </w:tcBorders>
          </w:tcPr>
          <w:p w14:paraId="332BDC0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4A6037E" w14:textId="77777777" w:rsidR="00E77514" w:rsidRDefault="00E77514" w:rsidP="00FC0611">
            <w:pPr>
              <w:pStyle w:val="NormalinTable"/>
            </w:pPr>
            <w:r>
              <w:t>31/12</w:t>
            </w:r>
          </w:p>
        </w:tc>
      </w:tr>
      <w:tr w:rsidR="00E77514" w14:paraId="4565AE66"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4BB26899" w14:textId="77777777" w:rsidR="00E77514" w:rsidRDefault="00E77514" w:rsidP="00FC0611">
            <w:pPr>
              <w:pStyle w:val="NormalinTable"/>
            </w:pPr>
            <w:r>
              <w:rPr>
                <w:b/>
              </w:rPr>
              <w:t>097506</w:t>
            </w:r>
          </w:p>
        </w:tc>
        <w:tc>
          <w:tcPr>
            <w:tcW w:w="0" w:type="auto"/>
            <w:vMerge w:val="restart"/>
            <w:tcBorders>
              <w:top w:val="single" w:sz="12" w:space="0" w:color="000000" w:themeColor="background1" w:themeShade="00"/>
            </w:tcBorders>
          </w:tcPr>
          <w:p w14:paraId="1663A12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072B3543" w14:textId="77777777" w:rsidR="00E77514" w:rsidRDefault="00E77514" w:rsidP="00FC0611">
            <w:pPr>
              <w:pStyle w:val="NormalinTable"/>
            </w:pPr>
            <w:r>
              <w:t>6115 21 00</w:t>
            </w:r>
          </w:p>
        </w:tc>
        <w:tc>
          <w:tcPr>
            <w:tcW w:w="0" w:type="auto"/>
            <w:vMerge w:val="restart"/>
            <w:tcBorders>
              <w:top w:val="single" w:sz="12" w:space="0" w:color="000000" w:themeColor="background1" w:themeShade="00"/>
            </w:tcBorders>
          </w:tcPr>
          <w:p w14:paraId="1FA6ECC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1D5A8C3" w14:textId="77777777" w:rsidR="00E77514" w:rsidRDefault="00E77514" w:rsidP="00FC0611">
            <w:pPr>
              <w:pStyle w:val="NormalinTable"/>
            </w:pPr>
            <w:r>
              <w:t>5,000 kg</w:t>
            </w:r>
          </w:p>
        </w:tc>
        <w:tc>
          <w:tcPr>
            <w:tcW w:w="0" w:type="auto"/>
            <w:vMerge w:val="restart"/>
            <w:tcBorders>
              <w:top w:val="single" w:sz="12" w:space="0" w:color="000000" w:themeColor="background1" w:themeShade="00"/>
            </w:tcBorders>
          </w:tcPr>
          <w:p w14:paraId="5CB83C5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22EEFCD1" w14:textId="77777777" w:rsidR="00E77514" w:rsidRDefault="00E77514" w:rsidP="00FC0611">
            <w:pPr>
              <w:pStyle w:val="NormalinTable"/>
            </w:pPr>
            <w:r>
              <w:t>31/12</w:t>
            </w:r>
          </w:p>
        </w:tc>
      </w:tr>
      <w:tr w:rsidR="00E77514" w14:paraId="145CB037"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8E05C0A" w14:textId="77777777" w:rsidR="00E77514" w:rsidRDefault="00E77514" w:rsidP="00FC0611">
            <w:pPr>
              <w:pStyle w:val="NormalinTable"/>
            </w:pPr>
            <w:r>
              <w:rPr>
                <w:b/>
              </w:rPr>
              <w:t>097507</w:t>
            </w:r>
          </w:p>
        </w:tc>
        <w:tc>
          <w:tcPr>
            <w:tcW w:w="0" w:type="auto"/>
            <w:vMerge w:val="restart"/>
            <w:tcBorders>
              <w:top w:val="single" w:sz="12" w:space="0" w:color="000000" w:themeColor="background1" w:themeShade="00"/>
            </w:tcBorders>
          </w:tcPr>
          <w:p w14:paraId="0237D57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303C915" w14:textId="77777777" w:rsidR="00E77514" w:rsidRDefault="00E77514" w:rsidP="00FC0611">
            <w:pPr>
              <w:pStyle w:val="NormalinTable"/>
            </w:pPr>
            <w:r>
              <w:t>6115 22 00</w:t>
            </w:r>
          </w:p>
        </w:tc>
        <w:tc>
          <w:tcPr>
            <w:tcW w:w="0" w:type="auto"/>
            <w:vMerge w:val="restart"/>
            <w:tcBorders>
              <w:top w:val="single" w:sz="12" w:space="0" w:color="000000" w:themeColor="background1" w:themeShade="00"/>
            </w:tcBorders>
          </w:tcPr>
          <w:p w14:paraId="3346089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20C47128" w14:textId="77777777" w:rsidR="00E77514" w:rsidRDefault="00E77514" w:rsidP="00FC0611">
            <w:pPr>
              <w:pStyle w:val="NormalinTable"/>
            </w:pPr>
            <w:r>
              <w:t>2,000 kg</w:t>
            </w:r>
          </w:p>
        </w:tc>
        <w:tc>
          <w:tcPr>
            <w:tcW w:w="0" w:type="auto"/>
            <w:vMerge w:val="restart"/>
            <w:tcBorders>
              <w:top w:val="single" w:sz="12" w:space="0" w:color="000000" w:themeColor="background1" w:themeShade="00"/>
            </w:tcBorders>
          </w:tcPr>
          <w:p w14:paraId="2B35DF6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4CC74987" w14:textId="77777777" w:rsidR="00E77514" w:rsidRDefault="00E77514" w:rsidP="00FC0611">
            <w:pPr>
              <w:pStyle w:val="NormalinTable"/>
            </w:pPr>
            <w:r>
              <w:t>31/12</w:t>
            </w:r>
          </w:p>
        </w:tc>
      </w:tr>
      <w:tr w:rsidR="00E77514" w14:paraId="17D69B2F"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42E0DE3C" w14:textId="77777777" w:rsidR="00E77514" w:rsidRDefault="00E77514" w:rsidP="00FC0611">
            <w:pPr>
              <w:pStyle w:val="NormalinTable"/>
            </w:pPr>
            <w:r>
              <w:rPr>
                <w:b/>
              </w:rPr>
              <w:t>097508</w:t>
            </w:r>
          </w:p>
        </w:tc>
        <w:tc>
          <w:tcPr>
            <w:tcW w:w="0" w:type="auto"/>
            <w:vMerge w:val="restart"/>
            <w:tcBorders>
              <w:top w:val="single" w:sz="12" w:space="0" w:color="000000" w:themeColor="background1" w:themeShade="00"/>
            </w:tcBorders>
          </w:tcPr>
          <w:p w14:paraId="47BA7CB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8502970" w14:textId="77777777" w:rsidR="00E77514" w:rsidRDefault="00E77514" w:rsidP="00FC0611">
            <w:pPr>
              <w:pStyle w:val="NormalinTable"/>
            </w:pPr>
            <w:r>
              <w:t>6115 30 00</w:t>
            </w:r>
          </w:p>
        </w:tc>
        <w:tc>
          <w:tcPr>
            <w:tcW w:w="0" w:type="auto"/>
            <w:vMerge w:val="restart"/>
            <w:tcBorders>
              <w:top w:val="single" w:sz="12" w:space="0" w:color="000000" w:themeColor="background1" w:themeShade="00"/>
            </w:tcBorders>
          </w:tcPr>
          <w:p w14:paraId="1652922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78BE4559" w14:textId="77777777" w:rsidR="00E77514" w:rsidRDefault="00E77514" w:rsidP="00FC0611">
            <w:pPr>
              <w:pStyle w:val="NormalinTable"/>
            </w:pPr>
            <w:r>
              <w:t>3,000 kg</w:t>
            </w:r>
          </w:p>
        </w:tc>
        <w:tc>
          <w:tcPr>
            <w:tcW w:w="0" w:type="auto"/>
            <w:vMerge w:val="restart"/>
            <w:tcBorders>
              <w:top w:val="single" w:sz="12" w:space="0" w:color="000000" w:themeColor="background1" w:themeShade="00"/>
            </w:tcBorders>
          </w:tcPr>
          <w:p w14:paraId="36775D5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C44D61B" w14:textId="77777777" w:rsidR="00E77514" w:rsidRDefault="00E77514" w:rsidP="00FC0611">
            <w:pPr>
              <w:pStyle w:val="NormalinTable"/>
            </w:pPr>
            <w:r>
              <w:t>31/12</w:t>
            </w:r>
          </w:p>
        </w:tc>
      </w:tr>
      <w:tr w:rsidR="00E77514" w14:paraId="43D050AB"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F0C1798" w14:textId="77777777" w:rsidR="00E77514" w:rsidRDefault="00E77514" w:rsidP="00FC0611">
            <w:pPr>
              <w:pStyle w:val="NormalinTable"/>
            </w:pPr>
            <w:r>
              <w:rPr>
                <w:b/>
              </w:rPr>
              <w:t>097509</w:t>
            </w:r>
          </w:p>
        </w:tc>
        <w:tc>
          <w:tcPr>
            <w:tcW w:w="0" w:type="auto"/>
            <w:vMerge w:val="restart"/>
            <w:tcBorders>
              <w:top w:val="single" w:sz="12" w:space="0" w:color="000000" w:themeColor="background1" w:themeShade="00"/>
            </w:tcBorders>
          </w:tcPr>
          <w:p w14:paraId="2DF1DA9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25AB6EE" w14:textId="77777777" w:rsidR="00E77514" w:rsidRDefault="00E77514" w:rsidP="00FC0611">
            <w:pPr>
              <w:pStyle w:val="NormalinTable"/>
            </w:pPr>
            <w:r>
              <w:t>6115 96 00</w:t>
            </w:r>
          </w:p>
        </w:tc>
        <w:tc>
          <w:tcPr>
            <w:tcW w:w="0" w:type="auto"/>
            <w:vMerge w:val="restart"/>
            <w:tcBorders>
              <w:top w:val="single" w:sz="12" w:space="0" w:color="000000" w:themeColor="background1" w:themeShade="00"/>
            </w:tcBorders>
          </w:tcPr>
          <w:p w14:paraId="5D28A28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7AEFD541" w14:textId="77777777" w:rsidR="00E77514" w:rsidRDefault="00E77514" w:rsidP="00FC0611">
            <w:pPr>
              <w:pStyle w:val="NormalinTable"/>
            </w:pPr>
            <w:r>
              <w:t>24,000 kg</w:t>
            </w:r>
          </w:p>
        </w:tc>
        <w:tc>
          <w:tcPr>
            <w:tcW w:w="0" w:type="auto"/>
            <w:vMerge w:val="restart"/>
            <w:tcBorders>
              <w:top w:val="single" w:sz="12" w:space="0" w:color="000000" w:themeColor="background1" w:themeShade="00"/>
            </w:tcBorders>
          </w:tcPr>
          <w:p w14:paraId="5DD5120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52207FB6" w14:textId="77777777" w:rsidR="00E77514" w:rsidRDefault="00E77514" w:rsidP="00FC0611">
            <w:pPr>
              <w:pStyle w:val="NormalinTable"/>
            </w:pPr>
            <w:r>
              <w:t>31/12</w:t>
            </w:r>
          </w:p>
        </w:tc>
      </w:tr>
      <w:tr w:rsidR="00E77514" w14:paraId="2918DD83"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29B38B03" w14:textId="77777777" w:rsidR="00E77514" w:rsidRDefault="00E77514" w:rsidP="00FC0611">
            <w:pPr>
              <w:pStyle w:val="NormalinTable"/>
            </w:pPr>
            <w:r>
              <w:rPr>
                <w:b/>
              </w:rPr>
              <w:t>097510</w:t>
            </w:r>
          </w:p>
        </w:tc>
        <w:tc>
          <w:tcPr>
            <w:tcW w:w="0" w:type="auto"/>
            <w:vMerge w:val="restart"/>
            <w:tcBorders>
              <w:top w:val="single" w:sz="12" w:space="0" w:color="000000" w:themeColor="background1" w:themeShade="00"/>
            </w:tcBorders>
          </w:tcPr>
          <w:p w14:paraId="67E8B23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650A477D" w14:textId="77777777" w:rsidR="00E77514" w:rsidRDefault="00E77514" w:rsidP="00FC0611">
            <w:pPr>
              <w:pStyle w:val="NormalinTable"/>
            </w:pPr>
            <w:r>
              <w:t>7321 00 00</w:t>
            </w:r>
          </w:p>
        </w:tc>
        <w:tc>
          <w:tcPr>
            <w:tcW w:w="0" w:type="auto"/>
            <w:vMerge w:val="restart"/>
            <w:tcBorders>
              <w:top w:val="single" w:sz="12" w:space="0" w:color="000000" w:themeColor="background1" w:themeShade="00"/>
            </w:tcBorders>
          </w:tcPr>
          <w:p w14:paraId="5665803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0EF5B1B4" w14:textId="77777777" w:rsidR="00E77514" w:rsidRDefault="00E77514" w:rsidP="00FC0611">
            <w:pPr>
              <w:pStyle w:val="NormalinTable"/>
            </w:pPr>
            <w:r>
              <w:t>2,724 p/st</w:t>
            </w:r>
          </w:p>
        </w:tc>
        <w:tc>
          <w:tcPr>
            <w:tcW w:w="0" w:type="auto"/>
            <w:vMerge w:val="restart"/>
            <w:tcBorders>
              <w:top w:val="single" w:sz="12" w:space="0" w:color="000000" w:themeColor="background1" w:themeShade="00"/>
            </w:tcBorders>
          </w:tcPr>
          <w:p w14:paraId="02AEFE7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0E63E36F" w14:textId="77777777" w:rsidR="00E77514" w:rsidRDefault="00E77514" w:rsidP="00FC0611">
            <w:pPr>
              <w:pStyle w:val="NormalinTable"/>
            </w:pPr>
            <w:r>
              <w:t>31/12</w:t>
            </w:r>
          </w:p>
        </w:tc>
      </w:tr>
      <w:tr w:rsidR="00E77514" w14:paraId="766E15A8"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F6C04F" w14:textId="77777777" w:rsidR="00E77514" w:rsidRDefault="00E77514" w:rsidP="00FC0611">
            <w:pPr>
              <w:pStyle w:val="NormalinTable"/>
            </w:pPr>
            <w:r>
              <w:rPr>
                <w:b/>
              </w:rPr>
              <w:t>097511</w:t>
            </w:r>
          </w:p>
        </w:tc>
        <w:tc>
          <w:tcPr>
            <w:tcW w:w="0" w:type="auto"/>
            <w:vMerge w:val="restart"/>
            <w:tcBorders>
              <w:top w:val="single" w:sz="12" w:space="0" w:color="000000" w:themeColor="background1" w:themeShade="00"/>
            </w:tcBorders>
          </w:tcPr>
          <w:p w14:paraId="4A3C68B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0A8B3D42" w14:textId="77777777" w:rsidR="00E77514" w:rsidRDefault="00E77514" w:rsidP="00FC0611">
            <w:pPr>
              <w:pStyle w:val="NormalinTable"/>
            </w:pPr>
            <w:r>
              <w:t>7323 00 00</w:t>
            </w:r>
          </w:p>
        </w:tc>
        <w:tc>
          <w:tcPr>
            <w:tcW w:w="0" w:type="auto"/>
            <w:vMerge w:val="restart"/>
            <w:tcBorders>
              <w:top w:val="single" w:sz="12" w:space="0" w:color="000000" w:themeColor="background1" w:themeShade="00"/>
            </w:tcBorders>
          </w:tcPr>
          <w:p w14:paraId="1AB9C69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404A935" w14:textId="77777777" w:rsidR="00E77514" w:rsidRDefault="00E77514" w:rsidP="00FC0611">
            <w:pPr>
              <w:pStyle w:val="NormalinTable"/>
            </w:pPr>
            <w:r>
              <w:t>6,810 kg</w:t>
            </w:r>
          </w:p>
        </w:tc>
        <w:tc>
          <w:tcPr>
            <w:tcW w:w="0" w:type="auto"/>
            <w:vMerge w:val="restart"/>
            <w:tcBorders>
              <w:top w:val="single" w:sz="12" w:space="0" w:color="000000" w:themeColor="background1" w:themeShade="00"/>
            </w:tcBorders>
          </w:tcPr>
          <w:p w14:paraId="21DC36F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8364E7F" w14:textId="77777777" w:rsidR="00E77514" w:rsidRDefault="00E77514" w:rsidP="00FC0611">
            <w:pPr>
              <w:pStyle w:val="NormalinTable"/>
            </w:pPr>
            <w:r>
              <w:t>31/12</w:t>
            </w:r>
          </w:p>
        </w:tc>
      </w:tr>
      <w:tr w:rsidR="00E77514" w14:paraId="56B40C27"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7841BEB8" w14:textId="77777777" w:rsidR="00E77514" w:rsidRDefault="00E77514" w:rsidP="00FC0611">
            <w:pPr>
              <w:pStyle w:val="NormalinTable"/>
            </w:pPr>
            <w:r>
              <w:rPr>
                <w:b/>
              </w:rPr>
              <w:t>097512</w:t>
            </w:r>
          </w:p>
        </w:tc>
        <w:tc>
          <w:tcPr>
            <w:tcW w:w="0" w:type="auto"/>
            <w:vMerge w:val="restart"/>
            <w:tcBorders>
              <w:top w:val="single" w:sz="12" w:space="0" w:color="000000" w:themeColor="background1" w:themeShade="00"/>
            </w:tcBorders>
          </w:tcPr>
          <w:p w14:paraId="0D3EA03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69626B1" w14:textId="77777777" w:rsidR="00E77514" w:rsidRDefault="00E77514" w:rsidP="00FC0611">
            <w:pPr>
              <w:pStyle w:val="NormalinTable"/>
            </w:pPr>
            <w:r>
              <w:t>7325 00 00</w:t>
            </w:r>
          </w:p>
        </w:tc>
        <w:tc>
          <w:tcPr>
            <w:tcW w:w="0" w:type="auto"/>
            <w:vMerge w:val="restart"/>
            <w:tcBorders>
              <w:top w:val="single" w:sz="12" w:space="0" w:color="000000" w:themeColor="background1" w:themeShade="00"/>
            </w:tcBorders>
          </w:tcPr>
          <w:p w14:paraId="395728A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5FC01630" w14:textId="77777777" w:rsidR="00E77514" w:rsidRDefault="00E77514" w:rsidP="00FC0611">
            <w:pPr>
              <w:pStyle w:val="NormalinTable"/>
            </w:pPr>
            <w:r>
              <w:t>6,810 kg</w:t>
            </w:r>
          </w:p>
        </w:tc>
        <w:tc>
          <w:tcPr>
            <w:tcW w:w="0" w:type="auto"/>
            <w:vMerge w:val="restart"/>
            <w:tcBorders>
              <w:top w:val="single" w:sz="12" w:space="0" w:color="000000" w:themeColor="background1" w:themeShade="00"/>
            </w:tcBorders>
          </w:tcPr>
          <w:p w14:paraId="6720291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57D66380" w14:textId="77777777" w:rsidR="00E77514" w:rsidRDefault="00E77514" w:rsidP="00FC0611">
            <w:pPr>
              <w:pStyle w:val="NormalinTable"/>
            </w:pPr>
            <w:r>
              <w:t>31/12</w:t>
            </w:r>
          </w:p>
        </w:tc>
      </w:tr>
      <w:tr w:rsidR="00E77514" w14:paraId="6AB40DC7"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54430829" w14:textId="77777777" w:rsidR="00E77514" w:rsidRDefault="00E77514" w:rsidP="00FC0611">
            <w:pPr>
              <w:pStyle w:val="NormalinTable"/>
            </w:pPr>
            <w:r>
              <w:rPr>
                <w:b/>
              </w:rPr>
              <w:t>097525</w:t>
            </w:r>
          </w:p>
        </w:tc>
        <w:tc>
          <w:tcPr>
            <w:tcW w:w="0" w:type="auto"/>
            <w:vMerge w:val="restart"/>
            <w:tcBorders>
              <w:top w:val="single" w:sz="12" w:space="0" w:color="000000" w:themeColor="background1" w:themeShade="00"/>
            </w:tcBorders>
          </w:tcPr>
          <w:p w14:paraId="2A9CFE7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63DBC2F8" w14:textId="77777777" w:rsidR="00E77514" w:rsidRDefault="00E77514" w:rsidP="00FC0611">
            <w:pPr>
              <w:pStyle w:val="NormalinTable"/>
            </w:pPr>
            <w:r>
              <w:t>0703 20 00</w:t>
            </w:r>
          </w:p>
        </w:tc>
        <w:tc>
          <w:tcPr>
            <w:tcW w:w="0" w:type="auto"/>
            <w:vMerge w:val="restart"/>
            <w:tcBorders>
              <w:top w:val="single" w:sz="12" w:space="0" w:color="000000" w:themeColor="background1" w:themeShade="00"/>
            </w:tcBorders>
          </w:tcPr>
          <w:p w14:paraId="00D3A1D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51F3ED8C" w14:textId="77777777" w:rsidR="00E77514" w:rsidRDefault="00E77514" w:rsidP="00FC0611">
            <w:pPr>
              <w:pStyle w:val="NormalinTable"/>
            </w:pPr>
            <w:r>
              <w:t>27,000 kg</w:t>
            </w:r>
          </w:p>
        </w:tc>
        <w:tc>
          <w:tcPr>
            <w:tcW w:w="0" w:type="auto"/>
            <w:vMerge w:val="restart"/>
            <w:tcBorders>
              <w:top w:val="single" w:sz="12" w:space="0" w:color="000000" w:themeColor="background1" w:themeShade="00"/>
            </w:tcBorders>
          </w:tcPr>
          <w:p w14:paraId="15ED022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407885DC" w14:textId="77777777" w:rsidR="00E77514" w:rsidRDefault="00E77514" w:rsidP="00FC0611">
            <w:pPr>
              <w:pStyle w:val="NormalinTable"/>
            </w:pPr>
            <w:r>
              <w:t>31/12</w:t>
            </w:r>
          </w:p>
        </w:tc>
      </w:tr>
      <w:tr w:rsidR="00E77514" w14:paraId="7065A573"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88188BA" w14:textId="77777777" w:rsidR="00E77514" w:rsidRDefault="00E77514" w:rsidP="00FC0611">
            <w:pPr>
              <w:pStyle w:val="NormalinTable"/>
            </w:pPr>
            <w:r>
              <w:rPr>
                <w:b/>
              </w:rPr>
              <w:t>097526</w:t>
            </w:r>
          </w:p>
        </w:tc>
        <w:tc>
          <w:tcPr>
            <w:tcW w:w="0" w:type="auto"/>
            <w:vMerge w:val="restart"/>
            <w:tcBorders>
              <w:top w:val="single" w:sz="12" w:space="0" w:color="000000" w:themeColor="background1" w:themeShade="00"/>
            </w:tcBorders>
          </w:tcPr>
          <w:p w14:paraId="3C66FD9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61B88A2" w14:textId="77777777" w:rsidR="00E77514" w:rsidRDefault="00E77514" w:rsidP="00FC0611">
            <w:pPr>
              <w:pStyle w:val="NormalinTable"/>
            </w:pPr>
            <w:r>
              <w:t>0710 40 00</w:t>
            </w:r>
          </w:p>
        </w:tc>
        <w:tc>
          <w:tcPr>
            <w:tcW w:w="0" w:type="auto"/>
            <w:vMerge w:val="restart"/>
            <w:tcBorders>
              <w:top w:val="single" w:sz="12" w:space="0" w:color="000000" w:themeColor="background1" w:themeShade="00"/>
            </w:tcBorders>
          </w:tcPr>
          <w:p w14:paraId="7955959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35829BA" w14:textId="77777777" w:rsidR="00E77514" w:rsidRDefault="00E77514" w:rsidP="00FC0611">
            <w:pPr>
              <w:pStyle w:val="NormalinTable"/>
            </w:pPr>
            <w:r>
              <w:t>16,000 kg</w:t>
            </w:r>
          </w:p>
        </w:tc>
        <w:tc>
          <w:tcPr>
            <w:tcW w:w="0" w:type="auto"/>
            <w:vMerge w:val="restart"/>
            <w:tcBorders>
              <w:top w:val="single" w:sz="12" w:space="0" w:color="000000" w:themeColor="background1" w:themeShade="00"/>
            </w:tcBorders>
          </w:tcPr>
          <w:p w14:paraId="4845B23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4D1D1AD" w14:textId="77777777" w:rsidR="00E77514" w:rsidRDefault="00E77514" w:rsidP="00FC0611">
            <w:pPr>
              <w:pStyle w:val="NormalinTable"/>
            </w:pPr>
            <w:r>
              <w:t>31/12</w:t>
            </w:r>
          </w:p>
        </w:tc>
      </w:tr>
      <w:tr w:rsidR="00E77514" w14:paraId="20DAB887"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689112F" w14:textId="77777777" w:rsidR="00E77514" w:rsidRDefault="00E77514" w:rsidP="00FC0611">
            <w:pPr>
              <w:pStyle w:val="NormalinTable"/>
            </w:pPr>
          </w:p>
        </w:tc>
        <w:tc>
          <w:tcPr>
            <w:tcW w:w="0" w:type="auto"/>
            <w:vMerge/>
          </w:tcPr>
          <w:p w14:paraId="5364FAD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3F7B783" w14:textId="77777777" w:rsidR="00E77514" w:rsidRDefault="00E77514" w:rsidP="00FC0611">
            <w:pPr>
              <w:pStyle w:val="NormalinTable"/>
            </w:pPr>
            <w:r>
              <w:t>2004 90 10</w:t>
            </w:r>
          </w:p>
        </w:tc>
        <w:tc>
          <w:tcPr>
            <w:tcW w:w="0" w:type="auto"/>
            <w:vMerge/>
          </w:tcPr>
          <w:p w14:paraId="3147F94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132E6B8" w14:textId="77777777" w:rsidR="00E77514" w:rsidRDefault="00E77514" w:rsidP="00FC0611">
            <w:pPr>
              <w:pStyle w:val="NormalinTable"/>
            </w:pPr>
          </w:p>
        </w:tc>
        <w:tc>
          <w:tcPr>
            <w:tcW w:w="0" w:type="auto"/>
            <w:vMerge/>
          </w:tcPr>
          <w:p w14:paraId="08C9F71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718E374" w14:textId="77777777" w:rsidR="00E77514" w:rsidRDefault="00E77514" w:rsidP="00FC0611">
            <w:pPr>
              <w:pStyle w:val="NormalinTable"/>
            </w:pPr>
          </w:p>
        </w:tc>
      </w:tr>
      <w:tr w:rsidR="00E77514" w14:paraId="3A98CF9A"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1E5CF4A" w14:textId="77777777" w:rsidR="00E77514" w:rsidRDefault="00E77514" w:rsidP="00FC0611">
            <w:pPr>
              <w:pStyle w:val="NormalinTable"/>
            </w:pPr>
          </w:p>
        </w:tc>
        <w:tc>
          <w:tcPr>
            <w:tcW w:w="0" w:type="auto"/>
            <w:vMerge/>
          </w:tcPr>
          <w:p w14:paraId="684DFED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3370183" w14:textId="77777777" w:rsidR="00E77514" w:rsidRDefault="00E77514" w:rsidP="00FC0611">
            <w:pPr>
              <w:pStyle w:val="NormalinTable"/>
            </w:pPr>
            <w:r>
              <w:t>2005 80 00</w:t>
            </w:r>
          </w:p>
        </w:tc>
        <w:tc>
          <w:tcPr>
            <w:tcW w:w="0" w:type="auto"/>
            <w:vMerge/>
          </w:tcPr>
          <w:p w14:paraId="4041C2E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5DFCAC0" w14:textId="77777777" w:rsidR="00E77514" w:rsidRDefault="00E77514" w:rsidP="00FC0611">
            <w:pPr>
              <w:pStyle w:val="NormalinTable"/>
            </w:pPr>
          </w:p>
        </w:tc>
        <w:tc>
          <w:tcPr>
            <w:tcW w:w="0" w:type="auto"/>
            <w:vMerge/>
          </w:tcPr>
          <w:p w14:paraId="6571FA9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0A87B8E" w14:textId="77777777" w:rsidR="00E77514" w:rsidRDefault="00E77514" w:rsidP="00FC0611">
            <w:pPr>
              <w:pStyle w:val="NormalinTable"/>
            </w:pPr>
          </w:p>
        </w:tc>
      </w:tr>
      <w:tr w:rsidR="00E77514" w14:paraId="54E8F133"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36118B2" w14:textId="77777777" w:rsidR="00E77514" w:rsidRDefault="00E77514" w:rsidP="00FC0611">
            <w:pPr>
              <w:pStyle w:val="NormalinTable"/>
            </w:pPr>
            <w:r>
              <w:rPr>
                <w:b/>
              </w:rPr>
              <w:t>097527</w:t>
            </w:r>
          </w:p>
        </w:tc>
        <w:tc>
          <w:tcPr>
            <w:tcW w:w="0" w:type="auto"/>
            <w:vMerge w:val="restart"/>
            <w:tcBorders>
              <w:top w:val="single" w:sz="12" w:space="0" w:color="000000" w:themeColor="background1" w:themeShade="00"/>
            </w:tcBorders>
          </w:tcPr>
          <w:p w14:paraId="0EFD1EA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F8E0380" w14:textId="77777777" w:rsidR="00E77514" w:rsidRDefault="00E77514" w:rsidP="00FC0611">
            <w:pPr>
              <w:pStyle w:val="NormalinTable"/>
            </w:pPr>
            <w:r>
              <w:t>0711 51 00</w:t>
            </w:r>
          </w:p>
        </w:tc>
        <w:tc>
          <w:tcPr>
            <w:tcW w:w="0" w:type="auto"/>
            <w:vMerge w:val="restart"/>
            <w:tcBorders>
              <w:top w:val="single" w:sz="12" w:space="0" w:color="000000" w:themeColor="background1" w:themeShade="00"/>
            </w:tcBorders>
          </w:tcPr>
          <w:p w14:paraId="262911A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09615F2" w14:textId="77777777" w:rsidR="00E77514" w:rsidRDefault="00E77514" w:rsidP="00FC0611">
            <w:pPr>
              <w:pStyle w:val="NormalinTable"/>
            </w:pPr>
            <w:r>
              <w:t>5,000 kg</w:t>
            </w:r>
          </w:p>
        </w:tc>
        <w:tc>
          <w:tcPr>
            <w:tcW w:w="0" w:type="auto"/>
            <w:vMerge w:val="restart"/>
            <w:tcBorders>
              <w:top w:val="single" w:sz="12" w:space="0" w:color="000000" w:themeColor="background1" w:themeShade="00"/>
            </w:tcBorders>
          </w:tcPr>
          <w:p w14:paraId="68D4B13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429E7B31" w14:textId="77777777" w:rsidR="00E77514" w:rsidRDefault="00E77514" w:rsidP="00FC0611">
            <w:pPr>
              <w:pStyle w:val="NormalinTable"/>
            </w:pPr>
            <w:r>
              <w:t>31/12</w:t>
            </w:r>
          </w:p>
        </w:tc>
      </w:tr>
      <w:tr w:rsidR="00E77514" w14:paraId="55E1A441"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77A08AC" w14:textId="77777777" w:rsidR="00E77514" w:rsidRDefault="00E77514" w:rsidP="00FC0611">
            <w:pPr>
              <w:pStyle w:val="NormalinTable"/>
            </w:pPr>
          </w:p>
        </w:tc>
        <w:tc>
          <w:tcPr>
            <w:tcW w:w="0" w:type="auto"/>
            <w:vMerge/>
          </w:tcPr>
          <w:p w14:paraId="6FAB6B7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E46FB9E" w14:textId="77777777" w:rsidR="00E77514" w:rsidRDefault="00E77514" w:rsidP="00FC0611">
            <w:pPr>
              <w:pStyle w:val="NormalinTable"/>
            </w:pPr>
            <w:r>
              <w:t>2003 10 20</w:t>
            </w:r>
          </w:p>
        </w:tc>
        <w:tc>
          <w:tcPr>
            <w:tcW w:w="0" w:type="auto"/>
            <w:vMerge/>
          </w:tcPr>
          <w:p w14:paraId="242F9D3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1AEFF07" w14:textId="77777777" w:rsidR="00E77514" w:rsidRDefault="00E77514" w:rsidP="00FC0611">
            <w:pPr>
              <w:pStyle w:val="NormalinTable"/>
            </w:pPr>
          </w:p>
        </w:tc>
        <w:tc>
          <w:tcPr>
            <w:tcW w:w="0" w:type="auto"/>
            <w:vMerge/>
          </w:tcPr>
          <w:p w14:paraId="417A844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431CF12" w14:textId="77777777" w:rsidR="00E77514" w:rsidRDefault="00E77514" w:rsidP="00FC0611">
            <w:pPr>
              <w:pStyle w:val="NormalinTable"/>
            </w:pPr>
          </w:p>
        </w:tc>
      </w:tr>
      <w:tr w:rsidR="00E77514" w14:paraId="73AC507D"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C672CBA" w14:textId="77777777" w:rsidR="00E77514" w:rsidRDefault="00E77514" w:rsidP="00FC0611">
            <w:pPr>
              <w:pStyle w:val="NormalinTable"/>
            </w:pPr>
          </w:p>
        </w:tc>
        <w:tc>
          <w:tcPr>
            <w:tcW w:w="0" w:type="auto"/>
            <w:vMerge/>
          </w:tcPr>
          <w:p w14:paraId="2D2BB09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0235719" w14:textId="77777777" w:rsidR="00E77514" w:rsidRDefault="00E77514" w:rsidP="00FC0611">
            <w:pPr>
              <w:pStyle w:val="NormalinTable"/>
            </w:pPr>
            <w:r>
              <w:t>2003 10 30</w:t>
            </w:r>
          </w:p>
        </w:tc>
        <w:tc>
          <w:tcPr>
            <w:tcW w:w="0" w:type="auto"/>
            <w:vMerge/>
          </w:tcPr>
          <w:p w14:paraId="66D1085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C38C1AC" w14:textId="77777777" w:rsidR="00E77514" w:rsidRDefault="00E77514" w:rsidP="00FC0611">
            <w:pPr>
              <w:pStyle w:val="NormalinTable"/>
            </w:pPr>
          </w:p>
        </w:tc>
        <w:tc>
          <w:tcPr>
            <w:tcW w:w="0" w:type="auto"/>
            <w:vMerge/>
          </w:tcPr>
          <w:p w14:paraId="286ADF3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7013072" w14:textId="77777777" w:rsidR="00E77514" w:rsidRDefault="00E77514" w:rsidP="00FC0611">
            <w:pPr>
              <w:pStyle w:val="NormalinTable"/>
            </w:pPr>
          </w:p>
        </w:tc>
      </w:tr>
      <w:tr w:rsidR="00E77514" w14:paraId="56026E49"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498CBC3" w14:textId="77777777" w:rsidR="00E77514" w:rsidRDefault="00E77514" w:rsidP="00FC0611">
            <w:pPr>
              <w:pStyle w:val="NormalinTable"/>
            </w:pPr>
            <w:r>
              <w:rPr>
                <w:b/>
              </w:rPr>
              <w:t>097528</w:t>
            </w:r>
          </w:p>
        </w:tc>
        <w:tc>
          <w:tcPr>
            <w:tcW w:w="0" w:type="auto"/>
            <w:vMerge w:val="restart"/>
            <w:tcBorders>
              <w:top w:val="single" w:sz="12" w:space="0" w:color="000000" w:themeColor="background1" w:themeShade="00"/>
            </w:tcBorders>
          </w:tcPr>
          <w:p w14:paraId="64CDD78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47D207CC" w14:textId="77777777" w:rsidR="00E77514" w:rsidRDefault="00E77514" w:rsidP="00FC0611">
            <w:pPr>
              <w:pStyle w:val="NormalinTable"/>
            </w:pPr>
            <w:r>
              <w:t>0711 90 30</w:t>
            </w:r>
          </w:p>
        </w:tc>
        <w:tc>
          <w:tcPr>
            <w:tcW w:w="0" w:type="auto"/>
            <w:vMerge w:val="restart"/>
            <w:tcBorders>
              <w:top w:val="single" w:sz="12" w:space="0" w:color="000000" w:themeColor="background1" w:themeShade="00"/>
            </w:tcBorders>
          </w:tcPr>
          <w:p w14:paraId="5F81E7F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5ACB3D1" w14:textId="77777777" w:rsidR="00E77514" w:rsidRDefault="00E77514" w:rsidP="00FC0611">
            <w:pPr>
              <w:pStyle w:val="NormalinTable"/>
            </w:pPr>
            <w:r>
              <w:t>21,000 kg</w:t>
            </w:r>
          </w:p>
        </w:tc>
        <w:tc>
          <w:tcPr>
            <w:tcW w:w="0" w:type="auto"/>
            <w:vMerge w:val="restart"/>
            <w:tcBorders>
              <w:top w:val="single" w:sz="12" w:space="0" w:color="000000" w:themeColor="background1" w:themeShade="00"/>
            </w:tcBorders>
          </w:tcPr>
          <w:p w14:paraId="1D7B1E8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74F3DCC" w14:textId="77777777" w:rsidR="00E77514" w:rsidRDefault="00E77514" w:rsidP="00FC0611">
            <w:pPr>
              <w:pStyle w:val="NormalinTable"/>
            </w:pPr>
            <w:r>
              <w:t>31/12</w:t>
            </w:r>
          </w:p>
        </w:tc>
      </w:tr>
      <w:tr w:rsidR="00E77514" w14:paraId="4D934992"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64DC2AF" w14:textId="77777777" w:rsidR="00E77514" w:rsidRDefault="00E77514" w:rsidP="00FC0611">
            <w:pPr>
              <w:pStyle w:val="NormalinTable"/>
            </w:pPr>
          </w:p>
        </w:tc>
        <w:tc>
          <w:tcPr>
            <w:tcW w:w="0" w:type="auto"/>
            <w:vMerge/>
          </w:tcPr>
          <w:p w14:paraId="6032771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B0F53B9" w14:textId="77777777" w:rsidR="00E77514" w:rsidRDefault="00E77514" w:rsidP="00FC0611">
            <w:pPr>
              <w:pStyle w:val="NormalinTable"/>
            </w:pPr>
            <w:r>
              <w:t>2001 90 30</w:t>
            </w:r>
          </w:p>
        </w:tc>
        <w:tc>
          <w:tcPr>
            <w:tcW w:w="0" w:type="auto"/>
            <w:vMerge/>
          </w:tcPr>
          <w:p w14:paraId="660B93A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52D723E" w14:textId="77777777" w:rsidR="00E77514" w:rsidRDefault="00E77514" w:rsidP="00FC0611">
            <w:pPr>
              <w:pStyle w:val="NormalinTable"/>
            </w:pPr>
          </w:p>
        </w:tc>
        <w:tc>
          <w:tcPr>
            <w:tcW w:w="0" w:type="auto"/>
            <w:vMerge/>
          </w:tcPr>
          <w:p w14:paraId="1B84B44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D04D605" w14:textId="77777777" w:rsidR="00E77514" w:rsidRDefault="00E77514" w:rsidP="00FC0611">
            <w:pPr>
              <w:pStyle w:val="NormalinTable"/>
            </w:pPr>
          </w:p>
        </w:tc>
      </w:tr>
      <w:tr w:rsidR="00E77514" w14:paraId="76DCC308"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67A3205" w14:textId="77777777" w:rsidR="00E77514" w:rsidRDefault="00E77514" w:rsidP="00FC0611">
            <w:pPr>
              <w:pStyle w:val="NormalinTable"/>
            </w:pPr>
          </w:p>
        </w:tc>
        <w:tc>
          <w:tcPr>
            <w:tcW w:w="0" w:type="auto"/>
            <w:vMerge/>
          </w:tcPr>
          <w:p w14:paraId="38DDA45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9F64BC3" w14:textId="77777777" w:rsidR="00E77514" w:rsidRDefault="00E77514" w:rsidP="00FC0611">
            <w:pPr>
              <w:pStyle w:val="NormalinTable"/>
            </w:pPr>
            <w:r>
              <w:t>2008 99 85</w:t>
            </w:r>
          </w:p>
        </w:tc>
        <w:tc>
          <w:tcPr>
            <w:tcW w:w="0" w:type="auto"/>
            <w:vMerge/>
          </w:tcPr>
          <w:p w14:paraId="68C54D7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43A591F" w14:textId="77777777" w:rsidR="00E77514" w:rsidRDefault="00E77514" w:rsidP="00FC0611">
            <w:pPr>
              <w:pStyle w:val="NormalinTable"/>
            </w:pPr>
          </w:p>
        </w:tc>
        <w:tc>
          <w:tcPr>
            <w:tcW w:w="0" w:type="auto"/>
            <w:vMerge/>
          </w:tcPr>
          <w:p w14:paraId="7D79FA9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B9038B8" w14:textId="77777777" w:rsidR="00E77514" w:rsidRDefault="00E77514" w:rsidP="00FC0611">
            <w:pPr>
              <w:pStyle w:val="NormalinTable"/>
            </w:pPr>
          </w:p>
        </w:tc>
      </w:tr>
      <w:tr w:rsidR="00E77514" w14:paraId="6EB43ECC"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0E330218" w14:textId="77777777" w:rsidR="00E77514" w:rsidRDefault="00E77514" w:rsidP="00FC0611">
            <w:pPr>
              <w:pStyle w:val="NormalinTable"/>
            </w:pPr>
            <w:r>
              <w:rPr>
                <w:b/>
              </w:rPr>
              <w:t>097529</w:t>
            </w:r>
          </w:p>
        </w:tc>
        <w:tc>
          <w:tcPr>
            <w:tcW w:w="0" w:type="auto"/>
            <w:vMerge w:val="restart"/>
            <w:tcBorders>
              <w:top w:val="single" w:sz="12" w:space="0" w:color="000000" w:themeColor="background1" w:themeShade="00"/>
            </w:tcBorders>
          </w:tcPr>
          <w:p w14:paraId="55E413A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29D3E68F" w14:textId="77777777" w:rsidR="00E77514" w:rsidRDefault="00E77514" w:rsidP="00FC0611">
            <w:pPr>
              <w:pStyle w:val="NormalinTable"/>
            </w:pPr>
            <w:r>
              <w:t>1005 90 00</w:t>
            </w:r>
          </w:p>
        </w:tc>
        <w:tc>
          <w:tcPr>
            <w:tcW w:w="0" w:type="auto"/>
            <w:vMerge w:val="restart"/>
            <w:tcBorders>
              <w:top w:val="single" w:sz="12" w:space="0" w:color="000000" w:themeColor="background1" w:themeShade="00"/>
            </w:tcBorders>
          </w:tcPr>
          <w:p w14:paraId="4140C87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D56CF12" w14:textId="77777777" w:rsidR="00E77514" w:rsidRDefault="00E77514" w:rsidP="00FC0611">
            <w:pPr>
              <w:pStyle w:val="NormalinTable"/>
            </w:pPr>
            <w:r>
              <w:t>2,079,000 kg + plus an addition of 59,000 kg per quota period</w:t>
            </w:r>
          </w:p>
        </w:tc>
        <w:tc>
          <w:tcPr>
            <w:tcW w:w="0" w:type="auto"/>
            <w:vMerge w:val="restart"/>
            <w:tcBorders>
              <w:top w:val="single" w:sz="12" w:space="0" w:color="000000" w:themeColor="background1" w:themeShade="00"/>
            </w:tcBorders>
          </w:tcPr>
          <w:p w14:paraId="3652E9F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25E57488" w14:textId="77777777" w:rsidR="00E77514" w:rsidRDefault="00E77514" w:rsidP="00FC0611">
            <w:pPr>
              <w:pStyle w:val="NormalinTable"/>
            </w:pPr>
            <w:r>
              <w:t>31/12</w:t>
            </w:r>
          </w:p>
        </w:tc>
      </w:tr>
      <w:tr w:rsidR="00E77514" w14:paraId="41B2E4BE"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3DA1D8F" w14:textId="77777777" w:rsidR="00E77514" w:rsidRDefault="00E77514" w:rsidP="00FC0611">
            <w:pPr>
              <w:pStyle w:val="NormalinTable"/>
            </w:pPr>
          </w:p>
        </w:tc>
        <w:tc>
          <w:tcPr>
            <w:tcW w:w="0" w:type="auto"/>
            <w:vMerge/>
          </w:tcPr>
          <w:p w14:paraId="31ACBDC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AF887E7" w14:textId="77777777" w:rsidR="00E77514" w:rsidRDefault="00E77514" w:rsidP="00FC0611">
            <w:pPr>
              <w:pStyle w:val="NormalinTable"/>
            </w:pPr>
            <w:r>
              <w:t>1102 20 00</w:t>
            </w:r>
          </w:p>
        </w:tc>
        <w:tc>
          <w:tcPr>
            <w:tcW w:w="0" w:type="auto"/>
            <w:vMerge/>
          </w:tcPr>
          <w:p w14:paraId="3B828D3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A718C0C" w14:textId="77777777" w:rsidR="00E77514" w:rsidRDefault="00E77514" w:rsidP="00FC0611">
            <w:pPr>
              <w:pStyle w:val="NormalinTable"/>
            </w:pPr>
          </w:p>
        </w:tc>
        <w:tc>
          <w:tcPr>
            <w:tcW w:w="0" w:type="auto"/>
            <w:vMerge/>
          </w:tcPr>
          <w:p w14:paraId="111659E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18335C7" w14:textId="77777777" w:rsidR="00E77514" w:rsidRDefault="00E77514" w:rsidP="00FC0611">
            <w:pPr>
              <w:pStyle w:val="NormalinTable"/>
            </w:pPr>
          </w:p>
        </w:tc>
      </w:tr>
      <w:tr w:rsidR="00E77514" w14:paraId="05E956BA"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06FE1183" w14:textId="77777777" w:rsidR="00E77514" w:rsidRDefault="00E77514" w:rsidP="00FC0611">
            <w:pPr>
              <w:pStyle w:val="NormalinTable"/>
            </w:pPr>
            <w:r>
              <w:rPr>
                <w:b/>
              </w:rPr>
              <w:t>097530</w:t>
            </w:r>
          </w:p>
        </w:tc>
        <w:tc>
          <w:tcPr>
            <w:tcW w:w="0" w:type="auto"/>
            <w:vMerge w:val="restart"/>
            <w:tcBorders>
              <w:top w:val="single" w:sz="12" w:space="0" w:color="000000" w:themeColor="background1" w:themeShade="00"/>
            </w:tcBorders>
          </w:tcPr>
          <w:p w14:paraId="5BF282D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0191568F" w14:textId="77777777" w:rsidR="00E77514" w:rsidRDefault="00E77514" w:rsidP="00FC0611">
            <w:pPr>
              <w:pStyle w:val="NormalinTable"/>
            </w:pPr>
            <w:r>
              <w:t>1006 10 30</w:t>
            </w:r>
          </w:p>
        </w:tc>
        <w:tc>
          <w:tcPr>
            <w:tcW w:w="0" w:type="auto"/>
            <w:vMerge w:val="restart"/>
            <w:tcBorders>
              <w:top w:val="single" w:sz="12" w:space="0" w:color="000000" w:themeColor="background1" w:themeShade="00"/>
            </w:tcBorders>
          </w:tcPr>
          <w:p w14:paraId="3FB25C2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8852FF6" w14:textId="77777777" w:rsidR="00E77514" w:rsidRDefault="00E77514" w:rsidP="00FC0611">
            <w:pPr>
              <w:pStyle w:val="NormalinTable"/>
            </w:pPr>
            <w:r>
              <w:t>265,000 kg</w:t>
            </w:r>
          </w:p>
        </w:tc>
        <w:tc>
          <w:tcPr>
            <w:tcW w:w="0" w:type="auto"/>
            <w:vMerge w:val="restart"/>
            <w:tcBorders>
              <w:top w:val="single" w:sz="12" w:space="0" w:color="000000" w:themeColor="background1" w:themeShade="00"/>
            </w:tcBorders>
          </w:tcPr>
          <w:p w14:paraId="688DCAB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22A74406" w14:textId="77777777" w:rsidR="00E77514" w:rsidRDefault="00E77514" w:rsidP="00FC0611">
            <w:pPr>
              <w:pStyle w:val="NormalinTable"/>
            </w:pPr>
            <w:r>
              <w:t>31/12</w:t>
            </w:r>
          </w:p>
        </w:tc>
      </w:tr>
      <w:tr w:rsidR="00E77514" w14:paraId="5A9AF89E"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3B0C80E" w14:textId="77777777" w:rsidR="00E77514" w:rsidRDefault="00E77514" w:rsidP="00FC0611">
            <w:pPr>
              <w:pStyle w:val="NormalinTable"/>
            </w:pPr>
          </w:p>
        </w:tc>
        <w:tc>
          <w:tcPr>
            <w:tcW w:w="0" w:type="auto"/>
            <w:vMerge/>
          </w:tcPr>
          <w:p w14:paraId="0FF79A8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8F0E86B" w14:textId="77777777" w:rsidR="00E77514" w:rsidRDefault="00E77514" w:rsidP="00FC0611">
            <w:pPr>
              <w:pStyle w:val="NormalinTable"/>
            </w:pPr>
            <w:r>
              <w:t>1006 10 50</w:t>
            </w:r>
          </w:p>
        </w:tc>
        <w:tc>
          <w:tcPr>
            <w:tcW w:w="0" w:type="auto"/>
            <w:vMerge/>
          </w:tcPr>
          <w:p w14:paraId="3D11188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3E5D937" w14:textId="77777777" w:rsidR="00E77514" w:rsidRDefault="00E77514" w:rsidP="00FC0611">
            <w:pPr>
              <w:pStyle w:val="NormalinTable"/>
            </w:pPr>
          </w:p>
        </w:tc>
        <w:tc>
          <w:tcPr>
            <w:tcW w:w="0" w:type="auto"/>
            <w:vMerge/>
          </w:tcPr>
          <w:p w14:paraId="33CAF05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B731FE3" w14:textId="77777777" w:rsidR="00E77514" w:rsidRDefault="00E77514" w:rsidP="00FC0611">
            <w:pPr>
              <w:pStyle w:val="NormalinTable"/>
            </w:pPr>
          </w:p>
        </w:tc>
      </w:tr>
      <w:tr w:rsidR="00E77514" w14:paraId="2D67F1A1"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640A53C" w14:textId="77777777" w:rsidR="00E77514" w:rsidRDefault="00E77514" w:rsidP="00FC0611">
            <w:pPr>
              <w:pStyle w:val="NormalinTable"/>
            </w:pPr>
          </w:p>
        </w:tc>
        <w:tc>
          <w:tcPr>
            <w:tcW w:w="0" w:type="auto"/>
            <w:vMerge/>
          </w:tcPr>
          <w:p w14:paraId="790FAE7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9A5B405" w14:textId="77777777" w:rsidR="00E77514" w:rsidRDefault="00E77514" w:rsidP="00FC0611">
            <w:pPr>
              <w:pStyle w:val="NormalinTable"/>
            </w:pPr>
            <w:r>
              <w:t>1006 10 71</w:t>
            </w:r>
          </w:p>
        </w:tc>
        <w:tc>
          <w:tcPr>
            <w:tcW w:w="0" w:type="auto"/>
            <w:vMerge/>
          </w:tcPr>
          <w:p w14:paraId="14F8101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B8E07E4" w14:textId="77777777" w:rsidR="00E77514" w:rsidRDefault="00E77514" w:rsidP="00FC0611">
            <w:pPr>
              <w:pStyle w:val="NormalinTable"/>
            </w:pPr>
          </w:p>
        </w:tc>
        <w:tc>
          <w:tcPr>
            <w:tcW w:w="0" w:type="auto"/>
            <w:vMerge/>
          </w:tcPr>
          <w:p w14:paraId="62D17EE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9FD81C4" w14:textId="77777777" w:rsidR="00E77514" w:rsidRDefault="00E77514" w:rsidP="00FC0611">
            <w:pPr>
              <w:pStyle w:val="NormalinTable"/>
            </w:pPr>
          </w:p>
        </w:tc>
      </w:tr>
      <w:tr w:rsidR="00E77514" w14:paraId="10DCF7CE"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7AD7486" w14:textId="77777777" w:rsidR="00E77514" w:rsidRDefault="00E77514" w:rsidP="00FC0611">
            <w:pPr>
              <w:pStyle w:val="NormalinTable"/>
            </w:pPr>
          </w:p>
        </w:tc>
        <w:tc>
          <w:tcPr>
            <w:tcW w:w="0" w:type="auto"/>
            <w:vMerge/>
          </w:tcPr>
          <w:p w14:paraId="245BF3A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69EFF44" w14:textId="77777777" w:rsidR="00E77514" w:rsidRDefault="00E77514" w:rsidP="00FC0611">
            <w:pPr>
              <w:pStyle w:val="NormalinTable"/>
            </w:pPr>
            <w:r>
              <w:t>1006 10 79</w:t>
            </w:r>
          </w:p>
        </w:tc>
        <w:tc>
          <w:tcPr>
            <w:tcW w:w="0" w:type="auto"/>
            <w:vMerge/>
          </w:tcPr>
          <w:p w14:paraId="4CB3DD5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B3F6CBC" w14:textId="77777777" w:rsidR="00E77514" w:rsidRDefault="00E77514" w:rsidP="00FC0611">
            <w:pPr>
              <w:pStyle w:val="NormalinTable"/>
            </w:pPr>
          </w:p>
        </w:tc>
        <w:tc>
          <w:tcPr>
            <w:tcW w:w="0" w:type="auto"/>
            <w:vMerge/>
          </w:tcPr>
          <w:p w14:paraId="3B3B342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94B8292" w14:textId="77777777" w:rsidR="00E77514" w:rsidRDefault="00E77514" w:rsidP="00FC0611">
            <w:pPr>
              <w:pStyle w:val="NormalinTable"/>
            </w:pPr>
          </w:p>
        </w:tc>
      </w:tr>
      <w:tr w:rsidR="00E77514" w14:paraId="7D4509EE"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81B485F" w14:textId="77777777" w:rsidR="00E77514" w:rsidRDefault="00E77514" w:rsidP="00FC0611">
            <w:pPr>
              <w:pStyle w:val="NormalinTable"/>
            </w:pPr>
          </w:p>
        </w:tc>
        <w:tc>
          <w:tcPr>
            <w:tcW w:w="0" w:type="auto"/>
            <w:vMerge/>
          </w:tcPr>
          <w:p w14:paraId="19B4104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BE103E7" w14:textId="77777777" w:rsidR="00E77514" w:rsidRDefault="00E77514" w:rsidP="00FC0611">
            <w:pPr>
              <w:pStyle w:val="NormalinTable"/>
            </w:pPr>
            <w:r>
              <w:t>1006 20 00</w:t>
            </w:r>
          </w:p>
        </w:tc>
        <w:tc>
          <w:tcPr>
            <w:tcW w:w="0" w:type="auto"/>
            <w:vMerge/>
          </w:tcPr>
          <w:p w14:paraId="725F90C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74216A8" w14:textId="77777777" w:rsidR="00E77514" w:rsidRDefault="00E77514" w:rsidP="00FC0611">
            <w:pPr>
              <w:pStyle w:val="NormalinTable"/>
            </w:pPr>
          </w:p>
        </w:tc>
        <w:tc>
          <w:tcPr>
            <w:tcW w:w="0" w:type="auto"/>
            <w:vMerge/>
          </w:tcPr>
          <w:p w14:paraId="1D6C085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487EABC" w14:textId="77777777" w:rsidR="00E77514" w:rsidRDefault="00E77514" w:rsidP="00FC0611">
            <w:pPr>
              <w:pStyle w:val="NormalinTable"/>
            </w:pPr>
          </w:p>
        </w:tc>
      </w:tr>
      <w:tr w:rsidR="00E77514" w14:paraId="455C75E5"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C9AF548" w14:textId="77777777" w:rsidR="00E77514" w:rsidRDefault="00E77514" w:rsidP="00FC0611">
            <w:pPr>
              <w:pStyle w:val="NormalinTable"/>
            </w:pPr>
          </w:p>
        </w:tc>
        <w:tc>
          <w:tcPr>
            <w:tcW w:w="0" w:type="auto"/>
            <w:vMerge/>
          </w:tcPr>
          <w:p w14:paraId="3FC0B4E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EE800E4" w14:textId="77777777" w:rsidR="00E77514" w:rsidRDefault="00E77514" w:rsidP="00FC0611">
            <w:pPr>
              <w:pStyle w:val="NormalinTable"/>
            </w:pPr>
            <w:r>
              <w:t>1006 30 00</w:t>
            </w:r>
          </w:p>
        </w:tc>
        <w:tc>
          <w:tcPr>
            <w:tcW w:w="0" w:type="auto"/>
            <w:vMerge/>
          </w:tcPr>
          <w:p w14:paraId="05770CE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3371791" w14:textId="77777777" w:rsidR="00E77514" w:rsidRDefault="00E77514" w:rsidP="00FC0611">
            <w:pPr>
              <w:pStyle w:val="NormalinTable"/>
            </w:pPr>
          </w:p>
        </w:tc>
        <w:tc>
          <w:tcPr>
            <w:tcW w:w="0" w:type="auto"/>
            <w:vMerge/>
          </w:tcPr>
          <w:p w14:paraId="338FF61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4E1613F" w14:textId="77777777" w:rsidR="00E77514" w:rsidRDefault="00E77514" w:rsidP="00FC0611">
            <w:pPr>
              <w:pStyle w:val="NormalinTable"/>
            </w:pPr>
          </w:p>
        </w:tc>
      </w:tr>
      <w:tr w:rsidR="00E77514" w14:paraId="558DA3C2"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7239B07" w14:textId="77777777" w:rsidR="00E77514" w:rsidRDefault="00E77514" w:rsidP="00FC0611">
            <w:pPr>
              <w:pStyle w:val="NormalinTable"/>
            </w:pPr>
          </w:p>
        </w:tc>
        <w:tc>
          <w:tcPr>
            <w:tcW w:w="0" w:type="auto"/>
            <w:vMerge/>
          </w:tcPr>
          <w:p w14:paraId="7BFEFDE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060A1FB" w14:textId="77777777" w:rsidR="00E77514" w:rsidRDefault="00E77514" w:rsidP="00FC0611">
            <w:pPr>
              <w:pStyle w:val="NormalinTable"/>
            </w:pPr>
            <w:r>
              <w:t>1006 40 00</w:t>
            </w:r>
          </w:p>
        </w:tc>
        <w:tc>
          <w:tcPr>
            <w:tcW w:w="0" w:type="auto"/>
            <w:vMerge/>
          </w:tcPr>
          <w:p w14:paraId="1632B9E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311C036" w14:textId="77777777" w:rsidR="00E77514" w:rsidRDefault="00E77514" w:rsidP="00FC0611">
            <w:pPr>
              <w:pStyle w:val="NormalinTable"/>
            </w:pPr>
          </w:p>
        </w:tc>
        <w:tc>
          <w:tcPr>
            <w:tcW w:w="0" w:type="auto"/>
            <w:vMerge/>
          </w:tcPr>
          <w:p w14:paraId="4B07A6C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F96C196" w14:textId="77777777" w:rsidR="00E77514" w:rsidRDefault="00E77514" w:rsidP="00FC0611">
            <w:pPr>
              <w:pStyle w:val="NormalinTable"/>
            </w:pPr>
          </w:p>
        </w:tc>
      </w:tr>
      <w:tr w:rsidR="00E77514" w14:paraId="5163E0D2"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5D02484" w14:textId="77777777" w:rsidR="00E77514" w:rsidRDefault="00E77514" w:rsidP="00FC0611">
            <w:pPr>
              <w:pStyle w:val="NormalinTable"/>
            </w:pPr>
            <w:r>
              <w:rPr>
                <w:b/>
              </w:rPr>
              <w:t>097531</w:t>
            </w:r>
          </w:p>
        </w:tc>
        <w:tc>
          <w:tcPr>
            <w:tcW w:w="0" w:type="auto"/>
            <w:vMerge w:val="restart"/>
            <w:tcBorders>
              <w:top w:val="single" w:sz="12" w:space="0" w:color="000000" w:themeColor="background1" w:themeShade="00"/>
            </w:tcBorders>
          </w:tcPr>
          <w:p w14:paraId="0D15AA0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328B2BA" w14:textId="77777777" w:rsidR="00E77514" w:rsidRDefault="00E77514" w:rsidP="00FC0611">
            <w:pPr>
              <w:pStyle w:val="NormalinTable"/>
            </w:pPr>
            <w:r>
              <w:t>1108 14 00</w:t>
            </w:r>
          </w:p>
        </w:tc>
        <w:tc>
          <w:tcPr>
            <w:tcW w:w="0" w:type="auto"/>
            <w:vMerge w:val="restart"/>
            <w:tcBorders>
              <w:top w:val="single" w:sz="12" w:space="0" w:color="000000" w:themeColor="background1" w:themeShade="00"/>
            </w:tcBorders>
          </w:tcPr>
          <w:p w14:paraId="1B5D376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22430BB" w14:textId="77777777" w:rsidR="00E77514" w:rsidRDefault="00E77514" w:rsidP="00FC0611">
            <w:pPr>
              <w:pStyle w:val="NormalinTable"/>
            </w:pPr>
            <w:r>
              <w:t>159,000 kg</w:t>
            </w:r>
          </w:p>
        </w:tc>
        <w:tc>
          <w:tcPr>
            <w:tcW w:w="0" w:type="auto"/>
            <w:vMerge w:val="restart"/>
            <w:tcBorders>
              <w:top w:val="single" w:sz="12" w:space="0" w:color="000000" w:themeColor="background1" w:themeShade="00"/>
            </w:tcBorders>
          </w:tcPr>
          <w:p w14:paraId="216E518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20394DA1" w14:textId="77777777" w:rsidR="00E77514" w:rsidRDefault="00E77514" w:rsidP="00FC0611">
            <w:pPr>
              <w:pStyle w:val="NormalinTable"/>
            </w:pPr>
            <w:r>
              <w:t>31/12</w:t>
            </w:r>
          </w:p>
        </w:tc>
      </w:tr>
      <w:tr w:rsidR="00E77514" w14:paraId="46947A14"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7FB4AF21" w14:textId="77777777" w:rsidR="00E77514" w:rsidRDefault="00E77514" w:rsidP="00FC0611">
            <w:pPr>
              <w:pStyle w:val="NormalinTable"/>
            </w:pPr>
            <w:r>
              <w:rPr>
                <w:b/>
              </w:rPr>
              <w:t>097532</w:t>
            </w:r>
          </w:p>
        </w:tc>
        <w:tc>
          <w:tcPr>
            <w:tcW w:w="0" w:type="auto"/>
            <w:vMerge w:val="restart"/>
            <w:tcBorders>
              <w:top w:val="single" w:sz="12" w:space="0" w:color="000000" w:themeColor="background1" w:themeShade="00"/>
            </w:tcBorders>
          </w:tcPr>
          <w:p w14:paraId="51AF72D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2D53A4E" w14:textId="77777777" w:rsidR="00E77514" w:rsidRDefault="00E77514" w:rsidP="00FC0611">
            <w:pPr>
              <w:pStyle w:val="NormalinTable"/>
            </w:pPr>
            <w:r>
              <w:t>1701 13 00</w:t>
            </w:r>
          </w:p>
        </w:tc>
        <w:tc>
          <w:tcPr>
            <w:tcW w:w="0" w:type="auto"/>
            <w:vMerge w:val="restart"/>
            <w:tcBorders>
              <w:top w:val="single" w:sz="12" w:space="0" w:color="000000" w:themeColor="background1" w:themeShade="00"/>
            </w:tcBorders>
          </w:tcPr>
          <w:p w14:paraId="592AB5E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56902FA9" w14:textId="77777777" w:rsidR="00E77514" w:rsidRDefault="00E77514" w:rsidP="00FC0611">
            <w:pPr>
              <w:pStyle w:val="NormalinTable"/>
            </w:pPr>
            <w:r>
              <w:t>2,166,000 kg + plus an addition of 61,000 kg per quota period</w:t>
            </w:r>
          </w:p>
        </w:tc>
        <w:tc>
          <w:tcPr>
            <w:tcW w:w="0" w:type="auto"/>
            <w:vMerge w:val="restart"/>
            <w:tcBorders>
              <w:top w:val="single" w:sz="12" w:space="0" w:color="000000" w:themeColor="background1" w:themeShade="00"/>
            </w:tcBorders>
          </w:tcPr>
          <w:p w14:paraId="748145B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E5BE608" w14:textId="77777777" w:rsidR="00E77514" w:rsidRDefault="00E77514" w:rsidP="00FC0611">
            <w:pPr>
              <w:pStyle w:val="NormalinTable"/>
            </w:pPr>
            <w:r>
              <w:t>31/12</w:t>
            </w:r>
          </w:p>
        </w:tc>
      </w:tr>
      <w:tr w:rsidR="00E77514" w14:paraId="2340DEB2"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91C1B72" w14:textId="77777777" w:rsidR="00E77514" w:rsidRDefault="00E77514" w:rsidP="00FC0611">
            <w:pPr>
              <w:pStyle w:val="NormalinTable"/>
            </w:pPr>
          </w:p>
        </w:tc>
        <w:tc>
          <w:tcPr>
            <w:tcW w:w="0" w:type="auto"/>
            <w:vMerge/>
          </w:tcPr>
          <w:p w14:paraId="5655B78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16DE0ED" w14:textId="77777777" w:rsidR="00E77514" w:rsidRDefault="00E77514" w:rsidP="00FC0611">
            <w:pPr>
              <w:pStyle w:val="NormalinTable"/>
            </w:pPr>
            <w:r>
              <w:t>1701 14 00</w:t>
            </w:r>
          </w:p>
        </w:tc>
        <w:tc>
          <w:tcPr>
            <w:tcW w:w="0" w:type="auto"/>
            <w:vMerge/>
          </w:tcPr>
          <w:p w14:paraId="5F5AB0B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53B889F" w14:textId="77777777" w:rsidR="00E77514" w:rsidRDefault="00E77514" w:rsidP="00FC0611">
            <w:pPr>
              <w:pStyle w:val="NormalinTable"/>
            </w:pPr>
          </w:p>
        </w:tc>
        <w:tc>
          <w:tcPr>
            <w:tcW w:w="0" w:type="auto"/>
            <w:vMerge/>
          </w:tcPr>
          <w:p w14:paraId="47F5118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FAF4D9A" w14:textId="77777777" w:rsidR="00E77514" w:rsidRDefault="00E77514" w:rsidP="00FC0611">
            <w:pPr>
              <w:pStyle w:val="NormalinTable"/>
            </w:pPr>
          </w:p>
        </w:tc>
      </w:tr>
      <w:tr w:rsidR="00E77514" w14:paraId="2B91DEF3"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0AAC0CAA" w14:textId="77777777" w:rsidR="00E77514" w:rsidRDefault="00E77514" w:rsidP="00FC0611">
            <w:pPr>
              <w:pStyle w:val="NormalinTable"/>
            </w:pPr>
            <w:r>
              <w:rPr>
                <w:b/>
              </w:rPr>
              <w:t>097533</w:t>
            </w:r>
          </w:p>
        </w:tc>
        <w:tc>
          <w:tcPr>
            <w:tcW w:w="0" w:type="auto"/>
            <w:vMerge w:val="restart"/>
            <w:tcBorders>
              <w:top w:val="single" w:sz="12" w:space="0" w:color="000000" w:themeColor="background1" w:themeShade="00"/>
            </w:tcBorders>
          </w:tcPr>
          <w:p w14:paraId="056E798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A37EFA0" w14:textId="77777777" w:rsidR="00E77514" w:rsidRDefault="00E77514" w:rsidP="00FC0611">
            <w:pPr>
              <w:pStyle w:val="NormalinTable"/>
            </w:pPr>
            <w:r>
              <w:t>1701 91 00</w:t>
            </w:r>
          </w:p>
        </w:tc>
        <w:tc>
          <w:tcPr>
            <w:tcW w:w="0" w:type="auto"/>
            <w:vMerge w:val="restart"/>
            <w:tcBorders>
              <w:top w:val="single" w:sz="12" w:space="0" w:color="000000" w:themeColor="background1" w:themeShade="00"/>
            </w:tcBorders>
          </w:tcPr>
          <w:p w14:paraId="4EF0BBF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0466FF45" w14:textId="77777777" w:rsidR="00E77514" w:rsidRDefault="00E77514" w:rsidP="00FC0611">
            <w:pPr>
              <w:pStyle w:val="NormalinTable"/>
            </w:pPr>
            <w:r>
              <w:t>546,000 kg + plus an addition of 8,000 kg expressed in raw sugar equivalent per quota period</w:t>
            </w:r>
          </w:p>
        </w:tc>
        <w:tc>
          <w:tcPr>
            <w:tcW w:w="0" w:type="auto"/>
            <w:vMerge w:val="restart"/>
            <w:tcBorders>
              <w:top w:val="single" w:sz="12" w:space="0" w:color="000000" w:themeColor="background1" w:themeShade="00"/>
            </w:tcBorders>
          </w:tcPr>
          <w:p w14:paraId="7E5BB10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EA49918" w14:textId="77777777" w:rsidR="00E77514" w:rsidRDefault="00E77514" w:rsidP="00FC0611">
            <w:pPr>
              <w:pStyle w:val="NormalinTable"/>
            </w:pPr>
            <w:r>
              <w:t>31/12</w:t>
            </w:r>
          </w:p>
        </w:tc>
      </w:tr>
      <w:tr w:rsidR="00E77514" w14:paraId="684AA6EF"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22D0B8" w14:textId="77777777" w:rsidR="00E77514" w:rsidRDefault="00E77514" w:rsidP="00FC0611">
            <w:pPr>
              <w:pStyle w:val="NormalinTable"/>
            </w:pPr>
          </w:p>
        </w:tc>
        <w:tc>
          <w:tcPr>
            <w:tcW w:w="0" w:type="auto"/>
            <w:vMerge/>
          </w:tcPr>
          <w:p w14:paraId="50ADDE6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3A4B7F" w14:textId="77777777" w:rsidR="00E77514" w:rsidRDefault="00E77514" w:rsidP="00FC0611">
            <w:pPr>
              <w:pStyle w:val="NormalinTable"/>
            </w:pPr>
            <w:r>
              <w:t>1701 99 00</w:t>
            </w:r>
          </w:p>
        </w:tc>
        <w:tc>
          <w:tcPr>
            <w:tcW w:w="0" w:type="auto"/>
            <w:vMerge/>
          </w:tcPr>
          <w:p w14:paraId="0C6F097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ACA511A" w14:textId="77777777" w:rsidR="00E77514" w:rsidRDefault="00E77514" w:rsidP="00FC0611">
            <w:pPr>
              <w:pStyle w:val="NormalinTable"/>
            </w:pPr>
          </w:p>
        </w:tc>
        <w:tc>
          <w:tcPr>
            <w:tcW w:w="0" w:type="auto"/>
            <w:vMerge/>
          </w:tcPr>
          <w:p w14:paraId="5E96217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08FD0D1" w14:textId="77777777" w:rsidR="00E77514" w:rsidRDefault="00E77514" w:rsidP="00FC0611">
            <w:pPr>
              <w:pStyle w:val="NormalinTable"/>
            </w:pPr>
          </w:p>
        </w:tc>
      </w:tr>
      <w:tr w:rsidR="00E77514" w14:paraId="21BAAEE5"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2F303D5" w14:textId="77777777" w:rsidR="00E77514" w:rsidRDefault="00E77514" w:rsidP="00FC0611">
            <w:pPr>
              <w:pStyle w:val="NormalinTable"/>
            </w:pPr>
          </w:p>
        </w:tc>
        <w:tc>
          <w:tcPr>
            <w:tcW w:w="0" w:type="auto"/>
            <w:vMerge/>
          </w:tcPr>
          <w:p w14:paraId="0FE6B02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000EE10" w14:textId="77777777" w:rsidR="00E77514" w:rsidRDefault="00E77514" w:rsidP="00FC0611">
            <w:pPr>
              <w:pStyle w:val="NormalinTable"/>
            </w:pPr>
            <w:r>
              <w:t>1702 30 00</w:t>
            </w:r>
          </w:p>
        </w:tc>
        <w:tc>
          <w:tcPr>
            <w:tcW w:w="0" w:type="auto"/>
            <w:vMerge/>
          </w:tcPr>
          <w:p w14:paraId="5EB9952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09B1178" w14:textId="77777777" w:rsidR="00E77514" w:rsidRDefault="00E77514" w:rsidP="00FC0611">
            <w:pPr>
              <w:pStyle w:val="NormalinTable"/>
            </w:pPr>
          </w:p>
        </w:tc>
        <w:tc>
          <w:tcPr>
            <w:tcW w:w="0" w:type="auto"/>
            <w:vMerge/>
          </w:tcPr>
          <w:p w14:paraId="27F9F37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AFD47DD" w14:textId="77777777" w:rsidR="00E77514" w:rsidRDefault="00E77514" w:rsidP="00FC0611">
            <w:pPr>
              <w:pStyle w:val="NormalinTable"/>
            </w:pPr>
          </w:p>
        </w:tc>
      </w:tr>
      <w:tr w:rsidR="00E77514" w14:paraId="3D481E23"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1D45738" w14:textId="77777777" w:rsidR="00E77514" w:rsidRDefault="00E77514" w:rsidP="00FC0611">
            <w:pPr>
              <w:pStyle w:val="NormalinTable"/>
            </w:pPr>
          </w:p>
        </w:tc>
        <w:tc>
          <w:tcPr>
            <w:tcW w:w="0" w:type="auto"/>
            <w:vMerge/>
          </w:tcPr>
          <w:p w14:paraId="1A22B28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027747B" w14:textId="77777777" w:rsidR="00E77514" w:rsidRDefault="00E77514" w:rsidP="00FC0611">
            <w:pPr>
              <w:pStyle w:val="NormalinTable"/>
            </w:pPr>
            <w:r>
              <w:t>1702 40 90</w:t>
            </w:r>
          </w:p>
        </w:tc>
        <w:tc>
          <w:tcPr>
            <w:tcW w:w="0" w:type="auto"/>
            <w:vMerge/>
          </w:tcPr>
          <w:p w14:paraId="44AC563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27388E5" w14:textId="77777777" w:rsidR="00E77514" w:rsidRDefault="00E77514" w:rsidP="00FC0611">
            <w:pPr>
              <w:pStyle w:val="NormalinTable"/>
            </w:pPr>
          </w:p>
        </w:tc>
        <w:tc>
          <w:tcPr>
            <w:tcW w:w="0" w:type="auto"/>
            <w:vMerge/>
          </w:tcPr>
          <w:p w14:paraId="45576CA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5F0ADCB" w14:textId="77777777" w:rsidR="00E77514" w:rsidRDefault="00E77514" w:rsidP="00FC0611">
            <w:pPr>
              <w:pStyle w:val="NormalinTable"/>
            </w:pPr>
          </w:p>
        </w:tc>
      </w:tr>
      <w:tr w:rsidR="00E77514" w14:paraId="0C2D2DFA"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2B8F2F1" w14:textId="77777777" w:rsidR="00E77514" w:rsidRDefault="00E77514" w:rsidP="00FC0611">
            <w:pPr>
              <w:pStyle w:val="NormalinTable"/>
            </w:pPr>
          </w:p>
        </w:tc>
        <w:tc>
          <w:tcPr>
            <w:tcW w:w="0" w:type="auto"/>
            <w:vMerge/>
          </w:tcPr>
          <w:p w14:paraId="5C4CD34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A532351" w14:textId="77777777" w:rsidR="00E77514" w:rsidRDefault="00E77514" w:rsidP="00FC0611">
            <w:pPr>
              <w:pStyle w:val="NormalinTable"/>
            </w:pPr>
            <w:r>
              <w:t>1702 50 00</w:t>
            </w:r>
          </w:p>
        </w:tc>
        <w:tc>
          <w:tcPr>
            <w:tcW w:w="0" w:type="auto"/>
            <w:vMerge/>
          </w:tcPr>
          <w:p w14:paraId="327E94F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24DC6F" w14:textId="77777777" w:rsidR="00E77514" w:rsidRDefault="00E77514" w:rsidP="00FC0611">
            <w:pPr>
              <w:pStyle w:val="NormalinTable"/>
            </w:pPr>
          </w:p>
        </w:tc>
        <w:tc>
          <w:tcPr>
            <w:tcW w:w="0" w:type="auto"/>
            <w:vMerge/>
          </w:tcPr>
          <w:p w14:paraId="4A2963F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0ECEC2C" w14:textId="77777777" w:rsidR="00E77514" w:rsidRDefault="00E77514" w:rsidP="00FC0611">
            <w:pPr>
              <w:pStyle w:val="NormalinTable"/>
            </w:pPr>
          </w:p>
        </w:tc>
      </w:tr>
      <w:tr w:rsidR="00E77514" w14:paraId="6E751874"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C498911" w14:textId="77777777" w:rsidR="00E77514" w:rsidRDefault="00E77514" w:rsidP="00FC0611">
            <w:pPr>
              <w:pStyle w:val="NormalinTable"/>
            </w:pPr>
          </w:p>
        </w:tc>
        <w:tc>
          <w:tcPr>
            <w:tcW w:w="0" w:type="auto"/>
            <w:vMerge/>
          </w:tcPr>
          <w:p w14:paraId="6C1C225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E5D9921" w14:textId="77777777" w:rsidR="00E77514" w:rsidRDefault="00E77514" w:rsidP="00FC0611">
            <w:pPr>
              <w:pStyle w:val="NormalinTable"/>
            </w:pPr>
            <w:r>
              <w:t>1702 90 30</w:t>
            </w:r>
          </w:p>
        </w:tc>
        <w:tc>
          <w:tcPr>
            <w:tcW w:w="0" w:type="auto"/>
            <w:vMerge/>
          </w:tcPr>
          <w:p w14:paraId="37C84BD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A129AE7" w14:textId="77777777" w:rsidR="00E77514" w:rsidRDefault="00E77514" w:rsidP="00FC0611">
            <w:pPr>
              <w:pStyle w:val="NormalinTable"/>
            </w:pPr>
          </w:p>
        </w:tc>
        <w:tc>
          <w:tcPr>
            <w:tcW w:w="0" w:type="auto"/>
            <w:vMerge/>
          </w:tcPr>
          <w:p w14:paraId="56CD45F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C0106F8" w14:textId="77777777" w:rsidR="00E77514" w:rsidRDefault="00E77514" w:rsidP="00FC0611">
            <w:pPr>
              <w:pStyle w:val="NormalinTable"/>
            </w:pPr>
          </w:p>
        </w:tc>
      </w:tr>
      <w:tr w:rsidR="00E77514" w14:paraId="2FC020C8"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D381B78" w14:textId="77777777" w:rsidR="00E77514" w:rsidRDefault="00E77514" w:rsidP="00FC0611">
            <w:pPr>
              <w:pStyle w:val="NormalinTable"/>
            </w:pPr>
          </w:p>
        </w:tc>
        <w:tc>
          <w:tcPr>
            <w:tcW w:w="0" w:type="auto"/>
            <w:vMerge/>
          </w:tcPr>
          <w:p w14:paraId="0C8291D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8222813" w14:textId="77777777" w:rsidR="00E77514" w:rsidRDefault="00E77514" w:rsidP="00FC0611">
            <w:pPr>
              <w:pStyle w:val="NormalinTable"/>
            </w:pPr>
            <w:r>
              <w:t>1702 90 50</w:t>
            </w:r>
          </w:p>
        </w:tc>
        <w:tc>
          <w:tcPr>
            <w:tcW w:w="0" w:type="auto"/>
            <w:vMerge/>
          </w:tcPr>
          <w:p w14:paraId="2168062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EC0777C" w14:textId="77777777" w:rsidR="00E77514" w:rsidRDefault="00E77514" w:rsidP="00FC0611">
            <w:pPr>
              <w:pStyle w:val="NormalinTable"/>
            </w:pPr>
          </w:p>
        </w:tc>
        <w:tc>
          <w:tcPr>
            <w:tcW w:w="0" w:type="auto"/>
            <w:vMerge/>
          </w:tcPr>
          <w:p w14:paraId="28B492C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270E2F8" w14:textId="77777777" w:rsidR="00E77514" w:rsidRDefault="00E77514" w:rsidP="00FC0611">
            <w:pPr>
              <w:pStyle w:val="NormalinTable"/>
            </w:pPr>
          </w:p>
        </w:tc>
      </w:tr>
      <w:tr w:rsidR="00E77514" w14:paraId="501E6B2B"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8B66694" w14:textId="77777777" w:rsidR="00E77514" w:rsidRDefault="00E77514" w:rsidP="00FC0611">
            <w:pPr>
              <w:pStyle w:val="NormalinTable"/>
            </w:pPr>
          </w:p>
        </w:tc>
        <w:tc>
          <w:tcPr>
            <w:tcW w:w="0" w:type="auto"/>
            <w:vMerge/>
          </w:tcPr>
          <w:p w14:paraId="088A386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A1710D" w14:textId="77777777" w:rsidR="00E77514" w:rsidRDefault="00E77514" w:rsidP="00FC0611">
            <w:pPr>
              <w:pStyle w:val="NormalinTable"/>
            </w:pPr>
            <w:r>
              <w:t>1702 90 71</w:t>
            </w:r>
          </w:p>
        </w:tc>
        <w:tc>
          <w:tcPr>
            <w:tcW w:w="0" w:type="auto"/>
            <w:vMerge/>
          </w:tcPr>
          <w:p w14:paraId="017ABFB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D19879A" w14:textId="77777777" w:rsidR="00E77514" w:rsidRDefault="00E77514" w:rsidP="00FC0611">
            <w:pPr>
              <w:pStyle w:val="NormalinTable"/>
            </w:pPr>
          </w:p>
        </w:tc>
        <w:tc>
          <w:tcPr>
            <w:tcW w:w="0" w:type="auto"/>
            <w:vMerge/>
          </w:tcPr>
          <w:p w14:paraId="3773FAA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763F0EB" w14:textId="77777777" w:rsidR="00E77514" w:rsidRDefault="00E77514" w:rsidP="00FC0611">
            <w:pPr>
              <w:pStyle w:val="NormalinTable"/>
            </w:pPr>
          </w:p>
        </w:tc>
      </w:tr>
      <w:tr w:rsidR="00E77514" w14:paraId="1BF4318C"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A023DF1" w14:textId="77777777" w:rsidR="00E77514" w:rsidRDefault="00E77514" w:rsidP="00FC0611">
            <w:pPr>
              <w:pStyle w:val="NormalinTable"/>
            </w:pPr>
          </w:p>
        </w:tc>
        <w:tc>
          <w:tcPr>
            <w:tcW w:w="0" w:type="auto"/>
            <w:vMerge/>
          </w:tcPr>
          <w:p w14:paraId="030F20E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66E8D17" w14:textId="77777777" w:rsidR="00E77514" w:rsidRDefault="00E77514" w:rsidP="00FC0611">
            <w:pPr>
              <w:pStyle w:val="NormalinTable"/>
            </w:pPr>
            <w:r>
              <w:t>1702 90 75</w:t>
            </w:r>
          </w:p>
        </w:tc>
        <w:tc>
          <w:tcPr>
            <w:tcW w:w="0" w:type="auto"/>
            <w:vMerge/>
          </w:tcPr>
          <w:p w14:paraId="0A27B4A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049460D" w14:textId="77777777" w:rsidR="00E77514" w:rsidRDefault="00E77514" w:rsidP="00FC0611">
            <w:pPr>
              <w:pStyle w:val="NormalinTable"/>
            </w:pPr>
          </w:p>
        </w:tc>
        <w:tc>
          <w:tcPr>
            <w:tcW w:w="0" w:type="auto"/>
            <w:vMerge/>
          </w:tcPr>
          <w:p w14:paraId="0611381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DA19C40" w14:textId="77777777" w:rsidR="00E77514" w:rsidRDefault="00E77514" w:rsidP="00FC0611">
            <w:pPr>
              <w:pStyle w:val="NormalinTable"/>
            </w:pPr>
          </w:p>
        </w:tc>
      </w:tr>
      <w:tr w:rsidR="00E77514" w14:paraId="4F0ECCFA"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21D89BA" w14:textId="77777777" w:rsidR="00E77514" w:rsidRDefault="00E77514" w:rsidP="00FC0611">
            <w:pPr>
              <w:pStyle w:val="NormalinTable"/>
            </w:pPr>
          </w:p>
        </w:tc>
        <w:tc>
          <w:tcPr>
            <w:tcW w:w="0" w:type="auto"/>
            <w:vMerge/>
          </w:tcPr>
          <w:p w14:paraId="42394B1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B024C69" w14:textId="77777777" w:rsidR="00E77514" w:rsidRDefault="00E77514" w:rsidP="00FC0611">
            <w:pPr>
              <w:pStyle w:val="NormalinTable"/>
            </w:pPr>
            <w:r>
              <w:t>1702 90 79</w:t>
            </w:r>
          </w:p>
        </w:tc>
        <w:tc>
          <w:tcPr>
            <w:tcW w:w="0" w:type="auto"/>
            <w:vMerge/>
          </w:tcPr>
          <w:p w14:paraId="123A123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8D9990D" w14:textId="77777777" w:rsidR="00E77514" w:rsidRDefault="00E77514" w:rsidP="00FC0611">
            <w:pPr>
              <w:pStyle w:val="NormalinTable"/>
            </w:pPr>
          </w:p>
        </w:tc>
        <w:tc>
          <w:tcPr>
            <w:tcW w:w="0" w:type="auto"/>
            <w:vMerge/>
          </w:tcPr>
          <w:p w14:paraId="2ED1761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4AC3F8D" w14:textId="77777777" w:rsidR="00E77514" w:rsidRDefault="00E77514" w:rsidP="00FC0611">
            <w:pPr>
              <w:pStyle w:val="NormalinTable"/>
            </w:pPr>
          </w:p>
        </w:tc>
      </w:tr>
      <w:tr w:rsidR="00E77514" w14:paraId="22982288"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5DA7AF9" w14:textId="77777777" w:rsidR="00E77514" w:rsidRDefault="00E77514" w:rsidP="00FC0611">
            <w:pPr>
              <w:pStyle w:val="NormalinTable"/>
            </w:pPr>
          </w:p>
        </w:tc>
        <w:tc>
          <w:tcPr>
            <w:tcW w:w="0" w:type="auto"/>
            <w:vMerge/>
          </w:tcPr>
          <w:p w14:paraId="29AC685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62CA3AE" w14:textId="77777777" w:rsidR="00E77514" w:rsidRDefault="00E77514" w:rsidP="00FC0611">
            <w:pPr>
              <w:pStyle w:val="NormalinTable"/>
            </w:pPr>
            <w:r>
              <w:t>1702 90 80</w:t>
            </w:r>
          </w:p>
        </w:tc>
        <w:tc>
          <w:tcPr>
            <w:tcW w:w="0" w:type="auto"/>
            <w:vMerge/>
          </w:tcPr>
          <w:p w14:paraId="099039A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CFFB325" w14:textId="77777777" w:rsidR="00E77514" w:rsidRDefault="00E77514" w:rsidP="00FC0611">
            <w:pPr>
              <w:pStyle w:val="NormalinTable"/>
            </w:pPr>
          </w:p>
        </w:tc>
        <w:tc>
          <w:tcPr>
            <w:tcW w:w="0" w:type="auto"/>
            <w:vMerge/>
          </w:tcPr>
          <w:p w14:paraId="7888949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AB95254" w14:textId="77777777" w:rsidR="00E77514" w:rsidRDefault="00E77514" w:rsidP="00FC0611">
            <w:pPr>
              <w:pStyle w:val="NormalinTable"/>
            </w:pPr>
          </w:p>
        </w:tc>
      </w:tr>
      <w:tr w:rsidR="00E77514" w14:paraId="2C41CBF2"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1716FDB" w14:textId="77777777" w:rsidR="00E77514" w:rsidRDefault="00E77514" w:rsidP="00FC0611">
            <w:pPr>
              <w:pStyle w:val="NormalinTable"/>
            </w:pPr>
          </w:p>
        </w:tc>
        <w:tc>
          <w:tcPr>
            <w:tcW w:w="0" w:type="auto"/>
            <w:vMerge/>
          </w:tcPr>
          <w:p w14:paraId="37DD041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4F2D6E6" w14:textId="77777777" w:rsidR="00E77514" w:rsidRDefault="00E77514" w:rsidP="00FC0611">
            <w:pPr>
              <w:pStyle w:val="NormalinTable"/>
            </w:pPr>
            <w:r>
              <w:t>1702 90 95</w:t>
            </w:r>
          </w:p>
        </w:tc>
        <w:tc>
          <w:tcPr>
            <w:tcW w:w="0" w:type="auto"/>
            <w:vMerge/>
          </w:tcPr>
          <w:p w14:paraId="632B08A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4F7B302" w14:textId="77777777" w:rsidR="00E77514" w:rsidRDefault="00E77514" w:rsidP="00FC0611">
            <w:pPr>
              <w:pStyle w:val="NormalinTable"/>
            </w:pPr>
          </w:p>
        </w:tc>
        <w:tc>
          <w:tcPr>
            <w:tcW w:w="0" w:type="auto"/>
            <w:vMerge/>
          </w:tcPr>
          <w:p w14:paraId="2D9AFA0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D763E53" w14:textId="77777777" w:rsidR="00E77514" w:rsidRDefault="00E77514" w:rsidP="00FC0611">
            <w:pPr>
              <w:pStyle w:val="NormalinTable"/>
            </w:pPr>
          </w:p>
        </w:tc>
      </w:tr>
      <w:tr w:rsidR="00E77514" w14:paraId="0108AD12"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339DBED" w14:textId="77777777" w:rsidR="00E77514" w:rsidRDefault="00E77514" w:rsidP="00FC0611">
            <w:pPr>
              <w:pStyle w:val="NormalinTable"/>
            </w:pPr>
          </w:p>
        </w:tc>
        <w:tc>
          <w:tcPr>
            <w:tcW w:w="0" w:type="auto"/>
            <w:vMerge/>
          </w:tcPr>
          <w:p w14:paraId="0DB70B3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235D0B0" w14:textId="77777777" w:rsidR="00E77514" w:rsidRDefault="00E77514" w:rsidP="00FC0611">
            <w:pPr>
              <w:pStyle w:val="NormalinTable"/>
            </w:pPr>
            <w:r>
              <w:t>1704 90 99 91</w:t>
            </w:r>
          </w:p>
        </w:tc>
        <w:tc>
          <w:tcPr>
            <w:tcW w:w="0" w:type="auto"/>
            <w:vMerge/>
          </w:tcPr>
          <w:p w14:paraId="2593C10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0605819" w14:textId="77777777" w:rsidR="00E77514" w:rsidRDefault="00E77514" w:rsidP="00FC0611">
            <w:pPr>
              <w:pStyle w:val="NormalinTable"/>
            </w:pPr>
          </w:p>
        </w:tc>
        <w:tc>
          <w:tcPr>
            <w:tcW w:w="0" w:type="auto"/>
            <w:vMerge/>
          </w:tcPr>
          <w:p w14:paraId="7B207FE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8D7FCC4" w14:textId="77777777" w:rsidR="00E77514" w:rsidRDefault="00E77514" w:rsidP="00FC0611">
            <w:pPr>
              <w:pStyle w:val="NormalinTable"/>
            </w:pPr>
          </w:p>
        </w:tc>
      </w:tr>
      <w:tr w:rsidR="00E77514" w14:paraId="5496055C"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4E4320D" w14:textId="77777777" w:rsidR="00E77514" w:rsidRDefault="00E77514" w:rsidP="00FC0611">
            <w:pPr>
              <w:pStyle w:val="NormalinTable"/>
            </w:pPr>
          </w:p>
        </w:tc>
        <w:tc>
          <w:tcPr>
            <w:tcW w:w="0" w:type="auto"/>
            <w:vMerge/>
          </w:tcPr>
          <w:p w14:paraId="0161048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1F67766" w14:textId="77777777" w:rsidR="00E77514" w:rsidRDefault="00E77514" w:rsidP="00FC0611">
            <w:pPr>
              <w:pStyle w:val="NormalinTable"/>
            </w:pPr>
            <w:r>
              <w:t>1704 90 99 99</w:t>
            </w:r>
          </w:p>
        </w:tc>
        <w:tc>
          <w:tcPr>
            <w:tcW w:w="0" w:type="auto"/>
            <w:vMerge/>
          </w:tcPr>
          <w:p w14:paraId="674F2FD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3EA26E5" w14:textId="77777777" w:rsidR="00E77514" w:rsidRDefault="00E77514" w:rsidP="00FC0611">
            <w:pPr>
              <w:pStyle w:val="NormalinTable"/>
            </w:pPr>
          </w:p>
        </w:tc>
        <w:tc>
          <w:tcPr>
            <w:tcW w:w="0" w:type="auto"/>
            <w:vMerge/>
          </w:tcPr>
          <w:p w14:paraId="28E3191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B46C23A" w14:textId="77777777" w:rsidR="00E77514" w:rsidRDefault="00E77514" w:rsidP="00FC0611">
            <w:pPr>
              <w:pStyle w:val="NormalinTable"/>
            </w:pPr>
          </w:p>
        </w:tc>
      </w:tr>
      <w:tr w:rsidR="00E77514" w14:paraId="32B6D5E6"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A586F8B" w14:textId="77777777" w:rsidR="00E77514" w:rsidRDefault="00E77514" w:rsidP="00FC0611">
            <w:pPr>
              <w:pStyle w:val="NormalinTable"/>
            </w:pPr>
          </w:p>
        </w:tc>
        <w:tc>
          <w:tcPr>
            <w:tcW w:w="0" w:type="auto"/>
            <w:vMerge/>
          </w:tcPr>
          <w:p w14:paraId="4DBBE82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CC63D5E" w14:textId="77777777" w:rsidR="00E77514" w:rsidRDefault="00E77514" w:rsidP="00FC0611">
            <w:pPr>
              <w:pStyle w:val="NormalinTable"/>
            </w:pPr>
            <w:r>
              <w:t>1806 10 30</w:t>
            </w:r>
          </w:p>
        </w:tc>
        <w:tc>
          <w:tcPr>
            <w:tcW w:w="0" w:type="auto"/>
            <w:vMerge/>
          </w:tcPr>
          <w:p w14:paraId="1C2D1C2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99D2E27" w14:textId="77777777" w:rsidR="00E77514" w:rsidRDefault="00E77514" w:rsidP="00FC0611">
            <w:pPr>
              <w:pStyle w:val="NormalinTable"/>
            </w:pPr>
          </w:p>
        </w:tc>
        <w:tc>
          <w:tcPr>
            <w:tcW w:w="0" w:type="auto"/>
            <w:vMerge/>
          </w:tcPr>
          <w:p w14:paraId="6E0053E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DA0890F" w14:textId="77777777" w:rsidR="00E77514" w:rsidRDefault="00E77514" w:rsidP="00FC0611">
            <w:pPr>
              <w:pStyle w:val="NormalinTable"/>
            </w:pPr>
          </w:p>
        </w:tc>
      </w:tr>
      <w:tr w:rsidR="00E77514" w14:paraId="36FCC7CF"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B389D0A" w14:textId="77777777" w:rsidR="00E77514" w:rsidRDefault="00E77514" w:rsidP="00FC0611">
            <w:pPr>
              <w:pStyle w:val="NormalinTable"/>
            </w:pPr>
          </w:p>
        </w:tc>
        <w:tc>
          <w:tcPr>
            <w:tcW w:w="0" w:type="auto"/>
            <w:vMerge/>
          </w:tcPr>
          <w:p w14:paraId="35ED633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F044C55" w14:textId="77777777" w:rsidR="00E77514" w:rsidRDefault="00E77514" w:rsidP="00FC0611">
            <w:pPr>
              <w:pStyle w:val="NormalinTable"/>
            </w:pPr>
            <w:r>
              <w:t>1806 10 90</w:t>
            </w:r>
          </w:p>
        </w:tc>
        <w:tc>
          <w:tcPr>
            <w:tcW w:w="0" w:type="auto"/>
            <w:vMerge/>
          </w:tcPr>
          <w:p w14:paraId="12F155C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F74D211" w14:textId="77777777" w:rsidR="00E77514" w:rsidRDefault="00E77514" w:rsidP="00FC0611">
            <w:pPr>
              <w:pStyle w:val="NormalinTable"/>
            </w:pPr>
          </w:p>
        </w:tc>
        <w:tc>
          <w:tcPr>
            <w:tcW w:w="0" w:type="auto"/>
            <w:vMerge/>
          </w:tcPr>
          <w:p w14:paraId="4FABAC0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7F401FC" w14:textId="77777777" w:rsidR="00E77514" w:rsidRDefault="00E77514" w:rsidP="00FC0611">
            <w:pPr>
              <w:pStyle w:val="NormalinTable"/>
            </w:pPr>
          </w:p>
        </w:tc>
      </w:tr>
      <w:tr w:rsidR="00E77514" w14:paraId="42E69AE5"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A8A30EF" w14:textId="77777777" w:rsidR="00E77514" w:rsidRDefault="00E77514" w:rsidP="00FC0611">
            <w:pPr>
              <w:pStyle w:val="NormalinTable"/>
            </w:pPr>
          </w:p>
        </w:tc>
        <w:tc>
          <w:tcPr>
            <w:tcW w:w="0" w:type="auto"/>
            <w:vMerge/>
          </w:tcPr>
          <w:p w14:paraId="4284076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E1CFEAA" w14:textId="77777777" w:rsidR="00E77514" w:rsidRDefault="00E77514" w:rsidP="00FC0611">
            <w:pPr>
              <w:pStyle w:val="NormalinTable"/>
            </w:pPr>
            <w:r>
              <w:t>1806 20 95 92</w:t>
            </w:r>
          </w:p>
        </w:tc>
        <w:tc>
          <w:tcPr>
            <w:tcW w:w="0" w:type="auto"/>
            <w:vMerge/>
          </w:tcPr>
          <w:p w14:paraId="1962B07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A180CCE" w14:textId="77777777" w:rsidR="00E77514" w:rsidRDefault="00E77514" w:rsidP="00FC0611">
            <w:pPr>
              <w:pStyle w:val="NormalinTable"/>
            </w:pPr>
          </w:p>
        </w:tc>
        <w:tc>
          <w:tcPr>
            <w:tcW w:w="0" w:type="auto"/>
            <w:vMerge/>
          </w:tcPr>
          <w:p w14:paraId="07B043A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0205196" w14:textId="77777777" w:rsidR="00E77514" w:rsidRDefault="00E77514" w:rsidP="00FC0611">
            <w:pPr>
              <w:pStyle w:val="NormalinTable"/>
            </w:pPr>
          </w:p>
        </w:tc>
      </w:tr>
      <w:tr w:rsidR="00E77514" w14:paraId="63AE9498"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3D10DE6" w14:textId="77777777" w:rsidR="00E77514" w:rsidRDefault="00E77514" w:rsidP="00FC0611">
            <w:pPr>
              <w:pStyle w:val="NormalinTable"/>
            </w:pPr>
          </w:p>
        </w:tc>
        <w:tc>
          <w:tcPr>
            <w:tcW w:w="0" w:type="auto"/>
            <w:vMerge/>
          </w:tcPr>
          <w:p w14:paraId="260EE7B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4DBB23E" w14:textId="77777777" w:rsidR="00E77514" w:rsidRDefault="00E77514" w:rsidP="00FC0611">
            <w:pPr>
              <w:pStyle w:val="NormalinTable"/>
            </w:pPr>
            <w:r>
              <w:t>1806 20 95 99</w:t>
            </w:r>
          </w:p>
        </w:tc>
        <w:tc>
          <w:tcPr>
            <w:tcW w:w="0" w:type="auto"/>
            <w:vMerge/>
          </w:tcPr>
          <w:p w14:paraId="1B51C3C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AD149B2" w14:textId="77777777" w:rsidR="00E77514" w:rsidRDefault="00E77514" w:rsidP="00FC0611">
            <w:pPr>
              <w:pStyle w:val="NormalinTable"/>
            </w:pPr>
          </w:p>
        </w:tc>
        <w:tc>
          <w:tcPr>
            <w:tcW w:w="0" w:type="auto"/>
            <w:vMerge/>
          </w:tcPr>
          <w:p w14:paraId="3A04EA4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99DBED3" w14:textId="77777777" w:rsidR="00E77514" w:rsidRDefault="00E77514" w:rsidP="00FC0611">
            <w:pPr>
              <w:pStyle w:val="NormalinTable"/>
            </w:pPr>
          </w:p>
        </w:tc>
      </w:tr>
      <w:tr w:rsidR="00E77514" w14:paraId="285D7007"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B87734B" w14:textId="77777777" w:rsidR="00E77514" w:rsidRDefault="00E77514" w:rsidP="00FC0611">
            <w:pPr>
              <w:pStyle w:val="NormalinTable"/>
            </w:pPr>
          </w:p>
        </w:tc>
        <w:tc>
          <w:tcPr>
            <w:tcW w:w="0" w:type="auto"/>
            <w:vMerge/>
          </w:tcPr>
          <w:p w14:paraId="565EE98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2328FE1" w14:textId="77777777" w:rsidR="00E77514" w:rsidRDefault="00E77514" w:rsidP="00FC0611">
            <w:pPr>
              <w:pStyle w:val="NormalinTable"/>
            </w:pPr>
            <w:r>
              <w:t>1901 90 99 36</w:t>
            </w:r>
          </w:p>
        </w:tc>
        <w:tc>
          <w:tcPr>
            <w:tcW w:w="0" w:type="auto"/>
            <w:vMerge/>
          </w:tcPr>
          <w:p w14:paraId="38C6736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046B10E" w14:textId="77777777" w:rsidR="00E77514" w:rsidRDefault="00E77514" w:rsidP="00FC0611">
            <w:pPr>
              <w:pStyle w:val="NormalinTable"/>
            </w:pPr>
          </w:p>
        </w:tc>
        <w:tc>
          <w:tcPr>
            <w:tcW w:w="0" w:type="auto"/>
            <w:vMerge/>
          </w:tcPr>
          <w:p w14:paraId="2303301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C59B40F" w14:textId="77777777" w:rsidR="00E77514" w:rsidRDefault="00E77514" w:rsidP="00FC0611">
            <w:pPr>
              <w:pStyle w:val="NormalinTable"/>
            </w:pPr>
          </w:p>
        </w:tc>
      </w:tr>
      <w:tr w:rsidR="00E77514" w14:paraId="5F0C1DBF"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39F8873" w14:textId="77777777" w:rsidR="00E77514" w:rsidRDefault="00E77514" w:rsidP="00FC0611">
            <w:pPr>
              <w:pStyle w:val="NormalinTable"/>
            </w:pPr>
          </w:p>
        </w:tc>
        <w:tc>
          <w:tcPr>
            <w:tcW w:w="0" w:type="auto"/>
            <w:vMerge/>
          </w:tcPr>
          <w:p w14:paraId="3A42575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E1D0A28" w14:textId="77777777" w:rsidR="00E77514" w:rsidRDefault="00E77514" w:rsidP="00FC0611">
            <w:pPr>
              <w:pStyle w:val="NormalinTable"/>
            </w:pPr>
            <w:r>
              <w:t>2006 00 31 90</w:t>
            </w:r>
          </w:p>
        </w:tc>
        <w:tc>
          <w:tcPr>
            <w:tcW w:w="0" w:type="auto"/>
            <w:vMerge/>
          </w:tcPr>
          <w:p w14:paraId="5B1B75C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7830813" w14:textId="77777777" w:rsidR="00E77514" w:rsidRDefault="00E77514" w:rsidP="00FC0611">
            <w:pPr>
              <w:pStyle w:val="NormalinTable"/>
            </w:pPr>
          </w:p>
        </w:tc>
        <w:tc>
          <w:tcPr>
            <w:tcW w:w="0" w:type="auto"/>
            <w:vMerge/>
          </w:tcPr>
          <w:p w14:paraId="08D9892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C6EBB17" w14:textId="77777777" w:rsidR="00E77514" w:rsidRDefault="00E77514" w:rsidP="00FC0611">
            <w:pPr>
              <w:pStyle w:val="NormalinTable"/>
            </w:pPr>
          </w:p>
        </w:tc>
      </w:tr>
      <w:tr w:rsidR="00E77514" w14:paraId="42736853"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EDE11A9" w14:textId="77777777" w:rsidR="00E77514" w:rsidRDefault="00E77514" w:rsidP="00FC0611">
            <w:pPr>
              <w:pStyle w:val="NormalinTable"/>
            </w:pPr>
          </w:p>
        </w:tc>
        <w:tc>
          <w:tcPr>
            <w:tcW w:w="0" w:type="auto"/>
            <w:vMerge/>
          </w:tcPr>
          <w:p w14:paraId="5858621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1B853E4" w14:textId="77777777" w:rsidR="00E77514" w:rsidRDefault="00E77514" w:rsidP="00FC0611">
            <w:pPr>
              <w:pStyle w:val="NormalinTable"/>
            </w:pPr>
            <w:r>
              <w:t>2006 00 38 19</w:t>
            </w:r>
          </w:p>
        </w:tc>
        <w:tc>
          <w:tcPr>
            <w:tcW w:w="0" w:type="auto"/>
            <w:vMerge/>
          </w:tcPr>
          <w:p w14:paraId="2777208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026C411" w14:textId="77777777" w:rsidR="00E77514" w:rsidRDefault="00E77514" w:rsidP="00FC0611">
            <w:pPr>
              <w:pStyle w:val="NormalinTable"/>
            </w:pPr>
          </w:p>
        </w:tc>
        <w:tc>
          <w:tcPr>
            <w:tcW w:w="0" w:type="auto"/>
            <w:vMerge/>
          </w:tcPr>
          <w:p w14:paraId="0A3C736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C24FFBA" w14:textId="77777777" w:rsidR="00E77514" w:rsidRDefault="00E77514" w:rsidP="00FC0611">
            <w:pPr>
              <w:pStyle w:val="NormalinTable"/>
            </w:pPr>
          </w:p>
        </w:tc>
      </w:tr>
      <w:tr w:rsidR="00E77514" w14:paraId="0B3650A2"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0760540" w14:textId="77777777" w:rsidR="00E77514" w:rsidRDefault="00E77514" w:rsidP="00FC0611">
            <w:pPr>
              <w:pStyle w:val="NormalinTable"/>
            </w:pPr>
          </w:p>
        </w:tc>
        <w:tc>
          <w:tcPr>
            <w:tcW w:w="0" w:type="auto"/>
            <w:vMerge/>
          </w:tcPr>
          <w:p w14:paraId="2AB464E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590E1E4" w14:textId="77777777" w:rsidR="00E77514" w:rsidRDefault="00E77514" w:rsidP="00FC0611">
            <w:pPr>
              <w:pStyle w:val="NormalinTable"/>
            </w:pPr>
            <w:r>
              <w:t>2006 00 38 89</w:t>
            </w:r>
          </w:p>
        </w:tc>
        <w:tc>
          <w:tcPr>
            <w:tcW w:w="0" w:type="auto"/>
            <w:vMerge/>
          </w:tcPr>
          <w:p w14:paraId="0236C31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9E72C57" w14:textId="77777777" w:rsidR="00E77514" w:rsidRDefault="00E77514" w:rsidP="00FC0611">
            <w:pPr>
              <w:pStyle w:val="NormalinTable"/>
            </w:pPr>
          </w:p>
        </w:tc>
        <w:tc>
          <w:tcPr>
            <w:tcW w:w="0" w:type="auto"/>
            <w:vMerge/>
          </w:tcPr>
          <w:p w14:paraId="049CB71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B27A6CA" w14:textId="77777777" w:rsidR="00E77514" w:rsidRDefault="00E77514" w:rsidP="00FC0611">
            <w:pPr>
              <w:pStyle w:val="NormalinTable"/>
            </w:pPr>
          </w:p>
        </w:tc>
      </w:tr>
      <w:tr w:rsidR="00E77514" w14:paraId="7ED224E8"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BFFABC" w14:textId="77777777" w:rsidR="00E77514" w:rsidRDefault="00E77514" w:rsidP="00FC0611">
            <w:pPr>
              <w:pStyle w:val="NormalinTable"/>
            </w:pPr>
          </w:p>
        </w:tc>
        <w:tc>
          <w:tcPr>
            <w:tcW w:w="0" w:type="auto"/>
            <w:vMerge/>
          </w:tcPr>
          <w:p w14:paraId="0902C91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AE9D657" w14:textId="77777777" w:rsidR="00E77514" w:rsidRDefault="00E77514" w:rsidP="00FC0611">
            <w:pPr>
              <w:pStyle w:val="NormalinTable"/>
            </w:pPr>
            <w:r>
              <w:t>2007 91 10 90</w:t>
            </w:r>
          </w:p>
        </w:tc>
        <w:tc>
          <w:tcPr>
            <w:tcW w:w="0" w:type="auto"/>
            <w:vMerge/>
          </w:tcPr>
          <w:p w14:paraId="07D0B70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D0A3ED6" w14:textId="77777777" w:rsidR="00E77514" w:rsidRDefault="00E77514" w:rsidP="00FC0611">
            <w:pPr>
              <w:pStyle w:val="NormalinTable"/>
            </w:pPr>
          </w:p>
        </w:tc>
        <w:tc>
          <w:tcPr>
            <w:tcW w:w="0" w:type="auto"/>
            <w:vMerge/>
          </w:tcPr>
          <w:p w14:paraId="3D1999E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A31AD4D" w14:textId="77777777" w:rsidR="00E77514" w:rsidRDefault="00E77514" w:rsidP="00FC0611">
            <w:pPr>
              <w:pStyle w:val="NormalinTable"/>
            </w:pPr>
          </w:p>
        </w:tc>
      </w:tr>
      <w:tr w:rsidR="00E77514" w14:paraId="0734E9E3"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EDED27D" w14:textId="77777777" w:rsidR="00E77514" w:rsidRDefault="00E77514" w:rsidP="00FC0611">
            <w:pPr>
              <w:pStyle w:val="NormalinTable"/>
            </w:pPr>
          </w:p>
        </w:tc>
        <w:tc>
          <w:tcPr>
            <w:tcW w:w="0" w:type="auto"/>
            <w:vMerge/>
          </w:tcPr>
          <w:p w14:paraId="253DE92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325DADA" w14:textId="77777777" w:rsidR="00E77514" w:rsidRDefault="00E77514" w:rsidP="00FC0611">
            <w:pPr>
              <w:pStyle w:val="NormalinTable"/>
            </w:pPr>
            <w:r>
              <w:t>2007 99 20 90</w:t>
            </w:r>
          </w:p>
        </w:tc>
        <w:tc>
          <w:tcPr>
            <w:tcW w:w="0" w:type="auto"/>
            <w:vMerge/>
          </w:tcPr>
          <w:p w14:paraId="6E49AFB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BE5F29E" w14:textId="77777777" w:rsidR="00E77514" w:rsidRDefault="00E77514" w:rsidP="00FC0611">
            <w:pPr>
              <w:pStyle w:val="NormalinTable"/>
            </w:pPr>
          </w:p>
        </w:tc>
        <w:tc>
          <w:tcPr>
            <w:tcW w:w="0" w:type="auto"/>
            <w:vMerge/>
          </w:tcPr>
          <w:p w14:paraId="5F995EA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9D122E8" w14:textId="77777777" w:rsidR="00E77514" w:rsidRDefault="00E77514" w:rsidP="00FC0611">
            <w:pPr>
              <w:pStyle w:val="NormalinTable"/>
            </w:pPr>
          </w:p>
        </w:tc>
      </w:tr>
      <w:tr w:rsidR="00E77514" w14:paraId="23CB1913"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3FD6782" w14:textId="77777777" w:rsidR="00E77514" w:rsidRDefault="00E77514" w:rsidP="00FC0611">
            <w:pPr>
              <w:pStyle w:val="NormalinTable"/>
            </w:pPr>
          </w:p>
        </w:tc>
        <w:tc>
          <w:tcPr>
            <w:tcW w:w="0" w:type="auto"/>
            <w:vMerge/>
          </w:tcPr>
          <w:p w14:paraId="7B78A8F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EF7C5AE" w14:textId="77777777" w:rsidR="00E77514" w:rsidRDefault="00E77514" w:rsidP="00FC0611">
            <w:pPr>
              <w:pStyle w:val="NormalinTable"/>
            </w:pPr>
            <w:r>
              <w:t>2007 99 31 95</w:t>
            </w:r>
          </w:p>
        </w:tc>
        <w:tc>
          <w:tcPr>
            <w:tcW w:w="0" w:type="auto"/>
            <w:vMerge/>
          </w:tcPr>
          <w:p w14:paraId="6267810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7CE8539" w14:textId="77777777" w:rsidR="00E77514" w:rsidRDefault="00E77514" w:rsidP="00FC0611">
            <w:pPr>
              <w:pStyle w:val="NormalinTable"/>
            </w:pPr>
          </w:p>
        </w:tc>
        <w:tc>
          <w:tcPr>
            <w:tcW w:w="0" w:type="auto"/>
            <w:vMerge/>
          </w:tcPr>
          <w:p w14:paraId="08D9A9B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15061F8" w14:textId="77777777" w:rsidR="00E77514" w:rsidRDefault="00E77514" w:rsidP="00FC0611">
            <w:pPr>
              <w:pStyle w:val="NormalinTable"/>
            </w:pPr>
          </w:p>
        </w:tc>
      </w:tr>
      <w:tr w:rsidR="00E77514" w14:paraId="52B1B64A"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18DA74C" w14:textId="77777777" w:rsidR="00E77514" w:rsidRDefault="00E77514" w:rsidP="00FC0611">
            <w:pPr>
              <w:pStyle w:val="NormalinTable"/>
            </w:pPr>
          </w:p>
        </w:tc>
        <w:tc>
          <w:tcPr>
            <w:tcW w:w="0" w:type="auto"/>
            <w:vMerge/>
          </w:tcPr>
          <w:p w14:paraId="7257EDB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2468C66" w14:textId="77777777" w:rsidR="00E77514" w:rsidRDefault="00E77514" w:rsidP="00FC0611">
            <w:pPr>
              <w:pStyle w:val="NormalinTable"/>
            </w:pPr>
            <w:r>
              <w:t>2007 99 31 99</w:t>
            </w:r>
          </w:p>
        </w:tc>
        <w:tc>
          <w:tcPr>
            <w:tcW w:w="0" w:type="auto"/>
            <w:vMerge/>
          </w:tcPr>
          <w:p w14:paraId="5784EA8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1258C0B" w14:textId="77777777" w:rsidR="00E77514" w:rsidRDefault="00E77514" w:rsidP="00FC0611">
            <w:pPr>
              <w:pStyle w:val="NormalinTable"/>
            </w:pPr>
          </w:p>
        </w:tc>
        <w:tc>
          <w:tcPr>
            <w:tcW w:w="0" w:type="auto"/>
            <w:vMerge/>
          </w:tcPr>
          <w:p w14:paraId="387A3D6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492E6EC" w14:textId="77777777" w:rsidR="00E77514" w:rsidRDefault="00E77514" w:rsidP="00FC0611">
            <w:pPr>
              <w:pStyle w:val="NormalinTable"/>
            </w:pPr>
          </w:p>
        </w:tc>
      </w:tr>
      <w:tr w:rsidR="00E77514" w14:paraId="04EC3F53"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6AB0476" w14:textId="77777777" w:rsidR="00E77514" w:rsidRDefault="00E77514" w:rsidP="00FC0611">
            <w:pPr>
              <w:pStyle w:val="NormalinTable"/>
            </w:pPr>
          </w:p>
        </w:tc>
        <w:tc>
          <w:tcPr>
            <w:tcW w:w="0" w:type="auto"/>
            <w:vMerge/>
          </w:tcPr>
          <w:p w14:paraId="69D6D29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15A061B" w14:textId="77777777" w:rsidR="00E77514" w:rsidRDefault="00E77514" w:rsidP="00FC0611">
            <w:pPr>
              <w:pStyle w:val="NormalinTable"/>
            </w:pPr>
            <w:r>
              <w:t>2007 99 33 95</w:t>
            </w:r>
          </w:p>
        </w:tc>
        <w:tc>
          <w:tcPr>
            <w:tcW w:w="0" w:type="auto"/>
            <w:vMerge/>
          </w:tcPr>
          <w:p w14:paraId="25A9217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4748141" w14:textId="77777777" w:rsidR="00E77514" w:rsidRDefault="00E77514" w:rsidP="00FC0611">
            <w:pPr>
              <w:pStyle w:val="NormalinTable"/>
            </w:pPr>
          </w:p>
        </w:tc>
        <w:tc>
          <w:tcPr>
            <w:tcW w:w="0" w:type="auto"/>
            <w:vMerge/>
          </w:tcPr>
          <w:p w14:paraId="648F83F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0C65D0A" w14:textId="77777777" w:rsidR="00E77514" w:rsidRDefault="00E77514" w:rsidP="00FC0611">
            <w:pPr>
              <w:pStyle w:val="NormalinTable"/>
            </w:pPr>
          </w:p>
        </w:tc>
      </w:tr>
      <w:tr w:rsidR="00E77514" w14:paraId="2895485F"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645FBD6" w14:textId="77777777" w:rsidR="00E77514" w:rsidRDefault="00E77514" w:rsidP="00FC0611">
            <w:pPr>
              <w:pStyle w:val="NormalinTable"/>
            </w:pPr>
          </w:p>
        </w:tc>
        <w:tc>
          <w:tcPr>
            <w:tcW w:w="0" w:type="auto"/>
            <w:vMerge/>
          </w:tcPr>
          <w:p w14:paraId="75DB32C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5380E2D" w14:textId="77777777" w:rsidR="00E77514" w:rsidRDefault="00E77514" w:rsidP="00FC0611">
            <w:pPr>
              <w:pStyle w:val="NormalinTable"/>
            </w:pPr>
            <w:r>
              <w:t>2007 99 33 99</w:t>
            </w:r>
          </w:p>
        </w:tc>
        <w:tc>
          <w:tcPr>
            <w:tcW w:w="0" w:type="auto"/>
            <w:vMerge/>
          </w:tcPr>
          <w:p w14:paraId="0284C75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AE10DBB" w14:textId="77777777" w:rsidR="00E77514" w:rsidRDefault="00E77514" w:rsidP="00FC0611">
            <w:pPr>
              <w:pStyle w:val="NormalinTable"/>
            </w:pPr>
          </w:p>
        </w:tc>
        <w:tc>
          <w:tcPr>
            <w:tcW w:w="0" w:type="auto"/>
            <w:vMerge/>
          </w:tcPr>
          <w:p w14:paraId="66D89BB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ED9E790" w14:textId="77777777" w:rsidR="00E77514" w:rsidRDefault="00E77514" w:rsidP="00FC0611">
            <w:pPr>
              <w:pStyle w:val="NormalinTable"/>
            </w:pPr>
          </w:p>
        </w:tc>
      </w:tr>
      <w:tr w:rsidR="00E77514" w14:paraId="3E9F5B69"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2061BD0" w14:textId="77777777" w:rsidR="00E77514" w:rsidRDefault="00E77514" w:rsidP="00FC0611">
            <w:pPr>
              <w:pStyle w:val="NormalinTable"/>
            </w:pPr>
          </w:p>
        </w:tc>
        <w:tc>
          <w:tcPr>
            <w:tcW w:w="0" w:type="auto"/>
            <w:vMerge/>
          </w:tcPr>
          <w:p w14:paraId="3F65AFF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B1D43F2" w14:textId="77777777" w:rsidR="00E77514" w:rsidRDefault="00E77514" w:rsidP="00FC0611">
            <w:pPr>
              <w:pStyle w:val="NormalinTable"/>
            </w:pPr>
            <w:r>
              <w:t>2007 99 35 95</w:t>
            </w:r>
          </w:p>
        </w:tc>
        <w:tc>
          <w:tcPr>
            <w:tcW w:w="0" w:type="auto"/>
            <w:vMerge/>
          </w:tcPr>
          <w:p w14:paraId="6CC46CE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6920F5D" w14:textId="77777777" w:rsidR="00E77514" w:rsidRDefault="00E77514" w:rsidP="00FC0611">
            <w:pPr>
              <w:pStyle w:val="NormalinTable"/>
            </w:pPr>
          </w:p>
        </w:tc>
        <w:tc>
          <w:tcPr>
            <w:tcW w:w="0" w:type="auto"/>
            <w:vMerge/>
          </w:tcPr>
          <w:p w14:paraId="6C6446F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E0345F3" w14:textId="77777777" w:rsidR="00E77514" w:rsidRDefault="00E77514" w:rsidP="00FC0611">
            <w:pPr>
              <w:pStyle w:val="NormalinTable"/>
            </w:pPr>
          </w:p>
        </w:tc>
      </w:tr>
      <w:tr w:rsidR="00E77514" w14:paraId="6ADC4997"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282A6B6" w14:textId="77777777" w:rsidR="00E77514" w:rsidRDefault="00E77514" w:rsidP="00FC0611">
            <w:pPr>
              <w:pStyle w:val="NormalinTable"/>
            </w:pPr>
          </w:p>
        </w:tc>
        <w:tc>
          <w:tcPr>
            <w:tcW w:w="0" w:type="auto"/>
            <w:vMerge/>
          </w:tcPr>
          <w:p w14:paraId="6942463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E8DA639" w14:textId="77777777" w:rsidR="00E77514" w:rsidRDefault="00E77514" w:rsidP="00FC0611">
            <w:pPr>
              <w:pStyle w:val="NormalinTable"/>
            </w:pPr>
            <w:r>
              <w:t>2007 99 35 99</w:t>
            </w:r>
          </w:p>
        </w:tc>
        <w:tc>
          <w:tcPr>
            <w:tcW w:w="0" w:type="auto"/>
            <w:vMerge/>
          </w:tcPr>
          <w:p w14:paraId="0B2EA03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C43638" w14:textId="77777777" w:rsidR="00E77514" w:rsidRDefault="00E77514" w:rsidP="00FC0611">
            <w:pPr>
              <w:pStyle w:val="NormalinTable"/>
            </w:pPr>
          </w:p>
        </w:tc>
        <w:tc>
          <w:tcPr>
            <w:tcW w:w="0" w:type="auto"/>
            <w:vMerge/>
          </w:tcPr>
          <w:p w14:paraId="0060C19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AEF56A9" w14:textId="77777777" w:rsidR="00E77514" w:rsidRDefault="00E77514" w:rsidP="00FC0611">
            <w:pPr>
              <w:pStyle w:val="NormalinTable"/>
            </w:pPr>
          </w:p>
        </w:tc>
      </w:tr>
      <w:tr w:rsidR="00E77514" w14:paraId="11750F1C"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00016ED" w14:textId="77777777" w:rsidR="00E77514" w:rsidRDefault="00E77514" w:rsidP="00FC0611">
            <w:pPr>
              <w:pStyle w:val="NormalinTable"/>
            </w:pPr>
          </w:p>
        </w:tc>
        <w:tc>
          <w:tcPr>
            <w:tcW w:w="0" w:type="auto"/>
            <w:vMerge/>
          </w:tcPr>
          <w:p w14:paraId="3E7C395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EAFD39C" w14:textId="77777777" w:rsidR="00E77514" w:rsidRDefault="00E77514" w:rsidP="00FC0611">
            <w:pPr>
              <w:pStyle w:val="NormalinTable"/>
            </w:pPr>
            <w:r>
              <w:t>2007 99 39 02</w:t>
            </w:r>
          </w:p>
        </w:tc>
        <w:tc>
          <w:tcPr>
            <w:tcW w:w="0" w:type="auto"/>
            <w:vMerge/>
          </w:tcPr>
          <w:p w14:paraId="7A55D2D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985C99C" w14:textId="77777777" w:rsidR="00E77514" w:rsidRDefault="00E77514" w:rsidP="00FC0611">
            <w:pPr>
              <w:pStyle w:val="NormalinTable"/>
            </w:pPr>
          </w:p>
        </w:tc>
        <w:tc>
          <w:tcPr>
            <w:tcW w:w="0" w:type="auto"/>
            <w:vMerge/>
          </w:tcPr>
          <w:p w14:paraId="2C94415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E9A5328" w14:textId="77777777" w:rsidR="00E77514" w:rsidRDefault="00E77514" w:rsidP="00FC0611">
            <w:pPr>
              <w:pStyle w:val="NormalinTable"/>
            </w:pPr>
          </w:p>
        </w:tc>
      </w:tr>
      <w:tr w:rsidR="00E77514" w14:paraId="655308B6"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2D15606" w14:textId="77777777" w:rsidR="00E77514" w:rsidRDefault="00E77514" w:rsidP="00FC0611">
            <w:pPr>
              <w:pStyle w:val="NormalinTable"/>
            </w:pPr>
          </w:p>
        </w:tc>
        <w:tc>
          <w:tcPr>
            <w:tcW w:w="0" w:type="auto"/>
            <w:vMerge/>
          </w:tcPr>
          <w:p w14:paraId="43DE0E8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8DF3B0A" w14:textId="77777777" w:rsidR="00E77514" w:rsidRDefault="00E77514" w:rsidP="00FC0611">
            <w:pPr>
              <w:pStyle w:val="NormalinTable"/>
            </w:pPr>
            <w:r>
              <w:t>2007 99 39 04</w:t>
            </w:r>
          </w:p>
        </w:tc>
        <w:tc>
          <w:tcPr>
            <w:tcW w:w="0" w:type="auto"/>
            <w:vMerge/>
          </w:tcPr>
          <w:p w14:paraId="66E8AFB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7AB064F" w14:textId="77777777" w:rsidR="00E77514" w:rsidRDefault="00E77514" w:rsidP="00FC0611">
            <w:pPr>
              <w:pStyle w:val="NormalinTable"/>
            </w:pPr>
          </w:p>
        </w:tc>
        <w:tc>
          <w:tcPr>
            <w:tcW w:w="0" w:type="auto"/>
            <w:vMerge/>
          </w:tcPr>
          <w:p w14:paraId="471DC8F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CB34B0D" w14:textId="77777777" w:rsidR="00E77514" w:rsidRDefault="00E77514" w:rsidP="00FC0611">
            <w:pPr>
              <w:pStyle w:val="NormalinTable"/>
            </w:pPr>
          </w:p>
        </w:tc>
      </w:tr>
      <w:tr w:rsidR="00E77514" w14:paraId="15508A17"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8229E6" w14:textId="77777777" w:rsidR="00E77514" w:rsidRDefault="00E77514" w:rsidP="00FC0611">
            <w:pPr>
              <w:pStyle w:val="NormalinTable"/>
            </w:pPr>
          </w:p>
        </w:tc>
        <w:tc>
          <w:tcPr>
            <w:tcW w:w="0" w:type="auto"/>
            <w:vMerge/>
          </w:tcPr>
          <w:p w14:paraId="458E391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C310DB4" w14:textId="77777777" w:rsidR="00E77514" w:rsidRDefault="00E77514" w:rsidP="00FC0611">
            <w:pPr>
              <w:pStyle w:val="NormalinTable"/>
            </w:pPr>
            <w:r>
              <w:t>2007 99 39 06</w:t>
            </w:r>
          </w:p>
        </w:tc>
        <w:tc>
          <w:tcPr>
            <w:tcW w:w="0" w:type="auto"/>
            <w:vMerge/>
          </w:tcPr>
          <w:p w14:paraId="00E7B73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46D7AF2" w14:textId="77777777" w:rsidR="00E77514" w:rsidRDefault="00E77514" w:rsidP="00FC0611">
            <w:pPr>
              <w:pStyle w:val="NormalinTable"/>
            </w:pPr>
          </w:p>
        </w:tc>
        <w:tc>
          <w:tcPr>
            <w:tcW w:w="0" w:type="auto"/>
            <w:vMerge/>
          </w:tcPr>
          <w:p w14:paraId="0712835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C445A7E" w14:textId="77777777" w:rsidR="00E77514" w:rsidRDefault="00E77514" w:rsidP="00FC0611">
            <w:pPr>
              <w:pStyle w:val="NormalinTable"/>
            </w:pPr>
          </w:p>
        </w:tc>
      </w:tr>
      <w:tr w:rsidR="00E77514" w14:paraId="4C46CBA1"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DCE40A3" w14:textId="77777777" w:rsidR="00E77514" w:rsidRDefault="00E77514" w:rsidP="00FC0611">
            <w:pPr>
              <w:pStyle w:val="NormalinTable"/>
            </w:pPr>
          </w:p>
        </w:tc>
        <w:tc>
          <w:tcPr>
            <w:tcW w:w="0" w:type="auto"/>
            <w:vMerge/>
          </w:tcPr>
          <w:p w14:paraId="7C92947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E567E9C" w14:textId="77777777" w:rsidR="00E77514" w:rsidRDefault="00E77514" w:rsidP="00FC0611">
            <w:pPr>
              <w:pStyle w:val="NormalinTable"/>
            </w:pPr>
            <w:r>
              <w:t>2007 99 39 17</w:t>
            </w:r>
          </w:p>
        </w:tc>
        <w:tc>
          <w:tcPr>
            <w:tcW w:w="0" w:type="auto"/>
            <w:vMerge/>
          </w:tcPr>
          <w:p w14:paraId="7743F75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575C30B" w14:textId="77777777" w:rsidR="00E77514" w:rsidRDefault="00E77514" w:rsidP="00FC0611">
            <w:pPr>
              <w:pStyle w:val="NormalinTable"/>
            </w:pPr>
          </w:p>
        </w:tc>
        <w:tc>
          <w:tcPr>
            <w:tcW w:w="0" w:type="auto"/>
            <w:vMerge/>
          </w:tcPr>
          <w:p w14:paraId="11C8341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8825D6C" w14:textId="77777777" w:rsidR="00E77514" w:rsidRDefault="00E77514" w:rsidP="00FC0611">
            <w:pPr>
              <w:pStyle w:val="NormalinTable"/>
            </w:pPr>
          </w:p>
        </w:tc>
      </w:tr>
      <w:tr w:rsidR="00E77514" w14:paraId="4E3AB7C2"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2FEBFB2" w14:textId="77777777" w:rsidR="00E77514" w:rsidRDefault="00E77514" w:rsidP="00FC0611">
            <w:pPr>
              <w:pStyle w:val="NormalinTable"/>
            </w:pPr>
          </w:p>
        </w:tc>
        <w:tc>
          <w:tcPr>
            <w:tcW w:w="0" w:type="auto"/>
            <w:vMerge/>
          </w:tcPr>
          <w:p w14:paraId="120CF23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5B43C89" w14:textId="77777777" w:rsidR="00E77514" w:rsidRDefault="00E77514" w:rsidP="00FC0611">
            <w:pPr>
              <w:pStyle w:val="NormalinTable"/>
            </w:pPr>
            <w:r>
              <w:t>2007 99 39 19</w:t>
            </w:r>
          </w:p>
        </w:tc>
        <w:tc>
          <w:tcPr>
            <w:tcW w:w="0" w:type="auto"/>
            <w:vMerge/>
          </w:tcPr>
          <w:p w14:paraId="3E831B7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6C1EAA4" w14:textId="77777777" w:rsidR="00E77514" w:rsidRDefault="00E77514" w:rsidP="00FC0611">
            <w:pPr>
              <w:pStyle w:val="NormalinTable"/>
            </w:pPr>
          </w:p>
        </w:tc>
        <w:tc>
          <w:tcPr>
            <w:tcW w:w="0" w:type="auto"/>
            <w:vMerge/>
          </w:tcPr>
          <w:p w14:paraId="18536ED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3CF2E94" w14:textId="77777777" w:rsidR="00E77514" w:rsidRDefault="00E77514" w:rsidP="00FC0611">
            <w:pPr>
              <w:pStyle w:val="NormalinTable"/>
            </w:pPr>
          </w:p>
        </w:tc>
      </w:tr>
      <w:tr w:rsidR="00E77514" w14:paraId="748BC6AC"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A87F11" w14:textId="77777777" w:rsidR="00E77514" w:rsidRDefault="00E77514" w:rsidP="00FC0611">
            <w:pPr>
              <w:pStyle w:val="NormalinTable"/>
            </w:pPr>
          </w:p>
        </w:tc>
        <w:tc>
          <w:tcPr>
            <w:tcW w:w="0" w:type="auto"/>
            <w:vMerge/>
          </w:tcPr>
          <w:p w14:paraId="041F971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AF497D0" w14:textId="77777777" w:rsidR="00E77514" w:rsidRDefault="00E77514" w:rsidP="00FC0611">
            <w:pPr>
              <w:pStyle w:val="NormalinTable"/>
            </w:pPr>
            <w:r>
              <w:t>2007 99 39 24</w:t>
            </w:r>
          </w:p>
        </w:tc>
        <w:tc>
          <w:tcPr>
            <w:tcW w:w="0" w:type="auto"/>
            <w:vMerge/>
          </w:tcPr>
          <w:p w14:paraId="2470D87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82CEECD" w14:textId="77777777" w:rsidR="00E77514" w:rsidRDefault="00E77514" w:rsidP="00FC0611">
            <w:pPr>
              <w:pStyle w:val="NormalinTable"/>
            </w:pPr>
          </w:p>
        </w:tc>
        <w:tc>
          <w:tcPr>
            <w:tcW w:w="0" w:type="auto"/>
            <w:vMerge/>
          </w:tcPr>
          <w:p w14:paraId="0ED1F05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6FDE01F" w14:textId="77777777" w:rsidR="00E77514" w:rsidRDefault="00E77514" w:rsidP="00FC0611">
            <w:pPr>
              <w:pStyle w:val="NormalinTable"/>
            </w:pPr>
          </w:p>
        </w:tc>
      </w:tr>
      <w:tr w:rsidR="00E77514" w14:paraId="6DFD61AE"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151A447" w14:textId="77777777" w:rsidR="00E77514" w:rsidRDefault="00E77514" w:rsidP="00FC0611">
            <w:pPr>
              <w:pStyle w:val="NormalinTable"/>
            </w:pPr>
          </w:p>
        </w:tc>
        <w:tc>
          <w:tcPr>
            <w:tcW w:w="0" w:type="auto"/>
            <w:vMerge/>
          </w:tcPr>
          <w:p w14:paraId="241811E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A74C501" w14:textId="77777777" w:rsidR="00E77514" w:rsidRDefault="00E77514" w:rsidP="00FC0611">
            <w:pPr>
              <w:pStyle w:val="NormalinTable"/>
            </w:pPr>
            <w:r>
              <w:t>2007 99 39 27</w:t>
            </w:r>
          </w:p>
        </w:tc>
        <w:tc>
          <w:tcPr>
            <w:tcW w:w="0" w:type="auto"/>
            <w:vMerge/>
          </w:tcPr>
          <w:p w14:paraId="7CB6A6A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6236494" w14:textId="77777777" w:rsidR="00E77514" w:rsidRDefault="00E77514" w:rsidP="00FC0611">
            <w:pPr>
              <w:pStyle w:val="NormalinTable"/>
            </w:pPr>
          </w:p>
        </w:tc>
        <w:tc>
          <w:tcPr>
            <w:tcW w:w="0" w:type="auto"/>
            <w:vMerge/>
          </w:tcPr>
          <w:p w14:paraId="16D63F6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44C4B9C" w14:textId="77777777" w:rsidR="00E77514" w:rsidRDefault="00E77514" w:rsidP="00FC0611">
            <w:pPr>
              <w:pStyle w:val="NormalinTable"/>
            </w:pPr>
          </w:p>
        </w:tc>
      </w:tr>
      <w:tr w:rsidR="00E77514" w14:paraId="51204440"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C995164" w14:textId="77777777" w:rsidR="00E77514" w:rsidRDefault="00E77514" w:rsidP="00FC0611">
            <w:pPr>
              <w:pStyle w:val="NormalinTable"/>
            </w:pPr>
          </w:p>
        </w:tc>
        <w:tc>
          <w:tcPr>
            <w:tcW w:w="0" w:type="auto"/>
            <w:vMerge/>
          </w:tcPr>
          <w:p w14:paraId="10D4228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53C52AE" w14:textId="77777777" w:rsidR="00E77514" w:rsidRDefault="00E77514" w:rsidP="00FC0611">
            <w:pPr>
              <w:pStyle w:val="NormalinTable"/>
            </w:pPr>
            <w:r>
              <w:t>2007 99 39 30</w:t>
            </w:r>
          </w:p>
        </w:tc>
        <w:tc>
          <w:tcPr>
            <w:tcW w:w="0" w:type="auto"/>
            <w:vMerge/>
          </w:tcPr>
          <w:p w14:paraId="663CB04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1448B09" w14:textId="77777777" w:rsidR="00E77514" w:rsidRDefault="00E77514" w:rsidP="00FC0611">
            <w:pPr>
              <w:pStyle w:val="NormalinTable"/>
            </w:pPr>
          </w:p>
        </w:tc>
        <w:tc>
          <w:tcPr>
            <w:tcW w:w="0" w:type="auto"/>
            <w:vMerge/>
          </w:tcPr>
          <w:p w14:paraId="7D96A4E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741C49C" w14:textId="77777777" w:rsidR="00E77514" w:rsidRDefault="00E77514" w:rsidP="00FC0611">
            <w:pPr>
              <w:pStyle w:val="NormalinTable"/>
            </w:pPr>
          </w:p>
        </w:tc>
      </w:tr>
      <w:tr w:rsidR="00E77514" w14:paraId="6C8F86D5"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DE73233" w14:textId="77777777" w:rsidR="00E77514" w:rsidRDefault="00E77514" w:rsidP="00FC0611">
            <w:pPr>
              <w:pStyle w:val="NormalinTable"/>
            </w:pPr>
          </w:p>
        </w:tc>
        <w:tc>
          <w:tcPr>
            <w:tcW w:w="0" w:type="auto"/>
            <w:vMerge/>
          </w:tcPr>
          <w:p w14:paraId="097DBE6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7FE09CD" w14:textId="77777777" w:rsidR="00E77514" w:rsidRDefault="00E77514" w:rsidP="00FC0611">
            <w:pPr>
              <w:pStyle w:val="NormalinTable"/>
            </w:pPr>
            <w:r>
              <w:t>2007 99 39 34</w:t>
            </w:r>
          </w:p>
        </w:tc>
        <w:tc>
          <w:tcPr>
            <w:tcW w:w="0" w:type="auto"/>
            <w:vMerge/>
          </w:tcPr>
          <w:p w14:paraId="27CAC08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849110D" w14:textId="77777777" w:rsidR="00E77514" w:rsidRDefault="00E77514" w:rsidP="00FC0611">
            <w:pPr>
              <w:pStyle w:val="NormalinTable"/>
            </w:pPr>
          </w:p>
        </w:tc>
        <w:tc>
          <w:tcPr>
            <w:tcW w:w="0" w:type="auto"/>
            <w:vMerge/>
          </w:tcPr>
          <w:p w14:paraId="161FEBE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1AAB285" w14:textId="77777777" w:rsidR="00E77514" w:rsidRDefault="00E77514" w:rsidP="00FC0611">
            <w:pPr>
              <w:pStyle w:val="NormalinTable"/>
            </w:pPr>
          </w:p>
        </w:tc>
      </w:tr>
      <w:tr w:rsidR="00E77514" w14:paraId="7ECC9016"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9349682" w14:textId="77777777" w:rsidR="00E77514" w:rsidRDefault="00E77514" w:rsidP="00FC0611">
            <w:pPr>
              <w:pStyle w:val="NormalinTable"/>
            </w:pPr>
          </w:p>
        </w:tc>
        <w:tc>
          <w:tcPr>
            <w:tcW w:w="0" w:type="auto"/>
            <w:vMerge/>
          </w:tcPr>
          <w:p w14:paraId="517EE04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B6DEE17" w14:textId="77777777" w:rsidR="00E77514" w:rsidRDefault="00E77514" w:rsidP="00FC0611">
            <w:pPr>
              <w:pStyle w:val="NormalinTable"/>
            </w:pPr>
            <w:r>
              <w:t>2007 99 39 37</w:t>
            </w:r>
          </w:p>
        </w:tc>
        <w:tc>
          <w:tcPr>
            <w:tcW w:w="0" w:type="auto"/>
            <w:vMerge/>
          </w:tcPr>
          <w:p w14:paraId="13539EF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A06C69F" w14:textId="77777777" w:rsidR="00E77514" w:rsidRDefault="00E77514" w:rsidP="00FC0611">
            <w:pPr>
              <w:pStyle w:val="NormalinTable"/>
            </w:pPr>
          </w:p>
        </w:tc>
        <w:tc>
          <w:tcPr>
            <w:tcW w:w="0" w:type="auto"/>
            <w:vMerge/>
          </w:tcPr>
          <w:p w14:paraId="40FE878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FA1D746" w14:textId="77777777" w:rsidR="00E77514" w:rsidRDefault="00E77514" w:rsidP="00FC0611">
            <w:pPr>
              <w:pStyle w:val="NormalinTable"/>
            </w:pPr>
          </w:p>
        </w:tc>
      </w:tr>
      <w:tr w:rsidR="00E77514" w14:paraId="1940159E"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8C09F58" w14:textId="77777777" w:rsidR="00E77514" w:rsidRDefault="00E77514" w:rsidP="00FC0611">
            <w:pPr>
              <w:pStyle w:val="NormalinTable"/>
            </w:pPr>
          </w:p>
        </w:tc>
        <w:tc>
          <w:tcPr>
            <w:tcW w:w="0" w:type="auto"/>
            <w:vMerge/>
          </w:tcPr>
          <w:p w14:paraId="60ADB67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33E596A" w14:textId="77777777" w:rsidR="00E77514" w:rsidRDefault="00E77514" w:rsidP="00FC0611">
            <w:pPr>
              <w:pStyle w:val="NormalinTable"/>
            </w:pPr>
            <w:r>
              <w:t>2007 99 39 40</w:t>
            </w:r>
          </w:p>
        </w:tc>
        <w:tc>
          <w:tcPr>
            <w:tcW w:w="0" w:type="auto"/>
            <w:vMerge/>
          </w:tcPr>
          <w:p w14:paraId="09F8EAF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D5B9739" w14:textId="77777777" w:rsidR="00E77514" w:rsidRDefault="00E77514" w:rsidP="00FC0611">
            <w:pPr>
              <w:pStyle w:val="NormalinTable"/>
            </w:pPr>
          </w:p>
        </w:tc>
        <w:tc>
          <w:tcPr>
            <w:tcW w:w="0" w:type="auto"/>
            <w:vMerge/>
          </w:tcPr>
          <w:p w14:paraId="2DC52FB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0C4CED9" w14:textId="77777777" w:rsidR="00E77514" w:rsidRDefault="00E77514" w:rsidP="00FC0611">
            <w:pPr>
              <w:pStyle w:val="NormalinTable"/>
            </w:pPr>
          </w:p>
        </w:tc>
      </w:tr>
      <w:tr w:rsidR="00E77514" w14:paraId="7DA2A18C"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A8A01C3" w14:textId="77777777" w:rsidR="00E77514" w:rsidRDefault="00E77514" w:rsidP="00FC0611">
            <w:pPr>
              <w:pStyle w:val="NormalinTable"/>
            </w:pPr>
          </w:p>
        </w:tc>
        <w:tc>
          <w:tcPr>
            <w:tcW w:w="0" w:type="auto"/>
            <w:vMerge/>
          </w:tcPr>
          <w:p w14:paraId="2B727BB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202030F" w14:textId="77777777" w:rsidR="00E77514" w:rsidRDefault="00E77514" w:rsidP="00FC0611">
            <w:pPr>
              <w:pStyle w:val="NormalinTable"/>
            </w:pPr>
            <w:r>
              <w:t>2007 99 39 44</w:t>
            </w:r>
          </w:p>
        </w:tc>
        <w:tc>
          <w:tcPr>
            <w:tcW w:w="0" w:type="auto"/>
            <w:vMerge/>
          </w:tcPr>
          <w:p w14:paraId="023C4AE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E11CAA4" w14:textId="77777777" w:rsidR="00E77514" w:rsidRDefault="00E77514" w:rsidP="00FC0611">
            <w:pPr>
              <w:pStyle w:val="NormalinTable"/>
            </w:pPr>
          </w:p>
        </w:tc>
        <w:tc>
          <w:tcPr>
            <w:tcW w:w="0" w:type="auto"/>
            <w:vMerge/>
          </w:tcPr>
          <w:p w14:paraId="6B97F02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EE54C08" w14:textId="77777777" w:rsidR="00E77514" w:rsidRDefault="00E77514" w:rsidP="00FC0611">
            <w:pPr>
              <w:pStyle w:val="NormalinTable"/>
            </w:pPr>
          </w:p>
        </w:tc>
      </w:tr>
      <w:tr w:rsidR="00E77514" w14:paraId="4E726043"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31C8579" w14:textId="77777777" w:rsidR="00E77514" w:rsidRDefault="00E77514" w:rsidP="00FC0611">
            <w:pPr>
              <w:pStyle w:val="NormalinTable"/>
            </w:pPr>
          </w:p>
        </w:tc>
        <w:tc>
          <w:tcPr>
            <w:tcW w:w="0" w:type="auto"/>
            <w:vMerge/>
          </w:tcPr>
          <w:p w14:paraId="5839587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B046B9C" w14:textId="77777777" w:rsidR="00E77514" w:rsidRDefault="00E77514" w:rsidP="00FC0611">
            <w:pPr>
              <w:pStyle w:val="NormalinTable"/>
            </w:pPr>
            <w:r>
              <w:t>2007 99 39 47</w:t>
            </w:r>
          </w:p>
        </w:tc>
        <w:tc>
          <w:tcPr>
            <w:tcW w:w="0" w:type="auto"/>
            <w:vMerge/>
          </w:tcPr>
          <w:p w14:paraId="63A0FBF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1EFFB38" w14:textId="77777777" w:rsidR="00E77514" w:rsidRDefault="00E77514" w:rsidP="00FC0611">
            <w:pPr>
              <w:pStyle w:val="NormalinTable"/>
            </w:pPr>
          </w:p>
        </w:tc>
        <w:tc>
          <w:tcPr>
            <w:tcW w:w="0" w:type="auto"/>
            <w:vMerge/>
          </w:tcPr>
          <w:p w14:paraId="5E8552C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BC6A345" w14:textId="77777777" w:rsidR="00E77514" w:rsidRDefault="00E77514" w:rsidP="00FC0611">
            <w:pPr>
              <w:pStyle w:val="NormalinTable"/>
            </w:pPr>
          </w:p>
        </w:tc>
      </w:tr>
      <w:tr w:rsidR="00E77514" w14:paraId="42D27C34"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4E3CE26" w14:textId="77777777" w:rsidR="00E77514" w:rsidRDefault="00E77514" w:rsidP="00FC0611">
            <w:pPr>
              <w:pStyle w:val="NormalinTable"/>
            </w:pPr>
          </w:p>
        </w:tc>
        <w:tc>
          <w:tcPr>
            <w:tcW w:w="0" w:type="auto"/>
            <w:vMerge/>
          </w:tcPr>
          <w:p w14:paraId="0268393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3668E72" w14:textId="77777777" w:rsidR="00E77514" w:rsidRDefault="00E77514" w:rsidP="00FC0611">
            <w:pPr>
              <w:pStyle w:val="NormalinTable"/>
            </w:pPr>
            <w:r>
              <w:t>2007 99 39 52</w:t>
            </w:r>
          </w:p>
        </w:tc>
        <w:tc>
          <w:tcPr>
            <w:tcW w:w="0" w:type="auto"/>
            <w:vMerge/>
          </w:tcPr>
          <w:p w14:paraId="4073AB7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085F555" w14:textId="77777777" w:rsidR="00E77514" w:rsidRDefault="00E77514" w:rsidP="00FC0611">
            <w:pPr>
              <w:pStyle w:val="NormalinTable"/>
            </w:pPr>
          </w:p>
        </w:tc>
        <w:tc>
          <w:tcPr>
            <w:tcW w:w="0" w:type="auto"/>
            <w:vMerge/>
          </w:tcPr>
          <w:p w14:paraId="1E21967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99561B8" w14:textId="77777777" w:rsidR="00E77514" w:rsidRDefault="00E77514" w:rsidP="00FC0611">
            <w:pPr>
              <w:pStyle w:val="NormalinTable"/>
            </w:pPr>
          </w:p>
        </w:tc>
      </w:tr>
      <w:tr w:rsidR="00E77514" w14:paraId="1E454434"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FF39EC0" w14:textId="77777777" w:rsidR="00E77514" w:rsidRDefault="00E77514" w:rsidP="00FC0611">
            <w:pPr>
              <w:pStyle w:val="NormalinTable"/>
            </w:pPr>
          </w:p>
        </w:tc>
        <w:tc>
          <w:tcPr>
            <w:tcW w:w="0" w:type="auto"/>
            <w:vMerge/>
          </w:tcPr>
          <w:p w14:paraId="601DE6A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62618F0" w14:textId="77777777" w:rsidR="00E77514" w:rsidRDefault="00E77514" w:rsidP="00FC0611">
            <w:pPr>
              <w:pStyle w:val="NormalinTable"/>
            </w:pPr>
            <w:r>
              <w:t>2007 99 39 56</w:t>
            </w:r>
          </w:p>
        </w:tc>
        <w:tc>
          <w:tcPr>
            <w:tcW w:w="0" w:type="auto"/>
            <w:vMerge/>
          </w:tcPr>
          <w:p w14:paraId="2E97969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878EBCF" w14:textId="77777777" w:rsidR="00E77514" w:rsidRDefault="00E77514" w:rsidP="00FC0611">
            <w:pPr>
              <w:pStyle w:val="NormalinTable"/>
            </w:pPr>
          </w:p>
        </w:tc>
        <w:tc>
          <w:tcPr>
            <w:tcW w:w="0" w:type="auto"/>
            <w:vMerge/>
          </w:tcPr>
          <w:p w14:paraId="21FB2C9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BEA1570" w14:textId="77777777" w:rsidR="00E77514" w:rsidRDefault="00E77514" w:rsidP="00FC0611">
            <w:pPr>
              <w:pStyle w:val="NormalinTable"/>
            </w:pPr>
          </w:p>
        </w:tc>
      </w:tr>
      <w:tr w:rsidR="00E77514" w14:paraId="16CCF840"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256428D" w14:textId="77777777" w:rsidR="00E77514" w:rsidRDefault="00E77514" w:rsidP="00FC0611">
            <w:pPr>
              <w:pStyle w:val="NormalinTable"/>
            </w:pPr>
          </w:p>
        </w:tc>
        <w:tc>
          <w:tcPr>
            <w:tcW w:w="0" w:type="auto"/>
            <w:vMerge/>
          </w:tcPr>
          <w:p w14:paraId="2243F5E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43CD710" w14:textId="77777777" w:rsidR="00E77514" w:rsidRDefault="00E77514" w:rsidP="00FC0611">
            <w:pPr>
              <w:pStyle w:val="NormalinTable"/>
            </w:pPr>
            <w:r>
              <w:t>2007 99 39 75</w:t>
            </w:r>
          </w:p>
        </w:tc>
        <w:tc>
          <w:tcPr>
            <w:tcW w:w="0" w:type="auto"/>
            <w:vMerge/>
          </w:tcPr>
          <w:p w14:paraId="4D13533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96CF724" w14:textId="77777777" w:rsidR="00E77514" w:rsidRDefault="00E77514" w:rsidP="00FC0611">
            <w:pPr>
              <w:pStyle w:val="NormalinTable"/>
            </w:pPr>
          </w:p>
        </w:tc>
        <w:tc>
          <w:tcPr>
            <w:tcW w:w="0" w:type="auto"/>
            <w:vMerge/>
          </w:tcPr>
          <w:p w14:paraId="645211D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B8274F0" w14:textId="77777777" w:rsidR="00E77514" w:rsidRDefault="00E77514" w:rsidP="00FC0611">
            <w:pPr>
              <w:pStyle w:val="NormalinTable"/>
            </w:pPr>
          </w:p>
        </w:tc>
      </w:tr>
      <w:tr w:rsidR="00E77514" w14:paraId="53B85F35"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05C79A7" w14:textId="77777777" w:rsidR="00E77514" w:rsidRDefault="00E77514" w:rsidP="00FC0611">
            <w:pPr>
              <w:pStyle w:val="NormalinTable"/>
            </w:pPr>
          </w:p>
        </w:tc>
        <w:tc>
          <w:tcPr>
            <w:tcW w:w="0" w:type="auto"/>
            <w:vMerge/>
          </w:tcPr>
          <w:p w14:paraId="06B3E3A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E31F575" w14:textId="77777777" w:rsidR="00E77514" w:rsidRDefault="00E77514" w:rsidP="00FC0611">
            <w:pPr>
              <w:pStyle w:val="NormalinTable"/>
            </w:pPr>
            <w:r>
              <w:t>2007 99 39 85</w:t>
            </w:r>
          </w:p>
        </w:tc>
        <w:tc>
          <w:tcPr>
            <w:tcW w:w="0" w:type="auto"/>
            <w:vMerge/>
          </w:tcPr>
          <w:p w14:paraId="1DA2574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7FB2D75" w14:textId="77777777" w:rsidR="00E77514" w:rsidRDefault="00E77514" w:rsidP="00FC0611">
            <w:pPr>
              <w:pStyle w:val="NormalinTable"/>
            </w:pPr>
          </w:p>
        </w:tc>
        <w:tc>
          <w:tcPr>
            <w:tcW w:w="0" w:type="auto"/>
            <w:vMerge/>
          </w:tcPr>
          <w:p w14:paraId="7A0BEC9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67F7BAD" w14:textId="77777777" w:rsidR="00E77514" w:rsidRDefault="00E77514" w:rsidP="00FC0611">
            <w:pPr>
              <w:pStyle w:val="NormalinTable"/>
            </w:pPr>
          </w:p>
        </w:tc>
      </w:tr>
      <w:tr w:rsidR="00E77514" w14:paraId="573EB6DB"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3295968" w14:textId="77777777" w:rsidR="00E77514" w:rsidRDefault="00E77514" w:rsidP="00FC0611">
            <w:pPr>
              <w:pStyle w:val="NormalinTable"/>
            </w:pPr>
          </w:p>
        </w:tc>
        <w:tc>
          <w:tcPr>
            <w:tcW w:w="0" w:type="auto"/>
            <w:vMerge/>
          </w:tcPr>
          <w:p w14:paraId="4457CCD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75B0B34" w14:textId="77777777" w:rsidR="00E77514" w:rsidRDefault="00E77514" w:rsidP="00FC0611">
            <w:pPr>
              <w:pStyle w:val="NormalinTable"/>
            </w:pPr>
            <w:r>
              <w:t>2009 11 11 19</w:t>
            </w:r>
          </w:p>
        </w:tc>
        <w:tc>
          <w:tcPr>
            <w:tcW w:w="0" w:type="auto"/>
            <w:vMerge/>
          </w:tcPr>
          <w:p w14:paraId="7AC9D0A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B57C116" w14:textId="77777777" w:rsidR="00E77514" w:rsidRDefault="00E77514" w:rsidP="00FC0611">
            <w:pPr>
              <w:pStyle w:val="NormalinTable"/>
            </w:pPr>
          </w:p>
        </w:tc>
        <w:tc>
          <w:tcPr>
            <w:tcW w:w="0" w:type="auto"/>
            <w:vMerge/>
          </w:tcPr>
          <w:p w14:paraId="6097380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44DC9AD" w14:textId="77777777" w:rsidR="00E77514" w:rsidRDefault="00E77514" w:rsidP="00FC0611">
            <w:pPr>
              <w:pStyle w:val="NormalinTable"/>
            </w:pPr>
          </w:p>
        </w:tc>
      </w:tr>
      <w:tr w:rsidR="00E77514" w14:paraId="73B3D250"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BF9D491" w14:textId="77777777" w:rsidR="00E77514" w:rsidRDefault="00E77514" w:rsidP="00FC0611">
            <w:pPr>
              <w:pStyle w:val="NormalinTable"/>
            </w:pPr>
          </w:p>
        </w:tc>
        <w:tc>
          <w:tcPr>
            <w:tcW w:w="0" w:type="auto"/>
            <w:vMerge/>
          </w:tcPr>
          <w:p w14:paraId="5A5C6C7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6B99DAC" w14:textId="77777777" w:rsidR="00E77514" w:rsidRDefault="00E77514" w:rsidP="00FC0611">
            <w:pPr>
              <w:pStyle w:val="NormalinTable"/>
            </w:pPr>
            <w:r>
              <w:t>2009 11 11 99</w:t>
            </w:r>
          </w:p>
        </w:tc>
        <w:tc>
          <w:tcPr>
            <w:tcW w:w="0" w:type="auto"/>
            <w:vMerge/>
          </w:tcPr>
          <w:p w14:paraId="39E288C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2A71EF4" w14:textId="77777777" w:rsidR="00E77514" w:rsidRDefault="00E77514" w:rsidP="00FC0611">
            <w:pPr>
              <w:pStyle w:val="NormalinTable"/>
            </w:pPr>
          </w:p>
        </w:tc>
        <w:tc>
          <w:tcPr>
            <w:tcW w:w="0" w:type="auto"/>
            <w:vMerge/>
          </w:tcPr>
          <w:p w14:paraId="205B417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7EC6A38" w14:textId="77777777" w:rsidR="00E77514" w:rsidRDefault="00E77514" w:rsidP="00FC0611">
            <w:pPr>
              <w:pStyle w:val="NormalinTable"/>
            </w:pPr>
          </w:p>
        </w:tc>
      </w:tr>
      <w:tr w:rsidR="00E77514" w14:paraId="72AB13AA"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4983D73" w14:textId="77777777" w:rsidR="00E77514" w:rsidRDefault="00E77514" w:rsidP="00FC0611">
            <w:pPr>
              <w:pStyle w:val="NormalinTable"/>
            </w:pPr>
          </w:p>
        </w:tc>
        <w:tc>
          <w:tcPr>
            <w:tcW w:w="0" w:type="auto"/>
            <w:vMerge/>
          </w:tcPr>
          <w:p w14:paraId="6F7A3E5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FB58597" w14:textId="77777777" w:rsidR="00E77514" w:rsidRDefault="00E77514" w:rsidP="00FC0611">
            <w:pPr>
              <w:pStyle w:val="NormalinTable"/>
            </w:pPr>
            <w:r>
              <w:t>2009 11 91</w:t>
            </w:r>
          </w:p>
        </w:tc>
        <w:tc>
          <w:tcPr>
            <w:tcW w:w="0" w:type="auto"/>
            <w:vMerge/>
          </w:tcPr>
          <w:p w14:paraId="31D2B58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B8A639D" w14:textId="77777777" w:rsidR="00E77514" w:rsidRDefault="00E77514" w:rsidP="00FC0611">
            <w:pPr>
              <w:pStyle w:val="NormalinTable"/>
            </w:pPr>
          </w:p>
        </w:tc>
        <w:tc>
          <w:tcPr>
            <w:tcW w:w="0" w:type="auto"/>
            <w:vMerge/>
          </w:tcPr>
          <w:p w14:paraId="071C760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9E78A21" w14:textId="77777777" w:rsidR="00E77514" w:rsidRDefault="00E77514" w:rsidP="00FC0611">
            <w:pPr>
              <w:pStyle w:val="NormalinTable"/>
            </w:pPr>
          </w:p>
        </w:tc>
      </w:tr>
      <w:tr w:rsidR="00E77514" w14:paraId="293F46D0"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81E4E61" w14:textId="77777777" w:rsidR="00E77514" w:rsidRDefault="00E77514" w:rsidP="00FC0611">
            <w:pPr>
              <w:pStyle w:val="NormalinTable"/>
            </w:pPr>
          </w:p>
        </w:tc>
        <w:tc>
          <w:tcPr>
            <w:tcW w:w="0" w:type="auto"/>
            <w:vMerge/>
          </w:tcPr>
          <w:p w14:paraId="2DB1AF3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49A9703" w14:textId="77777777" w:rsidR="00E77514" w:rsidRDefault="00E77514" w:rsidP="00FC0611">
            <w:pPr>
              <w:pStyle w:val="NormalinTable"/>
            </w:pPr>
            <w:r>
              <w:t>2009 19 11 29</w:t>
            </w:r>
          </w:p>
        </w:tc>
        <w:tc>
          <w:tcPr>
            <w:tcW w:w="0" w:type="auto"/>
            <w:vMerge/>
          </w:tcPr>
          <w:p w14:paraId="09A0080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B601E39" w14:textId="77777777" w:rsidR="00E77514" w:rsidRDefault="00E77514" w:rsidP="00FC0611">
            <w:pPr>
              <w:pStyle w:val="NormalinTable"/>
            </w:pPr>
          </w:p>
        </w:tc>
        <w:tc>
          <w:tcPr>
            <w:tcW w:w="0" w:type="auto"/>
            <w:vMerge/>
          </w:tcPr>
          <w:p w14:paraId="1174675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AC7CDF" w14:textId="77777777" w:rsidR="00E77514" w:rsidRDefault="00E77514" w:rsidP="00FC0611">
            <w:pPr>
              <w:pStyle w:val="NormalinTable"/>
            </w:pPr>
          </w:p>
        </w:tc>
      </w:tr>
      <w:tr w:rsidR="00E77514" w14:paraId="54A48799"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B8C5E32" w14:textId="77777777" w:rsidR="00E77514" w:rsidRDefault="00E77514" w:rsidP="00FC0611">
            <w:pPr>
              <w:pStyle w:val="NormalinTable"/>
            </w:pPr>
          </w:p>
        </w:tc>
        <w:tc>
          <w:tcPr>
            <w:tcW w:w="0" w:type="auto"/>
            <w:vMerge/>
          </w:tcPr>
          <w:p w14:paraId="53068CB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5024C3" w14:textId="77777777" w:rsidR="00E77514" w:rsidRDefault="00E77514" w:rsidP="00FC0611">
            <w:pPr>
              <w:pStyle w:val="NormalinTable"/>
            </w:pPr>
            <w:r>
              <w:t>2009 19 11 39</w:t>
            </w:r>
          </w:p>
        </w:tc>
        <w:tc>
          <w:tcPr>
            <w:tcW w:w="0" w:type="auto"/>
            <w:vMerge/>
          </w:tcPr>
          <w:p w14:paraId="469F2B1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3454B40" w14:textId="77777777" w:rsidR="00E77514" w:rsidRDefault="00E77514" w:rsidP="00FC0611">
            <w:pPr>
              <w:pStyle w:val="NormalinTable"/>
            </w:pPr>
          </w:p>
        </w:tc>
        <w:tc>
          <w:tcPr>
            <w:tcW w:w="0" w:type="auto"/>
            <w:vMerge/>
          </w:tcPr>
          <w:p w14:paraId="7464C90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98168F6" w14:textId="77777777" w:rsidR="00E77514" w:rsidRDefault="00E77514" w:rsidP="00FC0611">
            <w:pPr>
              <w:pStyle w:val="NormalinTable"/>
            </w:pPr>
          </w:p>
        </w:tc>
      </w:tr>
      <w:tr w:rsidR="00E77514" w14:paraId="41E5061D"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6F2D771" w14:textId="77777777" w:rsidR="00E77514" w:rsidRDefault="00E77514" w:rsidP="00FC0611">
            <w:pPr>
              <w:pStyle w:val="NormalinTable"/>
            </w:pPr>
          </w:p>
        </w:tc>
        <w:tc>
          <w:tcPr>
            <w:tcW w:w="0" w:type="auto"/>
            <w:vMerge/>
          </w:tcPr>
          <w:p w14:paraId="6D3FE23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6D73658" w14:textId="77777777" w:rsidR="00E77514" w:rsidRDefault="00E77514" w:rsidP="00FC0611">
            <w:pPr>
              <w:pStyle w:val="NormalinTable"/>
            </w:pPr>
            <w:r>
              <w:t>2009 19 11 59</w:t>
            </w:r>
          </w:p>
        </w:tc>
        <w:tc>
          <w:tcPr>
            <w:tcW w:w="0" w:type="auto"/>
            <w:vMerge/>
          </w:tcPr>
          <w:p w14:paraId="494CB54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ED3EA98" w14:textId="77777777" w:rsidR="00E77514" w:rsidRDefault="00E77514" w:rsidP="00FC0611">
            <w:pPr>
              <w:pStyle w:val="NormalinTable"/>
            </w:pPr>
          </w:p>
        </w:tc>
        <w:tc>
          <w:tcPr>
            <w:tcW w:w="0" w:type="auto"/>
            <w:vMerge/>
          </w:tcPr>
          <w:p w14:paraId="42DB95B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D0B9F23" w14:textId="77777777" w:rsidR="00E77514" w:rsidRDefault="00E77514" w:rsidP="00FC0611">
            <w:pPr>
              <w:pStyle w:val="NormalinTable"/>
            </w:pPr>
          </w:p>
        </w:tc>
      </w:tr>
      <w:tr w:rsidR="00E77514" w14:paraId="57C432D1"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A285EE1" w14:textId="77777777" w:rsidR="00E77514" w:rsidRDefault="00E77514" w:rsidP="00FC0611">
            <w:pPr>
              <w:pStyle w:val="NormalinTable"/>
            </w:pPr>
          </w:p>
        </w:tc>
        <w:tc>
          <w:tcPr>
            <w:tcW w:w="0" w:type="auto"/>
            <w:vMerge/>
          </w:tcPr>
          <w:p w14:paraId="49CC972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8CED26F" w14:textId="77777777" w:rsidR="00E77514" w:rsidRDefault="00E77514" w:rsidP="00FC0611">
            <w:pPr>
              <w:pStyle w:val="NormalinTable"/>
            </w:pPr>
            <w:r>
              <w:t>2009 19 11 79</w:t>
            </w:r>
          </w:p>
        </w:tc>
        <w:tc>
          <w:tcPr>
            <w:tcW w:w="0" w:type="auto"/>
            <w:vMerge/>
          </w:tcPr>
          <w:p w14:paraId="416BD96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180C9B1" w14:textId="77777777" w:rsidR="00E77514" w:rsidRDefault="00E77514" w:rsidP="00FC0611">
            <w:pPr>
              <w:pStyle w:val="NormalinTable"/>
            </w:pPr>
          </w:p>
        </w:tc>
        <w:tc>
          <w:tcPr>
            <w:tcW w:w="0" w:type="auto"/>
            <w:vMerge/>
          </w:tcPr>
          <w:p w14:paraId="24C673C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C536E87" w14:textId="77777777" w:rsidR="00E77514" w:rsidRDefault="00E77514" w:rsidP="00FC0611">
            <w:pPr>
              <w:pStyle w:val="NormalinTable"/>
            </w:pPr>
          </w:p>
        </w:tc>
      </w:tr>
      <w:tr w:rsidR="00E77514" w14:paraId="57C728B0"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CDE6CD8" w14:textId="77777777" w:rsidR="00E77514" w:rsidRDefault="00E77514" w:rsidP="00FC0611">
            <w:pPr>
              <w:pStyle w:val="NormalinTable"/>
            </w:pPr>
          </w:p>
        </w:tc>
        <w:tc>
          <w:tcPr>
            <w:tcW w:w="0" w:type="auto"/>
            <w:vMerge/>
          </w:tcPr>
          <w:p w14:paraId="1C026A0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3AAFE17" w14:textId="77777777" w:rsidR="00E77514" w:rsidRDefault="00E77514" w:rsidP="00FC0611">
            <w:pPr>
              <w:pStyle w:val="NormalinTable"/>
            </w:pPr>
            <w:r>
              <w:t>2009 19 91</w:t>
            </w:r>
          </w:p>
        </w:tc>
        <w:tc>
          <w:tcPr>
            <w:tcW w:w="0" w:type="auto"/>
            <w:vMerge/>
          </w:tcPr>
          <w:p w14:paraId="71E286E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A5D4D5E" w14:textId="77777777" w:rsidR="00E77514" w:rsidRDefault="00E77514" w:rsidP="00FC0611">
            <w:pPr>
              <w:pStyle w:val="NormalinTable"/>
            </w:pPr>
          </w:p>
        </w:tc>
        <w:tc>
          <w:tcPr>
            <w:tcW w:w="0" w:type="auto"/>
            <w:vMerge/>
          </w:tcPr>
          <w:p w14:paraId="086DCAB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706B7D4" w14:textId="77777777" w:rsidR="00E77514" w:rsidRDefault="00E77514" w:rsidP="00FC0611">
            <w:pPr>
              <w:pStyle w:val="NormalinTable"/>
            </w:pPr>
          </w:p>
        </w:tc>
      </w:tr>
      <w:tr w:rsidR="00E77514" w14:paraId="451F381F"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E70DEB4" w14:textId="77777777" w:rsidR="00E77514" w:rsidRDefault="00E77514" w:rsidP="00FC0611">
            <w:pPr>
              <w:pStyle w:val="NormalinTable"/>
            </w:pPr>
          </w:p>
        </w:tc>
        <w:tc>
          <w:tcPr>
            <w:tcW w:w="0" w:type="auto"/>
            <w:vMerge/>
          </w:tcPr>
          <w:p w14:paraId="1B1C4F0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81146EB" w14:textId="77777777" w:rsidR="00E77514" w:rsidRDefault="00E77514" w:rsidP="00FC0611">
            <w:pPr>
              <w:pStyle w:val="NormalinTable"/>
            </w:pPr>
            <w:r>
              <w:t>2009 29 11 19</w:t>
            </w:r>
          </w:p>
        </w:tc>
        <w:tc>
          <w:tcPr>
            <w:tcW w:w="0" w:type="auto"/>
            <w:vMerge/>
          </w:tcPr>
          <w:p w14:paraId="39DA6AC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B3E4F99" w14:textId="77777777" w:rsidR="00E77514" w:rsidRDefault="00E77514" w:rsidP="00FC0611">
            <w:pPr>
              <w:pStyle w:val="NormalinTable"/>
            </w:pPr>
          </w:p>
        </w:tc>
        <w:tc>
          <w:tcPr>
            <w:tcW w:w="0" w:type="auto"/>
            <w:vMerge/>
          </w:tcPr>
          <w:p w14:paraId="7080601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7F4604E" w14:textId="77777777" w:rsidR="00E77514" w:rsidRDefault="00E77514" w:rsidP="00FC0611">
            <w:pPr>
              <w:pStyle w:val="NormalinTable"/>
            </w:pPr>
          </w:p>
        </w:tc>
      </w:tr>
      <w:tr w:rsidR="00E77514" w14:paraId="0F2CB58F"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9B8E868" w14:textId="77777777" w:rsidR="00E77514" w:rsidRDefault="00E77514" w:rsidP="00FC0611">
            <w:pPr>
              <w:pStyle w:val="NormalinTable"/>
            </w:pPr>
          </w:p>
        </w:tc>
        <w:tc>
          <w:tcPr>
            <w:tcW w:w="0" w:type="auto"/>
            <w:vMerge/>
          </w:tcPr>
          <w:p w14:paraId="25B8D43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EB32F08" w14:textId="77777777" w:rsidR="00E77514" w:rsidRDefault="00E77514" w:rsidP="00FC0611">
            <w:pPr>
              <w:pStyle w:val="NormalinTable"/>
            </w:pPr>
            <w:r>
              <w:t>2009 29 11 99</w:t>
            </w:r>
          </w:p>
        </w:tc>
        <w:tc>
          <w:tcPr>
            <w:tcW w:w="0" w:type="auto"/>
            <w:vMerge/>
          </w:tcPr>
          <w:p w14:paraId="7B201DF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A29B72A" w14:textId="77777777" w:rsidR="00E77514" w:rsidRDefault="00E77514" w:rsidP="00FC0611">
            <w:pPr>
              <w:pStyle w:val="NormalinTable"/>
            </w:pPr>
          </w:p>
        </w:tc>
        <w:tc>
          <w:tcPr>
            <w:tcW w:w="0" w:type="auto"/>
            <w:vMerge/>
          </w:tcPr>
          <w:p w14:paraId="4D648F9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5E64D35" w14:textId="77777777" w:rsidR="00E77514" w:rsidRDefault="00E77514" w:rsidP="00FC0611">
            <w:pPr>
              <w:pStyle w:val="NormalinTable"/>
            </w:pPr>
          </w:p>
        </w:tc>
      </w:tr>
      <w:tr w:rsidR="00E77514" w14:paraId="553421C3"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13DF77B" w14:textId="77777777" w:rsidR="00E77514" w:rsidRDefault="00E77514" w:rsidP="00FC0611">
            <w:pPr>
              <w:pStyle w:val="NormalinTable"/>
            </w:pPr>
          </w:p>
        </w:tc>
        <w:tc>
          <w:tcPr>
            <w:tcW w:w="0" w:type="auto"/>
            <w:vMerge/>
          </w:tcPr>
          <w:p w14:paraId="014BFCE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B3308BB" w14:textId="77777777" w:rsidR="00E77514" w:rsidRDefault="00E77514" w:rsidP="00FC0611">
            <w:pPr>
              <w:pStyle w:val="NormalinTable"/>
            </w:pPr>
            <w:r>
              <w:t>2009 29 91</w:t>
            </w:r>
          </w:p>
        </w:tc>
        <w:tc>
          <w:tcPr>
            <w:tcW w:w="0" w:type="auto"/>
            <w:vMerge/>
          </w:tcPr>
          <w:p w14:paraId="4FE2D8B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CA076D6" w14:textId="77777777" w:rsidR="00E77514" w:rsidRDefault="00E77514" w:rsidP="00FC0611">
            <w:pPr>
              <w:pStyle w:val="NormalinTable"/>
            </w:pPr>
          </w:p>
        </w:tc>
        <w:tc>
          <w:tcPr>
            <w:tcW w:w="0" w:type="auto"/>
            <w:vMerge/>
          </w:tcPr>
          <w:p w14:paraId="42FBDCD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353E990" w14:textId="77777777" w:rsidR="00E77514" w:rsidRDefault="00E77514" w:rsidP="00FC0611">
            <w:pPr>
              <w:pStyle w:val="NormalinTable"/>
            </w:pPr>
          </w:p>
        </w:tc>
      </w:tr>
      <w:tr w:rsidR="00E77514" w14:paraId="6445C287"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C00179F" w14:textId="77777777" w:rsidR="00E77514" w:rsidRDefault="00E77514" w:rsidP="00FC0611">
            <w:pPr>
              <w:pStyle w:val="NormalinTable"/>
            </w:pPr>
          </w:p>
        </w:tc>
        <w:tc>
          <w:tcPr>
            <w:tcW w:w="0" w:type="auto"/>
            <w:vMerge/>
          </w:tcPr>
          <w:p w14:paraId="3A970A2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F6E2AE7" w14:textId="77777777" w:rsidR="00E77514" w:rsidRDefault="00E77514" w:rsidP="00FC0611">
            <w:pPr>
              <w:pStyle w:val="NormalinTable"/>
            </w:pPr>
            <w:r>
              <w:t>2009 39 11 19</w:t>
            </w:r>
          </w:p>
        </w:tc>
        <w:tc>
          <w:tcPr>
            <w:tcW w:w="0" w:type="auto"/>
            <w:vMerge/>
          </w:tcPr>
          <w:p w14:paraId="5070AF7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E094ADF" w14:textId="77777777" w:rsidR="00E77514" w:rsidRDefault="00E77514" w:rsidP="00FC0611">
            <w:pPr>
              <w:pStyle w:val="NormalinTable"/>
            </w:pPr>
          </w:p>
        </w:tc>
        <w:tc>
          <w:tcPr>
            <w:tcW w:w="0" w:type="auto"/>
            <w:vMerge/>
          </w:tcPr>
          <w:p w14:paraId="1589F52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88F809C" w14:textId="77777777" w:rsidR="00E77514" w:rsidRDefault="00E77514" w:rsidP="00FC0611">
            <w:pPr>
              <w:pStyle w:val="NormalinTable"/>
            </w:pPr>
          </w:p>
        </w:tc>
      </w:tr>
      <w:tr w:rsidR="00E77514" w14:paraId="36A2A52E"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344976C" w14:textId="77777777" w:rsidR="00E77514" w:rsidRDefault="00E77514" w:rsidP="00FC0611">
            <w:pPr>
              <w:pStyle w:val="NormalinTable"/>
            </w:pPr>
          </w:p>
        </w:tc>
        <w:tc>
          <w:tcPr>
            <w:tcW w:w="0" w:type="auto"/>
            <w:vMerge/>
          </w:tcPr>
          <w:p w14:paraId="5971F70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41EBDDC" w14:textId="77777777" w:rsidR="00E77514" w:rsidRDefault="00E77514" w:rsidP="00FC0611">
            <w:pPr>
              <w:pStyle w:val="NormalinTable"/>
            </w:pPr>
            <w:r>
              <w:t>2009 39 11 99</w:t>
            </w:r>
          </w:p>
        </w:tc>
        <w:tc>
          <w:tcPr>
            <w:tcW w:w="0" w:type="auto"/>
            <w:vMerge/>
          </w:tcPr>
          <w:p w14:paraId="2A664D2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1A9CB46" w14:textId="77777777" w:rsidR="00E77514" w:rsidRDefault="00E77514" w:rsidP="00FC0611">
            <w:pPr>
              <w:pStyle w:val="NormalinTable"/>
            </w:pPr>
          </w:p>
        </w:tc>
        <w:tc>
          <w:tcPr>
            <w:tcW w:w="0" w:type="auto"/>
            <w:vMerge/>
          </w:tcPr>
          <w:p w14:paraId="59E7FF9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4442DED" w14:textId="77777777" w:rsidR="00E77514" w:rsidRDefault="00E77514" w:rsidP="00FC0611">
            <w:pPr>
              <w:pStyle w:val="NormalinTable"/>
            </w:pPr>
          </w:p>
        </w:tc>
      </w:tr>
      <w:tr w:rsidR="00E77514" w14:paraId="1EDFB3FE"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8A7A583" w14:textId="77777777" w:rsidR="00E77514" w:rsidRDefault="00E77514" w:rsidP="00FC0611">
            <w:pPr>
              <w:pStyle w:val="NormalinTable"/>
            </w:pPr>
          </w:p>
        </w:tc>
        <w:tc>
          <w:tcPr>
            <w:tcW w:w="0" w:type="auto"/>
            <w:vMerge/>
          </w:tcPr>
          <w:p w14:paraId="7285573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0700E3C" w14:textId="77777777" w:rsidR="00E77514" w:rsidRDefault="00E77514" w:rsidP="00FC0611">
            <w:pPr>
              <w:pStyle w:val="NormalinTable"/>
            </w:pPr>
            <w:r>
              <w:t>2009 39 51</w:t>
            </w:r>
          </w:p>
        </w:tc>
        <w:tc>
          <w:tcPr>
            <w:tcW w:w="0" w:type="auto"/>
            <w:vMerge/>
          </w:tcPr>
          <w:p w14:paraId="65DED64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0CE803D" w14:textId="77777777" w:rsidR="00E77514" w:rsidRDefault="00E77514" w:rsidP="00FC0611">
            <w:pPr>
              <w:pStyle w:val="NormalinTable"/>
            </w:pPr>
          </w:p>
        </w:tc>
        <w:tc>
          <w:tcPr>
            <w:tcW w:w="0" w:type="auto"/>
            <w:vMerge/>
          </w:tcPr>
          <w:p w14:paraId="7D1A766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B3E44BB" w14:textId="77777777" w:rsidR="00E77514" w:rsidRDefault="00E77514" w:rsidP="00FC0611">
            <w:pPr>
              <w:pStyle w:val="NormalinTable"/>
            </w:pPr>
          </w:p>
        </w:tc>
      </w:tr>
      <w:tr w:rsidR="00E77514" w14:paraId="14E9252E"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708ED12" w14:textId="77777777" w:rsidR="00E77514" w:rsidRDefault="00E77514" w:rsidP="00FC0611">
            <w:pPr>
              <w:pStyle w:val="NormalinTable"/>
            </w:pPr>
          </w:p>
        </w:tc>
        <w:tc>
          <w:tcPr>
            <w:tcW w:w="0" w:type="auto"/>
            <w:vMerge/>
          </w:tcPr>
          <w:p w14:paraId="7C7B7E3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8A4EF8D" w14:textId="77777777" w:rsidR="00E77514" w:rsidRDefault="00E77514" w:rsidP="00FC0611">
            <w:pPr>
              <w:pStyle w:val="NormalinTable"/>
            </w:pPr>
            <w:r>
              <w:t>2009 39 91</w:t>
            </w:r>
          </w:p>
        </w:tc>
        <w:tc>
          <w:tcPr>
            <w:tcW w:w="0" w:type="auto"/>
            <w:vMerge/>
          </w:tcPr>
          <w:p w14:paraId="5A86AE4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BD94451" w14:textId="77777777" w:rsidR="00E77514" w:rsidRDefault="00E77514" w:rsidP="00FC0611">
            <w:pPr>
              <w:pStyle w:val="NormalinTable"/>
            </w:pPr>
          </w:p>
        </w:tc>
        <w:tc>
          <w:tcPr>
            <w:tcW w:w="0" w:type="auto"/>
            <w:vMerge/>
          </w:tcPr>
          <w:p w14:paraId="591EC5C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C96EC05" w14:textId="77777777" w:rsidR="00E77514" w:rsidRDefault="00E77514" w:rsidP="00FC0611">
            <w:pPr>
              <w:pStyle w:val="NormalinTable"/>
            </w:pPr>
          </w:p>
        </w:tc>
      </w:tr>
      <w:tr w:rsidR="00E77514" w14:paraId="3BF222F2"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F441360" w14:textId="77777777" w:rsidR="00E77514" w:rsidRDefault="00E77514" w:rsidP="00FC0611">
            <w:pPr>
              <w:pStyle w:val="NormalinTable"/>
            </w:pPr>
          </w:p>
        </w:tc>
        <w:tc>
          <w:tcPr>
            <w:tcW w:w="0" w:type="auto"/>
            <w:vMerge/>
          </w:tcPr>
          <w:p w14:paraId="01A8368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D4074B1" w14:textId="77777777" w:rsidR="00E77514" w:rsidRDefault="00E77514" w:rsidP="00FC0611">
            <w:pPr>
              <w:pStyle w:val="NormalinTable"/>
            </w:pPr>
            <w:r>
              <w:t>2009 49 11 19</w:t>
            </w:r>
          </w:p>
        </w:tc>
        <w:tc>
          <w:tcPr>
            <w:tcW w:w="0" w:type="auto"/>
            <w:vMerge/>
          </w:tcPr>
          <w:p w14:paraId="1CC9851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A049491" w14:textId="77777777" w:rsidR="00E77514" w:rsidRDefault="00E77514" w:rsidP="00FC0611">
            <w:pPr>
              <w:pStyle w:val="NormalinTable"/>
            </w:pPr>
          </w:p>
        </w:tc>
        <w:tc>
          <w:tcPr>
            <w:tcW w:w="0" w:type="auto"/>
            <w:vMerge/>
          </w:tcPr>
          <w:p w14:paraId="1CC47DD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1D8132" w14:textId="77777777" w:rsidR="00E77514" w:rsidRDefault="00E77514" w:rsidP="00FC0611">
            <w:pPr>
              <w:pStyle w:val="NormalinTable"/>
            </w:pPr>
          </w:p>
        </w:tc>
      </w:tr>
      <w:tr w:rsidR="00E77514" w14:paraId="7E2947EC"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3337834" w14:textId="77777777" w:rsidR="00E77514" w:rsidRDefault="00E77514" w:rsidP="00FC0611">
            <w:pPr>
              <w:pStyle w:val="NormalinTable"/>
            </w:pPr>
          </w:p>
        </w:tc>
        <w:tc>
          <w:tcPr>
            <w:tcW w:w="0" w:type="auto"/>
            <w:vMerge/>
          </w:tcPr>
          <w:p w14:paraId="7897380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C4C8BC0" w14:textId="77777777" w:rsidR="00E77514" w:rsidRDefault="00E77514" w:rsidP="00FC0611">
            <w:pPr>
              <w:pStyle w:val="NormalinTable"/>
            </w:pPr>
            <w:r>
              <w:t>2009 49 11 99</w:t>
            </w:r>
          </w:p>
        </w:tc>
        <w:tc>
          <w:tcPr>
            <w:tcW w:w="0" w:type="auto"/>
            <w:vMerge/>
          </w:tcPr>
          <w:p w14:paraId="7F9A3BA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AEFA659" w14:textId="77777777" w:rsidR="00E77514" w:rsidRDefault="00E77514" w:rsidP="00FC0611">
            <w:pPr>
              <w:pStyle w:val="NormalinTable"/>
            </w:pPr>
          </w:p>
        </w:tc>
        <w:tc>
          <w:tcPr>
            <w:tcW w:w="0" w:type="auto"/>
            <w:vMerge/>
          </w:tcPr>
          <w:p w14:paraId="36CD8A2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63A1AF8" w14:textId="77777777" w:rsidR="00E77514" w:rsidRDefault="00E77514" w:rsidP="00FC0611">
            <w:pPr>
              <w:pStyle w:val="NormalinTable"/>
            </w:pPr>
          </w:p>
        </w:tc>
      </w:tr>
      <w:tr w:rsidR="00E77514" w14:paraId="43E76FDE"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0B932E8" w14:textId="77777777" w:rsidR="00E77514" w:rsidRDefault="00E77514" w:rsidP="00FC0611">
            <w:pPr>
              <w:pStyle w:val="NormalinTable"/>
            </w:pPr>
          </w:p>
        </w:tc>
        <w:tc>
          <w:tcPr>
            <w:tcW w:w="0" w:type="auto"/>
            <w:vMerge/>
          </w:tcPr>
          <w:p w14:paraId="2BE29FA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013E4C5" w14:textId="77777777" w:rsidR="00E77514" w:rsidRDefault="00E77514" w:rsidP="00FC0611">
            <w:pPr>
              <w:pStyle w:val="NormalinTable"/>
            </w:pPr>
            <w:r>
              <w:t>2009 49 91</w:t>
            </w:r>
          </w:p>
        </w:tc>
        <w:tc>
          <w:tcPr>
            <w:tcW w:w="0" w:type="auto"/>
            <w:vMerge/>
          </w:tcPr>
          <w:p w14:paraId="063C334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E872EB6" w14:textId="77777777" w:rsidR="00E77514" w:rsidRDefault="00E77514" w:rsidP="00FC0611">
            <w:pPr>
              <w:pStyle w:val="NormalinTable"/>
            </w:pPr>
          </w:p>
        </w:tc>
        <w:tc>
          <w:tcPr>
            <w:tcW w:w="0" w:type="auto"/>
            <w:vMerge/>
          </w:tcPr>
          <w:p w14:paraId="3317DDC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5A2DC3A" w14:textId="77777777" w:rsidR="00E77514" w:rsidRDefault="00E77514" w:rsidP="00FC0611">
            <w:pPr>
              <w:pStyle w:val="NormalinTable"/>
            </w:pPr>
          </w:p>
        </w:tc>
      </w:tr>
      <w:tr w:rsidR="00E77514" w14:paraId="0AD5C3F8"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0BB667A" w14:textId="77777777" w:rsidR="00E77514" w:rsidRDefault="00E77514" w:rsidP="00FC0611">
            <w:pPr>
              <w:pStyle w:val="NormalinTable"/>
            </w:pPr>
          </w:p>
        </w:tc>
        <w:tc>
          <w:tcPr>
            <w:tcW w:w="0" w:type="auto"/>
            <w:vMerge/>
          </w:tcPr>
          <w:p w14:paraId="50570D1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69E2317" w14:textId="77777777" w:rsidR="00E77514" w:rsidRDefault="00E77514" w:rsidP="00FC0611">
            <w:pPr>
              <w:pStyle w:val="NormalinTable"/>
            </w:pPr>
            <w:r>
              <w:t>2009 81 11 90</w:t>
            </w:r>
          </w:p>
        </w:tc>
        <w:tc>
          <w:tcPr>
            <w:tcW w:w="0" w:type="auto"/>
            <w:vMerge/>
          </w:tcPr>
          <w:p w14:paraId="6BB50D3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BC99582" w14:textId="77777777" w:rsidR="00E77514" w:rsidRDefault="00E77514" w:rsidP="00FC0611">
            <w:pPr>
              <w:pStyle w:val="NormalinTable"/>
            </w:pPr>
          </w:p>
        </w:tc>
        <w:tc>
          <w:tcPr>
            <w:tcW w:w="0" w:type="auto"/>
            <w:vMerge/>
          </w:tcPr>
          <w:p w14:paraId="1F79667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F5D56C0" w14:textId="77777777" w:rsidR="00E77514" w:rsidRDefault="00E77514" w:rsidP="00FC0611">
            <w:pPr>
              <w:pStyle w:val="NormalinTable"/>
            </w:pPr>
          </w:p>
        </w:tc>
      </w:tr>
      <w:tr w:rsidR="00E77514" w14:paraId="7B32D9BB"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5CBA7C2" w14:textId="77777777" w:rsidR="00E77514" w:rsidRDefault="00E77514" w:rsidP="00FC0611">
            <w:pPr>
              <w:pStyle w:val="NormalinTable"/>
            </w:pPr>
          </w:p>
        </w:tc>
        <w:tc>
          <w:tcPr>
            <w:tcW w:w="0" w:type="auto"/>
            <w:vMerge/>
          </w:tcPr>
          <w:p w14:paraId="30EF8CD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0FA6233" w14:textId="77777777" w:rsidR="00E77514" w:rsidRDefault="00E77514" w:rsidP="00FC0611">
            <w:pPr>
              <w:pStyle w:val="NormalinTable"/>
            </w:pPr>
            <w:r>
              <w:t>2009 81 51</w:t>
            </w:r>
          </w:p>
        </w:tc>
        <w:tc>
          <w:tcPr>
            <w:tcW w:w="0" w:type="auto"/>
            <w:vMerge/>
          </w:tcPr>
          <w:p w14:paraId="50963FC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F199BDF" w14:textId="77777777" w:rsidR="00E77514" w:rsidRDefault="00E77514" w:rsidP="00FC0611">
            <w:pPr>
              <w:pStyle w:val="NormalinTable"/>
            </w:pPr>
          </w:p>
        </w:tc>
        <w:tc>
          <w:tcPr>
            <w:tcW w:w="0" w:type="auto"/>
            <w:vMerge/>
          </w:tcPr>
          <w:p w14:paraId="047D870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EB259FB" w14:textId="77777777" w:rsidR="00E77514" w:rsidRDefault="00E77514" w:rsidP="00FC0611">
            <w:pPr>
              <w:pStyle w:val="NormalinTable"/>
            </w:pPr>
          </w:p>
        </w:tc>
      </w:tr>
      <w:tr w:rsidR="00E77514" w14:paraId="52B5295B"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8D7DC2F" w14:textId="77777777" w:rsidR="00E77514" w:rsidRDefault="00E77514" w:rsidP="00FC0611">
            <w:pPr>
              <w:pStyle w:val="NormalinTable"/>
            </w:pPr>
          </w:p>
        </w:tc>
        <w:tc>
          <w:tcPr>
            <w:tcW w:w="0" w:type="auto"/>
            <w:vMerge/>
          </w:tcPr>
          <w:p w14:paraId="3C26DDA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A121CB2" w14:textId="77777777" w:rsidR="00E77514" w:rsidRDefault="00E77514" w:rsidP="00FC0611">
            <w:pPr>
              <w:pStyle w:val="NormalinTable"/>
            </w:pPr>
            <w:r>
              <w:t>2009 89 11 19</w:t>
            </w:r>
          </w:p>
        </w:tc>
        <w:tc>
          <w:tcPr>
            <w:tcW w:w="0" w:type="auto"/>
            <w:vMerge/>
          </w:tcPr>
          <w:p w14:paraId="63E3A80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FB162A4" w14:textId="77777777" w:rsidR="00E77514" w:rsidRDefault="00E77514" w:rsidP="00FC0611">
            <w:pPr>
              <w:pStyle w:val="NormalinTable"/>
            </w:pPr>
          </w:p>
        </w:tc>
        <w:tc>
          <w:tcPr>
            <w:tcW w:w="0" w:type="auto"/>
            <w:vMerge/>
          </w:tcPr>
          <w:p w14:paraId="4322087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BABA3BC" w14:textId="77777777" w:rsidR="00E77514" w:rsidRDefault="00E77514" w:rsidP="00FC0611">
            <w:pPr>
              <w:pStyle w:val="NormalinTable"/>
            </w:pPr>
          </w:p>
        </w:tc>
      </w:tr>
      <w:tr w:rsidR="00E77514" w14:paraId="3BF9C4CF"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B005B88" w14:textId="77777777" w:rsidR="00E77514" w:rsidRDefault="00E77514" w:rsidP="00FC0611">
            <w:pPr>
              <w:pStyle w:val="NormalinTable"/>
            </w:pPr>
          </w:p>
        </w:tc>
        <w:tc>
          <w:tcPr>
            <w:tcW w:w="0" w:type="auto"/>
            <w:vMerge/>
          </w:tcPr>
          <w:p w14:paraId="27C4313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CA10FC1" w14:textId="77777777" w:rsidR="00E77514" w:rsidRDefault="00E77514" w:rsidP="00FC0611">
            <w:pPr>
              <w:pStyle w:val="NormalinTable"/>
            </w:pPr>
            <w:r>
              <w:t>2009 89 11 99</w:t>
            </w:r>
          </w:p>
        </w:tc>
        <w:tc>
          <w:tcPr>
            <w:tcW w:w="0" w:type="auto"/>
            <w:vMerge/>
          </w:tcPr>
          <w:p w14:paraId="39E633D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F60431B" w14:textId="77777777" w:rsidR="00E77514" w:rsidRDefault="00E77514" w:rsidP="00FC0611">
            <w:pPr>
              <w:pStyle w:val="NormalinTable"/>
            </w:pPr>
          </w:p>
        </w:tc>
        <w:tc>
          <w:tcPr>
            <w:tcW w:w="0" w:type="auto"/>
            <w:vMerge/>
          </w:tcPr>
          <w:p w14:paraId="3AFB47E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501AA94" w14:textId="77777777" w:rsidR="00E77514" w:rsidRDefault="00E77514" w:rsidP="00FC0611">
            <w:pPr>
              <w:pStyle w:val="NormalinTable"/>
            </w:pPr>
          </w:p>
        </w:tc>
      </w:tr>
      <w:tr w:rsidR="00E77514" w14:paraId="639390CA"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8001941" w14:textId="77777777" w:rsidR="00E77514" w:rsidRDefault="00E77514" w:rsidP="00FC0611">
            <w:pPr>
              <w:pStyle w:val="NormalinTable"/>
            </w:pPr>
          </w:p>
        </w:tc>
        <w:tc>
          <w:tcPr>
            <w:tcW w:w="0" w:type="auto"/>
            <w:vMerge/>
          </w:tcPr>
          <w:p w14:paraId="36D5CD9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33C36BA" w14:textId="77777777" w:rsidR="00E77514" w:rsidRDefault="00E77514" w:rsidP="00FC0611">
            <w:pPr>
              <w:pStyle w:val="NormalinTable"/>
            </w:pPr>
            <w:r>
              <w:t>2009 89 35 29</w:t>
            </w:r>
          </w:p>
        </w:tc>
        <w:tc>
          <w:tcPr>
            <w:tcW w:w="0" w:type="auto"/>
            <w:vMerge/>
          </w:tcPr>
          <w:p w14:paraId="780C4B7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AB91D62" w14:textId="77777777" w:rsidR="00E77514" w:rsidRDefault="00E77514" w:rsidP="00FC0611">
            <w:pPr>
              <w:pStyle w:val="NormalinTable"/>
            </w:pPr>
          </w:p>
        </w:tc>
        <w:tc>
          <w:tcPr>
            <w:tcW w:w="0" w:type="auto"/>
            <w:vMerge/>
          </w:tcPr>
          <w:p w14:paraId="7AA8EEC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DD0848" w14:textId="77777777" w:rsidR="00E77514" w:rsidRDefault="00E77514" w:rsidP="00FC0611">
            <w:pPr>
              <w:pStyle w:val="NormalinTable"/>
            </w:pPr>
          </w:p>
        </w:tc>
      </w:tr>
      <w:tr w:rsidR="00E77514" w14:paraId="2FD56ADC"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F267F08" w14:textId="77777777" w:rsidR="00E77514" w:rsidRDefault="00E77514" w:rsidP="00FC0611">
            <w:pPr>
              <w:pStyle w:val="NormalinTable"/>
            </w:pPr>
          </w:p>
        </w:tc>
        <w:tc>
          <w:tcPr>
            <w:tcW w:w="0" w:type="auto"/>
            <w:vMerge/>
          </w:tcPr>
          <w:p w14:paraId="72E4341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7AF3C8F" w14:textId="77777777" w:rsidR="00E77514" w:rsidRDefault="00E77514" w:rsidP="00FC0611">
            <w:pPr>
              <w:pStyle w:val="NormalinTable"/>
            </w:pPr>
            <w:r>
              <w:t>2009 89 35 39</w:t>
            </w:r>
          </w:p>
        </w:tc>
        <w:tc>
          <w:tcPr>
            <w:tcW w:w="0" w:type="auto"/>
            <w:vMerge/>
          </w:tcPr>
          <w:p w14:paraId="58B30A7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7A68E17" w14:textId="77777777" w:rsidR="00E77514" w:rsidRDefault="00E77514" w:rsidP="00FC0611">
            <w:pPr>
              <w:pStyle w:val="NormalinTable"/>
            </w:pPr>
          </w:p>
        </w:tc>
        <w:tc>
          <w:tcPr>
            <w:tcW w:w="0" w:type="auto"/>
            <w:vMerge/>
          </w:tcPr>
          <w:p w14:paraId="7BA5EE0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7A99567" w14:textId="77777777" w:rsidR="00E77514" w:rsidRDefault="00E77514" w:rsidP="00FC0611">
            <w:pPr>
              <w:pStyle w:val="NormalinTable"/>
            </w:pPr>
          </w:p>
        </w:tc>
      </w:tr>
      <w:tr w:rsidR="00E77514" w14:paraId="46C37651"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971369E" w14:textId="77777777" w:rsidR="00E77514" w:rsidRDefault="00E77514" w:rsidP="00FC0611">
            <w:pPr>
              <w:pStyle w:val="NormalinTable"/>
            </w:pPr>
          </w:p>
        </w:tc>
        <w:tc>
          <w:tcPr>
            <w:tcW w:w="0" w:type="auto"/>
            <w:vMerge/>
          </w:tcPr>
          <w:p w14:paraId="774903D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7246083" w14:textId="77777777" w:rsidR="00E77514" w:rsidRDefault="00E77514" w:rsidP="00FC0611">
            <w:pPr>
              <w:pStyle w:val="NormalinTable"/>
            </w:pPr>
            <w:r>
              <w:t>2009 89 35 45</w:t>
            </w:r>
          </w:p>
        </w:tc>
        <w:tc>
          <w:tcPr>
            <w:tcW w:w="0" w:type="auto"/>
            <w:vMerge/>
          </w:tcPr>
          <w:p w14:paraId="5997578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E05E35C" w14:textId="77777777" w:rsidR="00E77514" w:rsidRDefault="00E77514" w:rsidP="00FC0611">
            <w:pPr>
              <w:pStyle w:val="NormalinTable"/>
            </w:pPr>
          </w:p>
        </w:tc>
        <w:tc>
          <w:tcPr>
            <w:tcW w:w="0" w:type="auto"/>
            <w:vMerge/>
          </w:tcPr>
          <w:p w14:paraId="62F009E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DB9AA35" w14:textId="77777777" w:rsidR="00E77514" w:rsidRDefault="00E77514" w:rsidP="00FC0611">
            <w:pPr>
              <w:pStyle w:val="NormalinTable"/>
            </w:pPr>
          </w:p>
        </w:tc>
      </w:tr>
      <w:tr w:rsidR="00E77514" w14:paraId="786639A4"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39ECAB4" w14:textId="77777777" w:rsidR="00E77514" w:rsidRDefault="00E77514" w:rsidP="00FC0611">
            <w:pPr>
              <w:pStyle w:val="NormalinTable"/>
            </w:pPr>
          </w:p>
        </w:tc>
        <w:tc>
          <w:tcPr>
            <w:tcW w:w="0" w:type="auto"/>
            <w:vMerge/>
          </w:tcPr>
          <w:p w14:paraId="0DD34DF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E627F6D" w14:textId="77777777" w:rsidR="00E77514" w:rsidRDefault="00E77514" w:rsidP="00FC0611">
            <w:pPr>
              <w:pStyle w:val="NormalinTable"/>
            </w:pPr>
            <w:r>
              <w:t>2009 89 35 49</w:t>
            </w:r>
          </w:p>
        </w:tc>
        <w:tc>
          <w:tcPr>
            <w:tcW w:w="0" w:type="auto"/>
            <w:vMerge/>
          </w:tcPr>
          <w:p w14:paraId="23BF671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0E3C0BF" w14:textId="77777777" w:rsidR="00E77514" w:rsidRDefault="00E77514" w:rsidP="00FC0611">
            <w:pPr>
              <w:pStyle w:val="NormalinTable"/>
            </w:pPr>
          </w:p>
        </w:tc>
        <w:tc>
          <w:tcPr>
            <w:tcW w:w="0" w:type="auto"/>
            <w:vMerge/>
          </w:tcPr>
          <w:p w14:paraId="3C66008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02E39A5" w14:textId="77777777" w:rsidR="00E77514" w:rsidRDefault="00E77514" w:rsidP="00FC0611">
            <w:pPr>
              <w:pStyle w:val="NormalinTable"/>
            </w:pPr>
          </w:p>
        </w:tc>
      </w:tr>
      <w:tr w:rsidR="00E77514" w14:paraId="4001F70B"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4BE4C75" w14:textId="77777777" w:rsidR="00E77514" w:rsidRDefault="00E77514" w:rsidP="00FC0611">
            <w:pPr>
              <w:pStyle w:val="NormalinTable"/>
            </w:pPr>
          </w:p>
        </w:tc>
        <w:tc>
          <w:tcPr>
            <w:tcW w:w="0" w:type="auto"/>
            <w:vMerge/>
          </w:tcPr>
          <w:p w14:paraId="1387CBF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BA99E8C" w14:textId="77777777" w:rsidR="00E77514" w:rsidRDefault="00E77514" w:rsidP="00FC0611">
            <w:pPr>
              <w:pStyle w:val="NormalinTable"/>
            </w:pPr>
            <w:r>
              <w:t>2009 89 35 59</w:t>
            </w:r>
          </w:p>
        </w:tc>
        <w:tc>
          <w:tcPr>
            <w:tcW w:w="0" w:type="auto"/>
            <w:vMerge/>
          </w:tcPr>
          <w:p w14:paraId="1534417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0BF6B10" w14:textId="77777777" w:rsidR="00E77514" w:rsidRDefault="00E77514" w:rsidP="00FC0611">
            <w:pPr>
              <w:pStyle w:val="NormalinTable"/>
            </w:pPr>
          </w:p>
        </w:tc>
        <w:tc>
          <w:tcPr>
            <w:tcW w:w="0" w:type="auto"/>
            <w:vMerge/>
          </w:tcPr>
          <w:p w14:paraId="1A7B049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C6B6B58" w14:textId="77777777" w:rsidR="00E77514" w:rsidRDefault="00E77514" w:rsidP="00FC0611">
            <w:pPr>
              <w:pStyle w:val="NormalinTable"/>
            </w:pPr>
          </w:p>
        </w:tc>
      </w:tr>
      <w:tr w:rsidR="00E77514" w14:paraId="1AEC7B04"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66F4660" w14:textId="77777777" w:rsidR="00E77514" w:rsidRDefault="00E77514" w:rsidP="00FC0611">
            <w:pPr>
              <w:pStyle w:val="NormalinTable"/>
            </w:pPr>
          </w:p>
        </w:tc>
        <w:tc>
          <w:tcPr>
            <w:tcW w:w="0" w:type="auto"/>
            <w:vMerge/>
          </w:tcPr>
          <w:p w14:paraId="15EBA18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B9F7010" w14:textId="77777777" w:rsidR="00E77514" w:rsidRDefault="00E77514" w:rsidP="00FC0611">
            <w:pPr>
              <w:pStyle w:val="NormalinTable"/>
            </w:pPr>
            <w:r>
              <w:t>2009 89 35 79</w:t>
            </w:r>
          </w:p>
        </w:tc>
        <w:tc>
          <w:tcPr>
            <w:tcW w:w="0" w:type="auto"/>
            <w:vMerge/>
          </w:tcPr>
          <w:p w14:paraId="7E9AD10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451003D" w14:textId="77777777" w:rsidR="00E77514" w:rsidRDefault="00E77514" w:rsidP="00FC0611">
            <w:pPr>
              <w:pStyle w:val="NormalinTable"/>
            </w:pPr>
          </w:p>
        </w:tc>
        <w:tc>
          <w:tcPr>
            <w:tcW w:w="0" w:type="auto"/>
            <w:vMerge/>
          </w:tcPr>
          <w:p w14:paraId="0282D4C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02A1ECC" w14:textId="77777777" w:rsidR="00E77514" w:rsidRDefault="00E77514" w:rsidP="00FC0611">
            <w:pPr>
              <w:pStyle w:val="NormalinTable"/>
            </w:pPr>
          </w:p>
        </w:tc>
      </w:tr>
      <w:tr w:rsidR="00E77514" w14:paraId="56F29EDA"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D37F914" w14:textId="77777777" w:rsidR="00E77514" w:rsidRDefault="00E77514" w:rsidP="00FC0611">
            <w:pPr>
              <w:pStyle w:val="NormalinTable"/>
            </w:pPr>
          </w:p>
        </w:tc>
        <w:tc>
          <w:tcPr>
            <w:tcW w:w="0" w:type="auto"/>
            <w:vMerge/>
          </w:tcPr>
          <w:p w14:paraId="675B700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E658E6" w14:textId="77777777" w:rsidR="00E77514" w:rsidRDefault="00E77514" w:rsidP="00FC0611">
            <w:pPr>
              <w:pStyle w:val="NormalinTable"/>
            </w:pPr>
            <w:r>
              <w:t>2009 89 61</w:t>
            </w:r>
          </w:p>
        </w:tc>
        <w:tc>
          <w:tcPr>
            <w:tcW w:w="0" w:type="auto"/>
            <w:vMerge/>
          </w:tcPr>
          <w:p w14:paraId="54ED2F8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A45C5FB" w14:textId="77777777" w:rsidR="00E77514" w:rsidRDefault="00E77514" w:rsidP="00FC0611">
            <w:pPr>
              <w:pStyle w:val="NormalinTable"/>
            </w:pPr>
          </w:p>
        </w:tc>
        <w:tc>
          <w:tcPr>
            <w:tcW w:w="0" w:type="auto"/>
            <w:vMerge/>
          </w:tcPr>
          <w:p w14:paraId="51C909E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88D7C9F" w14:textId="77777777" w:rsidR="00E77514" w:rsidRDefault="00E77514" w:rsidP="00FC0611">
            <w:pPr>
              <w:pStyle w:val="NormalinTable"/>
            </w:pPr>
          </w:p>
        </w:tc>
      </w:tr>
      <w:tr w:rsidR="00E77514" w14:paraId="7171BB41"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4C4E8CA" w14:textId="77777777" w:rsidR="00E77514" w:rsidRDefault="00E77514" w:rsidP="00FC0611">
            <w:pPr>
              <w:pStyle w:val="NormalinTable"/>
            </w:pPr>
          </w:p>
        </w:tc>
        <w:tc>
          <w:tcPr>
            <w:tcW w:w="0" w:type="auto"/>
            <w:vMerge/>
          </w:tcPr>
          <w:p w14:paraId="01234DD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26D5338" w14:textId="77777777" w:rsidR="00E77514" w:rsidRDefault="00E77514" w:rsidP="00FC0611">
            <w:pPr>
              <w:pStyle w:val="NormalinTable"/>
            </w:pPr>
            <w:r>
              <w:t>2009 89 86</w:t>
            </w:r>
          </w:p>
        </w:tc>
        <w:tc>
          <w:tcPr>
            <w:tcW w:w="0" w:type="auto"/>
            <w:vMerge/>
          </w:tcPr>
          <w:p w14:paraId="771E74B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66F9E70" w14:textId="77777777" w:rsidR="00E77514" w:rsidRDefault="00E77514" w:rsidP="00FC0611">
            <w:pPr>
              <w:pStyle w:val="NormalinTable"/>
            </w:pPr>
          </w:p>
        </w:tc>
        <w:tc>
          <w:tcPr>
            <w:tcW w:w="0" w:type="auto"/>
            <w:vMerge/>
          </w:tcPr>
          <w:p w14:paraId="631E1D8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55ED082" w14:textId="77777777" w:rsidR="00E77514" w:rsidRDefault="00E77514" w:rsidP="00FC0611">
            <w:pPr>
              <w:pStyle w:val="NormalinTable"/>
            </w:pPr>
          </w:p>
        </w:tc>
      </w:tr>
      <w:tr w:rsidR="00E77514" w14:paraId="7AAA9920"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3299703" w14:textId="77777777" w:rsidR="00E77514" w:rsidRDefault="00E77514" w:rsidP="00FC0611">
            <w:pPr>
              <w:pStyle w:val="NormalinTable"/>
            </w:pPr>
          </w:p>
        </w:tc>
        <w:tc>
          <w:tcPr>
            <w:tcW w:w="0" w:type="auto"/>
            <w:vMerge/>
          </w:tcPr>
          <w:p w14:paraId="5D93253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1082BC9" w14:textId="77777777" w:rsidR="00E77514" w:rsidRDefault="00E77514" w:rsidP="00FC0611">
            <w:pPr>
              <w:pStyle w:val="NormalinTable"/>
            </w:pPr>
            <w:r>
              <w:t>2009 90 11 90</w:t>
            </w:r>
          </w:p>
        </w:tc>
        <w:tc>
          <w:tcPr>
            <w:tcW w:w="0" w:type="auto"/>
            <w:vMerge/>
          </w:tcPr>
          <w:p w14:paraId="6184B8A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BADAC06" w14:textId="77777777" w:rsidR="00E77514" w:rsidRDefault="00E77514" w:rsidP="00FC0611">
            <w:pPr>
              <w:pStyle w:val="NormalinTable"/>
            </w:pPr>
          </w:p>
        </w:tc>
        <w:tc>
          <w:tcPr>
            <w:tcW w:w="0" w:type="auto"/>
            <w:vMerge/>
          </w:tcPr>
          <w:p w14:paraId="10AD409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193B599" w14:textId="77777777" w:rsidR="00E77514" w:rsidRDefault="00E77514" w:rsidP="00FC0611">
            <w:pPr>
              <w:pStyle w:val="NormalinTable"/>
            </w:pPr>
          </w:p>
        </w:tc>
      </w:tr>
      <w:tr w:rsidR="00E77514" w14:paraId="5BDB7125"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DC16C10" w14:textId="77777777" w:rsidR="00E77514" w:rsidRDefault="00E77514" w:rsidP="00FC0611">
            <w:pPr>
              <w:pStyle w:val="NormalinTable"/>
            </w:pPr>
          </w:p>
        </w:tc>
        <w:tc>
          <w:tcPr>
            <w:tcW w:w="0" w:type="auto"/>
            <w:vMerge/>
          </w:tcPr>
          <w:p w14:paraId="005BA35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69702DF" w14:textId="77777777" w:rsidR="00E77514" w:rsidRDefault="00E77514" w:rsidP="00FC0611">
            <w:pPr>
              <w:pStyle w:val="NormalinTable"/>
            </w:pPr>
            <w:r>
              <w:t>2009 90 21 19</w:t>
            </w:r>
          </w:p>
        </w:tc>
        <w:tc>
          <w:tcPr>
            <w:tcW w:w="0" w:type="auto"/>
            <w:vMerge/>
          </w:tcPr>
          <w:p w14:paraId="7A5607E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17AA19B" w14:textId="77777777" w:rsidR="00E77514" w:rsidRDefault="00E77514" w:rsidP="00FC0611">
            <w:pPr>
              <w:pStyle w:val="NormalinTable"/>
            </w:pPr>
          </w:p>
        </w:tc>
        <w:tc>
          <w:tcPr>
            <w:tcW w:w="0" w:type="auto"/>
            <w:vMerge/>
          </w:tcPr>
          <w:p w14:paraId="68968C0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287B945" w14:textId="77777777" w:rsidR="00E77514" w:rsidRDefault="00E77514" w:rsidP="00FC0611">
            <w:pPr>
              <w:pStyle w:val="NormalinTable"/>
            </w:pPr>
          </w:p>
        </w:tc>
      </w:tr>
      <w:tr w:rsidR="00E77514" w14:paraId="6827EDED"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C9073A2" w14:textId="77777777" w:rsidR="00E77514" w:rsidRDefault="00E77514" w:rsidP="00FC0611">
            <w:pPr>
              <w:pStyle w:val="NormalinTable"/>
            </w:pPr>
          </w:p>
        </w:tc>
        <w:tc>
          <w:tcPr>
            <w:tcW w:w="0" w:type="auto"/>
            <w:vMerge/>
          </w:tcPr>
          <w:p w14:paraId="1CB0C38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448E170" w14:textId="77777777" w:rsidR="00E77514" w:rsidRDefault="00E77514" w:rsidP="00FC0611">
            <w:pPr>
              <w:pStyle w:val="NormalinTable"/>
            </w:pPr>
            <w:r>
              <w:t>2009 90 21 99</w:t>
            </w:r>
          </w:p>
        </w:tc>
        <w:tc>
          <w:tcPr>
            <w:tcW w:w="0" w:type="auto"/>
            <w:vMerge/>
          </w:tcPr>
          <w:p w14:paraId="3AFD5AA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48BB81F" w14:textId="77777777" w:rsidR="00E77514" w:rsidRDefault="00E77514" w:rsidP="00FC0611">
            <w:pPr>
              <w:pStyle w:val="NormalinTable"/>
            </w:pPr>
          </w:p>
        </w:tc>
        <w:tc>
          <w:tcPr>
            <w:tcW w:w="0" w:type="auto"/>
            <w:vMerge/>
          </w:tcPr>
          <w:p w14:paraId="1F2355F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9A6340F" w14:textId="77777777" w:rsidR="00E77514" w:rsidRDefault="00E77514" w:rsidP="00FC0611">
            <w:pPr>
              <w:pStyle w:val="NormalinTable"/>
            </w:pPr>
          </w:p>
        </w:tc>
      </w:tr>
      <w:tr w:rsidR="00E77514" w14:paraId="2F3D7B69"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EDF8C11" w14:textId="77777777" w:rsidR="00E77514" w:rsidRDefault="00E77514" w:rsidP="00FC0611">
            <w:pPr>
              <w:pStyle w:val="NormalinTable"/>
            </w:pPr>
          </w:p>
        </w:tc>
        <w:tc>
          <w:tcPr>
            <w:tcW w:w="0" w:type="auto"/>
            <w:vMerge/>
          </w:tcPr>
          <w:p w14:paraId="410D426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4B8C47B" w14:textId="77777777" w:rsidR="00E77514" w:rsidRDefault="00E77514" w:rsidP="00FC0611">
            <w:pPr>
              <w:pStyle w:val="NormalinTable"/>
            </w:pPr>
            <w:r>
              <w:t>2009 90 31</w:t>
            </w:r>
          </w:p>
        </w:tc>
        <w:tc>
          <w:tcPr>
            <w:tcW w:w="0" w:type="auto"/>
            <w:vMerge/>
          </w:tcPr>
          <w:p w14:paraId="2F56677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0CC36B2" w14:textId="77777777" w:rsidR="00E77514" w:rsidRDefault="00E77514" w:rsidP="00FC0611">
            <w:pPr>
              <w:pStyle w:val="NormalinTable"/>
            </w:pPr>
          </w:p>
        </w:tc>
        <w:tc>
          <w:tcPr>
            <w:tcW w:w="0" w:type="auto"/>
            <w:vMerge/>
          </w:tcPr>
          <w:p w14:paraId="555B04C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FD4513E" w14:textId="77777777" w:rsidR="00E77514" w:rsidRDefault="00E77514" w:rsidP="00FC0611">
            <w:pPr>
              <w:pStyle w:val="NormalinTable"/>
            </w:pPr>
          </w:p>
        </w:tc>
      </w:tr>
      <w:tr w:rsidR="00E77514" w14:paraId="63995072"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4B43459" w14:textId="77777777" w:rsidR="00E77514" w:rsidRDefault="00E77514" w:rsidP="00FC0611">
            <w:pPr>
              <w:pStyle w:val="NormalinTable"/>
            </w:pPr>
          </w:p>
        </w:tc>
        <w:tc>
          <w:tcPr>
            <w:tcW w:w="0" w:type="auto"/>
            <w:vMerge/>
          </w:tcPr>
          <w:p w14:paraId="704925E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140EF02" w14:textId="77777777" w:rsidR="00E77514" w:rsidRDefault="00E77514" w:rsidP="00FC0611">
            <w:pPr>
              <w:pStyle w:val="NormalinTable"/>
            </w:pPr>
            <w:r>
              <w:t>2009 90 71</w:t>
            </w:r>
          </w:p>
        </w:tc>
        <w:tc>
          <w:tcPr>
            <w:tcW w:w="0" w:type="auto"/>
            <w:vMerge/>
          </w:tcPr>
          <w:p w14:paraId="731DE79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D4A2062" w14:textId="77777777" w:rsidR="00E77514" w:rsidRDefault="00E77514" w:rsidP="00FC0611">
            <w:pPr>
              <w:pStyle w:val="NormalinTable"/>
            </w:pPr>
          </w:p>
        </w:tc>
        <w:tc>
          <w:tcPr>
            <w:tcW w:w="0" w:type="auto"/>
            <w:vMerge/>
          </w:tcPr>
          <w:p w14:paraId="7FC9471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7B9F282" w14:textId="77777777" w:rsidR="00E77514" w:rsidRDefault="00E77514" w:rsidP="00FC0611">
            <w:pPr>
              <w:pStyle w:val="NormalinTable"/>
            </w:pPr>
          </w:p>
        </w:tc>
      </w:tr>
      <w:tr w:rsidR="00E77514" w14:paraId="6EBB0736"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BB022D9" w14:textId="77777777" w:rsidR="00E77514" w:rsidRDefault="00E77514" w:rsidP="00FC0611">
            <w:pPr>
              <w:pStyle w:val="NormalinTable"/>
            </w:pPr>
          </w:p>
        </w:tc>
        <w:tc>
          <w:tcPr>
            <w:tcW w:w="0" w:type="auto"/>
            <w:vMerge/>
          </w:tcPr>
          <w:p w14:paraId="7F3594D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59C6DF9" w14:textId="77777777" w:rsidR="00E77514" w:rsidRDefault="00E77514" w:rsidP="00FC0611">
            <w:pPr>
              <w:pStyle w:val="NormalinTable"/>
            </w:pPr>
            <w:r>
              <w:t>2009 90 94</w:t>
            </w:r>
          </w:p>
        </w:tc>
        <w:tc>
          <w:tcPr>
            <w:tcW w:w="0" w:type="auto"/>
            <w:vMerge/>
          </w:tcPr>
          <w:p w14:paraId="1D33D03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7C67609" w14:textId="77777777" w:rsidR="00E77514" w:rsidRDefault="00E77514" w:rsidP="00FC0611">
            <w:pPr>
              <w:pStyle w:val="NormalinTable"/>
            </w:pPr>
          </w:p>
        </w:tc>
        <w:tc>
          <w:tcPr>
            <w:tcW w:w="0" w:type="auto"/>
            <w:vMerge/>
          </w:tcPr>
          <w:p w14:paraId="43AB24B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7AD4EF7" w14:textId="77777777" w:rsidR="00E77514" w:rsidRDefault="00E77514" w:rsidP="00FC0611">
            <w:pPr>
              <w:pStyle w:val="NormalinTable"/>
            </w:pPr>
          </w:p>
        </w:tc>
      </w:tr>
      <w:tr w:rsidR="00E77514" w14:paraId="43ADCB71"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8108646" w14:textId="77777777" w:rsidR="00E77514" w:rsidRDefault="00E77514" w:rsidP="00FC0611">
            <w:pPr>
              <w:pStyle w:val="NormalinTable"/>
            </w:pPr>
          </w:p>
        </w:tc>
        <w:tc>
          <w:tcPr>
            <w:tcW w:w="0" w:type="auto"/>
            <w:vMerge/>
          </w:tcPr>
          <w:p w14:paraId="4CFBF56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9019527" w14:textId="77777777" w:rsidR="00E77514" w:rsidRDefault="00E77514" w:rsidP="00FC0611">
            <w:pPr>
              <w:pStyle w:val="NormalinTable"/>
            </w:pPr>
            <w:r>
              <w:t>2101 12 98 92</w:t>
            </w:r>
          </w:p>
        </w:tc>
        <w:tc>
          <w:tcPr>
            <w:tcW w:w="0" w:type="auto"/>
            <w:vMerge/>
          </w:tcPr>
          <w:p w14:paraId="4CC3F03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3E3D30A" w14:textId="77777777" w:rsidR="00E77514" w:rsidRDefault="00E77514" w:rsidP="00FC0611">
            <w:pPr>
              <w:pStyle w:val="NormalinTable"/>
            </w:pPr>
          </w:p>
        </w:tc>
        <w:tc>
          <w:tcPr>
            <w:tcW w:w="0" w:type="auto"/>
            <w:vMerge/>
          </w:tcPr>
          <w:p w14:paraId="2623E4A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A08839C" w14:textId="77777777" w:rsidR="00E77514" w:rsidRDefault="00E77514" w:rsidP="00FC0611">
            <w:pPr>
              <w:pStyle w:val="NormalinTable"/>
            </w:pPr>
          </w:p>
        </w:tc>
      </w:tr>
      <w:tr w:rsidR="00E77514" w14:paraId="1391A3F4"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D628ABC" w14:textId="77777777" w:rsidR="00E77514" w:rsidRDefault="00E77514" w:rsidP="00FC0611">
            <w:pPr>
              <w:pStyle w:val="NormalinTable"/>
            </w:pPr>
          </w:p>
        </w:tc>
        <w:tc>
          <w:tcPr>
            <w:tcW w:w="0" w:type="auto"/>
            <w:vMerge/>
          </w:tcPr>
          <w:p w14:paraId="4871429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C144ABC" w14:textId="77777777" w:rsidR="00E77514" w:rsidRDefault="00E77514" w:rsidP="00FC0611">
            <w:pPr>
              <w:pStyle w:val="NormalinTable"/>
            </w:pPr>
            <w:r>
              <w:t>2101 20 98 85</w:t>
            </w:r>
          </w:p>
        </w:tc>
        <w:tc>
          <w:tcPr>
            <w:tcW w:w="0" w:type="auto"/>
            <w:vMerge/>
          </w:tcPr>
          <w:p w14:paraId="7183EAC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CD1F3DC" w14:textId="77777777" w:rsidR="00E77514" w:rsidRDefault="00E77514" w:rsidP="00FC0611">
            <w:pPr>
              <w:pStyle w:val="NormalinTable"/>
            </w:pPr>
          </w:p>
        </w:tc>
        <w:tc>
          <w:tcPr>
            <w:tcW w:w="0" w:type="auto"/>
            <w:vMerge/>
          </w:tcPr>
          <w:p w14:paraId="4D85219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766F354" w14:textId="77777777" w:rsidR="00E77514" w:rsidRDefault="00E77514" w:rsidP="00FC0611">
            <w:pPr>
              <w:pStyle w:val="NormalinTable"/>
            </w:pPr>
          </w:p>
        </w:tc>
      </w:tr>
      <w:tr w:rsidR="00E77514" w14:paraId="4D101EC2"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54B713A" w14:textId="77777777" w:rsidR="00E77514" w:rsidRDefault="00E77514" w:rsidP="00FC0611">
            <w:pPr>
              <w:pStyle w:val="NormalinTable"/>
            </w:pPr>
          </w:p>
        </w:tc>
        <w:tc>
          <w:tcPr>
            <w:tcW w:w="0" w:type="auto"/>
            <w:vMerge/>
          </w:tcPr>
          <w:p w14:paraId="4A4390A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D10C3DD" w14:textId="77777777" w:rsidR="00E77514" w:rsidRDefault="00E77514" w:rsidP="00FC0611">
            <w:pPr>
              <w:pStyle w:val="NormalinTable"/>
            </w:pPr>
            <w:r>
              <w:t>2106 90 98 26</w:t>
            </w:r>
          </w:p>
        </w:tc>
        <w:tc>
          <w:tcPr>
            <w:tcW w:w="0" w:type="auto"/>
            <w:vMerge/>
          </w:tcPr>
          <w:p w14:paraId="2736B86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94DD77B" w14:textId="77777777" w:rsidR="00E77514" w:rsidRDefault="00E77514" w:rsidP="00FC0611">
            <w:pPr>
              <w:pStyle w:val="NormalinTable"/>
            </w:pPr>
          </w:p>
        </w:tc>
        <w:tc>
          <w:tcPr>
            <w:tcW w:w="0" w:type="auto"/>
            <w:vMerge/>
          </w:tcPr>
          <w:p w14:paraId="3A50782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C1D59F0" w14:textId="77777777" w:rsidR="00E77514" w:rsidRDefault="00E77514" w:rsidP="00FC0611">
            <w:pPr>
              <w:pStyle w:val="NormalinTable"/>
            </w:pPr>
          </w:p>
        </w:tc>
      </w:tr>
      <w:tr w:rsidR="00E77514" w14:paraId="3EB22FBD"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E78D8C2" w14:textId="77777777" w:rsidR="00E77514" w:rsidRDefault="00E77514" w:rsidP="00FC0611">
            <w:pPr>
              <w:pStyle w:val="NormalinTable"/>
            </w:pPr>
          </w:p>
        </w:tc>
        <w:tc>
          <w:tcPr>
            <w:tcW w:w="0" w:type="auto"/>
            <w:vMerge/>
          </w:tcPr>
          <w:p w14:paraId="7D2073F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10E0E11" w14:textId="77777777" w:rsidR="00E77514" w:rsidRDefault="00E77514" w:rsidP="00FC0611">
            <w:pPr>
              <w:pStyle w:val="NormalinTable"/>
            </w:pPr>
            <w:r>
              <w:t>2106 90 98 33</w:t>
            </w:r>
          </w:p>
        </w:tc>
        <w:tc>
          <w:tcPr>
            <w:tcW w:w="0" w:type="auto"/>
            <w:vMerge/>
          </w:tcPr>
          <w:p w14:paraId="733E90B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241D36E" w14:textId="77777777" w:rsidR="00E77514" w:rsidRDefault="00E77514" w:rsidP="00FC0611">
            <w:pPr>
              <w:pStyle w:val="NormalinTable"/>
            </w:pPr>
          </w:p>
        </w:tc>
        <w:tc>
          <w:tcPr>
            <w:tcW w:w="0" w:type="auto"/>
            <w:vMerge/>
          </w:tcPr>
          <w:p w14:paraId="725909F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CE0FF62" w14:textId="77777777" w:rsidR="00E77514" w:rsidRDefault="00E77514" w:rsidP="00FC0611">
            <w:pPr>
              <w:pStyle w:val="NormalinTable"/>
            </w:pPr>
          </w:p>
        </w:tc>
      </w:tr>
      <w:tr w:rsidR="00E77514" w14:paraId="074B06E5"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4DE3708" w14:textId="77777777" w:rsidR="00E77514" w:rsidRDefault="00E77514" w:rsidP="00FC0611">
            <w:pPr>
              <w:pStyle w:val="NormalinTable"/>
            </w:pPr>
          </w:p>
        </w:tc>
        <w:tc>
          <w:tcPr>
            <w:tcW w:w="0" w:type="auto"/>
            <w:vMerge/>
          </w:tcPr>
          <w:p w14:paraId="6BF211C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0A12ABB" w14:textId="77777777" w:rsidR="00E77514" w:rsidRDefault="00E77514" w:rsidP="00FC0611">
            <w:pPr>
              <w:pStyle w:val="NormalinTable"/>
            </w:pPr>
            <w:r>
              <w:t>2106 90 98 34</w:t>
            </w:r>
          </w:p>
        </w:tc>
        <w:tc>
          <w:tcPr>
            <w:tcW w:w="0" w:type="auto"/>
            <w:vMerge/>
          </w:tcPr>
          <w:p w14:paraId="01F1123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8539581" w14:textId="77777777" w:rsidR="00E77514" w:rsidRDefault="00E77514" w:rsidP="00FC0611">
            <w:pPr>
              <w:pStyle w:val="NormalinTable"/>
            </w:pPr>
          </w:p>
        </w:tc>
        <w:tc>
          <w:tcPr>
            <w:tcW w:w="0" w:type="auto"/>
            <w:vMerge/>
          </w:tcPr>
          <w:p w14:paraId="599B361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276814C" w14:textId="77777777" w:rsidR="00E77514" w:rsidRDefault="00E77514" w:rsidP="00FC0611">
            <w:pPr>
              <w:pStyle w:val="NormalinTable"/>
            </w:pPr>
          </w:p>
        </w:tc>
      </w:tr>
      <w:tr w:rsidR="00E77514" w14:paraId="3174C5EC"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4544134" w14:textId="77777777" w:rsidR="00E77514" w:rsidRDefault="00E77514" w:rsidP="00FC0611">
            <w:pPr>
              <w:pStyle w:val="NormalinTable"/>
            </w:pPr>
          </w:p>
        </w:tc>
        <w:tc>
          <w:tcPr>
            <w:tcW w:w="0" w:type="auto"/>
            <w:vMerge/>
          </w:tcPr>
          <w:p w14:paraId="0F5642B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B49D2EC" w14:textId="77777777" w:rsidR="00E77514" w:rsidRDefault="00E77514" w:rsidP="00FC0611">
            <w:pPr>
              <w:pStyle w:val="NormalinTable"/>
            </w:pPr>
            <w:r>
              <w:t>2106 90 98 38</w:t>
            </w:r>
          </w:p>
        </w:tc>
        <w:tc>
          <w:tcPr>
            <w:tcW w:w="0" w:type="auto"/>
            <w:vMerge/>
          </w:tcPr>
          <w:p w14:paraId="5A2D984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237AF0A" w14:textId="77777777" w:rsidR="00E77514" w:rsidRDefault="00E77514" w:rsidP="00FC0611">
            <w:pPr>
              <w:pStyle w:val="NormalinTable"/>
            </w:pPr>
          </w:p>
        </w:tc>
        <w:tc>
          <w:tcPr>
            <w:tcW w:w="0" w:type="auto"/>
            <w:vMerge/>
          </w:tcPr>
          <w:p w14:paraId="4D42E4E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A545CB2" w14:textId="77777777" w:rsidR="00E77514" w:rsidRDefault="00E77514" w:rsidP="00FC0611">
            <w:pPr>
              <w:pStyle w:val="NormalinTable"/>
            </w:pPr>
          </w:p>
        </w:tc>
      </w:tr>
      <w:tr w:rsidR="00E77514" w14:paraId="032305D9"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7D9BD7B" w14:textId="77777777" w:rsidR="00E77514" w:rsidRDefault="00E77514" w:rsidP="00FC0611">
            <w:pPr>
              <w:pStyle w:val="NormalinTable"/>
            </w:pPr>
          </w:p>
        </w:tc>
        <w:tc>
          <w:tcPr>
            <w:tcW w:w="0" w:type="auto"/>
            <w:vMerge/>
          </w:tcPr>
          <w:p w14:paraId="2747143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CDF5779" w14:textId="77777777" w:rsidR="00E77514" w:rsidRDefault="00E77514" w:rsidP="00FC0611">
            <w:pPr>
              <w:pStyle w:val="NormalinTable"/>
            </w:pPr>
            <w:r>
              <w:t>2106 90 98 53</w:t>
            </w:r>
          </w:p>
        </w:tc>
        <w:tc>
          <w:tcPr>
            <w:tcW w:w="0" w:type="auto"/>
            <w:vMerge/>
          </w:tcPr>
          <w:p w14:paraId="4F2BA07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7B7B119" w14:textId="77777777" w:rsidR="00E77514" w:rsidRDefault="00E77514" w:rsidP="00FC0611">
            <w:pPr>
              <w:pStyle w:val="NormalinTable"/>
            </w:pPr>
          </w:p>
        </w:tc>
        <w:tc>
          <w:tcPr>
            <w:tcW w:w="0" w:type="auto"/>
            <w:vMerge/>
          </w:tcPr>
          <w:p w14:paraId="3D11EAF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36EF7BD" w14:textId="77777777" w:rsidR="00E77514" w:rsidRDefault="00E77514" w:rsidP="00FC0611">
            <w:pPr>
              <w:pStyle w:val="NormalinTable"/>
            </w:pPr>
          </w:p>
        </w:tc>
      </w:tr>
      <w:tr w:rsidR="00E77514" w14:paraId="6A1BB0FD"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1A416CB" w14:textId="77777777" w:rsidR="00E77514" w:rsidRDefault="00E77514" w:rsidP="00FC0611">
            <w:pPr>
              <w:pStyle w:val="NormalinTable"/>
            </w:pPr>
          </w:p>
        </w:tc>
        <w:tc>
          <w:tcPr>
            <w:tcW w:w="0" w:type="auto"/>
            <w:vMerge/>
          </w:tcPr>
          <w:p w14:paraId="3F0B561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0F2BA4D" w14:textId="77777777" w:rsidR="00E77514" w:rsidRDefault="00E77514" w:rsidP="00FC0611">
            <w:pPr>
              <w:pStyle w:val="NormalinTable"/>
            </w:pPr>
            <w:r>
              <w:t>2106 90 98 55</w:t>
            </w:r>
          </w:p>
        </w:tc>
        <w:tc>
          <w:tcPr>
            <w:tcW w:w="0" w:type="auto"/>
            <w:vMerge/>
          </w:tcPr>
          <w:p w14:paraId="6AE1DEC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62D85EF" w14:textId="77777777" w:rsidR="00E77514" w:rsidRDefault="00E77514" w:rsidP="00FC0611">
            <w:pPr>
              <w:pStyle w:val="NormalinTable"/>
            </w:pPr>
          </w:p>
        </w:tc>
        <w:tc>
          <w:tcPr>
            <w:tcW w:w="0" w:type="auto"/>
            <w:vMerge/>
          </w:tcPr>
          <w:p w14:paraId="4B7820D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A903A5C" w14:textId="77777777" w:rsidR="00E77514" w:rsidRDefault="00E77514" w:rsidP="00FC0611">
            <w:pPr>
              <w:pStyle w:val="NormalinTable"/>
            </w:pPr>
          </w:p>
        </w:tc>
      </w:tr>
      <w:tr w:rsidR="00E77514" w14:paraId="2D4A8AFA"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361C462" w14:textId="77777777" w:rsidR="00E77514" w:rsidRDefault="00E77514" w:rsidP="00FC0611">
            <w:pPr>
              <w:pStyle w:val="NormalinTable"/>
            </w:pPr>
          </w:p>
        </w:tc>
        <w:tc>
          <w:tcPr>
            <w:tcW w:w="0" w:type="auto"/>
            <w:vMerge/>
          </w:tcPr>
          <w:p w14:paraId="18B7C1B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C8F425A" w14:textId="77777777" w:rsidR="00E77514" w:rsidRDefault="00E77514" w:rsidP="00FC0611">
            <w:pPr>
              <w:pStyle w:val="NormalinTable"/>
            </w:pPr>
            <w:r>
              <w:t>3302 10 29 10</w:t>
            </w:r>
          </w:p>
        </w:tc>
        <w:tc>
          <w:tcPr>
            <w:tcW w:w="0" w:type="auto"/>
            <w:vMerge/>
          </w:tcPr>
          <w:p w14:paraId="7EF14B5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9E5125E" w14:textId="77777777" w:rsidR="00E77514" w:rsidRDefault="00E77514" w:rsidP="00FC0611">
            <w:pPr>
              <w:pStyle w:val="NormalinTable"/>
            </w:pPr>
          </w:p>
        </w:tc>
        <w:tc>
          <w:tcPr>
            <w:tcW w:w="0" w:type="auto"/>
            <w:vMerge/>
          </w:tcPr>
          <w:p w14:paraId="33FE630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12B1828" w14:textId="77777777" w:rsidR="00E77514" w:rsidRDefault="00E77514" w:rsidP="00FC0611">
            <w:pPr>
              <w:pStyle w:val="NormalinTable"/>
            </w:pPr>
          </w:p>
        </w:tc>
      </w:tr>
      <w:tr w:rsidR="00E77514" w14:paraId="07336BD6"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FC2677F" w14:textId="77777777" w:rsidR="00E77514" w:rsidRDefault="00E77514" w:rsidP="00FC0611">
            <w:pPr>
              <w:pStyle w:val="NormalinTable"/>
            </w:pPr>
            <w:r>
              <w:rPr>
                <w:b/>
              </w:rPr>
              <w:t>097534</w:t>
            </w:r>
          </w:p>
        </w:tc>
        <w:tc>
          <w:tcPr>
            <w:tcW w:w="0" w:type="auto"/>
            <w:vMerge w:val="restart"/>
            <w:tcBorders>
              <w:top w:val="single" w:sz="12" w:space="0" w:color="000000" w:themeColor="background1" w:themeShade="00"/>
            </w:tcBorders>
          </w:tcPr>
          <w:p w14:paraId="0009425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E42B6DA" w14:textId="77777777" w:rsidR="00E77514" w:rsidRDefault="00E77514" w:rsidP="00FC0611">
            <w:pPr>
              <w:pStyle w:val="NormalinTable"/>
            </w:pPr>
            <w:r>
              <w:t>2208 40 51</w:t>
            </w:r>
          </w:p>
        </w:tc>
        <w:tc>
          <w:tcPr>
            <w:tcW w:w="0" w:type="auto"/>
            <w:vMerge w:val="restart"/>
            <w:tcBorders>
              <w:top w:val="single" w:sz="12" w:space="0" w:color="000000" w:themeColor="background1" w:themeShade="00"/>
            </w:tcBorders>
          </w:tcPr>
          <w:p w14:paraId="606DD2B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70389D66" w14:textId="77777777" w:rsidR="00E77514" w:rsidRDefault="00E77514" w:rsidP="00FC0611">
            <w:pPr>
              <w:pStyle w:val="NormalinTable"/>
            </w:pPr>
            <w:r>
              <w:t>1,400 l + plus an addition of 100 l of pure alcohol equivalent per quota period</w:t>
            </w:r>
          </w:p>
        </w:tc>
        <w:tc>
          <w:tcPr>
            <w:tcW w:w="0" w:type="auto"/>
            <w:vMerge w:val="restart"/>
            <w:tcBorders>
              <w:top w:val="single" w:sz="12" w:space="0" w:color="000000" w:themeColor="background1" w:themeShade="00"/>
            </w:tcBorders>
          </w:tcPr>
          <w:p w14:paraId="46FB4EB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20865BA" w14:textId="77777777" w:rsidR="00E77514" w:rsidRDefault="00E77514" w:rsidP="00FC0611">
            <w:pPr>
              <w:pStyle w:val="NormalinTable"/>
            </w:pPr>
            <w:r>
              <w:t>31/12</w:t>
            </w:r>
          </w:p>
        </w:tc>
      </w:tr>
      <w:tr w:rsidR="00E77514" w14:paraId="5B8F569E" w14:textId="77777777" w:rsidTr="00FC0611">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ABCAD5C" w14:textId="77777777" w:rsidR="00E77514" w:rsidRDefault="00E77514" w:rsidP="00FC0611">
            <w:pPr>
              <w:pStyle w:val="NormalinTable"/>
            </w:pPr>
          </w:p>
        </w:tc>
        <w:tc>
          <w:tcPr>
            <w:tcW w:w="0" w:type="auto"/>
            <w:vMerge/>
          </w:tcPr>
          <w:p w14:paraId="13537A3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4854B82" w14:textId="77777777" w:rsidR="00E77514" w:rsidRDefault="00E77514" w:rsidP="00FC0611">
            <w:pPr>
              <w:pStyle w:val="NormalinTable"/>
            </w:pPr>
            <w:r>
              <w:t>2208 40 99</w:t>
            </w:r>
          </w:p>
        </w:tc>
        <w:tc>
          <w:tcPr>
            <w:tcW w:w="0" w:type="auto"/>
            <w:vMerge/>
          </w:tcPr>
          <w:p w14:paraId="08AE696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60F8B70" w14:textId="77777777" w:rsidR="00E77514" w:rsidRDefault="00E77514" w:rsidP="00FC0611">
            <w:pPr>
              <w:pStyle w:val="NormalinTable"/>
            </w:pPr>
          </w:p>
        </w:tc>
        <w:tc>
          <w:tcPr>
            <w:tcW w:w="0" w:type="auto"/>
            <w:vMerge/>
          </w:tcPr>
          <w:p w14:paraId="3D64FF6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6A8248E" w14:textId="77777777" w:rsidR="00E77514" w:rsidRDefault="00E77514" w:rsidP="00FC0611">
            <w:pPr>
              <w:pStyle w:val="NormalinTable"/>
            </w:pPr>
          </w:p>
        </w:tc>
      </w:tr>
    </w:tbl>
    <w:p w14:paraId="24FACEFB" w14:textId="77777777" w:rsidR="00E77514" w:rsidRDefault="00E77514" w:rsidP="00E77514"/>
    <w:p w14:paraId="44E33605" w14:textId="77777777" w:rsidR="00E77514" w:rsidRDefault="00E77514" w:rsidP="00E77514">
      <w:pPr>
        <w:rPr>
          <w:b/>
        </w:rPr>
      </w:pPr>
      <w:r>
        <w:rPr>
          <w:b/>
        </w:rPr>
        <w:t>PREFERENTIAL QUOTA TABLE C – PERU</w:t>
      </w:r>
    </w:p>
    <w:tbl>
      <w:tblPr>
        <w:tblStyle w:val="ListTable3"/>
        <w:tblW w:w="5000" w:type="pct"/>
        <w:tblLook w:val="0220" w:firstRow="1" w:lastRow="0" w:firstColumn="0" w:lastColumn="0" w:noHBand="1" w:noVBand="0"/>
      </w:tblPr>
      <w:tblGrid>
        <w:gridCol w:w="856"/>
        <w:gridCol w:w="750"/>
        <w:gridCol w:w="1178"/>
        <w:gridCol w:w="2357"/>
        <w:gridCol w:w="1713"/>
        <w:gridCol w:w="1071"/>
        <w:gridCol w:w="1071"/>
      </w:tblGrid>
      <w:tr w:rsidR="00E77514" w14:paraId="53A9B143" w14:textId="77777777" w:rsidTr="00FC0611">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476" w:type="pct"/>
            <w:tcBorders>
              <w:left w:val="single" w:sz="12" w:space="0" w:color="000000" w:themeColor="text1"/>
              <w:right w:val="single" w:sz="12" w:space="0" w:color="000000" w:themeColor="text1"/>
            </w:tcBorders>
          </w:tcPr>
          <w:p w14:paraId="5B9C388E" w14:textId="77777777" w:rsidR="00E77514" w:rsidRDefault="00E77514" w:rsidP="00FC0611">
            <w:pPr>
              <w:pStyle w:val="NormalinTable"/>
            </w:pPr>
            <w:r>
              <w:t>1</w:t>
            </w:r>
          </w:p>
        </w:tc>
        <w:tc>
          <w:tcPr>
            <w:tcW w:w="417" w:type="pct"/>
            <w:tcBorders>
              <w:left w:val="single" w:sz="12" w:space="0" w:color="000000" w:themeColor="text1"/>
              <w:right w:val="single" w:sz="12" w:space="0" w:color="000000" w:themeColor="text1"/>
            </w:tcBorders>
          </w:tcPr>
          <w:p w14:paraId="13327827" w14:textId="77777777" w:rsidR="00E77514" w:rsidRDefault="00E77514" w:rsidP="00FC0611">
            <w:pPr>
              <w:pStyle w:val="NormalinTable"/>
              <w:cnfStyle w:val="100000000000" w:firstRow="1"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655" w:type="pct"/>
            <w:tcBorders>
              <w:left w:val="single" w:sz="12" w:space="0" w:color="000000" w:themeColor="text1"/>
              <w:right w:val="single" w:sz="12" w:space="0" w:color="000000" w:themeColor="text1"/>
            </w:tcBorders>
          </w:tcPr>
          <w:p w14:paraId="12383E79" w14:textId="77777777" w:rsidR="00E77514" w:rsidRDefault="00E77514" w:rsidP="00FC0611">
            <w:pPr>
              <w:pStyle w:val="NormalinTable"/>
            </w:pPr>
            <w:r>
              <w:t>3</w:t>
            </w:r>
          </w:p>
        </w:tc>
        <w:tc>
          <w:tcPr>
            <w:tcW w:w="1310" w:type="pct"/>
            <w:tcBorders>
              <w:left w:val="single" w:sz="12" w:space="0" w:color="000000" w:themeColor="text1"/>
              <w:right w:val="single" w:sz="12" w:space="0" w:color="000000" w:themeColor="text1"/>
            </w:tcBorders>
          </w:tcPr>
          <w:p w14:paraId="12C15451" w14:textId="77777777" w:rsidR="00E77514" w:rsidRDefault="00E77514" w:rsidP="00FC0611">
            <w:pPr>
              <w:pStyle w:val="NormalinTable"/>
              <w:cnfStyle w:val="100000000000" w:firstRow="1" w:lastRow="0" w:firstColumn="0" w:lastColumn="0" w:oddVBand="0" w:evenVBand="0" w:oddHBand="0"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952" w:type="pct"/>
            <w:tcBorders>
              <w:left w:val="single" w:sz="12" w:space="0" w:color="000000" w:themeColor="text1"/>
              <w:right w:val="single" w:sz="12" w:space="0" w:color="000000" w:themeColor="text1"/>
            </w:tcBorders>
          </w:tcPr>
          <w:p w14:paraId="1DCC6F49" w14:textId="77777777" w:rsidR="00E77514" w:rsidRDefault="00E77514" w:rsidP="00FC0611">
            <w:pPr>
              <w:pStyle w:val="NormalinTable"/>
            </w:pPr>
            <w:r>
              <w:t>5</w:t>
            </w:r>
          </w:p>
        </w:tc>
        <w:tc>
          <w:tcPr>
            <w:tcW w:w="595" w:type="pct"/>
            <w:tcBorders>
              <w:left w:val="single" w:sz="12" w:space="0" w:color="000000" w:themeColor="text1"/>
              <w:right w:val="single" w:sz="12" w:space="0" w:color="000000" w:themeColor="text1"/>
            </w:tcBorders>
          </w:tcPr>
          <w:p w14:paraId="46D5FE6A" w14:textId="77777777" w:rsidR="00E77514" w:rsidRDefault="00E77514" w:rsidP="00FC0611">
            <w:pPr>
              <w:pStyle w:val="NormalinTable"/>
              <w:cnfStyle w:val="100000000000" w:firstRow="1" w:lastRow="0" w:firstColumn="0" w:lastColumn="0" w:oddVBand="0" w:evenVBand="0" w:oddHBand="0" w:evenHBand="0" w:firstRowFirstColumn="0" w:firstRowLastColumn="0" w:lastRowFirstColumn="0" w:lastRowLastColumn="0"/>
            </w:pPr>
            <w:r>
              <w:t>6</w:t>
            </w:r>
          </w:p>
        </w:tc>
        <w:tc>
          <w:tcPr>
            <w:cnfStyle w:val="000010000000" w:firstRow="0" w:lastRow="0" w:firstColumn="0" w:lastColumn="0" w:oddVBand="1" w:evenVBand="0" w:oddHBand="0" w:evenHBand="0" w:firstRowFirstColumn="0" w:firstRowLastColumn="0" w:lastRowFirstColumn="0" w:lastRowLastColumn="0"/>
            <w:tcW w:w="595" w:type="pct"/>
            <w:tcBorders>
              <w:left w:val="single" w:sz="12" w:space="0" w:color="000000" w:themeColor="text1"/>
              <w:right w:val="single" w:sz="12" w:space="0" w:color="000000" w:themeColor="text1"/>
            </w:tcBorders>
          </w:tcPr>
          <w:p w14:paraId="1A8DF982" w14:textId="77777777" w:rsidR="00E77514" w:rsidRDefault="00E77514" w:rsidP="00FC0611">
            <w:pPr>
              <w:pStyle w:val="NormalinTable"/>
            </w:pPr>
            <w:r>
              <w:t>7</w:t>
            </w:r>
          </w:p>
        </w:tc>
      </w:tr>
      <w:tr w:rsidR="00E77514" w14:paraId="1D1D1209" w14:textId="77777777" w:rsidTr="00FC0611">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476" w:type="pct"/>
            <w:tcBorders>
              <w:left w:val="single" w:sz="12" w:space="0" w:color="000000" w:themeColor="text1"/>
              <w:right w:val="single" w:sz="12" w:space="0" w:color="000000" w:themeColor="text1"/>
            </w:tcBorders>
          </w:tcPr>
          <w:p w14:paraId="30024AA8" w14:textId="77777777" w:rsidR="00E77514" w:rsidRDefault="00E77514" w:rsidP="00FC0611">
            <w:pPr>
              <w:pStyle w:val="NormalinTable"/>
            </w:pPr>
            <w:r>
              <w:t>Quota Number</w:t>
            </w:r>
          </w:p>
        </w:tc>
        <w:tc>
          <w:tcPr>
            <w:tcW w:w="417" w:type="pct"/>
            <w:tcBorders>
              <w:left w:val="single" w:sz="12" w:space="0" w:color="000000" w:themeColor="text1"/>
              <w:right w:val="single" w:sz="12" w:space="0" w:color="000000" w:themeColor="text1"/>
            </w:tcBorders>
          </w:tcPr>
          <w:p w14:paraId="62F6D769" w14:textId="77777777" w:rsidR="00E77514" w:rsidRDefault="00E77514" w:rsidP="00FC0611">
            <w:pPr>
              <w:pStyle w:val="NormalinTable"/>
              <w:cnfStyle w:val="100000000000" w:firstRow="1" w:lastRow="0" w:firstColumn="0" w:lastColumn="0" w:oddVBand="0" w:evenVBand="0" w:oddHBand="0" w:evenHBand="0" w:firstRowFirstColumn="0" w:firstRowLastColumn="0" w:lastRowFirstColumn="0" w:lastRowLastColumn="0"/>
            </w:pPr>
            <w:r>
              <w:t>Origin Quota</w:t>
            </w:r>
          </w:p>
        </w:tc>
        <w:tc>
          <w:tcPr>
            <w:cnfStyle w:val="000010000000" w:firstRow="0" w:lastRow="0" w:firstColumn="0" w:lastColumn="0" w:oddVBand="1" w:evenVBand="0" w:oddHBand="0" w:evenHBand="0" w:firstRowFirstColumn="0" w:firstRowLastColumn="0" w:lastRowFirstColumn="0" w:lastRowLastColumn="0"/>
            <w:tcW w:w="655" w:type="pct"/>
            <w:tcBorders>
              <w:left w:val="single" w:sz="12" w:space="0" w:color="000000" w:themeColor="text1"/>
              <w:right w:val="single" w:sz="12" w:space="0" w:color="000000" w:themeColor="text1"/>
            </w:tcBorders>
          </w:tcPr>
          <w:p w14:paraId="32B2C2D1" w14:textId="77777777" w:rsidR="00E77514" w:rsidRDefault="00E77514" w:rsidP="00FC0611">
            <w:pPr>
              <w:pStyle w:val="NormalinTable"/>
            </w:pPr>
            <w:r>
              <w:t>Commodity Code</w:t>
            </w:r>
          </w:p>
        </w:tc>
        <w:tc>
          <w:tcPr>
            <w:tcW w:w="1310" w:type="pct"/>
            <w:tcBorders>
              <w:left w:val="single" w:sz="12" w:space="0" w:color="000000" w:themeColor="text1"/>
              <w:right w:val="single" w:sz="12" w:space="0" w:color="000000" w:themeColor="text1"/>
            </w:tcBorders>
          </w:tcPr>
          <w:p w14:paraId="0EE8A671" w14:textId="77777777" w:rsidR="00E77514" w:rsidRDefault="00E77514" w:rsidP="00FC0611">
            <w:pPr>
              <w:pStyle w:val="NormalinTable"/>
              <w:cnfStyle w:val="100000000000" w:firstRow="1" w:lastRow="0" w:firstColumn="0" w:lastColumn="0" w:oddVBand="0" w:evenVBand="0" w:oddHBand="0" w:evenHBand="0" w:firstRowFirstColumn="0" w:firstRowLastColumn="0" w:lastRowFirstColumn="0" w:lastRowLastColumn="0"/>
            </w:pPr>
            <w:r>
              <w:t>Preferential Quota Duty Rate</w:t>
            </w:r>
          </w:p>
        </w:tc>
        <w:tc>
          <w:tcPr>
            <w:cnfStyle w:val="000010000000" w:firstRow="0" w:lastRow="0" w:firstColumn="0" w:lastColumn="0" w:oddVBand="1" w:evenVBand="0" w:oddHBand="0" w:evenHBand="0" w:firstRowFirstColumn="0" w:firstRowLastColumn="0" w:lastRowFirstColumn="0" w:lastRowLastColumn="0"/>
            <w:tcW w:w="952" w:type="pct"/>
            <w:tcBorders>
              <w:left w:val="single" w:sz="12" w:space="0" w:color="000000" w:themeColor="text1"/>
              <w:right w:val="single" w:sz="12" w:space="0" w:color="000000" w:themeColor="text1"/>
            </w:tcBorders>
          </w:tcPr>
          <w:p w14:paraId="0E4600B7" w14:textId="77777777" w:rsidR="00E77514" w:rsidRDefault="00E77514" w:rsidP="00FC0611">
            <w:pPr>
              <w:pStyle w:val="NormalinTable"/>
            </w:pPr>
            <w:r>
              <w:t>Quota Volume</w:t>
            </w:r>
          </w:p>
        </w:tc>
        <w:tc>
          <w:tcPr>
            <w:tcW w:w="595" w:type="pct"/>
            <w:tcBorders>
              <w:left w:val="single" w:sz="12" w:space="0" w:color="000000" w:themeColor="text1"/>
              <w:right w:val="single" w:sz="12" w:space="0" w:color="000000" w:themeColor="text1"/>
            </w:tcBorders>
          </w:tcPr>
          <w:p w14:paraId="2E9620C8" w14:textId="77777777" w:rsidR="00E77514" w:rsidRDefault="00E77514" w:rsidP="00FC0611">
            <w:pPr>
              <w:pStyle w:val="NormalinTable"/>
              <w:cnfStyle w:val="100000000000" w:firstRow="1" w:lastRow="0" w:firstColumn="0" w:lastColumn="0" w:oddVBand="0" w:evenVBand="0" w:oddHBand="0" w:evenHBand="0" w:firstRowFirstColumn="0" w:firstRowLastColumn="0" w:lastRowFirstColumn="0" w:lastRowLastColumn="0"/>
            </w:pPr>
            <w:r>
              <w:t>Quota Open Date</w:t>
            </w:r>
          </w:p>
        </w:tc>
        <w:tc>
          <w:tcPr>
            <w:cnfStyle w:val="000010000000" w:firstRow="0" w:lastRow="0" w:firstColumn="0" w:lastColumn="0" w:oddVBand="1" w:evenVBand="0" w:oddHBand="0" w:evenHBand="0" w:firstRowFirstColumn="0" w:firstRowLastColumn="0" w:lastRowFirstColumn="0" w:lastRowLastColumn="0"/>
            <w:tcW w:w="595" w:type="pct"/>
            <w:tcBorders>
              <w:left w:val="single" w:sz="12" w:space="0" w:color="000000" w:themeColor="text1"/>
              <w:right w:val="single" w:sz="12" w:space="0" w:color="000000" w:themeColor="text1"/>
            </w:tcBorders>
          </w:tcPr>
          <w:p w14:paraId="50746A41" w14:textId="77777777" w:rsidR="00E77514" w:rsidRDefault="00E77514" w:rsidP="00FC0611">
            <w:pPr>
              <w:pStyle w:val="NormalinTable"/>
            </w:pPr>
            <w:r>
              <w:t>Quota Close Date</w:t>
            </w:r>
          </w:p>
        </w:tc>
      </w:tr>
      <w:tr w:rsidR="00E77514" w14:paraId="55054E34" w14:textId="77777777" w:rsidTr="00FC0611">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7F49B59D" w14:textId="77777777" w:rsidR="00E77514" w:rsidRDefault="00E77514" w:rsidP="00FC0611">
            <w:pPr>
              <w:pStyle w:val="NormalinTable"/>
            </w:pPr>
            <w:r>
              <w:rPr>
                <w:b/>
              </w:rPr>
              <w:t>097170</w:t>
            </w:r>
          </w:p>
        </w:tc>
        <w:tc>
          <w:tcPr>
            <w:tcW w:w="0" w:type="auto"/>
            <w:tcBorders>
              <w:top w:val="single" w:sz="12" w:space="0" w:color="auto"/>
            </w:tcBorders>
          </w:tcPr>
          <w:p w14:paraId="49C939C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47BA56F1" w14:textId="77777777" w:rsidR="00E77514" w:rsidRDefault="00E77514" w:rsidP="00FC0611">
            <w:pPr>
              <w:pStyle w:val="NormalinTable"/>
            </w:pPr>
            <w:r>
              <w:t>3920 00 00</w:t>
            </w:r>
          </w:p>
        </w:tc>
        <w:tc>
          <w:tcPr>
            <w:tcW w:w="0" w:type="auto"/>
            <w:tcBorders>
              <w:top w:val="single" w:sz="12" w:space="0" w:color="auto"/>
            </w:tcBorders>
          </w:tcPr>
          <w:p w14:paraId="52A6389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4DD6A970" w14:textId="77777777" w:rsidR="00E77514" w:rsidRDefault="00E77514" w:rsidP="00FC0611">
            <w:pPr>
              <w:pStyle w:val="NormalinTable"/>
            </w:pPr>
            <w:r>
              <w:t>2,043,000 kg</w:t>
            </w:r>
          </w:p>
        </w:tc>
        <w:tc>
          <w:tcPr>
            <w:tcW w:w="0" w:type="auto"/>
            <w:tcBorders>
              <w:top w:val="single" w:sz="12" w:space="0" w:color="auto"/>
            </w:tcBorders>
          </w:tcPr>
          <w:p w14:paraId="3F2F15B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0C5FDF47" w14:textId="77777777" w:rsidR="00E77514" w:rsidRDefault="00E77514" w:rsidP="00FC0611">
            <w:pPr>
              <w:pStyle w:val="NormalinTable"/>
            </w:pPr>
            <w:r>
              <w:t>31/12</w:t>
            </w:r>
          </w:p>
        </w:tc>
      </w:tr>
      <w:tr w:rsidR="00E77514" w14:paraId="43CFC7FA" w14:textId="77777777" w:rsidTr="00FC0611">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auto"/>
            </w:tcBorders>
          </w:tcPr>
          <w:p w14:paraId="47960F8F" w14:textId="77777777" w:rsidR="00E77514" w:rsidRDefault="00E77514" w:rsidP="00FC0611">
            <w:pPr>
              <w:pStyle w:val="NormalinTable"/>
            </w:pPr>
            <w:r>
              <w:rPr>
                <w:b/>
              </w:rPr>
              <w:t>097171</w:t>
            </w:r>
          </w:p>
        </w:tc>
        <w:tc>
          <w:tcPr>
            <w:tcW w:w="0" w:type="auto"/>
            <w:vMerge w:val="restart"/>
            <w:tcBorders>
              <w:top w:val="single" w:sz="12" w:space="0" w:color="auto"/>
            </w:tcBorders>
          </w:tcPr>
          <w:p w14:paraId="62DFC5A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3DAE764E" w14:textId="77777777" w:rsidR="00E77514" w:rsidRDefault="00E77514" w:rsidP="00FC0611">
            <w:pPr>
              <w:pStyle w:val="NormalinTable"/>
            </w:pPr>
            <w:r>
              <w:t>5607 50 11 10</w:t>
            </w:r>
          </w:p>
        </w:tc>
        <w:tc>
          <w:tcPr>
            <w:tcW w:w="0" w:type="auto"/>
            <w:vMerge w:val="restart"/>
            <w:tcBorders>
              <w:top w:val="single" w:sz="12" w:space="0" w:color="auto"/>
            </w:tcBorders>
          </w:tcPr>
          <w:p w14:paraId="68FD519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auto"/>
            </w:tcBorders>
          </w:tcPr>
          <w:p w14:paraId="59311EF2" w14:textId="77777777" w:rsidR="00E77514" w:rsidRDefault="00E77514" w:rsidP="00FC0611">
            <w:pPr>
              <w:pStyle w:val="NormalinTable"/>
            </w:pPr>
            <w:r>
              <w:t>108,000 kg</w:t>
            </w:r>
          </w:p>
        </w:tc>
        <w:tc>
          <w:tcPr>
            <w:tcW w:w="0" w:type="auto"/>
            <w:vMerge w:val="restart"/>
            <w:tcBorders>
              <w:top w:val="single" w:sz="12" w:space="0" w:color="auto"/>
            </w:tcBorders>
          </w:tcPr>
          <w:p w14:paraId="4C7D101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auto"/>
            </w:tcBorders>
          </w:tcPr>
          <w:p w14:paraId="74E01F72" w14:textId="77777777" w:rsidR="00E77514" w:rsidRDefault="00E77514" w:rsidP="00FC0611">
            <w:pPr>
              <w:pStyle w:val="NormalinTable"/>
            </w:pPr>
            <w:r>
              <w:t>31/12</w:t>
            </w:r>
          </w:p>
          <w:p w14:paraId="55233C5E" w14:textId="77777777" w:rsidR="00E77514" w:rsidRDefault="00E77514" w:rsidP="00FC0611">
            <w:pPr>
              <w:pStyle w:val="NormalinTable"/>
            </w:pPr>
          </w:p>
        </w:tc>
      </w:tr>
      <w:tr w:rsidR="00E77514" w14:paraId="6EE1C9D7"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153795E5" w14:textId="77777777" w:rsidR="00E77514" w:rsidRDefault="00E77514" w:rsidP="00FC0611">
            <w:pPr>
              <w:pStyle w:val="NormalinTable"/>
            </w:pPr>
          </w:p>
        </w:tc>
        <w:tc>
          <w:tcPr>
            <w:tcW w:w="0" w:type="auto"/>
            <w:vMerge/>
          </w:tcPr>
          <w:p w14:paraId="107E1E0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152AFFC" w14:textId="77777777" w:rsidR="00E77514" w:rsidRDefault="00E77514" w:rsidP="00FC0611">
            <w:pPr>
              <w:pStyle w:val="NormalinTable"/>
            </w:pPr>
            <w:r>
              <w:t>5607 50 19 10</w:t>
            </w:r>
          </w:p>
        </w:tc>
        <w:tc>
          <w:tcPr>
            <w:tcW w:w="0" w:type="auto"/>
            <w:vMerge/>
          </w:tcPr>
          <w:p w14:paraId="6C362E4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59A9B41" w14:textId="77777777" w:rsidR="00E77514" w:rsidRDefault="00E77514" w:rsidP="00FC0611">
            <w:pPr>
              <w:pStyle w:val="NormalinTable"/>
            </w:pPr>
          </w:p>
        </w:tc>
        <w:tc>
          <w:tcPr>
            <w:tcW w:w="0" w:type="auto"/>
            <w:vMerge/>
          </w:tcPr>
          <w:p w14:paraId="47430CD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24F7FAB" w14:textId="77777777" w:rsidR="00E77514" w:rsidRDefault="00E77514" w:rsidP="00FC0611">
            <w:pPr>
              <w:pStyle w:val="NormalinTable"/>
            </w:pPr>
          </w:p>
        </w:tc>
      </w:tr>
      <w:tr w:rsidR="00E77514" w14:paraId="7475D62F"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67092DB8" w14:textId="77777777" w:rsidR="00E77514" w:rsidRDefault="00E77514" w:rsidP="00FC0611">
            <w:pPr>
              <w:pStyle w:val="NormalinTable"/>
            </w:pPr>
          </w:p>
        </w:tc>
        <w:tc>
          <w:tcPr>
            <w:tcW w:w="0" w:type="auto"/>
            <w:vMerge/>
          </w:tcPr>
          <w:p w14:paraId="662BEC5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E16D984" w14:textId="77777777" w:rsidR="00E77514" w:rsidRDefault="00E77514" w:rsidP="00FC0611">
            <w:pPr>
              <w:pStyle w:val="NormalinTable"/>
            </w:pPr>
            <w:r>
              <w:t>5607 50 30 10</w:t>
            </w:r>
          </w:p>
        </w:tc>
        <w:tc>
          <w:tcPr>
            <w:tcW w:w="0" w:type="auto"/>
            <w:vMerge/>
          </w:tcPr>
          <w:p w14:paraId="0DA365D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08778A5" w14:textId="77777777" w:rsidR="00E77514" w:rsidRDefault="00E77514" w:rsidP="00FC0611">
            <w:pPr>
              <w:pStyle w:val="NormalinTable"/>
            </w:pPr>
          </w:p>
        </w:tc>
        <w:tc>
          <w:tcPr>
            <w:tcW w:w="0" w:type="auto"/>
            <w:vMerge/>
          </w:tcPr>
          <w:p w14:paraId="782C35F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31F57BD" w14:textId="77777777" w:rsidR="00E77514" w:rsidRDefault="00E77514" w:rsidP="00FC0611">
            <w:pPr>
              <w:pStyle w:val="NormalinTable"/>
            </w:pPr>
          </w:p>
        </w:tc>
      </w:tr>
      <w:tr w:rsidR="00E77514" w14:paraId="08598ECA"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67A6B1D2" w14:textId="77777777" w:rsidR="00E77514" w:rsidRDefault="00E77514" w:rsidP="00FC0611">
            <w:pPr>
              <w:pStyle w:val="NormalinTable"/>
            </w:pPr>
          </w:p>
        </w:tc>
        <w:tc>
          <w:tcPr>
            <w:tcW w:w="0" w:type="auto"/>
            <w:vMerge/>
          </w:tcPr>
          <w:p w14:paraId="0100C31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5494896" w14:textId="77777777" w:rsidR="00E77514" w:rsidRDefault="00E77514" w:rsidP="00FC0611">
            <w:pPr>
              <w:pStyle w:val="NormalinTable"/>
            </w:pPr>
            <w:r>
              <w:t>5607 50 90 91</w:t>
            </w:r>
          </w:p>
        </w:tc>
        <w:tc>
          <w:tcPr>
            <w:tcW w:w="0" w:type="auto"/>
            <w:vMerge/>
          </w:tcPr>
          <w:p w14:paraId="3772664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ACB8C13" w14:textId="77777777" w:rsidR="00E77514" w:rsidRDefault="00E77514" w:rsidP="00FC0611">
            <w:pPr>
              <w:pStyle w:val="NormalinTable"/>
            </w:pPr>
          </w:p>
        </w:tc>
        <w:tc>
          <w:tcPr>
            <w:tcW w:w="0" w:type="auto"/>
            <w:vMerge/>
          </w:tcPr>
          <w:p w14:paraId="2DC98CD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82E03EE" w14:textId="77777777" w:rsidR="00E77514" w:rsidRDefault="00E77514" w:rsidP="00FC0611">
            <w:pPr>
              <w:pStyle w:val="NormalinTable"/>
            </w:pPr>
          </w:p>
        </w:tc>
      </w:tr>
      <w:tr w:rsidR="00E77514" w14:paraId="3E9996E4"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6EC7A03D" w14:textId="77777777" w:rsidR="00E77514" w:rsidRDefault="00E77514" w:rsidP="00FC0611">
            <w:pPr>
              <w:pStyle w:val="NormalinTable"/>
            </w:pPr>
          </w:p>
        </w:tc>
        <w:tc>
          <w:tcPr>
            <w:tcW w:w="0" w:type="auto"/>
            <w:vMerge/>
          </w:tcPr>
          <w:p w14:paraId="7B5B419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6F01A64" w14:textId="77777777" w:rsidR="00E77514" w:rsidRDefault="00E77514" w:rsidP="00FC0611">
            <w:pPr>
              <w:pStyle w:val="NormalinTable"/>
            </w:pPr>
            <w:r>
              <w:t>5608 00 00</w:t>
            </w:r>
          </w:p>
        </w:tc>
        <w:tc>
          <w:tcPr>
            <w:tcW w:w="0" w:type="auto"/>
            <w:vMerge/>
          </w:tcPr>
          <w:p w14:paraId="743154C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38D55A5" w14:textId="77777777" w:rsidR="00E77514" w:rsidRDefault="00E77514" w:rsidP="00FC0611">
            <w:pPr>
              <w:pStyle w:val="NormalinTable"/>
            </w:pPr>
          </w:p>
        </w:tc>
        <w:tc>
          <w:tcPr>
            <w:tcW w:w="0" w:type="auto"/>
            <w:vMerge/>
          </w:tcPr>
          <w:p w14:paraId="001B533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3542844" w14:textId="77777777" w:rsidR="00E77514" w:rsidRDefault="00E77514" w:rsidP="00FC0611">
            <w:pPr>
              <w:pStyle w:val="NormalinTable"/>
            </w:pPr>
          </w:p>
        </w:tc>
      </w:tr>
      <w:tr w:rsidR="00E77514" w14:paraId="7865F759" w14:textId="77777777" w:rsidTr="00FC0611">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253E770E" w14:textId="77777777" w:rsidR="00E77514" w:rsidRDefault="00E77514" w:rsidP="00FC0611">
            <w:pPr>
              <w:pStyle w:val="NormalinTable"/>
            </w:pPr>
            <w:r>
              <w:rPr>
                <w:b/>
              </w:rPr>
              <w:t>097172</w:t>
            </w:r>
          </w:p>
        </w:tc>
        <w:tc>
          <w:tcPr>
            <w:tcW w:w="0" w:type="auto"/>
            <w:tcBorders>
              <w:top w:val="single" w:sz="12" w:space="0" w:color="auto"/>
            </w:tcBorders>
          </w:tcPr>
          <w:p w14:paraId="686A1FD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4A544715" w14:textId="77777777" w:rsidR="00E77514" w:rsidRDefault="00E77514" w:rsidP="00FC0611">
            <w:pPr>
              <w:pStyle w:val="NormalinTable"/>
            </w:pPr>
            <w:r>
              <w:t>6108 22 00</w:t>
            </w:r>
          </w:p>
        </w:tc>
        <w:tc>
          <w:tcPr>
            <w:tcW w:w="0" w:type="auto"/>
            <w:tcBorders>
              <w:top w:val="single" w:sz="12" w:space="0" w:color="auto"/>
            </w:tcBorders>
          </w:tcPr>
          <w:p w14:paraId="1E37D18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5E6D631C" w14:textId="77777777" w:rsidR="00E77514" w:rsidRDefault="00E77514" w:rsidP="00FC0611">
            <w:pPr>
              <w:pStyle w:val="NormalinTable"/>
            </w:pPr>
            <w:r>
              <w:t>27,000 kg</w:t>
            </w:r>
          </w:p>
        </w:tc>
        <w:tc>
          <w:tcPr>
            <w:tcW w:w="0" w:type="auto"/>
            <w:tcBorders>
              <w:top w:val="single" w:sz="12" w:space="0" w:color="auto"/>
            </w:tcBorders>
          </w:tcPr>
          <w:p w14:paraId="257FFED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3A5F6301" w14:textId="77777777" w:rsidR="00E77514" w:rsidRDefault="00E77514" w:rsidP="00FC0611">
            <w:pPr>
              <w:pStyle w:val="NormalinTable"/>
            </w:pPr>
            <w:r>
              <w:t>31/12</w:t>
            </w:r>
          </w:p>
        </w:tc>
      </w:tr>
      <w:tr w:rsidR="00E77514" w14:paraId="6B96E1DE" w14:textId="77777777" w:rsidTr="00FC0611">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7ACF174D" w14:textId="77777777" w:rsidR="00E77514" w:rsidRDefault="00E77514" w:rsidP="00FC0611">
            <w:pPr>
              <w:pStyle w:val="NormalinTable"/>
            </w:pPr>
            <w:r>
              <w:rPr>
                <w:b/>
              </w:rPr>
              <w:t>097173</w:t>
            </w:r>
          </w:p>
        </w:tc>
        <w:tc>
          <w:tcPr>
            <w:tcW w:w="0" w:type="auto"/>
            <w:tcBorders>
              <w:top w:val="single" w:sz="12" w:space="0" w:color="auto"/>
            </w:tcBorders>
          </w:tcPr>
          <w:p w14:paraId="75BDDC7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0FC05019" w14:textId="77777777" w:rsidR="00E77514" w:rsidRDefault="00E77514" w:rsidP="00FC0611">
            <w:pPr>
              <w:pStyle w:val="NormalinTable"/>
            </w:pPr>
            <w:r>
              <w:t>6112 31 00</w:t>
            </w:r>
          </w:p>
        </w:tc>
        <w:tc>
          <w:tcPr>
            <w:tcW w:w="0" w:type="auto"/>
            <w:tcBorders>
              <w:top w:val="single" w:sz="12" w:space="0" w:color="auto"/>
            </w:tcBorders>
          </w:tcPr>
          <w:p w14:paraId="5FCD9AD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6DB9CFB8" w14:textId="77777777" w:rsidR="00E77514" w:rsidRDefault="00E77514" w:rsidP="00FC0611">
            <w:pPr>
              <w:pStyle w:val="NormalinTable"/>
            </w:pPr>
            <w:r>
              <w:t>3,000 kg</w:t>
            </w:r>
          </w:p>
        </w:tc>
        <w:tc>
          <w:tcPr>
            <w:tcW w:w="0" w:type="auto"/>
            <w:tcBorders>
              <w:top w:val="single" w:sz="12" w:space="0" w:color="auto"/>
            </w:tcBorders>
          </w:tcPr>
          <w:p w14:paraId="0C62A6B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3FA3022A" w14:textId="77777777" w:rsidR="00E77514" w:rsidRDefault="00E77514" w:rsidP="00FC0611">
            <w:pPr>
              <w:pStyle w:val="NormalinTable"/>
            </w:pPr>
            <w:r>
              <w:t>31/12</w:t>
            </w:r>
          </w:p>
        </w:tc>
      </w:tr>
      <w:tr w:rsidR="00E77514" w14:paraId="7B5D21D1" w14:textId="77777777" w:rsidTr="00FC0611">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1663EEF9" w14:textId="77777777" w:rsidR="00E77514" w:rsidRDefault="00E77514" w:rsidP="00FC0611">
            <w:pPr>
              <w:pStyle w:val="NormalinTable"/>
            </w:pPr>
            <w:r>
              <w:rPr>
                <w:b/>
              </w:rPr>
              <w:t>097174</w:t>
            </w:r>
          </w:p>
        </w:tc>
        <w:tc>
          <w:tcPr>
            <w:tcW w:w="0" w:type="auto"/>
            <w:tcBorders>
              <w:top w:val="single" w:sz="12" w:space="0" w:color="auto"/>
            </w:tcBorders>
          </w:tcPr>
          <w:p w14:paraId="12D37A8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56109676" w14:textId="77777777" w:rsidR="00E77514" w:rsidRDefault="00E77514" w:rsidP="00FC0611">
            <w:pPr>
              <w:pStyle w:val="NormalinTable"/>
            </w:pPr>
            <w:r>
              <w:t>6112 41 00</w:t>
            </w:r>
          </w:p>
        </w:tc>
        <w:tc>
          <w:tcPr>
            <w:tcW w:w="0" w:type="auto"/>
            <w:tcBorders>
              <w:top w:val="single" w:sz="12" w:space="0" w:color="auto"/>
            </w:tcBorders>
          </w:tcPr>
          <w:p w14:paraId="55690BA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39F0D6E4" w14:textId="77777777" w:rsidR="00E77514" w:rsidRDefault="00E77514" w:rsidP="00FC0611">
            <w:pPr>
              <w:pStyle w:val="NormalinTable"/>
            </w:pPr>
            <w:r>
              <w:t>14,000 kg</w:t>
            </w:r>
          </w:p>
        </w:tc>
        <w:tc>
          <w:tcPr>
            <w:tcW w:w="0" w:type="auto"/>
            <w:tcBorders>
              <w:top w:val="single" w:sz="12" w:space="0" w:color="auto"/>
            </w:tcBorders>
          </w:tcPr>
          <w:p w14:paraId="6770BEC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6B537284" w14:textId="77777777" w:rsidR="00E77514" w:rsidRDefault="00E77514" w:rsidP="00FC0611">
            <w:pPr>
              <w:pStyle w:val="NormalinTable"/>
            </w:pPr>
            <w:r>
              <w:t>31/12</w:t>
            </w:r>
          </w:p>
        </w:tc>
      </w:tr>
      <w:tr w:rsidR="00E77514" w14:paraId="74E9CCBB" w14:textId="77777777" w:rsidTr="00FC0611">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3EE75679" w14:textId="77777777" w:rsidR="00E77514" w:rsidRDefault="00E77514" w:rsidP="00FC0611">
            <w:pPr>
              <w:pStyle w:val="NormalinTable"/>
            </w:pPr>
            <w:r>
              <w:rPr>
                <w:b/>
              </w:rPr>
              <w:t>097175</w:t>
            </w:r>
          </w:p>
        </w:tc>
        <w:tc>
          <w:tcPr>
            <w:tcW w:w="0" w:type="auto"/>
            <w:tcBorders>
              <w:top w:val="single" w:sz="12" w:space="0" w:color="auto"/>
            </w:tcBorders>
          </w:tcPr>
          <w:p w14:paraId="4BED2A1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647373F0" w14:textId="77777777" w:rsidR="00E77514" w:rsidRDefault="00E77514" w:rsidP="00FC0611">
            <w:pPr>
              <w:pStyle w:val="NormalinTable"/>
            </w:pPr>
            <w:r>
              <w:t>6115 10 00</w:t>
            </w:r>
          </w:p>
        </w:tc>
        <w:tc>
          <w:tcPr>
            <w:tcW w:w="0" w:type="auto"/>
            <w:tcBorders>
              <w:top w:val="single" w:sz="12" w:space="0" w:color="auto"/>
            </w:tcBorders>
          </w:tcPr>
          <w:p w14:paraId="3C33AD0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2580F201" w14:textId="77777777" w:rsidR="00E77514" w:rsidRDefault="00E77514" w:rsidP="00FC0611">
            <w:pPr>
              <w:pStyle w:val="NormalinTable"/>
            </w:pPr>
            <w:r>
              <w:t>3,000 kg</w:t>
            </w:r>
          </w:p>
        </w:tc>
        <w:tc>
          <w:tcPr>
            <w:tcW w:w="0" w:type="auto"/>
            <w:tcBorders>
              <w:top w:val="single" w:sz="12" w:space="0" w:color="auto"/>
            </w:tcBorders>
          </w:tcPr>
          <w:p w14:paraId="5ED0E6C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0F316484" w14:textId="77777777" w:rsidR="00E77514" w:rsidRDefault="00E77514" w:rsidP="00FC0611">
            <w:pPr>
              <w:pStyle w:val="NormalinTable"/>
            </w:pPr>
            <w:r>
              <w:t>31/12</w:t>
            </w:r>
          </w:p>
        </w:tc>
      </w:tr>
      <w:tr w:rsidR="00E77514" w14:paraId="37BE8865" w14:textId="77777777" w:rsidTr="00FC0611">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4860054A" w14:textId="77777777" w:rsidR="00E77514" w:rsidRDefault="00E77514" w:rsidP="00FC0611">
            <w:pPr>
              <w:pStyle w:val="NormalinTable"/>
            </w:pPr>
            <w:r>
              <w:rPr>
                <w:b/>
              </w:rPr>
              <w:t>097176</w:t>
            </w:r>
          </w:p>
        </w:tc>
        <w:tc>
          <w:tcPr>
            <w:tcW w:w="0" w:type="auto"/>
            <w:tcBorders>
              <w:top w:val="single" w:sz="12" w:space="0" w:color="auto"/>
            </w:tcBorders>
          </w:tcPr>
          <w:p w14:paraId="26B7BC5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71C0B130" w14:textId="77777777" w:rsidR="00E77514" w:rsidRDefault="00E77514" w:rsidP="00FC0611">
            <w:pPr>
              <w:pStyle w:val="NormalinTable"/>
            </w:pPr>
            <w:r>
              <w:t>6115 21 00</w:t>
            </w:r>
          </w:p>
        </w:tc>
        <w:tc>
          <w:tcPr>
            <w:tcW w:w="0" w:type="auto"/>
            <w:tcBorders>
              <w:top w:val="single" w:sz="12" w:space="0" w:color="auto"/>
            </w:tcBorders>
          </w:tcPr>
          <w:p w14:paraId="085A740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1120FDB1" w14:textId="77777777" w:rsidR="00E77514" w:rsidRDefault="00E77514" w:rsidP="00FC0611">
            <w:pPr>
              <w:pStyle w:val="NormalinTable"/>
            </w:pPr>
            <w:r>
              <w:t>5,000 kg</w:t>
            </w:r>
          </w:p>
        </w:tc>
        <w:tc>
          <w:tcPr>
            <w:tcW w:w="0" w:type="auto"/>
            <w:tcBorders>
              <w:top w:val="single" w:sz="12" w:space="0" w:color="auto"/>
            </w:tcBorders>
          </w:tcPr>
          <w:p w14:paraId="39B1330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5DFFC1E6" w14:textId="77777777" w:rsidR="00E77514" w:rsidRDefault="00E77514" w:rsidP="00FC0611">
            <w:pPr>
              <w:pStyle w:val="NormalinTable"/>
            </w:pPr>
            <w:r>
              <w:t>31/12</w:t>
            </w:r>
          </w:p>
        </w:tc>
      </w:tr>
      <w:tr w:rsidR="00E77514" w14:paraId="4497D4D0" w14:textId="77777777" w:rsidTr="00FC0611">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23835D7D" w14:textId="77777777" w:rsidR="00E77514" w:rsidRDefault="00E77514" w:rsidP="00FC0611">
            <w:pPr>
              <w:pStyle w:val="NormalinTable"/>
            </w:pPr>
            <w:r>
              <w:rPr>
                <w:b/>
              </w:rPr>
              <w:t>097177</w:t>
            </w:r>
          </w:p>
        </w:tc>
        <w:tc>
          <w:tcPr>
            <w:tcW w:w="0" w:type="auto"/>
            <w:tcBorders>
              <w:top w:val="single" w:sz="12" w:space="0" w:color="auto"/>
            </w:tcBorders>
          </w:tcPr>
          <w:p w14:paraId="01A6533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64D401EE" w14:textId="77777777" w:rsidR="00E77514" w:rsidRDefault="00E77514" w:rsidP="00FC0611">
            <w:pPr>
              <w:pStyle w:val="NormalinTable"/>
            </w:pPr>
            <w:r>
              <w:t>6115 22 00</w:t>
            </w:r>
          </w:p>
        </w:tc>
        <w:tc>
          <w:tcPr>
            <w:tcW w:w="0" w:type="auto"/>
            <w:tcBorders>
              <w:top w:val="single" w:sz="12" w:space="0" w:color="auto"/>
            </w:tcBorders>
          </w:tcPr>
          <w:p w14:paraId="345AFF3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21FD1082" w14:textId="77777777" w:rsidR="00E77514" w:rsidRDefault="00E77514" w:rsidP="00FC0611">
            <w:pPr>
              <w:pStyle w:val="NormalinTable"/>
            </w:pPr>
            <w:r>
              <w:t>2,000 kg</w:t>
            </w:r>
          </w:p>
        </w:tc>
        <w:tc>
          <w:tcPr>
            <w:tcW w:w="0" w:type="auto"/>
            <w:tcBorders>
              <w:top w:val="single" w:sz="12" w:space="0" w:color="auto"/>
            </w:tcBorders>
          </w:tcPr>
          <w:p w14:paraId="046F21E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36751448" w14:textId="77777777" w:rsidR="00E77514" w:rsidRDefault="00E77514" w:rsidP="00FC0611">
            <w:pPr>
              <w:pStyle w:val="NormalinTable"/>
            </w:pPr>
            <w:r>
              <w:t>31/12</w:t>
            </w:r>
          </w:p>
        </w:tc>
      </w:tr>
      <w:tr w:rsidR="00E77514" w14:paraId="6916E77F" w14:textId="77777777" w:rsidTr="00FC0611">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0FCC146B" w14:textId="77777777" w:rsidR="00E77514" w:rsidRDefault="00E77514" w:rsidP="00FC0611">
            <w:pPr>
              <w:pStyle w:val="NormalinTable"/>
            </w:pPr>
            <w:r>
              <w:rPr>
                <w:b/>
              </w:rPr>
              <w:t>097178</w:t>
            </w:r>
          </w:p>
        </w:tc>
        <w:tc>
          <w:tcPr>
            <w:tcW w:w="0" w:type="auto"/>
            <w:tcBorders>
              <w:top w:val="single" w:sz="12" w:space="0" w:color="auto"/>
            </w:tcBorders>
          </w:tcPr>
          <w:p w14:paraId="2338131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3940C7AC" w14:textId="77777777" w:rsidR="00E77514" w:rsidRDefault="00E77514" w:rsidP="00FC0611">
            <w:pPr>
              <w:pStyle w:val="NormalinTable"/>
            </w:pPr>
            <w:r>
              <w:t>6115 30 00</w:t>
            </w:r>
          </w:p>
        </w:tc>
        <w:tc>
          <w:tcPr>
            <w:tcW w:w="0" w:type="auto"/>
            <w:tcBorders>
              <w:top w:val="single" w:sz="12" w:space="0" w:color="auto"/>
            </w:tcBorders>
          </w:tcPr>
          <w:p w14:paraId="0538F06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746C1807" w14:textId="77777777" w:rsidR="00E77514" w:rsidRDefault="00E77514" w:rsidP="00FC0611">
            <w:pPr>
              <w:pStyle w:val="NormalinTable"/>
            </w:pPr>
            <w:r>
              <w:t>3,000 kg</w:t>
            </w:r>
          </w:p>
        </w:tc>
        <w:tc>
          <w:tcPr>
            <w:tcW w:w="0" w:type="auto"/>
            <w:tcBorders>
              <w:top w:val="single" w:sz="12" w:space="0" w:color="auto"/>
            </w:tcBorders>
          </w:tcPr>
          <w:p w14:paraId="71E2B89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21D0FA16" w14:textId="77777777" w:rsidR="00E77514" w:rsidRDefault="00E77514" w:rsidP="00FC0611">
            <w:pPr>
              <w:pStyle w:val="NormalinTable"/>
            </w:pPr>
            <w:r>
              <w:t>31/12</w:t>
            </w:r>
          </w:p>
        </w:tc>
      </w:tr>
      <w:tr w:rsidR="00E77514" w14:paraId="28CB5832" w14:textId="77777777" w:rsidTr="00FC0611">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2EBBD43F" w14:textId="77777777" w:rsidR="00E77514" w:rsidRDefault="00E77514" w:rsidP="00FC0611">
            <w:pPr>
              <w:pStyle w:val="NormalinTable"/>
            </w:pPr>
            <w:r>
              <w:rPr>
                <w:b/>
              </w:rPr>
              <w:t>097179</w:t>
            </w:r>
          </w:p>
        </w:tc>
        <w:tc>
          <w:tcPr>
            <w:tcW w:w="0" w:type="auto"/>
            <w:tcBorders>
              <w:top w:val="single" w:sz="12" w:space="0" w:color="auto"/>
            </w:tcBorders>
          </w:tcPr>
          <w:p w14:paraId="76CA37F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46D12E8F" w14:textId="77777777" w:rsidR="00E77514" w:rsidRDefault="00E77514" w:rsidP="00FC0611">
            <w:pPr>
              <w:pStyle w:val="NormalinTable"/>
            </w:pPr>
            <w:r>
              <w:t>6115 96 00</w:t>
            </w:r>
          </w:p>
        </w:tc>
        <w:tc>
          <w:tcPr>
            <w:tcW w:w="0" w:type="auto"/>
            <w:tcBorders>
              <w:top w:val="single" w:sz="12" w:space="0" w:color="auto"/>
            </w:tcBorders>
          </w:tcPr>
          <w:p w14:paraId="61F3F04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66569755" w14:textId="77777777" w:rsidR="00E77514" w:rsidRDefault="00E77514" w:rsidP="00FC0611">
            <w:pPr>
              <w:pStyle w:val="NormalinTable"/>
            </w:pPr>
            <w:r>
              <w:t>24,000 kg</w:t>
            </w:r>
          </w:p>
        </w:tc>
        <w:tc>
          <w:tcPr>
            <w:tcW w:w="0" w:type="auto"/>
            <w:tcBorders>
              <w:top w:val="single" w:sz="12" w:space="0" w:color="auto"/>
            </w:tcBorders>
          </w:tcPr>
          <w:p w14:paraId="22F87E2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320C9C0C" w14:textId="77777777" w:rsidR="00E77514" w:rsidRDefault="00E77514" w:rsidP="00FC0611">
            <w:pPr>
              <w:pStyle w:val="NormalinTable"/>
            </w:pPr>
            <w:r>
              <w:t>31/12</w:t>
            </w:r>
          </w:p>
        </w:tc>
      </w:tr>
      <w:tr w:rsidR="00E77514" w14:paraId="5D94221B" w14:textId="77777777" w:rsidTr="00FC0611">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1C0335DB" w14:textId="77777777" w:rsidR="00E77514" w:rsidRDefault="00E77514" w:rsidP="00FC0611">
            <w:pPr>
              <w:pStyle w:val="NormalinTable"/>
            </w:pPr>
            <w:r>
              <w:rPr>
                <w:b/>
              </w:rPr>
              <w:t>097192</w:t>
            </w:r>
          </w:p>
        </w:tc>
        <w:tc>
          <w:tcPr>
            <w:tcW w:w="0" w:type="auto"/>
            <w:tcBorders>
              <w:top w:val="single" w:sz="12" w:space="0" w:color="auto"/>
            </w:tcBorders>
          </w:tcPr>
          <w:p w14:paraId="4235D52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263FBED2" w14:textId="77777777" w:rsidR="00E77514" w:rsidRDefault="00E77514" w:rsidP="00FC0611">
            <w:pPr>
              <w:pStyle w:val="NormalinTable"/>
            </w:pPr>
            <w:r>
              <w:t>7321 00 00</w:t>
            </w:r>
          </w:p>
        </w:tc>
        <w:tc>
          <w:tcPr>
            <w:tcW w:w="0" w:type="auto"/>
            <w:tcBorders>
              <w:top w:val="single" w:sz="12" w:space="0" w:color="auto"/>
            </w:tcBorders>
          </w:tcPr>
          <w:p w14:paraId="76883CD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63936ABC" w14:textId="77777777" w:rsidR="00E77514" w:rsidRDefault="00E77514" w:rsidP="00FC0611">
            <w:pPr>
              <w:pStyle w:val="NormalinTable"/>
            </w:pPr>
            <w:r>
              <w:t>2,724 p/st</w:t>
            </w:r>
          </w:p>
        </w:tc>
        <w:tc>
          <w:tcPr>
            <w:tcW w:w="0" w:type="auto"/>
            <w:tcBorders>
              <w:top w:val="single" w:sz="12" w:space="0" w:color="auto"/>
            </w:tcBorders>
          </w:tcPr>
          <w:p w14:paraId="29728BB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2A67722E" w14:textId="77777777" w:rsidR="00E77514" w:rsidRDefault="00E77514" w:rsidP="00FC0611">
            <w:pPr>
              <w:pStyle w:val="NormalinTable"/>
            </w:pPr>
            <w:r>
              <w:t>31/12</w:t>
            </w:r>
          </w:p>
        </w:tc>
      </w:tr>
      <w:tr w:rsidR="00E77514" w14:paraId="473F0A7D" w14:textId="77777777" w:rsidTr="00FC0611">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16ED4605" w14:textId="77777777" w:rsidR="00E77514" w:rsidRDefault="00E77514" w:rsidP="00FC0611">
            <w:pPr>
              <w:pStyle w:val="NormalinTable"/>
            </w:pPr>
            <w:r>
              <w:rPr>
                <w:b/>
              </w:rPr>
              <w:t>097193</w:t>
            </w:r>
          </w:p>
        </w:tc>
        <w:tc>
          <w:tcPr>
            <w:tcW w:w="0" w:type="auto"/>
            <w:tcBorders>
              <w:top w:val="single" w:sz="12" w:space="0" w:color="auto"/>
            </w:tcBorders>
          </w:tcPr>
          <w:p w14:paraId="27A3E9F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56543CEA" w14:textId="77777777" w:rsidR="00E77514" w:rsidRDefault="00E77514" w:rsidP="00FC0611">
            <w:pPr>
              <w:pStyle w:val="NormalinTable"/>
            </w:pPr>
            <w:r>
              <w:t>7323 00 00</w:t>
            </w:r>
          </w:p>
        </w:tc>
        <w:tc>
          <w:tcPr>
            <w:tcW w:w="0" w:type="auto"/>
            <w:tcBorders>
              <w:top w:val="single" w:sz="12" w:space="0" w:color="auto"/>
            </w:tcBorders>
          </w:tcPr>
          <w:p w14:paraId="78B1CB1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57C89196" w14:textId="77777777" w:rsidR="00E77514" w:rsidRDefault="00E77514" w:rsidP="00FC0611">
            <w:pPr>
              <w:pStyle w:val="NormalinTable"/>
            </w:pPr>
            <w:r>
              <w:t>6,810,000 kg</w:t>
            </w:r>
          </w:p>
        </w:tc>
        <w:tc>
          <w:tcPr>
            <w:tcW w:w="0" w:type="auto"/>
            <w:tcBorders>
              <w:top w:val="single" w:sz="12" w:space="0" w:color="auto"/>
            </w:tcBorders>
          </w:tcPr>
          <w:p w14:paraId="448600B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63D6EC95" w14:textId="77777777" w:rsidR="00E77514" w:rsidRDefault="00E77514" w:rsidP="00FC0611">
            <w:pPr>
              <w:pStyle w:val="NormalinTable"/>
            </w:pPr>
            <w:r>
              <w:t>31/12</w:t>
            </w:r>
          </w:p>
        </w:tc>
      </w:tr>
      <w:tr w:rsidR="00E77514" w14:paraId="02070DDC" w14:textId="77777777" w:rsidTr="00FC0611">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588228A3" w14:textId="77777777" w:rsidR="00E77514" w:rsidRDefault="00E77514" w:rsidP="00FC0611">
            <w:pPr>
              <w:pStyle w:val="NormalinTable"/>
            </w:pPr>
            <w:r>
              <w:rPr>
                <w:b/>
              </w:rPr>
              <w:t>097194</w:t>
            </w:r>
          </w:p>
        </w:tc>
        <w:tc>
          <w:tcPr>
            <w:tcW w:w="0" w:type="auto"/>
            <w:tcBorders>
              <w:top w:val="single" w:sz="12" w:space="0" w:color="auto"/>
            </w:tcBorders>
          </w:tcPr>
          <w:p w14:paraId="145DDD2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6FF98571" w14:textId="77777777" w:rsidR="00E77514" w:rsidRDefault="00E77514" w:rsidP="00FC0611">
            <w:pPr>
              <w:pStyle w:val="NormalinTable"/>
            </w:pPr>
            <w:r>
              <w:t>7325 00 00</w:t>
            </w:r>
          </w:p>
        </w:tc>
        <w:tc>
          <w:tcPr>
            <w:tcW w:w="0" w:type="auto"/>
            <w:tcBorders>
              <w:top w:val="single" w:sz="12" w:space="0" w:color="auto"/>
            </w:tcBorders>
          </w:tcPr>
          <w:p w14:paraId="5281384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425A1D12" w14:textId="77777777" w:rsidR="00E77514" w:rsidRDefault="00E77514" w:rsidP="00FC0611">
            <w:pPr>
              <w:pStyle w:val="NormalinTable"/>
            </w:pPr>
            <w:r>
              <w:t>6,810,000 kg</w:t>
            </w:r>
          </w:p>
        </w:tc>
        <w:tc>
          <w:tcPr>
            <w:tcW w:w="0" w:type="auto"/>
            <w:tcBorders>
              <w:top w:val="single" w:sz="12" w:space="0" w:color="auto"/>
            </w:tcBorders>
          </w:tcPr>
          <w:p w14:paraId="161A045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7F267943" w14:textId="77777777" w:rsidR="00E77514" w:rsidRDefault="00E77514" w:rsidP="00FC0611">
            <w:pPr>
              <w:pStyle w:val="NormalinTable"/>
            </w:pPr>
            <w:r>
              <w:t>31/12</w:t>
            </w:r>
          </w:p>
        </w:tc>
      </w:tr>
      <w:tr w:rsidR="00E77514" w14:paraId="5E72CC59" w14:textId="77777777" w:rsidTr="00FC0611">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63AB509D" w14:textId="77777777" w:rsidR="00E77514" w:rsidRDefault="00E77514" w:rsidP="00FC0611">
            <w:pPr>
              <w:pStyle w:val="NormalinTable"/>
            </w:pPr>
            <w:r>
              <w:rPr>
                <w:b/>
              </w:rPr>
              <w:t>097195</w:t>
            </w:r>
          </w:p>
        </w:tc>
        <w:tc>
          <w:tcPr>
            <w:tcW w:w="0" w:type="auto"/>
            <w:tcBorders>
              <w:top w:val="single" w:sz="12" w:space="0" w:color="auto"/>
            </w:tcBorders>
          </w:tcPr>
          <w:p w14:paraId="3E4090D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4E0292D4" w14:textId="77777777" w:rsidR="00E77514" w:rsidRDefault="00E77514" w:rsidP="00FC0611">
            <w:pPr>
              <w:pStyle w:val="NormalinTable"/>
            </w:pPr>
            <w:r>
              <w:t>0303 54 10</w:t>
            </w:r>
          </w:p>
        </w:tc>
        <w:tc>
          <w:tcPr>
            <w:tcW w:w="0" w:type="auto"/>
            <w:tcBorders>
              <w:top w:val="single" w:sz="12" w:space="0" w:color="auto"/>
            </w:tcBorders>
          </w:tcPr>
          <w:p w14:paraId="53C7A45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2CF932FE" w14:textId="77777777" w:rsidR="00E77514" w:rsidRDefault="00E77514" w:rsidP="00FC0611">
            <w:pPr>
              <w:pStyle w:val="NormalinTable"/>
            </w:pPr>
            <w:r>
              <w:t>666,000 kg</w:t>
            </w:r>
          </w:p>
        </w:tc>
        <w:tc>
          <w:tcPr>
            <w:tcW w:w="0" w:type="auto"/>
            <w:tcBorders>
              <w:top w:val="single" w:sz="12" w:space="0" w:color="auto"/>
            </w:tcBorders>
          </w:tcPr>
          <w:p w14:paraId="6F25FE6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1F9CD3B7" w14:textId="77777777" w:rsidR="00E77514" w:rsidRDefault="00E77514" w:rsidP="00FC0611">
            <w:pPr>
              <w:pStyle w:val="NormalinTable"/>
            </w:pPr>
            <w:r>
              <w:t>31/12</w:t>
            </w:r>
          </w:p>
        </w:tc>
      </w:tr>
      <w:tr w:rsidR="00E77514" w14:paraId="2B6D583A" w14:textId="77777777" w:rsidTr="00FC0611">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75166D5D" w14:textId="77777777" w:rsidR="00E77514" w:rsidRDefault="00E77514" w:rsidP="00FC0611">
            <w:pPr>
              <w:pStyle w:val="NormalinTable"/>
            </w:pPr>
            <w:r>
              <w:rPr>
                <w:b/>
              </w:rPr>
              <w:t>097196</w:t>
            </w:r>
          </w:p>
        </w:tc>
        <w:tc>
          <w:tcPr>
            <w:tcW w:w="0" w:type="auto"/>
            <w:tcBorders>
              <w:top w:val="single" w:sz="12" w:space="0" w:color="auto"/>
            </w:tcBorders>
          </w:tcPr>
          <w:p w14:paraId="786E6C5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3F40150F" w14:textId="77777777" w:rsidR="00E77514" w:rsidRDefault="00E77514" w:rsidP="00FC0611">
            <w:pPr>
              <w:pStyle w:val="NormalinTable"/>
            </w:pPr>
            <w:r>
              <w:t>0303 59 10</w:t>
            </w:r>
          </w:p>
        </w:tc>
        <w:tc>
          <w:tcPr>
            <w:tcW w:w="0" w:type="auto"/>
            <w:tcBorders>
              <w:top w:val="single" w:sz="12" w:space="0" w:color="auto"/>
            </w:tcBorders>
          </w:tcPr>
          <w:p w14:paraId="1874C23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524C2CD8" w14:textId="77777777" w:rsidR="00E77514" w:rsidRDefault="00E77514" w:rsidP="00FC0611">
            <w:pPr>
              <w:pStyle w:val="NormalinTable"/>
            </w:pPr>
            <w:r>
              <w:t>20,000 kg</w:t>
            </w:r>
          </w:p>
        </w:tc>
        <w:tc>
          <w:tcPr>
            <w:tcW w:w="0" w:type="auto"/>
            <w:tcBorders>
              <w:top w:val="single" w:sz="12" w:space="0" w:color="auto"/>
            </w:tcBorders>
          </w:tcPr>
          <w:p w14:paraId="4F614B6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6295E489" w14:textId="77777777" w:rsidR="00E77514" w:rsidRDefault="00E77514" w:rsidP="00FC0611">
            <w:pPr>
              <w:pStyle w:val="NormalinTable"/>
            </w:pPr>
            <w:r>
              <w:t>31/12</w:t>
            </w:r>
          </w:p>
        </w:tc>
      </w:tr>
      <w:tr w:rsidR="00E77514" w14:paraId="3648DCBA" w14:textId="77777777" w:rsidTr="00FC0611">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auto"/>
            </w:tcBorders>
          </w:tcPr>
          <w:p w14:paraId="1CDE7799" w14:textId="77777777" w:rsidR="00E77514" w:rsidRDefault="00E77514" w:rsidP="00FC0611">
            <w:pPr>
              <w:pStyle w:val="NormalinTable"/>
            </w:pPr>
            <w:r>
              <w:rPr>
                <w:b/>
              </w:rPr>
              <w:t>097197</w:t>
            </w:r>
          </w:p>
        </w:tc>
        <w:tc>
          <w:tcPr>
            <w:tcW w:w="0" w:type="auto"/>
            <w:vMerge w:val="restart"/>
            <w:tcBorders>
              <w:top w:val="single" w:sz="12" w:space="0" w:color="auto"/>
            </w:tcBorders>
          </w:tcPr>
          <w:p w14:paraId="1D9EE9D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747DE552" w14:textId="77777777" w:rsidR="00E77514" w:rsidRDefault="00E77514" w:rsidP="00FC0611">
            <w:pPr>
              <w:pStyle w:val="NormalinTable"/>
            </w:pPr>
            <w:r>
              <w:t>0303 55 10</w:t>
            </w:r>
          </w:p>
        </w:tc>
        <w:tc>
          <w:tcPr>
            <w:tcW w:w="0" w:type="auto"/>
            <w:vMerge w:val="restart"/>
            <w:tcBorders>
              <w:top w:val="single" w:sz="12" w:space="0" w:color="auto"/>
            </w:tcBorders>
          </w:tcPr>
          <w:p w14:paraId="1CD3838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auto"/>
            </w:tcBorders>
          </w:tcPr>
          <w:p w14:paraId="7969E546" w14:textId="77777777" w:rsidR="00E77514" w:rsidRDefault="00E77514" w:rsidP="00FC0611">
            <w:pPr>
              <w:pStyle w:val="NormalinTable"/>
            </w:pPr>
            <w:r>
              <w:t>10,000 kg</w:t>
            </w:r>
          </w:p>
        </w:tc>
        <w:tc>
          <w:tcPr>
            <w:tcW w:w="0" w:type="auto"/>
            <w:vMerge w:val="restart"/>
            <w:tcBorders>
              <w:top w:val="single" w:sz="12" w:space="0" w:color="auto"/>
            </w:tcBorders>
          </w:tcPr>
          <w:p w14:paraId="6E8DABB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auto"/>
            </w:tcBorders>
          </w:tcPr>
          <w:p w14:paraId="4C013391" w14:textId="77777777" w:rsidR="00E77514" w:rsidRDefault="00E77514" w:rsidP="00FC0611">
            <w:pPr>
              <w:pStyle w:val="NormalinTable"/>
            </w:pPr>
            <w:r>
              <w:t>31/12</w:t>
            </w:r>
          </w:p>
          <w:p w14:paraId="65242268" w14:textId="77777777" w:rsidR="00E77514" w:rsidRDefault="00E77514" w:rsidP="00FC0611">
            <w:pPr>
              <w:pStyle w:val="NormalinTable"/>
            </w:pPr>
          </w:p>
        </w:tc>
      </w:tr>
      <w:tr w:rsidR="00E77514" w14:paraId="19BF9FDF"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2448A975" w14:textId="77777777" w:rsidR="00E77514" w:rsidRDefault="00E77514" w:rsidP="00FC0611">
            <w:pPr>
              <w:pStyle w:val="NormalinTable"/>
            </w:pPr>
          </w:p>
        </w:tc>
        <w:tc>
          <w:tcPr>
            <w:tcW w:w="0" w:type="auto"/>
            <w:vMerge/>
          </w:tcPr>
          <w:p w14:paraId="1299B7D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E2E476A" w14:textId="77777777" w:rsidR="00E77514" w:rsidRDefault="00E77514" w:rsidP="00FC0611">
            <w:pPr>
              <w:pStyle w:val="NormalinTable"/>
            </w:pPr>
            <w:r>
              <w:t>0303 55 90 10</w:t>
            </w:r>
          </w:p>
        </w:tc>
        <w:tc>
          <w:tcPr>
            <w:tcW w:w="0" w:type="auto"/>
            <w:vMerge/>
          </w:tcPr>
          <w:p w14:paraId="4076699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9BE0659" w14:textId="77777777" w:rsidR="00E77514" w:rsidRDefault="00E77514" w:rsidP="00FC0611">
            <w:pPr>
              <w:pStyle w:val="NormalinTable"/>
            </w:pPr>
          </w:p>
        </w:tc>
        <w:tc>
          <w:tcPr>
            <w:tcW w:w="0" w:type="auto"/>
            <w:vMerge/>
          </w:tcPr>
          <w:p w14:paraId="2A06502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F3E07D7" w14:textId="77777777" w:rsidR="00E77514" w:rsidRDefault="00E77514" w:rsidP="00FC0611">
            <w:pPr>
              <w:pStyle w:val="NormalinTable"/>
            </w:pPr>
          </w:p>
        </w:tc>
      </w:tr>
      <w:tr w:rsidR="00E77514" w14:paraId="6041AABC" w14:textId="77777777" w:rsidTr="00FC0611">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6764DC8A" w14:textId="77777777" w:rsidR="00E77514" w:rsidRDefault="00E77514" w:rsidP="00FC0611">
            <w:pPr>
              <w:pStyle w:val="NormalinTable"/>
            </w:pPr>
            <w:r>
              <w:rPr>
                <w:b/>
              </w:rPr>
              <w:t>097198</w:t>
            </w:r>
          </w:p>
        </w:tc>
        <w:tc>
          <w:tcPr>
            <w:tcW w:w="0" w:type="auto"/>
            <w:tcBorders>
              <w:top w:val="single" w:sz="12" w:space="0" w:color="auto"/>
            </w:tcBorders>
          </w:tcPr>
          <w:p w14:paraId="236D929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3D9E943C" w14:textId="77777777" w:rsidR="00E77514" w:rsidRDefault="00E77514" w:rsidP="00FC0611">
            <w:pPr>
              <w:pStyle w:val="NormalinTable"/>
            </w:pPr>
            <w:r>
              <w:t>0307 43 91</w:t>
            </w:r>
          </w:p>
        </w:tc>
        <w:tc>
          <w:tcPr>
            <w:tcW w:w="0" w:type="auto"/>
            <w:tcBorders>
              <w:top w:val="single" w:sz="12" w:space="0" w:color="auto"/>
            </w:tcBorders>
          </w:tcPr>
          <w:p w14:paraId="07A99DA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11122A66" w14:textId="77777777" w:rsidR="00E77514" w:rsidRDefault="00E77514" w:rsidP="00FC0611">
            <w:pPr>
              <w:pStyle w:val="NormalinTable"/>
            </w:pPr>
            <w:r>
              <w:t>700,000 kg</w:t>
            </w:r>
          </w:p>
        </w:tc>
        <w:tc>
          <w:tcPr>
            <w:tcW w:w="0" w:type="auto"/>
            <w:tcBorders>
              <w:top w:val="single" w:sz="12" w:space="0" w:color="auto"/>
            </w:tcBorders>
          </w:tcPr>
          <w:p w14:paraId="00F141E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427A1342" w14:textId="77777777" w:rsidR="00E77514" w:rsidRDefault="00E77514" w:rsidP="00FC0611">
            <w:pPr>
              <w:pStyle w:val="NormalinTable"/>
            </w:pPr>
            <w:r>
              <w:t>31/12</w:t>
            </w:r>
          </w:p>
        </w:tc>
      </w:tr>
      <w:tr w:rsidR="00E77514" w14:paraId="57160721" w14:textId="77777777" w:rsidTr="00FC0611">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523FD8D8" w14:textId="77777777" w:rsidR="00E77514" w:rsidRDefault="00E77514" w:rsidP="00FC0611">
            <w:pPr>
              <w:pStyle w:val="NormalinTable"/>
            </w:pPr>
            <w:r>
              <w:rPr>
                <w:b/>
              </w:rPr>
              <w:t>097199</w:t>
            </w:r>
          </w:p>
        </w:tc>
        <w:tc>
          <w:tcPr>
            <w:tcW w:w="0" w:type="auto"/>
            <w:tcBorders>
              <w:top w:val="single" w:sz="12" w:space="0" w:color="auto"/>
            </w:tcBorders>
          </w:tcPr>
          <w:p w14:paraId="766EBB8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111DC4FA" w14:textId="77777777" w:rsidR="00E77514" w:rsidRDefault="00E77514" w:rsidP="00FC0611">
            <w:pPr>
              <w:pStyle w:val="NormalinTable"/>
            </w:pPr>
            <w:r>
              <w:t>0307 49 50</w:t>
            </w:r>
          </w:p>
        </w:tc>
        <w:tc>
          <w:tcPr>
            <w:tcW w:w="0" w:type="auto"/>
            <w:tcBorders>
              <w:top w:val="single" w:sz="12" w:space="0" w:color="auto"/>
            </w:tcBorders>
          </w:tcPr>
          <w:p w14:paraId="3E1A598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13E86390" w14:textId="77777777" w:rsidR="00E77514" w:rsidRDefault="00E77514" w:rsidP="00FC0611">
            <w:pPr>
              <w:pStyle w:val="NormalinTable"/>
            </w:pPr>
            <w:r>
              <w:t>417,000 kg</w:t>
            </w:r>
          </w:p>
        </w:tc>
        <w:tc>
          <w:tcPr>
            <w:tcW w:w="0" w:type="auto"/>
            <w:tcBorders>
              <w:top w:val="single" w:sz="12" w:space="0" w:color="auto"/>
            </w:tcBorders>
          </w:tcPr>
          <w:p w14:paraId="5540398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1BEC661C" w14:textId="77777777" w:rsidR="00E77514" w:rsidRDefault="00E77514" w:rsidP="00FC0611">
            <w:pPr>
              <w:pStyle w:val="NormalinTable"/>
            </w:pPr>
            <w:r>
              <w:t>31/12</w:t>
            </w:r>
          </w:p>
        </w:tc>
      </w:tr>
      <w:tr w:rsidR="00E77514" w14:paraId="3EFF90E9" w14:textId="77777777" w:rsidTr="00FC0611">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031C575B" w14:textId="77777777" w:rsidR="00E77514" w:rsidRDefault="00E77514" w:rsidP="00FC0611">
            <w:pPr>
              <w:pStyle w:val="NormalinTable"/>
            </w:pPr>
            <w:r>
              <w:rPr>
                <w:b/>
              </w:rPr>
              <w:t>097200</w:t>
            </w:r>
          </w:p>
        </w:tc>
        <w:tc>
          <w:tcPr>
            <w:tcW w:w="0" w:type="auto"/>
            <w:tcBorders>
              <w:top w:val="single" w:sz="12" w:space="0" w:color="auto"/>
            </w:tcBorders>
          </w:tcPr>
          <w:p w14:paraId="714FF3C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23482291" w14:textId="77777777" w:rsidR="00E77514" w:rsidRDefault="00E77514" w:rsidP="00FC0611">
            <w:pPr>
              <w:pStyle w:val="NormalinTable"/>
            </w:pPr>
            <w:r>
              <w:t>1604 15 11</w:t>
            </w:r>
          </w:p>
        </w:tc>
        <w:tc>
          <w:tcPr>
            <w:tcW w:w="0" w:type="auto"/>
            <w:tcBorders>
              <w:top w:val="single" w:sz="12" w:space="0" w:color="auto"/>
            </w:tcBorders>
          </w:tcPr>
          <w:p w14:paraId="2162D63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67C1B986" w14:textId="77777777" w:rsidR="00E77514" w:rsidRDefault="00E77514" w:rsidP="00FC0611">
            <w:pPr>
              <w:pStyle w:val="NormalinTable"/>
            </w:pPr>
            <w:r>
              <w:t>333,000 kg</w:t>
            </w:r>
          </w:p>
        </w:tc>
        <w:tc>
          <w:tcPr>
            <w:tcW w:w="0" w:type="auto"/>
            <w:tcBorders>
              <w:top w:val="single" w:sz="12" w:space="0" w:color="auto"/>
            </w:tcBorders>
          </w:tcPr>
          <w:p w14:paraId="0DF741F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61A9827B" w14:textId="77777777" w:rsidR="00E77514" w:rsidRDefault="00E77514" w:rsidP="00FC0611">
            <w:pPr>
              <w:pStyle w:val="NormalinTable"/>
            </w:pPr>
            <w:r>
              <w:t>31/12</w:t>
            </w:r>
          </w:p>
        </w:tc>
      </w:tr>
      <w:tr w:rsidR="00E77514" w14:paraId="39CBF0AE" w14:textId="77777777" w:rsidTr="00FC0611">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6D670785" w14:textId="77777777" w:rsidR="00E77514" w:rsidRDefault="00E77514" w:rsidP="00FC0611">
            <w:pPr>
              <w:pStyle w:val="NormalinTable"/>
            </w:pPr>
            <w:r>
              <w:rPr>
                <w:b/>
              </w:rPr>
              <w:t>097201</w:t>
            </w:r>
          </w:p>
        </w:tc>
        <w:tc>
          <w:tcPr>
            <w:tcW w:w="0" w:type="auto"/>
            <w:tcBorders>
              <w:top w:val="single" w:sz="12" w:space="0" w:color="auto"/>
            </w:tcBorders>
          </w:tcPr>
          <w:p w14:paraId="2498611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04D19F3A" w14:textId="77777777" w:rsidR="00E77514" w:rsidRDefault="00E77514" w:rsidP="00FC0611">
            <w:pPr>
              <w:pStyle w:val="NormalinTable"/>
            </w:pPr>
            <w:r>
              <w:t>1604 15 19</w:t>
            </w:r>
          </w:p>
        </w:tc>
        <w:tc>
          <w:tcPr>
            <w:tcW w:w="0" w:type="auto"/>
            <w:tcBorders>
              <w:top w:val="single" w:sz="12" w:space="0" w:color="auto"/>
            </w:tcBorders>
          </w:tcPr>
          <w:p w14:paraId="78D62ED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4BCECAFC" w14:textId="77777777" w:rsidR="00E77514" w:rsidRDefault="00E77514" w:rsidP="00FC0611">
            <w:pPr>
              <w:pStyle w:val="NormalinTable"/>
            </w:pPr>
            <w:r>
              <w:t>133,000 kg</w:t>
            </w:r>
          </w:p>
        </w:tc>
        <w:tc>
          <w:tcPr>
            <w:tcW w:w="0" w:type="auto"/>
            <w:tcBorders>
              <w:top w:val="single" w:sz="12" w:space="0" w:color="auto"/>
            </w:tcBorders>
          </w:tcPr>
          <w:p w14:paraId="574E154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6992A4DF" w14:textId="77777777" w:rsidR="00E77514" w:rsidRDefault="00E77514" w:rsidP="00FC0611">
            <w:pPr>
              <w:pStyle w:val="NormalinTable"/>
            </w:pPr>
            <w:r>
              <w:t>31/12</w:t>
            </w:r>
          </w:p>
        </w:tc>
      </w:tr>
      <w:tr w:rsidR="00E77514" w14:paraId="5365893C" w14:textId="77777777" w:rsidTr="00FC0611">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5FDD0BBD" w14:textId="77777777" w:rsidR="00E77514" w:rsidRDefault="00E77514" w:rsidP="00FC0611">
            <w:pPr>
              <w:pStyle w:val="NormalinTable"/>
            </w:pPr>
            <w:r>
              <w:rPr>
                <w:b/>
              </w:rPr>
              <w:t>097202</w:t>
            </w:r>
          </w:p>
        </w:tc>
        <w:tc>
          <w:tcPr>
            <w:tcW w:w="0" w:type="auto"/>
            <w:tcBorders>
              <w:top w:val="single" w:sz="12" w:space="0" w:color="auto"/>
            </w:tcBorders>
          </w:tcPr>
          <w:p w14:paraId="3E184B4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450C6856" w14:textId="77777777" w:rsidR="00E77514" w:rsidRDefault="00E77514" w:rsidP="00FC0611">
            <w:pPr>
              <w:pStyle w:val="NormalinTable"/>
            </w:pPr>
            <w:r>
              <w:t>1604 15 90</w:t>
            </w:r>
          </w:p>
        </w:tc>
        <w:tc>
          <w:tcPr>
            <w:tcW w:w="0" w:type="auto"/>
            <w:tcBorders>
              <w:top w:val="single" w:sz="12" w:space="0" w:color="auto"/>
            </w:tcBorders>
          </w:tcPr>
          <w:p w14:paraId="080B960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3F86EB13" w14:textId="77777777" w:rsidR="00E77514" w:rsidRDefault="00E77514" w:rsidP="00FC0611">
            <w:pPr>
              <w:pStyle w:val="NormalinTable"/>
            </w:pPr>
            <w:r>
              <w:t>3,000 kg</w:t>
            </w:r>
          </w:p>
        </w:tc>
        <w:tc>
          <w:tcPr>
            <w:tcW w:w="0" w:type="auto"/>
            <w:tcBorders>
              <w:top w:val="single" w:sz="12" w:space="0" w:color="auto"/>
            </w:tcBorders>
          </w:tcPr>
          <w:p w14:paraId="35F506A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140D0AD7" w14:textId="77777777" w:rsidR="00E77514" w:rsidRDefault="00E77514" w:rsidP="00FC0611">
            <w:pPr>
              <w:pStyle w:val="NormalinTable"/>
            </w:pPr>
            <w:r>
              <w:t>31/12</w:t>
            </w:r>
          </w:p>
        </w:tc>
      </w:tr>
      <w:tr w:rsidR="00E77514" w14:paraId="1785B9C4" w14:textId="77777777" w:rsidTr="00FC0611">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794EA64C" w14:textId="77777777" w:rsidR="00E77514" w:rsidRDefault="00E77514" w:rsidP="00FC0611">
            <w:pPr>
              <w:pStyle w:val="NormalinTable"/>
            </w:pPr>
            <w:r>
              <w:rPr>
                <w:b/>
              </w:rPr>
              <w:t>097203</w:t>
            </w:r>
          </w:p>
        </w:tc>
        <w:tc>
          <w:tcPr>
            <w:tcW w:w="0" w:type="auto"/>
            <w:tcBorders>
              <w:top w:val="single" w:sz="12" w:space="0" w:color="auto"/>
            </w:tcBorders>
          </w:tcPr>
          <w:p w14:paraId="594EBA3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3C4A3BD3" w14:textId="77777777" w:rsidR="00E77514" w:rsidRDefault="00E77514" w:rsidP="00FC0611">
            <w:pPr>
              <w:pStyle w:val="NormalinTable"/>
            </w:pPr>
            <w:r>
              <w:t>1604 16 00</w:t>
            </w:r>
          </w:p>
        </w:tc>
        <w:tc>
          <w:tcPr>
            <w:tcW w:w="0" w:type="auto"/>
            <w:tcBorders>
              <w:top w:val="single" w:sz="12" w:space="0" w:color="auto"/>
            </w:tcBorders>
          </w:tcPr>
          <w:p w14:paraId="06E5ECD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3DBAB543" w14:textId="77777777" w:rsidR="00E77514" w:rsidRDefault="00E77514" w:rsidP="00FC0611">
            <w:pPr>
              <w:pStyle w:val="NormalinTable"/>
            </w:pPr>
            <w:r>
              <w:t>67,000 kg</w:t>
            </w:r>
          </w:p>
        </w:tc>
        <w:tc>
          <w:tcPr>
            <w:tcW w:w="0" w:type="auto"/>
            <w:tcBorders>
              <w:top w:val="single" w:sz="12" w:space="0" w:color="auto"/>
            </w:tcBorders>
          </w:tcPr>
          <w:p w14:paraId="3EC8B30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34896F75" w14:textId="77777777" w:rsidR="00E77514" w:rsidRDefault="00E77514" w:rsidP="00FC0611">
            <w:pPr>
              <w:pStyle w:val="NormalinTable"/>
            </w:pPr>
            <w:r>
              <w:t>31/12</w:t>
            </w:r>
          </w:p>
        </w:tc>
      </w:tr>
      <w:tr w:rsidR="00E77514" w14:paraId="5A67650E" w14:textId="77777777" w:rsidTr="00FC0611">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00345B04" w14:textId="77777777" w:rsidR="00E77514" w:rsidRDefault="00E77514" w:rsidP="00FC0611">
            <w:pPr>
              <w:pStyle w:val="NormalinTable"/>
            </w:pPr>
            <w:r>
              <w:rPr>
                <w:b/>
              </w:rPr>
              <w:t>097204</w:t>
            </w:r>
          </w:p>
        </w:tc>
        <w:tc>
          <w:tcPr>
            <w:tcW w:w="0" w:type="auto"/>
            <w:tcBorders>
              <w:top w:val="single" w:sz="12" w:space="0" w:color="auto"/>
            </w:tcBorders>
          </w:tcPr>
          <w:p w14:paraId="73944E8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1B950249" w14:textId="77777777" w:rsidR="00E77514" w:rsidRDefault="00E77514" w:rsidP="00FC0611">
            <w:pPr>
              <w:pStyle w:val="NormalinTable"/>
            </w:pPr>
            <w:r>
              <w:t>1604 20 40</w:t>
            </w:r>
          </w:p>
        </w:tc>
        <w:tc>
          <w:tcPr>
            <w:tcW w:w="0" w:type="auto"/>
            <w:tcBorders>
              <w:top w:val="single" w:sz="12" w:space="0" w:color="auto"/>
            </w:tcBorders>
          </w:tcPr>
          <w:p w14:paraId="3E8574C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20DDA9FF" w14:textId="77777777" w:rsidR="00E77514" w:rsidRDefault="00E77514" w:rsidP="00FC0611">
            <w:pPr>
              <w:pStyle w:val="NormalinTable"/>
            </w:pPr>
            <w:r>
              <w:t>6,000 kg</w:t>
            </w:r>
          </w:p>
        </w:tc>
        <w:tc>
          <w:tcPr>
            <w:tcW w:w="0" w:type="auto"/>
            <w:tcBorders>
              <w:top w:val="single" w:sz="12" w:space="0" w:color="auto"/>
            </w:tcBorders>
          </w:tcPr>
          <w:p w14:paraId="72CF5BD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18038739" w14:textId="77777777" w:rsidR="00E77514" w:rsidRDefault="00E77514" w:rsidP="00FC0611">
            <w:pPr>
              <w:pStyle w:val="NormalinTable"/>
            </w:pPr>
            <w:r>
              <w:t>31/12</w:t>
            </w:r>
          </w:p>
        </w:tc>
      </w:tr>
      <w:tr w:rsidR="00E77514" w14:paraId="40AB197A" w14:textId="77777777" w:rsidTr="00FC0611">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auto"/>
            </w:tcBorders>
          </w:tcPr>
          <w:p w14:paraId="4B9CB1A3" w14:textId="77777777" w:rsidR="00E77514" w:rsidRDefault="00E77514" w:rsidP="00FC0611">
            <w:pPr>
              <w:pStyle w:val="NormalinTable"/>
            </w:pPr>
            <w:r>
              <w:rPr>
                <w:b/>
              </w:rPr>
              <w:t>097205</w:t>
            </w:r>
          </w:p>
        </w:tc>
        <w:tc>
          <w:tcPr>
            <w:tcW w:w="0" w:type="auto"/>
            <w:vMerge w:val="restart"/>
            <w:tcBorders>
              <w:top w:val="single" w:sz="12" w:space="0" w:color="auto"/>
            </w:tcBorders>
          </w:tcPr>
          <w:p w14:paraId="5557951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1BFFECF3" w14:textId="77777777" w:rsidR="00E77514" w:rsidRDefault="00E77514" w:rsidP="00FC0611">
            <w:pPr>
              <w:pStyle w:val="NormalinTable"/>
            </w:pPr>
            <w:r>
              <w:t>1605 51 00</w:t>
            </w:r>
          </w:p>
        </w:tc>
        <w:tc>
          <w:tcPr>
            <w:tcW w:w="0" w:type="auto"/>
            <w:vMerge w:val="restart"/>
            <w:tcBorders>
              <w:top w:val="single" w:sz="12" w:space="0" w:color="auto"/>
            </w:tcBorders>
          </w:tcPr>
          <w:p w14:paraId="4431EC5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auto"/>
            </w:tcBorders>
          </w:tcPr>
          <w:p w14:paraId="4A4472B6" w14:textId="77777777" w:rsidR="00E77514" w:rsidRDefault="00E77514" w:rsidP="00FC0611">
            <w:pPr>
              <w:pStyle w:val="NormalinTable"/>
            </w:pPr>
            <w:r>
              <w:t>83,000 kg</w:t>
            </w:r>
          </w:p>
        </w:tc>
        <w:tc>
          <w:tcPr>
            <w:tcW w:w="0" w:type="auto"/>
            <w:vMerge w:val="restart"/>
            <w:tcBorders>
              <w:top w:val="single" w:sz="12" w:space="0" w:color="auto"/>
            </w:tcBorders>
          </w:tcPr>
          <w:p w14:paraId="3EF1974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auto"/>
            </w:tcBorders>
          </w:tcPr>
          <w:p w14:paraId="5545F6A8" w14:textId="77777777" w:rsidR="00E77514" w:rsidRDefault="00E77514" w:rsidP="00FC0611">
            <w:pPr>
              <w:pStyle w:val="NormalinTable"/>
            </w:pPr>
            <w:r>
              <w:t>31/12</w:t>
            </w:r>
          </w:p>
          <w:p w14:paraId="78145FC6" w14:textId="77777777" w:rsidR="00E77514" w:rsidRDefault="00E77514" w:rsidP="00FC0611">
            <w:pPr>
              <w:pStyle w:val="NormalinTable"/>
            </w:pPr>
          </w:p>
        </w:tc>
      </w:tr>
      <w:tr w:rsidR="00E77514" w14:paraId="1E9CF6C9"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7EFD428B" w14:textId="77777777" w:rsidR="00E77514" w:rsidRDefault="00E77514" w:rsidP="00FC0611">
            <w:pPr>
              <w:pStyle w:val="NormalinTable"/>
            </w:pPr>
          </w:p>
        </w:tc>
        <w:tc>
          <w:tcPr>
            <w:tcW w:w="0" w:type="auto"/>
            <w:vMerge/>
          </w:tcPr>
          <w:p w14:paraId="54EEDDE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AC40098" w14:textId="77777777" w:rsidR="00E77514" w:rsidRDefault="00E77514" w:rsidP="00FC0611">
            <w:pPr>
              <w:pStyle w:val="NormalinTable"/>
            </w:pPr>
            <w:r>
              <w:t>1605 52 00</w:t>
            </w:r>
          </w:p>
        </w:tc>
        <w:tc>
          <w:tcPr>
            <w:tcW w:w="0" w:type="auto"/>
            <w:vMerge/>
          </w:tcPr>
          <w:p w14:paraId="7C57B5F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BEC8A0A" w14:textId="77777777" w:rsidR="00E77514" w:rsidRDefault="00E77514" w:rsidP="00FC0611">
            <w:pPr>
              <w:pStyle w:val="NormalinTable"/>
            </w:pPr>
          </w:p>
        </w:tc>
        <w:tc>
          <w:tcPr>
            <w:tcW w:w="0" w:type="auto"/>
            <w:vMerge/>
          </w:tcPr>
          <w:p w14:paraId="4C787C3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5426156" w14:textId="77777777" w:rsidR="00E77514" w:rsidRDefault="00E77514" w:rsidP="00FC0611">
            <w:pPr>
              <w:pStyle w:val="NormalinTable"/>
            </w:pPr>
          </w:p>
        </w:tc>
      </w:tr>
      <w:tr w:rsidR="00E77514" w14:paraId="6E1B4486"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06B44EFF" w14:textId="77777777" w:rsidR="00E77514" w:rsidRDefault="00E77514" w:rsidP="00FC0611">
            <w:pPr>
              <w:pStyle w:val="NormalinTable"/>
            </w:pPr>
          </w:p>
        </w:tc>
        <w:tc>
          <w:tcPr>
            <w:tcW w:w="0" w:type="auto"/>
            <w:vMerge/>
          </w:tcPr>
          <w:p w14:paraId="4E47352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CCFBD17" w14:textId="77777777" w:rsidR="00E77514" w:rsidRDefault="00E77514" w:rsidP="00FC0611">
            <w:pPr>
              <w:pStyle w:val="NormalinTable"/>
            </w:pPr>
            <w:r>
              <w:t>1605 53 10 95</w:t>
            </w:r>
          </w:p>
        </w:tc>
        <w:tc>
          <w:tcPr>
            <w:tcW w:w="0" w:type="auto"/>
            <w:vMerge/>
          </w:tcPr>
          <w:p w14:paraId="6895E89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A096690" w14:textId="77777777" w:rsidR="00E77514" w:rsidRDefault="00E77514" w:rsidP="00FC0611">
            <w:pPr>
              <w:pStyle w:val="NormalinTable"/>
            </w:pPr>
          </w:p>
        </w:tc>
        <w:tc>
          <w:tcPr>
            <w:tcW w:w="0" w:type="auto"/>
            <w:vMerge/>
          </w:tcPr>
          <w:p w14:paraId="35B07D8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ECB7383" w14:textId="77777777" w:rsidR="00E77514" w:rsidRDefault="00E77514" w:rsidP="00FC0611">
            <w:pPr>
              <w:pStyle w:val="NormalinTable"/>
            </w:pPr>
          </w:p>
        </w:tc>
      </w:tr>
      <w:tr w:rsidR="00E77514" w14:paraId="37CCFE41"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2720C403" w14:textId="77777777" w:rsidR="00E77514" w:rsidRDefault="00E77514" w:rsidP="00FC0611">
            <w:pPr>
              <w:pStyle w:val="NormalinTable"/>
            </w:pPr>
          </w:p>
        </w:tc>
        <w:tc>
          <w:tcPr>
            <w:tcW w:w="0" w:type="auto"/>
            <w:vMerge/>
          </w:tcPr>
          <w:p w14:paraId="2F0C805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DA3FD2C" w14:textId="77777777" w:rsidR="00E77514" w:rsidRDefault="00E77514" w:rsidP="00FC0611">
            <w:pPr>
              <w:pStyle w:val="NormalinTable"/>
            </w:pPr>
            <w:r>
              <w:t>1605 53 90 95</w:t>
            </w:r>
          </w:p>
        </w:tc>
        <w:tc>
          <w:tcPr>
            <w:tcW w:w="0" w:type="auto"/>
            <w:vMerge/>
          </w:tcPr>
          <w:p w14:paraId="67342E9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7ED2EA0" w14:textId="77777777" w:rsidR="00E77514" w:rsidRDefault="00E77514" w:rsidP="00FC0611">
            <w:pPr>
              <w:pStyle w:val="NormalinTable"/>
            </w:pPr>
          </w:p>
        </w:tc>
        <w:tc>
          <w:tcPr>
            <w:tcW w:w="0" w:type="auto"/>
            <w:vMerge/>
          </w:tcPr>
          <w:p w14:paraId="4122980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7300216" w14:textId="77777777" w:rsidR="00E77514" w:rsidRDefault="00E77514" w:rsidP="00FC0611">
            <w:pPr>
              <w:pStyle w:val="NormalinTable"/>
            </w:pPr>
          </w:p>
        </w:tc>
      </w:tr>
      <w:tr w:rsidR="00E77514" w14:paraId="0BEF35D3"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4E42CB8B" w14:textId="77777777" w:rsidR="00E77514" w:rsidRDefault="00E77514" w:rsidP="00FC0611">
            <w:pPr>
              <w:pStyle w:val="NormalinTable"/>
            </w:pPr>
          </w:p>
        </w:tc>
        <w:tc>
          <w:tcPr>
            <w:tcW w:w="0" w:type="auto"/>
            <w:vMerge/>
          </w:tcPr>
          <w:p w14:paraId="73877BB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FA23516" w14:textId="77777777" w:rsidR="00E77514" w:rsidRDefault="00E77514" w:rsidP="00FC0611">
            <w:pPr>
              <w:pStyle w:val="NormalinTable"/>
            </w:pPr>
            <w:r>
              <w:t>1605 54 00</w:t>
            </w:r>
          </w:p>
        </w:tc>
        <w:tc>
          <w:tcPr>
            <w:tcW w:w="0" w:type="auto"/>
            <w:vMerge/>
          </w:tcPr>
          <w:p w14:paraId="7CDB4E8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46174F5" w14:textId="77777777" w:rsidR="00E77514" w:rsidRDefault="00E77514" w:rsidP="00FC0611">
            <w:pPr>
              <w:pStyle w:val="NormalinTable"/>
            </w:pPr>
          </w:p>
        </w:tc>
        <w:tc>
          <w:tcPr>
            <w:tcW w:w="0" w:type="auto"/>
            <w:vMerge/>
          </w:tcPr>
          <w:p w14:paraId="29D086B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FCBE3CE" w14:textId="77777777" w:rsidR="00E77514" w:rsidRDefault="00E77514" w:rsidP="00FC0611">
            <w:pPr>
              <w:pStyle w:val="NormalinTable"/>
            </w:pPr>
          </w:p>
        </w:tc>
      </w:tr>
      <w:tr w:rsidR="00E77514" w14:paraId="5BFE968D"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72F086E9" w14:textId="77777777" w:rsidR="00E77514" w:rsidRDefault="00E77514" w:rsidP="00FC0611">
            <w:pPr>
              <w:pStyle w:val="NormalinTable"/>
            </w:pPr>
          </w:p>
        </w:tc>
        <w:tc>
          <w:tcPr>
            <w:tcW w:w="0" w:type="auto"/>
            <w:vMerge/>
          </w:tcPr>
          <w:p w14:paraId="10749FB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52102AE" w14:textId="77777777" w:rsidR="00E77514" w:rsidRDefault="00E77514" w:rsidP="00FC0611">
            <w:pPr>
              <w:pStyle w:val="NormalinTable"/>
            </w:pPr>
            <w:r>
              <w:t>1605 55 00</w:t>
            </w:r>
          </w:p>
        </w:tc>
        <w:tc>
          <w:tcPr>
            <w:tcW w:w="0" w:type="auto"/>
            <w:vMerge/>
          </w:tcPr>
          <w:p w14:paraId="3E70B21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46BFC63" w14:textId="77777777" w:rsidR="00E77514" w:rsidRDefault="00E77514" w:rsidP="00FC0611">
            <w:pPr>
              <w:pStyle w:val="NormalinTable"/>
            </w:pPr>
          </w:p>
        </w:tc>
        <w:tc>
          <w:tcPr>
            <w:tcW w:w="0" w:type="auto"/>
            <w:vMerge/>
          </w:tcPr>
          <w:p w14:paraId="3DBE1D0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16BB4A9" w14:textId="77777777" w:rsidR="00E77514" w:rsidRDefault="00E77514" w:rsidP="00FC0611">
            <w:pPr>
              <w:pStyle w:val="NormalinTable"/>
            </w:pPr>
          </w:p>
        </w:tc>
      </w:tr>
      <w:tr w:rsidR="00E77514" w14:paraId="1DE72E37"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50E29349" w14:textId="77777777" w:rsidR="00E77514" w:rsidRDefault="00E77514" w:rsidP="00FC0611">
            <w:pPr>
              <w:pStyle w:val="NormalinTable"/>
            </w:pPr>
          </w:p>
        </w:tc>
        <w:tc>
          <w:tcPr>
            <w:tcW w:w="0" w:type="auto"/>
            <w:vMerge/>
          </w:tcPr>
          <w:p w14:paraId="1F393F3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23B302A" w14:textId="77777777" w:rsidR="00E77514" w:rsidRDefault="00E77514" w:rsidP="00FC0611">
            <w:pPr>
              <w:pStyle w:val="NormalinTable"/>
            </w:pPr>
            <w:r>
              <w:t>1605 56 00</w:t>
            </w:r>
          </w:p>
        </w:tc>
        <w:tc>
          <w:tcPr>
            <w:tcW w:w="0" w:type="auto"/>
            <w:vMerge/>
          </w:tcPr>
          <w:p w14:paraId="63B3BFE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1D50810" w14:textId="77777777" w:rsidR="00E77514" w:rsidRDefault="00E77514" w:rsidP="00FC0611">
            <w:pPr>
              <w:pStyle w:val="NormalinTable"/>
            </w:pPr>
          </w:p>
        </w:tc>
        <w:tc>
          <w:tcPr>
            <w:tcW w:w="0" w:type="auto"/>
            <w:vMerge/>
          </w:tcPr>
          <w:p w14:paraId="64A301D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C8964A6" w14:textId="77777777" w:rsidR="00E77514" w:rsidRDefault="00E77514" w:rsidP="00FC0611">
            <w:pPr>
              <w:pStyle w:val="NormalinTable"/>
            </w:pPr>
          </w:p>
        </w:tc>
      </w:tr>
      <w:tr w:rsidR="00E77514" w14:paraId="5177132A"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48E4BBC3" w14:textId="77777777" w:rsidR="00E77514" w:rsidRDefault="00E77514" w:rsidP="00FC0611">
            <w:pPr>
              <w:pStyle w:val="NormalinTable"/>
            </w:pPr>
          </w:p>
        </w:tc>
        <w:tc>
          <w:tcPr>
            <w:tcW w:w="0" w:type="auto"/>
            <w:vMerge/>
          </w:tcPr>
          <w:p w14:paraId="0A04022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6D2811B" w14:textId="77777777" w:rsidR="00E77514" w:rsidRDefault="00E77514" w:rsidP="00FC0611">
            <w:pPr>
              <w:pStyle w:val="NormalinTable"/>
            </w:pPr>
            <w:r>
              <w:t>1605 57 00</w:t>
            </w:r>
          </w:p>
        </w:tc>
        <w:tc>
          <w:tcPr>
            <w:tcW w:w="0" w:type="auto"/>
            <w:vMerge/>
          </w:tcPr>
          <w:p w14:paraId="64AFCFD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7C51537" w14:textId="77777777" w:rsidR="00E77514" w:rsidRDefault="00E77514" w:rsidP="00FC0611">
            <w:pPr>
              <w:pStyle w:val="NormalinTable"/>
            </w:pPr>
          </w:p>
        </w:tc>
        <w:tc>
          <w:tcPr>
            <w:tcW w:w="0" w:type="auto"/>
            <w:vMerge/>
          </w:tcPr>
          <w:p w14:paraId="6ECBBBF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8F6DC88" w14:textId="77777777" w:rsidR="00E77514" w:rsidRDefault="00E77514" w:rsidP="00FC0611">
            <w:pPr>
              <w:pStyle w:val="NormalinTable"/>
            </w:pPr>
          </w:p>
        </w:tc>
      </w:tr>
      <w:tr w:rsidR="00E77514" w14:paraId="77BE0939"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60271037" w14:textId="77777777" w:rsidR="00E77514" w:rsidRDefault="00E77514" w:rsidP="00FC0611">
            <w:pPr>
              <w:pStyle w:val="NormalinTable"/>
            </w:pPr>
          </w:p>
        </w:tc>
        <w:tc>
          <w:tcPr>
            <w:tcW w:w="0" w:type="auto"/>
            <w:vMerge/>
          </w:tcPr>
          <w:p w14:paraId="55A605A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D33417D" w14:textId="77777777" w:rsidR="00E77514" w:rsidRDefault="00E77514" w:rsidP="00FC0611">
            <w:pPr>
              <w:pStyle w:val="NormalinTable"/>
            </w:pPr>
            <w:r>
              <w:t>1605 58 00</w:t>
            </w:r>
          </w:p>
        </w:tc>
        <w:tc>
          <w:tcPr>
            <w:tcW w:w="0" w:type="auto"/>
            <w:vMerge/>
          </w:tcPr>
          <w:p w14:paraId="12643B3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A418368" w14:textId="77777777" w:rsidR="00E77514" w:rsidRDefault="00E77514" w:rsidP="00FC0611">
            <w:pPr>
              <w:pStyle w:val="NormalinTable"/>
            </w:pPr>
          </w:p>
        </w:tc>
        <w:tc>
          <w:tcPr>
            <w:tcW w:w="0" w:type="auto"/>
            <w:vMerge/>
          </w:tcPr>
          <w:p w14:paraId="2E5AE40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FE9CF2E" w14:textId="77777777" w:rsidR="00E77514" w:rsidRDefault="00E77514" w:rsidP="00FC0611">
            <w:pPr>
              <w:pStyle w:val="NormalinTable"/>
            </w:pPr>
          </w:p>
        </w:tc>
      </w:tr>
      <w:tr w:rsidR="00E77514" w14:paraId="6623BB4A"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5074D71A" w14:textId="77777777" w:rsidR="00E77514" w:rsidRDefault="00E77514" w:rsidP="00FC0611">
            <w:pPr>
              <w:pStyle w:val="NormalinTable"/>
            </w:pPr>
          </w:p>
        </w:tc>
        <w:tc>
          <w:tcPr>
            <w:tcW w:w="0" w:type="auto"/>
            <w:vMerge/>
          </w:tcPr>
          <w:p w14:paraId="2D6CE2F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54C6531" w14:textId="77777777" w:rsidR="00E77514" w:rsidRDefault="00E77514" w:rsidP="00FC0611">
            <w:pPr>
              <w:pStyle w:val="NormalinTable"/>
            </w:pPr>
            <w:r>
              <w:t>1605 59 00</w:t>
            </w:r>
          </w:p>
        </w:tc>
        <w:tc>
          <w:tcPr>
            <w:tcW w:w="0" w:type="auto"/>
            <w:vMerge/>
          </w:tcPr>
          <w:p w14:paraId="1ED2D08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895DE8D" w14:textId="77777777" w:rsidR="00E77514" w:rsidRDefault="00E77514" w:rsidP="00FC0611">
            <w:pPr>
              <w:pStyle w:val="NormalinTable"/>
            </w:pPr>
          </w:p>
        </w:tc>
        <w:tc>
          <w:tcPr>
            <w:tcW w:w="0" w:type="auto"/>
            <w:vMerge/>
          </w:tcPr>
          <w:p w14:paraId="48877A1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063F7BD" w14:textId="77777777" w:rsidR="00E77514" w:rsidRDefault="00E77514" w:rsidP="00FC0611">
            <w:pPr>
              <w:pStyle w:val="NormalinTable"/>
            </w:pPr>
          </w:p>
        </w:tc>
      </w:tr>
      <w:tr w:rsidR="00E77514" w14:paraId="4B59BF5B" w14:textId="77777777" w:rsidTr="00FC0611">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auto"/>
            </w:tcBorders>
          </w:tcPr>
          <w:p w14:paraId="03D4F77A" w14:textId="77777777" w:rsidR="00E77514" w:rsidRDefault="00E77514" w:rsidP="00FC0611">
            <w:pPr>
              <w:pStyle w:val="NormalinTable"/>
            </w:pPr>
            <w:r>
              <w:rPr>
                <w:b/>
              </w:rPr>
              <w:t>097210</w:t>
            </w:r>
          </w:p>
        </w:tc>
        <w:tc>
          <w:tcPr>
            <w:tcW w:w="0" w:type="auto"/>
            <w:vMerge w:val="restart"/>
            <w:tcBorders>
              <w:top w:val="single" w:sz="12" w:space="0" w:color="auto"/>
            </w:tcBorders>
          </w:tcPr>
          <w:p w14:paraId="1C26C4E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165BE979" w14:textId="77777777" w:rsidR="00E77514" w:rsidRDefault="00E77514" w:rsidP="00FC0611">
            <w:pPr>
              <w:pStyle w:val="NormalinTable"/>
            </w:pPr>
            <w:r>
              <w:t>0201 00 00</w:t>
            </w:r>
          </w:p>
        </w:tc>
        <w:tc>
          <w:tcPr>
            <w:tcW w:w="0" w:type="auto"/>
            <w:vMerge w:val="restart"/>
            <w:tcBorders>
              <w:top w:val="single" w:sz="12" w:space="0" w:color="auto"/>
            </w:tcBorders>
          </w:tcPr>
          <w:p w14:paraId="5F18727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auto"/>
            </w:tcBorders>
          </w:tcPr>
          <w:p w14:paraId="47ED13B4" w14:textId="77777777" w:rsidR="00E77514" w:rsidRDefault="00E77514" w:rsidP="00FC0611">
            <w:pPr>
              <w:pStyle w:val="NormalinTable"/>
            </w:pPr>
            <w:r>
              <w:t>469,000 kg + an addition of 29,000 kg per quota period</w:t>
            </w:r>
          </w:p>
        </w:tc>
        <w:tc>
          <w:tcPr>
            <w:tcW w:w="0" w:type="auto"/>
            <w:vMerge w:val="restart"/>
            <w:tcBorders>
              <w:top w:val="single" w:sz="12" w:space="0" w:color="auto"/>
            </w:tcBorders>
          </w:tcPr>
          <w:p w14:paraId="6D19C89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auto"/>
            </w:tcBorders>
          </w:tcPr>
          <w:p w14:paraId="11322247" w14:textId="77777777" w:rsidR="00E77514" w:rsidRDefault="00E77514" w:rsidP="00FC0611">
            <w:pPr>
              <w:pStyle w:val="NormalinTable"/>
            </w:pPr>
            <w:r>
              <w:t>31/12</w:t>
            </w:r>
          </w:p>
        </w:tc>
      </w:tr>
      <w:tr w:rsidR="00E77514" w14:paraId="5F3B3ACF"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4D0EDD6D" w14:textId="77777777" w:rsidR="00E77514" w:rsidRDefault="00E77514" w:rsidP="00FC0611">
            <w:pPr>
              <w:pStyle w:val="NormalinTable"/>
            </w:pPr>
          </w:p>
        </w:tc>
        <w:tc>
          <w:tcPr>
            <w:tcW w:w="0" w:type="auto"/>
            <w:vMerge/>
          </w:tcPr>
          <w:p w14:paraId="4E51707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5558012" w14:textId="77777777" w:rsidR="00E77514" w:rsidRDefault="00E77514" w:rsidP="00FC0611">
            <w:pPr>
              <w:pStyle w:val="NormalinTable"/>
            </w:pPr>
            <w:r>
              <w:t>0202 00 00</w:t>
            </w:r>
          </w:p>
        </w:tc>
        <w:tc>
          <w:tcPr>
            <w:tcW w:w="0" w:type="auto"/>
            <w:vMerge/>
          </w:tcPr>
          <w:p w14:paraId="5C1EF46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A92E04C" w14:textId="77777777" w:rsidR="00E77514" w:rsidRDefault="00E77514" w:rsidP="00FC0611">
            <w:pPr>
              <w:pStyle w:val="NormalinTable"/>
            </w:pPr>
          </w:p>
        </w:tc>
        <w:tc>
          <w:tcPr>
            <w:tcW w:w="0" w:type="auto"/>
            <w:vMerge/>
          </w:tcPr>
          <w:p w14:paraId="5FB3850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503009D" w14:textId="77777777" w:rsidR="00E77514" w:rsidRDefault="00E77514" w:rsidP="00FC0611">
            <w:pPr>
              <w:pStyle w:val="NormalinTable"/>
            </w:pPr>
          </w:p>
        </w:tc>
      </w:tr>
      <w:tr w:rsidR="00E77514" w14:paraId="2A0DF2E9"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7E4C04BE" w14:textId="77777777" w:rsidR="00E77514" w:rsidRDefault="00E77514" w:rsidP="00FC0611">
            <w:pPr>
              <w:pStyle w:val="NormalinTable"/>
            </w:pPr>
          </w:p>
        </w:tc>
        <w:tc>
          <w:tcPr>
            <w:tcW w:w="0" w:type="auto"/>
            <w:vMerge/>
          </w:tcPr>
          <w:p w14:paraId="455EDC4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335F90B" w14:textId="77777777" w:rsidR="00E77514" w:rsidRDefault="00E77514" w:rsidP="00FC0611">
            <w:pPr>
              <w:pStyle w:val="NormalinTable"/>
            </w:pPr>
            <w:r>
              <w:t>0206 10 95</w:t>
            </w:r>
          </w:p>
        </w:tc>
        <w:tc>
          <w:tcPr>
            <w:tcW w:w="0" w:type="auto"/>
            <w:vMerge/>
          </w:tcPr>
          <w:p w14:paraId="28A005F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E12C9CD" w14:textId="77777777" w:rsidR="00E77514" w:rsidRDefault="00E77514" w:rsidP="00FC0611">
            <w:pPr>
              <w:pStyle w:val="NormalinTable"/>
            </w:pPr>
          </w:p>
        </w:tc>
        <w:tc>
          <w:tcPr>
            <w:tcW w:w="0" w:type="auto"/>
            <w:vMerge/>
          </w:tcPr>
          <w:p w14:paraId="51D47FD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039F236" w14:textId="77777777" w:rsidR="00E77514" w:rsidRDefault="00E77514" w:rsidP="00FC0611">
            <w:pPr>
              <w:pStyle w:val="NormalinTable"/>
            </w:pPr>
          </w:p>
        </w:tc>
      </w:tr>
      <w:tr w:rsidR="00E77514" w14:paraId="699BD4E8"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742CA0B2" w14:textId="77777777" w:rsidR="00E77514" w:rsidRDefault="00E77514" w:rsidP="00FC0611">
            <w:pPr>
              <w:pStyle w:val="NormalinTable"/>
            </w:pPr>
          </w:p>
        </w:tc>
        <w:tc>
          <w:tcPr>
            <w:tcW w:w="0" w:type="auto"/>
            <w:vMerge/>
          </w:tcPr>
          <w:p w14:paraId="6F1DB48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1A2FC80" w14:textId="77777777" w:rsidR="00E77514" w:rsidRDefault="00E77514" w:rsidP="00FC0611">
            <w:pPr>
              <w:pStyle w:val="NormalinTable"/>
            </w:pPr>
            <w:r>
              <w:t>0206 29 91</w:t>
            </w:r>
          </w:p>
        </w:tc>
        <w:tc>
          <w:tcPr>
            <w:tcW w:w="0" w:type="auto"/>
            <w:vMerge/>
          </w:tcPr>
          <w:p w14:paraId="44BD9E8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778DB1" w14:textId="77777777" w:rsidR="00E77514" w:rsidRDefault="00E77514" w:rsidP="00FC0611">
            <w:pPr>
              <w:pStyle w:val="NormalinTable"/>
            </w:pPr>
          </w:p>
        </w:tc>
        <w:tc>
          <w:tcPr>
            <w:tcW w:w="0" w:type="auto"/>
            <w:vMerge/>
          </w:tcPr>
          <w:p w14:paraId="3A83815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204B4E0" w14:textId="77777777" w:rsidR="00E77514" w:rsidRDefault="00E77514" w:rsidP="00FC0611">
            <w:pPr>
              <w:pStyle w:val="NormalinTable"/>
            </w:pPr>
          </w:p>
        </w:tc>
      </w:tr>
      <w:tr w:rsidR="00E77514" w14:paraId="41DE06DA"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1A43B8D3" w14:textId="77777777" w:rsidR="00E77514" w:rsidRDefault="00E77514" w:rsidP="00FC0611">
            <w:pPr>
              <w:pStyle w:val="NormalinTable"/>
            </w:pPr>
          </w:p>
        </w:tc>
        <w:tc>
          <w:tcPr>
            <w:tcW w:w="0" w:type="auto"/>
            <w:vMerge/>
          </w:tcPr>
          <w:p w14:paraId="331649C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9180F15" w14:textId="77777777" w:rsidR="00E77514" w:rsidRDefault="00E77514" w:rsidP="00FC0611">
            <w:pPr>
              <w:pStyle w:val="NormalinTable"/>
            </w:pPr>
            <w:r>
              <w:t>0210 20 00</w:t>
            </w:r>
          </w:p>
        </w:tc>
        <w:tc>
          <w:tcPr>
            <w:tcW w:w="0" w:type="auto"/>
            <w:vMerge/>
          </w:tcPr>
          <w:p w14:paraId="2B078BA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B850BE3" w14:textId="77777777" w:rsidR="00E77514" w:rsidRDefault="00E77514" w:rsidP="00FC0611">
            <w:pPr>
              <w:pStyle w:val="NormalinTable"/>
            </w:pPr>
          </w:p>
        </w:tc>
        <w:tc>
          <w:tcPr>
            <w:tcW w:w="0" w:type="auto"/>
            <w:vMerge/>
          </w:tcPr>
          <w:p w14:paraId="1A25E03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A17E5F7" w14:textId="77777777" w:rsidR="00E77514" w:rsidRDefault="00E77514" w:rsidP="00FC0611">
            <w:pPr>
              <w:pStyle w:val="NormalinTable"/>
            </w:pPr>
          </w:p>
        </w:tc>
      </w:tr>
      <w:tr w:rsidR="00E77514" w14:paraId="392B2EF5"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7DB9B607" w14:textId="77777777" w:rsidR="00E77514" w:rsidRDefault="00E77514" w:rsidP="00FC0611">
            <w:pPr>
              <w:pStyle w:val="NormalinTable"/>
            </w:pPr>
          </w:p>
        </w:tc>
        <w:tc>
          <w:tcPr>
            <w:tcW w:w="0" w:type="auto"/>
            <w:vMerge/>
          </w:tcPr>
          <w:p w14:paraId="58892CC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1874FB8" w14:textId="77777777" w:rsidR="00E77514" w:rsidRDefault="00E77514" w:rsidP="00FC0611">
            <w:pPr>
              <w:pStyle w:val="NormalinTable"/>
            </w:pPr>
            <w:r>
              <w:t>0210 99 51</w:t>
            </w:r>
          </w:p>
        </w:tc>
        <w:tc>
          <w:tcPr>
            <w:tcW w:w="0" w:type="auto"/>
            <w:vMerge/>
          </w:tcPr>
          <w:p w14:paraId="5F0A0AA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F469297" w14:textId="77777777" w:rsidR="00E77514" w:rsidRDefault="00E77514" w:rsidP="00FC0611">
            <w:pPr>
              <w:pStyle w:val="NormalinTable"/>
            </w:pPr>
          </w:p>
        </w:tc>
        <w:tc>
          <w:tcPr>
            <w:tcW w:w="0" w:type="auto"/>
            <w:vMerge/>
          </w:tcPr>
          <w:p w14:paraId="717264F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C99890A" w14:textId="77777777" w:rsidR="00E77514" w:rsidRDefault="00E77514" w:rsidP="00FC0611">
            <w:pPr>
              <w:pStyle w:val="NormalinTable"/>
            </w:pPr>
          </w:p>
        </w:tc>
      </w:tr>
      <w:tr w:rsidR="00E77514" w14:paraId="72C5820B"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48B53D2D" w14:textId="77777777" w:rsidR="00E77514" w:rsidRDefault="00E77514" w:rsidP="00FC0611">
            <w:pPr>
              <w:pStyle w:val="NormalinTable"/>
            </w:pPr>
          </w:p>
        </w:tc>
        <w:tc>
          <w:tcPr>
            <w:tcW w:w="0" w:type="auto"/>
            <w:vMerge/>
          </w:tcPr>
          <w:p w14:paraId="6BF8CED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3234892" w14:textId="77777777" w:rsidR="00E77514" w:rsidRDefault="00E77514" w:rsidP="00FC0611">
            <w:pPr>
              <w:pStyle w:val="NormalinTable"/>
            </w:pPr>
            <w:r>
              <w:t>0210 99 90</w:t>
            </w:r>
          </w:p>
        </w:tc>
        <w:tc>
          <w:tcPr>
            <w:tcW w:w="0" w:type="auto"/>
            <w:vMerge/>
          </w:tcPr>
          <w:p w14:paraId="3BA3F3A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BC78672" w14:textId="77777777" w:rsidR="00E77514" w:rsidRDefault="00E77514" w:rsidP="00FC0611">
            <w:pPr>
              <w:pStyle w:val="NormalinTable"/>
            </w:pPr>
          </w:p>
        </w:tc>
        <w:tc>
          <w:tcPr>
            <w:tcW w:w="0" w:type="auto"/>
            <w:vMerge/>
          </w:tcPr>
          <w:p w14:paraId="507D740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7D99F69" w14:textId="77777777" w:rsidR="00E77514" w:rsidRDefault="00E77514" w:rsidP="00FC0611">
            <w:pPr>
              <w:pStyle w:val="NormalinTable"/>
            </w:pPr>
          </w:p>
        </w:tc>
      </w:tr>
      <w:tr w:rsidR="00E77514" w14:paraId="7FD8B131"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1E1AC66D" w14:textId="77777777" w:rsidR="00E77514" w:rsidRDefault="00E77514" w:rsidP="00FC0611">
            <w:pPr>
              <w:pStyle w:val="NormalinTable"/>
            </w:pPr>
          </w:p>
        </w:tc>
        <w:tc>
          <w:tcPr>
            <w:tcW w:w="0" w:type="auto"/>
            <w:vMerge/>
          </w:tcPr>
          <w:p w14:paraId="043B02C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6E5D166" w14:textId="77777777" w:rsidR="00E77514" w:rsidRDefault="00E77514" w:rsidP="00FC0611">
            <w:pPr>
              <w:pStyle w:val="NormalinTable"/>
            </w:pPr>
            <w:r>
              <w:t>1602 50 10</w:t>
            </w:r>
          </w:p>
        </w:tc>
        <w:tc>
          <w:tcPr>
            <w:tcW w:w="0" w:type="auto"/>
            <w:vMerge/>
          </w:tcPr>
          <w:p w14:paraId="199F18B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784C69B" w14:textId="77777777" w:rsidR="00E77514" w:rsidRDefault="00E77514" w:rsidP="00FC0611">
            <w:pPr>
              <w:pStyle w:val="NormalinTable"/>
            </w:pPr>
          </w:p>
        </w:tc>
        <w:tc>
          <w:tcPr>
            <w:tcW w:w="0" w:type="auto"/>
            <w:vMerge/>
          </w:tcPr>
          <w:p w14:paraId="0BC3E7C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59F6AFF" w14:textId="77777777" w:rsidR="00E77514" w:rsidRDefault="00E77514" w:rsidP="00FC0611">
            <w:pPr>
              <w:pStyle w:val="NormalinTable"/>
            </w:pPr>
          </w:p>
        </w:tc>
      </w:tr>
      <w:tr w:rsidR="00E77514" w14:paraId="0E2C4957"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3712AF0B" w14:textId="77777777" w:rsidR="00E77514" w:rsidRDefault="00E77514" w:rsidP="00FC0611">
            <w:pPr>
              <w:pStyle w:val="NormalinTable"/>
            </w:pPr>
          </w:p>
        </w:tc>
        <w:tc>
          <w:tcPr>
            <w:tcW w:w="0" w:type="auto"/>
            <w:vMerge/>
          </w:tcPr>
          <w:p w14:paraId="62D217C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0E724E1" w14:textId="77777777" w:rsidR="00E77514" w:rsidRDefault="00E77514" w:rsidP="00FC0611">
            <w:pPr>
              <w:pStyle w:val="NormalinTable"/>
            </w:pPr>
            <w:r>
              <w:t>1602 90 61</w:t>
            </w:r>
          </w:p>
        </w:tc>
        <w:tc>
          <w:tcPr>
            <w:tcW w:w="0" w:type="auto"/>
            <w:vMerge/>
          </w:tcPr>
          <w:p w14:paraId="2E7EA1A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B0D7729" w14:textId="77777777" w:rsidR="00E77514" w:rsidRDefault="00E77514" w:rsidP="00FC0611">
            <w:pPr>
              <w:pStyle w:val="NormalinTable"/>
            </w:pPr>
          </w:p>
        </w:tc>
        <w:tc>
          <w:tcPr>
            <w:tcW w:w="0" w:type="auto"/>
            <w:vMerge/>
          </w:tcPr>
          <w:p w14:paraId="5EA14FC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D7DCCF2" w14:textId="77777777" w:rsidR="00E77514" w:rsidRDefault="00E77514" w:rsidP="00FC0611">
            <w:pPr>
              <w:pStyle w:val="NormalinTable"/>
            </w:pPr>
          </w:p>
        </w:tc>
      </w:tr>
      <w:tr w:rsidR="00E77514" w14:paraId="323951AD" w14:textId="77777777" w:rsidTr="00FC0611">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540657F6" w14:textId="77777777" w:rsidR="00E77514" w:rsidRDefault="00E77514" w:rsidP="00FC0611">
            <w:pPr>
              <w:pStyle w:val="NormalinTable"/>
            </w:pPr>
            <w:r>
              <w:rPr>
                <w:b/>
              </w:rPr>
              <w:t>097211</w:t>
            </w:r>
          </w:p>
        </w:tc>
        <w:tc>
          <w:tcPr>
            <w:tcW w:w="0" w:type="auto"/>
            <w:tcBorders>
              <w:top w:val="single" w:sz="12" w:space="0" w:color="auto"/>
            </w:tcBorders>
          </w:tcPr>
          <w:p w14:paraId="12694B8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6C83B86F" w14:textId="77777777" w:rsidR="00E77514" w:rsidRDefault="00E77514" w:rsidP="00FC0611">
            <w:pPr>
              <w:pStyle w:val="NormalinTable"/>
            </w:pPr>
            <w:r>
              <w:t>0403 90 00</w:t>
            </w:r>
          </w:p>
        </w:tc>
        <w:tc>
          <w:tcPr>
            <w:tcW w:w="0" w:type="auto"/>
            <w:tcBorders>
              <w:top w:val="single" w:sz="12" w:space="0" w:color="auto"/>
            </w:tcBorders>
          </w:tcPr>
          <w:p w14:paraId="1447693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129C5C98" w14:textId="77777777" w:rsidR="00E77514" w:rsidRDefault="00E77514" w:rsidP="00FC0611">
            <w:pPr>
              <w:pStyle w:val="NormalinTable"/>
            </w:pPr>
            <w:r>
              <w:t>414,000 kg + an addition of 110,000 kg per quota period</w:t>
            </w:r>
          </w:p>
        </w:tc>
        <w:tc>
          <w:tcPr>
            <w:tcW w:w="0" w:type="auto"/>
            <w:tcBorders>
              <w:top w:val="single" w:sz="12" w:space="0" w:color="auto"/>
            </w:tcBorders>
          </w:tcPr>
          <w:p w14:paraId="1398DF2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6AB4B965" w14:textId="77777777" w:rsidR="00E77514" w:rsidRDefault="00E77514" w:rsidP="00FC0611">
            <w:pPr>
              <w:pStyle w:val="NormalinTable"/>
            </w:pPr>
            <w:r>
              <w:t>31/12</w:t>
            </w:r>
          </w:p>
        </w:tc>
      </w:tr>
      <w:tr w:rsidR="00E77514" w14:paraId="38092C1E" w14:textId="77777777" w:rsidTr="00FC0611">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5BFF2899" w14:textId="77777777" w:rsidR="00E77514" w:rsidRDefault="00E77514" w:rsidP="00FC0611">
            <w:pPr>
              <w:pStyle w:val="NormalinTable"/>
            </w:pPr>
            <w:r>
              <w:rPr>
                <w:b/>
              </w:rPr>
              <w:t>097212</w:t>
            </w:r>
          </w:p>
        </w:tc>
        <w:tc>
          <w:tcPr>
            <w:tcW w:w="0" w:type="auto"/>
            <w:tcBorders>
              <w:top w:val="single" w:sz="12" w:space="0" w:color="auto"/>
            </w:tcBorders>
          </w:tcPr>
          <w:p w14:paraId="66C54BB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39F7DA3E" w14:textId="77777777" w:rsidR="00E77514" w:rsidRDefault="00E77514" w:rsidP="00FC0611">
            <w:pPr>
              <w:pStyle w:val="NormalinTable"/>
            </w:pPr>
            <w:r>
              <w:t>0405 00 00</w:t>
            </w:r>
          </w:p>
        </w:tc>
        <w:tc>
          <w:tcPr>
            <w:tcW w:w="0" w:type="auto"/>
            <w:tcBorders>
              <w:top w:val="single" w:sz="12" w:space="0" w:color="auto"/>
            </w:tcBorders>
          </w:tcPr>
          <w:p w14:paraId="747C600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627CCEC6" w14:textId="77777777" w:rsidR="00E77514" w:rsidRDefault="00E77514" w:rsidP="00FC0611">
            <w:pPr>
              <w:pStyle w:val="NormalinTable"/>
            </w:pPr>
            <w:r>
              <w:t>109,000 kg + an addition of 7,000 kg per quota period</w:t>
            </w:r>
          </w:p>
        </w:tc>
        <w:tc>
          <w:tcPr>
            <w:tcW w:w="0" w:type="auto"/>
            <w:tcBorders>
              <w:top w:val="single" w:sz="12" w:space="0" w:color="auto"/>
            </w:tcBorders>
          </w:tcPr>
          <w:p w14:paraId="691560D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7431DD71" w14:textId="77777777" w:rsidR="00E77514" w:rsidRDefault="00E77514" w:rsidP="00FC0611">
            <w:pPr>
              <w:pStyle w:val="NormalinTable"/>
            </w:pPr>
            <w:r>
              <w:t>31/12</w:t>
            </w:r>
          </w:p>
        </w:tc>
      </w:tr>
      <w:tr w:rsidR="00E77514" w14:paraId="412D3EFA" w14:textId="77777777" w:rsidTr="00FC0611">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52EE3C4F" w14:textId="77777777" w:rsidR="00E77514" w:rsidRDefault="00E77514" w:rsidP="00FC0611">
            <w:pPr>
              <w:pStyle w:val="NormalinTable"/>
            </w:pPr>
            <w:r>
              <w:rPr>
                <w:b/>
              </w:rPr>
              <w:t>097213</w:t>
            </w:r>
          </w:p>
        </w:tc>
        <w:tc>
          <w:tcPr>
            <w:tcW w:w="0" w:type="auto"/>
            <w:tcBorders>
              <w:top w:val="single" w:sz="12" w:space="0" w:color="auto"/>
            </w:tcBorders>
          </w:tcPr>
          <w:p w14:paraId="188C927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63DCC5E9" w14:textId="77777777" w:rsidR="00E77514" w:rsidRDefault="00E77514" w:rsidP="00FC0611">
            <w:pPr>
              <w:pStyle w:val="NormalinTable"/>
            </w:pPr>
            <w:r>
              <w:t>0406 00 00</w:t>
            </w:r>
          </w:p>
        </w:tc>
        <w:tc>
          <w:tcPr>
            <w:tcW w:w="0" w:type="auto"/>
            <w:tcBorders>
              <w:top w:val="single" w:sz="12" w:space="0" w:color="auto"/>
            </w:tcBorders>
          </w:tcPr>
          <w:p w14:paraId="27A1693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764D45B4" w14:textId="77777777" w:rsidR="00E77514" w:rsidRDefault="00E77514" w:rsidP="00FC0611">
            <w:pPr>
              <w:pStyle w:val="NormalinTable"/>
            </w:pPr>
            <w:r>
              <w:t>545,000 kg + an addition of 34,000 kg per quota period</w:t>
            </w:r>
          </w:p>
        </w:tc>
        <w:tc>
          <w:tcPr>
            <w:tcW w:w="0" w:type="auto"/>
            <w:tcBorders>
              <w:top w:val="single" w:sz="12" w:space="0" w:color="auto"/>
            </w:tcBorders>
          </w:tcPr>
          <w:p w14:paraId="0D78007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4FB72C59" w14:textId="77777777" w:rsidR="00E77514" w:rsidRDefault="00E77514" w:rsidP="00FC0611">
            <w:pPr>
              <w:pStyle w:val="NormalinTable"/>
            </w:pPr>
            <w:r>
              <w:t>31/12</w:t>
            </w:r>
          </w:p>
        </w:tc>
      </w:tr>
      <w:tr w:rsidR="00E77514" w14:paraId="1B19FB6E" w14:textId="77777777" w:rsidTr="00FC0611">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7FD5E531" w14:textId="77777777" w:rsidR="00E77514" w:rsidRDefault="00E77514" w:rsidP="00FC0611">
            <w:pPr>
              <w:pStyle w:val="NormalinTable"/>
            </w:pPr>
            <w:r>
              <w:rPr>
                <w:b/>
              </w:rPr>
              <w:t>097214</w:t>
            </w:r>
          </w:p>
        </w:tc>
        <w:tc>
          <w:tcPr>
            <w:tcW w:w="0" w:type="auto"/>
            <w:tcBorders>
              <w:top w:val="single" w:sz="12" w:space="0" w:color="auto"/>
            </w:tcBorders>
          </w:tcPr>
          <w:p w14:paraId="4BC689F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1AA81B5B" w14:textId="77777777" w:rsidR="00E77514" w:rsidRDefault="00E77514" w:rsidP="00FC0611">
            <w:pPr>
              <w:pStyle w:val="NormalinTable"/>
            </w:pPr>
            <w:r>
              <w:t>0703 20 00</w:t>
            </w:r>
          </w:p>
        </w:tc>
        <w:tc>
          <w:tcPr>
            <w:tcW w:w="0" w:type="auto"/>
            <w:tcBorders>
              <w:top w:val="single" w:sz="12" w:space="0" w:color="auto"/>
            </w:tcBorders>
          </w:tcPr>
          <w:p w14:paraId="3E2E3C3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0EC9C342" w14:textId="77777777" w:rsidR="00E77514" w:rsidRDefault="00E77514" w:rsidP="00FC0611">
            <w:pPr>
              <w:pStyle w:val="NormalinTable"/>
            </w:pPr>
            <w:r>
              <w:t>324,000 kg + an addition of 20,000 kg per quota period</w:t>
            </w:r>
          </w:p>
        </w:tc>
        <w:tc>
          <w:tcPr>
            <w:tcW w:w="0" w:type="auto"/>
            <w:tcBorders>
              <w:top w:val="single" w:sz="12" w:space="0" w:color="auto"/>
            </w:tcBorders>
          </w:tcPr>
          <w:p w14:paraId="6D547F4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5DA4ECB6" w14:textId="77777777" w:rsidR="00E77514" w:rsidRDefault="00E77514" w:rsidP="00FC0611">
            <w:pPr>
              <w:pStyle w:val="NormalinTable"/>
            </w:pPr>
            <w:r>
              <w:t>31/12</w:t>
            </w:r>
          </w:p>
        </w:tc>
      </w:tr>
      <w:tr w:rsidR="00E77514" w14:paraId="430A883F" w14:textId="77777777" w:rsidTr="00FC0611">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4ECF615C" w14:textId="77777777" w:rsidR="00E77514" w:rsidRDefault="00E77514" w:rsidP="00FC0611">
            <w:pPr>
              <w:pStyle w:val="NormalinTable"/>
            </w:pPr>
            <w:r>
              <w:rPr>
                <w:b/>
              </w:rPr>
              <w:t>097215</w:t>
            </w:r>
          </w:p>
        </w:tc>
        <w:tc>
          <w:tcPr>
            <w:tcW w:w="0" w:type="auto"/>
            <w:tcBorders>
              <w:top w:val="single" w:sz="12" w:space="0" w:color="auto"/>
            </w:tcBorders>
          </w:tcPr>
          <w:p w14:paraId="04D6DB5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41A8848C" w14:textId="77777777" w:rsidR="00E77514" w:rsidRDefault="00E77514" w:rsidP="00FC0611">
            <w:pPr>
              <w:pStyle w:val="NormalinTable"/>
            </w:pPr>
            <w:r>
              <w:t>2105 00 00</w:t>
            </w:r>
          </w:p>
        </w:tc>
        <w:tc>
          <w:tcPr>
            <w:tcW w:w="0" w:type="auto"/>
            <w:tcBorders>
              <w:top w:val="single" w:sz="12" w:space="0" w:color="auto"/>
            </w:tcBorders>
          </w:tcPr>
          <w:p w14:paraId="78F1CBB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6F204786" w14:textId="77777777" w:rsidR="00E77514" w:rsidRDefault="00E77514" w:rsidP="00FC0611">
            <w:pPr>
              <w:pStyle w:val="NormalinTable"/>
            </w:pPr>
            <w:r>
              <w:t>33,000 kg + an addition of 2,000 kg per quota period</w:t>
            </w:r>
          </w:p>
        </w:tc>
        <w:tc>
          <w:tcPr>
            <w:tcW w:w="0" w:type="auto"/>
            <w:tcBorders>
              <w:top w:val="single" w:sz="12" w:space="0" w:color="auto"/>
            </w:tcBorders>
          </w:tcPr>
          <w:p w14:paraId="4464D43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6B2D4705" w14:textId="77777777" w:rsidR="00E77514" w:rsidRDefault="00E77514" w:rsidP="00FC0611">
            <w:pPr>
              <w:pStyle w:val="NormalinTable"/>
            </w:pPr>
            <w:r>
              <w:t>31/12</w:t>
            </w:r>
          </w:p>
        </w:tc>
      </w:tr>
      <w:tr w:rsidR="00E77514" w14:paraId="7D678DE4" w14:textId="77777777" w:rsidTr="00FC0611">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0619B56D" w14:textId="77777777" w:rsidR="00E77514" w:rsidRDefault="00E77514" w:rsidP="00FC0611">
            <w:pPr>
              <w:pStyle w:val="NormalinTable"/>
            </w:pPr>
            <w:r>
              <w:rPr>
                <w:b/>
              </w:rPr>
              <w:t>097216</w:t>
            </w:r>
          </w:p>
        </w:tc>
        <w:tc>
          <w:tcPr>
            <w:tcW w:w="0" w:type="auto"/>
            <w:tcBorders>
              <w:top w:val="single" w:sz="12" w:space="0" w:color="auto"/>
            </w:tcBorders>
          </w:tcPr>
          <w:p w14:paraId="2351D69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15A216FB" w14:textId="77777777" w:rsidR="00E77514" w:rsidRDefault="00E77514" w:rsidP="00FC0611">
            <w:pPr>
              <w:pStyle w:val="NormalinTable"/>
            </w:pPr>
            <w:r>
              <w:t>1005 90 00</w:t>
            </w:r>
          </w:p>
        </w:tc>
        <w:tc>
          <w:tcPr>
            <w:tcW w:w="0" w:type="auto"/>
            <w:tcBorders>
              <w:top w:val="single" w:sz="12" w:space="0" w:color="auto"/>
            </w:tcBorders>
          </w:tcPr>
          <w:p w14:paraId="0658508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051657D6" w14:textId="77777777" w:rsidR="00E77514" w:rsidRDefault="00E77514" w:rsidP="00FC0611">
            <w:pPr>
              <w:pStyle w:val="NormalinTable"/>
            </w:pPr>
            <w:r>
              <w:t>2,179,000 kg + an addition of 136,000 kg per quota period</w:t>
            </w:r>
          </w:p>
        </w:tc>
        <w:tc>
          <w:tcPr>
            <w:tcW w:w="0" w:type="auto"/>
            <w:tcBorders>
              <w:top w:val="single" w:sz="12" w:space="0" w:color="auto"/>
            </w:tcBorders>
          </w:tcPr>
          <w:p w14:paraId="45346BD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0719A1F9" w14:textId="77777777" w:rsidR="00E77514" w:rsidRDefault="00E77514" w:rsidP="00FC0611">
            <w:pPr>
              <w:pStyle w:val="NormalinTable"/>
            </w:pPr>
            <w:r>
              <w:t>31/12</w:t>
            </w:r>
          </w:p>
        </w:tc>
      </w:tr>
      <w:tr w:rsidR="00E77514" w14:paraId="56DF8DE9" w14:textId="77777777" w:rsidTr="00FC0611">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auto"/>
            </w:tcBorders>
          </w:tcPr>
          <w:p w14:paraId="08BB6C20" w14:textId="77777777" w:rsidR="00E77514" w:rsidRDefault="00E77514" w:rsidP="00FC0611">
            <w:pPr>
              <w:pStyle w:val="NormalinTable"/>
            </w:pPr>
            <w:r>
              <w:rPr>
                <w:b/>
              </w:rPr>
              <w:t>097217</w:t>
            </w:r>
          </w:p>
        </w:tc>
        <w:tc>
          <w:tcPr>
            <w:tcW w:w="0" w:type="auto"/>
            <w:vMerge w:val="restart"/>
            <w:tcBorders>
              <w:top w:val="single" w:sz="12" w:space="0" w:color="auto"/>
            </w:tcBorders>
          </w:tcPr>
          <w:p w14:paraId="192FCAB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597F8B37" w14:textId="77777777" w:rsidR="00E77514" w:rsidRDefault="00E77514" w:rsidP="00FC0611">
            <w:pPr>
              <w:pStyle w:val="NormalinTable"/>
            </w:pPr>
            <w:r>
              <w:t>0711 51 00</w:t>
            </w:r>
          </w:p>
        </w:tc>
        <w:tc>
          <w:tcPr>
            <w:tcW w:w="0" w:type="auto"/>
            <w:vMerge w:val="restart"/>
            <w:tcBorders>
              <w:top w:val="single" w:sz="12" w:space="0" w:color="auto"/>
            </w:tcBorders>
          </w:tcPr>
          <w:p w14:paraId="0D0CAF8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auto"/>
            </w:tcBorders>
          </w:tcPr>
          <w:p w14:paraId="3AB75D49" w14:textId="77777777" w:rsidR="00E77514" w:rsidRDefault="00E77514" w:rsidP="00FC0611">
            <w:pPr>
              <w:pStyle w:val="NormalinTable"/>
            </w:pPr>
            <w:r>
              <w:t>22,000 kg + an addition of 1,000 kg per quota period</w:t>
            </w:r>
          </w:p>
        </w:tc>
        <w:tc>
          <w:tcPr>
            <w:tcW w:w="0" w:type="auto"/>
            <w:vMerge w:val="restart"/>
            <w:tcBorders>
              <w:top w:val="single" w:sz="12" w:space="0" w:color="auto"/>
            </w:tcBorders>
          </w:tcPr>
          <w:p w14:paraId="278281A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auto"/>
            </w:tcBorders>
          </w:tcPr>
          <w:p w14:paraId="54B5A09D" w14:textId="77777777" w:rsidR="00E77514" w:rsidRDefault="00E77514" w:rsidP="00FC0611">
            <w:pPr>
              <w:pStyle w:val="NormalinTable"/>
            </w:pPr>
            <w:r>
              <w:t>31/12</w:t>
            </w:r>
          </w:p>
        </w:tc>
      </w:tr>
      <w:tr w:rsidR="00E77514" w14:paraId="225C0220"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59540C8B" w14:textId="77777777" w:rsidR="00E77514" w:rsidRDefault="00E77514" w:rsidP="00FC0611">
            <w:pPr>
              <w:pStyle w:val="NormalinTable"/>
            </w:pPr>
          </w:p>
        </w:tc>
        <w:tc>
          <w:tcPr>
            <w:tcW w:w="0" w:type="auto"/>
            <w:vMerge/>
          </w:tcPr>
          <w:p w14:paraId="087215B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BB84342" w14:textId="77777777" w:rsidR="00E77514" w:rsidRDefault="00E77514" w:rsidP="00FC0611">
            <w:pPr>
              <w:pStyle w:val="NormalinTable"/>
            </w:pPr>
            <w:r>
              <w:t>2003 10 00</w:t>
            </w:r>
          </w:p>
        </w:tc>
        <w:tc>
          <w:tcPr>
            <w:tcW w:w="0" w:type="auto"/>
            <w:vMerge/>
          </w:tcPr>
          <w:p w14:paraId="06F907C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AAC3E1A" w14:textId="77777777" w:rsidR="00E77514" w:rsidRDefault="00E77514" w:rsidP="00FC0611">
            <w:pPr>
              <w:pStyle w:val="NormalinTable"/>
            </w:pPr>
          </w:p>
        </w:tc>
        <w:tc>
          <w:tcPr>
            <w:tcW w:w="0" w:type="auto"/>
            <w:vMerge/>
          </w:tcPr>
          <w:p w14:paraId="5CD738F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7B26867" w14:textId="77777777" w:rsidR="00E77514" w:rsidRDefault="00E77514" w:rsidP="00FC0611">
            <w:pPr>
              <w:pStyle w:val="NormalinTable"/>
            </w:pPr>
          </w:p>
        </w:tc>
      </w:tr>
      <w:tr w:rsidR="00E77514" w14:paraId="66F47E4A" w14:textId="77777777" w:rsidTr="00FC0611">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auto"/>
            </w:tcBorders>
          </w:tcPr>
          <w:p w14:paraId="3ECA3CC6" w14:textId="77777777" w:rsidR="00E77514" w:rsidRDefault="00E77514" w:rsidP="00FC0611">
            <w:pPr>
              <w:pStyle w:val="NormalinTable"/>
            </w:pPr>
            <w:r>
              <w:rPr>
                <w:b/>
              </w:rPr>
              <w:t>097218</w:t>
            </w:r>
          </w:p>
        </w:tc>
        <w:tc>
          <w:tcPr>
            <w:tcW w:w="0" w:type="auto"/>
            <w:vMerge w:val="restart"/>
            <w:tcBorders>
              <w:top w:val="single" w:sz="12" w:space="0" w:color="auto"/>
            </w:tcBorders>
          </w:tcPr>
          <w:p w14:paraId="6F8A45C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26A3D8EF" w14:textId="77777777" w:rsidR="00E77514" w:rsidRDefault="00E77514" w:rsidP="00FC0611">
            <w:pPr>
              <w:pStyle w:val="NormalinTable"/>
            </w:pPr>
            <w:r>
              <w:t>0402 10 00</w:t>
            </w:r>
          </w:p>
        </w:tc>
        <w:tc>
          <w:tcPr>
            <w:tcW w:w="0" w:type="auto"/>
            <w:vMerge w:val="restart"/>
            <w:tcBorders>
              <w:top w:val="single" w:sz="12" w:space="0" w:color="auto"/>
            </w:tcBorders>
          </w:tcPr>
          <w:p w14:paraId="76C6033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auto"/>
            </w:tcBorders>
          </w:tcPr>
          <w:p w14:paraId="25755BC0" w14:textId="77777777" w:rsidR="00E77514" w:rsidRDefault="00E77514" w:rsidP="00FC0611">
            <w:pPr>
              <w:pStyle w:val="NormalinTable"/>
            </w:pPr>
            <w:r>
              <w:t>654,000 kg + an addition of 41,000 kg per quota period</w:t>
            </w:r>
          </w:p>
        </w:tc>
        <w:tc>
          <w:tcPr>
            <w:tcW w:w="0" w:type="auto"/>
            <w:vMerge w:val="restart"/>
            <w:tcBorders>
              <w:top w:val="single" w:sz="12" w:space="0" w:color="auto"/>
            </w:tcBorders>
          </w:tcPr>
          <w:p w14:paraId="224D8C6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auto"/>
            </w:tcBorders>
          </w:tcPr>
          <w:p w14:paraId="1410E381" w14:textId="77777777" w:rsidR="00E77514" w:rsidRDefault="00E77514" w:rsidP="00FC0611">
            <w:pPr>
              <w:pStyle w:val="NormalinTable"/>
            </w:pPr>
            <w:r>
              <w:t>31/12</w:t>
            </w:r>
          </w:p>
        </w:tc>
      </w:tr>
      <w:tr w:rsidR="00E77514" w14:paraId="726AB0F7"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4C9DC016" w14:textId="77777777" w:rsidR="00E77514" w:rsidRDefault="00E77514" w:rsidP="00FC0611">
            <w:pPr>
              <w:pStyle w:val="NormalinTable"/>
            </w:pPr>
          </w:p>
        </w:tc>
        <w:tc>
          <w:tcPr>
            <w:tcW w:w="0" w:type="auto"/>
            <w:vMerge/>
          </w:tcPr>
          <w:p w14:paraId="5ADEF8B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6F84D76" w14:textId="77777777" w:rsidR="00E77514" w:rsidRDefault="00E77514" w:rsidP="00FC0611">
            <w:pPr>
              <w:pStyle w:val="NormalinTable"/>
            </w:pPr>
            <w:r>
              <w:t>0402 21 00</w:t>
            </w:r>
          </w:p>
        </w:tc>
        <w:tc>
          <w:tcPr>
            <w:tcW w:w="0" w:type="auto"/>
            <w:vMerge/>
          </w:tcPr>
          <w:p w14:paraId="6EC07E8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9C413DB" w14:textId="77777777" w:rsidR="00E77514" w:rsidRDefault="00E77514" w:rsidP="00FC0611">
            <w:pPr>
              <w:pStyle w:val="NormalinTable"/>
            </w:pPr>
          </w:p>
        </w:tc>
        <w:tc>
          <w:tcPr>
            <w:tcW w:w="0" w:type="auto"/>
            <w:vMerge/>
          </w:tcPr>
          <w:p w14:paraId="223AA59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EEF039F" w14:textId="77777777" w:rsidR="00E77514" w:rsidRDefault="00E77514" w:rsidP="00FC0611">
            <w:pPr>
              <w:pStyle w:val="NormalinTable"/>
            </w:pPr>
          </w:p>
        </w:tc>
      </w:tr>
      <w:tr w:rsidR="00E77514" w14:paraId="7C6B7086"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0213FB81" w14:textId="77777777" w:rsidR="00E77514" w:rsidRDefault="00E77514" w:rsidP="00FC0611">
            <w:pPr>
              <w:pStyle w:val="NormalinTable"/>
            </w:pPr>
          </w:p>
        </w:tc>
        <w:tc>
          <w:tcPr>
            <w:tcW w:w="0" w:type="auto"/>
            <w:vMerge/>
          </w:tcPr>
          <w:p w14:paraId="53A43C6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EAF4D7C" w14:textId="77777777" w:rsidR="00E77514" w:rsidRDefault="00E77514" w:rsidP="00FC0611">
            <w:pPr>
              <w:pStyle w:val="NormalinTable"/>
            </w:pPr>
            <w:r>
              <w:t>0402 29 00</w:t>
            </w:r>
          </w:p>
        </w:tc>
        <w:tc>
          <w:tcPr>
            <w:tcW w:w="0" w:type="auto"/>
            <w:vMerge/>
          </w:tcPr>
          <w:p w14:paraId="063C72C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80B0E62" w14:textId="77777777" w:rsidR="00E77514" w:rsidRDefault="00E77514" w:rsidP="00FC0611">
            <w:pPr>
              <w:pStyle w:val="NormalinTable"/>
            </w:pPr>
          </w:p>
        </w:tc>
        <w:tc>
          <w:tcPr>
            <w:tcW w:w="0" w:type="auto"/>
            <w:vMerge/>
          </w:tcPr>
          <w:p w14:paraId="3B33AF4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8D7086F" w14:textId="77777777" w:rsidR="00E77514" w:rsidRDefault="00E77514" w:rsidP="00FC0611">
            <w:pPr>
              <w:pStyle w:val="NormalinTable"/>
            </w:pPr>
          </w:p>
        </w:tc>
      </w:tr>
      <w:tr w:rsidR="00E77514" w14:paraId="6EE8BE5F"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40C8BB97" w14:textId="77777777" w:rsidR="00E77514" w:rsidRDefault="00E77514" w:rsidP="00FC0611">
            <w:pPr>
              <w:pStyle w:val="NormalinTable"/>
            </w:pPr>
          </w:p>
        </w:tc>
        <w:tc>
          <w:tcPr>
            <w:tcW w:w="0" w:type="auto"/>
            <w:vMerge/>
          </w:tcPr>
          <w:p w14:paraId="6FD173E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15791BF" w14:textId="77777777" w:rsidR="00E77514" w:rsidRDefault="00E77514" w:rsidP="00FC0611">
            <w:pPr>
              <w:pStyle w:val="NormalinTable"/>
            </w:pPr>
            <w:r>
              <w:t>0402 99 00</w:t>
            </w:r>
          </w:p>
        </w:tc>
        <w:tc>
          <w:tcPr>
            <w:tcW w:w="0" w:type="auto"/>
            <w:vMerge/>
          </w:tcPr>
          <w:p w14:paraId="277F34E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61DB765" w14:textId="77777777" w:rsidR="00E77514" w:rsidRDefault="00E77514" w:rsidP="00FC0611">
            <w:pPr>
              <w:pStyle w:val="NormalinTable"/>
            </w:pPr>
          </w:p>
        </w:tc>
        <w:tc>
          <w:tcPr>
            <w:tcW w:w="0" w:type="auto"/>
            <w:vMerge/>
          </w:tcPr>
          <w:p w14:paraId="4D1174F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1C1B27A" w14:textId="77777777" w:rsidR="00E77514" w:rsidRDefault="00E77514" w:rsidP="00FC0611">
            <w:pPr>
              <w:pStyle w:val="NormalinTable"/>
            </w:pPr>
          </w:p>
        </w:tc>
      </w:tr>
      <w:tr w:rsidR="00E77514" w14:paraId="47C15AB3" w14:textId="77777777" w:rsidTr="00FC0611">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71DC2A5C" w14:textId="77777777" w:rsidR="00E77514" w:rsidRDefault="00E77514" w:rsidP="00FC0611">
            <w:pPr>
              <w:pStyle w:val="NormalinTable"/>
            </w:pPr>
            <w:r>
              <w:rPr>
                <w:b/>
              </w:rPr>
              <w:t>097219</w:t>
            </w:r>
          </w:p>
        </w:tc>
        <w:tc>
          <w:tcPr>
            <w:tcW w:w="0" w:type="auto"/>
            <w:tcBorders>
              <w:top w:val="single" w:sz="12" w:space="0" w:color="auto"/>
            </w:tcBorders>
          </w:tcPr>
          <w:p w14:paraId="2652025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33305AE9" w14:textId="77777777" w:rsidR="00E77514" w:rsidRDefault="00E77514" w:rsidP="00FC0611">
            <w:pPr>
              <w:pStyle w:val="NormalinTable"/>
            </w:pPr>
            <w:r>
              <w:t>0402 91 00</w:t>
            </w:r>
          </w:p>
        </w:tc>
        <w:tc>
          <w:tcPr>
            <w:tcW w:w="0" w:type="auto"/>
            <w:tcBorders>
              <w:top w:val="single" w:sz="12" w:space="0" w:color="auto"/>
            </w:tcBorders>
          </w:tcPr>
          <w:p w14:paraId="611C62E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190C067A" w14:textId="77777777" w:rsidR="00E77514" w:rsidRDefault="00E77514" w:rsidP="00FC0611">
            <w:pPr>
              <w:pStyle w:val="NormalinTable"/>
            </w:pPr>
            <w:r>
              <w:t>1,308,000 kg + an addition of 82,000 kg per quota period</w:t>
            </w:r>
          </w:p>
        </w:tc>
        <w:tc>
          <w:tcPr>
            <w:tcW w:w="0" w:type="auto"/>
            <w:tcBorders>
              <w:top w:val="single" w:sz="12" w:space="0" w:color="auto"/>
            </w:tcBorders>
          </w:tcPr>
          <w:p w14:paraId="7D612AC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13B2A71A" w14:textId="77777777" w:rsidR="00E77514" w:rsidRDefault="00E77514" w:rsidP="00FC0611">
            <w:pPr>
              <w:pStyle w:val="NormalinTable"/>
            </w:pPr>
            <w:r>
              <w:t>31/12</w:t>
            </w:r>
          </w:p>
        </w:tc>
      </w:tr>
      <w:tr w:rsidR="00E77514" w14:paraId="3F427E63" w14:textId="77777777" w:rsidTr="00FC0611">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auto"/>
            </w:tcBorders>
          </w:tcPr>
          <w:p w14:paraId="5FC15F17" w14:textId="77777777" w:rsidR="00E77514" w:rsidRDefault="00E77514" w:rsidP="00FC0611">
            <w:pPr>
              <w:pStyle w:val="NormalinTable"/>
            </w:pPr>
            <w:r>
              <w:rPr>
                <w:b/>
              </w:rPr>
              <w:t>097220</w:t>
            </w:r>
          </w:p>
        </w:tc>
        <w:tc>
          <w:tcPr>
            <w:tcW w:w="0" w:type="auto"/>
            <w:vMerge w:val="restart"/>
            <w:tcBorders>
              <w:top w:val="single" w:sz="12" w:space="0" w:color="auto"/>
            </w:tcBorders>
          </w:tcPr>
          <w:p w14:paraId="1869DBE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30272CDA" w14:textId="77777777" w:rsidR="00E77514" w:rsidRDefault="00E77514" w:rsidP="00FC0611">
            <w:pPr>
              <w:pStyle w:val="NormalinTable"/>
            </w:pPr>
            <w:r>
              <w:t>0203 11 10</w:t>
            </w:r>
          </w:p>
        </w:tc>
        <w:tc>
          <w:tcPr>
            <w:tcW w:w="0" w:type="auto"/>
            <w:vMerge w:val="restart"/>
            <w:tcBorders>
              <w:top w:val="single" w:sz="12" w:space="0" w:color="auto"/>
            </w:tcBorders>
          </w:tcPr>
          <w:p w14:paraId="69F0768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auto"/>
            </w:tcBorders>
          </w:tcPr>
          <w:p w14:paraId="49009A0C" w14:textId="77777777" w:rsidR="00E77514" w:rsidRDefault="00E77514" w:rsidP="00FC0611">
            <w:pPr>
              <w:pStyle w:val="NormalinTable"/>
            </w:pPr>
            <w:r>
              <w:t>416,000 kg + an addition of 26,000 kg per quota period</w:t>
            </w:r>
          </w:p>
        </w:tc>
        <w:tc>
          <w:tcPr>
            <w:tcW w:w="0" w:type="auto"/>
            <w:vMerge w:val="restart"/>
            <w:tcBorders>
              <w:top w:val="single" w:sz="12" w:space="0" w:color="auto"/>
            </w:tcBorders>
          </w:tcPr>
          <w:p w14:paraId="3722994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auto"/>
            </w:tcBorders>
          </w:tcPr>
          <w:p w14:paraId="455DEC63" w14:textId="77777777" w:rsidR="00E77514" w:rsidRDefault="00E77514" w:rsidP="00FC0611">
            <w:pPr>
              <w:pStyle w:val="NormalinTable"/>
            </w:pPr>
            <w:r>
              <w:t>31/12</w:t>
            </w:r>
          </w:p>
        </w:tc>
      </w:tr>
      <w:tr w:rsidR="00E77514" w14:paraId="10C941C0"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74F76F6F" w14:textId="77777777" w:rsidR="00E77514" w:rsidRDefault="00E77514" w:rsidP="00FC0611">
            <w:pPr>
              <w:pStyle w:val="NormalinTable"/>
            </w:pPr>
          </w:p>
        </w:tc>
        <w:tc>
          <w:tcPr>
            <w:tcW w:w="0" w:type="auto"/>
            <w:vMerge/>
          </w:tcPr>
          <w:p w14:paraId="537ADC8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B69F8FC" w14:textId="77777777" w:rsidR="00E77514" w:rsidRDefault="00E77514" w:rsidP="00FC0611">
            <w:pPr>
              <w:pStyle w:val="NormalinTable"/>
            </w:pPr>
            <w:r>
              <w:t>0203 12 11</w:t>
            </w:r>
          </w:p>
        </w:tc>
        <w:tc>
          <w:tcPr>
            <w:tcW w:w="0" w:type="auto"/>
            <w:vMerge/>
          </w:tcPr>
          <w:p w14:paraId="1B81B74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A604567" w14:textId="77777777" w:rsidR="00E77514" w:rsidRDefault="00E77514" w:rsidP="00FC0611">
            <w:pPr>
              <w:pStyle w:val="NormalinTable"/>
            </w:pPr>
          </w:p>
        </w:tc>
        <w:tc>
          <w:tcPr>
            <w:tcW w:w="0" w:type="auto"/>
            <w:vMerge/>
          </w:tcPr>
          <w:p w14:paraId="3A5365D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C77F39B" w14:textId="77777777" w:rsidR="00E77514" w:rsidRDefault="00E77514" w:rsidP="00FC0611">
            <w:pPr>
              <w:pStyle w:val="NormalinTable"/>
            </w:pPr>
          </w:p>
        </w:tc>
      </w:tr>
      <w:tr w:rsidR="00E77514" w14:paraId="68C6E55C"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13EC1E52" w14:textId="77777777" w:rsidR="00E77514" w:rsidRDefault="00E77514" w:rsidP="00FC0611">
            <w:pPr>
              <w:pStyle w:val="NormalinTable"/>
            </w:pPr>
          </w:p>
        </w:tc>
        <w:tc>
          <w:tcPr>
            <w:tcW w:w="0" w:type="auto"/>
            <w:vMerge/>
          </w:tcPr>
          <w:p w14:paraId="6453F2C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3957E9C" w14:textId="77777777" w:rsidR="00E77514" w:rsidRDefault="00E77514" w:rsidP="00FC0611">
            <w:pPr>
              <w:pStyle w:val="NormalinTable"/>
            </w:pPr>
            <w:r>
              <w:t>0203 12 19</w:t>
            </w:r>
          </w:p>
        </w:tc>
        <w:tc>
          <w:tcPr>
            <w:tcW w:w="0" w:type="auto"/>
            <w:vMerge/>
          </w:tcPr>
          <w:p w14:paraId="1926D0A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11EA5E8" w14:textId="77777777" w:rsidR="00E77514" w:rsidRDefault="00E77514" w:rsidP="00FC0611">
            <w:pPr>
              <w:pStyle w:val="NormalinTable"/>
            </w:pPr>
          </w:p>
        </w:tc>
        <w:tc>
          <w:tcPr>
            <w:tcW w:w="0" w:type="auto"/>
            <w:vMerge/>
          </w:tcPr>
          <w:p w14:paraId="0FCF5A9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0D36498" w14:textId="77777777" w:rsidR="00E77514" w:rsidRDefault="00E77514" w:rsidP="00FC0611">
            <w:pPr>
              <w:pStyle w:val="NormalinTable"/>
            </w:pPr>
          </w:p>
        </w:tc>
      </w:tr>
      <w:tr w:rsidR="00E77514" w14:paraId="02AADC4B"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3159DD37" w14:textId="77777777" w:rsidR="00E77514" w:rsidRDefault="00E77514" w:rsidP="00FC0611">
            <w:pPr>
              <w:pStyle w:val="NormalinTable"/>
            </w:pPr>
          </w:p>
        </w:tc>
        <w:tc>
          <w:tcPr>
            <w:tcW w:w="0" w:type="auto"/>
            <w:vMerge/>
          </w:tcPr>
          <w:p w14:paraId="5F88609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DEE8A5A" w14:textId="77777777" w:rsidR="00E77514" w:rsidRDefault="00E77514" w:rsidP="00FC0611">
            <w:pPr>
              <w:pStyle w:val="NormalinTable"/>
            </w:pPr>
            <w:r>
              <w:t>0203 19 11</w:t>
            </w:r>
          </w:p>
        </w:tc>
        <w:tc>
          <w:tcPr>
            <w:tcW w:w="0" w:type="auto"/>
            <w:vMerge/>
          </w:tcPr>
          <w:p w14:paraId="133E5E1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AAC3F18" w14:textId="77777777" w:rsidR="00E77514" w:rsidRDefault="00E77514" w:rsidP="00FC0611">
            <w:pPr>
              <w:pStyle w:val="NormalinTable"/>
            </w:pPr>
          </w:p>
        </w:tc>
        <w:tc>
          <w:tcPr>
            <w:tcW w:w="0" w:type="auto"/>
            <w:vMerge/>
          </w:tcPr>
          <w:p w14:paraId="1CFD520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4106B3" w14:textId="77777777" w:rsidR="00E77514" w:rsidRDefault="00E77514" w:rsidP="00FC0611">
            <w:pPr>
              <w:pStyle w:val="NormalinTable"/>
            </w:pPr>
          </w:p>
        </w:tc>
      </w:tr>
      <w:tr w:rsidR="00E77514" w14:paraId="27454776"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6FD1E5DC" w14:textId="77777777" w:rsidR="00E77514" w:rsidRDefault="00E77514" w:rsidP="00FC0611">
            <w:pPr>
              <w:pStyle w:val="NormalinTable"/>
            </w:pPr>
          </w:p>
        </w:tc>
        <w:tc>
          <w:tcPr>
            <w:tcW w:w="0" w:type="auto"/>
            <w:vMerge/>
          </w:tcPr>
          <w:p w14:paraId="626C271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A24FCDD" w14:textId="77777777" w:rsidR="00E77514" w:rsidRDefault="00E77514" w:rsidP="00FC0611">
            <w:pPr>
              <w:pStyle w:val="NormalinTable"/>
            </w:pPr>
            <w:r>
              <w:t>0203 19 13</w:t>
            </w:r>
          </w:p>
        </w:tc>
        <w:tc>
          <w:tcPr>
            <w:tcW w:w="0" w:type="auto"/>
            <w:vMerge/>
          </w:tcPr>
          <w:p w14:paraId="2805A41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B75FA12" w14:textId="77777777" w:rsidR="00E77514" w:rsidRDefault="00E77514" w:rsidP="00FC0611">
            <w:pPr>
              <w:pStyle w:val="NormalinTable"/>
            </w:pPr>
          </w:p>
        </w:tc>
        <w:tc>
          <w:tcPr>
            <w:tcW w:w="0" w:type="auto"/>
            <w:vMerge/>
          </w:tcPr>
          <w:p w14:paraId="7807894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42B96CE" w14:textId="77777777" w:rsidR="00E77514" w:rsidRDefault="00E77514" w:rsidP="00FC0611">
            <w:pPr>
              <w:pStyle w:val="NormalinTable"/>
            </w:pPr>
          </w:p>
        </w:tc>
      </w:tr>
      <w:tr w:rsidR="00E77514" w14:paraId="4D2511CF"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27D33F8D" w14:textId="77777777" w:rsidR="00E77514" w:rsidRDefault="00E77514" w:rsidP="00FC0611">
            <w:pPr>
              <w:pStyle w:val="NormalinTable"/>
            </w:pPr>
          </w:p>
        </w:tc>
        <w:tc>
          <w:tcPr>
            <w:tcW w:w="0" w:type="auto"/>
            <w:vMerge/>
          </w:tcPr>
          <w:p w14:paraId="6E39DB3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C9BA266" w14:textId="77777777" w:rsidR="00E77514" w:rsidRDefault="00E77514" w:rsidP="00FC0611">
            <w:pPr>
              <w:pStyle w:val="NormalinTable"/>
            </w:pPr>
            <w:r>
              <w:t>0203 19 15</w:t>
            </w:r>
          </w:p>
        </w:tc>
        <w:tc>
          <w:tcPr>
            <w:tcW w:w="0" w:type="auto"/>
            <w:vMerge/>
          </w:tcPr>
          <w:p w14:paraId="39B1FF9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CA72A34" w14:textId="77777777" w:rsidR="00E77514" w:rsidRDefault="00E77514" w:rsidP="00FC0611">
            <w:pPr>
              <w:pStyle w:val="NormalinTable"/>
            </w:pPr>
          </w:p>
        </w:tc>
        <w:tc>
          <w:tcPr>
            <w:tcW w:w="0" w:type="auto"/>
            <w:vMerge/>
          </w:tcPr>
          <w:p w14:paraId="340B11B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7B45B73" w14:textId="77777777" w:rsidR="00E77514" w:rsidRDefault="00E77514" w:rsidP="00FC0611">
            <w:pPr>
              <w:pStyle w:val="NormalinTable"/>
            </w:pPr>
          </w:p>
        </w:tc>
      </w:tr>
      <w:tr w:rsidR="00E77514" w14:paraId="4324CC89"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22291389" w14:textId="77777777" w:rsidR="00E77514" w:rsidRDefault="00E77514" w:rsidP="00FC0611">
            <w:pPr>
              <w:pStyle w:val="NormalinTable"/>
            </w:pPr>
          </w:p>
        </w:tc>
        <w:tc>
          <w:tcPr>
            <w:tcW w:w="0" w:type="auto"/>
            <w:vMerge/>
          </w:tcPr>
          <w:p w14:paraId="1CDF206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6E9BFCB" w14:textId="77777777" w:rsidR="00E77514" w:rsidRDefault="00E77514" w:rsidP="00FC0611">
            <w:pPr>
              <w:pStyle w:val="NormalinTable"/>
            </w:pPr>
            <w:r>
              <w:t>0203 19 55</w:t>
            </w:r>
          </w:p>
        </w:tc>
        <w:tc>
          <w:tcPr>
            <w:tcW w:w="0" w:type="auto"/>
            <w:vMerge/>
          </w:tcPr>
          <w:p w14:paraId="406F9C1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4C349C4" w14:textId="77777777" w:rsidR="00E77514" w:rsidRDefault="00E77514" w:rsidP="00FC0611">
            <w:pPr>
              <w:pStyle w:val="NormalinTable"/>
            </w:pPr>
          </w:p>
        </w:tc>
        <w:tc>
          <w:tcPr>
            <w:tcW w:w="0" w:type="auto"/>
            <w:vMerge/>
          </w:tcPr>
          <w:p w14:paraId="22F194E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8EA64AB" w14:textId="77777777" w:rsidR="00E77514" w:rsidRDefault="00E77514" w:rsidP="00FC0611">
            <w:pPr>
              <w:pStyle w:val="NormalinTable"/>
            </w:pPr>
          </w:p>
        </w:tc>
      </w:tr>
      <w:tr w:rsidR="00E77514" w14:paraId="5435D23E"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75C78A7E" w14:textId="77777777" w:rsidR="00E77514" w:rsidRDefault="00E77514" w:rsidP="00FC0611">
            <w:pPr>
              <w:pStyle w:val="NormalinTable"/>
            </w:pPr>
          </w:p>
        </w:tc>
        <w:tc>
          <w:tcPr>
            <w:tcW w:w="0" w:type="auto"/>
            <w:vMerge/>
          </w:tcPr>
          <w:p w14:paraId="0319051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1E57DB3" w14:textId="77777777" w:rsidR="00E77514" w:rsidRDefault="00E77514" w:rsidP="00FC0611">
            <w:pPr>
              <w:pStyle w:val="NormalinTable"/>
            </w:pPr>
            <w:r>
              <w:t>0203 19 59</w:t>
            </w:r>
          </w:p>
        </w:tc>
        <w:tc>
          <w:tcPr>
            <w:tcW w:w="0" w:type="auto"/>
            <w:vMerge/>
          </w:tcPr>
          <w:p w14:paraId="0C14324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DD93D61" w14:textId="77777777" w:rsidR="00E77514" w:rsidRDefault="00E77514" w:rsidP="00FC0611">
            <w:pPr>
              <w:pStyle w:val="NormalinTable"/>
            </w:pPr>
          </w:p>
        </w:tc>
        <w:tc>
          <w:tcPr>
            <w:tcW w:w="0" w:type="auto"/>
            <w:vMerge/>
          </w:tcPr>
          <w:p w14:paraId="1214BAE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0533C1C" w14:textId="77777777" w:rsidR="00E77514" w:rsidRDefault="00E77514" w:rsidP="00FC0611">
            <w:pPr>
              <w:pStyle w:val="NormalinTable"/>
            </w:pPr>
          </w:p>
        </w:tc>
      </w:tr>
      <w:tr w:rsidR="00E77514" w14:paraId="744407E0"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2FCF66B9" w14:textId="77777777" w:rsidR="00E77514" w:rsidRDefault="00E77514" w:rsidP="00FC0611">
            <w:pPr>
              <w:pStyle w:val="NormalinTable"/>
            </w:pPr>
          </w:p>
        </w:tc>
        <w:tc>
          <w:tcPr>
            <w:tcW w:w="0" w:type="auto"/>
            <w:vMerge/>
          </w:tcPr>
          <w:p w14:paraId="42A484A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C81AC0C" w14:textId="77777777" w:rsidR="00E77514" w:rsidRDefault="00E77514" w:rsidP="00FC0611">
            <w:pPr>
              <w:pStyle w:val="NormalinTable"/>
            </w:pPr>
            <w:r>
              <w:t>0203 21 10</w:t>
            </w:r>
          </w:p>
        </w:tc>
        <w:tc>
          <w:tcPr>
            <w:tcW w:w="0" w:type="auto"/>
            <w:vMerge/>
          </w:tcPr>
          <w:p w14:paraId="55B216B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C1F03FD" w14:textId="77777777" w:rsidR="00E77514" w:rsidRDefault="00E77514" w:rsidP="00FC0611">
            <w:pPr>
              <w:pStyle w:val="NormalinTable"/>
            </w:pPr>
          </w:p>
        </w:tc>
        <w:tc>
          <w:tcPr>
            <w:tcW w:w="0" w:type="auto"/>
            <w:vMerge/>
          </w:tcPr>
          <w:p w14:paraId="3CE8C4A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8CCCF93" w14:textId="77777777" w:rsidR="00E77514" w:rsidRDefault="00E77514" w:rsidP="00FC0611">
            <w:pPr>
              <w:pStyle w:val="NormalinTable"/>
            </w:pPr>
          </w:p>
        </w:tc>
      </w:tr>
      <w:tr w:rsidR="00E77514" w14:paraId="1918B5EA"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70EF1588" w14:textId="77777777" w:rsidR="00E77514" w:rsidRDefault="00E77514" w:rsidP="00FC0611">
            <w:pPr>
              <w:pStyle w:val="NormalinTable"/>
            </w:pPr>
          </w:p>
        </w:tc>
        <w:tc>
          <w:tcPr>
            <w:tcW w:w="0" w:type="auto"/>
            <w:vMerge/>
          </w:tcPr>
          <w:p w14:paraId="1F19F7A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23F3F4D" w14:textId="77777777" w:rsidR="00E77514" w:rsidRDefault="00E77514" w:rsidP="00FC0611">
            <w:pPr>
              <w:pStyle w:val="NormalinTable"/>
            </w:pPr>
            <w:r>
              <w:t>0203 22 11</w:t>
            </w:r>
          </w:p>
        </w:tc>
        <w:tc>
          <w:tcPr>
            <w:tcW w:w="0" w:type="auto"/>
            <w:vMerge/>
          </w:tcPr>
          <w:p w14:paraId="0F6C413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70DD4EF" w14:textId="77777777" w:rsidR="00E77514" w:rsidRDefault="00E77514" w:rsidP="00FC0611">
            <w:pPr>
              <w:pStyle w:val="NormalinTable"/>
            </w:pPr>
          </w:p>
        </w:tc>
        <w:tc>
          <w:tcPr>
            <w:tcW w:w="0" w:type="auto"/>
            <w:vMerge/>
          </w:tcPr>
          <w:p w14:paraId="78AEB06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0B19E74" w14:textId="77777777" w:rsidR="00E77514" w:rsidRDefault="00E77514" w:rsidP="00FC0611">
            <w:pPr>
              <w:pStyle w:val="NormalinTable"/>
            </w:pPr>
          </w:p>
        </w:tc>
      </w:tr>
      <w:tr w:rsidR="00E77514" w14:paraId="04FE3182"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64078974" w14:textId="77777777" w:rsidR="00E77514" w:rsidRDefault="00E77514" w:rsidP="00FC0611">
            <w:pPr>
              <w:pStyle w:val="NormalinTable"/>
            </w:pPr>
          </w:p>
        </w:tc>
        <w:tc>
          <w:tcPr>
            <w:tcW w:w="0" w:type="auto"/>
            <w:vMerge/>
          </w:tcPr>
          <w:p w14:paraId="103110D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560D370" w14:textId="77777777" w:rsidR="00E77514" w:rsidRDefault="00E77514" w:rsidP="00FC0611">
            <w:pPr>
              <w:pStyle w:val="NormalinTable"/>
            </w:pPr>
            <w:r>
              <w:t>0203 22 19</w:t>
            </w:r>
          </w:p>
        </w:tc>
        <w:tc>
          <w:tcPr>
            <w:tcW w:w="0" w:type="auto"/>
            <w:vMerge/>
          </w:tcPr>
          <w:p w14:paraId="2E9C51C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F9C37D" w14:textId="77777777" w:rsidR="00E77514" w:rsidRDefault="00E77514" w:rsidP="00FC0611">
            <w:pPr>
              <w:pStyle w:val="NormalinTable"/>
            </w:pPr>
          </w:p>
        </w:tc>
        <w:tc>
          <w:tcPr>
            <w:tcW w:w="0" w:type="auto"/>
            <w:vMerge/>
          </w:tcPr>
          <w:p w14:paraId="31CD72D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1BB998B" w14:textId="77777777" w:rsidR="00E77514" w:rsidRDefault="00E77514" w:rsidP="00FC0611">
            <w:pPr>
              <w:pStyle w:val="NormalinTable"/>
            </w:pPr>
          </w:p>
        </w:tc>
      </w:tr>
      <w:tr w:rsidR="00E77514" w14:paraId="474C1517"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26BDEAB2" w14:textId="77777777" w:rsidR="00E77514" w:rsidRDefault="00E77514" w:rsidP="00FC0611">
            <w:pPr>
              <w:pStyle w:val="NormalinTable"/>
            </w:pPr>
          </w:p>
        </w:tc>
        <w:tc>
          <w:tcPr>
            <w:tcW w:w="0" w:type="auto"/>
            <w:vMerge/>
          </w:tcPr>
          <w:p w14:paraId="5EE1776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AAF2C06" w14:textId="77777777" w:rsidR="00E77514" w:rsidRDefault="00E77514" w:rsidP="00FC0611">
            <w:pPr>
              <w:pStyle w:val="NormalinTable"/>
            </w:pPr>
            <w:r>
              <w:t>0203 29 11</w:t>
            </w:r>
          </w:p>
        </w:tc>
        <w:tc>
          <w:tcPr>
            <w:tcW w:w="0" w:type="auto"/>
            <w:vMerge/>
          </w:tcPr>
          <w:p w14:paraId="7D38A81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1953FE5" w14:textId="77777777" w:rsidR="00E77514" w:rsidRDefault="00E77514" w:rsidP="00FC0611">
            <w:pPr>
              <w:pStyle w:val="NormalinTable"/>
            </w:pPr>
          </w:p>
        </w:tc>
        <w:tc>
          <w:tcPr>
            <w:tcW w:w="0" w:type="auto"/>
            <w:vMerge/>
          </w:tcPr>
          <w:p w14:paraId="55C0D6E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20079C3" w14:textId="77777777" w:rsidR="00E77514" w:rsidRDefault="00E77514" w:rsidP="00FC0611">
            <w:pPr>
              <w:pStyle w:val="NormalinTable"/>
            </w:pPr>
          </w:p>
        </w:tc>
      </w:tr>
      <w:tr w:rsidR="00E77514" w14:paraId="3861B712"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4CD1F8BC" w14:textId="77777777" w:rsidR="00E77514" w:rsidRDefault="00E77514" w:rsidP="00FC0611">
            <w:pPr>
              <w:pStyle w:val="NormalinTable"/>
            </w:pPr>
          </w:p>
        </w:tc>
        <w:tc>
          <w:tcPr>
            <w:tcW w:w="0" w:type="auto"/>
            <w:vMerge/>
          </w:tcPr>
          <w:p w14:paraId="2E4014E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B6F664B" w14:textId="77777777" w:rsidR="00E77514" w:rsidRDefault="00E77514" w:rsidP="00FC0611">
            <w:pPr>
              <w:pStyle w:val="NormalinTable"/>
            </w:pPr>
            <w:r>
              <w:t>0203 29 13</w:t>
            </w:r>
          </w:p>
        </w:tc>
        <w:tc>
          <w:tcPr>
            <w:tcW w:w="0" w:type="auto"/>
            <w:vMerge/>
          </w:tcPr>
          <w:p w14:paraId="2BB42CC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A27A17E" w14:textId="77777777" w:rsidR="00E77514" w:rsidRDefault="00E77514" w:rsidP="00FC0611">
            <w:pPr>
              <w:pStyle w:val="NormalinTable"/>
            </w:pPr>
          </w:p>
        </w:tc>
        <w:tc>
          <w:tcPr>
            <w:tcW w:w="0" w:type="auto"/>
            <w:vMerge/>
          </w:tcPr>
          <w:p w14:paraId="1D6B43A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70E3DB2" w14:textId="77777777" w:rsidR="00E77514" w:rsidRDefault="00E77514" w:rsidP="00FC0611">
            <w:pPr>
              <w:pStyle w:val="NormalinTable"/>
            </w:pPr>
          </w:p>
        </w:tc>
      </w:tr>
      <w:tr w:rsidR="00E77514" w14:paraId="0F0EA623"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17B90C7A" w14:textId="77777777" w:rsidR="00E77514" w:rsidRDefault="00E77514" w:rsidP="00FC0611">
            <w:pPr>
              <w:pStyle w:val="NormalinTable"/>
            </w:pPr>
          </w:p>
        </w:tc>
        <w:tc>
          <w:tcPr>
            <w:tcW w:w="0" w:type="auto"/>
            <w:vMerge/>
          </w:tcPr>
          <w:p w14:paraId="31205D1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1A11599" w14:textId="77777777" w:rsidR="00E77514" w:rsidRDefault="00E77514" w:rsidP="00FC0611">
            <w:pPr>
              <w:pStyle w:val="NormalinTable"/>
            </w:pPr>
            <w:r>
              <w:t>0203 29 15</w:t>
            </w:r>
          </w:p>
        </w:tc>
        <w:tc>
          <w:tcPr>
            <w:tcW w:w="0" w:type="auto"/>
            <w:vMerge/>
          </w:tcPr>
          <w:p w14:paraId="5BC6764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7B490FB" w14:textId="77777777" w:rsidR="00E77514" w:rsidRDefault="00E77514" w:rsidP="00FC0611">
            <w:pPr>
              <w:pStyle w:val="NormalinTable"/>
            </w:pPr>
          </w:p>
        </w:tc>
        <w:tc>
          <w:tcPr>
            <w:tcW w:w="0" w:type="auto"/>
            <w:vMerge/>
          </w:tcPr>
          <w:p w14:paraId="152ACB7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5CB9B39" w14:textId="77777777" w:rsidR="00E77514" w:rsidRDefault="00E77514" w:rsidP="00FC0611">
            <w:pPr>
              <w:pStyle w:val="NormalinTable"/>
            </w:pPr>
          </w:p>
        </w:tc>
      </w:tr>
      <w:tr w:rsidR="00E77514" w14:paraId="247F21A9"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40084AAE" w14:textId="77777777" w:rsidR="00E77514" w:rsidRDefault="00E77514" w:rsidP="00FC0611">
            <w:pPr>
              <w:pStyle w:val="NormalinTable"/>
            </w:pPr>
          </w:p>
        </w:tc>
        <w:tc>
          <w:tcPr>
            <w:tcW w:w="0" w:type="auto"/>
            <w:vMerge/>
          </w:tcPr>
          <w:p w14:paraId="1925D75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BC4090A" w14:textId="77777777" w:rsidR="00E77514" w:rsidRDefault="00E77514" w:rsidP="00FC0611">
            <w:pPr>
              <w:pStyle w:val="NormalinTable"/>
            </w:pPr>
            <w:r>
              <w:t>0203 29 55</w:t>
            </w:r>
          </w:p>
        </w:tc>
        <w:tc>
          <w:tcPr>
            <w:tcW w:w="0" w:type="auto"/>
            <w:vMerge/>
          </w:tcPr>
          <w:p w14:paraId="0A9BA0F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F7A355D" w14:textId="77777777" w:rsidR="00E77514" w:rsidRDefault="00E77514" w:rsidP="00FC0611">
            <w:pPr>
              <w:pStyle w:val="NormalinTable"/>
            </w:pPr>
          </w:p>
        </w:tc>
        <w:tc>
          <w:tcPr>
            <w:tcW w:w="0" w:type="auto"/>
            <w:vMerge/>
          </w:tcPr>
          <w:p w14:paraId="5E5DF54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59732A7" w14:textId="77777777" w:rsidR="00E77514" w:rsidRDefault="00E77514" w:rsidP="00FC0611">
            <w:pPr>
              <w:pStyle w:val="NormalinTable"/>
            </w:pPr>
          </w:p>
        </w:tc>
      </w:tr>
      <w:tr w:rsidR="00E77514" w14:paraId="60272F73"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3C3B26F0" w14:textId="77777777" w:rsidR="00E77514" w:rsidRDefault="00E77514" w:rsidP="00FC0611">
            <w:pPr>
              <w:pStyle w:val="NormalinTable"/>
            </w:pPr>
          </w:p>
        </w:tc>
        <w:tc>
          <w:tcPr>
            <w:tcW w:w="0" w:type="auto"/>
            <w:vMerge/>
          </w:tcPr>
          <w:p w14:paraId="4451972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920CECC" w14:textId="77777777" w:rsidR="00E77514" w:rsidRDefault="00E77514" w:rsidP="00FC0611">
            <w:pPr>
              <w:pStyle w:val="NormalinTable"/>
            </w:pPr>
            <w:r>
              <w:t>0203 29 59</w:t>
            </w:r>
          </w:p>
        </w:tc>
        <w:tc>
          <w:tcPr>
            <w:tcW w:w="0" w:type="auto"/>
            <w:vMerge/>
          </w:tcPr>
          <w:p w14:paraId="4AAA25D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C7AE971" w14:textId="77777777" w:rsidR="00E77514" w:rsidRDefault="00E77514" w:rsidP="00FC0611">
            <w:pPr>
              <w:pStyle w:val="NormalinTable"/>
            </w:pPr>
          </w:p>
        </w:tc>
        <w:tc>
          <w:tcPr>
            <w:tcW w:w="0" w:type="auto"/>
            <w:vMerge/>
          </w:tcPr>
          <w:p w14:paraId="125A9EA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85E176" w14:textId="77777777" w:rsidR="00E77514" w:rsidRDefault="00E77514" w:rsidP="00FC0611">
            <w:pPr>
              <w:pStyle w:val="NormalinTable"/>
            </w:pPr>
          </w:p>
        </w:tc>
      </w:tr>
      <w:tr w:rsidR="00E77514" w14:paraId="31C68D1B" w14:textId="77777777" w:rsidTr="00FC0611">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auto"/>
            </w:tcBorders>
          </w:tcPr>
          <w:p w14:paraId="5A5448D6" w14:textId="77777777" w:rsidR="00E77514" w:rsidRDefault="00E77514" w:rsidP="00FC0611">
            <w:pPr>
              <w:pStyle w:val="NormalinTable"/>
            </w:pPr>
            <w:r>
              <w:rPr>
                <w:b/>
              </w:rPr>
              <w:t>097221</w:t>
            </w:r>
          </w:p>
        </w:tc>
        <w:tc>
          <w:tcPr>
            <w:tcW w:w="0" w:type="auto"/>
            <w:vMerge w:val="restart"/>
            <w:tcBorders>
              <w:top w:val="single" w:sz="12" w:space="0" w:color="auto"/>
            </w:tcBorders>
          </w:tcPr>
          <w:p w14:paraId="6E7B0F7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020CF3EB" w14:textId="77777777" w:rsidR="00E77514" w:rsidRDefault="00E77514" w:rsidP="00FC0611">
            <w:pPr>
              <w:pStyle w:val="NormalinTable"/>
            </w:pPr>
            <w:r>
              <w:t>0207 11 00</w:t>
            </w:r>
          </w:p>
        </w:tc>
        <w:tc>
          <w:tcPr>
            <w:tcW w:w="0" w:type="auto"/>
            <w:vMerge w:val="restart"/>
            <w:tcBorders>
              <w:top w:val="single" w:sz="12" w:space="0" w:color="auto"/>
            </w:tcBorders>
          </w:tcPr>
          <w:p w14:paraId="45F62DF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auto"/>
            </w:tcBorders>
          </w:tcPr>
          <w:p w14:paraId="104DAA3C" w14:textId="77777777" w:rsidR="00E77514" w:rsidRDefault="00E77514" w:rsidP="00FC0611">
            <w:pPr>
              <w:pStyle w:val="NormalinTable"/>
            </w:pPr>
            <w:r>
              <w:t>1,634,000 kg + an addition of 102,000 kg per quota period</w:t>
            </w:r>
          </w:p>
        </w:tc>
        <w:tc>
          <w:tcPr>
            <w:tcW w:w="0" w:type="auto"/>
            <w:vMerge w:val="restart"/>
            <w:tcBorders>
              <w:top w:val="single" w:sz="12" w:space="0" w:color="auto"/>
            </w:tcBorders>
          </w:tcPr>
          <w:p w14:paraId="0E8879F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auto"/>
            </w:tcBorders>
          </w:tcPr>
          <w:p w14:paraId="24BAEA98" w14:textId="77777777" w:rsidR="00E77514" w:rsidRDefault="00E77514" w:rsidP="00FC0611">
            <w:pPr>
              <w:pStyle w:val="NormalinTable"/>
            </w:pPr>
            <w:r>
              <w:t>31/12</w:t>
            </w:r>
          </w:p>
        </w:tc>
      </w:tr>
      <w:tr w:rsidR="00E77514" w14:paraId="746FF617"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29200E04" w14:textId="77777777" w:rsidR="00E77514" w:rsidRDefault="00E77514" w:rsidP="00FC0611">
            <w:pPr>
              <w:pStyle w:val="NormalinTable"/>
            </w:pPr>
          </w:p>
        </w:tc>
        <w:tc>
          <w:tcPr>
            <w:tcW w:w="0" w:type="auto"/>
            <w:vMerge/>
          </w:tcPr>
          <w:p w14:paraId="4DC674B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177577B" w14:textId="77777777" w:rsidR="00E77514" w:rsidRDefault="00E77514" w:rsidP="00FC0611">
            <w:pPr>
              <w:pStyle w:val="NormalinTable"/>
            </w:pPr>
            <w:r>
              <w:t>0207 12 00</w:t>
            </w:r>
          </w:p>
        </w:tc>
        <w:tc>
          <w:tcPr>
            <w:tcW w:w="0" w:type="auto"/>
            <w:vMerge/>
          </w:tcPr>
          <w:p w14:paraId="6A63F7D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8275A4F" w14:textId="77777777" w:rsidR="00E77514" w:rsidRDefault="00E77514" w:rsidP="00FC0611">
            <w:pPr>
              <w:pStyle w:val="NormalinTable"/>
            </w:pPr>
          </w:p>
        </w:tc>
        <w:tc>
          <w:tcPr>
            <w:tcW w:w="0" w:type="auto"/>
            <w:vMerge/>
          </w:tcPr>
          <w:p w14:paraId="38C0377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11C442B" w14:textId="77777777" w:rsidR="00E77514" w:rsidRDefault="00E77514" w:rsidP="00FC0611">
            <w:pPr>
              <w:pStyle w:val="NormalinTable"/>
            </w:pPr>
          </w:p>
        </w:tc>
      </w:tr>
      <w:tr w:rsidR="00E77514" w14:paraId="3547078B"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0640D3B5" w14:textId="77777777" w:rsidR="00E77514" w:rsidRDefault="00E77514" w:rsidP="00FC0611">
            <w:pPr>
              <w:pStyle w:val="NormalinTable"/>
            </w:pPr>
          </w:p>
        </w:tc>
        <w:tc>
          <w:tcPr>
            <w:tcW w:w="0" w:type="auto"/>
            <w:vMerge/>
          </w:tcPr>
          <w:p w14:paraId="00068A4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5F31F6F" w14:textId="77777777" w:rsidR="00E77514" w:rsidRDefault="00E77514" w:rsidP="00FC0611">
            <w:pPr>
              <w:pStyle w:val="NormalinTable"/>
            </w:pPr>
            <w:r>
              <w:t>0207 13 10</w:t>
            </w:r>
          </w:p>
        </w:tc>
        <w:tc>
          <w:tcPr>
            <w:tcW w:w="0" w:type="auto"/>
            <w:vMerge/>
          </w:tcPr>
          <w:p w14:paraId="2B0998C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A37CFCD" w14:textId="77777777" w:rsidR="00E77514" w:rsidRDefault="00E77514" w:rsidP="00FC0611">
            <w:pPr>
              <w:pStyle w:val="NormalinTable"/>
            </w:pPr>
          </w:p>
        </w:tc>
        <w:tc>
          <w:tcPr>
            <w:tcW w:w="0" w:type="auto"/>
            <w:vMerge/>
          </w:tcPr>
          <w:p w14:paraId="3A2BBF3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B548A36" w14:textId="77777777" w:rsidR="00E77514" w:rsidRDefault="00E77514" w:rsidP="00FC0611">
            <w:pPr>
              <w:pStyle w:val="NormalinTable"/>
            </w:pPr>
          </w:p>
        </w:tc>
      </w:tr>
      <w:tr w:rsidR="00E77514" w14:paraId="38856559"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00F935BE" w14:textId="77777777" w:rsidR="00E77514" w:rsidRDefault="00E77514" w:rsidP="00FC0611">
            <w:pPr>
              <w:pStyle w:val="NormalinTable"/>
            </w:pPr>
          </w:p>
        </w:tc>
        <w:tc>
          <w:tcPr>
            <w:tcW w:w="0" w:type="auto"/>
            <w:vMerge/>
          </w:tcPr>
          <w:p w14:paraId="738F701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0CD34A5" w14:textId="77777777" w:rsidR="00E77514" w:rsidRDefault="00E77514" w:rsidP="00FC0611">
            <w:pPr>
              <w:pStyle w:val="NormalinTable"/>
            </w:pPr>
            <w:r>
              <w:t>0207 13 20</w:t>
            </w:r>
          </w:p>
        </w:tc>
        <w:tc>
          <w:tcPr>
            <w:tcW w:w="0" w:type="auto"/>
            <w:vMerge/>
          </w:tcPr>
          <w:p w14:paraId="3B698C2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B32E226" w14:textId="77777777" w:rsidR="00E77514" w:rsidRDefault="00E77514" w:rsidP="00FC0611">
            <w:pPr>
              <w:pStyle w:val="NormalinTable"/>
            </w:pPr>
          </w:p>
        </w:tc>
        <w:tc>
          <w:tcPr>
            <w:tcW w:w="0" w:type="auto"/>
            <w:vMerge/>
          </w:tcPr>
          <w:p w14:paraId="4A1AC32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FBE09A8" w14:textId="77777777" w:rsidR="00E77514" w:rsidRDefault="00E77514" w:rsidP="00FC0611">
            <w:pPr>
              <w:pStyle w:val="NormalinTable"/>
            </w:pPr>
          </w:p>
        </w:tc>
      </w:tr>
      <w:tr w:rsidR="00E77514" w14:paraId="0AA809AC"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708DCFC9" w14:textId="77777777" w:rsidR="00E77514" w:rsidRDefault="00E77514" w:rsidP="00FC0611">
            <w:pPr>
              <w:pStyle w:val="NormalinTable"/>
            </w:pPr>
          </w:p>
        </w:tc>
        <w:tc>
          <w:tcPr>
            <w:tcW w:w="0" w:type="auto"/>
            <w:vMerge/>
          </w:tcPr>
          <w:p w14:paraId="0B6944A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07BDDEF" w14:textId="77777777" w:rsidR="00E77514" w:rsidRDefault="00E77514" w:rsidP="00FC0611">
            <w:pPr>
              <w:pStyle w:val="NormalinTable"/>
            </w:pPr>
            <w:r>
              <w:t>0207 13 30</w:t>
            </w:r>
          </w:p>
        </w:tc>
        <w:tc>
          <w:tcPr>
            <w:tcW w:w="0" w:type="auto"/>
            <w:vMerge/>
          </w:tcPr>
          <w:p w14:paraId="0AFE122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00B7DCB" w14:textId="77777777" w:rsidR="00E77514" w:rsidRDefault="00E77514" w:rsidP="00FC0611">
            <w:pPr>
              <w:pStyle w:val="NormalinTable"/>
            </w:pPr>
          </w:p>
        </w:tc>
        <w:tc>
          <w:tcPr>
            <w:tcW w:w="0" w:type="auto"/>
            <w:vMerge/>
          </w:tcPr>
          <w:p w14:paraId="63E5B8D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EF15071" w14:textId="77777777" w:rsidR="00E77514" w:rsidRDefault="00E77514" w:rsidP="00FC0611">
            <w:pPr>
              <w:pStyle w:val="NormalinTable"/>
            </w:pPr>
          </w:p>
        </w:tc>
      </w:tr>
      <w:tr w:rsidR="00E77514" w14:paraId="5F06C9DC"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6B87C075" w14:textId="77777777" w:rsidR="00E77514" w:rsidRDefault="00E77514" w:rsidP="00FC0611">
            <w:pPr>
              <w:pStyle w:val="NormalinTable"/>
            </w:pPr>
          </w:p>
        </w:tc>
        <w:tc>
          <w:tcPr>
            <w:tcW w:w="0" w:type="auto"/>
            <w:vMerge/>
          </w:tcPr>
          <w:p w14:paraId="51EF327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06F5FFC" w14:textId="77777777" w:rsidR="00E77514" w:rsidRDefault="00E77514" w:rsidP="00FC0611">
            <w:pPr>
              <w:pStyle w:val="NormalinTable"/>
            </w:pPr>
            <w:r>
              <w:t>0207 13 40</w:t>
            </w:r>
          </w:p>
        </w:tc>
        <w:tc>
          <w:tcPr>
            <w:tcW w:w="0" w:type="auto"/>
            <w:vMerge/>
          </w:tcPr>
          <w:p w14:paraId="2BC22A3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2D9D6B2" w14:textId="77777777" w:rsidR="00E77514" w:rsidRDefault="00E77514" w:rsidP="00FC0611">
            <w:pPr>
              <w:pStyle w:val="NormalinTable"/>
            </w:pPr>
          </w:p>
        </w:tc>
        <w:tc>
          <w:tcPr>
            <w:tcW w:w="0" w:type="auto"/>
            <w:vMerge/>
          </w:tcPr>
          <w:p w14:paraId="0A0E414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FEB4018" w14:textId="77777777" w:rsidR="00E77514" w:rsidRDefault="00E77514" w:rsidP="00FC0611">
            <w:pPr>
              <w:pStyle w:val="NormalinTable"/>
            </w:pPr>
          </w:p>
        </w:tc>
      </w:tr>
      <w:tr w:rsidR="00E77514" w14:paraId="43C24D60"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227AE167" w14:textId="77777777" w:rsidR="00E77514" w:rsidRDefault="00E77514" w:rsidP="00FC0611">
            <w:pPr>
              <w:pStyle w:val="NormalinTable"/>
            </w:pPr>
          </w:p>
        </w:tc>
        <w:tc>
          <w:tcPr>
            <w:tcW w:w="0" w:type="auto"/>
            <w:vMerge/>
          </w:tcPr>
          <w:p w14:paraId="5F25F62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E60DF74" w14:textId="77777777" w:rsidR="00E77514" w:rsidRDefault="00E77514" w:rsidP="00FC0611">
            <w:pPr>
              <w:pStyle w:val="NormalinTable"/>
            </w:pPr>
            <w:r>
              <w:t>0207 13 50</w:t>
            </w:r>
          </w:p>
        </w:tc>
        <w:tc>
          <w:tcPr>
            <w:tcW w:w="0" w:type="auto"/>
            <w:vMerge/>
          </w:tcPr>
          <w:p w14:paraId="7569423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21D8F4B" w14:textId="77777777" w:rsidR="00E77514" w:rsidRDefault="00E77514" w:rsidP="00FC0611">
            <w:pPr>
              <w:pStyle w:val="NormalinTable"/>
            </w:pPr>
          </w:p>
        </w:tc>
        <w:tc>
          <w:tcPr>
            <w:tcW w:w="0" w:type="auto"/>
            <w:vMerge/>
          </w:tcPr>
          <w:p w14:paraId="230F185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524E718" w14:textId="77777777" w:rsidR="00E77514" w:rsidRDefault="00E77514" w:rsidP="00FC0611">
            <w:pPr>
              <w:pStyle w:val="NormalinTable"/>
            </w:pPr>
          </w:p>
        </w:tc>
      </w:tr>
      <w:tr w:rsidR="00E77514" w14:paraId="301A32F6"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101F248F" w14:textId="77777777" w:rsidR="00E77514" w:rsidRDefault="00E77514" w:rsidP="00FC0611">
            <w:pPr>
              <w:pStyle w:val="NormalinTable"/>
            </w:pPr>
          </w:p>
        </w:tc>
        <w:tc>
          <w:tcPr>
            <w:tcW w:w="0" w:type="auto"/>
            <w:vMerge/>
          </w:tcPr>
          <w:p w14:paraId="15CA3CC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A8A1B99" w14:textId="77777777" w:rsidR="00E77514" w:rsidRDefault="00E77514" w:rsidP="00FC0611">
            <w:pPr>
              <w:pStyle w:val="NormalinTable"/>
            </w:pPr>
            <w:r>
              <w:t>0207 13 60</w:t>
            </w:r>
          </w:p>
        </w:tc>
        <w:tc>
          <w:tcPr>
            <w:tcW w:w="0" w:type="auto"/>
            <w:vMerge/>
          </w:tcPr>
          <w:p w14:paraId="6F5181B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4EB229A" w14:textId="77777777" w:rsidR="00E77514" w:rsidRDefault="00E77514" w:rsidP="00FC0611">
            <w:pPr>
              <w:pStyle w:val="NormalinTable"/>
            </w:pPr>
          </w:p>
        </w:tc>
        <w:tc>
          <w:tcPr>
            <w:tcW w:w="0" w:type="auto"/>
            <w:vMerge/>
          </w:tcPr>
          <w:p w14:paraId="6B9B39F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0CD37D" w14:textId="77777777" w:rsidR="00E77514" w:rsidRDefault="00E77514" w:rsidP="00FC0611">
            <w:pPr>
              <w:pStyle w:val="NormalinTable"/>
            </w:pPr>
          </w:p>
        </w:tc>
      </w:tr>
      <w:tr w:rsidR="00E77514" w14:paraId="7F079CA5"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7821C4F5" w14:textId="77777777" w:rsidR="00E77514" w:rsidRDefault="00E77514" w:rsidP="00FC0611">
            <w:pPr>
              <w:pStyle w:val="NormalinTable"/>
            </w:pPr>
          </w:p>
        </w:tc>
        <w:tc>
          <w:tcPr>
            <w:tcW w:w="0" w:type="auto"/>
            <w:vMerge/>
          </w:tcPr>
          <w:p w14:paraId="428DD0A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58B8FC8" w14:textId="77777777" w:rsidR="00E77514" w:rsidRDefault="00E77514" w:rsidP="00FC0611">
            <w:pPr>
              <w:pStyle w:val="NormalinTable"/>
            </w:pPr>
            <w:r>
              <w:t>0207 13 70</w:t>
            </w:r>
          </w:p>
        </w:tc>
        <w:tc>
          <w:tcPr>
            <w:tcW w:w="0" w:type="auto"/>
            <w:vMerge/>
          </w:tcPr>
          <w:p w14:paraId="6617CD1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A22BDBF" w14:textId="77777777" w:rsidR="00E77514" w:rsidRDefault="00E77514" w:rsidP="00FC0611">
            <w:pPr>
              <w:pStyle w:val="NormalinTable"/>
            </w:pPr>
          </w:p>
        </w:tc>
        <w:tc>
          <w:tcPr>
            <w:tcW w:w="0" w:type="auto"/>
            <w:vMerge/>
          </w:tcPr>
          <w:p w14:paraId="61D6278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FB7F38F" w14:textId="77777777" w:rsidR="00E77514" w:rsidRDefault="00E77514" w:rsidP="00FC0611">
            <w:pPr>
              <w:pStyle w:val="NormalinTable"/>
            </w:pPr>
          </w:p>
        </w:tc>
      </w:tr>
      <w:tr w:rsidR="00E77514" w14:paraId="62B6D237"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62117521" w14:textId="77777777" w:rsidR="00E77514" w:rsidRDefault="00E77514" w:rsidP="00FC0611">
            <w:pPr>
              <w:pStyle w:val="NormalinTable"/>
            </w:pPr>
          </w:p>
        </w:tc>
        <w:tc>
          <w:tcPr>
            <w:tcW w:w="0" w:type="auto"/>
            <w:vMerge/>
          </w:tcPr>
          <w:p w14:paraId="52C7515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387AAEE" w14:textId="77777777" w:rsidR="00E77514" w:rsidRDefault="00E77514" w:rsidP="00FC0611">
            <w:pPr>
              <w:pStyle w:val="NormalinTable"/>
            </w:pPr>
            <w:r>
              <w:t>0207 13 99</w:t>
            </w:r>
          </w:p>
        </w:tc>
        <w:tc>
          <w:tcPr>
            <w:tcW w:w="0" w:type="auto"/>
            <w:vMerge/>
          </w:tcPr>
          <w:p w14:paraId="46B534C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0B627E8" w14:textId="77777777" w:rsidR="00E77514" w:rsidRDefault="00E77514" w:rsidP="00FC0611">
            <w:pPr>
              <w:pStyle w:val="NormalinTable"/>
            </w:pPr>
          </w:p>
        </w:tc>
        <w:tc>
          <w:tcPr>
            <w:tcW w:w="0" w:type="auto"/>
            <w:vMerge/>
          </w:tcPr>
          <w:p w14:paraId="5725CDE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05973A8" w14:textId="77777777" w:rsidR="00E77514" w:rsidRDefault="00E77514" w:rsidP="00FC0611">
            <w:pPr>
              <w:pStyle w:val="NormalinTable"/>
            </w:pPr>
          </w:p>
        </w:tc>
      </w:tr>
      <w:tr w:rsidR="00E77514" w14:paraId="5C95C625"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1AAB6E2F" w14:textId="77777777" w:rsidR="00E77514" w:rsidRDefault="00E77514" w:rsidP="00FC0611">
            <w:pPr>
              <w:pStyle w:val="NormalinTable"/>
            </w:pPr>
          </w:p>
        </w:tc>
        <w:tc>
          <w:tcPr>
            <w:tcW w:w="0" w:type="auto"/>
            <w:vMerge/>
          </w:tcPr>
          <w:p w14:paraId="3DAED19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6ACA4B7" w14:textId="77777777" w:rsidR="00E77514" w:rsidRDefault="00E77514" w:rsidP="00FC0611">
            <w:pPr>
              <w:pStyle w:val="NormalinTable"/>
            </w:pPr>
            <w:r>
              <w:t>0207 14 10</w:t>
            </w:r>
          </w:p>
        </w:tc>
        <w:tc>
          <w:tcPr>
            <w:tcW w:w="0" w:type="auto"/>
            <w:vMerge/>
          </w:tcPr>
          <w:p w14:paraId="5837E62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3857919" w14:textId="77777777" w:rsidR="00E77514" w:rsidRDefault="00E77514" w:rsidP="00FC0611">
            <w:pPr>
              <w:pStyle w:val="NormalinTable"/>
            </w:pPr>
          </w:p>
        </w:tc>
        <w:tc>
          <w:tcPr>
            <w:tcW w:w="0" w:type="auto"/>
            <w:vMerge/>
          </w:tcPr>
          <w:p w14:paraId="6283BBD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2CA7920" w14:textId="77777777" w:rsidR="00E77514" w:rsidRDefault="00E77514" w:rsidP="00FC0611">
            <w:pPr>
              <w:pStyle w:val="NormalinTable"/>
            </w:pPr>
          </w:p>
        </w:tc>
      </w:tr>
      <w:tr w:rsidR="00E77514" w14:paraId="214F850F"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78DF6DA7" w14:textId="77777777" w:rsidR="00E77514" w:rsidRDefault="00E77514" w:rsidP="00FC0611">
            <w:pPr>
              <w:pStyle w:val="NormalinTable"/>
            </w:pPr>
          </w:p>
        </w:tc>
        <w:tc>
          <w:tcPr>
            <w:tcW w:w="0" w:type="auto"/>
            <w:vMerge/>
          </w:tcPr>
          <w:p w14:paraId="2E7E954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932B211" w14:textId="77777777" w:rsidR="00E77514" w:rsidRDefault="00E77514" w:rsidP="00FC0611">
            <w:pPr>
              <w:pStyle w:val="NormalinTable"/>
            </w:pPr>
            <w:r>
              <w:t>0207 14 20</w:t>
            </w:r>
          </w:p>
        </w:tc>
        <w:tc>
          <w:tcPr>
            <w:tcW w:w="0" w:type="auto"/>
            <w:vMerge/>
          </w:tcPr>
          <w:p w14:paraId="38E6231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FDE3A25" w14:textId="77777777" w:rsidR="00E77514" w:rsidRDefault="00E77514" w:rsidP="00FC0611">
            <w:pPr>
              <w:pStyle w:val="NormalinTable"/>
            </w:pPr>
          </w:p>
        </w:tc>
        <w:tc>
          <w:tcPr>
            <w:tcW w:w="0" w:type="auto"/>
            <w:vMerge/>
          </w:tcPr>
          <w:p w14:paraId="3B698E2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B7E8F62" w14:textId="77777777" w:rsidR="00E77514" w:rsidRDefault="00E77514" w:rsidP="00FC0611">
            <w:pPr>
              <w:pStyle w:val="NormalinTable"/>
            </w:pPr>
          </w:p>
        </w:tc>
      </w:tr>
      <w:tr w:rsidR="00E77514" w14:paraId="4C3A30BA"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02B05DDB" w14:textId="77777777" w:rsidR="00E77514" w:rsidRDefault="00E77514" w:rsidP="00FC0611">
            <w:pPr>
              <w:pStyle w:val="NormalinTable"/>
            </w:pPr>
          </w:p>
        </w:tc>
        <w:tc>
          <w:tcPr>
            <w:tcW w:w="0" w:type="auto"/>
            <w:vMerge/>
          </w:tcPr>
          <w:p w14:paraId="430D400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E5DF920" w14:textId="77777777" w:rsidR="00E77514" w:rsidRDefault="00E77514" w:rsidP="00FC0611">
            <w:pPr>
              <w:pStyle w:val="NormalinTable"/>
            </w:pPr>
            <w:r>
              <w:t>0207 14 30</w:t>
            </w:r>
          </w:p>
        </w:tc>
        <w:tc>
          <w:tcPr>
            <w:tcW w:w="0" w:type="auto"/>
            <w:vMerge/>
          </w:tcPr>
          <w:p w14:paraId="262B346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285AC3B" w14:textId="77777777" w:rsidR="00E77514" w:rsidRDefault="00E77514" w:rsidP="00FC0611">
            <w:pPr>
              <w:pStyle w:val="NormalinTable"/>
            </w:pPr>
          </w:p>
        </w:tc>
        <w:tc>
          <w:tcPr>
            <w:tcW w:w="0" w:type="auto"/>
            <w:vMerge/>
          </w:tcPr>
          <w:p w14:paraId="3D2D2D5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93187FA" w14:textId="77777777" w:rsidR="00E77514" w:rsidRDefault="00E77514" w:rsidP="00FC0611">
            <w:pPr>
              <w:pStyle w:val="NormalinTable"/>
            </w:pPr>
          </w:p>
        </w:tc>
      </w:tr>
      <w:tr w:rsidR="00E77514" w14:paraId="082195B6"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6F6C1E2B" w14:textId="77777777" w:rsidR="00E77514" w:rsidRDefault="00E77514" w:rsidP="00FC0611">
            <w:pPr>
              <w:pStyle w:val="NormalinTable"/>
            </w:pPr>
          </w:p>
        </w:tc>
        <w:tc>
          <w:tcPr>
            <w:tcW w:w="0" w:type="auto"/>
            <w:vMerge/>
          </w:tcPr>
          <w:p w14:paraId="21CE463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16889B8" w14:textId="77777777" w:rsidR="00E77514" w:rsidRDefault="00E77514" w:rsidP="00FC0611">
            <w:pPr>
              <w:pStyle w:val="NormalinTable"/>
            </w:pPr>
            <w:r>
              <w:t>0207 14 40</w:t>
            </w:r>
          </w:p>
        </w:tc>
        <w:tc>
          <w:tcPr>
            <w:tcW w:w="0" w:type="auto"/>
            <w:vMerge/>
          </w:tcPr>
          <w:p w14:paraId="2278143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3AD2B12" w14:textId="77777777" w:rsidR="00E77514" w:rsidRDefault="00E77514" w:rsidP="00FC0611">
            <w:pPr>
              <w:pStyle w:val="NormalinTable"/>
            </w:pPr>
          </w:p>
        </w:tc>
        <w:tc>
          <w:tcPr>
            <w:tcW w:w="0" w:type="auto"/>
            <w:vMerge/>
          </w:tcPr>
          <w:p w14:paraId="555A3EB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2260885" w14:textId="77777777" w:rsidR="00E77514" w:rsidRDefault="00E77514" w:rsidP="00FC0611">
            <w:pPr>
              <w:pStyle w:val="NormalinTable"/>
            </w:pPr>
          </w:p>
        </w:tc>
      </w:tr>
      <w:tr w:rsidR="00E77514" w14:paraId="20FF6145"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0B790DDC" w14:textId="77777777" w:rsidR="00E77514" w:rsidRDefault="00E77514" w:rsidP="00FC0611">
            <w:pPr>
              <w:pStyle w:val="NormalinTable"/>
            </w:pPr>
          </w:p>
        </w:tc>
        <w:tc>
          <w:tcPr>
            <w:tcW w:w="0" w:type="auto"/>
            <w:vMerge/>
          </w:tcPr>
          <w:p w14:paraId="3E1577D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8A4711E" w14:textId="77777777" w:rsidR="00E77514" w:rsidRDefault="00E77514" w:rsidP="00FC0611">
            <w:pPr>
              <w:pStyle w:val="NormalinTable"/>
            </w:pPr>
            <w:r>
              <w:t>0207 14 50</w:t>
            </w:r>
          </w:p>
        </w:tc>
        <w:tc>
          <w:tcPr>
            <w:tcW w:w="0" w:type="auto"/>
            <w:vMerge/>
          </w:tcPr>
          <w:p w14:paraId="37946D4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4322845" w14:textId="77777777" w:rsidR="00E77514" w:rsidRDefault="00E77514" w:rsidP="00FC0611">
            <w:pPr>
              <w:pStyle w:val="NormalinTable"/>
            </w:pPr>
          </w:p>
        </w:tc>
        <w:tc>
          <w:tcPr>
            <w:tcW w:w="0" w:type="auto"/>
            <w:vMerge/>
          </w:tcPr>
          <w:p w14:paraId="233FBE3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F7184C5" w14:textId="77777777" w:rsidR="00E77514" w:rsidRDefault="00E77514" w:rsidP="00FC0611">
            <w:pPr>
              <w:pStyle w:val="NormalinTable"/>
            </w:pPr>
          </w:p>
        </w:tc>
      </w:tr>
      <w:tr w:rsidR="00E77514" w14:paraId="362FFA2B"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00435688" w14:textId="77777777" w:rsidR="00E77514" w:rsidRDefault="00E77514" w:rsidP="00FC0611">
            <w:pPr>
              <w:pStyle w:val="NormalinTable"/>
            </w:pPr>
          </w:p>
        </w:tc>
        <w:tc>
          <w:tcPr>
            <w:tcW w:w="0" w:type="auto"/>
            <w:vMerge/>
          </w:tcPr>
          <w:p w14:paraId="325B574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5311224" w14:textId="77777777" w:rsidR="00E77514" w:rsidRDefault="00E77514" w:rsidP="00FC0611">
            <w:pPr>
              <w:pStyle w:val="NormalinTable"/>
            </w:pPr>
            <w:r>
              <w:t>0207 14 60</w:t>
            </w:r>
          </w:p>
        </w:tc>
        <w:tc>
          <w:tcPr>
            <w:tcW w:w="0" w:type="auto"/>
            <w:vMerge/>
          </w:tcPr>
          <w:p w14:paraId="7691F04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7BACD25" w14:textId="77777777" w:rsidR="00E77514" w:rsidRDefault="00E77514" w:rsidP="00FC0611">
            <w:pPr>
              <w:pStyle w:val="NormalinTable"/>
            </w:pPr>
          </w:p>
        </w:tc>
        <w:tc>
          <w:tcPr>
            <w:tcW w:w="0" w:type="auto"/>
            <w:vMerge/>
          </w:tcPr>
          <w:p w14:paraId="345CF50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D321A83" w14:textId="77777777" w:rsidR="00E77514" w:rsidRDefault="00E77514" w:rsidP="00FC0611">
            <w:pPr>
              <w:pStyle w:val="NormalinTable"/>
            </w:pPr>
          </w:p>
        </w:tc>
      </w:tr>
      <w:tr w:rsidR="00E77514" w14:paraId="48822D3C"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699D10B8" w14:textId="77777777" w:rsidR="00E77514" w:rsidRDefault="00E77514" w:rsidP="00FC0611">
            <w:pPr>
              <w:pStyle w:val="NormalinTable"/>
            </w:pPr>
          </w:p>
        </w:tc>
        <w:tc>
          <w:tcPr>
            <w:tcW w:w="0" w:type="auto"/>
            <w:vMerge/>
          </w:tcPr>
          <w:p w14:paraId="49975F8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F387B1C" w14:textId="77777777" w:rsidR="00E77514" w:rsidRDefault="00E77514" w:rsidP="00FC0611">
            <w:pPr>
              <w:pStyle w:val="NormalinTable"/>
            </w:pPr>
            <w:r>
              <w:t>0207 14 70</w:t>
            </w:r>
          </w:p>
        </w:tc>
        <w:tc>
          <w:tcPr>
            <w:tcW w:w="0" w:type="auto"/>
            <w:vMerge/>
          </w:tcPr>
          <w:p w14:paraId="44D7BC6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364D14E" w14:textId="77777777" w:rsidR="00E77514" w:rsidRDefault="00E77514" w:rsidP="00FC0611">
            <w:pPr>
              <w:pStyle w:val="NormalinTable"/>
            </w:pPr>
          </w:p>
        </w:tc>
        <w:tc>
          <w:tcPr>
            <w:tcW w:w="0" w:type="auto"/>
            <w:vMerge/>
          </w:tcPr>
          <w:p w14:paraId="6DBE752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EA12E83" w14:textId="77777777" w:rsidR="00E77514" w:rsidRDefault="00E77514" w:rsidP="00FC0611">
            <w:pPr>
              <w:pStyle w:val="NormalinTable"/>
            </w:pPr>
          </w:p>
        </w:tc>
      </w:tr>
      <w:tr w:rsidR="00E77514" w14:paraId="6B1939DB"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450E21E0" w14:textId="77777777" w:rsidR="00E77514" w:rsidRDefault="00E77514" w:rsidP="00FC0611">
            <w:pPr>
              <w:pStyle w:val="NormalinTable"/>
            </w:pPr>
          </w:p>
        </w:tc>
        <w:tc>
          <w:tcPr>
            <w:tcW w:w="0" w:type="auto"/>
            <w:vMerge/>
          </w:tcPr>
          <w:p w14:paraId="4A36685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44E9765" w14:textId="77777777" w:rsidR="00E77514" w:rsidRDefault="00E77514" w:rsidP="00FC0611">
            <w:pPr>
              <w:pStyle w:val="NormalinTable"/>
            </w:pPr>
            <w:r>
              <w:t>0207 14 99</w:t>
            </w:r>
          </w:p>
        </w:tc>
        <w:tc>
          <w:tcPr>
            <w:tcW w:w="0" w:type="auto"/>
            <w:vMerge/>
          </w:tcPr>
          <w:p w14:paraId="7612CED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A95DD14" w14:textId="77777777" w:rsidR="00E77514" w:rsidRDefault="00E77514" w:rsidP="00FC0611">
            <w:pPr>
              <w:pStyle w:val="NormalinTable"/>
            </w:pPr>
          </w:p>
        </w:tc>
        <w:tc>
          <w:tcPr>
            <w:tcW w:w="0" w:type="auto"/>
            <w:vMerge/>
          </w:tcPr>
          <w:p w14:paraId="724F337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377197A" w14:textId="77777777" w:rsidR="00E77514" w:rsidRDefault="00E77514" w:rsidP="00FC0611">
            <w:pPr>
              <w:pStyle w:val="NormalinTable"/>
            </w:pPr>
          </w:p>
        </w:tc>
      </w:tr>
      <w:tr w:rsidR="00E77514" w14:paraId="16206DAC"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41CD6CE9" w14:textId="77777777" w:rsidR="00E77514" w:rsidRDefault="00E77514" w:rsidP="00FC0611">
            <w:pPr>
              <w:pStyle w:val="NormalinTable"/>
            </w:pPr>
          </w:p>
        </w:tc>
        <w:tc>
          <w:tcPr>
            <w:tcW w:w="0" w:type="auto"/>
            <w:vMerge/>
          </w:tcPr>
          <w:p w14:paraId="00D8054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A4F5E70" w14:textId="77777777" w:rsidR="00E77514" w:rsidRDefault="00E77514" w:rsidP="00FC0611">
            <w:pPr>
              <w:pStyle w:val="NormalinTable"/>
            </w:pPr>
            <w:r>
              <w:t>0207 24 00</w:t>
            </w:r>
          </w:p>
        </w:tc>
        <w:tc>
          <w:tcPr>
            <w:tcW w:w="0" w:type="auto"/>
            <w:vMerge/>
          </w:tcPr>
          <w:p w14:paraId="51E6F33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40E369D" w14:textId="77777777" w:rsidR="00E77514" w:rsidRDefault="00E77514" w:rsidP="00FC0611">
            <w:pPr>
              <w:pStyle w:val="NormalinTable"/>
            </w:pPr>
          </w:p>
        </w:tc>
        <w:tc>
          <w:tcPr>
            <w:tcW w:w="0" w:type="auto"/>
            <w:vMerge/>
          </w:tcPr>
          <w:p w14:paraId="5051FB8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42A4EDD" w14:textId="77777777" w:rsidR="00E77514" w:rsidRDefault="00E77514" w:rsidP="00FC0611">
            <w:pPr>
              <w:pStyle w:val="NormalinTable"/>
            </w:pPr>
          </w:p>
        </w:tc>
      </w:tr>
      <w:tr w:rsidR="00E77514" w14:paraId="44F95540"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751C1CD9" w14:textId="77777777" w:rsidR="00E77514" w:rsidRDefault="00E77514" w:rsidP="00FC0611">
            <w:pPr>
              <w:pStyle w:val="NormalinTable"/>
            </w:pPr>
          </w:p>
        </w:tc>
        <w:tc>
          <w:tcPr>
            <w:tcW w:w="0" w:type="auto"/>
            <w:vMerge/>
          </w:tcPr>
          <w:p w14:paraId="528BA7F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2B7A7BD" w14:textId="77777777" w:rsidR="00E77514" w:rsidRDefault="00E77514" w:rsidP="00FC0611">
            <w:pPr>
              <w:pStyle w:val="NormalinTable"/>
            </w:pPr>
            <w:r>
              <w:t>0207 25 00</w:t>
            </w:r>
          </w:p>
        </w:tc>
        <w:tc>
          <w:tcPr>
            <w:tcW w:w="0" w:type="auto"/>
            <w:vMerge/>
          </w:tcPr>
          <w:p w14:paraId="6AAAE4E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1CA406" w14:textId="77777777" w:rsidR="00E77514" w:rsidRDefault="00E77514" w:rsidP="00FC0611">
            <w:pPr>
              <w:pStyle w:val="NormalinTable"/>
            </w:pPr>
          </w:p>
        </w:tc>
        <w:tc>
          <w:tcPr>
            <w:tcW w:w="0" w:type="auto"/>
            <w:vMerge/>
          </w:tcPr>
          <w:p w14:paraId="1ACD4AC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0BB8565" w14:textId="77777777" w:rsidR="00E77514" w:rsidRDefault="00E77514" w:rsidP="00FC0611">
            <w:pPr>
              <w:pStyle w:val="NormalinTable"/>
            </w:pPr>
          </w:p>
        </w:tc>
      </w:tr>
      <w:tr w:rsidR="00E77514" w14:paraId="61E7BC21"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2C483EC2" w14:textId="77777777" w:rsidR="00E77514" w:rsidRDefault="00E77514" w:rsidP="00FC0611">
            <w:pPr>
              <w:pStyle w:val="NormalinTable"/>
            </w:pPr>
          </w:p>
        </w:tc>
        <w:tc>
          <w:tcPr>
            <w:tcW w:w="0" w:type="auto"/>
            <w:vMerge/>
          </w:tcPr>
          <w:p w14:paraId="6A9C6F6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E6A4425" w14:textId="77777777" w:rsidR="00E77514" w:rsidRDefault="00E77514" w:rsidP="00FC0611">
            <w:pPr>
              <w:pStyle w:val="NormalinTable"/>
            </w:pPr>
            <w:r>
              <w:t>0207 26 10</w:t>
            </w:r>
          </w:p>
        </w:tc>
        <w:tc>
          <w:tcPr>
            <w:tcW w:w="0" w:type="auto"/>
            <w:vMerge/>
          </w:tcPr>
          <w:p w14:paraId="1DC4F9B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8AD8747" w14:textId="77777777" w:rsidR="00E77514" w:rsidRDefault="00E77514" w:rsidP="00FC0611">
            <w:pPr>
              <w:pStyle w:val="NormalinTable"/>
            </w:pPr>
          </w:p>
        </w:tc>
        <w:tc>
          <w:tcPr>
            <w:tcW w:w="0" w:type="auto"/>
            <w:vMerge/>
          </w:tcPr>
          <w:p w14:paraId="242B6A7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09F14A5" w14:textId="77777777" w:rsidR="00E77514" w:rsidRDefault="00E77514" w:rsidP="00FC0611">
            <w:pPr>
              <w:pStyle w:val="NormalinTable"/>
            </w:pPr>
          </w:p>
        </w:tc>
      </w:tr>
      <w:tr w:rsidR="00E77514" w14:paraId="3D8AFDCF"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1229350D" w14:textId="77777777" w:rsidR="00E77514" w:rsidRDefault="00E77514" w:rsidP="00FC0611">
            <w:pPr>
              <w:pStyle w:val="NormalinTable"/>
            </w:pPr>
          </w:p>
        </w:tc>
        <w:tc>
          <w:tcPr>
            <w:tcW w:w="0" w:type="auto"/>
            <w:vMerge/>
          </w:tcPr>
          <w:p w14:paraId="51E4FF4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92117AF" w14:textId="77777777" w:rsidR="00E77514" w:rsidRDefault="00E77514" w:rsidP="00FC0611">
            <w:pPr>
              <w:pStyle w:val="NormalinTable"/>
            </w:pPr>
            <w:r>
              <w:t>0207 26 20</w:t>
            </w:r>
          </w:p>
        </w:tc>
        <w:tc>
          <w:tcPr>
            <w:tcW w:w="0" w:type="auto"/>
            <w:vMerge/>
          </w:tcPr>
          <w:p w14:paraId="659681D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9FF28AF" w14:textId="77777777" w:rsidR="00E77514" w:rsidRDefault="00E77514" w:rsidP="00FC0611">
            <w:pPr>
              <w:pStyle w:val="NormalinTable"/>
            </w:pPr>
          </w:p>
        </w:tc>
        <w:tc>
          <w:tcPr>
            <w:tcW w:w="0" w:type="auto"/>
            <w:vMerge/>
          </w:tcPr>
          <w:p w14:paraId="2CC8A1C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7F35830" w14:textId="77777777" w:rsidR="00E77514" w:rsidRDefault="00E77514" w:rsidP="00FC0611">
            <w:pPr>
              <w:pStyle w:val="NormalinTable"/>
            </w:pPr>
          </w:p>
        </w:tc>
      </w:tr>
      <w:tr w:rsidR="00E77514" w14:paraId="376D34D6"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1837B5E9" w14:textId="77777777" w:rsidR="00E77514" w:rsidRDefault="00E77514" w:rsidP="00FC0611">
            <w:pPr>
              <w:pStyle w:val="NormalinTable"/>
            </w:pPr>
          </w:p>
        </w:tc>
        <w:tc>
          <w:tcPr>
            <w:tcW w:w="0" w:type="auto"/>
            <w:vMerge/>
          </w:tcPr>
          <w:p w14:paraId="2C4A589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B35E52F" w14:textId="77777777" w:rsidR="00E77514" w:rsidRDefault="00E77514" w:rsidP="00FC0611">
            <w:pPr>
              <w:pStyle w:val="NormalinTable"/>
            </w:pPr>
            <w:r>
              <w:t>0207 26 30</w:t>
            </w:r>
          </w:p>
        </w:tc>
        <w:tc>
          <w:tcPr>
            <w:tcW w:w="0" w:type="auto"/>
            <w:vMerge/>
          </w:tcPr>
          <w:p w14:paraId="1DA622B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98F0D92" w14:textId="77777777" w:rsidR="00E77514" w:rsidRDefault="00E77514" w:rsidP="00FC0611">
            <w:pPr>
              <w:pStyle w:val="NormalinTable"/>
            </w:pPr>
          </w:p>
        </w:tc>
        <w:tc>
          <w:tcPr>
            <w:tcW w:w="0" w:type="auto"/>
            <w:vMerge/>
          </w:tcPr>
          <w:p w14:paraId="50083EE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7620BD7" w14:textId="77777777" w:rsidR="00E77514" w:rsidRDefault="00E77514" w:rsidP="00FC0611">
            <w:pPr>
              <w:pStyle w:val="NormalinTable"/>
            </w:pPr>
          </w:p>
        </w:tc>
      </w:tr>
      <w:tr w:rsidR="00E77514" w14:paraId="0628FFAD"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7390C7A3" w14:textId="77777777" w:rsidR="00E77514" w:rsidRDefault="00E77514" w:rsidP="00FC0611">
            <w:pPr>
              <w:pStyle w:val="NormalinTable"/>
            </w:pPr>
          </w:p>
        </w:tc>
        <w:tc>
          <w:tcPr>
            <w:tcW w:w="0" w:type="auto"/>
            <w:vMerge/>
          </w:tcPr>
          <w:p w14:paraId="1447A68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BCBB174" w14:textId="77777777" w:rsidR="00E77514" w:rsidRDefault="00E77514" w:rsidP="00FC0611">
            <w:pPr>
              <w:pStyle w:val="NormalinTable"/>
            </w:pPr>
            <w:r>
              <w:t>0207 26 40</w:t>
            </w:r>
          </w:p>
        </w:tc>
        <w:tc>
          <w:tcPr>
            <w:tcW w:w="0" w:type="auto"/>
            <w:vMerge/>
          </w:tcPr>
          <w:p w14:paraId="70637C0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3998D3B" w14:textId="77777777" w:rsidR="00E77514" w:rsidRDefault="00E77514" w:rsidP="00FC0611">
            <w:pPr>
              <w:pStyle w:val="NormalinTable"/>
            </w:pPr>
          </w:p>
        </w:tc>
        <w:tc>
          <w:tcPr>
            <w:tcW w:w="0" w:type="auto"/>
            <w:vMerge/>
          </w:tcPr>
          <w:p w14:paraId="24CBD9F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B74AD4C" w14:textId="77777777" w:rsidR="00E77514" w:rsidRDefault="00E77514" w:rsidP="00FC0611">
            <w:pPr>
              <w:pStyle w:val="NormalinTable"/>
            </w:pPr>
          </w:p>
        </w:tc>
      </w:tr>
      <w:tr w:rsidR="00E77514" w14:paraId="0DE34B1E"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6DE532C3" w14:textId="77777777" w:rsidR="00E77514" w:rsidRDefault="00E77514" w:rsidP="00FC0611">
            <w:pPr>
              <w:pStyle w:val="NormalinTable"/>
            </w:pPr>
          </w:p>
        </w:tc>
        <w:tc>
          <w:tcPr>
            <w:tcW w:w="0" w:type="auto"/>
            <w:vMerge/>
          </w:tcPr>
          <w:p w14:paraId="0CD9556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8AE4649" w14:textId="77777777" w:rsidR="00E77514" w:rsidRDefault="00E77514" w:rsidP="00FC0611">
            <w:pPr>
              <w:pStyle w:val="NormalinTable"/>
            </w:pPr>
            <w:r>
              <w:t>0207 26 50</w:t>
            </w:r>
          </w:p>
        </w:tc>
        <w:tc>
          <w:tcPr>
            <w:tcW w:w="0" w:type="auto"/>
            <w:vMerge/>
          </w:tcPr>
          <w:p w14:paraId="20CB074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7E327CE" w14:textId="77777777" w:rsidR="00E77514" w:rsidRDefault="00E77514" w:rsidP="00FC0611">
            <w:pPr>
              <w:pStyle w:val="NormalinTable"/>
            </w:pPr>
          </w:p>
        </w:tc>
        <w:tc>
          <w:tcPr>
            <w:tcW w:w="0" w:type="auto"/>
            <w:vMerge/>
          </w:tcPr>
          <w:p w14:paraId="507ACAB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1C00097" w14:textId="77777777" w:rsidR="00E77514" w:rsidRDefault="00E77514" w:rsidP="00FC0611">
            <w:pPr>
              <w:pStyle w:val="NormalinTable"/>
            </w:pPr>
          </w:p>
        </w:tc>
      </w:tr>
      <w:tr w:rsidR="00E77514" w14:paraId="4F5B86A3"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63C58275" w14:textId="77777777" w:rsidR="00E77514" w:rsidRDefault="00E77514" w:rsidP="00FC0611">
            <w:pPr>
              <w:pStyle w:val="NormalinTable"/>
            </w:pPr>
          </w:p>
        </w:tc>
        <w:tc>
          <w:tcPr>
            <w:tcW w:w="0" w:type="auto"/>
            <w:vMerge/>
          </w:tcPr>
          <w:p w14:paraId="2B2AA41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DE4C053" w14:textId="77777777" w:rsidR="00E77514" w:rsidRDefault="00E77514" w:rsidP="00FC0611">
            <w:pPr>
              <w:pStyle w:val="NormalinTable"/>
            </w:pPr>
            <w:r>
              <w:t>0207 26 60</w:t>
            </w:r>
          </w:p>
        </w:tc>
        <w:tc>
          <w:tcPr>
            <w:tcW w:w="0" w:type="auto"/>
            <w:vMerge/>
          </w:tcPr>
          <w:p w14:paraId="6BB2E0B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8634E34" w14:textId="77777777" w:rsidR="00E77514" w:rsidRDefault="00E77514" w:rsidP="00FC0611">
            <w:pPr>
              <w:pStyle w:val="NormalinTable"/>
            </w:pPr>
          </w:p>
        </w:tc>
        <w:tc>
          <w:tcPr>
            <w:tcW w:w="0" w:type="auto"/>
            <w:vMerge/>
          </w:tcPr>
          <w:p w14:paraId="24BC01A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B971DB5" w14:textId="77777777" w:rsidR="00E77514" w:rsidRDefault="00E77514" w:rsidP="00FC0611">
            <w:pPr>
              <w:pStyle w:val="NormalinTable"/>
            </w:pPr>
          </w:p>
        </w:tc>
      </w:tr>
      <w:tr w:rsidR="00E77514" w14:paraId="00F1DB41"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05490BE9" w14:textId="77777777" w:rsidR="00E77514" w:rsidRDefault="00E77514" w:rsidP="00FC0611">
            <w:pPr>
              <w:pStyle w:val="NormalinTable"/>
            </w:pPr>
          </w:p>
        </w:tc>
        <w:tc>
          <w:tcPr>
            <w:tcW w:w="0" w:type="auto"/>
            <w:vMerge/>
          </w:tcPr>
          <w:p w14:paraId="5E5AA45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65E7384" w14:textId="77777777" w:rsidR="00E77514" w:rsidRDefault="00E77514" w:rsidP="00FC0611">
            <w:pPr>
              <w:pStyle w:val="NormalinTable"/>
            </w:pPr>
            <w:r>
              <w:t>0207 26 70</w:t>
            </w:r>
          </w:p>
        </w:tc>
        <w:tc>
          <w:tcPr>
            <w:tcW w:w="0" w:type="auto"/>
            <w:vMerge/>
          </w:tcPr>
          <w:p w14:paraId="008282B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9DD98AC" w14:textId="77777777" w:rsidR="00E77514" w:rsidRDefault="00E77514" w:rsidP="00FC0611">
            <w:pPr>
              <w:pStyle w:val="NormalinTable"/>
            </w:pPr>
          </w:p>
        </w:tc>
        <w:tc>
          <w:tcPr>
            <w:tcW w:w="0" w:type="auto"/>
            <w:vMerge/>
          </w:tcPr>
          <w:p w14:paraId="3536D16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30D513A" w14:textId="77777777" w:rsidR="00E77514" w:rsidRDefault="00E77514" w:rsidP="00FC0611">
            <w:pPr>
              <w:pStyle w:val="NormalinTable"/>
            </w:pPr>
          </w:p>
        </w:tc>
      </w:tr>
      <w:tr w:rsidR="00E77514" w14:paraId="22D63201"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5974F8C8" w14:textId="77777777" w:rsidR="00E77514" w:rsidRDefault="00E77514" w:rsidP="00FC0611">
            <w:pPr>
              <w:pStyle w:val="NormalinTable"/>
            </w:pPr>
          </w:p>
        </w:tc>
        <w:tc>
          <w:tcPr>
            <w:tcW w:w="0" w:type="auto"/>
            <w:vMerge/>
          </w:tcPr>
          <w:p w14:paraId="777900A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81A5117" w14:textId="77777777" w:rsidR="00E77514" w:rsidRDefault="00E77514" w:rsidP="00FC0611">
            <w:pPr>
              <w:pStyle w:val="NormalinTable"/>
            </w:pPr>
            <w:r>
              <w:t>0207 26 80</w:t>
            </w:r>
          </w:p>
        </w:tc>
        <w:tc>
          <w:tcPr>
            <w:tcW w:w="0" w:type="auto"/>
            <w:vMerge/>
          </w:tcPr>
          <w:p w14:paraId="24A5E48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B3BFA2A" w14:textId="77777777" w:rsidR="00E77514" w:rsidRDefault="00E77514" w:rsidP="00FC0611">
            <w:pPr>
              <w:pStyle w:val="NormalinTable"/>
            </w:pPr>
          </w:p>
        </w:tc>
        <w:tc>
          <w:tcPr>
            <w:tcW w:w="0" w:type="auto"/>
            <w:vMerge/>
          </w:tcPr>
          <w:p w14:paraId="16F8D3C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2E268AA" w14:textId="77777777" w:rsidR="00E77514" w:rsidRDefault="00E77514" w:rsidP="00FC0611">
            <w:pPr>
              <w:pStyle w:val="NormalinTable"/>
            </w:pPr>
          </w:p>
        </w:tc>
      </w:tr>
      <w:tr w:rsidR="00E77514" w14:paraId="11AC9D33"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0E490797" w14:textId="77777777" w:rsidR="00E77514" w:rsidRDefault="00E77514" w:rsidP="00FC0611">
            <w:pPr>
              <w:pStyle w:val="NormalinTable"/>
            </w:pPr>
          </w:p>
        </w:tc>
        <w:tc>
          <w:tcPr>
            <w:tcW w:w="0" w:type="auto"/>
            <w:vMerge/>
          </w:tcPr>
          <w:p w14:paraId="22B4DA5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F27FA38" w14:textId="77777777" w:rsidR="00E77514" w:rsidRDefault="00E77514" w:rsidP="00FC0611">
            <w:pPr>
              <w:pStyle w:val="NormalinTable"/>
            </w:pPr>
            <w:r>
              <w:t>0207 26 99</w:t>
            </w:r>
          </w:p>
        </w:tc>
        <w:tc>
          <w:tcPr>
            <w:tcW w:w="0" w:type="auto"/>
            <w:vMerge/>
          </w:tcPr>
          <w:p w14:paraId="0BB6F0F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44602AE" w14:textId="77777777" w:rsidR="00E77514" w:rsidRDefault="00E77514" w:rsidP="00FC0611">
            <w:pPr>
              <w:pStyle w:val="NormalinTable"/>
            </w:pPr>
          </w:p>
        </w:tc>
        <w:tc>
          <w:tcPr>
            <w:tcW w:w="0" w:type="auto"/>
            <w:vMerge/>
          </w:tcPr>
          <w:p w14:paraId="0CE1786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0D39FF7" w14:textId="77777777" w:rsidR="00E77514" w:rsidRDefault="00E77514" w:rsidP="00FC0611">
            <w:pPr>
              <w:pStyle w:val="NormalinTable"/>
            </w:pPr>
          </w:p>
        </w:tc>
      </w:tr>
      <w:tr w:rsidR="00E77514" w14:paraId="72284294"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26177888" w14:textId="77777777" w:rsidR="00E77514" w:rsidRDefault="00E77514" w:rsidP="00FC0611">
            <w:pPr>
              <w:pStyle w:val="NormalinTable"/>
            </w:pPr>
          </w:p>
        </w:tc>
        <w:tc>
          <w:tcPr>
            <w:tcW w:w="0" w:type="auto"/>
            <w:vMerge/>
          </w:tcPr>
          <w:p w14:paraId="6D77CC6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7EA5554" w14:textId="77777777" w:rsidR="00E77514" w:rsidRDefault="00E77514" w:rsidP="00FC0611">
            <w:pPr>
              <w:pStyle w:val="NormalinTable"/>
            </w:pPr>
            <w:r>
              <w:t>0207 27 10</w:t>
            </w:r>
          </w:p>
        </w:tc>
        <w:tc>
          <w:tcPr>
            <w:tcW w:w="0" w:type="auto"/>
            <w:vMerge/>
          </w:tcPr>
          <w:p w14:paraId="63D8485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B5CF13F" w14:textId="77777777" w:rsidR="00E77514" w:rsidRDefault="00E77514" w:rsidP="00FC0611">
            <w:pPr>
              <w:pStyle w:val="NormalinTable"/>
            </w:pPr>
          </w:p>
        </w:tc>
        <w:tc>
          <w:tcPr>
            <w:tcW w:w="0" w:type="auto"/>
            <w:vMerge/>
          </w:tcPr>
          <w:p w14:paraId="379FF97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F315220" w14:textId="77777777" w:rsidR="00E77514" w:rsidRDefault="00E77514" w:rsidP="00FC0611">
            <w:pPr>
              <w:pStyle w:val="NormalinTable"/>
            </w:pPr>
          </w:p>
        </w:tc>
      </w:tr>
      <w:tr w:rsidR="00E77514" w14:paraId="7A9B55AA"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0D8F275F" w14:textId="77777777" w:rsidR="00E77514" w:rsidRDefault="00E77514" w:rsidP="00FC0611">
            <w:pPr>
              <w:pStyle w:val="NormalinTable"/>
            </w:pPr>
          </w:p>
        </w:tc>
        <w:tc>
          <w:tcPr>
            <w:tcW w:w="0" w:type="auto"/>
            <w:vMerge/>
          </w:tcPr>
          <w:p w14:paraId="47E627E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3949756" w14:textId="77777777" w:rsidR="00E77514" w:rsidRDefault="00E77514" w:rsidP="00FC0611">
            <w:pPr>
              <w:pStyle w:val="NormalinTable"/>
            </w:pPr>
            <w:r>
              <w:t>0207 27 20</w:t>
            </w:r>
          </w:p>
        </w:tc>
        <w:tc>
          <w:tcPr>
            <w:tcW w:w="0" w:type="auto"/>
            <w:vMerge/>
          </w:tcPr>
          <w:p w14:paraId="567EABB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48E4D6B" w14:textId="77777777" w:rsidR="00E77514" w:rsidRDefault="00E77514" w:rsidP="00FC0611">
            <w:pPr>
              <w:pStyle w:val="NormalinTable"/>
            </w:pPr>
          </w:p>
        </w:tc>
        <w:tc>
          <w:tcPr>
            <w:tcW w:w="0" w:type="auto"/>
            <w:vMerge/>
          </w:tcPr>
          <w:p w14:paraId="723CD5B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2DFB123" w14:textId="77777777" w:rsidR="00E77514" w:rsidRDefault="00E77514" w:rsidP="00FC0611">
            <w:pPr>
              <w:pStyle w:val="NormalinTable"/>
            </w:pPr>
          </w:p>
        </w:tc>
      </w:tr>
      <w:tr w:rsidR="00E77514" w14:paraId="710EA60C"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343265AD" w14:textId="77777777" w:rsidR="00E77514" w:rsidRDefault="00E77514" w:rsidP="00FC0611">
            <w:pPr>
              <w:pStyle w:val="NormalinTable"/>
            </w:pPr>
          </w:p>
        </w:tc>
        <w:tc>
          <w:tcPr>
            <w:tcW w:w="0" w:type="auto"/>
            <w:vMerge/>
          </w:tcPr>
          <w:p w14:paraId="0C736EB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36A7C21" w14:textId="77777777" w:rsidR="00E77514" w:rsidRDefault="00E77514" w:rsidP="00FC0611">
            <w:pPr>
              <w:pStyle w:val="NormalinTable"/>
            </w:pPr>
            <w:r>
              <w:t>0207 27 30</w:t>
            </w:r>
          </w:p>
        </w:tc>
        <w:tc>
          <w:tcPr>
            <w:tcW w:w="0" w:type="auto"/>
            <w:vMerge/>
          </w:tcPr>
          <w:p w14:paraId="6728D32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43A79B5" w14:textId="77777777" w:rsidR="00E77514" w:rsidRDefault="00E77514" w:rsidP="00FC0611">
            <w:pPr>
              <w:pStyle w:val="NormalinTable"/>
            </w:pPr>
          </w:p>
        </w:tc>
        <w:tc>
          <w:tcPr>
            <w:tcW w:w="0" w:type="auto"/>
            <w:vMerge/>
          </w:tcPr>
          <w:p w14:paraId="725BE11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9D7A62B" w14:textId="77777777" w:rsidR="00E77514" w:rsidRDefault="00E77514" w:rsidP="00FC0611">
            <w:pPr>
              <w:pStyle w:val="NormalinTable"/>
            </w:pPr>
          </w:p>
        </w:tc>
      </w:tr>
      <w:tr w:rsidR="00E77514" w14:paraId="70DB25FA"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5A04FFD0" w14:textId="77777777" w:rsidR="00E77514" w:rsidRDefault="00E77514" w:rsidP="00FC0611">
            <w:pPr>
              <w:pStyle w:val="NormalinTable"/>
            </w:pPr>
          </w:p>
        </w:tc>
        <w:tc>
          <w:tcPr>
            <w:tcW w:w="0" w:type="auto"/>
            <w:vMerge/>
          </w:tcPr>
          <w:p w14:paraId="0CD6A64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1B6CCB7" w14:textId="77777777" w:rsidR="00E77514" w:rsidRDefault="00E77514" w:rsidP="00FC0611">
            <w:pPr>
              <w:pStyle w:val="NormalinTable"/>
            </w:pPr>
            <w:r>
              <w:t>0207 27 40</w:t>
            </w:r>
          </w:p>
        </w:tc>
        <w:tc>
          <w:tcPr>
            <w:tcW w:w="0" w:type="auto"/>
            <w:vMerge/>
          </w:tcPr>
          <w:p w14:paraId="7CD83BC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E7B37F0" w14:textId="77777777" w:rsidR="00E77514" w:rsidRDefault="00E77514" w:rsidP="00FC0611">
            <w:pPr>
              <w:pStyle w:val="NormalinTable"/>
            </w:pPr>
          </w:p>
        </w:tc>
        <w:tc>
          <w:tcPr>
            <w:tcW w:w="0" w:type="auto"/>
            <w:vMerge/>
          </w:tcPr>
          <w:p w14:paraId="281DAD7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5942EFC" w14:textId="77777777" w:rsidR="00E77514" w:rsidRDefault="00E77514" w:rsidP="00FC0611">
            <w:pPr>
              <w:pStyle w:val="NormalinTable"/>
            </w:pPr>
          </w:p>
        </w:tc>
      </w:tr>
      <w:tr w:rsidR="00E77514" w14:paraId="5566C324"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224CDD03" w14:textId="77777777" w:rsidR="00E77514" w:rsidRDefault="00E77514" w:rsidP="00FC0611">
            <w:pPr>
              <w:pStyle w:val="NormalinTable"/>
            </w:pPr>
          </w:p>
        </w:tc>
        <w:tc>
          <w:tcPr>
            <w:tcW w:w="0" w:type="auto"/>
            <w:vMerge/>
          </w:tcPr>
          <w:p w14:paraId="79C772D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38E59A8" w14:textId="77777777" w:rsidR="00E77514" w:rsidRDefault="00E77514" w:rsidP="00FC0611">
            <w:pPr>
              <w:pStyle w:val="NormalinTable"/>
            </w:pPr>
            <w:r>
              <w:t>0207 27 50</w:t>
            </w:r>
          </w:p>
        </w:tc>
        <w:tc>
          <w:tcPr>
            <w:tcW w:w="0" w:type="auto"/>
            <w:vMerge/>
          </w:tcPr>
          <w:p w14:paraId="3712661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7E23A2B" w14:textId="77777777" w:rsidR="00E77514" w:rsidRDefault="00E77514" w:rsidP="00FC0611">
            <w:pPr>
              <w:pStyle w:val="NormalinTable"/>
            </w:pPr>
          </w:p>
        </w:tc>
        <w:tc>
          <w:tcPr>
            <w:tcW w:w="0" w:type="auto"/>
            <w:vMerge/>
          </w:tcPr>
          <w:p w14:paraId="1CDE72F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CED446D" w14:textId="77777777" w:rsidR="00E77514" w:rsidRDefault="00E77514" w:rsidP="00FC0611">
            <w:pPr>
              <w:pStyle w:val="NormalinTable"/>
            </w:pPr>
          </w:p>
        </w:tc>
      </w:tr>
      <w:tr w:rsidR="00E77514" w14:paraId="112F6B00"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62592919" w14:textId="77777777" w:rsidR="00E77514" w:rsidRDefault="00E77514" w:rsidP="00FC0611">
            <w:pPr>
              <w:pStyle w:val="NormalinTable"/>
            </w:pPr>
          </w:p>
        </w:tc>
        <w:tc>
          <w:tcPr>
            <w:tcW w:w="0" w:type="auto"/>
            <w:vMerge/>
          </w:tcPr>
          <w:p w14:paraId="118A88F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AB42566" w14:textId="77777777" w:rsidR="00E77514" w:rsidRDefault="00E77514" w:rsidP="00FC0611">
            <w:pPr>
              <w:pStyle w:val="NormalinTable"/>
            </w:pPr>
            <w:r>
              <w:t>0207 27 60</w:t>
            </w:r>
          </w:p>
        </w:tc>
        <w:tc>
          <w:tcPr>
            <w:tcW w:w="0" w:type="auto"/>
            <w:vMerge/>
          </w:tcPr>
          <w:p w14:paraId="3C0B751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E981F05" w14:textId="77777777" w:rsidR="00E77514" w:rsidRDefault="00E77514" w:rsidP="00FC0611">
            <w:pPr>
              <w:pStyle w:val="NormalinTable"/>
            </w:pPr>
          </w:p>
        </w:tc>
        <w:tc>
          <w:tcPr>
            <w:tcW w:w="0" w:type="auto"/>
            <w:vMerge/>
          </w:tcPr>
          <w:p w14:paraId="4CEABB9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42C43BC" w14:textId="77777777" w:rsidR="00E77514" w:rsidRDefault="00E77514" w:rsidP="00FC0611">
            <w:pPr>
              <w:pStyle w:val="NormalinTable"/>
            </w:pPr>
          </w:p>
        </w:tc>
      </w:tr>
      <w:tr w:rsidR="00E77514" w14:paraId="5AFD59EC"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6328A176" w14:textId="77777777" w:rsidR="00E77514" w:rsidRDefault="00E77514" w:rsidP="00FC0611">
            <w:pPr>
              <w:pStyle w:val="NormalinTable"/>
            </w:pPr>
          </w:p>
        </w:tc>
        <w:tc>
          <w:tcPr>
            <w:tcW w:w="0" w:type="auto"/>
            <w:vMerge/>
          </w:tcPr>
          <w:p w14:paraId="28C70A2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6DC5ACB" w14:textId="77777777" w:rsidR="00E77514" w:rsidRDefault="00E77514" w:rsidP="00FC0611">
            <w:pPr>
              <w:pStyle w:val="NormalinTable"/>
            </w:pPr>
            <w:r>
              <w:t>0207 27 70</w:t>
            </w:r>
          </w:p>
        </w:tc>
        <w:tc>
          <w:tcPr>
            <w:tcW w:w="0" w:type="auto"/>
            <w:vMerge/>
          </w:tcPr>
          <w:p w14:paraId="7E94108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14B3C1A" w14:textId="77777777" w:rsidR="00E77514" w:rsidRDefault="00E77514" w:rsidP="00FC0611">
            <w:pPr>
              <w:pStyle w:val="NormalinTable"/>
            </w:pPr>
          </w:p>
        </w:tc>
        <w:tc>
          <w:tcPr>
            <w:tcW w:w="0" w:type="auto"/>
            <w:vMerge/>
          </w:tcPr>
          <w:p w14:paraId="0E4D6D5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B6774EC" w14:textId="77777777" w:rsidR="00E77514" w:rsidRDefault="00E77514" w:rsidP="00FC0611">
            <w:pPr>
              <w:pStyle w:val="NormalinTable"/>
            </w:pPr>
          </w:p>
        </w:tc>
      </w:tr>
      <w:tr w:rsidR="00E77514" w14:paraId="77C4AFD2"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446FAAEB" w14:textId="77777777" w:rsidR="00E77514" w:rsidRDefault="00E77514" w:rsidP="00FC0611">
            <w:pPr>
              <w:pStyle w:val="NormalinTable"/>
            </w:pPr>
          </w:p>
        </w:tc>
        <w:tc>
          <w:tcPr>
            <w:tcW w:w="0" w:type="auto"/>
            <w:vMerge/>
          </w:tcPr>
          <w:p w14:paraId="0AFCE0B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244F903" w14:textId="77777777" w:rsidR="00E77514" w:rsidRDefault="00E77514" w:rsidP="00FC0611">
            <w:pPr>
              <w:pStyle w:val="NormalinTable"/>
            </w:pPr>
            <w:r>
              <w:t>0207 27 80</w:t>
            </w:r>
          </w:p>
        </w:tc>
        <w:tc>
          <w:tcPr>
            <w:tcW w:w="0" w:type="auto"/>
            <w:vMerge/>
          </w:tcPr>
          <w:p w14:paraId="4B11B49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149F028" w14:textId="77777777" w:rsidR="00E77514" w:rsidRDefault="00E77514" w:rsidP="00FC0611">
            <w:pPr>
              <w:pStyle w:val="NormalinTable"/>
            </w:pPr>
          </w:p>
        </w:tc>
        <w:tc>
          <w:tcPr>
            <w:tcW w:w="0" w:type="auto"/>
            <w:vMerge/>
          </w:tcPr>
          <w:p w14:paraId="0C8EE63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1223128" w14:textId="77777777" w:rsidR="00E77514" w:rsidRDefault="00E77514" w:rsidP="00FC0611">
            <w:pPr>
              <w:pStyle w:val="NormalinTable"/>
            </w:pPr>
          </w:p>
        </w:tc>
      </w:tr>
      <w:tr w:rsidR="00E77514" w14:paraId="576CFC94"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4F99FD2E" w14:textId="77777777" w:rsidR="00E77514" w:rsidRDefault="00E77514" w:rsidP="00FC0611">
            <w:pPr>
              <w:pStyle w:val="NormalinTable"/>
            </w:pPr>
          </w:p>
        </w:tc>
        <w:tc>
          <w:tcPr>
            <w:tcW w:w="0" w:type="auto"/>
            <w:vMerge/>
          </w:tcPr>
          <w:p w14:paraId="6192AB2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2BC97B0" w14:textId="77777777" w:rsidR="00E77514" w:rsidRDefault="00E77514" w:rsidP="00FC0611">
            <w:pPr>
              <w:pStyle w:val="NormalinTable"/>
            </w:pPr>
            <w:r>
              <w:t>0207 27 99</w:t>
            </w:r>
          </w:p>
        </w:tc>
        <w:tc>
          <w:tcPr>
            <w:tcW w:w="0" w:type="auto"/>
            <w:vMerge/>
          </w:tcPr>
          <w:p w14:paraId="28140E5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476B317" w14:textId="77777777" w:rsidR="00E77514" w:rsidRDefault="00E77514" w:rsidP="00FC0611">
            <w:pPr>
              <w:pStyle w:val="NormalinTable"/>
            </w:pPr>
          </w:p>
        </w:tc>
        <w:tc>
          <w:tcPr>
            <w:tcW w:w="0" w:type="auto"/>
            <w:vMerge/>
          </w:tcPr>
          <w:p w14:paraId="78C1358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72F2A0D" w14:textId="77777777" w:rsidR="00E77514" w:rsidRDefault="00E77514" w:rsidP="00FC0611">
            <w:pPr>
              <w:pStyle w:val="NormalinTable"/>
            </w:pPr>
          </w:p>
        </w:tc>
      </w:tr>
      <w:tr w:rsidR="00E77514" w14:paraId="16E5DD62"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0B229B07" w14:textId="77777777" w:rsidR="00E77514" w:rsidRDefault="00E77514" w:rsidP="00FC0611">
            <w:pPr>
              <w:pStyle w:val="NormalinTable"/>
            </w:pPr>
          </w:p>
        </w:tc>
        <w:tc>
          <w:tcPr>
            <w:tcW w:w="0" w:type="auto"/>
            <w:vMerge/>
          </w:tcPr>
          <w:p w14:paraId="49A2062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7D3D3BF" w14:textId="77777777" w:rsidR="00E77514" w:rsidRDefault="00E77514" w:rsidP="00FC0611">
            <w:pPr>
              <w:pStyle w:val="NormalinTable"/>
            </w:pPr>
            <w:r>
              <w:t>0207 41 00</w:t>
            </w:r>
          </w:p>
        </w:tc>
        <w:tc>
          <w:tcPr>
            <w:tcW w:w="0" w:type="auto"/>
            <w:vMerge/>
          </w:tcPr>
          <w:p w14:paraId="446F39B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A0576C5" w14:textId="77777777" w:rsidR="00E77514" w:rsidRDefault="00E77514" w:rsidP="00FC0611">
            <w:pPr>
              <w:pStyle w:val="NormalinTable"/>
            </w:pPr>
          </w:p>
        </w:tc>
        <w:tc>
          <w:tcPr>
            <w:tcW w:w="0" w:type="auto"/>
            <w:vMerge/>
          </w:tcPr>
          <w:p w14:paraId="3EAA4F3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6AEB1C0" w14:textId="77777777" w:rsidR="00E77514" w:rsidRDefault="00E77514" w:rsidP="00FC0611">
            <w:pPr>
              <w:pStyle w:val="NormalinTable"/>
            </w:pPr>
          </w:p>
        </w:tc>
      </w:tr>
      <w:tr w:rsidR="00E77514" w14:paraId="0C18BE6F"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0B6AA8C9" w14:textId="77777777" w:rsidR="00E77514" w:rsidRDefault="00E77514" w:rsidP="00FC0611">
            <w:pPr>
              <w:pStyle w:val="NormalinTable"/>
            </w:pPr>
          </w:p>
        </w:tc>
        <w:tc>
          <w:tcPr>
            <w:tcW w:w="0" w:type="auto"/>
            <w:vMerge/>
          </w:tcPr>
          <w:p w14:paraId="15D9D2A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0723963" w14:textId="77777777" w:rsidR="00E77514" w:rsidRDefault="00E77514" w:rsidP="00FC0611">
            <w:pPr>
              <w:pStyle w:val="NormalinTable"/>
            </w:pPr>
            <w:r>
              <w:t>0207 42 00</w:t>
            </w:r>
          </w:p>
        </w:tc>
        <w:tc>
          <w:tcPr>
            <w:tcW w:w="0" w:type="auto"/>
            <w:vMerge/>
          </w:tcPr>
          <w:p w14:paraId="19106F1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681D2CB" w14:textId="77777777" w:rsidR="00E77514" w:rsidRDefault="00E77514" w:rsidP="00FC0611">
            <w:pPr>
              <w:pStyle w:val="NormalinTable"/>
            </w:pPr>
          </w:p>
        </w:tc>
        <w:tc>
          <w:tcPr>
            <w:tcW w:w="0" w:type="auto"/>
            <w:vMerge/>
          </w:tcPr>
          <w:p w14:paraId="5D8073A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3E10F68" w14:textId="77777777" w:rsidR="00E77514" w:rsidRDefault="00E77514" w:rsidP="00FC0611">
            <w:pPr>
              <w:pStyle w:val="NormalinTable"/>
            </w:pPr>
          </w:p>
        </w:tc>
      </w:tr>
      <w:tr w:rsidR="00E77514" w14:paraId="1BE8E212"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2C4E5DE6" w14:textId="77777777" w:rsidR="00E77514" w:rsidRDefault="00E77514" w:rsidP="00FC0611">
            <w:pPr>
              <w:pStyle w:val="NormalinTable"/>
            </w:pPr>
          </w:p>
        </w:tc>
        <w:tc>
          <w:tcPr>
            <w:tcW w:w="0" w:type="auto"/>
            <w:vMerge/>
          </w:tcPr>
          <w:p w14:paraId="5575158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7C78EC6" w14:textId="77777777" w:rsidR="00E77514" w:rsidRDefault="00E77514" w:rsidP="00FC0611">
            <w:pPr>
              <w:pStyle w:val="NormalinTable"/>
            </w:pPr>
            <w:r>
              <w:t>0207 44 10</w:t>
            </w:r>
          </w:p>
        </w:tc>
        <w:tc>
          <w:tcPr>
            <w:tcW w:w="0" w:type="auto"/>
            <w:vMerge/>
          </w:tcPr>
          <w:p w14:paraId="0DBCF44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4F44A65" w14:textId="77777777" w:rsidR="00E77514" w:rsidRDefault="00E77514" w:rsidP="00FC0611">
            <w:pPr>
              <w:pStyle w:val="NormalinTable"/>
            </w:pPr>
          </w:p>
        </w:tc>
        <w:tc>
          <w:tcPr>
            <w:tcW w:w="0" w:type="auto"/>
            <w:vMerge/>
          </w:tcPr>
          <w:p w14:paraId="4AD6CF2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DD69397" w14:textId="77777777" w:rsidR="00E77514" w:rsidRDefault="00E77514" w:rsidP="00FC0611">
            <w:pPr>
              <w:pStyle w:val="NormalinTable"/>
            </w:pPr>
          </w:p>
        </w:tc>
      </w:tr>
      <w:tr w:rsidR="00E77514" w14:paraId="66E7CC3F"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50359AB0" w14:textId="77777777" w:rsidR="00E77514" w:rsidRDefault="00E77514" w:rsidP="00FC0611">
            <w:pPr>
              <w:pStyle w:val="NormalinTable"/>
            </w:pPr>
          </w:p>
        </w:tc>
        <w:tc>
          <w:tcPr>
            <w:tcW w:w="0" w:type="auto"/>
            <w:vMerge/>
          </w:tcPr>
          <w:p w14:paraId="337C3D1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0404517" w14:textId="77777777" w:rsidR="00E77514" w:rsidRDefault="00E77514" w:rsidP="00FC0611">
            <w:pPr>
              <w:pStyle w:val="NormalinTable"/>
            </w:pPr>
            <w:r>
              <w:t>0207 44 21</w:t>
            </w:r>
          </w:p>
        </w:tc>
        <w:tc>
          <w:tcPr>
            <w:tcW w:w="0" w:type="auto"/>
            <w:vMerge/>
          </w:tcPr>
          <w:p w14:paraId="7CA763D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CAEED54" w14:textId="77777777" w:rsidR="00E77514" w:rsidRDefault="00E77514" w:rsidP="00FC0611">
            <w:pPr>
              <w:pStyle w:val="NormalinTable"/>
            </w:pPr>
          </w:p>
        </w:tc>
        <w:tc>
          <w:tcPr>
            <w:tcW w:w="0" w:type="auto"/>
            <w:vMerge/>
          </w:tcPr>
          <w:p w14:paraId="1DD3737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401DF7E" w14:textId="77777777" w:rsidR="00E77514" w:rsidRDefault="00E77514" w:rsidP="00FC0611">
            <w:pPr>
              <w:pStyle w:val="NormalinTable"/>
            </w:pPr>
          </w:p>
        </w:tc>
      </w:tr>
      <w:tr w:rsidR="00E77514" w14:paraId="483E7C5E"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6593872B" w14:textId="77777777" w:rsidR="00E77514" w:rsidRDefault="00E77514" w:rsidP="00FC0611">
            <w:pPr>
              <w:pStyle w:val="NormalinTable"/>
            </w:pPr>
          </w:p>
        </w:tc>
        <w:tc>
          <w:tcPr>
            <w:tcW w:w="0" w:type="auto"/>
            <w:vMerge/>
          </w:tcPr>
          <w:p w14:paraId="67B5673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546A192" w14:textId="77777777" w:rsidR="00E77514" w:rsidRDefault="00E77514" w:rsidP="00FC0611">
            <w:pPr>
              <w:pStyle w:val="NormalinTable"/>
            </w:pPr>
            <w:r>
              <w:t>0207 44 31</w:t>
            </w:r>
          </w:p>
        </w:tc>
        <w:tc>
          <w:tcPr>
            <w:tcW w:w="0" w:type="auto"/>
            <w:vMerge/>
          </w:tcPr>
          <w:p w14:paraId="71B1350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64C4953" w14:textId="77777777" w:rsidR="00E77514" w:rsidRDefault="00E77514" w:rsidP="00FC0611">
            <w:pPr>
              <w:pStyle w:val="NormalinTable"/>
            </w:pPr>
          </w:p>
        </w:tc>
        <w:tc>
          <w:tcPr>
            <w:tcW w:w="0" w:type="auto"/>
            <w:vMerge/>
          </w:tcPr>
          <w:p w14:paraId="27A5D1B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F6A334B" w14:textId="77777777" w:rsidR="00E77514" w:rsidRDefault="00E77514" w:rsidP="00FC0611">
            <w:pPr>
              <w:pStyle w:val="NormalinTable"/>
            </w:pPr>
          </w:p>
        </w:tc>
      </w:tr>
      <w:tr w:rsidR="00E77514" w14:paraId="7F28DAB3"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2035FDDD" w14:textId="77777777" w:rsidR="00E77514" w:rsidRDefault="00E77514" w:rsidP="00FC0611">
            <w:pPr>
              <w:pStyle w:val="NormalinTable"/>
            </w:pPr>
          </w:p>
        </w:tc>
        <w:tc>
          <w:tcPr>
            <w:tcW w:w="0" w:type="auto"/>
            <w:vMerge/>
          </w:tcPr>
          <w:p w14:paraId="5258C75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2E486C9" w14:textId="77777777" w:rsidR="00E77514" w:rsidRDefault="00E77514" w:rsidP="00FC0611">
            <w:pPr>
              <w:pStyle w:val="NormalinTable"/>
            </w:pPr>
            <w:r>
              <w:t>0207 44 41</w:t>
            </w:r>
          </w:p>
        </w:tc>
        <w:tc>
          <w:tcPr>
            <w:tcW w:w="0" w:type="auto"/>
            <w:vMerge/>
          </w:tcPr>
          <w:p w14:paraId="0413A49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09EDB7A" w14:textId="77777777" w:rsidR="00E77514" w:rsidRDefault="00E77514" w:rsidP="00FC0611">
            <w:pPr>
              <w:pStyle w:val="NormalinTable"/>
            </w:pPr>
          </w:p>
        </w:tc>
        <w:tc>
          <w:tcPr>
            <w:tcW w:w="0" w:type="auto"/>
            <w:vMerge/>
          </w:tcPr>
          <w:p w14:paraId="695692E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4DF7D1" w14:textId="77777777" w:rsidR="00E77514" w:rsidRDefault="00E77514" w:rsidP="00FC0611">
            <w:pPr>
              <w:pStyle w:val="NormalinTable"/>
            </w:pPr>
          </w:p>
        </w:tc>
      </w:tr>
      <w:tr w:rsidR="00E77514" w14:paraId="08458066"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5D5AF3B2" w14:textId="77777777" w:rsidR="00E77514" w:rsidRDefault="00E77514" w:rsidP="00FC0611">
            <w:pPr>
              <w:pStyle w:val="NormalinTable"/>
            </w:pPr>
          </w:p>
        </w:tc>
        <w:tc>
          <w:tcPr>
            <w:tcW w:w="0" w:type="auto"/>
            <w:vMerge/>
          </w:tcPr>
          <w:p w14:paraId="0543D87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D34CA8" w14:textId="77777777" w:rsidR="00E77514" w:rsidRDefault="00E77514" w:rsidP="00FC0611">
            <w:pPr>
              <w:pStyle w:val="NormalinTable"/>
            </w:pPr>
            <w:r>
              <w:t>0207 44 51</w:t>
            </w:r>
          </w:p>
        </w:tc>
        <w:tc>
          <w:tcPr>
            <w:tcW w:w="0" w:type="auto"/>
            <w:vMerge/>
          </w:tcPr>
          <w:p w14:paraId="4330883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7E5C4B9" w14:textId="77777777" w:rsidR="00E77514" w:rsidRDefault="00E77514" w:rsidP="00FC0611">
            <w:pPr>
              <w:pStyle w:val="NormalinTable"/>
            </w:pPr>
          </w:p>
        </w:tc>
        <w:tc>
          <w:tcPr>
            <w:tcW w:w="0" w:type="auto"/>
            <w:vMerge/>
          </w:tcPr>
          <w:p w14:paraId="04B8CFE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10C19C5" w14:textId="77777777" w:rsidR="00E77514" w:rsidRDefault="00E77514" w:rsidP="00FC0611">
            <w:pPr>
              <w:pStyle w:val="NormalinTable"/>
            </w:pPr>
          </w:p>
        </w:tc>
      </w:tr>
      <w:tr w:rsidR="00E77514" w14:paraId="3CD50648"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6D5B76C2" w14:textId="77777777" w:rsidR="00E77514" w:rsidRDefault="00E77514" w:rsidP="00FC0611">
            <w:pPr>
              <w:pStyle w:val="NormalinTable"/>
            </w:pPr>
          </w:p>
        </w:tc>
        <w:tc>
          <w:tcPr>
            <w:tcW w:w="0" w:type="auto"/>
            <w:vMerge/>
          </w:tcPr>
          <w:p w14:paraId="68E7E90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3E3E227" w14:textId="77777777" w:rsidR="00E77514" w:rsidRDefault="00E77514" w:rsidP="00FC0611">
            <w:pPr>
              <w:pStyle w:val="NormalinTable"/>
            </w:pPr>
            <w:r>
              <w:t>0207 44 61</w:t>
            </w:r>
          </w:p>
        </w:tc>
        <w:tc>
          <w:tcPr>
            <w:tcW w:w="0" w:type="auto"/>
            <w:vMerge/>
          </w:tcPr>
          <w:p w14:paraId="7867AA8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C055435" w14:textId="77777777" w:rsidR="00E77514" w:rsidRDefault="00E77514" w:rsidP="00FC0611">
            <w:pPr>
              <w:pStyle w:val="NormalinTable"/>
            </w:pPr>
          </w:p>
        </w:tc>
        <w:tc>
          <w:tcPr>
            <w:tcW w:w="0" w:type="auto"/>
            <w:vMerge/>
          </w:tcPr>
          <w:p w14:paraId="337C4F6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2FE9CE0" w14:textId="77777777" w:rsidR="00E77514" w:rsidRDefault="00E77514" w:rsidP="00FC0611">
            <w:pPr>
              <w:pStyle w:val="NormalinTable"/>
            </w:pPr>
          </w:p>
        </w:tc>
      </w:tr>
      <w:tr w:rsidR="00E77514" w14:paraId="42057650"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535EC7E1" w14:textId="77777777" w:rsidR="00E77514" w:rsidRDefault="00E77514" w:rsidP="00FC0611">
            <w:pPr>
              <w:pStyle w:val="NormalinTable"/>
            </w:pPr>
          </w:p>
        </w:tc>
        <w:tc>
          <w:tcPr>
            <w:tcW w:w="0" w:type="auto"/>
            <w:vMerge/>
          </w:tcPr>
          <w:p w14:paraId="7626E6C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D6FD9D9" w14:textId="77777777" w:rsidR="00E77514" w:rsidRDefault="00E77514" w:rsidP="00FC0611">
            <w:pPr>
              <w:pStyle w:val="NormalinTable"/>
            </w:pPr>
            <w:r>
              <w:t>0207 44 71</w:t>
            </w:r>
          </w:p>
        </w:tc>
        <w:tc>
          <w:tcPr>
            <w:tcW w:w="0" w:type="auto"/>
            <w:vMerge/>
          </w:tcPr>
          <w:p w14:paraId="5705425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FCF85CE" w14:textId="77777777" w:rsidR="00E77514" w:rsidRDefault="00E77514" w:rsidP="00FC0611">
            <w:pPr>
              <w:pStyle w:val="NormalinTable"/>
            </w:pPr>
          </w:p>
        </w:tc>
        <w:tc>
          <w:tcPr>
            <w:tcW w:w="0" w:type="auto"/>
            <w:vMerge/>
          </w:tcPr>
          <w:p w14:paraId="574D2D7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6D705C7" w14:textId="77777777" w:rsidR="00E77514" w:rsidRDefault="00E77514" w:rsidP="00FC0611">
            <w:pPr>
              <w:pStyle w:val="NormalinTable"/>
            </w:pPr>
          </w:p>
        </w:tc>
      </w:tr>
      <w:tr w:rsidR="00E77514" w14:paraId="0AE53706"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6698BECA" w14:textId="77777777" w:rsidR="00E77514" w:rsidRDefault="00E77514" w:rsidP="00FC0611">
            <w:pPr>
              <w:pStyle w:val="NormalinTable"/>
            </w:pPr>
          </w:p>
        </w:tc>
        <w:tc>
          <w:tcPr>
            <w:tcW w:w="0" w:type="auto"/>
            <w:vMerge/>
          </w:tcPr>
          <w:p w14:paraId="0CDC428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8F0BACF" w14:textId="77777777" w:rsidR="00E77514" w:rsidRDefault="00E77514" w:rsidP="00FC0611">
            <w:pPr>
              <w:pStyle w:val="NormalinTable"/>
            </w:pPr>
            <w:r>
              <w:t>0207 44 81</w:t>
            </w:r>
          </w:p>
        </w:tc>
        <w:tc>
          <w:tcPr>
            <w:tcW w:w="0" w:type="auto"/>
            <w:vMerge/>
          </w:tcPr>
          <w:p w14:paraId="463B96E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717FCFE" w14:textId="77777777" w:rsidR="00E77514" w:rsidRDefault="00E77514" w:rsidP="00FC0611">
            <w:pPr>
              <w:pStyle w:val="NormalinTable"/>
            </w:pPr>
          </w:p>
        </w:tc>
        <w:tc>
          <w:tcPr>
            <w:tcW w:w="0" w:type="auto"/>
            <w:vMerge/>
          </w:tcPr>
          <w:p w14:paraId="6E51928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A6E7758" w14:textId="77777777" w:rsidR="00E77514" w:rsidRDefault="00E77514" w:rsidP="00FC0611">
            <w:pPr>
              <w:pStyle w:val="NormalinTable"/>
            </w:pPr>
          </w:p>
        </w:tc>
      </w:tr>
      <w:tr w:rsidR="00E77514" w14:paraId="347B87CF"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167CA2AB" w14:textId="77777777" w:rsidR="00E77514" w:rsidRDefault="00E77514" w:rsidP="00FC0611">
            <w:pPr>
              <w:pStyle w:val="NormalinTable"/>
            </w:pPr>
          </w:p>
        </w:tc>
        <w:tc>
          <w:tcPr>
            <w:tcW w:w="0" w:type="auto"/>
            <w:vMerge/>
          </w:tcPr>
          <w:p w14:paraId="46794A8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62CA656" w14:textId="77777777" w:rsidR="00E77514" w:rsidRDefault="00E77514" w:rsidP="00FC0611">
            <w:pPr>
              <w:pStyle w:val="NormalinTable"/>
            </w:pPr>
            <w:r>
              <w:t>0207 44 99</w:t>
            </w:r>
          </w:p>
        </w:tc>
        <w:tc>
          <w:tcPr>
            <w:tcW w:w="0" w:type="auto"/>
            <w:vMerge/>
          </w:tcPr>
          <w:p w14:paraId="69F5F8C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C5695DC" w14:textId="77777777" w:rsidR="00E77514" w:rsidRDefault="00E77514" w:rsidP="00FC0611">
            <w:pPr>
              <w:pStyle w:val="NormalinTable"/>
            </w:pPr>
          </w:p>
        </w:tc>
        <w:tc>
          <w:tcPr>
            <w:tcW w:w="0" w:type="auto"/>
            <w:vMerge/>
          </w:tcPr>
          <w:p w14:paraId="40BFD40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A36698A" w14:textId="77777777" w:rsidR="00E77514" w:rsidRDefault="00E77514" w:rsidP="00FC0611">
            <w:pPr>
              <w:pStyle w:val="NormalinTable"/>
            </w:pPr>
          </w:p>
        </w:tc>
      </w:tr>
      <w:tr w:rsidR="00E77514" w14:paraId="523AAF94"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0215DE47" w14:textId="77777777" w:rsidR="00E77514" w:rsidRDefault="00E77514" w:rsidP="00FC0611">
            <w:pPr>
              <w:pStyle w:val="NormalinTable"/>
            </w:pPr>
          </w:p>
        </w:tc>
        <w:tc>
          <w:tcPr>
            <w:tcW w:w="0" w:type="auto"/>
            <w:vMerge/>
          </w:tcPr>
          <w:p w14:paraId="1BFD079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519BFE5" w14:textId="77777777" w:rsidR="00E77514" w:rsidRDefault="00E77514" w:rsidP="00FC0611">
            <w:pPr>
              <w:pStyle w:val="NormalinTable"/>
            </w:pPr>
            <w:r>
              <w:t>0207 45 10</w:t>
            </w:r>
          </w:p>
        </w:tc>
        <w:tc>
          <w:tcPr>
            <w:tcW w:w="0" w:type="auto"/>
            <w:vMerge/>
          </w:tcPr>
          <w:p w14:paraId="57E384F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E70CA3A" w14:textId="77777777" w:rsidR="00E77514" w:rsidRDefault="00E77514" w:rsidP="00FC0611">
            <w:pPr>
              <w:pStyle w:val="NormalinTable"/>
            </w:pPr>
          </w:p>
        </w:tc>
        <w:tc>
          <w:tcPr>
            <w:tcW w:w="0" w:type="auto"/>
            <w:vMerge/>
          </w:tcPr>
          <w:p w14:paraId="580AEC6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61B5939" w14:textId="77777777" w:rsidR="00E77514" w:rsidRDefault="00E77514" w:rsidP="00FC0611">
            <w:pPr>
              <w:pStyle w:val="NormalinTable"/>
            </w:pPr>
          </w:p>
        </w:tc>
      </w:tr>
      <w:tr w:rsidR="00E77514" w14:paraId="7EF0326E"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306EB2BC" w14:textId="77777777" w:rsidR="00E77514" w:rsidRDefault="00E77514" w:rsidP="00FC0611">
            <w:pPr>
              <w:pStyle w:val="NormalinTable"/>
            </w:pPr>
          </w:p>
        </w:tc>
        <w:tc>
          <w:tcPr>
            <w:tcW w:w="0" w:type="auto"/>
            <w:vMerge/>
          </w:tcPr>
          <w:p w14:paraId="21CB945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A06905F" w14:textId="77777777" w:rsidR="00E77514" w:rsidRDefault="00E77514" w:rsidP="00FC0611">
            <w:pPr>
              <w:pStyle w:val="NormalinTable"/>
            </w:pPr>
            <w:r>
              <w:t>0207 45 21</w:t>
            </w:r>
          </w:p>
        </w:tc>
        <w:tc>
          <w:tcPr>
            <w:tcW w:w="0" w:type="auto"/>
            <w:vMerge/>
          </w:tcPr>
          <w:p w14:paraId="08DD39E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A03C90F" w14:textId="77777777" w:rsidR="00E77514" w:rsidRDefault="00E77514" w:rsidP="00FC0611">
            <w:pPr>
              <w:pStyle w:val="NormalinTable"/>
            </w:pPr>
          </w:p>
        </w:tc>
        <w:tc>
          <w:tcPr>
            <w:tcW w:w="0" w:type="auto"/>
            <w:vMerge/>
          </w:tcPr>
          <w:p w14:paraId="6E45125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ADEC31D" w14:textId="77777777" w:rsidR="00E77514" w:rsidRDefault="00E77514" w:rsidP="00FC0611">
            <w:pPr>
              <w:pStyle w:val="NormalinTable"/>
            </w:pPr>
          </w:p>
        </w:tc>
      </w:tr>
      <w:tr w:rsidR="00E77514" w14:paraId="1A4CDFF6"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5FCBB2C0" w14:textId="77777777" w:rsidR="00E77514" w:rsidRDefault="00E77514" w:rsidP="00FC0611">
            <w:pPr>
              <w:pStyle w:val="NormalinTable"/>
            </w:pPr>
          </w:p>
        </w:tc>
        <w:tc>
          <w:tcPr>
            <w:tcW w:w="0" w:type="auto"/>
            <w:vMerge/>
          </w:tcPr>
          <w:p w14:paraId="2495554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FF5635B" w14:textId="77777777" w:rsidR="00E77514" w:rsidRDefault="00E77514" w:rsidP="00FC0611">
            <w:pPr>
              <w:pStyle w:val="NormalinTable"/>
            </w:pPr>
            <w:r>
              <w:t>0207 45 31</w:t>
            </w:r>
          </w:p>
        </w:tc>
        <w:tc>
          <w:tcPr>
            <w:tcW w:w="0" w:type="auto"/>
            <w:vMerge/>
          </w:tcPr>
          <w:p w14:paraId="53F1566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C8B832E" w14:textId="77777777" w:rsidR="00E77514" w:rsidRDefault="00E77514" w:rsidP="00FC0611">
            <w:pPr>
              <w:pStyle w:val="NormalinTable"/>
            </w:pPr>
          </w:p>
        </w:tc>
        <w:tc>
          <w:tcPr>
            <w:tcW w:w="0" w:type="auto"/>
            <w:vMerge/>
          </w:tcPr>
          <w:p w14:paraId="3F34618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78EBF47" w14:textId="77777777" w:rsidR="00E77514" w:rsidRDefault="00E77514" w:rsidP="00FC0611">
            <w:pPr>
              <w:pStyle w:val="NormalinTable"/>
            </w:pPr>
          </w:p>
        </w:tc>
      </w:tr>
      <w:tr w:rsidR="00E77514" w14:paraId="30FAA621"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123899B1" w14:textId="77777777" w:rsidR="00E77514" w:rsidRDefault="00E77514" w:rsidP="00FC0611">
            <w:pPr>
              <w:pStyle w:val="NormalinTable"/>
            </w:pPr>
          </w:p>
        </w:tc>
        <w:tc>
          <w:tcPr>
            <w:tcW w:w="0" w:type="auto"/>
            <w:vMerge/>
          </w:tcPr>
          <w:p w14:paraId="206CCD0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9035CF1" w14:textId="77777777" w:rsidR="00E77514" w:rsidRDefault="00E77514" w:rsidP="00FC0611">
            <w:pPr>
              <w:pStyle w:val="NormalinTable"/>
            </w:pPr>
            <w:r>
              <w:t>0207 45 41</w:t>
            </w:r>
          </w:p>
        </w:tc>
        <w:tc>
          <w:tcPr>
            <w:tcW w:w="0" w:type="auto"/>
            <w:vMerge/>
          </w:tcPr>
          <w:p w14:paraId="61114EA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00288D2" w14:textId="77777777" w:rsidR="00E77514" w:rsidRDefault="00E77514" w:rsidP="00FC0611">
            <w:pPr>
              <w:pStyle w:val="NormalinTable"/>
            </w:pPr>
          </w:p>
        </w:tc>
        <w:tc>
          <w:tcPr>
            <w:tcW w:w="0" w:type="auto"/>
            <w:vMerge/>
          </w:tcPr>
          <w:p w14:paraId="2C47D6A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B038463" w14:textId="77777777" w:rsidR="00E77514" w:rsidRDefault="00E77514" w:rsidP="00FC0611">
            <w:pPr>
              <w:pStyle w:val="NormalinTable"/>
            </w:pPr>
          </w:p>
        </w:tc>
      </w:tr>
      <w:tr w:rsidR="00E77514" w14:paraId="70ED17DC"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1AC40380" w14:textId="77777777" w:rsidR="00E77514" w:rsidRDefault="00E77514" w:rsidP="00FC0611">
            <w:pPr>
              <w:pStyle w:val="NormalinTable"/>
            </w:pPr>
          </w:p>
        </w:tc>
        <w:tc>
          <w:tcPr>
            <w:tcW w:w="0" w:type="auto"/>
            <w:vMerge/>
          </w:tcPr>
          <w:p w14:paraId="6CC7123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C1314E9" w14:textId="77777777" w:rsidR="00E77514" w:rsidRDefault="00E77514" w:rsidP="00FC0611">
            <w:pPr>
              <w:pStyle w:val="NormalinTable"/>
            </w:pPr>
            <w:r>
              <w:t>0207 45 51</w:t>
            </w:r>
          </w:p>
        </w:tc>
        <w:tc>
          <w:tcPr>
            <w:tcW w:w="0" w:type="auto"/>
            <w:vMerge/>
          </w:tcPr>
          <w:p w14:paraId="7316006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E19DCB0" w14:textId="77777777" w:rsidR="00E77514" w:rsidRDefault="00E77514" w:rsidP="00FC0611">
            <w:pPr>
              <w:pStyle w:val="NormalinTable"/>
            </w:pPr>
          </w:p>
        </w:tc>
        <w:tc>
          <w:tcPr>
            <w:tcW w:w="0" w:type="auto"/>
            <w:vMerge/>
          </w:tcPr>
          <w:p w14:paraId="3134163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6442FDE" w14:textId="77777777" w:rsidR="00E77514" w:rsidRDefault="00E77514" w:rsidP="00FC0611">
            <w:pPr>
              <w:pStyle w:val="NormalinTable"/>
            </w:pPr>
          </w:p>
        </w:tc>
      </w:tr>
      <w:tr w:rsidR="00E77514" w14:paraId="60525D2E"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52B94650" w14:textId="77777777" w:rsidR="00E77514" w:rsidRDefault="00E77514" w:rsidP="00FC0611">
            <w:pPr>
              <w:pStyle w:val="NormalinTable"/>
            </w:pPr>
          </w:p>
        </w:tc>
        <w:tc>
          <w:tcPr>
            <w:tcW w:w="0" w:type="auto"/>
            <w:vMerge/>
          </w:tcPr>
          <w:p w14:paraId="28CB3A6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78CB5B3" w14:textId="77777777" w:rsidR="00E77514" w:rsidRDefault="00E77514" w:rsidP="00FC0611">
            <w:pPr>
              <w:pStyle w:val="NormalinTable"/>
            </w:pPr>
            <w:r>
              <w:t>0207 45 61</w:t>
            </w:r>
          </w:p>
        </w:tc>
        <w:tc>
          <w:tcPr>
            <w:tcW w:w="0" w:type="auto"/>
            <w:vMerge/>
          </w:tcPr>
          <w:p w14:paraId="0C23488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0A32FBA" w14:textId="77777777" w:rsidR="00E77514" w:rsidRDefault="00E77514" w:rsidP="00FC0611">
            <w:pPr>
              <w:pStyle w:val="NormalinTable"/>
            </w:pPr>
          </w:p>
        </w:tc>
        <w:tc>
          <w:tcPr>
            <w:tcW w:w="0" w:type="auto"/>
            <w:vMerge/>
          </w:tcPr>
          <w:p w14:paraId="4F6AB8A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C39CBF5" w14:textId="77777777" w:rsidR="00E77514" w:rsidRDefault="00E77514" w:rsidP="00FC0611">
            <w:pPr>
              <w:pStyle w:val="NormalinTable"/>
            </w:pPr>
          </w:p>
        </w:tc>
      </w:tr>
      <w:tr w:rsidR="00E77514" w14:paraId="4FDFE327"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52CD8C1F" w14:textId="77777777" w:rsidR="00E77514" w:rsidRDefault="00E77514" w:rsidP="00FC0611">
            <w:pPr>
              <w:pStyle w:val="NormalinTable"/>
            </w:pPr>
          </w:p>
        </w:tc>
        <w:tc>
          <w:tcPr>
            <w:tcW w:w="0" w:type="auto"/>
            <w:vMerge/>
          </w:tcPr>
          <w:p w14:paraId="3285560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0414EE9" w14:textId="77777777" w:rsidR="00E77514" w:rsidRDefault="00E77514" w:rsidP="00FC0611">
            <w:pPr>
              <w:pStyle w:val="NormalinTable"/>
            </w:pPr>
            <w:r>
              <w:t>0207 45 71</w:t>
            </w:r>
          </w:p>
        </w:tc>
        <w:tc>
          <w:tcPr>
            <w:tcW w:w="0" w:type="auto"/>
            <w:vMerge/>
          </w:tcPr>
          <w:p w14:paraId="247D25B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01D0551" w14:textId="77777777" w:rsidR="00E77514" w:rsidRDefault="00E77514" w:rsidP="00FC0611">
            <w:pPr>
              <w:pStyle w:val="NormalinTable"/>
            </w:pPr>
          </w:p>
        </w:tc>
        <w:tc>
          <w:tcPr>
            <w:tcW w:w="0" w:type="auto"/>
            <w:vMerge/>
          </w:tcPr>
          <w:p w14:paraId="2461EFD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C3A9E83" w14:textId="77777777" w:rsidR="00E77514" w:rsidRDefault="00E77514" w:rsidP="00FC0611">
            <w:pPr>
              <w:pStyle w:val="NormalinTable"/>
            </w:pPr>
          </w:p>
        </w:tc>
      </w:tr>
      <w:tr w:rsidR="00E77514" w14:paraId="71A2FFF4"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5B1A27A8" w14:textId="77777777" w:rsidR="00E77514" w:rsidRDefault="00E77514" w:rsidP="00FC0611">
            <w:pPr>
              <w:pStyle w:val="NormalinTable"/>
            </w:pPr>
          </w:p>
        </w:tc>
        <w:tc>
          <w:tcPr>
            <w:tcW w:w="0" w:type="auto"/>
            <w:vMerge/>
          </w:tcPr>
          <w:p w14:paraId="157045B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F2FC76A" w14:textId="77777777" w:rsidR="00E77514" w:rsidRDefault="00E77514" w:rsidP="00FC0611">
            <w:pPr>
              <w:pStyle w:val="NormalinTable"/>
            </w:pPr>
            <w:r>
              <w:t>0207 45 81</w:t>
            </w:r>
          </w:p>
        </w:tc>
        <w:tc>
          <w:tcPr>
            <w:tcW w:w="0" w:type="auto"/>
            <w:vMerge/>
          </w:tcPr>
          <w:p w14:paraId="3701F4F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12072B0" w14:textId="77777777" w:rsidR="00E77514" w:rsidRDefault="00E77514" w:rsidP="00FC0611">
            <w:pPr>
              <w:pStyle w:val="NormalinTable"/>
            </w:pPr>
          </w:p>
        </w:tc>
        <w:tc>
          <w:tcPr>
            <w:tcW w:w="0" w:type="auto"/>
            <w:vMerge/>
          </w:tcPr>
          <w:p w14:paraId="34DCAF8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14726AA" w14:textId="77777777" w:rsidR="00E77514" w:rsidRDefault="00E77514" w:rsidP="00FC0611">
            <w:pPr>
              <w:pStyle w:val="NormalinTable"/>
            </w:pPr>
          </w:p>
        </w:tc>
      </w:tr>
      <w:tr w:rsidR="00E77514" w14:paraId="7F52B293"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15421653" w14:textId="77777777" w:rsidR="00E77514" w:rsidRDefault="00E77514" w:rsidP="00FC0611">
            <w:pPr>
              <w:pStyle w:val="NormalinTable"/>
            </w:pPr>
          </w:p>
        </w:tc>
        <w:tc>
          <w:tcPr>
            <w:tcW w:w="0" w:type="auto"/>
            <w:vMerge/>
          </w:tcPr>
          <w:p w14:paraId="235F2A2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4E1A06C" w14:textId="77777777" w:rsidR="00E77514" w:rsidRDefault="00E77514" w:rsidP="00FC0611">
            <w:pPr>
              <w:pStyle w:val="NormalinTable"/>
            </w:pPr>
            <w:r>
              <w:t>0207 45 99</w:t>
            </w:r>
          </w:p>
        </w:tc>
        <w:tc>
          <w:tcPr>
            <w:tcW w:w="0" w:type="auto"/>
            <w:vMerge/>
          </w:tcPr>
          <w:p w14:paraId="2ED3F8D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4FD62DD" w14:textId="77777777" w:rsidR="00E77514" w:rsidRDefault="00E77514" w:rsidP="00FC0611">
            <w:pPr>
              <w:pStyle w:val="NormalinTable"/>
            </w:pPr>
          </w:p>
        </w:tc>
        <w:tc>
          <w:tcPr>
            <w:tcW w:w="0" w:type="auto"/>
            <w:vMerge/>
          </w:tcPr>
          <w:p w14:paraId="57C6723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3181E63" w14:textId="77777777" w:rsidR="00E77514" w:rsidRDefault="00E77514" w:rsidP="00FC0611">
            <w:pPr>
              <w:pStyle w:val="NormalinTable"/>
            </w:pPr>
          </w:p>
        </w:tc>
      </w:tr>
      <w:tr w:rsidR="00E77514" w14:paraId="14BD992A"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22999FEC" w14:textId="77777777" w:rsidR="00E77514" w:rsidRDefault="00E77514" w:rsidP="00FC0611">
            <w:pPr>
              <w:pStyle w:val="NormalinTable"/>
            </w:pPr>
          </w:p>
        </w:tc>
        <w:tc>
          <w:tcPr>
            <w:tcW w:w="0" w:type="auto"/>
            <w:vMerge/>
          </w:tcPr>
          <w:p w14:paraId="7A98F79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95EB03F" w14:textId="77777777" w:rsidR="00E77514" w:rsidRDefault="00E77514" w:rsidP="00FC0611">
            <w:pPr>
              <w:pStyle w:val="NormalinTable"/>
            </w:pPr>
            <w:r>
              <w:t>0207 51 00</w:t>
            </w:r>
          </w:p>
        </w:tc>
        <w:tc>
          <w:tcPr>
            <w:tcW w:w="0" w:type="auto"/>
            <w:vMerge/>
          </w:tcPr>
          <w:p w14:paraId="209C45D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62F301B" w14:textId="77777777" w:rsidR="00E77514" w:rsidRDefault="00E77514" w:rsidP="00FC0611">
            <w:pPr>
              <w:pStyle w:val="NormalinTable"/>
            </w:pPr>
          </w:p>
        </w:tc>
        <w:tc>
          <w:tcPr>
            <w:tcW w:w="0" w:type="auto"/>
            <w:vMerge/>
          </w:tcPr>
          <w:p w14:paraId="7B5532B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E880F3F" w14:textId="77777777" w:rsidR="00E77514" w:rsidRDefault="00E77514" w:rsidP="00FC0611">
            <w:pPr>
              <w:pStyle w:val="NormalinTable"/>
            </w:pPr>
          </w:p>
        </w:tc>
      </w:tr>
      <w:tr w:rsidR="00E77514" w14:paraId="1C07F910"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48A9995A" w14:textId="77777777" w:rsidR="00E77514" w:rsidRDefault="00E77514" w:rsidP="00FC0611">
            <w:pPr>
              <w:pStyle w:val="NormalinTable"/>
            </w:pPr>
          </w:p>
        </w:tc>
        <w:tc>
          <w:tcPr>
            <w:tcW w:w="0" w:type="auto"/>
            <w:vMerge/>
          </w:tcPr>
          <w:p w14:paraId="2D6CFB4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8F05D48" w14:textId="77777777" w:rsidR="00E77514" w:rsidRDefault="00E77514" w:rsidP="00FC0611">
            <w:pPr>
              <w:pStyle w:val="NormalinTable"/>
            </w:pPr>
            <w:r>
              <w:t>0207 52 00</w:t>
            </w:r>
          </w:p>
        </w:tc>
        <w:tc>
          <w:tcPr>
            <w:tcW w:w="0" w:type="auto"/>
            <w:vMerge/>
          </w:tcPr>
          <w:p w14:paraId="48377D7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3D5A7DC" w14:textId="77777777" w:rsidR="00E77514" w:rsidRDefault="00E77514" w:rsidP="00FC0611">
            <w:pPr>
              <w:pStyle w:val="NormalinTable"/>
            </w:pPr>
          </w:p>
        </w:tc>
        <w:tc>
          <w:tcPr>
            <w:tcW w:w="0" w:type="auto"/>
            <w:vMerge/>
          </w:tcPr>
          <w:p w14:paraId="0695640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C2B8131" w14:textId="77777777" w:rsidR="00E77514" w:rsidRDefault="00E77514" w:rsidP="00FC0611">
            <w:pPr>
              <w:pStyle w:val="NormalinTable"/>
            </w:pPr>
          </w:p>
        </w:tc>
      </w:tr>
      <w:tr w:rsidR="00E77514" w14:paraId="2E5E16B3"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78EAA07E" w14:textId="77777777" w:rsidR="00E77514" w:rsidRDefault="00E77514" w:rsidP="00FC0611">
            <w:pPr>
              <w:pStyle w:val="NormalinTable"/>
            </w:pPr>
          </w:p>
        </w:tc>
        <w:tc>
          <w:tcPr>
            <w:tcW w:w="0" w:type="auto"/>
            <w:vMerge/>
          </w:tcPr>
          <w:p w14:paraId="5C1BFF2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176A7B" w14:textId="77777777" w:rsidR="00E77514" w:rsidRDefault="00E77514" w:rsidP="00FC0611">
            <w:pPr>
              <w:pStyle w:val="NormalinTable"/>
            </w:pPr>
            <w:r>
              <w:t>0207 54 10</w:t>
            </w:r>
          </w:p>
        </w:tc>
        <w:tc>
          <w:tcPr>
            <w:tcW w:w="0" w:type="auto"/>
            <w:vMerge/>
          </w:tcPr>
          <w:p w14:paraId="525CD43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E4517AB" w14:textId="77777777" w:rsidR="00E77514" w:rsidRDefault="00E77514" w:rsidP="00FC0611">
            <w:pPr>
              <w:pStyle w:val="NormalinTable"/>
            </w:pPr>
          </w:p>
        </w:tc>
        <w:tc>
          <w:tcPr>
            <w:tcW w:w="0" w:type="auto"/>
            <w:vMerge/>
          </w:tcPr>
          <w:p w14:paraId="4BA9D9F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E1C4A60" w14:textId="77777777" w:rsidR="00E77514" w:rsidRDefault="00E77514" w:rsidP="00FC0611">
            <w:pPr>
              <w:pStyle w:val="NormalinTable"/>
            </w:pPr>
          </w:p>
        </w:tc>
      </w:tr>
      <w:tr w:rsidR="00E77514" w14:paraId="173ABAE9"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6A9991FD" w14:textId="77777777" w:rsidR="00E77514" w:rsidRDefault="00E77514" w:rsidP="00FC0611">
            <w:pPr>
              <w:pStyle w:val="NormalinTable"/>
            </w:pPr>
          </w:p>
        </w:tc>
        <w:tc>
          <w:tcPr>
            <w:tcW w:w="0" w:type="auto"/>
            <w:vMerge/>
          </w:tcPr>
          <w:p w14:paraId="2082834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9F2477A" w14:textId="77777777" w:rsidR="00E77514" w:rsidRDefault="00E77514" w:rsidP="00FC0611">
            <w:pPr>
              <w:pStyle w:val="NormalinTable"/>
            </w:pPr>
            <w:r>
              <w:t>0207 54 21</w:t>
            </w:r>
          </w:p>
        </w:tc>
        <w:tc>
          <w:tcPr>
            <w:tcW w:w="0" w:type="auto"/>
            <w:vMerge/>
          </w:tcPr>
          <w:p w14:paraId="6EACFE9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DB0D16E" w14:textId="77777777" w:rsidR="00E77514" w:rsidRDefault="00E77514" w:rsidP="00FC0611">
            <w:pPr>
              <w:pStyle w:val="NormalinTable"/>
            </w:pPr>
          </w:p>
        </w:tc>
        <w:tc>
          <w:tcPr>
            <w:tcW w:w="0" w:type="auto"/>
            <w:vMerge/>
          </w:tcPr>
          <w:p w14:paraId="035F67A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E18C496" w14:textId="77777777" w:rsidR="00E77514" w:rsidRDefault="00E77514" w:rsidP="00FC0611">
            <w:pPr>
              <w:pStyle w:val="NormalinTable"/>
            </w:pPr>
          </w:p>
        </w:tc>
      </w:tr>
      <w:tr w:rsidR="00E77514" w14:paraId="7A6DA4D5"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43213F68" w14:textId="77777777" w:rsidR="00E77514" w:rsidRDefault="00E77514" w:rsidP="00FC0611">
            <w:pPr>
              <w:pStyle w:val="NormalinTable"/>
            </w:pPr>
          </w:p>
        </w:tc>
        <w:tc>
          <w:tcPr>
            <w:tcW w:w="0" w:type="auto"/>
            <w:vMerge/>
          </w:tcPr>
          <w:p w14:paraId="6D8A4C8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DA799E8" w14:textId="77777777" w:rsidR="00E77514" w:rsidRDefault="00E77514" w:rsidP="00FC0611">
            <w:pPr>
              <w:pStyle w:val="NormalinTable"/>
            </w:pPr>
            <w:r>
              <w:t>0207 54 31</w:t>
            </w:r>
          </w:p>
        </w:tc>
        <w:tc>
          <w:tcPr>
            <w:tcW w:w="0" w:type="auto"/>
            <w:vMerge/>
          </w:tcPr>
          <w:p w14:paraId="51C84DA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C57903B" w14:textId="77777777" w:rsidR="00E77514" w:rsidRDefault="00E77514" w:rsidP="00FC0611">
            <w:pPr>
              <w:pStyle w:val="NormalinTable"/>
            </w:pPr>
          </w:p>
        </w:tc>
        <w:tc>
          <w:tcPr>
            <w:tcW w:w="0" w:type="auto"/>
            <w:vMerge/>
          </w:tcPr>
          <w:p w14:paraId="1644E06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B60C4E0" w14:textId="77777777" w:rsidR="00E77514" w:rsidRDefault="00E77514" w:rsidP="00FC0611">
            <w:pPr>
              <w:pStyle w:val="NormalinTable"/>
            </w:pPr>
          </w:p>
        </w:tc>
      </w:tr>
      <w:tr w:rsidR="00E77514" w14:paraId="0AF20421"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5B59691A" w14:textId="77777777" w:rsidR="00E77514" w:rsidRDefault="00E77514" w:rsidP="00FC0611">
            <w:pPr>
              <w:pStyle w:val="NormalinTable"/>
            </w:pPr>
          </w:p>
        </w:tc>
        <w:tc>
          <w:tcPr>
            <w:tcW w:w="0" w:type="auto"/>
            <w:vMerge/>
          </w:tcPr>
          <w:p w14:paraId="1021EFA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0F4828A" w14:textId="77777777" w:rsidR="00E77514" w:rsidRDefault="00E77514" w:rsidP="00FC0611">
            <w:pPr>
              <w:pStyle w:val="NormalinTable"/>
            </w:pPr>
            <w:r>
              <w:t>0207 54 41</w:t>
            </w:r>
          </w:p>
        </w:tc>
        <w:tc>
          <w:tcPr>
            <w:tcW w:w="0" w:type="auto"/>
            <w:vMerge/>
          </w:tcPr>
          <w:p w14:paraId="3F408E9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AAA57D9" w14:textId="77777777" w:rsidR="00E77514" w:rsidRDefault="00E77514" w:rsidP="00FC0611">
            <w:pPr>
              <w:pStyle w:val="NormalinTable"/>
            </w:pPr>
          </w:p>
        </w:tc>
        <w:tc>
          <w:tcPr>
            <w:tcW w:w="0" w:type="auto"/>
            <w:vMerge/>
          </w:tcPr>
          <w:p w14:paraId="63F8F8D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16F6E94" w14:textId="77777777" w:rsidR="00E77514" w:rsidRDefault="00E77514" w:rsidP="00FC0611">
            <w:pPr>
              <w:pStyle w:val="NormalinTable"/>
            </w:pPr>
          </w:p>
        </w:tc>
      </w:tr>
      <w:tr w:rsidR="00E77514" w14:paraId="2BCBDAC6"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019509BC" w14:textId="77777777" w:rsidR="00E77514" w:rsidRDefault="00E77514" w:rsidP="00FC0611">
            <w:pPr>
              <w:pStyle w:val="NormalinTable"/>
            </w:pPr>
          </w:p>
        </w:tc>
        <w:tc>
          <w:tcPr>
            <w:tcW w:w="0" w:type="auto"/>
            <w:vMerge/>
          </w:tcPr>
          <w:p w14:paraId="4DA3170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4B88946" w14:textId="77777777" w:rsidR="00E77514" w:rsidRDefault="00E77514" w:rsidP="00FC0611">
            <w:pPr>
              <w:pStyle w:val="NormalinTable"/>
            </w:pPr>
            <w:r>
              <w:t>0207 54 51</w:t>
            </w:r>
          </w:p>
        </w:tc>
        <w:tc>
          <w:tcPr>
            <w:tcW w:w="0" w:type="auto"/>
            <w:vMerge/>
          </w:tcPr>
          <w:p w14:paraId="3676F3C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C741A94" w14:textId="77777777" w:rsidR="00E77514" w:rsidRDefault="00E77514" w:rsidP="00FC0611">
            <w:pPr>
              <w:pStyle w:val="NormalinTable"/>
            </w:pPr>
          </w:p>
        </w:tc>
        <w:tc>
          <w:tcPr>
            <w:tcW w:w="0" w:type="auto"/>
            <w:vMerge/>
          </w:tcPr>
          <w:p w14:paraId="5D2C531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87C8375" w14:textId="77777777" w:rsidR="00E77514" w:rsidRDefault="00E77514" w:rsidP="00FC0611">
            <w:pPr>
              <w:pStyle w:val="NormalinTable"/>
            </w:pPr>
          </w:p>
        </w:tc>
      </w:tr>
      <w:tr w:rsidR="00E77514" w14:paraId="08D1515A"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4694AB68" w14:textId="77777777" w:rsidR="00E77514" w:rsidRDefault="00E77514" w:rsidP="00FC0611">
            <w:pPr>
              <w:pStyle w:val="NormalinTable"/>
            </w:pPr>
          </w:p>
        </w:tc>
        <w:tc>
          <w:tcPr>
            <w:tcW w:w="0" w:type="auto"/>
            <w:vMerge/>
          </w:tcPr>
          <w:p w14:paraId="5080879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DDE0796" w14:textId="77777777" w:rsidR="00E77514" w:rsidRDefault="00E77514" w:rsidP="00FC0611">
            <w:pPr>
              <w:pStyle w:val="NormalinTable"/>
            </w:pPr>
            <w:r>
              <w:t>0207 54 61</w:t>
            </w:r>
          </w:p>
        </w:tc>
        <w:tc>
          <w:tcPr>
            <w:tcW w:w="0" w:type="auto"/>
            <w:vMerge/>
          </w:tcPr>
          <w:p w14:paraId="79D608F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323C9B9" w14:textId="77777777" w:rsidR="00E77514" w:rsidRDefault="00E77514" w:rsidP="00FC0611">
            <w:pPr>
              <w:pStyle w:val="NormalinTable"/>
            </w:pPr>
          </w:p>
        </w:tc>
        <w:tc>
          <w:tcPr>
            <w:tcW w:w="0" w:type="auto"/>
            <w:vMerge/>
          </w:tcPr>
          <w:p w14:paraId="2EFE82C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4EB7AC2" w14:textId="77777777" w:rsidR="00E77514" w:rsidRDefault="00E77514" w:rsidP="00FC0611">
            <w:pPr>
              <w:pStyle w:val="NormalinTable"/>
            </w:pPr>
          </w:p>
        </w:tc>
      </w:tr>
      <w:tr w:rsidR="00E77514" w14:paraId="769BFAEF"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612A9A52" w14:textId="77777777" w:rsidR="00E77514" w:rsidRDefault="00E77514" w:rsidP="00FC0611">
            <w:pPr>
              <w:pStyle w:val="NormalinTable"/>
            </w:pPr>
          </w:p>
        </w:tc>
        <w:tc>
          <w:tcPr>
            <w:tcW w:w="0" w:type="auto"/>
            <w:vMerge/>
          </w:tcPr>
          <w:p w14:paraId="3A6F379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7B3B893" w14:textId="77777777" w:rsidR="00E77514" w:rsidRDefault="00E77514" w:rsidP="00FC0611">
            <w:pPr>
              <w:pStyle w:val="NormalinTable"/>
            </w:pPr>
            <w:r>
              <w:t>0207 54 71</w:t>
            </w:r>
          </w:p>
        </w:tc>
        <w:tc>
          <w:tcPr>
            <w:tcW w:w="0" w:type="auto"/>
            <w:vMerge/>
          </w:tcPr>
          <w:p w14:paraId="24BCC5C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8FB5B98" w14:textId="77777777" w:rsidR="00E77514" w:rsidRDefault="00E77514" w:rsidP="00FC0611">
            <w:pPr>
              <w:pStyle w:val="NormalinTable"/>
            </w:pPr>
          </w:p>
        </w:tc>
        <w:tc>
          <w:tcPr>
            <w:tcW w:w="0" w:type="auto"/>
            <w:vMerge/>
          </w:tcPr>
          <w:p w14:paraId="5DF5D84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B779BAC" w14:textId="77777777" w:rsidR="00E77514" w:rsidRDefault="00E77514" w:rsidP="00FC0611">
            <w:pPr>
              <w:pStyle w:val="NormalinTable"/>
            </w:pPr>
          </w:p>
        </w:tc>
      </w:tr>
      <w:tr w:rsidR="00E77514" w14:paraId="15F0FEBB"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58F6A0C7" w14:textId="77777777" w:rsidR="00E77514" w:rsidRDefault="00E77514" w:rsidP="00FC0611">
            <w:pPr>
              <w:pStyle w:val="NormalinTable"/>
            </w:pPr>
          </w:p>
        </w:tc>
        <w:tc>
          <w:tcPr>
            <w:tcW w:w="0" w:type="auto"/>
            <w:vMerge/>
          </w:tcPr>
          <w:p w14:paraId="0882D92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ED22F86" w14:textId="77777777" w:rsidR="00E77514" w:rsidRDefault="00E77514" w:rsidP="00FC0611">
            <w:pPr>
              <w:pStyle w:val="NormalinTable"/>
            </w:pPr>
            <w:r>
              <w:t>0207 54 81</w:t>
            </w:r>
          </w:p>
        </w:tc>
        <w:tc>
          <w:tcPr>
            <w:tcW w:w="0" w:type="auto"/>
            <w:vMerge/>
          </w:tcPr>
          <w:p w14:paraId="0075E68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61A4B8C" w14:textId="77777777" w:rsidR="00E77514" w:rsidRDefault="00E77514" w:rsidP="00FC0611">
            <w:pPr>
              <w:pStyle w:val="NormalinTable"/>
            </w:pPr>
          </w:p>
        </w:tc>
        <w:tc>
          <w:tcPr>
            <w:tcW w:w="0" w:type="auto"/>
            <w:vMerge/>
          </w:tcPr>
          <w:p w14:paraId="79D106A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2F96DAA" w14:textId="77777777" w:rsidR="00E77514" w:rsidRDefault="00E77514" w:rsidP="00FC0611">
            <w:pPr>
              <w:pStyle w:val="NormalinTable"/>
            </w:pPr>
          </w:p>
        </w:tc>
      </w:tr>
      <w:tr w:rsidR="00E77514" w14:paraId="5232E3B8"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59691BF5" w14:textId="77777777" w:rsidR="00E77514" w:rsidRDefault="00E77514" w:rsidP="00FC0611">
            <w:pPr>
              <w:pStyle w:val="NormalinTable"/>
            </w:pPr>
          </w:p>
        </w:tc>
        <w:tc>
          <w:tcPr>
            <w:tcW w:w="0" w:type="auto"/>
            <w:vMerge/>
          </w:tcPr>
          <w:p w14:paraId="30625F8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8F833A8" w14:textId="77777777" w:rsidR="00E77514" w:rsidRDefault="00E77514" w:rsidP="00FC0611">
            <w:pPr>
              <w:pStyle w:val="NormalinTable"/>
            </w:pPr>
            <w:r>
              <w:t>0207 54 99</w:t>
            </w:r>
          </w:p>
        </w:tc>
        <w:tc>
          <w:tcPr>
            <w:tcW w:w="0" w:type="auto"/>
            <w:vMerge/>
          </w:tcPr>
          <w:p w14:paraId="74E29DE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4D09A02" w14:textId="77777777" w:rsidR="00E77514" w:rsidRDefault="00E77514" w:rsidP="00FC0611">
            <w:pPr>
              <w:pStyle w:val="NormalinTable"/>
            </w:pPr>
          </w:p>
        </w:tc>
        <w:tc>
          <w:tcPr>
            <w:tcW w:w="0" w:type="auto"/>
            <w:vMerge/>
          </w:tcPr>
          <w:p w14:paraId="41B1189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2084459" w14:textId="77777777" w:rsidR="00E77514" w:rsidRDefault="00E77514" w:rsidP="00FC0611">
            <w:pPr>
              <w:pStyle w:val="NormalinTable"/>
            </w:pPr>
          </w:p>
        </w:tc>
      </w:tr>
      <w:tr w:rsidR="00E77514" w14:paraId="32F1B00C"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0556FE70" w14:textId="77777777" w:rsidR="00E77514" w:rsidRDefault="00E77514" w:rsidP="00FC0611">
            <w:pPr>
              <w:pStyle w:val="NormalinTable"/>
            </w:pPr>
          </w:p>
        </w:tc>
        <w:tc>
          <w:tcPr>
            <w:tcW w:w="0" w:type="auto"/>
            <w:vMerge/>
          </w:tcPr>
          <w:p w14:paraId="756BB41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FE82F3E" w14:textId="77777777" w:rsidR="00E77514" w:rsidRDefault="00E77514" w:rsidP="00FC0611">
            <w:pPr>
              <w:pStyle w:val="NormalinTable"/>
            </w:pPr>
            <w:r>
              <w:t>0207 55 10</w:t>
            </w:r>
          </w:p>
        </w:tc>
        <w:tc>
          <w:tcPr>
            <w:tcW w:w="0" w:type="auto"/>
            <w:vMerge/>
          </w:tcPr>
          <w:p w14:paraId="49693E8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591B00A" w14:textId="77777777" w:rsidR="00E77514" w:rsidRDefault="00E77514" w:rsidP="00FC0611">
            <w:pPr>
              <w:pStyle w:val="NormalinTable"/>
            </w:pPr>
          </w:p>
        </w:tc>
        <w:tc>
          <w:tcPr>
            <w:tcW w:w="0" w:type="auto"/>
            <w:vMerge/>
          </w:tcPr>
          <w:p w14:paraId="211B636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2C10BE2" w14:textId="77777777" w:rsidR="00E77514" w:rsidRDefault="00E77514" w:rsidP="00FC0611">
            <w:pPr>
              <w:pStyle w:val="NormalinTable"/>
            </w:pPr>
          </w:p>
        </w:tc>
      </w:tr>
      <w:tr w:rsidR="00E77514" w14:paraId="3A3C973D"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7CFB991E" w14:textId="77777777" w:rsidR="00E77514" w:rsidRDefault="00E77514" w:rsidP="00FC0611">
            <w:pPr>
              <w:pStyle w:val="NormalinTable"/>
            </w:pPr>
          </w:p>
        </w:tc>
        <w:tc>
          <w:tcPr>
            <w:tcW w:w="0" w:type="auto"/>
            <w:vMerge/>
          </w:tcPr>
          <w:p w14:paraId="5B2E0F2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10843BB" w14:textId="77777777" w:rsidR="00E77514" w:rsidRDefault="00E77514" w:rsidP="00FC0611">
            <w:pPr>
              <w:pStyle w:val="NormalinTable"/>
            </w:pPr>
            <w:r>
              <w:t>0207 55 21</w:t>
            </w:r>
          </w:p>
        </w:tc>
        <w:tc>
          <w:tcPr>
            <w:tcW w:w="0" w:type="auto"/>
            <w:vMerge/>
          </w:tcPr>
          <w:p w14:paraId="051B1A6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BCFAC9D" w14:textId="77777777" w:rsidR="00E77514" w:rsidRDefault="00E77514" w:rsidP="00FC0611">
            <w:pPr>
              <w:pStyle w:val="NormalinTable"/>
            </w:pPr>
          </w:p>
        </w:tc>
        <w:tc>
          <w:tcPr>
            <w:tcW w:w="0" w:type="auto"/>
            <w:vMerge/>
          </w:tcPr>
          <w:p w14:paraId="691DF7C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B740C5" w14:textId="77777777" w:rsidR="00E77514" w:rsidRDefault="00E77514" w:rsidP="00FC0611">
            <w:pPr>
              <w:pStyle w:val="NormalinTable"/>
            </w:pPr>
          </w:p>
        </w:tc>
      </w:tr>
      <w:tr w:rsidR="00E77514" w14:paraId="5844ECDE"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4182D88D" w14:textId="77777777" w:rsidR="00E77514" w:rsidRDefault="00E77514" w:rsidP="00FC0611">
            <w:pPr>
              <w:pStyle w:val="NormalinTable"/>
            </w:pPr>
          </w:p>
        </w:tc>
        <w:tc>
          <w:tcPr>
            <w:tcW w:w="0" w:type="auto"/>
            <w:vMerge/>
          </w:tcPr>
          <w:p w14:paraId="53BA677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11F7288" w14:textId="77777777" w:rsidR="00E77514" w:rsidRDefault="00E77514" w:rsidP="00FC0611">
            <w:pPr>
              <w:pStyle w:val="NormalinTable"/>
            </w:pPr>
            <w:r>
              <w:t>0207 55 31</w:t>
            </w:r>
          </w:p>
        </w:tc>
        <w:tc>
          <w:tcPr>
            <w:tcW w:w="0" w:type="auto"/>
            <w:vMerge/>
          </w:tcPr>
          <w:p w14:paraId="1E79976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B16B7C" w14:textId="77777777" w:rsidR="00E77514" w:rsidRDefault="00E77514" w:rsidP="00FC0611">
            <w:pPr>
              <w:pStyle w:val="NormalinTable"/>
            </w:pPr>
          </w:p>
        </w:tc>
        <w:tc>
          <w:tcPr>
            <w:tcW w:w="0" w:type="auto"/>
            <w:vMerge/>
          </w:tcPr>
          <w:p w14:paraId="6675489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C6DB852" w14:textId="77777777" w:rsidR="00E77514" w:rsidRDefault="00E77514" w:rsidP="00FC0611">
            <w:pPr>
              <w:pStyle w:val="NormalinTable"/>
            </w:pPr>
          </w:p>
        </w:tc>
      </w:tr>
      <w:tr w:rsidR="00E77514" w14:paraId="60390681"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673FDAA3" w14:textId="77777777" w:rsidR="00E77514" w:rsidRDefault="00E77514" w:rsidP="00FC0611">
            <w:pPr>
              <w:pStyle w:val="NormalinTable"/>
            </w:pPr>
          </w:p>
        </w:tc>
        <w:tc>
          <w:tcPr>
            <w:tcW w:w="0" w:type="auto"/>
            <w:vMerge/>
          </w:tcPr>
          <w:p w14:paraId="17B37ED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C1535CC" w14:textId="77777777" w:rsidR="00E77514" w:rsidRDefault="00E77514" w:rsidP="00FC0611">
            <w:pPr>
              <w:pStyle w:val="NormalinTable"/>
            </w:pPr>
            <w:r>
              <w:t>0207 55 41</w:t>
            </w:r>
          </w:p>
        </w:tc>
        <w:tc>
          <w:tcPr>
            <w:tcW w:w="0" w:type="auto"/>
            <w:vMerge/>
          </w:tcPr>
          <w:p w14:paraId="34BDC87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FBFA87C" w14:textId="77777777" w:rsidR="00E77514" w:rsidRDefault="00E77514" w:rsidP="00FC0611">
            <w:pPr>
              <w:pStyle w:val="NormalinTable"/>
            </w:pPr>
          </w:p>
        </w:tc>
        <w:tc>
          <w:tcPr>
            <w:tcW w:w="0" w:type="auto"/>
            <w:vMerge/>
          </w:tcPr>
          <w:p w14:paraId="26AF8C8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7AF6EC3" w14:textId="77777777" w:rsidR="00E77514" w:rsidRDefault="00E77514" w:rsidP="00FC0611">
            <w:pPr>
              <w:pStyle w:val="NormalinTable"/>
            </w:pPr>
          </w:p>
        </w:tc>
      </w:tr>
      <w:tr w:rsidR="00E77514" w14:paraId="653401B7"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06BB70A3" w14:textId="77777777" w:rsidR="00E77514" w:rsidRDefault="00E77514" w:rsidP="00FC0611">
            <w:pPr>
              <w:pStyle w:val="NormalinTable"/>
            </w:pPr>
          </w:p>
        </w:tc>
        <w:tc>
          <w:tcPr>
            <w:tcW w:w="0" w:type="auto"/>
            <w:vMerge/>
          </w:tcPr>
          <w:p w14:paraId="5FDCD4A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5D7411F" w14:textId="77777777" w:rsidR="00E77514" w:rsidRDefault="00E77514" w:rsidP="00FC0611">
            <w:pPr>
              <w:pStyle w:val="NormalinTable"/>
            </w:pPr>
            <w:r>
              <w:t>0207 55 51</w:t>
            </w:r>
          </w:p>
        </w:tc>
        <w:tc>
          <w:tcPr>
            <w:tcW w:w="0" w:type="auto"/>
            <w:vMerge/>
          </w:tcPr>
          <w:p w14:paraId="1DEA010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53731CE" w14:textId="77777777" w:rsidR="00E77514" w:rsidRDefault="00E77514" w:rsidP="00FC0611">
            <w:pPr>
              <w:pStyle w:val="NormalinTable"/>
            </w:pPr>
          </w:p>
        </w:tc>
        <w:tc>
          <w:tcPr>
            <w:tcW w:w="0" w:type="auto"/>
            <w:vMerge/>
          </w:tcPr>
          <w:p w14:paraId="217E7CC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C84FEEA" w14:textId="77777777" w:rsidR="00E77514" w:rsidRDefault="00E77514" w:rsidP="00FC0611">
            <w:pPr>
              <w:pStyle w:val="NormalinTable"/>
            </w:pPr>
          </w:p>
        </w:tc>
      </w:tr>
      <w:tr w:rsidR="00E77514" w14:paraId="0344F611"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1732B7DA" w14:textId="77777777" w:rsidR="00E77514" w:rsidRDefault="00E77514" w:rsidP="00FC0611">
            <w:pPr>
              <w:pStyle w:val="NormalinTable"/>
            </w:pPr>
          </w:p>
        </w:tc>
        <w:tc>
          <w:tcPr>
            <w:tcW w:w="0" w:type="auto"/>
            <w:vMerge/>
          </w:tcPr>
          <w:p w14:paraId="0FC3EF0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AB5A84C" w14:textId="77777777" w:rsidR="00E77514" w:rsidRDefault="00E77514" w:rsidP="00FC0611">
            <w:pPr>
              <w:pStyle w:val="NormalinTable"/>
            </w:pPr>
            <w:r>
              <w:t>0207 55 61</w:t>
            </w:r>
          </w:p>
        </w:tc>
        <w:tc>
          <w:tcPr>
            <w:tcW w:w="0" w:type="auto"/>
            <w:vMerge/>
          </w:tcPr>
          <w:p w14:paraId="560653C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BC825BF" w14:textId="77777777" w:rsidR="00E77514" w:rsidRDefault="00E77514" w:rsidP="00FC0611">
            <w:pPr>
              <w:pStyle w:val="NormalinTable"/>
            </w:pPr>
          </w:p>
        </w:tc>
        <w:tc>
          <w:tcPr>
            <w:tcW w:w="0" w:type="auto"/>
            <w:vMerge/>
          </w:tcPr>
          <w:p w14:paraId="585CFC4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2474594" w14:textId="77777777" w:rsidR="00E77514" w:rsidRDefault="00E77514" w:rsidP="00FC0611">
            <w:pPr>
              <w:pStyle w:val="NormalinTable"/>
            </w:pPr>
          </w:p>
        </w:tc>
      </w:tr>
      <w:tr w:rsidR="00E77514" w14:paraId="29FFD021"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07A09F9B" w14:textId="77777777" w:rsidR="00E77514" w:rsidRDefault="00E77514" w:rsidP="00FC0611">
            <w:pPr>
              <w:pStyle w:val="NormalinTable"/>
            </w:pPr>
          </w:p>
        </w:tc>
        <w:tc>
          <w:tcPr>
            <w:tcW w:w="0" w:type="auto"/>
            <w:vMerge/>
          </w:tcPr>
          <w:p w14:paraId="3817B4F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086AB77" w14:textId="77777777" w:rsidR="00E77514" w:rsidRDefault="00E77514" w:rsidP="00FC0611">
            <w:pPr>
              <w:pStyle w:val="NormalinTable"/>
            </w:pPr>
            <w:r>
              <w:t>0207 55 71</w:t>
            </w:r>
          </w:p>
        </w:tc>
        <w:tc>
          <w:tcPr>
            <w:tcW w:w="0" w:type="auto"/>
            <w:vMerge/>
          </w:tcPr>
          <w:p w14:paraId="496CB0E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9CC2C85" w14:textId="77777777" w:rsidR="00E77514" w:rsidRDefault="00E77514" w:rsidP="00FC0611">
            <w:pPr>
              <w:pStyle w:val="NormalinTable"/>
            </w:pPr>
          </w:p>
        </w:tc>
        <w:tc>
          <w:tcPr>
            <w:tcW w:w="0" w:type="auto"/>
            <w:vMerge/>
          </w:tcPr>
          <w:p w14:paraId="58D4C70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5E33F49" w14:textId="77777777" w:rsidR="00E77514" w:rsidRDefault="00E77514" w:rsidP="00FC0611">
            <w:pPr>
              <w:pStyle w:val="NormalinTable"/>
            </w:pPr>
          </w:p>
        </w:tc>
      </w:tr>
      <w:tr w:rsidR="00E77514" w14:paraId="2CFC76B4"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55E03829" w14:textId="77777777" w:rsidR="00E77514" w:rsidRDefault="00E77514" w:rsidP="00FC0611">
            <w:pPr>
              <w:pStyle w:val="NormalinTable"/>
            </w:pPr>
          </w:p>
        </w:tc>
        <w:tc>
          <w:tcPr>
            <w:tcW w:w="0" w:type="auto"/>
            <w:vMerge/>
          </w:tcPr>
          <w:p w14:paraId="15D7634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3074660" w14:textId="77777777" w:rsidR="00E77514" w:rsidRDefault="00E77514" w:rsidP="00FC0611">
            <w:pPr>
              <w:pStyle w:val="NormalinTable"/>
            </w:pPr>
            <w:r>
              <w:t>0207 55 81</w:t>
            </w:r>
          </w:p>
        </w:tc>
        <w:tc>
          <w:tcPr>
            <w:tcW w:w="0" w:type="auto"/>
            <w:vMerge/>
          </w:tcPr>
          <w:p w14:paraId="4923863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2E11F22" w14:textId="77777777" w:rsidR="00E77514" w:rsidRDefault="00E77514" w:rsidP="00FC0611">
            <w:pPr>
              <w:pStyle w:val="NormalinTable"/>
            </w:pPr>
          </w:p>
        </w:tc>
        <w:tc>
          <w:tcPr>
            <w:tcW w:w="0" w:type="auto"/>
            <w:vMerge/>
          </w:tcPr>
          <w:p w14:paraId="417457C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7596ECD" w14:textId="77777777" w:rsidR="00E77514" w:rsidRDefault="00E77514" w:rsidP="00FC0611">
            <w:pPr>
              <w:pStyle w:val="NormalinTable"/>
            </w:pPr>
          </w:p>
        </w:tc>
      </w:tr>
      <w:tr w:rsidR="00E77514" w14:paraId="13359210"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6C62B520" w14:textId="77777777" w:rsidR="00E77514" w:rsidRDefault="00E77514" w:rsidP="00FC0611">
            <w:pPr>
              <w:pStyle w:val="NormalinTable"/>
            </w:pPr>
          </w:p>
        </w:tc>
        <w:tc>
          <w:tcPr>
            <w:tcW w:w="0" w:type="auto"/>
            <w:vMerge/>
          </w:tcPr>
          <w:p w14:paraId="21CB6F6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47CC5AA" w14:textId="77777777" w:rsidR="00E77514" w:rsidRDefault="00E77514" w:rsidP="00FC0611">
            <w:pPr>
              <w:pStyle w:val="NormalinTable"/>
            </w:pPr>
            <w:r>
              <w:t>0207 55 99</w:t>
            </w:r>
          </w:p>
        </w:tc>
        <w:tc>
          <w:tcPr>
            <w:tcW w:w="0" w:type="auto"/>
            <w:vMerge/>
          </w:tcPr>
          <w:p w14:paraId="11B7D40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44E4FD5" w14:textId="77777777" w:rsidR="00E77514" w:rsidRDefault="00E77514" w:rsidP="00FC0611">
            <w:pPr>
              <w:pStyle w:val="NormalinTable"/>
            </w:pPr>
          </w:p>
        </w:tc>
        <w:tc>
          <w:tcPr>
            <w:tcW w:w="0" w:type="auto"/>
            <w:vMerge/>
          </w:tcPr>
          <w:p w14:paraId="5B59942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95FDC8" w14:textId="77777777" w:rsidR="00E77514" w:rsidRDefault="00E77514" w:rsidP="00FC0611">
            <w:pPr>
              <w:pStyle w:val="NormalinTable"/>
            </w:pPr>
          </w:p>
        </w:tc>
      </w:tr>
      <w:tr w:rsidR="00E77514" w14:paraId="4883712C"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09313054" w14:textId="77777777" w:rsidR="00E77514" w:rsidRDefault="00E77514" w:rsidP="00FC0611">
            <w:pPr>
              <w:pStyle w:val="NormalinTable"/>
            </w:pPr>
          </w:p>
        </w:tc>
        <w:tc>
          <w:tcPr>
            <w:tcW w:w="0" w:type="auto"/>
            <w:vMerge/>
          </w:tcPr>
          <w:p w14:paraId="3F17C90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E88DCF4" w14:textId="77777777" w:rsidR="00E77514" w:rsidRDefault="00E77514" w:rsidP="00FC0611">
            <w:pPr>
              <w:pStyle w:val="NormalinTable"/>
            </w:pPr>
            <w:r>
              <w:t>0207 60 05</w:t>
            </w:r>
          </w:p>
        </w:tc>
        <w:tc>
          <w:tcPr>
            <w:tcW w:w="0" w:type="auto"/>
            <w:vMerge/>
          </w:tcPr>
          <w:p w14:paraId="33913F5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6374651" w14:textId="77777777" w:rsidR="00E77514" w:rsidRDefault="00E77514" w:rsidP="00FC0611">
            <w:pPr>
              <w:pStyle w:val="NormalinTable"/>
            </w:pPr>
          </w:p>
        </w:tc>
        <w:tc>
          <w:tcPr>
            <w:tcW w:w="0" w:type="auto"/>
            <w:vMerge/>
          </w:tcPr>
          <w:p w14:paraId="7191723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3D83558" w14:textId="77777777" w:rsidR="00E77514" w:rsidRDefault="00E77514" w:rsidP="00FC0611">
            <w:pPr>
              <w:pStyle w:val="NormalinTable"/>
            </w:pPr>
          </w:p>
        </w:tc>
      </w:tr>
      <w:tr w:rsidR="00E77514" w14:paraId="785A4F4B"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759976BA" w14:textId="77777777" w:rsidR="00E77514" w:rsidRDefault="00E77514" w:rsidP="00FC0611">
            <w:pPr>
              <w:pStyle w:val="NormalinTable"/>
            </w:pPr>
          </w:p>
        </w:tc>
        <w:tc>
          <w:tcPr>
            <w:tcW w:w="0" w:type="auto"/>
            <w:vMerge/>
          </w:tcPr>
          <w:p w14:paraId="1B6CC44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6B33B80" w14:textId="77777777" w:rsidR="00E77514" w:rsidRDefault="00E77514" w:rsidP="00FC0611">
            <w:pPr>
              <w:pStyle w:val="NormalinTable"/>
            </w:pPr>
            <w:r>
              <w:t>0207 60 10</w:t>
            </w:r>
          </w:p>
        </w:tc>
        <w:tc>
          <w:tcPr>
            <w:tcW w:w="0" w:type="auto"/>
            <w:vMerge/>
          </w:tcPr>
          <w:p w14:paraId="14FE779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13DB5E5" w14:textId="77777777" w:rsidR="00E77514" w:rsidRDefault="00E77514" w:rsidP="00FC0611">
            <w:pPr>
              <w:pStyle w:val="NormalinTable"/>
            </w:pPr>
          </w:p>
        </w:tc>
        <w:tc>
          <w:tcPr>
            <w:tcW w:w="0" w:type="auto"/>
            <w:vMerge/>
          </w:tcPr>
          <w:p w14:paraId="3777B8D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6FB78EA" w14:textId="77777777" w:rsidR="00E77514" w:rsidRDefault="00E77514" w:rsidP="00FC0611">
            <w:pPr>
              <w:pStyle w:val="NormalinTable"/>
            </w:pPr>
          </w:p>
        </w:tc>
      </w:tr>
      <w:tr w:rsidR="00E77514" w14:paraId="3E4F124D"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3BA0E97B" w14:textId="77777777" w:rsidR="00E77514" w:rsidRDefault="00E77514" w:rsidP="00FC0611">
            <w:pPr>
              <w:pStyle w:val="NormalinTable"/>
            </w:pPr>
          </w:p>
        </w:tc>
        <w:tc>
          <w:tcPr>
            <w:tcW w:w="0" w:type="auto"/>
            <w:vMerge/>
          </w:tcPr>
          <w:p w14:paraId="2729E9A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DF48614" w14:textId="77777777" w:rsidR="00E77514" w:rsidRDefault="00E77514" w:rsidP="00FC0611">
            <w:pPr>
              <w:pStyle w:val="NormalinTable"/>
            </w:pPr>
            <w:r>
              <w:t>0207 60 21</w:t>
            </w:r>
          </w:p>
        </w:tc>
        <w:tc>
          <w:tcPr>
            <w:tcW w:w="0" w:type="auto"/>
            <w:vMerge/>
          </w:tcPr>
          <w:p w14:paraId="78C876C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8144AD" w14:textId="77777777" w:rsidR="00E77514" w:rsidRDefault="00E77514" w:rsidP="00FC0611">
            <w:pPr>
              <w:pStyle w:val="NormalinTable"/>
            </w:pPr>
          </w:p>
        </w:tc>
        <w:tc>
          <w:tcPr>
            <w:tcW w:w="0" w:type="auto"/>
            <w:vMerge/>
          </w:tcPr>
          <w:p w14:paraId="233463E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BE9AAED" w14:textId="77777777" w:rsidR="00E77514" w:rsidRDefault="00E77514" w:rsidP="00FC0611">
            <w:pPr>
              <w:pStyle w:val="NormalinTable"/>
            </w:pPr>
          </w:p>
        </w:tc>
      </w:tr>
      <w:tr w:rsidR="00E77514" w14:paraId="018B3E11"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7A7DE365" w14:textId="77777777" w:rsidR="00E77514" w:rsidRDefault="00E77514" w:rsidP="00FC0611">
            <w:pPr>
              <w:pStyle w:val="NormalinTable"/>
            </w:pPr>
          </w:p>
        </w:tc>
        <w:tc>
          <w:tcPr>
            <w:tcW w:w="0" w:type="auto"/>
            <w:vMerge/>
          </w:tcPr>
          <w:p w14:paraId="4A89883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93B5676" w14:textId="77777777" w:rsidR="00E77514" w:rsidRDefault="00E77514" w:rsidP="00FC0611">
            <w:pPr>
              <w:pStyle w:val="NormalinTable"/>
            </w:pPr>
            <w:r>
              <w:t>0207 60 31</w:t>
            </w:r>
          </w:p>
        </w:tc>
        <w:tc>
          <w:tcPr>
            <w:tcW w:w="0" w:type="auto"/>
            <w:vMerge/>
          </w:tcPr>
          <w:p w14:paraId="1470B45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2C39F1C" w14:textId="77777777" w:rsidR="00E77514" w:rsidRDefault="00E77514" w:rsidP="00FC0611">
            <w:pPr>
              <w:pStyle w:val="NormalinTable"/>
            </w:pPr>
          </w:p>
        </w:tc>
        <w:tc>
          <w:tcPr>
            <w:tcW w:w="0" w:type="auto"/>
            <w:vMerge/>
          </w:tcPr>
          <w:p w14:paraId="65BBDAC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2C4C374" w14:textId="77777777" w:rsidR="00E77514" w:rsidRDefault="00E77514" w:rsidP="00FC0611">
            <w:pPr>
              <w:pStyle w:val="NormalinTable"/>
            </w:pPr>
          </w:p>
        </w:tc>
      </w:tr>
      <w:tr w:rsidR="00E77514" w14:paraId="5DEFA74D"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55D8CEA4" w14:textId="77777777" w:rsidR="00E77514" w:rsidRDefault="00E77514" w:rsidP="00FC0611">
            <w:pPr>
              <w:pStyle w:val="NormalinTable"/>
            </w:pPr>
          </w:p>
        </w:tc>
        <w:tc>
          <w:tcPr>
            <w:tcW w:w="0" w:type="auto"/>
            <w:vMerge/>
          </w:tcPr>
          <w:p w14:paraId="797C59D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28EB657" w14:textId="77777777" w:rsidR="00E77514" w:rsidRDefault="00E77514" w:rsidP="00FC0611">
            <w:pPr>
              <w:pStyle w:val="NormalinTable"/>
            </w:pPr>
            <w:r>
              <w:t>0207 60 41</w:t>
            </w:r>
          </w:p>
        </w:tc>
        <w:tc>
          <w:tcPr>
            <w:tcW w:w="0" w:type="auto"/>
            <w:vMerge/>
          </w:tcPr>
          <w:p w14:paraId="27F5F48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1B3DA55" w14:textId="77777777" w:rsidR="00E77514" w:rsidRDefault="00E77514" w:rsidP="00FC0611">
            <w:pPr>
              <w:pStyle w:val="NormalinTable"/>
            </w:pPr>
          </w:p>
        </w:tc>
        <w:tc>
          <w:tcPr>
            <w:tcW w:w="0" w:type="auto"/>
            <w:vMerge/>
          </w:tcPr>
          <w:p w14:paraId="0BCBB43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0CC6FF4" w14:textId="77777777" w:rsidR="00E77514" w:rsidRDefault="00E77514" w:rsidP="00FC0611">
            <w:pPr>
              <w:pStyle w:val="NormalinTable"/>
            </w:pPr>
          </w:p>
        </w:tc>
      </w:tr>
      <w:tr w:rsidR="00E77514" w14:paraId="630A029F"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4DF20FA3" w14:textId="77777777" w:rsidR="00E77514" w:rsidRDefault="00E77514" w:rsidP="00FC0611">
            <w:pPr>
              <w:pStyle w:val="NormalinTable"/>
            </w:pPr>
          </w:p>
        </w:tc>
        <w:tc>
          <w:tcPr>
            <w:tcW w:w="0" w:type="auto"/>
            <w:vMerge/>
          </w:tcPr>
          <w:p w14:paraId="5A4EB1C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8084AFD" w14:textId="77777777" w:rsidR="00E77514" w:rsidRDefault="00E77514" w:rsidP="00FC0611">
            <w:pPr>
              <w:pStyle w:val="NormalinTable"/>
            </w:pPr>
            <w:r>
              <w:t>0207 60 51</w:t>
            </w:r>
          </w:p>
        </w:tc>
        <w:tc>
          <w:tcPr>
            <w:tcW w:w="0" w:type="auto"/>
            <w:vMerge/>
          </w:tcPr>
          <w:p w14:paraId="113177E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1D15792" w14:textId="77777777" w:rsidR="00E77514" w:rsidRDefault="00E77514" w:rsidP="00FC0611">
            <w:pPr>
              <w:pStyle w:val="NormalinTable"/>
            </w:pPr>
          </w:p>
        </w:tc>
        <w:tc>
          <w:tcPr>
            <w:tcW w:w="0" w:type="auto"/>
            <w:vMerge/>
          </w:tcPr>
          <w:p w14:paraId="47194B8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073BC42" w14:textId="77777777" w:rsidR="00E77514" w:rsidRDefault="00E77514" w:rsidP="00FC0611">
            <w:pPr>
              <w:pStyle w:val="NormalinTable"/>
            </w:pPr>
          </w:p>
        </w:tc>
      </w:tr>
      <w:tr w:rsidR="00E77514" w14:paraId="45761C46"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12137504" w14:textId="77777777" w:rsidR="00E77514" w:rsidRDefault="00E77514" w:rsidP="00FC0611">
            <w:pPr>
              <w:pStyle w:val="NormalinTable"/>
            </w:pPr>
          </w:p>
        </w:tc>
        <w:tc>
          <w:tcPr>
            <w:tcW w:w="0" w:type="auto"/>
            <w:vMerge/>
          </w:tcPr>
          <w:p w14:paraId="0F7CD97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3AFA137" w14:textId="77777777" w:rsidR="00E77514" w:rsidRDefault="00E77514" w:rsidP="00FC0611">
            <w:pPr>
              <w:pStyle w:val="NormalinTable"/>
            </w:pPr>
            <w:r>
              <w:t>0207 60 61</w:t>
            </w:r>
          </w:p>
        </w:tc>
        <w:tc>
          <w:tcPr>
            <w:tcW w:w="0" w:type="auto"/>
            <w:vMerge/>
          </w:tcPr>
          <w:p w14:paraId="43C8A5E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391707B" w14:textId="77777777" w:rsidR="00E77514" w:rsidRDefault="00E77514" w:rsidP="00FC0611">
            <w:pPr>
              <w:pStyle w:val="NormalinTable"/>
            </w:pPr>
          </w:p>
        </w:tc>
        <w:tc>
          <w:tcPr>
            <w:tcW w:w="0" w:type="auto"/>
            <w:vMerge/>
          </w:tcPr>
          <w:p w14:paraId="7D94BED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E69A1EF" w14:textId="77777777" w:rsidR="00E77514" w:rsidRDefault="00E77514" w:rsidP="00FC0611">
            <w:pPr>
              <w:pStyle w:val="NormalinTable"/>
            </w:pPr>
          </w:p>
        </w:tc>
      </w:tr>
      <w:tr w:rsidR="00E77514" w14:paraId="37C2B512"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5F278A16" w14:textId="77777777" w:rsidR="00E77514" w:rsidRDefault="00E77514" w:rsidP="00FC0611">
            <w:pPr>
              <w:pStyle w:val="NormalinTable"/>
            </w:pPr>
          </w:p>
        </w:tc>
        <w:tc>
          <w:tcPr>
            <w:tcW w:w="0" w:type="auto"/>
            <w:vMerge/>
          </w:tcPr>
          <w:p w14:paraId="0AE953F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447331A" w14:textId="77777777" w:rsidR="00E77514" w:rsidRDefault="00E77514" w:rsidP="00FC0611">
            <w:pPr>
              <w:pStyle w:val="NormalinTable"/>
            </w:pPr>
            <w:r>
              <w:t>0207 60 81</w:t>
            </w:r>
          </w:p>
        </w:tc>
        <w:tc>
          <w:tcPr>
            <w:tcW w:w="0" w:type="auto"/>
            <w:vMerge/>
          </w:tcPr>
          <w:p w14:paraId="2A80366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3B3CB9D" w14:textId="77777777" w:rsidR="00E77514" w:rsidRDefault="00E77514" w:rsidP="00FC0611">
            <w:pPr>
              <w:pStyle w:val="NormalinTable"/>
            </w:pPr>
          </w:p>
        </w:tc>
        <w:tc>
          <w:tcPr>
            <w:tcW w:w="0" w:type="auto"/>
            <w:vMerge/>
          </w:tcPr>
          <w:p w14:paraId="7396F05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090380B" w14:textId="77777777" w:rsidR="00E77514" w:rsidRDefault="00E77514" w:rsidP="00FC0611">
            <w:pPr>
              <w:pStyle w:val="NormalinTable"/>
            </w:pPr>
          </w:p>
        </w:tc>
      </w:tr>
      <w:tr w:rsidR="00E77514" w14:paraId="401D6786"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43A93A6C" w14:textId="77777777" w:rsidR="00E77514" w:rsidRDefault="00E77514" w:rsidP="00FC0611">
            <w:pPr>
              <w:pStyle w:val="NormalinTable"/>
            </w:pPr>
          </w:p>
        </w:tc>
        <w:tc>
          <w:tcPr>
            <w:tcW w:w="0" w:type="auto"/>
            <w:vMerge/>
          </w:tcPr>
          <w:p w14:paraId="4E33201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A6310E9" w14:textId="77777777" w:rsidR="00E77514" w:rsidRDefault="00E77514" w:rsidP="00FC0611">
            <w:pPr>
              <w:pStyle w:val="NormalinTable"/>
            </w:pPr>
            <w:r>
              <w:t>0207 60 99</w:t>
            </w:r>
          </w:p>
        </w:tc>
        <w:tc>
          <w:tcPr>
            <w:tcW w:w="0" w:type="auto"/>
            <w:vMerge/>
          </w:tcPr>
          <w:p w14:paraId="658C8C7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BF5988E" w14:textId="77777777" w:rsidR="00E77514" w:rsidRDefault="00E77514" w:rsidP="00FC0611">
            <w:pPr>
              <w:pStyle w:val="NormalinTable"/>
            </w:pPr>
          </w:p>
        </w:tc>
        <w:tc>
          <w:tcPr>
            <w:tcW w:w="0" w:type="auto"/>
            <w:vMerge/>
          </w:tcPr>
          <w:p w14:paraId="77EA6BE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73B7C53" w14:textId="77777777" w:rsidR="00E77514" w:rsidRDefault="00E77514" w:rsidP="00FC0611">
            <w:pPr>
              <w:pStyle w:val="NormalinTable"/>
            </w:pPr>
          </w:p>
        </w:tc>
      </w:tr>
      <w:tr w:rsidR="00E77514" w14:paraId="3853E2C8"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431964C2" w14:textId="77777777" w:rsidR="00E77514" w:rsidRDefault="00E77514" w:rsidP="00FC0611">
            <w:pPr>
              <w:pStyle w:val="NormalinTable"/>
            </w:pPr>
          </w:p>
        </w:tc>
        <w:tc>
          <w:tcPr>
            <w:tcW w:w="0" w:type="auto"/>
            <w:vMerge/>
          </w:tcPr>
          <w:p w14:paraId="403B419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C5012E6" w14:textId="77777777" w:rsidR="00E77514" w:rsidRDefault="00E77514" w:rsidP="00FC0611">
            <w:pPr>
              <w:pStyle w:val="NormalinTable"/>
            </w:pPr>
            <w:r>
              <w:t>0210 99 39</w:t>
            </w:r>
          </w:p>
        </w:tc>
        <w:tc>
          <w:tcPr>
            <w:tcW w:w="0" w:type="auto"/>
            <w:vMerge/>
          </w:tcPr>
          <w:p w14:paraId="66F1E19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86918A1" w14:textId="77777777" w:rsidR="00E77514" w:rsidRDefault="00E77514" w:rsidP="00FC0611">
            <w:pPr>
              <w:pStyle w:val="NormalinTable"/>
            </w:pPr>
          </w:p>
        </w:tc>
        <w:tc>
          <w:tcPr>
            <w:tcW w:w="0" w:type="auto"/>
            <w:vMerge/>
          </w:tcPr>
          <w:p w14:paraId="22E2B51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E4A6D66" w14:textId="77777777" w:rsidR="00E77514" w:rsidRDefault="00E77514" w:rsidP="00FC0611">
            <w:pPr>
              <w:pStyle w:val="NormalinTable"/>
            </w:pPr>
          </w:p>
        </w:tc>
      </w:tr>
      <w:tr w:rsidR="00E77514" w14:paraId="2887E09E"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052FEEE6" w14:textId="77777777" w:rsidR="00E77514" w:rsidRDefault="00E77514" w:rsidP="00FC0611">
            <w:pPr>
              <w:pStyle w:val="NormalinTable"/>
            </w:pPr>
          </w:p>
        </w:tc>
        <w:tc>
          <w:tcPr>
            <w:tcW w:w="0" w:type="auto"/>
            <w:vMerge/>
          </w:tcPr>
          <w:p w14:paraId="1AEC91A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09D3C18" w14:textId="77777777" w:rsidR="00E77514" w:rsidRDefault="00E77514" w:rsidP="00FC0611">
            <w:pPr>
              <w:pStyle w:val="NormalinTable"/>
            </w:pPr>
            <w:r>
              <w:t>1602 20 00</w:t>
            </w:r>
          </w:p>
        </w:tc>
        <w:tc>
          <w:tcPr>
            <w:tcW w:w="0" w:type="auto"/>
            <w:vMerge/>
          </w:tcPr>
          <w:p w14:paraId="2B17189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0166731" w14:textId="77777777" w:rsidR="00E77514" w:rsidRDefault="00E77514" w:rsidP="00FC0611">
            <w:pPr>
              <w:pStyle w:val="NormalinTable"/>
            </w:pPr>
          </w:p>
        </w:tc>
        <w:tc>
          <w:tcPr>
            <w:tcW w:w="0" w:type="auto"/>
            <w:vMerge/>
          </w:tcPr>
          <w:p w14:paraId="6681931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3F491BE" w14:textId="77777777" w:rsidR="00E77514" w:rsidRDefault="00E77514" w:rsidP="00FC0611">
            <w:pPr>
              <w:pStyle w:val="NormalinTable"/>
            </w:pPr>
          </w:p>
        </w:tc>
      </w:tr>
      <w:tr w:rsidR="00E77514" w14:paraId="32F7D4B8"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7FC0E8E2" w14:textId="77777777" w:rsidR="00E77514" w:rsidRDefault="00E77514" w:rsidP="00FC0611">
            <w:pPr>
              <w:pStyle w:val="NormalinTable"/>
            </w:pPr>
          </w:p>
        </w:tc>
        <w:tc>
          <w:tcPr>
            <w:tcW w:w="0" w:type="auto"/>
            <w:vMerge/>
          </w:tcPr>
          <w:p w14:paraId="26B31DF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0923E5D" w14:textId="77777777" w:rsidR="00E77514" w:rsidRDefault="00E77514" w:rsidP="00FC0611">
            <w:pPr>
              <w:pStyle w:val="NormalinTable"/>
            </w:pPr>
            <w:r>
              <w:t>1602 31 00</w:t>
            </w:r>
          </w:p>
        </w:tc>
        <w:tc>
          <w:tcPr>
            <w:tcW w:w="0" w:type="auto"/>
            <w:vMerge/>
          </w:tcPr>
          <w:p w14:paraId="456F4C4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9CD249E" w14:textId="77777777" w:rsidR="00E77514" w:rsidRDefault="00E77514" w:rsidP="00FC0611">
            <w:pPr>
              <w:pStyle w:val="NormalinTable"/>
            </w:pPr>
          </w:p>
        </w:tc>
        <w:tc>
          <w:tcPr>
            <w:tcW w:w="0" w:type="auto"/>
            <w:vMerge/>
          </w:tcPr>
          <w:p w14:paraId="2E02946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404B09A" w14:textId="77777777" w:rsidR="00E77514" w:rsidRDefault="00E77514" w:rsidP="00FC0611">
            <w:pPr>
              <w:pStyle w:val="NormalinTable"/>
            </w:pPr>
          </w:p>
        </w:tc>
      </w:tr>
      <w:tr w:rsidR="00E77514" w14:paraId="0D073A4D"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68A86956" w14:textId="77777777" w:rsidR="00E77514" w:rsidRDefault="00E77514" w:rsidP="00FC0611">
            <w:pPr>
              <w:pStyle w:val="NormalinTable"/>
            </w:pPr>
          </w:p>
        </w:tc>
        <w:tc>
          <w:tcPr>
            <w:tcW w:w="0" w:type="auto"/>
            <w:vMerge/>
          </w:tcPr>
          <w:p w14:paraId="1FDE07E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3E2AFFE" w14:textId="77777777" w:rsidR="00E77514" w:rsidRDefault="00E77514" w:rsidP="00FC0611">
            <w:pPr>
              <w:pStyle w:val="NormalinTable"/>
            </w:pPr>
            <w:r>
              <w:t>1602 32 00</w:t>
            </w:r>
          </w:p>
        </w:tc>
        <w:tc>
          <w:tcPr>
            <w:tcW w:w="0" w:type="auto"/>
            <w:vMerge/>
          </w:tcPr>
          <w:p w14:paraId="4A86732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2FC4469" w14:textId="77777777" w:rsidR="00E77514" w:rsidRDefault="00E77514" w:rsidP="00FC0611">
            <w:pPr>
              <w:pStyle w:val="NormalinTable"/>
            </w:pPr>
          </w:p>
        </w:tc>
        <w:tc>
          <w:tcPr>
            <w:tcW w:w="0" w:type="auto"/>
            <w:vMerge/>
          </w:tcPr>
          <w:p w14:paraId="42D92E2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0CDAA33" w14:textId="77777777" w:rsidR="00E77514" w:rsidRDefault="00E77514" w:rsidP="00FC0611">
            <w:pPr>
              <w:pStyle w:val="NormalinTable"/>
            </w:pPr>
          </w:p>
        </w:tc>
      </w:tr>
      <w:tr w:rsidR="00E77514" w14:paraId="4B32D9EB"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6954524B" w14:textId="77777777" w:rsidR="00E77514" w:rsidRDefault="00E77514" w:rsidP="00FC0611">
            <w:pPr>
              <w:pStyle w:val="NormalinTable"/>
            </w:pPr>
          </w:p>
        </w:tc>
        <w:tc>
          <w:tcPr>
            <w:tcW w:w="0" w:type="auto"/>
            <w:vMerge/>
          </w:tcPr>
          <w:p w14:paraId="62E5FB8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BEF8D03" w14:textId="77777777" w:rsidR="00E77514" w:rsidRDefault="00E77514" w:rsidP="00FC0611">
            <w:pPr>
              <w:pStyle w:val="NormalinTable"/>
            </w:pPr>
            <w:r>
              <w:t>1602 39 00</w:t>
            </w:r>
          </w:p>
        </w:tc>
        <w:tc>
          <w:tcPr>
            <w:tcW w:w="0" w:type="auto"/>
            <w:vMerge/>
          </w:tcPr>
          <w:p w14:paraId="2001888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5E0689A" w14:textId="77777777" w:rsidR="00E77514" w:rsidRDefault="00E77514" w:rsidP="00FC0611">
            <w:pPr>
              <w:pStyle w:val="NormalinTable"/>
            </w:pPr>
          </w:p>
        </w:tc>
        <w:tc>
          <w:tcPr>
            <w:tcW w:w="0" w:type="auto"/>
            <w:vMerge/>
          </w:tcPr>
          <w:p w14:paraId="3D19E4E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56FC059" w14:textId="77777777" w:rsidR="00E77514" w:rsidRDefault="00E77514" w:rsidP="00FC0611">
            <w:pPr>
              <w:pStyle w:val="NormalinTable"/>
            </w:pPr>
          </w:p>
        </w:tc>
      </w:tr>
      <w:tr w:rsidR="00E77514" w14:paraId="433E5637" w14:textId="77777777" w:rsidTr="00FC0611">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auto"/>
            </w:tcBorders>
          </w:tcPr>
          <w:p w14:paraId="78DEE010" w14:textId="77777777" w:rsidR="00E77514" w:rsidRDefault="00E77514" w:rsidP="00FC0611">
            <w:pPr>
              <w:pStyle w:val="NormalinTable"/>
            </w:pPr>
            <w:r>
              <w:rPr>
                <w:b/>
              </w:rPr>
              <w:t>097222</w:t>
            </w:r>
          </w:p>
        </w:tc>
        <w:tc>
          <w:tcPr>
            <w:tcW w:w="0" w:type="auto"/>
            <w:vMerge w:val="restart"/>
            <w:tcBorders>
              <w:top w:val="single" w:sz="12" w:space="0" w:color="auto"/>
            </w:tcBorders>
          </w:tcPr>
          <w:p w14:paraId="1946C1E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4A89403D" w14:textId="77777777" w:rsidR="00E77514" w:rsidRDefault="00E77514" w:rsidP="00FC0611">
            <w:pPr>
              <w:pStyle w:val="NormalinTable"/>
            </w:pPr>
            <w:r>
              <w:t>1006 10 30</w:t>
            </w:r>
          </w:p>
        </w:tc>
        <w:tc>
          <w:tcPr>
            <w:tcW w:w="0" w:type="auto"/>
            <w:vMerge w:val="restart"/>
            <w:tcBorders>
              <w:top w:val="single" w:sz="12" w:space="0" w:color="auto"/>
            </w:tcBorders>
          </w:tcPr>
          <w:p w14:paraId="0E723A0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auto"/>
            </w:tcBorders>
          </w:tcPr>
          <w:p w14:paraId="4F28FE87" w14:textId="77777777" w:rsidR="00E77514" w:rsidRDefault="00E77514" w:rsidP="00FC0611">
            <w:pPr>
              <w:pStyle w:val="NormalinTable"/>
            </w:pPr>
            <w:r>
              <w:t>7,409,000 kg + an addition of 463,000 kg per quota period</w:t>
            </w:r>
          </w:p>
        </w:tc>
        <w:tc>
          <w:tcPr>
            <w:tcW w:w="0" w:type="auto"/>
            <w:vMerge w:val="restart"/>
            <w:tcBorders>
              <w:top w:val="single" w:sz="12" w:space="0" w:color="auto"/>
            </w:tcBorders>
          </w:tcPr>
          <w:p w14:paraId="72B94EA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auto"/>
            </w:tcBorders>
          </w:tcPr>
          <w:p w14:paraId="4A0BD6DA" w14:textId="77777777" w:rsidR="00E77514" w:rsidRDefault="00E77514" w:rsidP="00FC0611">
            <w:pPr>
              <w:pStyle w:val="NormalinTable"/>
            </w:pPr>
            <w:r>
              <w:t>31/12</w:t>
            </w:r>
          </w:p>
        </w:tc>
      </w:tr>
      <w:tr w:rsidR="00E77514" w14:paraId="5F56251C"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497E60D5" w14:textId="77777777" w:rsidR="00E77514" w:rsidRDefault="00E77514" w:rsidP="00FC0611">
            <w:pPr>
              <w:pStyle w:val="NormalinTable"/>
            </w:pPr>
          </w:p>
        </w:tc>
        <w:tc>
          <w:tcPr>
            <w:tcW w:w="0" w:type="auto"/>
            <w:vMerge/>
          </w:tcPr>
          <w:p w14:paraId="1055B7F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37EC6AF" w14:textId="77777777" w:rsidR="00E77514" w:rsidRDefault="00E77514" w:rsidP="00FC0611">
            <w:pPr>
              <w:pStyle w:val="NormalinTable"/>
            </w:pPr>
            <w:r>
              <w:t>1006 10 50</w:t>
            </w:r>
          </w:p>
        </w:tc>
        <w:tc>
          <w:tcPr>
            <w:tcW w:w="0" w:type="auto"/>
            <w:vMerge/>
          </w:tcPr>
          <w:p w14:paraId="7199068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9B8863" w14:textId="77777777" w:rsidR="00E77514" w:rsidRDefault="00E77514" w:rsidP="00FC0611">
            <w:pPr>
              <w:pStyle w:val="NormalinTable"/>
            </w:pPr>
          </w:p>
        </w:tc>
        <w:tc>
          <w:tcPr>
            <w:tcW w:w="0" w:type="auto"/>
            <w:vMerge/>
          </w:tcPr>
          <w:p w14:paraId="67CC0BD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9EE2034" w14:textId="77777777" w:rsidR="00E77514" w:rsidRDefault="00E77514" w:rsidP="00FC0611">
            <w:pPr>
              <w:pStyle w:val="NormalinTable"/>
            </w:pPr>
          </w:p>
        </w:tc>
      </w:tr>
      <w:tr w:rsidR="00E77514" w14:paraId="0E29F759"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06DA822F" w14:textId="77777777" w:rsidR="00E77514" w:rsidRDefault="00E77514" w:rsidP="00FC0611">
            <w:pPr>
              <w:pStyle w:val="NormalinTable"/>
            </w:pPr>
          </w:p>
        </w:tc>
        <w:tc>
          <w:tcPr>
            <w:tcW w:w="0" w:type="auto"/>
            <w:vMerge/>
          </w:tcPr>
          <w:p w14:paraId="07C104D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2E375B0" w14:textId="77777777" w:rsidR="00E77514" w:rsidRDefault="00E77514" w:rsidP="00FC0611">
            <w:pPr>
              <w:pStyle w:val="NormalinTable"/>
            </w:pPr>
            <w:r>
              <w:t>1006 10 71</w:t>
            </w:r>
          </w:p>
        </w:tc>
        <w:tc>
          <w:tcPr>
            <w:tcW w:w="0" w:type="auto"/>
            <w:vMerge/>
          </w:tcPr>
          <w:p w14:paraId="3B26A2A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43A9F9B" w14:textId="77777777" w:rsidR="00E77514" w:rsidRDefault="00E77514" w:rsidP="00FC0611">
            <w:pPr>
              <w:pStyle w:val="NormalinTable"/>
            </w:pPr>
          </w:p>
        </w:tc>
        <w:tc>
          <w:tcPr>
            <w:tcW w:w="0" w:type="auto"/>
            <w:vMerge/>
          </w:tcPr>
          <w:p w14:paraId="6809ED5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FE27832" w14:textId="77777777" w:rsidR="00E77514" w:rsidRDefault="00E77514" w:rsidP="00FC0611">
            <w:pPr>
              <w:pStyle w:val="NormalinTable"/>
            </w:pPr>
          </w:p>
        </w:tc>
      </w:tr>
      <w:tr w:rsidR="00E77514" w14:paraId="0371D66F"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7B02DB5C" w14:textId="77777777" w:rsidR="00E77514" w:rsidRDefault="00E77514" w:rsidP="00FC0611">
            <w:pPr>
              <w:pStyle w:val="NormalinTable"/>
            </w:pPr>
          </w:p>
        </w:tc>
        <w:tc>
          <w:tcPr>
            <w:tcW w:w="0" w:type="auto"/>
            <w:vMerge/>
          </w:tcPr>
          <w:p w14:paraId="37A643F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0896792" w14:textId="77777777" w:rsidR="00E77514" w:rsidRDefault="00E77514" w:rsidP="00FC0611">
            <w:pPr>
              <w:pStyle w:val="NormalinTable"/>
            </w:pPr>
            <w:r>
              <w:t>1006 10 79</w:t>
            </w:r>
          </w:p>
        </w:tc>
        <w:tc>
          <w:tcPr>
            <w:tcW w:w="0" w:type="auto"/>
            <w:vMerge/>
          </w:tcPr>
          <w:p w14:paraId="3256F88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D89E8A7" w14:textId="77777777" w:rsidR="00E77514" w:rsidRDefault="00E77514" w:rsidP="00FC0611">
            <w:pPr>
              <w:pStyle w:val="NormalinTable"/>
            </w:pPr>
          </w:p>
        </w:tc>
        <w:tc>
          <w:tcPr>
            <w:tcW w:w="0" w:type="auto"/>
            <w:vMerge/>
          </w:tcPr>
          <w:p w14:paraId="3EAF332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24B726E" w14:textId="77777777" w:rsidR="00E77514" w:rsidRDefault="00E77514" w:rsidP="00FC0611">
            <w:pPr>
              <w:pStyle w:val="NormalinTable"/>
            </w:pPr>
          </w:p>
        </w:tc>
      </w:tr>
      <w:tr w:rsidR="00E77514" w14:paraId="5145734B"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413C0617" w14:textId="77777777" w:rsidR="00E77514" w:rsidRDefault="00E77514" w:rsidP="00FC0611">
            <w:pPr>
              <w:pStyle w:val="NormalinTable"/>
            </w:pPr>
          </w:p>
        </w:tc>
        <w:tc>
          <w:tcPr>
            <w:tcW w:w="0" w:type="auto"/>
            <w:vMerge/>
          </w:tcPr>
          <w:p w14:paraId="36C268D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B3BBFD7" w14:textId="77777777" w:rsidR="00E77514" w:rsidRDefault="00E77514" w:rsidP="00FC0611">
            <w:pPr>
              <w:pStyle w:val="NormalinTable"/>
            </w:pPr>
            <w:r>
              <w:t>1006 20 00</w:t>
            </w:r>
          </w:p>
        </w:tc>
        <w:tc>
          <w:tcPr>
            <w:tcW w:w="0" w:type="auto"/>
            <w:vMerge/>
          </w:tcPr>
          <w:p w14:paraId="1E3B718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97DFF88" w14:textId="77777777" w:rsidR="00E77514" w:rsidRDefault="00E77514" w:rsidP="00FC0611">
            <w:pPr>
              <w:pStyle w:val="NormalinTable"/>
            </w:pPr>
          </w:p>
        </w:tc>
        <w:tc>
          <w:tcPr>
            <w:tcW w:w="0" w:type="auto"/>
            <w:vMerge/>
          </w:tcPr>
          <w:p w14:paraId="21C101E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4732B01" w14:textId="77777777" w:rsidR="00E77514" w:rsidRDefault="00E77514" w:rsidP="00FC0611">
            <w:pPr>
              <w:pStyle w:val="NormalinTable"/>
            </w:pPr>
          </w:p>
        </w:tc>
      </w:tr>
      <w:tr w:rsidR="00E77514" w14:paraId="7894A1E9"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7064EB58" w14:textId="77777777" w:rsidR="00E77514" w:rsidRDefault="00E77514" w:rsidP="00FC0611">
            <w:pPr>
              <w:pStyle w:val="NormalinTable"/>
            </w:pPr>
          </w:p>
        </w:tc>
        <w:tc>
          <w:tcPr>
            <w:tcW w:w="0" w:type="auto"/>
            <w:vMerge/>
          </w:tcPr>
          <w:p w14:paraId="6AA58CC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C1660DE" w14:textId="77777777" w:rsidR="00E77514" w:rsidRDefault="00E77514" w:rsidP="00FC0611">
            <w:pPr>
              <w:pStyle w:val="NormalinTable"/>
            </w:pPr>
            <w:r>
              <w:t>1006 30 00</w:t>
            </w:r>
          </w:p>
        </w:tc>
        <w:tc>
          <w:tcPr>
            <w:tcW w:w="0" w:type="auto"/>
            <w:vMerge/>
          </w:tcPr>
          <w:p w14:paraId="318F15C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943CB03" w14:textId="77777777" w:rsidR="00E77514" w:rsidRDefault="00E77514" w:rsidP="00FC0611">
            <w:pPr>
              <w:pStyle w:val="NormalinTable"/>
            </w:pPr>
          </w:p>
        </w:tc>
        <w:tc>
          <w:tcPr>
            <w:tcW w:w="0" w:type="auto"/>
            <w:vMerge/>
          </w:tcPr>
          <w:p w14:paraId="18D009C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0131EE3" w14:textId="77777777" w:rsidR="00E77514" w:rsidRDefault="00E77514" w:rsidP="00FC0611">
            <w:pPr>
              <w:pStyle w:val="NormalinTable"/>
            </w:pPr>
          </w:p>
        </w:tc>
      </w:tr>
      <w:tr w:rsidR="00E77514" w14:paraId="100B6331"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7914515E" w14:textId="77777777" w:rsidR="00E77514" w:rsidRDefault="00E77514" w:rsidP="00FC0611">
            <w:pPr>
              <w:pStyle w:val="NormalinTable"/>
            </w:pPr>
          </w:p>
        </w:tc>
        <w:tc>
          <w:tcPr>
            <w:tcW w:w="0" w:type="auto"/>
            <w:vMerge/>
          </w:tcPr>
          <w:p w14:paraId="1B82760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6F63C76" w14:textId="77777777" w:rsidR="00E77514" w:rsidRDefault="00E77514" w:rsidP="00FC0611">
            <w:pPr>
              <w:pStyle w:val="NormalinTable"/>
            </w:pPr>
            <w:r>
              <w:t>1006 40 00</w:t>
            </w:r>
          </w:p>
        </w:tc>
        <w:tc>
          <w:tcPr>
            <w:tcW w:w="0" w:type="auto"/>
            <w:vMerge/>
          </w:tcPr>
          <w:p w14:paraId="5F7A5FD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4BCC227" w14:textId="77777777" w:rsidR="00E77514" w:rsidRDefault="00E77514" w:rsidP="00FC0611">
            <w:pPr>
              <w:pStyle w:val="NormalinTable"/>
            </w:pPr>
          </w:p>
        </w:tc>
        <w:tc>
          <w:tcPr>
            <w:tcW w:w="0" w:type="auto"/>
            <w:vMerge/>
          </w:tcPr>
          <w:p w14:paraId="087151B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E57F97E" w14:textId="77777777" w:rsidR="00E77514" w:rsidRDefault="00E77514" w:rsidP="00FC0611">
            <w:pPr>
              <w:pStyle w:val="NormalinTable"/>
            </w:pPr>
          </w:p>
        </w:tc>
      </w:tr>
      <w:tr w:rsidR="00E77514" w14:paraId="32BF128B" w14:textId="77777777" w:rsidTr="00FC0611">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auto"/>
            </w:tcBorders>
          </w:tcPr>
          <w:p w14:paraId="1FE91190" w14:textId="77777777" w:rsidR="00E77514" w:rsidRDefault="00E77514" w:rsidP="00FC0611">
            <w:pPr>
              <w:pStyle w:val="NormalinTable"/>
            </w:pPr>
            <w:r>
              <w:rPr>
                <w:b/>
              </w:rPr>
              <w:t>097223</w:t>
            </w:r>
          </w:p>
        </w:tc>
        <w:tc>
          <w:tcPr>
            <w:tcW w:w="0" w:type="auto"/>
            <w:vMerge w:val="restart"/>
            <w:tcBorders>
              <w:top w:val="single" w:sz="12" w:space="0" w:color="auto"/>
            </w:tcBorders>
          </w:tcPr>
          <w:p w14:paraId="4B53951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608B2350" w14:textId="77777777" w:rsidR="00E77514" w:rsidRDefault="00E77514" w:rsidP="00FC0611">
            <w:pPr>
              <w:pStyle w:val="NormalinTable"/>
            </w:pPr>
            <w:r>
              <w:t>2208 40 51</w:t>
            </w:r>
          </w:p>
        </w:tc>
        <w:tc>
          <w:tcPr>
            <w:tcW w:w="0" w:type="auto"/>
            <w:vMerge w:val="restart"/>
            <w:tcBorders>
              <w:top w:val="single" w:sz="12" w:space="0" w:color="auto"/>
            </w:tcBorders>
          </w:tcPr>
          <w:p w14:paraId="54D6A85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auto"/>
            </w:tcBorders>
          </w:tcPr>
          <w:p w14:paraId="4A055AF0" w14:textId="77777777" w:rsidR="00E77514" w:rsidRDefault="00E77514" w:rsidP="00FC0611">
            <w:pPr>
              <w:pStyle w:val="NormalinTable"/>
            </w:pPr>
            <w:r>
              <w:t>21,800 l (expressed in equivalent of pure alcohol) + an addition of 1,400 l (expressed in equivalent of pure alcohol) per quota period</w:t>
            </w:r>
          </w:p>
        </w:tc>
        <w:tc>
          <w:tcPr>
            <w:tcW w:w="0" w:type="auto"/>
            <w:vMerge w:val="restart"/>
            <w:tcBorders>
              <w:top w:val="single" w:sz="12" w:space="0" w:color="auto"/>
            </w:tcBorders>
          </w:tcPr>
          <w:p w14:paraId="4A7E85A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auto"/>
            </w:tcBorders>
          </w:tcPr>
          <w:p w14:paraId="72DA10B0" w14:textId="77777777" w:rsidR="00E77514" w:rsidRDefault="00E77514" w:rsidP="00FC0611">
            <w:pPr>
              <w:pStyle w:val="NormalinTable"/>
            </w:pPr>
            <w:r>
              <w:t>31/12</w:t>
            </w:r>
          </w:p>
        </w:tc>
      </w:tr>
      <w:tr w:rsidR="00E77514" w14:paraId="2A13D8ED"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673739D5" w14:textId="77777777" w:rsidR="00E77514" w:rsidRDefault="00E77514" w:rsidP="00FC0611">
            <w:pPr>
              <w:pStyle w:val="NormalinTable"/>
            </w:pPr>
          </w:p>
        </w:tc>
        <w:tc>
          <w:tcPr>
            <w:tcW w:w="0" w:type="auto"/>
            <w:vMerge/>
          </w:tcPr>
          <w:p w14:paraId="4CB28A5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8718C35" w14:textId="77777777" w:rsidR="00E77514" w:rsidRDefault="00E77514" w:rsidP="00FC0611">
            <w:pPr>
              <w:pStyle w:val="NormalinTable"/>
            </w:pPr>
            <w:r>
              <w:t>2208 40 99</w:t>
            </w:r>
          </w:p>
        </w:tc>
        <w:tc>
          <w:tcPr>
            <w:tcW w:w="0" w:type="auto"/>
            <w:vMerge/>
          </w:tcPr>
          <w:p w14:paraId="371CC95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664BA49" w14:textId="77777777" w:rsidR="00E77514" w:rsidRDefault="00E77514" w:rsidP="00FC0611">
            <w:pPr>
              <w:pStyle w:val="NormalinTable"/>
            </w:pPr>
          </w:p>
        </w:tc>
        <w:tc>
          <w:tcPr>
            <w:tcW w:w="0" w:type="auto"/>
            <w:vMerge/>
          </w:tcPr>
          <w:p w14:paraId="414B7EC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84A6BBD" w14:textId="77777777" w:rsidR="00E77514" w:rsidRDefault="00E77514" w:rsidP="00FC0611">
            <w:pPr>
              <w:pStyle w:val="NormalinTable"/>
            </w:pPr>
          </w:p>
        </w:tc>
      </w:tr>
      <w:tr w:rsidR="00E77514" w14:paraId="178BCDB5" w14:textId="77777777" w:rsidTr="00FC0611">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auto"/>
            </w:tcBorders>
          </w:tcPr>
          <w:p w14:paraId="5675B677" w14:textId="77777777" w:rsidR="00E77514" w:rsidRDefault="00E77514" w:rsidP="00FC0611">
            <w:pPr>
              <w:pStyle w:val="NormalinTable"/>
            </w:pPr>
            <w:r>
              <w:rPr>
                <w:b/>
              </w:rPr>
              <w:t>097224</w:t>
            </w:r>
          </w:p>
        </w:tc>
        <w:tc>
          <w:tcPr>
            <w:tcW w:w="0" w:type="auto"/>
            <w:vMerge w:val="restart"/>
            <w:tcBorders>
              <w:top w:val="single" w:sz="12" w:space="0" w:color="auto"/>
            </w:tcBorders>
          </w:tcPr>
          <w:p w14:paraId="7CE5E02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19D5FC3C" w14:textId="77777777" w:rsidR="00E77514" w:rsidRDefault="00E77514" w:rsidP="00FC0611">
            <w:pPr>
              <w:pStyle w:val="NormalinTable"/>
            </w:pPr>
            <w:r>
              <w:t>0710 40 00</w:t>
            </w:r>
          </w:p>
        </w:tc>
        <w:tc>
          <w:tcPr>
            <w:tcW w:w="0" w:type="auto"/>
            <w:vMerge w:val="restart"/>
            <w:tcBorders>
              <w:top w:val="single" w:sz="12" w:space="0" w:color="auto"/>
            </w:tcBorders>
          </w:tcPr>
          <w:p w14:paraId="413A543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auto"/>
            </w:tcBorders>
          </w:tcPr>
          <w:p w14:paraId="75BD1086" w14:textId="77777777" w:rsidR="00E77514" w:rsidRDefault="00E77514" w:rsidP="00FC0611">
            <w:pPr>
              <w:pStyle w:val="NormalinTable"/>
            </w:pPr>
            <w:r>
              <w:t>153,000 kg + an addition of 10,000 kg per quota period</w:t>
            </w:r>
          </w:p>
        </w:tc>
        <w:tc>
          <w:tcPr>
            <w:tcW w:w="0" w:type="auto"/>
            <w:vMerge w:val="restart"/>
            <w:tcBorders>
              <w:top w:val="single" w:sz="12" w:space="0" w:color="auto"/>
            </w:tcBorders>
          </w:tcPr>
          <w:p w14:paraId="712FE96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auto"/>
            </w:tcBorders>
          </w:tcPr>
          <w:p w14:paraId="5618FC16" w14:textId="77777777" w:rsidR="00E77514" w:rsidRDefault="00E77514" w:rsidP="00FC0611">
            <w:pPr>
              <w:pStyle w:val="NormalinTable"/>
            </w:pPr>
            <w:r>
              <w:t>31/12</w:t>
            </w:r>
          </w:p>
        </w:tc>
      </w:tr>
      <w:tr w:rsidR="00E77514" w14:paraId="1FFC402D"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695F59F0" w14:textId="77777777" w:rsidR="00E77514" w:rsidRDefault="00E77514" w:rsidP="00FC0611">
            <w:pPr>
              <w:pStyle w:val="NormalinTable"/>
            </w:pPr>
          </w:p>
        </w:tc>
        <w:tc>
          <w:tcPr>
            <w:tcW w:w="0" w:type="auto"/>
            <w:vMerge/>
          </w:tcPr>
          <w:p w14:paraId="0A0A4D7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849A830" w14:textId="77777777" w:rsidR="00E77514" w:rsidRDefault="00E77514" w:rsidP="00FC0611">
            <w:pPr>
              <w:pStyle w:val="NormalinTable"/>
            </w:pPr>
            <w:r>
              <w:t>0711 90 30</w:t>
            </w:r>
          </w:p>
        </w:tc>
        <w:tc>
          <w:tcPr>
            <w:tcW w:w="0" w:type="auto"/>
            <w:vMerge/>
          </w:tcPr>
          <w:p w14:paraId="4CC625D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8A73C64" w14:textId="77777777" w:rsidR="00E77514" w:rsidRDefault="00E77514" w:rsidP="00FC0611">
            <w:pPr>
              <w:pStyle w:val="NormalinTable"/>
            </w:pPr>
          </w:p>
        </w:tc>
        <w:tc>
          <w:tcPr>
            <w:tcW w:w="0" w:type="auto"/>
            <w:vMerge/>
          </w:tcPr>
          <w:p w14:paraId="72C4AF8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E8DC645" w14:textId="77777777" w:rsidR="00E77514" w:rsidRDefault="00E77514" w:rsidP="00FC0611">
            <w:pPr>
              <w:pStyle w:val="NormalinTable"/>
            </w:pPr>
          </w:p>
        </w:tc>
      </w:tr>
      <w:tr w:rsidR="00E77514" w14:paraId="32715710"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2B36C29C" w14:textId="77777777" w:rsidR="00E77514" w:rsidRDefault="00E77514" w:rsidP="00FC0611">
            <w:pPr>
              <w:pStyle w:val="NormalinTable"/>
            </w:pPr>
          </w:p>
        </w:tc>
        <w:tc>
          <w:tcPr>
            <w:tcW w:w="0" w:type="auto"/>
            <w:vMerge/>
          </w:tcPr>
          <w:p w14:paraId="6ED4A05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E189A0C" w14:textId="77777777" w:rsidR="00E77514" w:rsidRDefault="00E77514" w:rsidP="00FC0611">
            <w:pPr>
              <w:pStyle w:val="NormalinTable"/>
            </w:pPr>
            <w:r>
              <w:t>2001 90 30</w:t>
            </w:r>
          </w:p>
        </w:tc>
        <w:tc>
          <w:tcPr>
            <w:tcW w:w="0" w:type="auto"/>
            <w:vMerge/>
          </w:tcPr>
          <w:p w14:paraId="40DABA3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226B390" w14:textId="77777777" w:rsidR="00E77514" w:rsidRDefault="00E77514" w:rsidP="00FC0611">
            <w:pPr>
              <w:pStyle w:val="NormalinTable"/>
            </w:pPr>
          </w:p>
        </w:tc>
        <w:tc>
          <w:tcPr>
            <w:tcW w:w="0" w:type="auto"/>
            <w:vMerge/>
          </w:tcPr>
          <w:p w14:paraId="41C35E2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EFFB28A" w14:textId="77777777" w:rsidR="00E77514" w:rsidRDefault="00E77514" w:rsidP="00FC0611">
            <w:pPr>
              <w:pStyle w:val="NormalinTable"/>
            </w:pPr>
          </w:p>
        </w:tc>
      </w:tr>
      <w:tr w:rsidR="00E77514" w14:paraId="61BBB989"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4125CF43" w14:textId="77777777" w:rsidR="00E77514" w:rsidRDefault="00E77514" w:rsidP="00FC0611">
            <w:pPr>
              <w:pStyle w:val="NormalinTable"/>
            </w:pPr>
          </w:p>
        </w:tc>
        <w:tc>
          <w:tcPr>
            <w:tcW w:w="0" w:type="auto"/>
            <w:vMerge/>
          </w:tcPr>
          <w:p w14:paraId="628D1DF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AC4A59D" w14:textId="77777777" w:rsidR="00E77514" w:rsidRDefault="00E77514" w:rsidP="00FC0611">
            <w:pPr>
              <w:pStyle w:val="NormalinTable"/>
            </w:pPr>
            <w:r>
              <w:t>2004 90 10</w:t>
            </w:r>
          </w:p>
        </w:tc>
        <w:tc>
          <w:tcPr>
            <w:tcW w:w="0" w:type="auto"/>
            <w:vMerge/>
          </w:tcPr>
          <w:p w14:paraId="45125A0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C1521F3" w14:textId="77777777" w:rsidR="00E77514" w:rsidRDefault="00E77514" w:rsidP="00FC0611">
            <w:pPr>
              <w:pStyle w:val="NormalinTable"/>
            </w:pPr>
          </w:p>
        </w:tc>
        <w:tc>
          <w:tcPr>
            <w:tcW w:w="0" w:type="auto"/>
            <w:vMerge/>
          </w:tcPr>
          <w:p w14:paraId="01C44BD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29DFB3A" w14:textId="77777777" w:rsidR="00E77514" w:rsidRDefault="00E77514" w:rsidP="00FC0611">
            <w:pPr>
              <w:pStyle w:val="NormalinTable"/>
            </w:pPr>
          </w:p>
        </w:tc>
      </w:tr>
      <w:tr w:rsidR="00E77514" w14:paraId="755A6D57"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79C9A8F6" w14:textId="77777777" w:rsidR="00E77514" w:rsidRDefault="00E77514" w:rsidP="00FC0611">
            <w:pPr>
              <w:pStyle w:val="NormalinTable"/>
            </w:pPr>
          </w:p>
        </w:tc>
        <w:tc>
          <w:tcPr>
            <w:tcW w:w="0" w:type="auto"/>
            <w:vMerge/>
          </w:tcPr>
          <w:p w14:paraId="4863F0A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1450A5" w14:textId="77777777" w:rsidR="00E77514" w:rsidRDefault="00E77514" w:rsidP="00FC0611">
            <w:pPr>
              <w:pStyle w:val="NormalinTable"/>
            </w:pPr>
            <w:r>
              <w:t>2005 80 00</w:t>
            </w:r>
          </w:p>
        </w:tc>
        <w:tc>
          <w:tcPr>
            <w:tcW w:w="0" w:type="auto"/>
            <w:vMerge/>
          </w:tcPr>
          <w:p w14:paraId="4F66AE3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1358F5A" w14:textId="77777777" w:rsidR="00E77514" w:rsidRDefault="00E77514" w:rsidP="00FC0611">
            <w:pPr>
              <w:pStyle w:val="NormalinTable"/>
            </w:pPr>
          </w:p>
        </w:tc>
        <w:tc>
          <w:tcPr>
            <w:tcW w:w="0" w:type="auto"/>
            <w:vMerge/>
          </w:tcPr>
          <w:p w14:paraId="6EC94BB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B6A3AB1" w14:textId="77777777" w:rsidR="00E77514" w:rsidRDefault="00E77514" w:rsidP="00FC0611">
            <w:pPr>
              <w:pStyle w:val="NormalinTable"/>
            </w:pPr>
          </w:p>
        </w:tc>
      </w:tr>
      <w:tr w:rsidR="00E77514" w14:paraId="75AEFA4F"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2921A907" w14:textId="77777777" w:rsidR="00E77514" w:rsidRDefault="00E77514" w:rsidP="00FC0611">
            <w:pPr>
              <w:pStyle w:val="NormalinTable"/>
            </w:pPr>
          </w:p>
        </w:tc>
        <w:tc>
          <w:tcPr>
            <w:tcW w:w="0" w:type="auto"/>
            <w:vMerge/>
          </w:tcPr>
          <w:p w14:paraId="0B5E464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ABB4911" w14:textId="77777777" w:rsidR="00E77514" w:rsidRDefault="00E77514" w:rsidP="00FC0611">
            <w:pPr>
              <w:pStyle w:val="NormalinTable"/>
            </w:pPr>
            <w:r>
              <w:t>2008 99 85</w:t>
            </w:r>
          </w:p>
        </w:tc>
        <w:tc>
          <w:tcPr>
            <w:tcW w:w="0" w:type="auto"/>
            <w:vMerge/>
          </w:tcPr>
          <w:p w14:paraId="3DEEF64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369F6BB" w14:textId="77777777" w:rsidR="00E77514" w:rsidRDefault="00E77514" w:rsidP="00FC0611">
            <w:pPr>
              <w:pStyle w:val="NormalinTable"/>
            </w:pPr>
          </w:p>
        </w:tc>
        <w:tc>
          <w:tcPr>
            <w:tcW w:w="0" w:type="auto"/>
            <w:vMerge/>
          </w:tcPr>
          <w:p w14:paraId="632B129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675F119" w14:textId="77777777" w:rsidR="00E77514" w:rsidRDefault="00E77514" w:rsidP="00FC0611">
            <w:pPr>
              <w:pStyle w:val="NormalinTable"/>
            </w:pPr>
          </w:p>
        </w:tc>
      </w:tr>
      <w:tr w:rsidR="00E77514" w14:paraId="190A4FAA" w14:textId="77777777" w:rsidTr="00FC0611">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54C5ABAC" w14:textId="77777777" w:rsidR="00E77514" w:rsidRDefault="00E77514" w:rsidP="00FC0611">
            <w:pPr>
              <w:pStyle w:val="NormalinTable"/>
            </w:pPr>
            <w:r>
              <w:rPr>
                <w:b/>
              </w:rPr>
              <w:t>097225</w:t>
            </w:r>
          </w:p>
        </w:tc>
        <w:tc>
          <w:tcPr>
            <w:tcW w:w="0" w:type="auto"/>
            <w:tcBorders>
              <w:top w:val="single" w:sz="12" w:space="0" w:color="auto"/>
            </w:tcBorders>
          </w:tcPr>
          <w:p w14:paraId="3E57D2C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4A3F0333" w14:textId="77777777" w:rsidR="00E77514" w:rsidRDefault="00E77514" w:rsidP="00FC0611">
            <w:pPr>
              <w:pStyle w:val="NormalinTable"/>
            </w:pPr>
            <w:r>
              <w:t>0403 10 00</w:t>
            </w:r>
          </w:p>
        </w:tc>
        <w:tc>
          <w:tcPr>
            <w:tcW w:w="0" w:type="auto"/>
            <w:tcBorders>
              <w:top w:val="single" w:sz="12" w:space="0" w:color="auto"/>
            </w:tcBorders>
          </w:tcPr>
          <w:p w14:paraId="6E6A979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0A4744F2" w14:textId="77777777" w:rsidR="00E77514" w:rsidRDefault="00E77514" w:rsidP="00FC0611">
            <w:pPr>
              <w:pStyle w:val="NormalinTable"/>
            </w:pPr>
            <w:r>
              <w:t>7,000 kg + an addition of 1,000 kg per quota period</w:t>
            </w:r>
          </w:p>
        </w:tc>
        <w:tc>
          <w:tcPr>
            <w:tcW w:w="0" w:type="auto"/>
            <w:tcBorders>
              <w:top w:val="single" w:sz="12" w:space="0" w:color="auto"/>
            </w:tcBorders>
          </w:tcPr>
          <w:p w14:paraId="6B2CA26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2A5EFC85" w14:textId="77777777" w:rsidR="00E77514" w:rsidRDefault="00E77514" w:rsidP="00FC0611">
            <w:pPr>
              <w:pStyle w:val="NormalinTable"/>
            </w:pPr>
            <w:r>
              <w:t>31/12</w:t>
            </w:r>
          </w:p>
        </w:tc>
      </w:tr>
      <w:tr w:rsidR="00E77514" w14:paraId="48AD95B6" w14:textId="77777777" w:rsidTr="00FC0611">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auto"/>
            </w:tcBorders>
          </w:tcPr>
          <w:p w14:paraId="3B9EDBF7" w14:textId="77777777" w:rsidR="00E77514" w:rsidRDefault="00E77514" w:rsidP="00FC0611">
            <w:pPr>
              <w:pStyle w:val="NormalinTable"/>
            </w:pPr>
            <w:r>
              <w:rPr>
                <w:b/>
              </w:rPr>
              <w:t>097226</w:t>
            </w:r>
          </w:p>
        </w:tc>
        <w:tc>
          <w:tcPr>
            <w:tcW w:w="0" w:type="auto"/>
            <w:vMerge w:val="restart"/>
            <w:tcBorders>
              <w:top w:val="single" w:sz="12" w:space="0" w:color="auto"/>
            </w:tcBorders>
          </w:tcPr>
          <w:p w14:paraId="586956D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5C355437" w14:textId="77777777" w:rsidR="00E77514" w:rsidRDefault="00E77514" w:rsidP="00FC0611">
            <w:pPr>
              <w:pStyle w:val="NormalinTable"/>
            </w:pPr>
            <w:r>
              <w:t>1701 13 00</w:t>
            </w:r>
          </w:p>
        </w:tc>
        <w:tc>
          <w:tcPr>
            <w:tcW w:w="0" w:type="auto"/>
            <w:vMerge w:val="restart"/>
            <w:tcBorders>
              <w:top w:val="single" w:sz="12" w:space="0" w:color="auto"/>
            </w:tcBorders>
          </w:tcPr>
          <w:p w14:paraId="04ECA13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auto"/>
            </w:tcBorders>
          </w:tcPr>
          <w:p w14:paraId="04F18FA7" w14:textId="77777777" w:rsidR="00E77514" w:rsidRDefault="00E77514" w:rsidP="00FC0611">
            <w:pPr>
              <w:pStyle w:val="NormalinTable"/>
            </w:pPr>
            <w:r>
              <w:t>4,325,000 kg + an addition of 110,000 kg per quota period</w:t>
            </w:r>
          </w:p>
        </w:tc>
        <w:tc>
          <w:tcPr>
            <w:tcW w:w="0" w:type="auto"/>
            <w:vMerge w:val="restart"/>
            <w:tcBorders>
              <w:top w:val="single" w:sz="12" w:space="0" w:color="auto"/>
            </w:tcBorders>
          </w:tcPr>
          <w:p w14:paraId="4220B6E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auto"/>
            </w:tcBorders>
          </w:tcPr>
          <w:p w14:paraId="7C14E54C" w14:textId="77777777" w:rsidR="00E77514" w:rsidRDefault="00E77514" w:rsidP="00FC0611">
            <w:pPr>
              <w:pStyle w:val="NormalinTable"/>
            </w:pPr>
            <w:r>
              <w:t>31/12</w:t>
            </w:r>
          </w:p>
        </w:tc>
      </w:tr>
      <w:tr w:rsidR="00E77514" w14:paraId="747F5C31"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46553FC2" w14:textId="77777777" w:rsidR="00E77514" w:rsidRDefault="00E77514" w:rsidP="00FC0611">
            <w:pPr>
              <w:pStyle w:val="NormalinTable"/>
            </w:pPr>
          </w:p>
        </w:tc>
        <w:tc>
          <w:tcPr>
            <w:tcW w:w="0" w:type="auto"/>
            <w:vMerge/>
          </w:tcPr>
          <w:p w14:paraId="4F7BCAB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B1DCFFC" w14:textId="77777777" w:rsidR="00E77514" w:rsidRDefault="00E77514" w:rsidP="00FC0611">
            <w:pPr>
              <w:pStyle w:val="NormalinTable"/>
            </w:pPr>
            <w:r>
              <w:t>1701 14 00</w:t>
            </w:r>
          </w:p>
        </w:tc>
        <w:tc>
          <w:tcPr>
            <w:tcW w:w="0" w:type="auto"/>
            <w:vMerge/>
          </w:tcPr>
          <w:p w14:paraId="21C0E52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02373D1" w14:textId="77777777" w:rsidR="00E77514" w:rsidRDefault="00E77514" w:rsidP="00FC0611">
            <w:pPr>
              <w:pStyle w:val="NormalinTable"/>
            </w:pPr>
          </w:p>
        </w:tc>
        <w:tc>
          <w:tcPr>
            <w:tcW w:w="0" w:type="auto"/>
            <w:vMerge/>
          </w:tcPr>
          <w:p w14:paraId="6B1ED55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8EA6DB4" w14:textId="77777777" w:rsidR="00E77514" w:rsidRDefault="00E77514" w:rsidP="00FC0611">
            <w:pPr>
              <w:pStyle w:val="NormalinTable"/>
            </w:pPr>
          </w:p>
        </w:tc>
      </w:tr>
      <w:tr w:rsidR="00E77514" w14:paraId="1D5A84F2"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5500C0C8" w14:textId="77777777" w:rsidR="00E77514" w:rsidRDefault="00E77514" w:rsidP="00FC0611">
            <w:pPr>
              <w:pStyle w:val="NormalinTable"/>
            </w:pPr>
          </w:p>
        </w:tc>
        <w:tc>
          <w:tcPr>
            <w:tcW w:w="0" w:type="auto"/>
            <w:vMerge/>
          </w:tcPr>
          <w:p w14:paraId="18F0919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00E655C" w14:textId="77777777" w:rsidR="00E77514" w:rsidRDefault="00E77514" w:rsidP="00FC0611">
            <w:pPr>
              <w:pStyle w:val="NormalinTable"/>
            </w:pPr>
            <w:r>
              <w:t>1701 91 00</w:t>
            </w:r>
          </w:p>
        </w:tc>
        <w:tc>
          <w:tcPr>
            <w:tcW w:w="0" w:type="auto"/>
            <w:vMerge/>
          </w:tcPr>
          <w:p w14:paraId="23535EE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06C8DA6" w14:textId="77777777" w:rsidR="00E77514" w:rsidRDefault="00E77514" w:rsidP="00FC0611">
            <w:pPr>
              <w:pStyle w:val="NormalinTable"/>
            </w:pPr>
          </w:p>
        </w:tc>
        <w:tc>
          <w:tcPr>
            <w:tcW w:w="0" w:type="auto"/>
            <w:vMerge/>
          </w:tcPr>
          <w:p w14:paraId="6F82E8F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C2FB5B4" w14:textId="77777777" w:rsidR="00E77514" w:rsidRDefault="00E77514" w:rsidP="00FC0611">
            <w:pPr>
              <w:pStyle w:val="NormalinTable"/>
            </w:pPr>
          </w:p>
        </w:tc>
      </w:tr>
      <w:tr w:rsidR="00E77514" w14:paraId="062260DF"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34AB077D" w14:textId="77777777" w:rsidR="00E77514" w:rsidRDefault="00E77514" w:rsidP="00FC0611">
            <w:pPr>
              <w:pStyle w:val="NormalinTable"/>
            </w:pPr>
          </w:p>
        </w:tc>
        <w:tc>
          <w:tcPr>
            <w:tcW w:w="0" w:type="auto"/>
            <w:vMerge/>
          </w:tcPr>
          <w:p w14:paraId="204B1C8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C914F62" w14:textId="77777777" w:rsidR="00E77514" w:rsidRDefault="00E77514" w:rsidP="00FC0611">
            <w:pPr>
              <w:pStyle w:val="NormalinTable"/>
            </w:pPr>
            <w:r>
              <w:t>1701 99 00</w:t>
            </w:r>
          </w:p>
        </w:tc>
        <w:tc>
          <w:tcPr>
            <w:tcW w:w="0" w:type="auto"/>
            <w:vMerge/>
          </w:tcPr>
          <w:p w14:paraId="6D9F709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8AF32CA" w14:textId="77777777" w:rsidR="00E77514" w:rsidRDefault="00E77514" w:rsidP="00FC0611">
            <w:pPr>
              <w:pStyle w:val="NormalinTable"/>
            </w:pPr>
          </w:p>
        </w:tc>
        <w:tc>
          <w:tcPr>
            <w:tcW w:w="0" w:type="auto"/>
            <w:vMerge/>
          </w:tcPr>
          <w:p w14:paraId="143C327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46808B1" w14:textId="77777777" w:rsidR="00E77514" w:rsidRDefault="00E77514" w:rsidP="00FC0611">
            <w:pPr>
              <w:pStyle w:val="NormalinTable"/>
            </w:pPr>
          </w:p>
        </w:tc>
      </w:tr>
      <w:tr w:rsidR="00E77514" w14:paraId="45696925"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6FEAF412" w14:textId="77777777" w:rsidR="00E77514" w:rsidRDefault="00E77514" w:rsidP="00FC0611">
            <w:pPr>
              <w:pStyle w:val="NormalinTable"/>
            </w:pPr>
          </w:p>
        </w:tc>
        <w:tc>
          <w:tcPr>
            <w:tcW w:w="0" w:type="auto"/>
            <w:vMerge/>
          </w:tcPr>
          <w:p w14:paraId="23A2450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340274B" w14:textId="77777777" w:rsidR="00E77514" w:rsidRDefault="00E77514" w:rsidP="00FC0611">
            <w:pPr>
              <w:pStyle w:val="NormalinTable"/>
            </w:pPr>
            <w:r>
              <w:t>1702 30 00</w:t>
            </w:r>
          </w:p>
        </w:tc>
        <w:tc>
          <w:tcPr>
            <w:tcW w:w="0" w:type="auto"/>
            <w:vMerge/>
          </w:tcPr>
          <w:p w14:paraId="6F302FB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6A3D75A" w14:textId="77777777" w:rsidR="00E77514" w:rsidRDefault="00E77514" w:rsidP="00FC0611">
            <w:pPr>
              <w:pStyle w:val="NormalinTable"/>
            </w:pPr>
          </w:p>
        </w:tc>
        <w:tc>
          <w:tcPr>
            <w:tcW w:w="0" w:type="auto"/>
            <w:vMerge/>
          </w:tcPr>
          <w:p w14:paraId="7689570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DDBD43A" w14:textId="77777777" w:rsidR="00E77514" w:rsidRDefault="00E77514" w:rsidP="00FC0611">
            <w:pPr>
              <w:pStyle w:val="NormalinTable"/>
            </w:pPr>
          </w:p>
        </w:tc>
      </w:tr>
      <w:tr w:rsidR="00E77514" w14:paraId="5D8515C2"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77F3937E" w14:textId="77777777" w:rsidR="00E77514" w:rsidRDefault="00E77514" w:rsidP="00FC0611">
            <w:pPr>
              <w:pStyle w:val="NormalinTable"/>
            </w:pPr>
          </w:p>
        </w:tc>
        <w:tc>
          <w:tcPr>
            <w:tcW w:w="0" w:type="auto"/>
            <w:vMerge/>
          </w:tcPr>
          <w:p w14:paraId="566E4DE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0B02808" w14:textId="77777777" w:rsidR="00E77514" w:rsidRDefault="00E77514" w:rsidP="00FC0611">
            <w:pPr>
              <w:pStyle w:val="NormalinTable"/>
            </w:pPr>
            <w:r>
              <w:t>1702 40 90</w:t>
            </w:r>
          </w:p>
        </w:tc>
        <w:tc>
          <w:tcPr>
            <w:tcW w:w="0" w:type="auto"/>
            <w:vMerge/>
          </w:tcPr>
          <w:p w14:paraId="60FC97D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5590FC1" w14:textId="77777777" w:rsidR="00E77514" w:rsidRDefault="00E77514" w:rsidP="00FC0611">
            <w:pPr>
              <w:pStyle w:val="NormalinTable"/>
            </w:pPr>
          </w:p>
        </w:tc>
        <w:tc>
          <w:tcPr>
            <w:tcW w:w="0" w:type="auto"/>
            <w:vMerge/>
          </w:tcPr>
          <w:p w14:paraId="54BE4F5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3F733A5" w14:textId="77777777" w:rsidR="00E77514" w:rsidRDefault="00E77514" w:rsidP="00FC0611">
            <w:pPr>
              <w:pStyle w:val="NormalinTable"/>
            </w:pPr>
          </w:p>
        </w:tc>
      </w:tr>
      <w:tr w:rsidR="00E77514" w14:paraId="349137C1"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55A0A4FE" w14:textId="77777777" w:rsidR="00E77514" w:rsidRDefault="00E77514" w:rsidP="00FC0611">
            <w:pPr>
              <w:pStyle w:val="NormalinTable"/>
            </w:pPr>
          </w:p>
        </w:tc>
        <w:tc>
          <w:tcPr>
            <w:tcW w:w="0" w:type="auto"/>
            <w:vMerge/>
          </w:tcPr>
          <w:p w14:paraId="0EE6853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C9203EC" w14:textId="77777777" w:rsidR="00E77514" w:rsidRDefault="00E77514" w:rsidP="00FC0611">
            <w:pPr>
              <w:pStyle w:val="NormalinTable"/>
            </w:pPr>
            <w:r>
              <w:t>1702 50 00</w:t>
            </w:r>
          </w:p>
        </w:tc>
        <w:tc>
          <w:tcPr>
            <w:tcW w:w="0" w:type="auto"/>
            <w:vMerge/>
          </w:tcPr>
          <w:p w14:paraId="48AD464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A6D1D6E" w14:textId="77777777" w:rsidR="00E77514" w:rsidRDefault="00E77514" w:rsidP="00FC0611">
            <w:pPr>
              <w:pStyle w:val="NormalinTable"/>
            </w:pPr>
          </w:p>
        </w:tc>
        <w:tc>
          <w:tcPr>
            <w:tcW w:w="0" w:type="auto"/>
            <w:vMerge/>
          </w:tcPr>
          <w:p w14:paraId="070EDB6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004D5F6" w14:textId="77777777" w:rsidR="00E77514" w:rsidRDefault="00E77514" w:rsidP="00FC0611">
            <w:pPr>
              <w:pStyle w:val="NormalinTable"/>
            </w:pPr>
          </w:p>
        </w:tc>
      </w:tr>
      <w:tr w:rsidR="00E77514" w14:paraId="3E310889"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4214A47B" w14:textId="77777777" w:rsidR="00E77514" w:rsidRDefault="00E77514" w:rsidP="00FC0611">
            <w:pPr>
              <w:pStyle w:val="NormalinTable"/>
            </w:pPr>
          </w:p>
        </w:tc>
        <w:tc>
          <w:tcPr>
            <w:tcW w:w="0" w:type="auto"/>
            <w:vMerge/>
          </w:tcPr>
          <w:p w14:paraId="2CF6D37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41B0201" w14:textId="77777777" w:rsidR="00E77514" w:rsidRDefault="00E77514" w:rsidP="00FC0611">
            <w:pPr>
              <w:pStyle w:val="NormalinTable"/>
            </w:pPr>
            <w:r>
              <w:t>1702 90 30</w:t>
            </w:r>
          </w:p>
        </w:tc>
        <w:tc>
          <w:tcPr>
            <w:tcW w:w="0" w:type="auto"/>
            <w:vMerge/>
          </w:tcPr>
          <w:p w14:paraId="6B28935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EA851B0" w14:textId="77777777" w:rsidR="00E77514" w:rsidRDefault="00E77514" w:rsidP="00FC0611">
            <w:pPr>
              <w:pStyle w:val="NormalinTable"/>
            </w:pPr>
          </w:p>
        </w:tc>
        <w:tc>
          <w:tcPr>
            <w:tcW w:w="0" w:type="auto"/>
            <w:vMerge/>
          </w:tcPr>
          <w:p w14:paraId="6A52768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899C53F" w14:textId="77777777" w:rsidR="00E77514" w:rsidRDefault="00E77514" w:rsidP="00FC0611">
            <w:pPr>
              <w:pStyle w:val="NormalinTable"/>
            </w:pPr>
          </w:p>
        </w:tc>
      </w:tr>
      <w:tr w:rsidR="00E77514" w14:paraId="61E45C6C"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7A2132FA" w14:textId="77777777" w:rsidR="00E77514" w:rsidRDefault="00E77514" w:rsidP="00FC0611">
            <w:pPr>
              <w:pStyle w:val="NormalinTable"/>
            </w:pPr>
          </w:p>
        </w:tc>
        <w:tc>
          <w:tcPr>
            <w:tcW w:w="0" w:type="auto"/>
            <w:vMerge/>
          </w:tcPr>
          <w:p w14:paraId="66AD9E6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DA29961" w14:textId="77777777" w:rsidR="00E77514" w:rsidRDefault="00E77514" w:rsidP="00FC0611">
            <w:pPr>
              <w:pStyle w:val="NormalinTable"/>
            </w:pPr>
            <w:r>
              <w:t>1702 90 50</w:t>
            </w:r>
          </w:p>
        </w:tc>
        <w:tc>
          <w:tcPr>
            <w:tcW w:w="0" w:type="auto"/>
            <w:vMerge/>
          </w:tcPr>
          <w:p w14:paraId="51E2EE6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9E119A0" w14:textId="77777777" w:rsidR="00E77514" w:rsidRDefault="00E77514" w:rsidP="00FC0611">
            <w:pPr>
              <w:pStyle w:val="NormalinTable"/>
            </w:pPr>
          </w:p>
        </w:tc>
        <w:tc>
          <w:tcPr>
            <w:tcW w:w="0" w:type="auto"/>
            <w:vMerge/>
          </w:tcPr>
          <w:p w14:paraId="1BA0BCA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07349D7" w14:textId="77777777" w:rsidR="00E77514" w:rsidRDefault="00E77514" w:rsidP="00FC0611">
            <w:pPr>
              <w:pStyle w:val="NormalinTable"/>
            </w:pPr>
          </w:p>
        </w:tc>
      </w:tr>
      <w:tr w:rsidR="00E77514" w14:paraId="624C8A04"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10BA9898" w14:textId="77777777" w:rsidR="00E77514" w:rsidRDefault="00E77514" w:rsidP="00FC0611">
            <w:pPr>
              <w:pStyle w:val="NormalinTable"/>
            </w:pPr>
          </w:p>
        </w:tc>
        <w:tc>
          <w:tcPr>
            <w:tcW w:w="0" w:type="auto"/>
            <w:vMerge/>
          </w:tcPr>
          <w:p w14:paraId="617CB9B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8EE5C2F" w14:textId="77777777" w:rsidR="00E77514" w:rsidRDefault="00E77514" w:rsidP="00FC0611">
            <w:pPr>
              <w:pStyle w:val="NormalinTable"/>
            </w:pPr>
            <w:r>
              <w:t>1702 90 71</w:t>
            </w:r>
          </w:p>
        </w:tc>
        <w:tc>
          <w:tcPr>
            <w:tcW w:w="0" w:type="auto"/>
            <w:vMerge/>
          </w:tcPr>
          <w:p w14:paraId="3B53265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FF33C22" w14:textId="77777777" w:rsidR="00E77514" w:rsidRDefault="00E77514" w:rsidP="00FC0611">
            <w:pPr>
              <w:pStyle w:val="NormalinTable"/>
            </w:pPr>
          </w:p>
        </w:tc>
        <w:tc>
          <w:tcPr>
            <w:tcW w:w="0" w:type="auto"/>
            <w:vMerge/>
          </w:tcPr>
          <w:p w14:paraId="3156E4B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D90AD12" w14:textId="77777777" w:rsidR="00E77514" w:rsidRDefault="00E77514" w:rsidP="00FC0611">
            <w:pPr>
              <w:pStyle w:val="NormalinTable"/>
            </w:pPr>
          </w:p>
        </w:tc>
      </w:tr>
      <w:tr w:rsidR="00E77514" w14:paraId="3CCC5191"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2D57ACAC" w14:textId="77777777" w:rsidR="00E77514" w:rsidRDefault="00E77514" w:rsidP="00FC0611">
            <w:pPr>
              <w:pStyle w:val="NormalinTable"/>
            </w:pPr>
          </w:p>
        </w:tc>
        <w:tc>
          <w:tcPr>
            <w:tcW w:w="0" w:type="auto"/>
            <w:vMerge/>
          </w:tcPr>
          <w:p w14:paraId="1788079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89731A5" w14:textId="77777777" w:rsidR="00E77514" w:rsidRDefault="00E77514" w:rsidP="00FC0611">
            <w:pPr>
              <w:pStyle w:val="NormalinTable"/>
            </w:pPr>
            <w:r>
              <w:t>1702 90 75</w:t>
            </w:r>
          </w:p>
        </w:tc>
        <w:tc>
          <w:tcPr>
            <w:tcW w:w="0" w:type="auto"/>
            <w:vMerge/>
          </w:tcPr>
          <w:p w14:paraId="3B587D5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CCCD90E" w14:textId="77777777" w:rsidR="00E77514" w:rsidRDefault="00E77514" w:rsidP="00FC0611">
            <w:pPr>
              <w:pStyle w:val="NormalinTable"/>
            </w:pPr>
          </w:p>
        </w:tc>
        <w:tc>
          <w:tcPr>
            <w:tcW w:w="0" w:type="auto"/>
            <w:vMerge/>
          </w:tcPr>
          <w:p w14:paraId="69AFCA3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7EEBCC3" w14:textId="77777777" w:rsidR="00E77514" w:rsidRDefault="00E77514" w:rsidP="00FC0611">
            <w:pPr>
              <w:pStyle w:val="NormalinTable"/>
            </w:pPr>
          </w:p>
        </w:tc>
      </w:tr>
      <w:tr w:rsidR="00E77514" w14:paraId="5DB87320"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05620185" w14:textId="77777777" w:rsidR="00E77514" w:rsidRDefault="00E77514" w:rsidP="00FC0611">
            <w:pPr>
              <w:pStyle w:val="NormalinTable"/>
            </w:pPr>
          </w:p>
        </w:tc>
        <w:tc>
          <w:tcPr>
            <w:tcW w:w="0" w:type="auto"/>
            <w:vMerge/>
          </w:tcPr>
          <w:p w14:paraId="1BE0F6A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0623184" w14:textId="77777777" w:rsidR="00E77514" w:rsidRDefault="00E77514" w:rsidP="00FC0611">
            <w:pPr>
              <w:pStyle w:val="NormalinTable"/>
            </w:pPr>
            <w:r>
              <w:t>1702 90 79</w:t>
            </w:r>
          </w:p>
        </w:tc>
        <w:tc>
          <w:tcPr>
            <w:tcW w:w="0" w:type="auto"/>
            <w:vMerge/>
          </w:tcPr>
          <w:p w14:paraId="7212632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673A777" w14:textId="77777777" w:rsidR="00E77514" w:rsidRDefault="00E77514" w:rsidP="00FC0611">
            <w:pPr>
              <w:pStyle w:val="NormalinTable"/>
            </w:pPr>
          </w:p>
        </w:tc>
        <w:tc>
          <w:tcPr>
            <w:tcW w:w="0" w:type="auto"/>
            <w:vMerge/>
          </w:tcPr>
          <w:p w14:paraId="5DEC4C4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D374E02" w14:textId="77777777" w:rsidR="00E77514" w:rsidRDefault="00E77514" w:rsidP="00FC0611">
            <w:pPr>
              <w:pStyle w:val="NormalinTable"/>
            </w:pPr>
          </w:p>
        </w:tc>
      </w:tr>
      <w:tr w:rsidR="00E77514" w14:paraId="67DE38F5"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082568A5" w14:textId="77777777" w:rsidR="00E77514" w:rsidRDefault="00E77514" w:rsidP="00FC0611">
            <w:pPr>
              <w:pStyle w:val="NormalinTable"/>
            </w:pPr>
          </w:p>
        </w:tc>
        <w:tc>
          <w:tcPr>
            <w:tcW w:w="0" w:type="auto"/>
            <w:vMerge/>
          </w:tcPr>
          <w:p w14:paraId="1E2C498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40C78E3" w14:textId="77777777" w:rsidR="00E77514" w:rsidRDefault="00E77514" w:rsidP="00FC0611">
            <w:pPr>
              <w:pStyle w:val="NormalinTable"/>
            </w:pPr>
            <w:r>
              <w:t>1702 90 80</w:t>
            </w:r>
          </w:p>
        </w:tc>
        <w:tc>
          <w:tcPr>
            <w:tcW w:w="0" w:type="auto"/>
            <w:vMerge/>
          </w:tcPr>
          <w:p w14:paraId="0D86579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5DAD507" w14:textId="77777777" w:rsidR="00E77514" w:rsidRDefault="00E77514" w:rsidP="00FC0611">
            <w:pPr>
              <w:pStyle w:val="NormalinTable"/>
            </w:pPr>
          </w:p>
        </w:tc>
        <w:tc>
          <w:tcPr>
            <w:tcW w:w="0" w:type="auto"/>
            <w:vMerge/>
          </w:tcPr>
          <w:p w14:paraId="672B6EF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84C0811" w14:textId="77777777" w:rsidR="00E77514" w:rsidRDefault="00E77514" w:rsidP="00FC0611">
            <w:pPr>
              <w:pStyle w:val="NormalinTable"/>
            </w:pPr>
          </w:p>
        </w:tc>
      </w:tr>
      <w:tr w:rsidR="00E77514" w14:paraId="3018F7C0"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533C0577" w14:textId="77777777" w:rsidR="00E77514" w:rsidRDefault="00E77514" w:rsidP="00FC0611">
            <w:pPr>
              <w:pStyle w:val="NormalinTable"/>
            </w:pPr>
          </w:p>
        </w:tc>
        <w:tc>
          <w:tcPr>
            <w:tcW w:w="0" w:type="auto"/>
            <w:vMerge/>
          </w:tcPr>
          <w:p w14:paraId="40AA86B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8FFD8B3" w14:textId="77777777" w:rsidR="00E77514" w:rsidRDefault="00E77514" w:rsidP="00FC0611">
            <w:pPr>
              <w:pStyle w:val="NormalinTable"/>
            </w:pPr>
            <w:r>
              <w:t>1702 90 95</w:t>
            </w:r>
          </w:p>
        </w:tc>
        <w:tc>
          <w:tcPr>
            <w:tcW w:w="0" w:type="auto"/>
            <w:vMerge/>
          </w:tcPr>
          <w:p w14:paraId="3A29354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9EDADFF" w14:textId="77777777" w:rsidR="00E77514" w:rsidRDefault="00E77514" w:rsidP="00FC0611">
            <w:pPr>
              <w:pStyle w:val="NormalinTable"/>
            </w:pPr>
          </w:p>
        </w:tc>
        <w:tc>
          <w:tcPr>
            <w:tcW w:w="0" w:type="auto"/>
            <w:vMerge/>
          </w:tcPr>
          <w:p w14:paraId="0E38FB3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B0B0058" w14:textId="77777777" w:rsidR="00E77514" w:rsidRDefault="00E77514" w:rsidP="00FC0611">
            <w:pPr>
              <w:pStyle w:val="NormalinTable"/>
            </w:pPr>
          </w:p>
        </w:tc>
      </w:tr>
      <w:tr w:rsidR="00E77514" w14:paraId="58934254" w14:textId="77777777" w:rsidTr="00FC0611">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auto"/>
            </w:tcBorders>
          </w:tcPr>
          <w:p w14:paraId="48E55B0A" w14:textId="77777777" w:rsidR="00E77514" w:rsidRDefault="00E77514" w:rsidP="00FC0611">
            <w:pPr>
              <w:pStyle w:val="NormalinTable"/>
            </w:pPr>
            <w:r>
              <w:rPr>
                <w:b/>
              </w:rPr>
              <w:t>097227</w:t>
            </w:r>
          </w:p>
        </w:tc>
        <w:tc>
          <w:tcPr>
            <w:tcW w:w="0" w:type="auto"/>
            <w:vMerge w:val="restart"/>
            <w:tcBorders>
              <w:top w:val="single" w:sz="12" w:space="0" w:color="auto"/>
            </w:tcBorders>
          </w:tcPr>
          <w:p w14:paraId="21E263C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auto"/>
            </w:tcBorders>
          </w:tcPr>
          <w:p w14:paraId="0519A3C8" w14:textId="77777777" w:rsidR="00E77514" w:rsidRDefault="00E77514" w:rsidP="00FC0611">
            <w:pPr>
              <w:pStyle w:val="NormalinTable"/>
            </w:pPr>
            <w:r>
              <w:t>1704 90 99 91</w:t>
            </w:r>
          </w:p>
        </w:tc>
        <w:tc>
          <w:tcPr>
            <w:tcW w:w="0" w:type="auto"/>
            <w:vMerge w:val="restart"/>
            <w:tcBorders>
              <w:top w:val="single" w:sz="12" w:space="0" w:color="auto"/>
            </w:tcBorders>
          </w:tcPr>
          <w:p w14:paraId="43ACD9C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auto"/>
            </w:tcBorders>
          </w:tcPr>
          <w:p w14:paraId="592B1130" w14:textId="77777777" w:rsidR="00E77514" w:rsidRDefault="00E77514" w:rsidP="00FC0611">
            <w:pPr>
              <w:pStyle w:val="NormalinTable"/>
            </w:pPr>
            <w:r>
              <w:t>1,966,000 kg + an addition of 50,000 kg per quota period</w:t>
            </w:r>
          </w:p>
        </w:tc>
        <w:tc>
          <w:tcPr>
            <w:tcW w:w="0" w:type="auto"/>
            <w:vMerge w:val="restart"/>
            <w:tcBorders>
              <w:top w:val="single" w:sz="12" w:space="0" w:color="auto"/>
            </w:tcBorders>
          </w:tcPr>
          <w:p w14:paraId="643F483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auto"/>
            </w:tcBorders>
          </w:tcPr>
          <w:p w14:paraId="6AC311EB" w14:textId="77777777" w:rsidR="00E77514" w:rsidRDefault="00E77514" w:rsidP="00FC0611">
            <w:pPr>
              <w:pStyle w:val="NormalinTable"/>
            </w:pPr>
            <w:r>
              <w:t>31/12</w:t>
            </w:r>
          </w:p>
        </w:tc>
      </w:tr>
      <w:tr w:rsidR="00E77514" w14:paraId="45DDD344"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2464882E" w14:textId="77777777" w:rsidR="00E77514" w:rsidRDefault="00E77514" w:rsidP="00FC0611">
            <w:pPr>
              <w:pStyle w:val="NormalinTable"/>
            </w:pPr>
          </w:p>
        </w:tc>
        <w:tc>
          <w:tcPr>
            <w:tcW w:w="0" w:type="auto"/>
            <w:vMerge/>
          </w:tcPr>
          <w:p w14:paraId="3FC9034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D8EDDCF" w14:textId="77777777" w:rsidR="00E77514" w:rsidRDefault="00E77514" w:rsidP="00FC0611">
            <w:pPr>
              <w:pStyle w:val="NormalinTable"/>
            </w:pPr>
            <w:r>
              <w:t>1704 90 99 99</w:t>
            </w:r>
          </w:p>
        </w:tc>
        <w:tc>
          <w:tcPr>
            <w:tcW w:w="0" w:type="auto"/>
            <w:vMerge/>
          </w:tcPr>
          <w:p w14:paraId="0CE0181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C0894DB" w14:textId="77777777" w:rsidR="00E77514" w:rsidRDefault="00E77514" w:rsidP="00FC0611">
            <w:pPr>
              <w:pStyle w:val="NormalinTable"/>
            </w:pPr>
          </w:p>
        </w:tc>
        <w:tc>
          <w:tcPr>
            <w:tcW w:w="0" w:type="auto"/>
            <w:vMerge/>
          </w:tcPr>
          <w:p w14:paraId="4043440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F95189B" w14:textId="77777777" w:rsidR="00E77514" w:rsidRDefault="00E77514" w:rsidP="00FC0611">
            <w:pPr>
              <w:pStyle w:val="NormalinTable"/>
            </w:pPr>
          </w:p>
        </w:tc>
      </w:tr>
      <w:tr w:rsidR="00E77514" w14:paraId="3D37B055"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69FEB357" w14:textId="77777777" w:rsidR="00E77514" w:rsidRDefault="00E77514" w:rsidP="00FC0611">
            <w:pPr>
              <w:pStyle w:val="NormalinTable"/>
            </w:pPr>
          </w:p>
        </w:tc>
        <w:tc>
          <w:tcPr>
            <w:tcW w:w="0" w:type="auto"/>
            <w:vMerge/>
          </w:tcPr>
          <w:p w14:paraId="6B32F01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C307F64" w14:textId="77777777" w:rsidR="00E77514" w:rsidRDefault="00E77514" w:rsidP="00FC0611">
            <w:pPr>
              <w:pStyle w:val="NormalinTable"/>
            </w:pPr>
            <w:r>
              <w:t>1806 10 30</w:t>
            </w:r>
          </w:p>
        </w:tc>
        <w:tc>
          <w:tcPr>
            <w:tcW w:w="0" w:type="auto"/>
            <w:vMerge/>
          </w:tcPr>
          <w:p w14:paraId="0B93D04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0A93EE8" w14:textId="77777777" w:rsidR="00E77514" w:rsidRDefault="00E77514" w:rsidP="00FC0611">
            <w:pPr>
              <w:pStyle w:val="NormalinTable"/>
            </w:pPr>
          </w:p>
        </w:tc>
        <w:tc>
          <w:tcPr>
            <w:tcW w:w="0" w:type="auto"/>
            <w:vMerge/>
          </w:tcPr>
          <w:p w14:paraId="37DF165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468A2BC" w14:textId="77777777" w:rsidR="00E77514" w:rsidRDefault="00E77514" w:rsidP="00FC0611">
            <w:pPr>
              <w:pStyle w:val="NormalinTable"/>
            </w:pPr>
          </w:p>
        </w:tc>
      </w:tr>
      <w:tr w:rsidR="00E77514" w14:paraId="04F28F6D"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1C7482E6" w14:textId="77777777" w:rsidR="00E77514" w:rsidRDefault="00E77514" w:rsidP="00FC0611">
            <w:pPr>
              <w:pStyle w:val="NormalinTable"/>
            </w:pPr>
          </w:p>
        </w:tc>
        <w:tc>
          <w:tcPr>
            <w:tcW w:w="0" w:type="auto"/>
            <w:vMerge/>
          </w:tcPr>
          <w:p w14:paraId="3CCE791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80912EB" w14:textId="77777777" w:rsidR="00E77514" w:rsidRDefault="00E77514" w:rsidP="00FC0611">
            <w:pPr>
              <w:pStyle w:val="NormalinTable"/>
            </w:pPr>
            <w:r>
              <w:t>1806 10 90</w:t>
            </w:r>
          </w:p>
        </w:tc>
        <w:tc>
          <w:tcPr>
            <w:tcW w:w="0" w:type="auto"/>
            <w:vMerge/>
          </w:tcPr>
          <w:p w14:paraId="6F27A2D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E9F6B19" w14:textId="77777777" w:rsidR="00E77514" w:rsidRDefault="00E77514" w:rsidP="00FC0611">
            <w:pPr>
              <w:pStyle w:val="NormalinTable"/>
            </w:pPr>
          </w:p>
        </w:tc>
        <w:tc>
          <w:tcPr>
            <w:tcW w:w="0" w:type="auto"/>
            <w:vMerge/>
          </w:tcPr>
          <w:p w14:paraId="24DC791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1F6856" w14:textId="77777777" w:rsidR="00E77514" w:rsidRDefault="00E77514" w:rsidP="00FC0611">
            <w:pPr>
              <w:pStyle w:val="NormalinTable"/>
            </w:pPr>
          </w:p>
        </w:tc>
      </w:tr>
      <w:tr w:rsidR="00E77514" w14:paraId="1C3B0EE2"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6874F674" w14:textId="77777777" w:rsidR="00E77514" w:rsidRDefault="00E77514" w:rsidP="00FC0611">
            <w:pPr>
              <w:pStyle w:val="NormalinTable"/>
            </w:pPr>
          </w:p>
        </w:tc>
        <w:tc>
          <w:tcPr>
            <w:tcW w:w="0" w:type="auto"/>
            <w:vMerge/>
          </w:tcPr>
          <w:p w14:paraId="6A1FA04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A5478FE" w14:textId="77777777" w:rsidR="00E77514" w:rsidRDefault="00E77514" w:rsidP="00FC0611">
            <w:pPr>
              <w:pStyle w:val="NormalinTable"/>
            </w:pPr>
            <w:r>
              <w:t>1806 20 95 92</w:t>
            </w:r>
          </w:p>
        </w:tc>
        <w:tc>
          <w:tcPr>
            <w:tcW w:w="0" w:type="auto"/>
            <w:vMerge/>
          </w:tcPr>
          <w:p w14:paraId="75B280C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C02A689" w14:textId="77777777" w:rsidR="00E77514" w:rsidRDefault="00E77514" w:rsidP="00FC0611">
            <w:pPr>
              <w:pStyle w:val="NormalinTable"/>
            </w:pPr>
          </w:p>
        </w:tc>
        <w:tc>
          <w:tcPr>
            <w:tcW w:w="0" w:type="auto"/>
            <w:vMerge/>
          </w:tcPr>
          <w:p w14:paraId="6CBBAC9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6D9CA84" w14:textId="77777777" w:rsidR="00E77514" w:rsidRDefault="00E77514" w:rsidP="00FC0611">
            <w:pPr>
              <w:pStyle w:val="NormalinTable"/>
            </w:pPr>
          </w:p>
        </w:tc>
      </w:tr>
      <w:tr w:rsidR="00E77514" w14:paraId="41B2F618"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20B6C15B" w14:textId="77777777" w:rsidR="00E77514" w:rsidRDefault="00E77514" w:rsidP="00FC0611">
            <w:pPr>
              <w:pStyle w:val="NormalinTable"/>
            </w:pPr>
          </w:p>
        </w:tc>
        <w:tc>
          <w:tcPr>
            <w:tcW w:w="0" w:type="auto"/>
            <w:vMerge/>
          </w:tcPr>
          <w:p w14:paraId="1E247DF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900AE76" w14:textId="77777777" w:rsidR="00E77514" w:rsidRDefault="00E77514" w:rsidP="00FC0611">
            <w:pPr>
              <w:pStyle w:val="NormalinTable"/>
            </w:pPr>
            <w:r>
              <w:t>1806 20 95 99</w:t>
            </w:r>
          </w:p>
        </w:tc>
        <w:tc>
          <w:tcPr>
            <w:tcW w:w="0" w:type="auto"/>
            <w:vMerge/>
          </w:tcPr>
          <w:p w14:paraId="2A31E73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7811176" w14:textId="77777777" w:rsidR="00E77514" w:rsidRDefault="00E77514" w:rsidP="00FC0611">
            <w:pPr>
              <w:pStyle w:val="NormalinTable"/>
            </w:pPr>
          </w:p>
        </w:tc>
        <w:tc>
          <w:tcPr>
            <w:tcW w:w="0" w:type="auto"/>
            <w:vMerge/>
          </w:tcPr>
          <w:p w14:paraId="0D87B0D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997DAD5" w14:textId="77777777" w:rsidR="00E77514" w:rsidRDefault="00E77514" w:rsidP="00FC0611">
            <w:pPr>
              <w:pStyle w:val="NormalinTable"/>
            </w:pPr>
          </w:p>
        </w:tc>
      </w:tr>
      <w:tr w:rsidR="00E77514" w14:paraId="0D3607AE"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0997D2F6" w14:textId="77777777" w:rsidR="00E77514" w:rsidRDefault="00E77514" w:rsidP="00FC0611">
            <w:pPr>
              <w:pStyle w:val="NormalinTable"/>
            </w:pPr>
          </w:p>
        </w:tc>
        <w:tc>
          <w:tcPr>
            <w:tcW w:w="0" w:type="auto"/>
            <w:vMerge/>
          </w:tcPr>
          <w:p w14:paraId="2084CB7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17F1CA8" w14:textId="77777777" w:rsidR="00E77514" w:rsidRDefault="00E77514" w:rsidP="00FC0611">
            <w:pPr>
              <w:pStyle w:val="NormalinTable"/>
            </w:pPr>
            <w:r>
              <w:t>1901 90 99 36</w:t>
            </w:r>
          </w:p>
        </w:tc>
        <w:tc>
          <w:tcPr>
            <w:tcW w:w="0" w:type="auto"/>
            <w:vMerge/>
          </w:tcPr>
          <w:p w14:paraId="247B0CE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FAA0841" w14:textId="77777777" w:rsidR="00E77514" w:rsidRDefault="00E77514" w:rsidP="00FC0611">
            <w:pPr>
              <w:pStyle w:val="NormalinTable"/>
            </w:pPr>
          </w:p>
        </w:tc>
        <w:tc>
          <w:tcPr>
            <w:tcW w:w="0" w:type="auto"/>
            <w:vMerge/>
          </w:tcPr>
          <w:p w14:paraId="590B6A6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5FD9B28" w14:textId="77777777" w:rsidR="00E77514" w:rsidRDefault="00E77514" w:rsidP="00FC0611">
            <w:pPr>
              <w:pStyle w:val="NormalinTable"/>
            </w:pPr>
          </w:p>
        </w:tc>
      </w:tr>
      <w:tr w:rsidR="00E77514" w14:paraId="6EA58080"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6CD14FE3" w14:textId="77777777" w:rsidR="00E77514" w:rsidRDefault="00E77514" w:rsidP="00FC0611">
            <w:pPr>
              <w:pStyle w:val="NormalinTable"/>
            </w:pPr>
          </w:p>
        </w:tc>
        <w:tc>
          <w:tcPr>
            <w:tcW w:w="0" w:type="auto"/>
            <w:vMerge/>
          </w:tcPr>
          <w:p w14:paraId="34F2A1B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B32B2D5" w14:textId="77777777" w:rsidR="00E77514" w:rsidRDefault="00E77514" w:rsidP="00FC0611">
            <w:pPr>
              <w:pStyle w:val="NormalinTable"/>
            </w:pPr>
            <w:r>
              <w:t>2006 00 31 90</w:t>
            </w:r>
          </w:p>
        </w:tc>
        <w:tc>
          <w:tcPr>
            <w:tcW w:w="0" w:type="auto"/>
            <w:vMerge/>
          </w:tcPr>
          <w:p w14:paraId="43038EE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A8E724F" w14:textId="77777777" w:rsidR="00E77514" w:rsidRDefault="00E77514" w:rsidP="00FC0611">
            <w:pPr>
              <w:pStyle w:val="NormalinTable"/>
            </w:pPr>
          </w:p>
        </w:tc>
        <w:tc>
          <w:tcPr>
            <w:tcW w:w="0" w:type="auto"/>
            <w:vMerge/>
          </w:tcPr>
          <w:p w14:paraId="45C42F9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262AD78" w14:textId="77777777" w:rsidR="00E77514" w:rsidRDefault="00E77514" w:rsidP="00FC0611">
            <w:pPr>
              <w:pStyle w:val="NormalinTable"/>
            </w:pPr>
          </w:p>
        </w:tc>
      </w:tr>
      <w:tr w:rsidR="00E77514" w14:paraId="09A49E52"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5E3F9945" w14:textId="77777777" w:rsidR="00E77514" w:rsidRDefault="00E77514" w:rsidP="00FC0611">
            <w:pPr>
              <w:pStyle w:val="NormalinTable"/>
            </w:pPr>
          </w:p>
        </w:tc>
        <w:tc>
          <w:tcPr>
            <w:tcW w:w="0" w:type="auto"/>
            <w:vMerge/>
          </w:tcPr>
          <w:p w14:paraId="48E7E62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3742F59" w14:textId="77777777" w:rsidR="00E77514" w:rsidRDefault="00E77514" w:rsidP="00FC0611">
            <w:pPr>
              <w:pStyle w:val="NormalinTable"/>
            </w:pPr>
            <w:r>
              <w:t>2006 00 38 19</w:t>
            </w:r>
          </w:p>
        </w:tc>
        <w:tc>
          <w:tcPr>
            <w:tcW w:w="0" w:type="auto"/>
            <w:vMerge/>
          </w:tcPr>
          <w:p w14:paraId="1B49150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DB81052" w14:textId="77777777" w:rsidR="00E77514" w:rsidRDefault="00E77514" w:rsidP="00FC0611">
            <w:pPr>
              <w:pStyle w:val="NormalinTable"/>
            </w:pPr>
          </w:p>
        </w:tc>
        <w:tc>
          <w:tcPr>
            <w:tcW w:w="0" w:type="auto"/>
            <w:vMerge/>
          </w:tcPr>
          <w:p w14:paraId="7956F9C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8B8EE8F" w14:textId="77777777" w:rsidR="00E77514" w:rsidRDefault="00E77514" w:rsidP="00FC0611">
            <w:pPr>
              <w:pStyle w:val="NormalinTable"/>
            </w:pPr>
          </w:p>
        </w:tc>
      </w:tr>
      <w:tr w:rsidR="00E77514" w14:paraId="54266128"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0B5A7660" w14:textId="77777777" w:rsidR="00E77514" w:rsidRDefault="00E77514" w:rsidP="00FC0611">
            <w:pPr>
              <w:pStyle w:val="NormalinTable"/>
            </w:pPr>
          </w:p>
        </w:tc>
        <w:tc>
          <w:tcPr>
            <w:tcW w:w="0" w:type="auto"/>
            <w:vMerge/>
          </w:tcPr>
          <w:p w14:paraId="287BF86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6F52B62" w14:textId="77777777" w:rsidR="00E77514" w:rsidRDefault="00E77514" w:rsidP="00FC0611">
            <w:pPr>
              <w:pStyle w:val="NormalinTable"/>
            </w:pPr>
            <w:r>
              <w:t>2006 00 38 89</w:t>
            </w:r>
          </w:p>
        </w:tc>
        <w:tc>
          <w:tcPr>
            <w:tcW w:w="0" w:type="auto"/>
            <w:vMerge/>
          </w:tcPr>
          <w:p w14:paraId="768E2FA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7C63C4F" w14:textId="77777777" w:rsidR="00E77514" w:rsidRDefault="00E77514" w:rsidP="00FC0611">
            <w:pPr>
              <w:pStyle w:val="NormalinTable"/>
            </w:pPr>
          </w:p>
        </w:tc>
        <w:tc>
          <w:tcPr>
            <w:tcW w:w="0" w:type="auto"/>
            <w:vMerge/>
          </w:tcPr>
          <w:p w14:paraId="1B04704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4532104" w14:textId="77777777" w:rsidR="00E77514" w:rsidRDefault="00E77514" w:rsidP="00FC0611">
            <w:pPr>
              <w:pStyle w:val="NormalinTable"/>
            </w:pPr>
          </w:p>
        </w:tc>
      </w:tr>
      <w:tr w:rsidR="00E77514" w14:paraId="3208A8A3"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5F6A190A" w14:textId="77777777" w:rsidR="00E77514" w:rsidRDefault="00E77514" w:rsidP="00FC0611">
            <w:pPr>
              <w:pStyle w:val="NormalinTable"/>
            </w:pPr>
          </w:p>
        </w:tc>
        <w:tc>
          <w:tcPr>
            <w:tcW w:w="0" w:type="auto"/>
            <w:vMerge/>
          </w:tcPr>
          <w:p w14:paraId="044F88D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A41BC1A" w14:textId="77777777" w:rsidR="00E77514" w:rsidRDefault="00E77514" w:rsidP="00FC0611">
            <w:pPr>
              <w:pStyle w:val="NormalinTable"/>
            </w:pPr>
            <w:r>
              <w:t>2007 91 10 90</w:t>
            </w:r>
          </w:p>
        </w:tc>
        <w:tc>
          <w:tcPr>
            <w:tcW w:w="0" w:type="auto"/>
            <w:vMerge/>
          </w:tcPr>
          <w:p w14:paraId="46DA386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CB2336A" w14:textId="77777777" w:rsidR="00E77514" w:rsidRDefault="00E77514" w:rsidP="00FC0611">
            <w:pPr>
              <w:pStyle w:val="NormalinTable"/>
            </w:pPr>
          </w:p>
        </w:tc>
        <w:tc>
          <w:tcPr>
            <w:tcW w:w="0" w:type="auto"/>
            <w:vMerge/>
          </w:tcPr>
          <w:p w14:paraId="1B6B303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A267FFB" w14:textId="77777777" w:rsidR="00E77514" w:rsidRDefault="00E77514" w:rsidP="00FC0611">
            <w:pPr>
              <w:pStyle w:val="NormalinTable"/>
            </w:pPr>
          </w:p>
        </w:tc>
      </w:tr>
      <w:tr w:rsidR="00E77514" w14:paraId="03C662B2"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113A30C9" w14:textId="77777777" w:rsidR="00E77514" w:rsidRDefault="00E77514" w:rsidP="00FC0611">
            <w:pPr>
              <w:pStyle w:val="NormalinTable"/>
            </w:pPr>
          </w:p>
        </w:tc>
        <w:tc>
          <w:tcPr>
            <w:tcW w:w="0" w:type="auto"/>
            <w:vMerge/>
          </w:tcPr>
          <w:p w14:paraId="006E520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34CD90A" w14:textId="77777777" w:rsidR="00E77514" w:rsidRDefault="00E77514" w:rsidP="00FC0611">
            <w:pPr>
              <w:pStyle w:val="NormalinTable"/>
            </w:pPr>
            <w:r>
              <w:t>2007 99 20 90</w:t>
            </w:r>
          </w:p>
        </w:tc>
        <w:tc>
          <w:tcPr>
            <w:tcW w:w="0" w:type="auto"/>
            <w:vMerge/>
          </w:tcPr>
          <w:p w14:paraId="562F24F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9A9A58D" w14:textId="77777777" w:rsidR="00E77514" w:rsidRDefault="00E77514" w:rsidP="00FC0611">
            <w:pPr>
              <w:pStyle w:val="NormalinTable"/>
            </w:pPr>
          </w:p>
        </w:tc>
        <w:tc>
          <w:tcPr>
            <w:tcW w:w="0" w:type="auto"/>
            <w:vMerge/>
          </w:tcPr>
          <w:p w14:paraId="2C4112F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780D05D" w14:textId="77777777" w:rsidR="00E77514" w:rsidRDefault="00E77514" w:rsidP="00FC0611">
            <w:pPr>
              <w:pStyle w:val="NormalinTable"/>
            </w:pPr>
          </w:p>
        </w:tc>
      </w:tr>
      <w:tr w:rsidR="00E77514" w14:paraId="46BD4579"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6CC4F125" w14:textId="77777777" w:rsidR="00E77514" w:rsidRDefault="00E77514" w:rsidP="00FC0611">
            <w:pPr>
              <w:pStyle w:val="NormalinTable"/>
            </w:pPr>
          </w:p>
        </w:tc>
        <w:tc>
          <w:tcPr>
            <w:tcW w:w="0" w:type="auto"/>
            <w:vMerge/>
          </w:tcPr>
          <w:p w14:paraId="5A64184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D03E469" w14:textId="77777777" w:rsidR="00E77514" w:rsidRDefault="00E77514" w:rsidP="00FC0611">
            <w:pPr>
              <w:pStyle w:val="NormalinTable"/>
            </w:pPr>
            <w:r>
              <w:t>2007 99 31 95</w:t>
            </w:r>
          </w:p>
        </w:tc>
        <w:tc>
          <w:tcPr>
            <w:tcW w:w="0" w:type="auto"/>
            <w:vMerge/>
          </w:tcPr>
          <w:p w14:paraId="295E65B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570E198" w14:textId="77777777" w:rsidR="00E77514" w:rsidRDefault="00E77514" w:rsidP="00FC0611">
            <w:pPr>
              <w:pStyle w:val="NormalinTable"/>
            </w:pPr>
          </w:p>
        </w:tc>
        <w:tc>
          <w:tcPr>
            <w:tcW w:w="0" w:type="auto"/>
            <w:vMerge/>
          </w:tcPr>
          <w:p w14:paraId="768B3BF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68851F7" w14:textId="77777777" w:rsidR="00E77514" w:rsidRDefault="00E77514" w:rsidP="00FC0611">
            <w:pPr>
              <w:pStyle w:val="NormalinTable"/>
            </w:pPr>
          </w:p>
        </w:tc>
      </w:tr>
      <w:tr w:rsidR="00E77514" w14:paraId="4416CFFE"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661F1D81" w14:textId="77777777" w:rsidR="00E77514" w:rsidRDefault="00E77514" w:rsidP="00FC0611">
            <w:pPr>
              <w:pStyle w:val="NormalinTable"/>
            </w:pPr>
          </w:p>
        </w:tc>
        <w:tc>
          <w:tcPr>
            <w:tcW w:w="0" w:type="auto"/>
            <w:vMerge/>
          </w:tcPr>
          <w:p w14:paraId="52BBC2F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83272AB" w14:textId="77777777" w:rsidR="00E77514" w:rsidRDefault="00E77514" w:rsidP="00FC0611">
            <w:pPr>
              <w:pStyle w:val="NormalinTable"/>
            </w:pPr>
            <w:r>
              <w:t>2007 99 31 99</w:t>
            </w:r>
          </w:p>
        </w:tc>
        <w:tc>
          <w:tcPr>
            <w:tcW w:w="0" w:type="auto"/>
            <w:vMerge/>
          </w:tcPr>
          <w:p w14:paraId="1265B8C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36F7087" w14:textId="77777777" w:rsidR="00E77514" w:rsidRDefault="00E77514" w:rsidP="00FC0611">
            <w:pPr>
              <w:pStyle w:val="NormalinTable"/>
            </w:pPr>
          </w:p>
        </w:tc>
        <w:tc>
          <w:tcPr>
            <w:tcW w:w="0" w:type="auto"/>
            <w:vMerge/>
          </w:tcPr>
          <w:p w14:paraId="453CE60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C506A9C" w14:textId="77777777" w:rsidR="00E77514" w:rsidRDefault="00E77514" w:rsidP="00FC0611">
            <w:pPr>
              <w:pStyle w:val="NormalinTable"/>
            </w:pPr>
          </w:p>
        </w:tc>
      </w:tr>
      <w:tr w:rsidR="00E77514" w14:paraId="144A3E40"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3A361DA3" w14:textId="77777777" w:rsidR="00E77514" w:rsidRDefault="00E77514" w:rsidP="00FC0611">
            <w:pPr>
              <w:pStyle w:val="NormalinTable"/>
            </w:pPr>
          </w:p>
        </w:tc>
        <w:tc>
          <w:tcPr>
            <w:tcW w:w="0" w:type="auto"/>
            <w:vMerge/>
          </w:tcPr>
          <w:p w14:paraId="491BD24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B5FB6E1" w14:textId="77777777" w:rsidR="00E77514" w:rsidRDefault="00E77514" w:rsidP="00FC0611">
            <w:pPr>
              <w:pStyle w:val="NormalinTable"/>
            </w:pPr>
            <w:r>
              <w:t>2007 99 33 95</w:t>
            </w:r>
          </w:p>
        </w:tc>
        <w:tc>
          <w:tcPr>
            <w:tcW w:w="0" w:type="auto"/>
            <w:vMerge/>
          </w:tcPr>
          <w:p w14:paraId="31F7A69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4BEA1F6" w14:textId="77777777" w:rsidR="00E77514" w:rsidRDefault="00E77514" w:rsidP="00FC0611">
            <w:pPr>
              <w:pStyle w:val="NormalinTable"/>
            </w:pPr>
          </w:p>
        </w:tc>
        <w:tc>
          <w:tcPr>
            <w:tcW w:w="0" w:type="auto"/>
            <w:vMerge/>
          </w:tcPr>
          <w:p w14:paraId="2058093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C65B128" w14:textId="77777777" w:rsidR="00E77514" w:rsidRDefault="00E77514" w:rsidP="00FC0611">
            <w:pPr>
              <w:pStyle w:val="NormalinTable"/>
            </w:pPr>
          </w:p>
        </w:tc>
      </w:tr>
      <w:tr w:rsidR="00E77514" w14:paraId="3391A4DD"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7F42D452" w14:textId="77777777" w:rsidR="00E77514" w:rsidRDefault="00E77514" w:rsidP="00FC0611">
            <w:pPr>
              <w:pStyle w:val="NormalinTable"/>
            </w:pPr>
          </w:p>
        </w:tc>
        <w:tc>
          <w:tcPr>
            <w:tcW w:w="0" w:type="auto"/>
            <w:vMerge/>
          </w:tcPr>
          <w:p w14:paraId="41D83B0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F5D9BD1" w14:textId="77777777" w:rsidR="00E77514" w:rsidRDefault="00E77514" w:rsidP="00FC0611">
            <w:pPr>
              <w:pStyle w:val="NormalinTable"/>
            </w:pPr>
            <w:r>
              <w:t>2007 99 33 99</w:t>
            </w:r>
          </w:p>
        </w:tc>
        <w:tc>
          <w:tcPr>
            <w:tcW w:w="0" w:type="auto"/>
            <w:vMerge/>
          </w:tcPr>
          <w:p w14:paraId="652F68B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6D0C20A" w14:textId="77777777" w:rsidR="00E77514" w:rsidRDefault="00E77514" w:rsidP="00FC0611">
            <w:pPr>
              <w:pStyle w:val="NormalinTable"/>
            </w:pPr>
          </w:p>
        </w:tc>
        <w:tc>
          <w:tcPr>
            <w:tcW w:w="0" w:type="auto"/>
            <w:vMerge/>
          </w:tcPr>
          <w:p w14:paraId="71B0F51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CB84090" w14:textId="77777777" w:rsidR="00E77514" w:rsidRDefault="00E77514" w:rsidP="00FC0611">
            <w:pPr>
              <w:pStyle w:val="NormalinTable"/>
            </w:pPr>
          </w:p>
        </w:tc>
      </w:tr>
      <w:tr w:rsidR="00E77514" w14:paraId="079026EE"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756E6FE0" w14:textId="77777777" w:rsidR="00E77514" w:rsidRDefault="00E77514" w:rsidP="00FC0611">
            <w:pPr>
              <w:pStyle w:val="NormalinTable"/>
            </w:pPr>
          </w:p>
        </w:tc>
        <w:tc>
          <w:tcPr>
            <w:tcW w:w="0" w:type="auto"/>
            <w:vMerge/>
          </w:tcPr>
          <w:p w14:paraId="28C6CA0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D42414B" w14:textId="77777777" w:rsidR="00E77514" w:rsidRDefault="00E77514" w:rsidP="00FC0611">
            <w:pPr>
              <w:pStyle w:val="NormalinTable"/>
            </w:pPr>
            <w:r>
              <w:t>2007 99 35 95</w:t>
            </w:r>
          </w:p>
        </w:tc>
        <w:tc>
          <w:tcPr>
            <w:tcW w:w="0" w:type="auto"/>
            <w:vMerge/>
          </w:tcPr>
          <w:p w14:paraId="21CFBBA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5ED49A" w14:textId="77777777" w:rsidR="00E77514" w:rsidRDefault="00E77514" w:rsidP="00FC0611">
            <w:pPr>
              <w:pStyle w:val="NormalinTable"/>
            </w:pPr>
          </w:p>
        </w:tc>
        <w:tc>
          <w:tcPr>
            <w:tcW w:w="0" w:type="auto"/>
            <w:vMerge/>
          </w:tcPr>
          <w:p w14:paraId="060EF71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72A9483" w14:textId="77777777" w:rsidR="00E77514" w:rsidRDefault="00E77514" w:rsidP="00FC0611">
            <w:pPr>
              <w:pStyle w:val="NormalinTable"/>
            </w:pPr>
          </w:p>
        </w:tc>
      </w:tr>
      <w:tr w:rsidR="00E77514" w14:paraId="25DBF0B8"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40323AEC" w14:textId="77777777" w:rsidR="00E77514" w:rsidRDefault="00E77514" w:rsidP="00FC0611">
            <w:pPr>
              <w:pStyle w:val="NormalinTable"/>
            </w:pPr>
          </w:p>
        </w:tc>
        <w:tc>
          <w:tcPr>
            <w:tcW w:w="0" w:type="auto"/>
            <w:vMerge/>
          </w:tcPr>
          <w:p w14:paraId="620B4DF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6BBF671" w14:textId="77777777" w:rsidR="00E77514" w:rsidRDefault="00E77514" w:rsidP="00FC0611">
            <w:pPr>
              <w:pStyle w:val="NormalinTable"/>
            </w:pPr>
            <w:r>
              <w:t>2007 99 35 99</w:t>
            </w:r>
          </w:p>
        </w:tc>
        <w:tc>
          <w:tcPr>
            <w:tcW w:w="0" w:type="auto"/>
            <w:vMerge/>
          </w:tcPr>
          <w:p w14:paraId="53EA3FD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C9FFF6F" w14:textId="77777777" w:rsidR="00E77514" w:rsidRDefault="00E77514" w:rsidP="00FC0611">
            <w:pPr>
              <w:pStyle w:val="NormalinTable"/>
            </w:pPr>
          </w:p>
        </w:tc>
        <w:tc>
          <w:tcPr>
            <w:tcW w:w="0" w:type="auto"/>
            <w:vMerge/>
          </w:tcPr>
          <w:p w14:paraId="0117277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0527192" w14:textId="77777777" w:rsidR="00E77514" w:rsidRDefault="00E77514" w:rsidP="00FC0611">
            <w:pPr>
              <w:pStyle w:val="NormalinTable"/>
            </w:pPr>
          </w:p>
        </w:tc>
      </w:tr>
      <w:tr w:rsidR="00E77514" w14:paraId="65842563"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01AE7978" w14:textId="77777777" w:rsidR="00E77514" w:rsidRDefault="00E77514" w:rsidP="00FC0611">
            <w:pPr>
              <w:pStyle w:val="NormalinTable"/>
            </w:pPr>
          </w:p>
        </w:tc>
        <w:tc>
          <w:tcPr>
            <w:tcW w:w="0" w:type="auto"/>
            <w:vMerge/>
          </w:tcPr>
          <w:p w14:paraId="1D76B40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DE55CAA" w14:textId="77777777" w:rsidR="00E77514" w:rsidRDefault="00E77514" w:rsidP="00FC0611">
            <w:pPr>
              <w:pStyle w:val="NormalinTable"/>
            </w:pPr>
            <w:r>
              <w:t>2007 99 39 02</w:t>
            </w:r>
          </w:p>
        </w:tc>
        <w:tc>
          <w:tcPr>
            <w:tcW w:w="0" w:type="auto"/>
            <w:vMerge/>
          </w:tcPr>
          <w:p w14:paraId="1320DAB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E73B383" w14:textId="77777777" w:rsidR="00E77514" w:rsidRDefault="00E77514" w:rsidP="00FC0611">
            <w:pPr>
              <w:pStyle w:val="NormalinTable"/>
            </w:pPr>
          </w:p>
        </w:tc>
        <w:tc>
          <w:tcPr>
            <w:tcW w:w="0" w:type="auto"/>
            <w:vMerge/>
          </w:tcPr>
          <w:p w14:paraId="67BA8D4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ACB54E1" w14:textId="77777777" w:rsidR="00E77514" w:rsidRDefault="00E77514" w:rsidP="00FC0611">
            <w:pPr>
              <w:pStyle w:val="NormalinTable"/>
            </w:pPr>
          </w:p>
        </w:tc>
      </w:tr>
      <w:tr w:rsidR="00E77514" w14:paraId="5616CF35"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199B254D" w14:textId="77777777" w:rsidR="00E77514" w:rsidRDefault="00E77514" w:rsidP="00FC0611">
            <w:pPr>
              <w:pStyle w:val="NormalinTable"/>
            </w:pPr>
          </w:p>
        </w:tc>
        <w:tc>
          <w:tcPr>
            <w:tcW w:w="0" w:type="auto"/>
            <w:vMerge/>
          </w:tcPr>
          <w:p w14:paraId="6FF2C8B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00C360E" w14:textId="77777777" w:rsidR="00E77514" w:rsidRDefault="00E77514" w:rsidP="00FC0611">
            <w:pPr>
              <w:pStyle w:val="NormalinTable"/>
            </w:pPr>
            <w:r>
              <w:t>2007 99 39 04</w:t>
            </w:r>
          </w:p>
        </w:tc>
        <w:tc>
          <w:tcPr>
            <w:tcW w:w="0" w:type="auto"/>
            <w:vMerge/>
          </w:tcPr>
          <w:p w14:paraId="7F829BD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0A252E3" w14:textId="77777777" w:rsidR="00E77514" w:rsidRDefault="00E77514" w:rsidP="00FC0611">
            <w:pPr>
              <w:pStyle w:val="NormalinTable"/>
            </w:pPr>
          </w:p>
        </w:tc>
        <w:tc>
          <w:tcPr>
            <w:tcW w:w="0" w:type="auto"/>
            <w:vMerge/>
          </w:tcPr>
          <w:p w14:paraId="7E52B3F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5CFF5D5" w14:textId="77777777" w:rsidR="00E77514" w:rsidRDefault="00E77514" w:rsidP="00FC0611">
            <w:pPr>
              <w:pStyle w:val="NormalinTable"/>
            </w:pPr>
          </w:p>
        </w:tc>
      </w:tr>
      <w:tr w:rsidR="00E77514" w14:paraId="66A06561"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4418147F" w14:textId="77777777" w:rsidR="00E77514" w:rsidRDefault="00E77514" w:rsidP="00FC0611">
            <w:pPr>
              <w:pStyle w:val="NormalinTable"/>
            </w:pPr>
          </w:p>
        </w:tc>
        <w:tc>
          <w:tcPr>
            <w:tcW w:w="0" w:type="auto"/>
            <w:vMerge/>
          </w:tcPr>
          <w:p w14:paraId="6AD729B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B687306" w14:textId="77777777" w:rsidR="00E77514" w:rsidRDefault="00E77514" w:rsidP="00FC0611">
            <w:pPr>
              <w:pStyle w:val="NormalinTable"/>
            </w:pPr>
            <w:r>
              <w:t>2007 99 39 06</w:t>
            </w:r>
          </w:p>
        </w:tc>
        <w:tc>
          <w:tcPr>
            <w:tcW w:w="0" w:type="auto"/>
            <w:vMerge/>
          </w:tcPr>
          <w:p w14:paraId="51119EB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C01F39F" w14:textId="77777777" w:rsidR="00E77514" w:rsidRDefault="00E77514" w:rsidP="00FC0611">
            <w:pPr>
              <w:pStyle w:val="NormalinTable"/>
            </w:pPr>
          </w:p>
        </w:tc>
        <w:tc>
          <w:tcPr>
            <w:tcW w:w="0" w:type="auto"/>
            <w:vMerge/>
          </w:tcPr>
          <w:p w14:paraId="61EBF63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452C6C6" w14:textId="77777777" w:rsidR="00E77514" w:rsidRDefault="00E77514" w:rsidP="00FC0611">
            <w:pPr>
              <w:pStyle w:val="NormalinTable"/>
            </w:pPr>
          </w:p>
        </w:tc>
      </w:tr>
      <w:tr w:rsidR="00E77514" w14:paraId="2F727223"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325E3712" w14:textId="77777777" w:rsidR="00E77514" w:rsidRDefault="00E77514" w:rsidP="00FC0611">
            <w:pPr>
              <w:pStyle w:val="NormalinTable"/>
            </w:pPr>
          </w:p>
        </w:tc>
        <w:tc>
          <w:tcPr>
            <w:tcW w:w="0" w:type="auto"/>
            <w:vMerge/>
          </w:tcPr>
          <w:p w14:paraId="6373788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FE43F84" w14:textId="77777777" w:rsidR="00E77514" w:rsidRDefault="00E77514" w:rsidP="00FC0611">
            <w:pPr>
              <w:pStyle w:val="NormalinTable"/>
            </w:pPr>
            <w:r>
              <w:t>2007 99 39 17</w:t>
            </w:r>
          </w:p>
        </w:tc>
        <w:tc>
          <w:tcPr>
            <w:tcW w:w="0" w:type="auto"/>
            <w:vMerge/>
          </w:tcPr>
          <w:p w14:paraId="52658EA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D1FA059" w14:textId="77777777" w:rsidR="00E77514" w:rsidRDefault="00E77514" w:rsidP="00FC0611">
            <w:pPr>
              <w:pStyle w:val="NormalinTable"/>
            </w:pPr>
          </w:p>
        </w:tc>
        <w:tc>
          <w:tcPr>
            <w:tcW w:w="0" w:type="auto"/>
            <w:vMerge/>
          </w:tcPr>
          <w:p w14:paraId="615748D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C91C654" w14:textId="77777777" w:rsidR="00E77514" w:rsidRDefault="00E77514" w:rsidP="00FC0611">
            <w:pPr>
              <w:pStyle w:val="NormalinTable"/>
            </w:pPr>
          </w:p>
        </w:tc>
      </w:tr>
      <w:tr w:rsidR="00E77514" w14:paraId="0C01B2C8"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549178AA" w14:textId="77777777" w:rsidR="00E77514" w:rsidRDefault="00E77514" w:rsidP="00FC0611">
            <w:pPr>
              <w:pStyle w:val="NormalinTable"/>
            </w:pPr>
          </w:p>
        </w:tc>
        <w:tc>
          <w:tcPr>
            <w:tcW w:w="0" w:type="auto"/>
            <w:vMerge/>
          </w:tcPr>
          <w:p w14:paraId="6BCEE45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B1A4ACC" w14:textId="77777777" w:rsidR="00E77514" w:rsidRDefault="00E77514" w:rsidP="00FC0611">
            <w:pPr>
              <w:pStyle w:val="NormalinTable"/>
            </w:pPr>
            <w:r>
              <w:t>2007 99 39 19</w:t>
            </w:r>
          </w:p>
        </w:tc>
        <w:tc>
          <w:tcPr>
            <w:tcW w:w="0" w:type="auto"/>
            <w:vMerge/>
          </w:tcPr>
          <w:p w14:paraId="3AB45DA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47AD9DE" w14:textId="77777777" w:rsidR="00E77514" w:rsidRDefault="00E77514" w:rsidP="00FC0611">
            <w:pPr>
              <w:pStyle w:val="NormalinTable"/>
            </w:pPr>
          </w:p>
        </w:tc>
        <w:tc>
          <w:tcPr>
            <w:tcW w:w="0" w:type="auto"/>
            <w:vMerge/>
          </w:tcPr>
          <w:p w14:paraId="6804E49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EC1CDD2" w14:textId="77777777" w:rsidR="00E77514" w:rsidRDefault="00E77514" w:rsidP="00FC0611">
            <w:pPr>
              <w:pStyle w:val="NormalinTable"/>
            </w:pPr>
          </w:p>
        </w:tc>
      </w:tr>
      <w:tr w:rsidR="00E77514" w14:paraId="2E189FE3"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38344CB1" w14:textId="77777777" w:rsidR="00E77514" w:rsidRDefault="00E77514" w:rsidP="00FC0611">
            <w:pPr>
              <w:pStyle w:val="NormalinTable"/>
            </w:pPr>
          </w:p>
        </w:tc>
        <w:tc>
          <w:tcPr>
            <w:tcW w:w="0" w:type="auto"/>
            <w:vMerge/>
          </w:tcPr>
          <w:p w14:paraId="496EF85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1392959" w14:textId="77777777" w:rsidR="00E77514" w:rsidRDefault="00E77514" w:rsidP="00FC0611">
            <w:pPr>
              <w:pStyle w:val="NormalinTable"/>
            </w:pPr>
            <w:r>
              <w:t>2007 99 39 24</w:t>
            </w:r>
          </w:p>
        </w:tc>
        <w:tc>
          <w:tcPr>
            <w:tcW w:w="0" w:type="auto"/>
            <w:vMerge/>
          </w:tcPr>
          <w:p w14:paraId="48F400B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3CC4DF6" w14:textId="77777777" w:rsidR="00E77514" w:rsidRDefault="00E77514" w:rsidP="00FC0611">
            <w:pPr>
              <w:pStyle w:val="NormalinTable"/>
            </w:pPr>
          </w:p>
        </w:tc>
        <w:tc>
          <w:tcPr>
            <w:tcW w:w="0" w:type="auto"/>
            <w:vMerge/>
          </w:tcPr>
          <w:p w14:paraId="5FD7BC4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25E7E1A" w14:textId="77777777" w:rsidR="00E77514" w:rsidRDefault="00E77514" w:rsidP="00FC0611">
            <w:pPr>
              <w:pStyle w:val="NormalinTable"/>
            </w:pPr>
          </w:p>
        </w:tc>
      </w:tr>
      <w:tr w:rsidR="00E77514" w14:paraId="77AE4D79"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01BA856F" w14:textId="77777777" w:rsidR="00E77514" w:rsidRDefault="00E77514" w:rsidP="00FC0611">
            <w:pPr>
              <w:pStyle w:val="NormalinTable"/>
            </w:pPr>
          </w:p>
        </w:tc>
        <w:tc>
          <w:tcPr>
            <w:tcW w:w="0" w:type="auto"/>
            <w:vMerge/>
          </w:tcPr>
          <w:p w14:paraId="6B9DAF1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B53E9CB" w14:textId="77777777" w:rsidR="00E77514" w:rsidRDefault="00E77514" w:rsidP="00FC0611">
            <w:pPr>
              <w:pStyle w:val="NormalinTable"/>
            </w:pPr>
            <w:r>
              <w:t>2007 99 39 27</w:t>
            </w:r>
          </w:p>
        </w:tc>
        <w:tc>
          <w:tcPr>
            <w:tcW w:w="0" w:type="auto"/>
            <w:vMerge/>
          </w:tcPr>
          <w:p w14:paraId="7D3CDDB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311E469" w14:textId="77777777" w:rsidR="00E77514" w:rsidRDefault="00E77514" w:rsidP="00FC0611">
            <w:pPr>
              <w:pStyle w:val="NormalinTable"/>
            </w:pPr>
          </w:p>
        </w:tc>
        <w:tc>
          <w:tcPr>
            <w:tcW w:w="0" w:type="auto"/>
            <w:vMerge/>
          </w:tcPr>
          <w:p w14:paraId="0074559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A04DD66" w14:textId="77777777" w:rsidR="00E77514" w:rsidRDefault="00E77514" w:rsidP="00FC0611">
            <w:pPr>
              <w:pStyle w:val="NormalinTable"/>
            </w:pPr>
          </w:p>
        </w:tc>
      </w:tr>
      <w:tr w:rsidR="00E77514" w14:paraId="467DD89C"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74DF01DE" w14:textId="77777777" w:rsidR="00E77514" w:rsidRDefault="00E77514" w:rsidP="00FC0611">
            <w:pPr>
              <w:pStyle w:val="NormalinTable"/>
            </w:pPr>
          </w:p>
        </w:tc>
        <w:tc>
          <w:tcPr>
            <w:tcW w:w="0" w:type="auto"/>
            <w:vMerge/>
          </w:tcPr>
          <w:p w14:paraId="2A57A14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ED1FAF9" w14:textId="77777777" w:rsidR="00E77514" w:rsidRDefault="00E77514" w:rsidP="00FC0611">
            <w:pPr>
              <w:pStyle w:val="NormalinTable"/>
            </w:pPr>
            <w:r>
              <w:t>2007 99 39 30</w:t>
            </w:r>
          </w:p>
        </w:tc>
        <w:tc>
          <w:tcPr>
            <w:tcW w:w="0" w:type="auto"/>
            <w:vMerge/>
          </w:tcPr>
          <w:p w14:paraId="589623C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2E79D48" w14:textId="77777777" w:rsidR="00E77514" w:rsidRDefault="00E77514" w:rsidP="00FC0611">
            <w:pPr>
              <w:pStyle w:val="NormalinTable"/>
            </w:pPr>
          </w:p>
        </w:tc>
        <w:tc>
          <w:tcPr>
            <w:tcW w:w="0" w:type="auto"/>
            <w:vMerge/>
          </w:tcPr>
          <w:p w14:paraId="5A897CA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78077B9" w14:textId="77777777" w:rsidR="00E77514" w:rsidRDefault="00E77514" w:rsidP="00FC0611">
            <w:pPr>
              <w:pStyle w:val="NormalinTable"/>
            </w:pPr>
          </w:p>
        </w:tc>
      </w:tr>
      <w:tr w:rsidR="00E77514" w14:paraId="6A5FCB34"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64EBC1CB" w14:textId="77777777" w:rsidR="00E77514" w:rsidRDefault="00E77514" w:rsidP="00FC0611">
            <w:pPr>
              <w:pStyle w:val="NormalinTable"/>
            </w:pPr>
          </w:p>
        </w:tc>
        <w:tc>
          <w:tcPr>
            <w:tcW w:w="0" w:type="auto"/>
            <w:vMerge/>
          </w:tcPr>
          <w:p w14:paraId="437682E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487CE6D" w14:textId="77777777" w:rsidR="00E77514" w:rsidRDefault="00E77514" w:rsidP="00FC0611">
            <w:pPr>
              <w:pStyle w:val="NormalinTable"/>
            </w:pPr>
            <w:r>
              <w:t>2007 99 39 34</w:t>
            </w:r>
          </w:p>
        </w:tc>
        <w:tc>
          <w:tcPr>
            <w:tcW w:w="0" w:type="auto"/>
            <w:vMerge/>
          </w:tcPr>
          <w:p w14:paraId="5906F98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B9F5FEB" w14:textId="77777777" w:rsidR="00E77514" w:rsidRDefault="00E77514" w:rsidP="00FC0611">
            <w:pPr>
              <w:pStyle w:val="NormalinTable"/>
            </w:pPr>
          </w:p>
        </w:tc>
        <w:tc>
          <w:tcPr>
            <w:tcW w:w="0" w:type="auto"/>
            <w:vMerge/>
          </w:tcPr>
          <w:p w14:paraId="2C2FBD3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E7A06B3" w14:textId="77777777" w:rsidR="00E77514" w:rsidRDefault="00E77514" w:rsidP="00FC0611">
            <w:pPr>
              <w:pStyle w:val="NormalinTable"/>
            </w:pPr>
          </w:p>
        </w:tc>
      </w:tr>
      <w:tr w:rsidR="00E77514" w14:paraId="4A551E4C"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78038359" w14:textId="77777777" w:rsidR="00E77514" w:rsidRDefault="00E77514" w:rsidP="00FC0611">
            <w:pPr>
              <w:pStyle w:val="NormalinTable"/>
            </w:pPr>
          </w:p>
        </w:tc>
        <w:tc>
          <w:tcPr>
            <w:tcW w:w="0" w:type="auto"/>
            <w:vMerge/>
          </w:tcPr>
          <w:p w14:paraId="39D2D80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8B6778E" w14:textId="77777777" w:rsidR="00E77514" w:rsidRDefault="00E77514" w:rsidP="00FC0611">
            <w:pPr>
              <w:pStyle w:val="NormalinTable"/>
            </w:pPr>
            <w:r>
              <w:t>2007 99 39 37</w:t>
            </w:r>
          </w:p>
        </w:tc>
        <w:tc>
          <w:tcPr>
            <w:tcW w:w="0" w:type="auto"/>
            <w:vMerge/>
          </w:tcPr>
          <w:p w14:paraId="3B157BD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23BFD15" w14:textId="77777777" w:rsidR="00E77514" w:rsidRDefault="00E77514" w:rsidP="00FC0611">
            <w:pPr>
              <w:pStyle w:val="NormalinTable"/>
            </w:pPr>
          </w:p>
        </w:tc>
        <w:tc>
          <w:tcPr>
            <w:tcW w:w="0" w:type="auto"/>
            <w:vMerge/>
          </w:tcPr>
          <w:p w14:paraId="1268E7A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D8B76B0" w14:textId="77777777" w:rsidR="00E77514" w:rsidRDefault="00E77514" w:rsidP="00FC0611">
            <w:pPr>
              <w:pStyle w:val="NormalinTable"/>
            </w:pPr>
          </w:p>
        </w:tc>
      </w:tr>
      <w:tr w:rsidR="00E77514" w14:paraId="1E5FB8FD"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3E7813B7" w14:textId="77777777" w:rsidR="00E77514" w:rsidRDefault="00E77514" w:rsidP="00FC0611">
            <w:pPr>
              <w:pStyle w:val="NormalinTable"/>
            </w:pPr>
          </w:p>
        </w:tc>
        <w:tc>
          <w:tcPr>
            <w:tcW w:w="0" w:type="auto"/>
            <w:vMerge/>
          </w:tcPr>
          <w:p w14:paraId="1F991F9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05E6C20" w14:textId="77777777" w:rsidR="00E77514" w:rsidRDefault="00E77514" w:rsidP="00FC0611">
            <w:pPr>
              <w:pStyle w:val="NormalinTable"/>
            </w:pPr>
            <w:r>
              <w:t>2007 99 39 40</w:t>
            </w:r>
          </w:p>
        </w:tc>
        <w:tc>
          <w:tcPr>
            <w:tcW w:w="0" w:type="auto"/>
            <w:vMerge/>
          </w:tcPr>
          <w:p w14:paraId="5166FA4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69BD918" w14:textId="77777777" w:rsidR="00E77514" w:rsidRDefault="00E77514" w:rsidP="00FC0611">
            <w:pPr>
              <w:pStyle w:val="NormalinTable"/>
            </w:pPr>
          </w:p>
        </w:tc>
        <w:tc>
          <w:tcPr>
            <w:tcW w:w="0" w:type="auto"/>
            <w:vMerge/>
          </w:tcPr>
          <w:p w14:paraId="53E4581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A154E09" w14:textId="77777777" w:rsidR="00E77514" w:rsidRDefault="00E77514" w:rsidP="00FC0611">
            <w:pPr>
              <w:pStyle w:val="NormalinTable"/>
            </w:pPr>
          </w:p>
        </w:tc>
      </w:tr>
      <w:tr w:rsidR="00E77514" w14:paraId="188C91B2"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5948965A" w14:textId="77777777" w:rsidR="00E77514" w:rsidRDefault="00E77514" w:rsidP="00FC0611">
            <w:pPr>
              <w:pStyle w:val="NormalinTable"/>
            </w:pPr>
          </w:p>
        </w:tc>
        <w:tc>
          <w:tcPr>
            <w:tcW w:w="0" w:type="auto"/>
            <w:vMerge/>
          </w:tcPr>
          <w:p w14:paraId="50BCEFB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B45CE7E" w14:textId="77777777" w:rsidR="00E77514" w:rsidRDefault="00E77514" w:rsidP="00FC0611">
            <w:pPr>
              <w:pStyle w:val="NormalinTable"/>
            </w:pPr>
            <w:r>
              <w:t>2007 99 39 44</w:t>
            </w:r>
          </w:p>
        </w:tc>
        <w:tc>
          <w:tcPr>
            <w:tcW w:w="0" w:type="auto"/>
            <w:vMerge/>
          </w:tcPr>
          <w:p w14:paraId="400FB7C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60923E2" w14:textId="77777777" w:rsidR="00E77514" w:rsidRDefault="00E77514" w:rsidP="00FC0611">
            <w:pPr>
              <w:pStyle w:val="NormalinTable"/>
            </w:pPr>
          </w:p>
        </w:tc>
        <w:tc>
          <w:tcPr>
            <w:tcW w:w="0" w:type="auto"/>
            <w:vMerge/>
          </w:tcPr>
          <w:p w14:paraId="17B2547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F6032E0" w14:textId="77777777" w:rsidR="00E77514" w:rsidRDefault="00E77514" w:rsidP="00FC0611">
            <w:pPr>
              <w:pStyle w:val="NormalinTable"/>
            </w:pPr>
          </w:p>
        </w:tc>
      </w:tr>
      <w:tr w:rsidR="00E77514" w14:paraId="7AB51D46"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63BE16BB" w14:textId="77777777" w:rsidR="00E77514" w:rsidRDefault="00E77514" w:rsidP="00FC0611">
            <w:pPr>
              <w:pStyle w:val="NormalinTable"/>
            </w:pPr>
          </w:p>
        </w:tc>
        <w:tc>
          <w:tcPr>
            <w:tcW w:w="0" w:type="auto"/>
            <w:vMerge/>
          </w:tcPr>
          <w:p w14:paraId="0E7ADF3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AD16426" w14:textId="77777777" w:rsidR="00E77514" w:rsidRDefault="00E77514" w:rsidP="00FC0611">
            <w:pPr>
              <w:pStyle w:val="NormalinTable"/>
            </w:pPr>
            <w:r>
              <w:t>2007 99 39 47</w:t>
            </w:r>
          </w:p>
        </w:tc>
        <w:tc>
          <w:tcPr>
            <w:tcW w:w="0" w:type="auto"/>
            <w:vMerge/>
          </w:tcPr>
          <w:p w14:paraId="6DFBB74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CB23451" w14:textId="77777777" w:rsidR="00E77514" w:rsidRDefault="00E77514" w:rsidP="00FC0611">
            <w:pPr>
              <w:pStyle w:val="NormalinTable"/>
            </w:pPr>
          </w:p>
        </w:tc>
        <w:tc>
          <w:tcPr>
            <w:tcW w:w="0" w:type="auto"/>
            <w:vMerge/>
          </w:tcPr>
          <w:p w14:paraId="0B8E037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226847A" w14:textId="77777777" w:rsidR="00E77514" w:rsidRDefault="00E77514" w:rsidP="00FC0611">
            <w:pPr>
              <w:pStyle w:val="NormalinTable"/>
            </w:pPr>
          </w:p>
        </w:tc>
      </w:tr>
      <w:tr w:rsidR="00E77514" w14:paraId="156F5329"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11310849" w14:textId="77777777" w:rsidR="00E77514" w:rsidRDefault="00E77514" w:rsidP="00FC0611">
            <w:pPr>
              <w:pStyle w:val="NormalinTable"/>
            </w:pPr>
          </w:p>
        </w:tc>
        <w:tc>
          <w:tcPr>
            <w:tcW w:w="0" w:type="auto"/>
            <w:vMerge/>
          </w:tcPr>
          <w:p w14:paraId="211783C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E265589" w14:textId="77777777" w:rsidR="00E77514" w:rsidRDefault="00E77514" w:rsidP="00FC0611">
            <w:pPr>
              <w:pStyle w:val="NormalinTable"/>
            </w:pPr>
            <w:r>
              <w:t>2007 99 39 52</w:t>
            </w:r>
          </w:p>
        </w:tc>
        <w:tc>
          <w:tcPr>
            <w:tcW w:w="0" w:type="auto"/>
            <w:vMerge/>
          </w:tcPr>
          <w:p w14:paraId="3FAC3B1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D64B947" w14:textId="77777777" w:rsidR="00E77514" w:rsidRDefault="00E77514" w:rsidP="00FC0611">
            <w:pPr>
              <w:pStyle w:val="NormalinTable"/>
            </w:pPr>
          </w:p>
        </w:tc>
        <w:tc>
          <w:tcPr>
            <w:tcW w:w="0" w:type="auto"/>
            <w:vMerge/>
          </w:tcPr>
          <w:p w14:paraId="2C24A84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5591460" w14:textId="77777777" w:rsidR="00E77514" w:rsidRDefault="00E77514" w:rsidP="00FC0611">
            <w:pPr>
              <w:pStyle w:val="NormalinTable"/>
            </w:pPr>
          </w:p>
        </w:tc>
      </w:tr>
      <w:tr w:rsidR="00E77514" w14:paraId="52289D57"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6AD60CC8" w14:textId="77777777" w:rsidR="00E77514" w:rsidRDefault="00E77514" w:rsidP="00FC0611">
            <w:pPr>
              <w:pStyle w:val="NormalinTable"/>
            </w:pPr>
          </w:p>
        </w:tc>
        <w:tc>
          <w:tcPr>
            <w:tcW w:w="0" w:type="auto"/>
            <w:vMerge/>
          </w:tcPr>
          <w:p w14:paraId="30B53A0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3803BF8" w14:textId="77777777" w:rsidR="00E77514" w:rsidRDefault="00E77514" w:rsidP="00FC0611">
            <w:pPr>
              <w:pStyle w:val="NormalinTable"/>
            </w:pPr>
            <w:r>
              <w:t>2007 99 39 56</w:t>
            </w:r>
          </w:p>
        </w:tc>
        <w:tc>
          <w:tcPr>
            <w:tcW w:w="0" w:type="auto"/>
            <w:vMerge/>
          </w:tcPr>
          <w:p w14:paraId="5989649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6E60533" w14:textId="77777777" w:rsidR="00E77514" w:rsidRDefault="00E77514" w:rsidP="00FC0611">
            <w:pPr>
              <w:pStyle w:val="NormalinTable"/>
            </w:pPr>
          </w:p>
        </w:tc>
        <w:tc>
          <w:tcPr>
            <w:tcW w:w="0" w:type="auto"/>
            <w:vMerge/>
          </w:tcPr>
          <w:p w14:paraId="41623C6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0B45B89" w14:textId="77777777" w:rsidR="00E77514" w:rsidRDefault="00E77514" w:rsidP="00FC0611">
            <w:pPr>
              <w:pStyle w:val="NormalinTable"/>
            </w:pPr>
          </w:p>
        </w:tc>
      </w:tr>
      <w:tr w:rsidR="00E77514" w14:paraId="075A2CAD"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7B28F522" w14:textId="77777777" w:rsidR="00E77514" w:rsidRDefault="00E77514" w:rsidP="00FC0611">
            <w:pPr>
              <w:pStyle w:val="NormalinTable"/>
            </w:pPr>
          </w:p>
        </w:tc>
        <w:tc>
          <w:tcPr>
            <w:tcW w:w="0" w:type="auto"/>
            <w:vMerge/>
          </w:tcPr>
          <w:p w14:paraId="6D51141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A7C57D9" w14:textId="77777777" w:rsidR="00E77514" w:rsidRDefault="00E77514" w:rsidP="00FC0611">
            <w:pPr>
              <w:pStyle w:val="NormalinTable"/>
            </w:pPr>
            <w:r>
              <w:t>2007 99 39 75</w:t>
            </w:r>
          </w:p>
        </w:tc>
        <w:tc>
          <w:tcPr>
            <w:tcW w:w="0" w:type="auto"/>
            <w:vMerge/>
          </w:tcPr>
          <w:p w14:paraId="6F43012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8908038" w14:textId="77777777" w:rsidR="00E77514" w:rsidRDefault="00E77514" w:rsidP="00FC0611">
            <w:pPr>
              <w:pStyle w:val="NormalinTable"/>
            </w:pPr>
          </w:p>
        </w:tc>
        <w:tc>
          <w:tcPr>
            <w:tcW w:w="0" w:type="auto"/>
            <w:vMerge/>
          </w:tcPr>
          <w:p w14:paraId="5A93EE2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823900D" w14:textId="77777777" w:rsidR="00E77514" w:rsidRDefault="00E77514" w:rsidP="00FC0611">
            <w:pPr>
              <w:pStyle w:val="NormalinTable"/>
            </w:pPr>
          </w:p>
        </w:tc>
      </w:tr>
      <w:tr w:rsidR="00E77514" w14:paraId="0004935F"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29709655" w14:textId="77777777" w:rsidR="00E77514" w:rsidRDefault="00E77514" w:rsidP="00FC0611">
            <w:pPr>
              <w:pStyle w:val="NormalinTable"/>
            </w:pPr>
          </w:p>
        </w:tc>
        <w:tc>
          <w:tcPr>
            <w:tcW w:w="0" w:type="auto"/>
            <w:vMerge/>
          </w:tcPr>
          <w:p w14:paraId="5F43F82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D9479CA" w14:textId="77777777" w:rsidR="00E77514" w:rsidRDefault="00E77514" w:rsidP="00FC0611">
            <w:pPr>
              <w:pStyle w:val="NormalinTable"/>
            </w:pPr>
            <w:r>
              <w:t>2007 99 39 85</w:t>
            </w:r>
          </w:p>
        </w:tc>
        <w:tc>
          <w:tcPr>
            <w:tcW w:w="0" w:type="auto"/>
            <w:vMerge/>
          </w:tcPr>
          <w:p w14:paraId="5411110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DC605F1" w14:textId="77777777" w:rsidR="00E77514" w:rsidRDefault="00E77514" w:rsidP="00FC0611">
            <w:pPr>
              <w:pStyle w:val="NormalinTable"/>
            </w:pPr>
          </w:p>
        </w:tc>
        <w:tc>
          <w:tcPr>
            <w:tcW w:w="0" w:type="auto"/>
            <w:vMerge/>
          </w:tcPr>
          <w:p w14:paraId="20DEB95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B78AFFF" w14:textId="77777777" w:rsidR="00E77514" w:rsidRDefault="00E77514" w:rsidP="00FC0611">
            <w:pPr>
              <w:pStyle w:val="NormalinTable"/>
            </w:pPr>
          </w:p>
        </w:tc>
      </w:tr>
      <w:tr w:rsidR="00E77514" w14:paraId="46B40D8F"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4A964CCC" w14:textId="77777777" w:rsidR="00E77514" w:rsidRDefault="00E77514" w:rsidP="00FC0611">
            <w:pPr>
              <w:pStyle w:val="NormalinTable"/>
            </w:pPr>
          </w:p>
        </w:tc>
        <w:tc>
          <w:tcPr>
            <w:tcW w:w="0" w:type="auto"/>
            <w:vMerge/>
          </w:tcPr>
          <w:p w14:paraId="030D0B2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6726F40" w14:textId="77777777" w:rsidR="00E77514" w:rsidRDefault="00E77514" w:rsidP="00FC0611">
            <w:pPr>
              <w:pStyle w:val="NormalinTable"/>
            </w:pPr>
            <w:r>
              <w:t>2009 11 11 19</w:t>
            </w:r>
          </w:p>
        </w:tc>
        <w:tc>
          <w:tcPr>
            <w:tcW w:w="0" w:type="auto"/>
            <w:vMerge/>
          </w:tcPr>
          <w:p w14:paraId="0F22C30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3A150D7" w14:textId="77777777" w:rsidR="00E77514" w:rsidRDefault="00E77514" w:rsidP="00FC0611">
            <w:pPr>
              <w:pStyle w:val="NormalinTable"/>
            </w:pPr>
          </w:p>
        </w:tc>
        <w:tc>
          <w:tcPr>
            <w:tcW w:w="0" w:type="auto"/>
            <w:vMerge/>
          </w:tcPr>
          <w:p w14:paraId="1EA72BC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E46A1A6" w14:textId="77777777" w:rsidR="00E77514" w:rsidRDefault="00E77514" w:rsidP="00FC0611">
            <w:pPr>
              <w:pStyle w:val="NormalinTable"/>
            </w:pPr>
          </w:p>
        </w:tc>
      </w:tr>
      <w:tr w:rsidR="00E77514" w14:paraId="37A5E2CA"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0478FFE5" w14:textId="77777777" w:rsidR="00E77514" w:rsidRDefault="00E77514" w:rsidP="00FC0611">
            <w:pPr>
              <w:pStyle w:val="NormalinTable"/>
            </w:pPr>
          </w:p>
        </w:tc>
        <w:tc>
          <w:tcPr>
            <w:tcW w:w="0" w:type="auto"/>
            <w:vMerge/>
          </w:tcPr>
          <w:p w14:paraId="30FD989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BD456CA" w14:textId="77777777" w:rsidR="00E77514" w:rsidRDefault="00E77514" w:rsidP="00FC0611">
            <w:pPr>
              <w:pStyle w:val="NormalinTable"/>
            </w:pPr>
            <w:r>
              <w:t>2009 11 11 99</w:t>
            </w:r>
          </w:p>
        </w:tc>
        <w:tc>
          <w:tcPr>
            <w:tcW w:w="0" w:type="auto"/>
            <w:vMerge/>
          </w:tcPr>
          <w:p w14:paraId="6C124D1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5252130" w14:textId="77777777" w:rsidR="00E77514" w:rsidRDefault="00E77514" w:rsidP="00FC0611">
            <w:pPr>
              <w:pStyle w:val="NormalinTable"/>
            </w:pPr>
          </w:p>
        </w:tc>
        <w:tc>
          <w:tcPr>
            <w:tcW w:w="0" w:type="auto"/>
            <w:vMerge/>
          </w:tcPr>
          <w:p w14:paraId="4C76E53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84419FE" w14:textId="77777777" w:rsidR="00E77514" w:rsidRDefault="00E77514" w:rsidP="00FC0611">
            <w:pPr>
              <w:pStyle w:val="NormalinTable"/>
            </w:pPr>
          </w:p>
        </w:tc>
      </w:tr>
      <w:tr w:rsidR="00E77514" w14:paraId="0000A0FE"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71FA3E17" w14:textId="77777777" w:rsidR="00E77514" w:rsidRDefault="00E77514" w:rsidP="00FC0611">
            <w:pPr>
              <w:pStyle w:val="NormalinTable"/>
            </w:pPr>
          </w:p>
        </w:tc>
        <w:tc>
          <w:tcPr>
            <w:tcW w:w="0" w:type="auto"/>
            <w:vMerge/>
          </w:tcPr>
          <w:p w14:paraId="282CE8F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DF27298" w14:textId="77777777" w:rsidR="00E77514" w:rsidRDefault="00E77514" w:rsidP="00FC0611">
            <w:pPr>
              <w:pStyle w:val="NormalinTable"/>
            </w:pPr>
            <w:r>
              <w:t>2009 19 11 29</w:t>
            </w:r>
          </w:p>
        </w:tc>
        <w:tc>
          <w:tcPr>
            <w:tcW w:w="0" w:type="auto"/>
            <w:vMerge/>
          </w:tcPr>
          <w:p w14:paraId="39231EC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3600E1D" w14:textId="77777777" w:rsidR="00E77514" w:rsidRDefault="00E77514" w:rsidP="00FC0611">
            <w:pPr>
              <w:pStyle w:val="NormalinTable"/>
            </w:pPr>
          </w:p>
        </w:tc>
        <w:tc>
          <w:tcPr>
            <w:tcW w:w="0" w:type="auto"/>
            <w:vMerge/>
          </w:tcPr>
          <w:p w14:paraId="670A17E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9439039" w14:textId="77777777" w:rsidR="00E77514" w:rsidRDefault="00E77514" w:rsidP="00FC0611">
            <w:pPr>
              <w:pStyle w:val="NormalinTable"/>
            </w:pPr>
          </w:p>
        </w:tc>
      </w:tr>
      <w:tr w:rsidR="00E77514" w14:paraId="72483E18"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332CF249" w14:textId="77777777" w:rsidR="00E77514" w:rsidRDefault="00E77514" w:rsidP="00FC0611">
            <w:pPr>
              <w:pStyle w:val="NormalinTable"/>
            </w:pPr>
          </w:p>
        </w:tc>
        <w:tc>
          <w:tcPr>
            <w:tcW w:w="0" w:type="auto"/>
            <w:vMerge/>
          </w:tcPr>
          <w:p w14:paraId="5E57B55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5D46B33" w14:textId="77777777" w:rsidR="00E77514" w:rsidRDefault="00E77514" w:rsidP="00FC0611">
            <w:pPr>
              <w:pStyle w:val="NormalinTable"/>
            </w:pPr>
            <w:r>
              <w:t>2009 19 11 39</w:t>
            </w:r>
          </w:p>
        </w:tc>
        <w:tc>
          <w:tcPr>
            <w:tcW w:w="0" w:type="auto"/>
            <w:vMerge/>
          </w:tcPr>
          <w:p w14:paraId="21215DE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81BCFEB" w14:textId="77777777" w:rsidR="00E77514" w:rsidRDefault="00E77514" w:rsidP="00FC0611">
            <w:pPr>
              <w:pStyle w:val="NormalinTable"/>
            </w:pPr>
          </w:p>
        </w:tc>
        <w:tc>
          <w:tcPr>
            <w:tcW w:w="0" w:type="auto"/>
            <w:vMerge/>
          </w:tcPr>
          <w:p w14:paraId="7E0426E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055AFDC" w14:textId="77777777" w:rsidR="00E77514" w:rsidRDefault="00E77514" w:rsidP="00FC0611">
            <w:pPr>
              <w:pStyle w:val="NormalinTable"/>
            </w:pPr>
          </w:p>
        </w:tc>
      </w:tr>
      <w:tr w:rsidR="00E77514" w14:paraId="3BB2990A"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5883213E" w14:textId="77777777" w:rsidR="00E77514" w:rsidRDefault="00E77514" w:rsidP="00FC0611">
            <w:pPr>
              <w:pStyle w:val="NormalinTable"/>
            </w:pPr>
          </w:p>
        </w:tc>
        <w:tc>
          <w:tcPr>
            <w:tcW w:w="0" w:type="auto"/>
            <w:vMerge/>
          </w:tcPr>
          <w:p w14:paraId="399F3FC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D5EC9F4" w14:textId="77777777" w:rsidR="00E77514" w:rsidRDefault="00E77514" w:rsidP="00FC0611">
            <w:pPr>
              <w:pStyle w:val="NormalinTable"/>
            </w:pPr>
            <w:r>
              <w:t>2009 19 11 59</w:t>
            </w:r>
          </w:p>
        </w:tc>
        <w:tc>
          <w:tcPr>
            <w:tcW w:w="0" w:type="auto"/>
            <w:vMerge/>
          </w:tcPr>
          <w:p w14:paraId="2876578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F07BCBD" w14:textId="77777777" w:rsidR="00E77514" w:rsidRDefault="00E77514" w:rsidP="00FC0611">
            <w:pPr>
              <w:pStyle w:val="NormalinTable"/>
            </w:pPr>
          </w:p>
        </w:tc>
        <w:tc>
          <w:tcPr>
            <w:tcW w:w="0" w:type="auto"/>
            <w:vMerge/>
          </w:tcPr>
          <w:p w14:paraId="46E0867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E92401E" w14:textId="77777777" w:rsidR="00E77514" w:rsidRDefault="00E77514" w:rsidP="00FC0611">
            <w:pPr>
              <w:pStyle w:val="NormalinTable"/>
            </w:pPr>
          </w:p>
        </w:tc>
      </w:tr>
      <w:tr w:rsidR="00E77514" w14:paraId="0A1CAEC5"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4DA5DBD0" w14:textId="77777777" w:rsidR="00E77514" w:rsidRDefault="00E77514" w:rsidP="00FC0611">
            <w:pPr>
              <w:pStyle w:val="NormalinTable"/>
            </w:pPr>
          </w:p>
        </w:tc>
        <w:tc>
          <w:tcPr>
            <w:tcW w:w="0" w:type="auto"/>
            <w:vMerge/>
          </w:tcPr>
          <w:p w14:paraId="6EEEA9D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4F6201A" w14:textId="77777777" w:rsidR="00E77514" w:rsidRDefault="00E77514" w:rsidP="00FC0611">
            <w:pPr>
              <w:pStyle w:val="NormalinTable"/>
            </w:pPr>
            <w:r>
              <w:t>2009 19 11 79</w:t>
            </w:r>
          </w:p>
        </w:tc>
        <w:tc>
          <w:tcPr>
            <w:tcW w:w="0" w:type="auto"/>
            <w:vMerge/>
          </w:tcPr>
          <w:p w14:paraId="013A697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8ED339B" w14:textId="77777777" w:rsidR="00E77514" w:rsidRDefault="00E77514" w:rsidP="00FC0611">
            <w:pPr>
              <w:pStyle w:val="NormalinTable"/>
            </w:pPr>
          </w:p>
        </w:tc>
        <w:tc>
          <w:tcPr>
            <w:tcW w:w="0" w:type="auto"/>
            <w:vMerge/>
          </w:tcPr>
          <w:p w14:paraId="7EE1835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C77C711" w14:textId="77777777" w:rsidR="00E77514" w:rsidRDefault="00E77514" w:rsidP="00FC0611">
            <w:pPr>
              <w:pStyle w:val="NormalinTable"/>
            </w:pPr>
          </w:p>
        </w:tc>
      </w:tr>
      <w:tr w:rsidR="00E77514" w14:paraId="2AF28A02"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09697C02" w14:textId="77777777" w:rsidR="00E77514" w:rsidRDefault="00E77514" w:rsidP="00FC0611">
            <w:pPr>
              <w:pStyle w:val="NormalinTable"/>
            </w:pPr>
          </w:p>
        </w:tc>
        <w:tc>
          <w:tcPr>
            <w:tcW w:w="0" w:type="auto"/>
            <w:vMerge/>
          </w:tcPr>
          <w:p w14:paraId="2EC7144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6626A99" w14:textId="77777777" w:rsidR="00E77514" w:rsidRDefault="00E77514" w:rsidP="00FC0611">
            <w:pPr>
              <w:pStyle w:val="NormalinTable"/>
            </w:pPr>
            <w:r>
              <w:t>2009 29 11 19</w:t>
            </w:r>
          </w:p>
        </w:tc>
        <w:tc>
          <w:tcPr>
            <w:tcW w:w="0" w:type="auto"/>
            <w:vMerge/>
          </w:tcPr>
          <w:p w14:paraId="28A031E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4A6EE84" w14:textId="77777777" w:rsidR="00E77514" w:rsidRDefault="00E77514" w:rsidP="00FC0611">
            <w:pPr>
              <w:pStyle w:val="NormalinTable"/>
            </w:pPr>
          </w:p>
        </w:tc>
        <w:tc>
          <w:tcPr>
            <w:tcW w:w="0" w:type="auto"/>
            <w:vMerge/>
          </w:tcPr>
          <w:p w14:paraId="33190D0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314AB0A" w14:textId="77777777" w:rsidR="00E77514" w:rsidRDefault="00E77514" w:rsidP="00FC0611">
            <w:pPr>
              <w:pStyle w:val="NormalinTable"/>
            </w:pPr>
          </w:p>
        </w:tc>
      </w:tr>
      <w:tr w:rsidR="00E77514" w14:paraId="542C8D15"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35A52D5E" w14:textId="77777777" w:rsidR="00E77514" w:rsidRDefault="00E77514" w:rsidP="00FC0611">
            <w:pPr>
              <w:pStyle w:val="NormalinTable"/>
            </w:pPr>
          </w:p>
        </w:tc>
        <w:tc>
          <w:tcPr>
            <w:tcW w:w="0" w:type="auto"/>
            <w:vMerge/>
          </w:tcPr>
          <w:p w14:paraId="1CCA434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846D6A" w14:textId="77777777" w:rsidR="00E77514" w:rsidRDefault="00E77514" w:rsidP="00FC0611">
            <w:pPr>
              <w:pStyle w:val="NormalinTable"/>
            </w:pPr>
            <w:r>
              <w:t>2009 29 11 99</w:t>
            </w:r>
          </w:p>
        </w:tc>
        <w:tc>
          <w:tcPr>
            <w:tcW w:w="0" w:type="auto"/>
            <w:vMerge/>
          </w:tcPr>
          <w:p w14:paraId="716634D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9058121" w14:textId="77777777" w:rsidR="00E77514" w:rsidRDefault="00E77514" w:rsidP="00FC0611">
            <w:pPr>
              <w:pStyle w:val="NormalinTable"/>
            </w:pPr>
          </w:p>
        </w:tc>
        <w:tc>
          <w:tcPr>
            <w:tcW w:w="0" w:type="auto"/>
            <w:vMerge/>
          </w:tcPr>
          <w:p w14:paraId="6337C03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CD57669" w14:textId="77777777" w:rsidR="00E77514" w:rsidRDefault="00E77514" w:rsidP="00FC0611">
            <w:pPr>
              <w:pStyle w:val="NormalinTable"/>
            </w:pPr>
          </w:p>
        </w:tc>
      </w:tr>
      <w:tr w:rsidR="00E77514" w14:paraId="26C4550D"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4C2D510B" w14:textId="77777777" w:rsidR="00E77514" w:rsidRDefault="00E77514" w:rsidP="00FC0611">
            <w:pPr>
              <w:pStyle w:val="NormalinTable"/>
            </w:pPr>
          </w:p>
        </w:tc>
        <w:tc>
          <w:tcPr>
            <w:tcW w:w="0" w:type="auto"/>
            <w:vMerge/>
          </w:tcPr>
          <w:p w14:paraId="018AFAD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BC6273B" w14:textId="77777777" w:rsidR="00E77514" w:rsidRDefault="00E77514" w:rsidP="00FC0611">
            <w:pPr>
              <w:pStyle w:val="NormalinTable"/>
            </w:pPr>
            <w:r>
              <w:t>2009 29 91</w:t>
            </w:r>
          </w:p>
        </w:tc>
        <w:tc>
          <w:tcPr>
            <w:tcW w:w="0" w:type="auto"/>
            <w:vMerge/>
          </w:tcPr>
          <w:p w14:paraId="0BDBD87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C0BAD2A" w14:textId="77777777" w:rsidR="00E77514" w:rsidRDefault="00E77514" w:rsidP="00FC0611">
            <w:pPr>
              <w:pStyle w:val="NormalinTable"/>
            </w:pPr>
          </w:p>
        </w:tc>
        <w:tc>
          <w:tcPr>
            <w:tcW w:w="0" w:type="auto"/>
            <w:vMerge/>
          </w:tcPr>
          <w:p w14:paraId="36FEE1A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B2287E5" w14:textId="77777777" w:rsidR="00E77514" w:rsidRDefault="00E77514" w:rsidP="00FC0611">
            <w:pPr>
              <w:pStyle w:val="NormalinTable"/>
            </w:pPr>
          </w:p>
        </w:tc>
      </w:tr>
      <w:tr w:rsidR="00E77514" w14:paraId="324877D5"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54FFAD1C" w14:textId="77777777" w:rsidR="00E77514" w:rsidRDefault="00E77514" w:rsidP="00FC0611">
            <w:pPr>
              <w:pStyle w:val="NormalinTable"/>
            </w:pPr>
          </w:p>
        </w:tc>
        <w:tc>
          <w:tcPr>
            <w:tcW w:w="0" w:type="auto"/>
            <w:vMerge/>
          </w:tcPr>
          <w:p w14:paraId="6FA0FFC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E80A798" w14:textId="77777777" w:rsidR="00E77514" w:rsidRDefault="00E77514" w:rsidP="00FC0611">
            <w:pPr>
              <w:pStyle w:val="NormalinTable"/>
            </w:pPr>
            <w:r>
              <w:t>2009 39 11 19</w:t>
            </w:r>
          </w:p>
        </w:tc>
        <w:tc>
          <w:tcPr>
            <w:tcW w:w="0" w:type="auto"/>
            <w:vMerge/>
          </w:tcPr>
          <w:p w14:paraId="78AA3E4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623C4EB" w14:textId="77777777" w:rsidR="00E77514" w:rsidRDefault="00E77514" w:rsidP="00FC0611">
            <w:pPr>
              <w:pStyle w:val="NormalinTable"/>
            </w:pPr>
          </w:p>
        </w:tc>
        <w:tc>
          <w:tcPr>
            <w:tcW w:w="0" w:type="auto"/>
            <w:vMerge/>
          </w:tcPr>
          <w:p w14:paraId="15463BE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2758A53" w14:textId="77777777" w:rsidR="00E77514" w:rsidRDefault="00E77514" w:rsidP="00FC0611">
            <w:pPr>
              <w:pStyle w:val="NormalinTable"/>
            </w:pPr>
          </w:p>
        </w:tc>
      </w:tr>
      <w:tr w:rsidR="00E77514" w14:paraId="7F58D338"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2129EC84" w14:textId="77777777" w:rsidR="00E77514" w:rsidRDefault="00E77514" w:rsidP="00FC0611">
            <w:pPr>
              <w:pStyle w:val="NormalinTable"/>
            </w:pPr>
          </w:p>
        </w:tc>
        <w:tc>
          <w:tcPr>
            <w:tcW w:w="0" w:type="auto"/>
            <w:vMerge/>
          </w:tcPr>
          <w:p w14:paraId="6063380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9694799" w14:textId="77777777" w:rsidR="00E77514" w:rsidRDefault="00E77514" w:rsidP="00FC0611">
            <w:pPr>
              <w:pStyle w:val="NormalinTable"/>
            </w:pPr>
            <w:r>
              <w:t>2009 39 11 99</w:t>
            </w:r>
          </w:p>
        </w:tc>
        <w:tc>
          <w:tcPr>
            <w:tcW w:w="0" w:type="auto"/>
            <w:vMerge/>
          </w:tcPr>
          <w:p w14:paraId="36EC975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D77C25F" w14:textId="77777777" w:rsidR="00E77514" w:rsidRDefault="00E77514" w:rsidP="00FC0611">
            <w:pPr>
              <w:pStyle w:val="NormalinTable"/>
            </w:pPr>
          </w:p>
        </w:tc>
        <w:tc>
          <w:tcPr>
            <w:tcW w:w="0" w:type="auto"/>
            <w:vMerge/>
          </w:tcPr>
          <w:p w14:paraId="66688C7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3E12517" w14:textId="77777777" w:rsidR="00E77514" w:rsidRDefault="00E77514" w:rsidP="00FC0611">
            <w:pPr>
              <w:pStyle w:val="NormalinTable"/>
            </w:pPr>
          </w:p>
        </w:tc>
      </w:tr>
      <w:tr w:rsidR="00E77514" w14:paraId="338DD96F"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0DAC12D1" w14:textId="77777777" w:rsidR="00E77514" w:rsidRDefault="00E77514" w:rsidP="00FC0611">
            <w:pPr>
              <w:pStyle w:val="NormalinTable"/>
            </w:pPr>
          </w:p>
        </w:tc>
        <w:tc>
          <w:tcPr>
            <w:tcW w:w="0" w:type="auto"/>
            <w:vMerge/>
          </w:tcPr>
          <w:p w14:paraId="1D5A9EF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8921931" w14:textId="77777777" w:rsidR="00E77514" w:rsidRDefault="00E77514" w:rsidP="00FC0611">
            <w:pPr>
              <w:pStyle w:val="NormalinTable"/>
            </w:pPr>
            <w:r>
              <w:t>2009 39 51</w:t>
            </w:r>
          </w:p>
        </w:tc>
        <w:tc>
          <w:tcPr>
            <w:tcW w:w="0" w:type="auto"/>
            <w:vMerge/>
          </w:tcPr>
          <w:p w14:paraId="57DD390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CE0AAC9" w14:textId="77777777" w:rsidR="00E77514" w:rsidRDefault="00E77514" w:rsidP="00FC0611">
            <w:pPr>
              <w:pStyle w:val="NormalinTable"/>
            </w:pPr>
          </w:p>
        </w:tc>
        <w:tc>
          <w:tcPr>
            <w:tcW w:w="0" w:type="auto"/>
            <w:vMerge/>
          </w:tcPr>
          <w:p w14:paraId="3204CF8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D9AB7E5" w14:textId="77777777" w:rsidR="00E77514" w:rsidRDefault="00E77514" w:rsidP="00FC0611">
            <w:pPr>
              <w:pStyle w:val="NormalinTable"/>
            </w:pPr>
          </w:p>
        </w:tc>
      </w:tr>
      <w:tr w:rsidR="00E77514" w14:paraId="2EF76DD3"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63DB39EF" w14:textId="77777777" w:rsidR="00E77514" w:rsidRDefault="00E77514" w:rsidP="00FC0611">
            <w:pPr>
              <w:pStyle w:val="NormalinTable"/>
            </w:pPr>
          </w:p>
        </w:tc>
        <w:tc>
          <w:tcPr>
            <w:tcW w:w="0" w:type="auto"/>
            <w:vMerge/>
          </w:tcPr>
          <w:p w14:paraId="6C4A720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F050EBE" w14:textId="77777777" w:rsidR="00E77514" w:rsidRDefault="00E77514" w:rsidP="00FC0611">
            <w:pPr>
              <w:pStyle w:val="NormalinTable"/>
            </w:pPr>
            <w:r>
              <w:t>2009 39 91</w:t>
            </w:r>
          </w:p>
        </w:tc>
        <w:tc>
          <w:tcPr>
            <w:tcW w:w="0" w:type="auto"/>
            <w:vMerge/>
          </w:tcPr>
          <w:p w14:paraId="001382A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7878B8C" w14:textId="77777777" w:rsidR="00E77514" w:rsidRDefault="00E77514" w:rsidP="00FC0611">
            <w:pPr>
              <w:pStyle w:val="NormalinTable"/>
            </w:pPr>
          </w:p>
        </w:tc>
        <w:tc>
          <w:tcPr>
            <w:tcW w:w="0" w:type="auto"/>
            <w:vMerge/>
          </w:tcPr>
          <w:p w14:paraId="760135A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7742D37" w14:textId="77777777" w:rsidR="00E77514" w:rsidRDefault="00E77514" w:rsidP="00FC0611">
            <w:pPr>
              <w:pStyle w:val="NormalinTable"/>
            </w:pPr>
          </w:p>
        </w:tc>
      </w:tr>
      <w:tr w:rsidR="00E77514" w14:paraId="17580096"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653CFF22" w14:textId="77777777" w:rsidR="00E77514" w:rsidRDefault="00E77514" w:rsidP="00FC0611">
            <w:pPr>
              <w:pStyle w:val="NormalinTable"/>
            </w:pPr>
          </w:p>
        </w:tc>
        <w:tc>
          <w:tcPr>
            <w:tcW w:w="0" w:type="auto"/>
            <w:vMerge/>
          </w:tcPr>
          <w:p w14:paraId="7014A02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24FF797" w14:textId="77777777" w:rsidR="00E77514" w:rsidRDefault="00E77514" w:rsidP="00FC0611">
            <w:pPr>
              <w:pStyle w:val="NormalinTable"/>
            </w:pPr>
            <w:r>
              <w:t>2009 49 11 19</w:t>
            </w:r>
          </w:p>
        </w:tc>
        <w:tc>
          <w:tcPr>
            <w:tcW w:w="0" w:type="auto"/>
            <w:vMerge/>
          </w:tcPr>
          <w:p w14:paraId="30DA416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00B2B29" w14:textId="77777777" w:rsidR="00E77514" w:rsidRDefault="00E77514" w:rsidP="00FC0611">
            <w:pPr>
              <w:pStyle w:val="NormalinTable"/>
            </w:pPr>
          </w:p>
        </w:tc>
        <w:tc>
          <w:tcPr>
            <w:tcW w:w="0" w:type="auto"/>
            <w:vMerge/>
          </w:tcPr>
          <w:p w14:paraId="0783A69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09A37B5" w14:textId="77777777" w:rsidR="00E77514" w:rsidRDefault="00E77514" w:rsidP="00FC0611">
            <w:pPr>
              <w:pStyle w:val="NormalinTable"/>
            </w:pPr>
          </w:p>
        </w:tc>
      </w:tr>
      <w:tr w:rsidR="00E77514" w14:paraId="7DA377AB"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261B2833" w14:textId="77777777" w:rsidR="00E77514" w:rsidRDefault="00E77514" w:rsidP="00FC0611">
            <w:pPr>
              <w:pStyle w:val="NormalinTable"/>
            </w:pPr>
          </w:p>
        </w:tc>
        <w:tc>
          <w:tcPr>
            <w:tcW w:w="0" w:type="auto"/>
            <w:vMerge/>
          </w:tcPr>
          <w:p w14:paraId="7AE1FEB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AF5E303" w14:textId="77777777" w:rsidR="00E77514" w:rsidRDefault="00E77514" w:rsidP="00FC0611">
            <w:pPr>
              <w:pStyle w:val="NormalinTable"/>
            </w:pPr>
            <w:r>
              <w:t>2009 49 11 99</w:t>
            </w:r>
          </w:p>
        </w:tc>
        <w:tc>
          <w:tcPr>
            <w:tcW w:w="0" w:type="auto"/>
            <w:vMerge/>
          </w:tcPr>
          <w:p w14:paraId="5612C1D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8A2D6C1" w14:textId="77777777" w:rsidR="00E77514" w:rsidRDefault="00E77514" w:rsidP="00FC0611">
            <w:pPr>
              <w:pStyle w:val="NormalinTable"/>
            </w:pPr>
          </w:p>
        </w:tc>
        <w:tc>
          <w:tcPr>
            <w:tcW w:w="0" w:type="auto"/>
            <w:vMerge/>
          </w:tcPr>
          <w:p w14:paraId="0A1583C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66E3991" w14:textId="77777777" w:rsidR="00E77514" w:rsidRDefault="00E77514" w:rsidP="00FC0611">
            <w:pPr>
              <w:pStyle w:val="NormalinTable"/>
            </w:pPr>
          </w:p>
        </w:tc>
      </w:tr>
      <w:tr w:rsidR="00E77514" w14:paraId="3A6E158B"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0332CF0A" w14:textId="77777777" w:rsidR="00E77514" w:rsidRDefault="00E77514" w:rsidP="00FC0611">
            <w:pPr>
              <w:pStyle w:val="NormalinTable"/>
            </w:pPr>
          </w:p>
        </w:tc>
        <w:tc>
          <w:tcPr>
            <w:tcW w:w="0" w:type="auto"/>
            <w:vMerge/>
          </w:tcPr>
          <w:p w14:paraId="4F3D661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18311DA" w14:textId="77777777" w:rsidR="00E77514" w:rsidRDefault="00E77514" w:rsidP="00FC0611">
            <w:pPr>
              <w:pStyle w:val="NormalinTable"/>
            </w:pPr>
            <w:r>
              <w:t>2009 49 91</w:t>
            </w:r>
          </w:p>
        </w:tc>
        <w:tc>
          <w:tcPr>
            <w:tcW w:w="0" w:type="auto"/>
            <w:vMerge/>
          </w:tcPr>
          <w:p w14:paraId="1C507BD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6AC9272" w14:textId="77777777" w:rsidR="00E77514" w:rsidRDefault="00E77514" w:rsidP="00FC0611">
            <w:pPr>
              <w:pStyle w:val="NormalinTable"/>
            </w:pPr>
          </w:p>
        </w:tc>
        <w:tc>
          <w:tcPr>
            <w:tcW w:w="0" w:type="auto"/>
            <w:vMerge/>
          </w:tcPr>
          <w:p w14:paraId="357AF77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9757749" w14:textId="77777777" w:rsidR="00E77514" w:rsidRDefault="00E77514" w:rsidP="00FC0611">
            <w:pPr>
              <w:pStyle w:val="NormalinTable"/>
            </w:pPr>
          </w:p>
        </w:tc>
      </w:tr>
      <w:tr w:rsidR="00E77514" w14:paraId="146BF7D2"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2C3D5029" w14:textId="77777777" w:rsidR="00E77514" w:rsidRDefault="00E77514" w:rsidP="00FC0611">
            <w:pPr>
              <w:pStyle w:val="NormalinTable"/>
            </w:pPr>
          </w:p>
        </w:tc>
        <w:tc>
          <w:tcPr>
            <w:tcW w:w="0" w:type="auto"/>
            <w:vMerge/>
          </w:tcPr>
          <w:p w14:paraId="4739067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1BAE231" w14:textId="77777777" w:rsidR="00E77514" w:rsidRDefault="00E77514" w:rsidP="00FC0611">
            <w:pPr>
              <w:pStyle w:val="NormalinTable"/>
            </w:pPr>
            <w:r>
              <w:t>2009 69 11 19</w:t>
            </w:r>
          </w:p>
        </w:tc>
        <w:tc>
          <w:tcPr>
            <w:tcW w:w="0" w:type="auto"/>
            <w:vMerge/>
          </w:tcPr>
          <w:p w14:paraId="29846A8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7F6EF0B" w14:textId="77777777" w:rsidR="00E77514" w:rsidRDefault="00E77514" w:rsidP="00FC0611">
            <w:pPr>
              <w:pStyle w:val="NormalinTable"/>
            </w:pPr>
          </w:p>
        </w:tc>
        <w:tc>
          <w:tcPr>
            <w:tcW w:w="0" w:type="auto"/>
            <w:vMerge/>
          </w:tcPr>
          <w:p w14:paraId="373D4F7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61E533C" w14:textId="77777777" w:rsidR="00E77514" w:rsidRDefault="00E77514" w:rsidP="00FC0611">
            <w:pPr>
              <w:pStyle w:val="NormalinTable"/>
            </w:pPr>
          </w:p>
        </w:tc>
      </w:tr>
      <w:tr w:rsidR="00E77514" w14:paraId="7F74C154"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0D0EF0A9" w14:textId="77777777" w:rsidR="00E77514" w:rsidRDefault="00E77514" w:rsidP="00FC0611">
            <w:pPr>
              <w:pStyle w:val="NormalinTable"/>
            </w:pPr>
          </w:p>
        </w:tc>
        <w:tc>
          <w:tcPr>
            <w:tcW w:w="0" w:type="auto"/>
            <w:vMerge/>
          </w:tcPr>
          <w:p w14:paraId="11332DC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3710A54" w14:textId="77777777" w:rsidR="00E77514" w:rsidRDefault="00E77514" w:rsidP="00FC0611">
            <w:pPr>
              <w:pStyle w:val="NormalinTable"/>
            </w:pPr>
            <w:r>
              <w:t>2009 69 11 99</w:t>
            </w:r>
          </w:p>
        </w:tc>
        <w:tc>
          <w:tcPr>
            <w:tcW w:w="0" w:type="auto"/>
            <w:vMerge/>
          </w:tcPr>
          <w:p w14:paraId="52A6383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DC69D6C" w14:textId="77777777" w:rsidR="00E77514" w:rsidRDefault="00E77514" w:rsidP="00FC0611">
            <w:pPr>
              <w:pStyle w:val="NormalinTable"/>
            </w:pPr>
          </w:p>
        </w:tc>
        <w:tc>
          <w:tcPr>
            <w:tcW w:w="0" w:type="auto"/>
            <w:vMerge/>
          </w:tcPr>
          <w:p w14:paraId="5792081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84DE5C7" w14:textId="77777777" w:rsidR="00E77514" w:rsidRDefault="00E77514" w:rsidP="00FC0611">
            <w:pPr>
              <w:pStyle w:val="NormalinTable"/>
            </w:pPr>
          </w:p>
        </w:tc>
      </w:tr>
      <w:tr w:rsidR="00E77514" w14:paraId="5C643FF7"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3D29C301" w14:textId="77777777" w:rsidR="00E77514" w:rsidRDefault="00E77514" w:rsidP="00FC0611">
            <w:pPr>
              <w:pStyle w:val="NormalinTable"/>
            </w:pPr>
          </w:p>
        </w:tc>
        <w:tc>
          <w:tcPr>
            <w:tcW w:w="0" w:type="auto"/>
            <w:vMerge/>
          </w:tcPr>
          <w:p w14:paraId="062AD13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3A8C1E9" w14:textId="77777777" w:rsidR="00E77514" w:rsidRDefault="00E77514" w:rsidP="00FC0611">
            <w:pPr>
              <w:pStyle w:val="NormalinTable"/>
            </w:pPr>
            <w:r>
              <w:t>2009 69 71</w:t>
            </w:r>
          </w:p>
        </w:tc>
        <w:tc>
          <w:tcPr>
            <w:tcW w:w="0" w:type="auto"/>
            <w:vMerge/>
          </w:tcPr>
          <w:p w14:paraId="6C23D17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526FF65" w14:textId="77777777" w:rsidR="00E77514" w:rsidRDefault="00E77514" w:rsidP="00FC0611">
            <w:pPr>
              <w:pStyle w:val="NormalinTable"/>
            </w:pPr>
          </w:p>
        </w:tc>
        <w:tc>
          <w:tcPr>
            <w:tcW w:w="0" w:type="auto"/>
            <w:vMerge/>
          </w:tcPr>
          <w:p w14:paraId="34209EA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27277A1" w14:textId="77777777" w:rsidR="00E77514" w:rsidRDefault="00E77514" w:rsidP="00FC0611">
            <w:pPr>
              <w:pStyle w:val="NormalinTable"/>
            </w:pPr>
          </w:p>
        </w:tc>
      </w:tr>
      <w:tr w:rsidR="00E77514" w14:paraId="5D0C5448"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0CF6D6D4" w14:textId="77777777" w:rsidR="00E77514" w:rsidRDefault="00E77514" w:rsidP="00FC0611">
            <w:pPr>
              <w:pStyle w:val="NormalinTable"/>
            </w:pPr>
          </w:p>
        </w:tc>
        <w:tc>
          <w:tcPr>
            <w:tcW w:w="0" w:type="auto"/>
            <w:vMerge/>
          </w:tcPr>
          <w:p w14:paraId="749C2C4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65C6309" w14:textId="77777777" w:rsidR="00E77514" w:rsidRDefault="00E77514" w:rsidP="00FC0611">
            <w:pPr>
              <w:pStyle w:val="NormalinTable"/>
            </w:pPr>
            <w:r>
              <w:t>2009 69 79</w:t>
            </w:r>
          </w:p>
        </w:tc>
        <w:tc>
          <w:tcPr>
            <w:tcW w:w="0" w:type="auto"/>
            <w:vMerge/>
          </w:tcPr>
          <w:p w14:paraId="41501AD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1E03A" w14:textId="77777777" w:rsidR="00E77514" w:rsidRDefault="00E77514" w:rsidP="00FC0611">
            <w:pPr>
              <w:pStyle w:val="NormalinTable"/>
            </w:pPr>
          </w:p>
        </w:tc>
        <w:tc>
          <w:tcPr>
            <w:tcW w:w="0" w:type="auto"/>
            <w:vMerge/>
          </w:tcPr>
          <w:p w14:paraId="63A3E72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1E804C9" w14:textId="77777777" w:rsidR="00E77514" w:rsidRDefault="00E77514" w:rsidP="00FC0611">
            <w:pPr>
              <w:pStyle w:val="NormalinTable"/>
            </w:pPr>
          </w:p>
        </w:tc>
      </w:tr>
      <w:tr w:rsidR="00E77514" w14:paraId="342A6D19"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3D0A3003" w14:textId="77777777" w:rsidR="00E77514" w:rsidRDefault="00E77514" w:rsidP="00FC0611">
            <w:pPr>
              <w:pStyle w:val="NormalinTable"/>
            </w:pPr>
          </w:p>
        </w:tc>
        <w:tc>
          <w:tcPr>
            <w:tcW w:w="0" w:type="auto"/>
            <w:vMerge/>
          </w:tcPr>
          <w:p w14:paraId="4AE0C57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C047964" w14:textId="77777777" w:rsidR="00E77514" w:rsidRDefault="00E77514" w:rsidP="00FC0611">
            <w:pPr>
              <w:pStyle w:val="NormalinTable"/>
            </w:pPr>
            <w:r>
              <w:t>2009 79 11 19</w:t>
            </w:r>
          </w:p>
        </w:tc>
        <w:tc>
          <w:tcPr>
            <w:tcW w:w="0" w:type="auto"/>
            <w:vMerge/>
          </w:tcPr>
          <w:p w14:paraId="42B1C14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850935D" w14:textId="77777777" w:rsidR="00E77514" w:rsidRDefault="00E77514" w:rsidP="00FC0611">
            <w:pPr>
              <w:pStyle w:val="NormalinTable"/>
            </w:pPr>
          </w:p>
        </w:tc>
        <w:tc>
          <w:tcPr>
            <w:tcW w:w="0" w:type="auto"/>
            <w:vMerge/>
          </w:tcPr>
          <w:p w14:paraId="0632371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F7770AD" w14:textId="77777777" w:rsidR="00E77514" w:rsidRDefault="00E77514" w:rsidP="00FC0611">
            <w:pPr>
              <w:pStyle w:val="NormalinTable"/>
            </w:pPr>
          </w:p>
        </w:tc>
      </w:tr>
      <w:tr w:rsidR="00E77514" w14:paraId="78ED6193"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5AA82029" w14:textId="77777777" w:rsidR="00E77514" w:rsidRDefault="00E77514" w:rsidP="00FC0611">
            <w:pPr>
              <w:pStyle w:val="NormalinTable"/>
            </w:pPr>
          </w:p>
        </w:tc>
        <w:tc>
          <w:tcPr>
            <w:tcW w:w="0" w:type="auto"/>
            <w:vMerge/>
          </w:tcPr>
          <w:p w14:paraId="7EE6BB0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4A2F315" w14:textId="77777777" w:rsidR="00E77514" w:rsidRDefault="00E77514" w:rsidP="00FC0611">
            <w:pPr>
              <w:pStyle w:val="NormalinTable"/>
            </w:pPr>
            <w:r>
              <w:t>2009 79 11 99</w:t>
            </w:r>
          </w:p>
        </w:tc>
        <w:tc>
          <w:tcPr>
            <w:tcW w:w="0" w:type="auto"/>
            <w:vMerge/>
          </w:tcPr>
          <w:p w14:paraId="2A54552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053A1FF" w14:textId="77777777" w:rsidR="00E77514" w:rsidRDefault="00E77514" w:rsidP="00FC0611">
            <w:pPr>
              <w:pStyle w:val="NormalinTable"/>
            </w:pPr>
          </w:p>
        </w:tc>
        <w:tc>
          <w:tcPr>
            <w:tcW w:w="0" w:type="auto"/>
            <w:vMerge/>
          </w:tcPr>
          <w:p w14:paraId="237A6B8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A7C2D94" w14:textId="77777777" w:rsidR="00E77514" w:rsidRDefault="00E77514" w:rsidP="00FC0611">
            <w:pPr>
              <w:pStyle w:val="NormalinTable"/>
            </w:pPr>
          </w:p>
        </w:tc>
      </w:tr>
      <w:tr w:rsidR="00E77514" w14:paraId="5786B96E"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45C54A4D" w14:textId="77777777" w:rsidR="00E77514" w:rsidRDefault="00E77514" w:rsidP="00FC0611">
            <w:pPr>
              <w:pStyle w:val="NormalinTable"/>
            </w:pPr>
          </w:p>
        </w:tc>
        <w:tc>
          <w:tcPr>
            <w:tcW w:w="0" w:type="auto"/>
            <w:vMerge/>
          </w:tcPr>
          <w:p w14:paraId="3CC0363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4ED2923" w14:textId="77777777" w:rsidR="00E77514" w:rsidRDefault="00E77514" w:rsidP="00FC0611">
            <w:pPr>
              <w:pStyle w:val="NormalinTable"/>
            </w:pPr>
            <w:r>
              <w:t>2009 81 11 90</w:t>
            </w:r>
          </w:p>
        </w:tc>
        <w:tc>
          <w:tcPr>
            <w:tcW w:w="0" w:type="auto"/>
            <w:vMerge/>
          </w:tcPr>
          <w:p w14:paraId="094FE3E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8E7EE7C" w14:textId="77777777" w:rsidR="00E77514" w:rsidRDefault="00E77514" w:rsidP="00FC0611">
            <w:pPr>
              <w:pStyle w:val="NormalinTable"/>
            </w:pPr>
          </w:p>
        </w:tc>
        <w:tc>
          <w:tcPr>
            <w:tcW w:w="0" w:type="auto"/>
            <w:vMerge/>
          </w:tcPr>
          <w:p w14:paraId="54B500C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EEAFA07" w14:textId="77777777" w:rsidR="00E77514" w:rsidRDefault="00E77514" w:rsidP="00FC0611">
            <w:pPr>
              <w:pStyle w:val="NormalinTable"/>
            </w:pPr>
          </w:p>
        </w:tc>
      </w:tr>
      <w:tr w:rsidR="00E77514" w14:paraId="7280DB18"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66849776" w14:textId="77777777" w:rsidR="00E77514" w:rsidRDefault="00E77514" w:rsidP="00FC0611">
            <w:pPr>
              <w:pStyle w:val="NormalinTable"/>
            </w:pPr>
          </w:p>
        </w:tc>
        <w:tc>
          <w:tcPr>
            <w:tcW w:w="0" w:type="auto"/>
            <w:vMerge/>
          </w:tcPr>
          <w:p w14:paraId="07B3764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ACDC85B" w14:textId="77777777" w:rsidR="00E77514" w:rsidRDefault="00E77514" w:rsidP="00FC0611">
            <w:pPr>
              <w:pStyle w:val="NormalinTable"/>
            </w:pPr>
            <w:r>
              <w:t>2009 81 51</w:t>
            </w:r>
          </w:p>
        </w:tc>
        <w:tc>
          <w:tcPr>
            <w:tcW w:w="0" w:type="auto"/>
            <w:vMerge/>
          </w:tcPr>
          <w:p w14:paraId="138C0BE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EB0486B" w14:textId="77777777" w:rsidR="00E77514" w:rsidRDefault="00E77514" w:rsidP="00FC0611">
            <w:pPr>
              <w:pStyle w:val="NormalinTable"/>
            </w:pPr>
          </w:p>
        </w:tc>
        <w:tc>
          <w:tcPr>
            <w:tcW w:w="0" w:type="auto"/>
            <w:vMerge/>
          </w:tcPr>
          <w:p w14:paraId="4BD72BF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8BF0072" w14:textId="77777777" w:rsidR="00E77514" w:rsidRDefault="00E77514" w:rsidP="00FC0611">
            <w:pPr>
              <w:pStyle w:val="NormalinTable"/>
            </w:pPr>
          </w:p>
        </w:tc>
      </w:tr>
      <w:tr w:rsidR="00E77514" w14:paraId="29105CD8"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54622513" w14:textId="77777777" w:rsidR="00E77514" w:rsidRDefault="00E77514" w:rsidP="00FC0611">
            <w:pPr>
              <w:pStyle w:val="NormalinTable"/>
            </w:pPr>
          </w:p>
        </w:tc>
        <w:tc>
          <w:tcPr>
            <w:tcW w:w="0" w:type="auto"/>
            <w:vMerge/>
          </w:tcPr>
          <w:p w14:paraId="54351F6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5024933" w14:textId="77777777" w:rsidR="00E77514" w:rsidRDefault="00E77514" w:rsidP="00FC0611">
            <w:pPr>
              <w:pStyle w:val="NormalinTable"/>
            </w:pPr>
            <w:r>
              <w:t>2009 89 11 19</w:t>
            </w:r>
          </w:p>
        </w:tc>
        <w:tc>
          <w:tcPr>
            <w:tcW w:w="0" w:type="auto"/>
            <w:vMerge/>
          </w:tcPr>
          <w:p w14:paraId="13BEE56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D73328E" w14:textId="77777777" w:rsidR="00E77514" w:rsidRDefault="00E77514" w:rsidP="00FC0611">
            <w:pPr>
              <w:pStyle w:val="NormalinTable"/>
            </w:pPr>
          </w:p>
        </w:tc>
        <w:tc>
          <w:tcPr>
            <w:tcW w:w="0" w:type="auto"/>
            <w:vMerge/>
          </w:tcPr>
          <w:p w14:paraId="6767236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AC66B54" w14:textId="77777777" w:rsidR="00E77514" w:rsidRDefault="00E77514" w:rsidP="00FC0611">
            <w:pPr>
              <w:pStyle w:val="NormalinTable"/>
            </w:pPr>
          </w:p>
        </w:tc>
      </w:tr>
      <w:tr w:rsidR="00E77514" w14:paraId="1D123B01"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73C69086" w14:textId="77777777" w:rsidR="00E77514" w:rsidRDefault="00E77514" w:rsidP="00FC0611">
            <w:pPr>
              <w:pStyle w:val="NormalinTable"/>
            </w:pPr>
          </w:p>
        </w:tc>
        <w:tc>
          <w:tcPr>
            <w:tcW w:w="0" w:type="auto"/>
            <w:vMerge/>
          </w:tcPr>
          <w:p w14:paraId="23A35E8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D6DAEEA" w14:textId="77777777" w:rsidR="00E77514" w:rsidRDefault="00E77514" w:rsidP="00FC0611">
            <w:pPr>
              <w:pStyle w:val="NormalinTable"/>
            </w:pPr>
            <w:r>
              <w:t>2009 89 11 99</w:t>
            </w:r>
          </w:p>
        </w:tc>
        <w:tc>
          <w:tcPr>
            <w:tcW w:w="0" w:type="auto"/>
            <w:vMerge/>
          </w:tcPr>
          <w:p w14:paraId="03DC335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1AAF690" w14:textId="77777777" w:rsidR="00E77514" w:rsidRDefault="00E77514" w:rsidP="00FC0611">
            <w:pPr>
              <w:pStyle w:val="NormalinTable"/>
            </w:pPr>
          </w:p>
        </w:tc>
        <w:tc>
          <w:tcPr>
            <w:tcW w:w="0" w:type="auto"/>
            <w:vMerge/>
          </w:tcPr>
          <w:p w14:paraId="06C1B74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09FC9EC" w14:textId="77777777" w:rsidR="00E77514" w:rsidRDefault="00E77514" w:rsidP="00FC0611">
            <w:pPr>
              <w:pStyle w:val="NormalinTable"/>
            </w:pPr>
          </w:p>
        </w:tc>
      </w:tr>
      <w:tr w:rsidR="00E77514" w14:paraId="761B0B1E"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5F6E47CA" w14:textId="77777777" w:rsidR="00E77514" w:rsidRDefault="00E77514" w:rsidP="00FC0611">
            <w:pPr>
              <w:pStyle w:val="NormalinTable"/>
            </w:pPr>
          </w:p>
        </w:tc>
        <w:tc>
          <w:tcPr>
            <w:tcW w:w="0" w:type="auto"/>
            <w:vMerge/>
          </w:tcPr>
          <w:p w14:paraId="24C4F39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2C1AE37" w14:textId="77777777" w:rsidR="00E77514" w:rsidRDefault="00E77514" w:rsidP="00FC0611">
            <w:pPr>
              <w:pStyle w:val="NormalinTable"/>
            </w:pPr>
            <w:r>
              <w:t>2009 89 35 29</w:t>
            </w:r>
          </w:p>
        </w:tc>
        <w:tc>
          <w:tcPr>
            <w:tcW w:w="0" w:type="auto"/>
            <w:vMerge/>
          </w:tcPr>
          <w:p w14:paraId="4B453CF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A40800F" w14:textId="77777777" w:rsidR="00E77514" w:rsidRDefault="00E77514" w:rsidP="00FC0611">
            <w:pPr>
              <w:pStyle w:val="NormalinTable"/>
            </w:pPr>
          </w:p>
        </w:tc>
        <w:tc>
          <w:tcPr>
            <w:tcW w:w="0" w:type="auto"/>
            <w:vMerge/>
          </w:tcPr>
          <w:p w14:paraId="577D9F5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9575315" w14:textId="77777777" w:rsidR="00E77514" w:rsidRDefault="00E77514" w:rsidP="00FC0611">
            <w:pPr>
              <w:pStyle w:val="NormalinTable"/>
            </w:pPr>
          </w:p>
        </w:tc>
      </w:tr>
      <w:tr w:rsidR="00E77514" w14:paraId="4738A20B"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06866A79" w14:textId="77777777" w:rsidR="00E77514" w:rsidRDefault="00E77514" w:rsidP="00FC0611">
            <w:pPr>
              <w:pStyle w:val="NormalinTable"/>
            </w:pPr>
          </w:p>
        </w:tc>
        <w:tc>
          <w:tcPr>
            <w:tcW w:w="0" w:type="auto"/>
            <w:vMerge/>
          </w:tcPr>
          <w:p w14:paraId="6DAF5F1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BDF41CD" w14:textId="77777777" w:rsidR="00E77514" w:rsidRDefault="00E77514" w:rsidP="00FC0611">
            <w:pPr>
              <w:pStyle w:val="NormalinTable"/>
            </w:pPr>
            <w:r>
              <w:t>2009 89 35 39</w:t>
            </w:r>
          </w:p>
        </w:tc>
        <w:tc>
          <w:tcPr>
            <w:tcW w:w="0" w:type="auto"/>
            <w:vMerge/>
          </w:tcPr>
          <w:p w14:paraId="3EEC56E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BCD9D87" w14:textId="77777777" w:rsidR="00E77514" w:rsidRDefault="00E77514" w:rsidP="00FC0611">
            <w:pPr>
              <w:pStyle w:val="NormalinTable"/>
            </w:pPr>
          </w:p>
        </w:tc>
        <w:tc>
          <w:tcPr>
            <w:tcW w:w="0" w:type="auto"/>
            <w:vMerge/>
          </w:tcPr>
          <w:p w14:paraId="6A2108D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05C7D1E" w14:textId="77777777" w:rsidR="00E77514" w:rsidRDefault="00E77514" w:rsidP="00FC0611">
            <w:pPr>
              <w:pStyle w:val="NormalinTable"/>
            </w:pPr>
          </w:p>
        </w:tc>
      </w:tr>
      <w:tr w:rsidR="00E77514" w14:paraId="06AFC9B3"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62AD5809" w14:textId="77777777" w:rsidR="00E77514" w:rsidRDefault="00E77514" w:rsidP="00FC0611">
            <w:pPr>
              <w:pStyle w:val="NormalinTable"/>
            </w:pPr>
          </w:p>
        </w:tc>
        <w:tc>
          <w:tcPr>
            <w:tcW w:w="0" w:type="auto"/>
            <w:vMerge/>
          </w:tcPr>
          <w:p w14:paraId="2F173B8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9532686" w14:textId="77777777" w:rsidR="00E77514" w:rsidRDefault="00E77514" w:rsidP="00FC0611">
            <w:pPr>
              <w:pStyle w:val="NormalinTable"/>
            </w:pPr>
            <w:r>
              <w:t>2009 89 35 45</w:t>
            </w:r>
          </w:p>
        </w:tc>
        <w:tc>
          <w:tcPr>
            <w:tcW w:w="0" w:type="auto"/>
            <w:vMerge/>
          </w:tcPr>
          <w:p w14:paraId="75F9A7E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5AB8F8F" w14:textId="77777777" w:rsidR="00E77514" w:rsidRDefault="00E77514" w:rsidP="00FC0611">
            <w:pPr>
              <w:pStyle w:val="NormalinTable"/>
            </w:pPr>
          </w:p>
        </w:tc>
        <w:tc>
          <w:tcPr>
            <w:tcW w:w="0" w:type="auto"/>
            <w:vMerge/>
          </w:tcPr>
          <w:p w14:paraId="21AF027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1FD8A4F" w14:textId="77777777" w:rsidR="00E77514" w:rsidRDefault="00E77514" w:rsidP="00FC0611">
            <w:pPr>
              <w:pStyle w:val="NormalinTable"/>
            </w:pPr>
          </w:p>
        </w:tc>
      </w:tr>
      <w:tr w:rsidR="00E77514" w14:paraId="296D90F1"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20D99911" w14:textId="77777777" w:rsidR="00E77514" w:rsidRDefault="00E77514" w:rsidP="00FC0611">
            <w:pPr>
              <w:pStyle w:val="NormalinTable"/>
            </w:pPr>
          </w:p>
        </w:tc>
        <w:tc>
          <w:tcPr>
            <w:tcW w:w="0" w:type="auto"/>
            <w:vMerge/>
          </w:tcPr>
          <w:p w14:paraId="56D1EE2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EA9305E" w14:textId="77777777" w:rsidR="00E77514" w:rsidRDefault="00E77514" w:rsidP="00FC0611">
            <w:pPr>
              <w:pStyle w:val="NormalinTable"/>
            </w:pPr>
            <w:r>
              <w:t>2009 89 35 49</w:t>
            </w:r>
          </w:p>
        </w:tc>
        <w:tc>
          <w:tcPr>
            <w:tcW w:w="0" w:type="auto"/>
            <w:vMerge/>
          </w:tcPr>
          <w:p w14:paraId="4BB171D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1685FCD" w14:textId="77777777" w:rsidR="00E77514" w:rsidRDefault="00E77514" w:rsidP="00FC0611">
            <w:pPr>
              <w:pStyle w:val="NormalinTable"/>
            </w:pPr>
          </w:p>
        </w:tc>
        <w:tc>
          <w:tcPr>
            <w:tcW w:w="0" w:type="auto"/>
            <w:vMerge/>
          </w:tcPr>
          <w:p w14:paraId="4C30257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E1B53DF" w14:textId="77777777" w:rsidR="00E77514" w:rsidRDefault="00E77514" w:rsidP="00FC0611">
            <w:pPr>
              <w:pStyle w:val="NormalinTable"/>
            </w:pPr>
          </w:p>
        </w:tc>
      </w:tr>
      <w:tr w:rsidR="00E77514" w14:paraId="7CCA5E96"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6B5E3C00" w14:textId="77777777" w:rsidR="00E77514" w:rsidRDefault="00E77514" w:rsidP="00FC0611">
            <w:pPr>
              <w:pStyle w:val="NormalinTable"/>
            </w:pPr>
          </w:p>
        </w:tc>
        <w:tc>
          <w:tcPr>
            <w:tcW w:w="0" w:type="auto"/>
            <w:vMerge/>
          </w:tcPr>
          <w:p w14:paraId="1930ACA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B5C8F28" w14:textId="77777777" w:rsidR="00E77514" w:rsidRDefault="00E77514" w:rsidP="00FC0611">
            <w:pPr>
              <w:pStyle w:val="NormalinTable"/>
            </w:pPr>
            <w:r>
              <w:t>2009 89 35 59</w:t>
            </w:r>
          </w:p>
        </w:tc>
        <w:tc>
          <w:tcPr>
            <w:tcW w:w="0" w:type="auto"/>
            <w:vMerge/>
          </w:tcPr>
          <w:p w14:paraId="28ECE17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292C72F" w14:textId="77777777" w:rsidR="00E77514" w:rsidRDefault="00E77514" w:rsidP="00FC0611">
            <w:pPr>
              <w:pStyle w:val="NormalinTable"/>
            </w:pPr>
          </w:p>
        </w:tc>
        <w:tc>
          <w:tcPr>
            <w:tcW w:w="0" w:type="auto"/>
            <w:vMerge/>
          </w:tcPr>
          <w:p w14:paraId="73F022F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E79AC0D" w14:textId="77777777" w:rsidR="00E77514" w:rsidRDefault="00E77514" w:rsidP="00FC0611">
            <w:pPr>
              <w:pStyle w:val="NormalinTable"/>
            </w:pPr>
          </w:p>
        </w:tc>
      </w:tr>
      <w:tr w:rsidR="00E77514" w14:paraId="03A21275"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7A9BA7F6" w14:textId="77777777" w:rsidR="00E77514" w:rsidRDefault="00E77514" w:rsidP="00FC0611">
            <w:pPr>
              <w:pStyle w:val="NormalinTable"/>
            </w:pPr>
          </w:p>
        </w:tc>
        <w:tc>
          <w:tcPr>
            <w:tcW w:w="0" w:type="auto"/>
            <w:vMerge/>
          </w:tcPr>
          <w:p w14:paraId="408771C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725421A" w14:textId="77777777" w:rsidR="00E77514" w:rsidRDefault="00E77514" w:rsidP="00FC0611">
            <w:pPr>
              <w:pStyle w:val="NormalinTable"/>
            </w:pPr>
            <w:r>
              <w:t>2009 89 35 79</w:t>
            </w:r>
          </w:p>
        </w:tc>
        <w:tc>
          <w:tcPr>
            <w:tcW w:w="0" w:type="auto"/>
            <w:vMerge/>
          </w:tcPr>
          <w:p w14:paraId="5B65B29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78222B3" w14:textId="77777777" w:rsidR="00E77514" w:rsidRDefault="00E77514" w:rsidP="00FC0611">
            <w:pPr>
              <w:pStyle w:val="NormalinTable"/>
            </w:pPr>
          </w:p>
        </w:tc>
        <w:tc>
          <w:tcPr>
            <w:tcW w:w="0" w:type="auto"/>
            <w:vMerge/>
          </w:tcPr>
          <w:p w14:paraId="067A1BE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58DFFFC" w14:textId="77777777" w:rsidR="00E77514" w:rsidRDefault="00E77514" w:rsidP="00FC0611">
            <w:pPr>
              <w:pStyle w:val="NormalinTable"/>
            </w:pPr>
          </w:p>
        </w:tc>
      </w:tr>
      <w:tr w:rsidR="00E77514" w14:paraId="2CFFE8D7"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7BAAD6E9" w14:textId="77777777" w:rsidR="00E77514" w:rsidRDefault="00E77514" w:rsidP="00FC0611">
            <w:pPr>
              <w:pStyle w:val="NormalinTable"/>
            </w:pPr>
          </w:p>
        </w:tc>
        <w:tc>
          <w:tcPr>
            <w:tcW w:w="0" w:type="auto"/>
            <w:vMerge/>
          </w:tcPr>
          <w:p w14:paraId="6403A2A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A82C93C" w14:textId="77777777" w:rsidR="00E77514" w:rsidRDefault="00E77514" w:rsidP="00FC0611">
            <w:pPr>
              <w:pStyle w:val="NormalinTable"/>
            </w:pPr>
            <w:r>
              <w:t>2009 89 61</w:t>
            </w:r>
          </w:p>
        </w:tc>
        <w:tc>
          <w:tcPr>
            <w:tcW w:w="0" w:type="auto"/>
            <w:vMerge/>
          </w:tcPr>
          <w:p w14:paraId="066EFF5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B460F28" w14:textId="77777777" w:rsidR="00E77514" w:rsidRDefault="00E77514" w:rsidP="00FC0611">
            <w:pPr>
              <w:pStyle w:val="NormalinTable"/>
            </w:pPr>
          </w:p>
        </w:tc>
        <w:tc>
          <w:tcPr>
            <w:tcW w:w="0" w:type="auto"/>
            <w:vMerge/>
          </w:tcPr>
          <w:p w14:paraId="79C062F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4A1C498" w14:textId="77777777" w:rsidR="00E77514" w:rsidRDefault="00E77514" w:rsidP="00FC0611">
            <w:pPr>
              <w:pStyle w:val="NormalinTable"/>
            </w:pPr>
          </w:p>
        </w:tc>
      </w:tr>
      <w:tr w:rsidR="00E77514" w14:paraId="621EA864"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70944FFA" w14:textId="77777777" w:rsidR="00E77514" w:rsidRDefault="00E77514" w:rsidP="00FC0611">
            <w:pPr>
              <w:pStyle w:val="NormalinTable"/>
            </w:pPr>
          </w:p>
        </w:tc>
        <w:tc>
          <w:tcPr>
            <w:tcW w:w="0" w:type="auto"/>
            <w:vMerge/>
          </w:tcPr>
          <w:p w14:paraId="04CD1BC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BAFD27F" w14:textId="77777777" w:rsidR="00E77514" w:rsidRDefault="00E77514" w:rsidP="00FC0611">
            <w:pPr>
              <w:pStyle w:val="NormalinTable"/>
            </w:pPr>
            <w:r>
              <w:t>2009 89 86</w:t>
            </w:r>
          </w:p>
        </w:tc>
        <w:tc>
          <w:tcPr>
            <w:tcW w:w="0" w:type="auto"/>
            <w:vMerge/>
          </w:tcPr>
          <w:p w14:paraId="332B423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D98A116" w14:textId="77777777" w:rsidR="00E77514" w:rsidRDefault="00E77514" w:rsidP="00FC0611">
            <w:pPr>
              <w:pStyle w:val="NormalinTable"/>
            </w:pPr>
          </w:p>
        </w:tc>
        <w:tc>
          <w:tcPr>
            <w:tcW w:w="0" w:type="auto"/>
            <w:vMerge/>
          </w:tcPr>
          <w:p w14:paraId="03687FB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AF773B4" w14:textId="77777777" w:rsidR="00E77514" w:rsidRDefault="00E77514" w:rsidP="00FC0611">
            <w:pPr>
              <w:pStyle w:val="NormalinTable"/>
            </w:pPr>
          </w:p>
        </w:tc>
      </w:tr>
      <w:tr w:rsidR="00E77514" w14:paraId="3589F310"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4D2EE2AA" w14:textId="77777777" w:rsidR="00E77514" w:rsidRDefault="00E77514" w:rsidP="00FC0611">
            <w:pPr>
              <w:pStyle w:val="NormalinTable"/>
            </w:pPr>
          </w:p>
        </w:tc>
        <w:tc>
          <w:tcPr>
            <w:tcW w:w="0" w:type="auto"/>
            <w:vMerge/>
          </w:tcPr>
          <w:p w14:paraId="1ABA618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B3C8D12" w14:textId="77777777" w:rsidR="00E77514" w:rsidRDefault="00E77514" w:rsidP="00FC0611">
            <w:pPr>
              <w:pStyle w:val="NormalinTable"/>
            </w:pPr>
            <w:r>
              <w:t>2009 90 11 90</w:t>
            </w:r>
          </w:p>
        </w:tc>
        <w:tc>
          <w:tcPr>
            <w:tcW w:w="0" w:type="auto"/>
            <w:vMerge/>
          </w:tcPr>
          <w:p w14:paraId="5CFCF69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F8D76F1" w14:textId="77777777" w:rsidR="00E77514" w:rsidRDefault="00E77514" w:rsidP="00FC0611">
            <w:pPr>
              <w:pStyle w:val="NormalinTable"/>
            </w:pPr>
          </w:p>
        </w:tc>
        <w:tc>
          <w:tcPr>
            <w:tcW w:w="0" w:type="auto"/>
            <w:vMerge/>
          </w:tcPr>
          <w:p w14:paraId="2118E53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31DB3DC" w14:textId="77777777" w:rsidR="00E77514" w:rsidRDefault="00E77514" w:rsidP="00FC0611">
            <w:pPr>
              <w:pStyle w:val="NormalinTable"/>
            </w:pPr>
          </w:p>
        </w:tc>
      </w:tr>
      <w:tr w:rsidR="00E77514" w14:paraId="48CAB219"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083E751F" w14:textId="77777777" w:rsidR="00E77514" w:rsidRDefault="00E77514" w:rsidP="00FC0611">
            <w:pPr>
              <w:pStyle w:val="NormalinTable"/>
            </w:pPr>
          </w:p>
        </w:tc>
        <w:tc>
          <w:tcPr>
            <w:tcW w:w="0" w:type="auto"/>
            <w:vMerge/>
          </w:tcPr>
          <w:p w14:paraId="5F1FE49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591C694" w14:textId="77777777" w:rsidR="00E77514" w:rsidRDefault="00E77514" w:rsidP="00FC0611">
            <w:pPr>
              <w:pStyle w:val="NormalinTable"/>
            </w:pPr>
            <w:r>
              <w:t>2009 90 21 19</w:t>
            </w:r>
          </w:p>
        </w:tc>
        <w:tc>
          <w:tcPr>
            <w:tcW w:w="0" w:type="auto"/>
            <w:vMerge/>
          </w:tcPr>
          <w:p w14:paraId="247C056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4E891B1" w14:textId="77777777" w:rsidR="00E77514" w:rsidRDefault="00E77514" w:rsidP="00FC0611">
            <w:pPr>
              <w:pStyle w:val="NormalinTable"/>
            </w:pPr>
          </w:p>
        </w:tc>
        <w:tc>
          <w:tcPr>
            <w:tcW w:w="0" w:type="auto"/>
            <w:vMerge/>
          </w:tcPr>
          <w:p w14:paraId="292A198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F213A69" w14:textId="77777777" w:rsidR="00E77514" w:rsidRDefault="00E77514" w:rsidP="00FC0611">
            <w:pPr>
              <w:pStyle w:val="NormalinTable"/>
            </w:pPr>
          </w:p>
        </w:tc>
      </w:tr>
      <w:tr w:rsidR="00E77514" w14:paraId="6B5B46CF"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231F4EC3" w14:textId="77777777" w:rsidR="00E77514" w:rsidRDefault="00E77514" w:rsidP="00FC0611">
            <w:pPr>
              <w:pStyle w:val="NormalinTable"/>
            </w:pPr>
          </w:p>
        </w:tc>
        <w:tc>
          <w:tcPr>
            <w:tcW w:w="0" w:type="auto"/>
            <w:vMerge/>
          </w:tcPr>
          <w:p w14:paraId="031D54F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751AEE6" w14:textId="77777777" w:rsidR="00E77514" w:rsidRDefault="00E77514" w:rsidP="00FC0611">
            <w:pPr>
              <w:pStyle w:val="NormalinTable"/>
            </w:pPr>
            <w:r>
              <w:t>2009 90 21 99</w:t>
            </w:r>
          </w:p>
        </w:tc>
        <w:tc>
          <w:tcPr>
            <w:tcW w:w="0" w:type="auto"/>
            <w:vMerge/>
          </w:tcPr>
          <w:p w14:paraId="33AF6A4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B8BE8AC" w14:textId="77777777" w:rsidR="00E77514" w:rsidRDefault="00E77514" w:rsidP="00FC0611">
            <w:pPr>
              <w:pStyle w:val="NormalinTable"/>
            </w:pPr>
          </w:p>
        </w:tc>
        <w:tc>
          <w:tcPr>
            <w:tcW w:w="0" w:type="auto"/>
            <w:vMerge/>
          </w:tcPr>
          <w:p w14:paraId="7169FD0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A1BE635" w14:textId="77777777" w:rsidR="00E77514" w:rsidRDefault="00E77514" w:rsidP="00FC0611">
            <w:pPr>
              <w:pStyle w:val="NormalinTable"/>
            </w:pPr>
          </w:p>
        </w:tc>
      </w:tr>
      <w:tr w:rsidR="00E77514" w14:paraId="2659AB50"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27B85EF3" w14:textId="77777777" w:rsidR="00E77514" w:rsidRDefault="00E77514" w:rsidP="00FC0611">
            <w:pPr>
              <w:pStyle w:val="NormalinTable"/>
            </w:pPr>
          </w:p>
        </w:tc>
        <w:tc>
          <w:tcPr>
            <w:tcW w:w="0" w:type="auto"/>
            <w:vMerge/>
          </w:tcPr>
          <w:p w14:paraId="671F4B8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6A20756" w14:textId="77777777" w:rsidR="00E77514" w:rsidRDefault="00E77514" w:rsidP="00FC0611">
            <w:pPr>
              <w:pStyle w:val="NormalinTable"/>
            </w:pPr>
            <w:r>
              <w:t>2009 90 31</w:t>
            </w:r>
          </w:p>
        </w:tc>
        <w:tc>
          <w:tcPr>
            <w:tcW w:w="0" w:type="auto"/>
            <w:vMerge/>
          </w:tcPr>
          <w:p w14:paraId="0100410B"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1CBEB76" w14:textId="77777777" w:rsidR="00E77514" w:rsidRDefault="00E77514" w:rsidP="00FC0611">
            <w:pPr>
              <w:pStyle w:val="NormalinTable"/>
            </w:pPr>
          </w:p>
        </w:tc>
        <w:tc>
          <w:tcPr>
            <w:tcW w:w="0" w:type="auto"/>
            <w:vMerge/>
          </w:tcPr>
          <w:p w14:paraId="0714C4A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2C8A473" w14:textId="77777777" w:rsidR="00E77514" w:rsidRDefault="00E77514" w:rsidP="00FC0611">
            <w:pPr>
              <w:pStyle w:val="NormalinTable"/>
            </w:pPr>
          </w:p>
        </w:tc>
      </w:tr>
      <w:tr w:rsidR="00E77514" w14:paraId="77DA6E21"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590DED22" w14:textId="77777777" w:rsidR="00E77514" w:rsidRDefault="00E77514" w:rsidP="00FC0611">
            <w:pPr>
              <w:pStyle w:val="NormalinTable"/>
            </w:pPr>
          </w:p>
        </w:tc>
        <w:tc>
          <w:tcPr>
            <w:tcW w:w="0" w:type="auto"/>
            <w:vMerge/>
          </w:tcPr>
          <w:p w14:paraId="064F1FB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480C50A" w14:textId="77777777" w:rsidR="00E77514" w:rsidRDefault="00E77514" w:rsidP="00FC0611">
            <w:pPr>
              <w:pStyle w:val="NormalinTable"/>
            </w:pPr>
            <w:r>
              <w:t>2009 90 71</w:t>
            </w:r>
          </w:p>
        </w:tc>
        <w:tc>
          <w:tcPr>
            <w:tcW w:w="0" w:type="auto"/>
            <w:vMerge/>
          </w:tcPr>
          <w:p w14:paraId="7B13D96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387931E" w14:textId="77777777" w:rsidR="00E77514" w:rsidRDefault="00E77514" w:rsidP="00FC0611">
            <w:pPr>
              <w:pStyle w:val="NormalinTable"/>
            </w:pPr>
          </w:p>
        </w:tc>
        <w:tc>
          <w:tcPr>
            <w:tcW w:w="0" w:type="auto"/>
            <w:vMerge/>
          </w:tcPr>
          <w:p w14:paraId="4323ABF5"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A88A979" w14:textId="77777777" w:rsidR="00E77514" w:rsidRDefault="00E77514" w:rsidP="00FC0611">
            <w:pPr>
              <w:pStyle w:val="NormalinTable"/>
            </w:pPr>
          </w:p>
        </w:tc>
      </w:tr>
      <w:tr w:rsidR="00E77514" w14:paraId="5EDDDCF0"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11BFECC4" w14:textId="77777777" w:rsidR="00E77514" w:rsidRDefault="00E77514" w:rsidP="00FC0611">
            <w:pPr>
              <w:pStyle w:val="NormalinTable"/>
            </w:pPr>
          </w:p>
        </w:tc>
        <w:tc>
          <w:tcPr>
            <w:tcW w:w="0" w:type="auto"/>
            <w:vMerge/>
          </w:tcPr>
          <w:p w14:paraId="0AEAC99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C4443AD" w14:textId="77777777" w:rsidR="00E77514" w:rsidRDefault="00E77514" w:rsidP="00FC0611">
            <w:pPr>
              <w:pStyle w:val="NormalinTable"/>
            </w:pPr>
            <w:r>
              <w:t>2009 90 94</w:t>
            </w:r>
          </w:p>
        </w:tc>
        <w:tc>
          <w:tcPr>
            <w:tcW w:w="0" w:type="auto"/>
            <w:vMerge/>
          </w:tcPr>
          <w:p w14:paraId="11E528E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F5FE74A" w14:textId="77777777" w:rsidR="00E77514" w:rsidRDefault="00E77514" w:rsidP="00FC0611">
            <w:pPr>
              <w:pStyle w:val="NormalinTable"/>
            </w:pPr>
          </w:p>
        </w:tc>
        <w:tc>
          <w:tcPr>
            <w:tcW w:w="0" w:type="auto"/>
            <w:vMerge/>
          </w:tcPr>
          <w:p w14:paraId="3D38B78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3E5B858" w14:textId="77777777" w:rsidR="00E77514" w:rsidRDefault="00E77514" w:rsidP="00FC0611">
            <w:pPr>
              <w:pStyle w:val="NormalinTable"/>
            </w:pPr>
          </w:p>
        </w:tc>
      </w:tr>
      <w:tr w:rsidR="00E77514" w14:paraId="29ECC9F5"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0071BC48" w14:textId="77777777" w:rsidR="00E77514" w:rsidRDefault="00E77514" w:rsidP="00FC0611">
            <w:pPr>
              <w:pStyle w:val="NormalinTable"/>
            </w:pPr>
          </w:p>
        </w:tc>
        <w:tc>
          <w:tcPr>
            <w:tcW w:w="0" w:type="auto"/>
            <w:vMerge/>
          </w:tcPr>
          <w:p w14:paraId="2650C88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428FF78" w14:textId="77777777" w:rsidR="00E77514" w:rsidRDefault="00E77514" w:rsidP="00FC0611">
            <w:pPr>
              <w:pStyle w:val="NormalinTable"/>
            </w:pPr>
            <w:r>
              <w:t>2101 12 98 92</w:t>
            </w:r>
          </w:p>
        </w:tc>
        <w:tc>
          <w:tcPr>
            <w:tcW w:w="0" w:type="auto"/>
            <w:vMerge/>
          </w:tcPr>
          <w:p w14:paraId="33DD4E36"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C0E44DF" w14:textId="77777777" w:rsidR="00E77514" w:rsidRDefault="00E77514" w:rsidP="00FC0611">
            <w:pPr>
              <w:pStyle w:val="NormalinTable"/>
            </w:pPr>
          </w:p>
        </w:tc>
        <w:tc>
          <w:tcPr>
            <w:tcW w:w="0" w:type="auto"/>
            <w:vMerge/>
          </w:tcPr>
          <w:p w14:paraId="5A74F9A3"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499C379" w14:textId="77777777" w:rsidR="00E77514" w:rsidRDefault="00E77514" w:rsidP="00FC0611">
            <w:pPr>
              <w:pStyle w:val="NormalinTable"/>
            </w:pPr>
          </w:p>
        </w:tc>
      </w:tr>
      <w:tr w:rsidR="00E77514" w14:paraId="1D36D7C8"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7C0C7D0A" w14:textId="77777777" w:rsidR="00E77514" w:rsidRDefault="00E77514" w:rsidP="00FC0611">
            <w:pPr>
              <w:pStyle w:val="NormalinTable"/>
            </w:pPr>
          </w:p>
        </w:tc>
        <w:tc>
          <w:tcPr>
            <w:tcW w:w="0" w:type="auto"/>
            <w:vMerge/>
          </w:tcPr>
          <w:p w14:paraId="0625DBF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573C1BB" w14:textId="77777777" w:rsidR="00E77514" w:rsidRDefault="00E77514" w:rsidP="00FC0611">
            <w:pPr>
              <w:pStyle w:val="NormalinTable"/>
            </w:pPr>
            <w:r>
              <w:t>2101 20 98 85</w:t>
            </w:r>
          </w:p>
        </w:tc>
        <w:tc>
          <w:tcPr>
            <w:tcW w:w="0" w:type="auto"/>
            <w:vMerge/>
          </w:tcPr>
          <w:p w14:paraId="74DC159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A347EF2" w14:textId="77777777" w:rsidR="00E77514" w:rsidRDefault="00E77514" w:rsidP="00FC0611">
            <w:pPr>
              <w:pStyle w:val="NormalinTable"/>
            </w:pPr>
          </w:p>
        </w:tc>
        <w:tc>
          <w:tcPr>
            <w:tcW w:w="0" w:type="auto"/>
            <w:vMerge/>
          </w:tcPr>
          <w:p w14:paraId="0AF6DBF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B61423C" w14:textId="77777777" w:rsidR="00E77514" w:rsidRDefault="00E77514" w:rsidP="00FC0611">
            <w:pPr>
              <w:pStyle w:val="NormalinTable"/>
            </w:pPr>
          </w:p>
        </w:tc>
      </w:tr>
      <w:tr w:rsidR="00E77514" w14:paraId="7AD2BF5B"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5C00E148" w14:textId="77777777" w:rsidR="00E77514" w:rsidRDefault="00E77514" w:rsidP="00FC0611">
            <w:pPr>
              <w:pStyle w:val="NormalinTable"/>
            </w:pPr>
          </w:p>
        </w:tc>
        <w:tc>
          <w:tcPr>
            <w:tcW w:w="0" w:type="auto"/>
            <w:vMerge/>
          </w:tcPr>
          <w:p w14:paraId="28CF67E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7D15C69" w14:textId="77777777" w:rsidR="00E77514" w:rsidRDefault="00E77514" w:rsidP="00FC0611">
            <w:pPr>
              <w:pStyle w:val="NormalinTable"/>
            </w:pPr>
            <w:r>
              <w:t>2106 90 30</w:t>
            </w:r>
          </w:p>
        </w:tc>
        <w:tc>
          <w:tcPr>
            <w:tcW w:w="0" w:type="auto"/>
            <w:vMerge/>
          </w:tcPr>
          <w:p w14:paraId="75D3060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B9B2B3C" w14:textId="77777777" w:rsidR="00E77514" w:rsidRDefault="00E77514" w:rsidP="00FC0611">
            <w:pPr>
              <w:pStyle w:val="NormalinTable"/>
            </w:pPr>
          </w:p>
        </w:tc>
        <w:tc>
          <w:tcPr>
            <w:tcW w:w="0" w:type="auto"/>
            <w:vMerge/>
          </w:tcPr>
          <w:p w14:paraId="4AD67DD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1A61079" w14:textId="77777777" w:rsidR="00E77514" w:rsidRDefault="00E77514" w:rsidP="00FC0611">
            <w:pPr>
              <w:pStyle w:val="NormalinTable"/>
            </w:pPr>
          </w:p>
        </w:tc>
      </w:tr>
      <w:tr w:rsidR="00E77514" w14:paraId="43C32AEF"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0203F841" w14:textId="77777777" w:rsidR="00E77514" w:rsidRDefault="00E77514" w:rsidP="00FC0611">
            <w:pPr>
              <w:pStyle w:val="NormalinTable"/>
            </w:pPr>
          </w:p>
        </w:tc>
        <w:tc>
          <w:tcPr>
            <w:tcW w:w="0" w:type="auto"/>
            <w:vMerge/>
          </w:tcPr>
          <w:p w14:paraId="6D57823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12A94ED" w14:textId="77777777" w:rsidR="00E77514" w:rsidRDefault="00E77514" w:rsidP="00FC0611">
            <w:pPr>
              <w:pStyle w:val="NormalinTable"/>
            </w:pPr>
            <w:r>
              <w:t>2106 90 59</w:t>
            </w:r>
          </w:p>
        </w:tc>
        <w:tc>
          <w:tcPr>
            <w:tcW w:w="0" w:type="auto"/>
            <w:vMerge/>
          </w:tcPr>
          <w:p w14:paraId="69A0341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1FA6690" w14:textId="77777777" w:rsidR="00E77514" w:rsidRDefault="00E77514" w:rsidP="00FC0611">
            <w:pPr>
              <w:pStyle w:val="NormalinTable"/>
            </w:pPr>
          </w:p>
        </w:tc>
        <w:tc>
          <w:tcPr>
            <w:tcW w:w="0" w:type="auto"/>
            <w:vMerge/>
          </w:tcPr>
          <w:p w14:paraId="3E3D7BD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7C5365B" w14:textId="77777777" w:rsidR="00E77514" w:rsidRDefault="00E77514" w:rsidP="00FC0611">
            <w:pPr>
              <w:pStyle w:val="NormalinTable"/>
            </w:pPr>
          </w:p>
        </w:tc>
      </w:tr>
      <w:tr w:rsidR="00E77514" w14:paraId="3C0ED7F5"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3152DF8D" w14:textId="77777777" w:rsidR="00E77514" w:rsidRDefault="00E77514" w:rsidP="00FC0611">
            <w:pPr>
              <w:pStyle w:val="NormalinTable"/>
            </w:pPr>
          </w:p>
        </w:tc>
        <w:tc>
          <w:tcPr>
            <w:tcW w:w="0" w:type="auto"/>
            <w:vMerge/>
          </w:tcPr>
          <w:p w14:paraId="5356FE1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B5D7D7C" w14:textId="77777777" w:rsidR="00E77514" w:rsidRDefault="00E77514" w:rsidP="00FC0611">
            <w:pPr>
              <w:pStyle w:val="NormalinTable"/>
            </w:pPr>
            <w:r>
              <w:t>2106 90 98 26</w:t>
            </w:r>
          </w:p>
        </w:tc>
        <w:tc>
          <w:tcPr>
            <w:tcW w:w="0" w:type="auto"/>
            <w:vMerge/>
          </w:tcPr>
          <w:p w14:paraId="5CA3D76F"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48CB1EA" w14:textId="77777777" w:rsidR="00E77514" w:rsidRDefault="00E77514" w:rsidP="00FC0611">
            <w:pPr>
              <w:pStyle w:val="NormalinTable"/>
            </w:pPr>
          </w:p>
        </w:tc>
        <w:tc>
          <w:tcPr>
            <w:tcW w:w="0" w:type="auto"/>
            <w:vMerge/>
          </w:tcPr>
          <w:p w14:paraId="749229C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658E9D2" w14:textId="77777777" w:rsidR="00E77514" w:rsidRDefault="00E77514" w:rsidP="00FC0611">
            <w:pPr>
              <w:pStyle w:val="NormalinTable"/>
            </w:pPr>
          </w:p>
        </w:tc>
      </w:tr>
      <w:tr w:rsidR="00E77514" w14:paraId="03087011"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207FB476" w14:textId="77777777" w:rsidR="00E77514" w:rsidRDefault="00E77514" w:rsidP="00FC0611">
            <w:pPr>
              <w:pStyle w:val="NormalinTable"/>
            </w:pPr>
          </w:p>
        </w:tc>
        <w:tc>
          <w:tcPr>
            <w:tcW w:w="0" w:type="auto"/>
            <w:vMerge/>
          </w:tcPr>
          <w:p w14:paraId="5E3AE044"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3BA82E6" w14:textId="77777777" w:rsidR="00E77514" w:rsidRDefault="00E77514" w:rsidP="00FC0611">
            <w:pPr>
              <w:pStyle w:val="NormalinTable"/>
            </w:pPr>
            <w:r>
              <w:t>2106 90 98 33</w:t>
            </w:r>
          </w:p>
        </w:tc>
        <w:tc>
          <w:tcPr>
            <w:tcW w:w="0" w:type="auto"/>
            <w:vMerge/>
          </w:tcPr>
          <w:p w14:paraId="753C5E2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7F4417A" w14:textId="77777777" w:rsidR="00E77514" w:rsidRDefault="00E77514" w:rsidP="00FC0611">
            <w:pPr>
              <w:pStyle w:val="NormalinTable"/>
            </w:pPr>
          </w:p>
        </w:tc>
        <w:tc>
          <w:tcPr>
            <w:tcW w:w="0" w:type="auto"/>
            <w:vMerge/>
          </w:tcPr>
          <w:p w14:paraId="6080BA5D"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57A61D8" w14:textId="77777777" w:rsidR="00E77514" w:rsidRDefault="00E77514" w:rsidP="00FC0611">
            <w:pPr>
              <w:pStyle w:val="NormalinTable"/>
            </w:pPr>
          </w:p>
        </w:tc>
      </w:tr>
      <w:tr w:rsidR="00E77514" w14:paraId="6A50036D"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75BFF26C" w14:textId="77777777" w:rsidR="00E77514" w:rsidRDefault="00E77514" w:rsidP="00FC0611">
            <w:pPr>
              <w:pStyle w:val="NormalinTable"/>
            </w:pPr>
          </w:p>
        </w:tc>
        <w:tc>
          <w:tcPr>
            <w:tcW w:w="0" w:type="auto"/>
            <w:vMerge/>
          </w:tcPr>
          <w:p w14:paraId="5FC4068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E3C66F3" w14:textId="77777777" w:rsidR="00E77514" w:rsidRDefault="00E77514" w:rsidP="00FC0611">
            <w:pPr>
              <w:pStyle w:val="NormalinTable"/>
            </w:pPr>
            <w:r>
              <w:t>2106 90 98 34</w:t>
            </w:r>
          </w:p>
        </w:tc>
        <w:tc>
          <w:tcPr>
            <w:tcW w:w="0" w:type="auto"/>
            <w:vMerge/>
          </w:tcPr>
          <w:p w14:paraId="6E4671A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F834420" w14:textId="77777777" w:rsidR="00E77514" w:rsidRDefault="00E77514" w:rsidP="00FC0611">
            <w:pPr>
              <w:pStyle w:val="NormalinTable"/>
            </w:pPr>
          </w:p>
        </w:tc>
        <w:tc>
          <w:tcPr>
            <w:tcW w:w="0" w:type="auto"/>
            <w:vMerge/>
          </w:tcPr>
          <w:p w14:paraId="09D9507A"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0F10B6B" w14:textId="77777777" w:rsidR="00E77514" w:rsidRDefault="00E77514" w:rsidP="00FC0611">
            <w:pPr>
              <w:pStyle w:val="NormalinTable"/>
            </w:pPr>
          </w:p>
        </w:tc>
      </w:tr>
      <w:tr w:rsidR="00E77514" w14:paraId="515AE5D5"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1AA05AAB" w14:textId="77777777" w:rsidR="00E77514" w:rsidRDefault="00E77514" w:rsidP="00FC0611">
            <w:pPr>
              <w:pStyle w:val="NormalinTable"/>
            </w:pPr>
          </w:p>
        </w:tc>
        <w:tc>
          <w:tcPr>
            <w:tcW w:w="0" w:type="auto"/>
            <w:vMerge/>
          </w:tcPr>
          <w:p w14:paraId="14C32572"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D80394B" w14:textId="77777777" w:rsidR="00E77514" w:rsidRDefault="00E77514" w:rsidP="00FC0611">
            <w:pPr>
              <w:pStyle w:val="NormalinTable"/>
            </w:pPr>
            <w:r>
              <w:t>2106 90 98 38</w:t>
            </w:r>
          </w:p>
        </w:tc>
        <w:tc>
          <w:tcPr>
            <w:tcW w:w="0" w:type="auto"/>
            <w:vMerge/>
          </w:tcPr>
          <w:p w14:paraId="5B22B28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D2805C3" w14:textId="77777777" w:rsidR="00E77514" w:rsidRDefault="00E77514" w:rsidP="00FC0611">
            <w:pPr>
              <w:pStyle w:val="NormalinTable"/>
            </w:pPr>
          </w:p>
        </w:tc>
        <w:tc>
          <w:tcPr>
            <w:tcW w:w="0" w:type="auto"/>
            <w:vMerge/>
          </w:tcPr>
          <w:p w14:paraId="6371FB6E"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6C792E3" w14:textId="77777777" w:rsidR="00E77514" w:rsidRDefault="00E77514" w:rsidP="00FC0611">
            <w:pPr>
              <w:pStyle w:val="NormalinTable"/>
            </w:pPr>
          </w:p>
        </w:tc>
      </w:tr>
      <w:tr w:rsidR="00E77514" w14:paraId="63FDE585"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272FEE47" w14:textId="77777777" w:rsidR="00E77514" w:rsidRDefault="00E77514" w:rsidP="00FC0611">
            <w:pPr>
              <w:pStyle w:val="NormalinTable"/>
            </w:pPr>
          </w:p>
        </w:tc>
        <w:tc>
          <w:tcPr>
            <w:tcW w:w="0" w:type="auto"/>
            <w:vMerge/>
          </w:tcPr>
          <w:p w14:paraId="74D4E1B9"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5E45E6F" w14:textId="77777777" w:rsidR="00E77514" w:rsidRDefault="00E77514" w:rsidP="00FC0611">
            <w:pPr>
              <w:pStyle w:val="NormalinTable"/>
            </w:pPr>
            <w:r>
              <w:t>2106 90 98 53</w:t>
            </w:r>
          </w:p>
        </w:tc>
        <w:tc>
          <w:tcPr>
            <w:tcW w:w="0" w:type="auto"/>
            <w:vMerge/>
          </w:tcPr>
          <w:p w14:paraId="45079547"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EF68D2C" w14:textId="77777777" w:rsidR="00E77514" w:rsidRDefault="00E77514" w:rsidP="00FC0611">
            <w:pPr>
              <w:pStyle w:val="NormalinTable"/>
            </w:pPr>
          </w:p>
        </w:tc>
        <w:tc>
          <w:tcPr>
            <w:tcW w:w="0" w:type="auto"/>
            <w:vMerge/>
          </w:tcPr>
          <w:p w14:paraId="6392BCA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F5C538C" w14:textId="77777777" w:rsidR="00E77514" w:rsidRDefault="00E77514" w:rsidP="00FC0611">
            <w:pPr>
              <w:pStyle w:val="NormalinTable"/>
            </w:pPr>
          </w:p>
        </w:tc>
      </w:tr>
      <w:tr w:rsidR="00E77514" w14:paraId="1FF663D8"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1E5AF9FB" w14:textId="77777777" w:rsidR="00E77514" w:rsidRDefault="00E77514" w:rsidP="00FC0611">
            <w:pPr>
              <w:pStyle w:val="NormalinTable"/>
            </w:pPr>
          </w:p>
        </w:tc>
        <w:tc>
          <w:tcPr>
            <w:tcW w:w="0" w:type="auto"/>
            <w:vMerge/>
          </w:tcPr>
          <w:p w14:paraId="2334E3C8"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F134214" w14:textId="77777777" w:rsidR="00E77514" w:rsidRDefault="00E77514" w:rsidP="00FC0611">
            <w:pPr>
              <w:pStyle w:val="NormalinTable"/>
            </w:pPr>
            <w:r>
              <w:t>2106 90 98 55</w:t>
            </w:r>
          </w:p>
        </w:tc>
        <w:tc>
          <w:tcPr>
            <w:tcW w:w="0" w:type="auto"/>
            <w:vMerge/>
          </w:tcPr>
          <w:p w14:paraId="60DACB9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4C2116A" w14:textId="77777777" w:rsidR="00E77514" w:rsidRDefault="00E77514" w:rsidP="00FC0611">
            <w:pPr>
              <w:pStyle w:val="NormalinTable"/>
            </w:pPr>
          </w:p>
        </w:tc>
        <w:tc>
          <w:tcPr>
            <w:tcW w:w="0" w:type="auto"/>
            <w:vMerge/>
          </w:tcPr>
          <w:p w14:paraId="6422DF0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8D21EDA" w14:textId="77777777" w:rsidR="00E77514" w:rsidRDefault="00E77514" w:rsidP="00FC0611">
            <w:pPr>
              <w:pStyle w:val="NormalinTable"/>
            </w:pPr>
          </w:p>
        </w:tc>
      </w:tr>
      <w:tr w:rsidR="00E77514" w14:paraId="1C9E807F" w14:textId="77777777" w:rsidTr="00FC0611">
        <w:tc>
          <w:tcPr>
            <w:cnfStyle w:val="000010000000" w:firstRow="0" w:lastRow="0" w:firstColumn="0" w:lastColumn="0" w:oddVBand="1" w:evenVBand="0" w:oddHBand="0" w:evenHBand="0" w:firstRowFirstColumn="0" w:firstRowLastColumn="0" w:lastRowFirstColumn="0" w:lastRowLastColumn="0"/>
            <w:tcW w:w="0" w:type="auto"/>
            <w:vMerge/>
          </w:tcPr>
          <w:p w14:paraId="4A61165B" w14:textId="77777777" w:rsidR="00E77514" w:rsidRDefault="00E77514" w:rsidP="00FC0611">
            <w:pPr>
              <w:pStyle w:val="NormalinTable"/>
            </w:pPr>
          </w:p>
        </w:tc>
        <w:tc>
          <w:tcPr>
            <w:tcW w:w="0" w:type="auto"/>
            <w:vMerge/>
          </w:tcPr>
          <w:p w14:paraId="09A38671"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169474F" w14:textId="77777777" w:rsidR="00E77514" w:rsidRDefault="00E77514" w:rsidP="00FC0611">
            <w:pPr>
              <w:pStyle w:val="NormalinTable"/>
            </w:pPr>
            <w:r>
              <w:t>3302 10 29 10</w:t>
            </w:r>
          </w:p>
        </w:tc>
        <w:tc>
          <w:tcPr>
            <w:tcW w:w="0" w:type="auto"/>
            <w:vMerge/>
          </w:tcPr>
          <w:p w14:paraId="1EE18CA0"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DDC9151" w14:textId="77777777" w:rsidR="00E77514" w:rsidRDefault="00E77514" w:rsidP="00FC0611">
            <w:pPr>
              <w:pStyle w:val="NormalinTable"/>
            </w:pPr>
          </w:p>
        </w:tc>
        <w:tc>
          <w:tcPr>
            <w:tcW w:w="0" w:type="auto"/>
            <w:vMerge/>
          </w:tcPr>
          <w:p w14:paraId="21BFBD4C" w14:textId="77777777" w:rsidR="00E77514" w:rsidRDefault="00E77514" w:rsidP="00FC061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3CDE386" w14:textId="77777777" w:rsidR="00E77514" w:rsidRDefault="00E77514" w:rsidP="00FC0611">
            <w:pPr>
              <w:pStyle w:val="NormalinTable"/>
            </w:pPr>
          </w:p>
        </w:tc>
      </w:tr>
    </w:tbl>
    <w:p w14:paraId="07B4426F" w14:textId="77777777" w:rsidR="00E77514" w:rsidRPr="00DB6918" w:rsidRDefault="00E77514" w:rsidP="00E77514">
      <w:pPr>
        <w:rPr>
          <w:b/>
        </w:rPr>
      </w:pPr>
    </w:p>
    <w:p w14:paraId="29655BF1" w14:textId="77777777" w:rsidR="00E77514" w:rsidRDefault="00E77514" w:rsidP="00E77514">
      <w:pPr>
        <w:pStyle w:val="Heading3"/>
      </w:pPr>
      <w:r>
        <w:t>Entry Price Goods (regulation 4 of the Regulations)</w:t>
      </w:r>
    </w:p>
    <w:p w14:paraId="3084E832" w14:textId="77777777" w:rsidR="00E77514" w:rsidRDefault="00E77514" w:rsidP="00E77514">
      <w:pPr>
        <w:pStyle w:val="Numberedlist-quotas"/>
      </w:pPr>
      <w:r>
        <w:t>The provisions (4-7) in Annex I apply as if the reference to column 2 of the Preferential Duty Tariff Table in Annex I were a reference to column 4 of the Preferential Quota Table in this Annex.</w:t>
      </w:r>
    </w:p>
    <w:p w14:paraId="75CC901E" w14:textId="77777777" w:rsidR="00E77514" w:rsidRDefault="00E77514" w:rsidP="00E77514">
      <w:pPr>
        <w:pStyle w:val="Heading3"/>
      </w:pPr>
      <w:r>
        <w:t>Complex Agricultural Duty Goods (regulation 5 of the Regulations)</w:t>
      </w:r>
    </w:p>
    <w:p w14:paraId="43C1B374" w14:textId="77777777" w:rsidR="00E77514" w:rsidRDefault="00E77514" w:rsidP="00E77514">
      <w:pPr>
        <w:pStyle w:val="Numberedlist-quotas"/>
      </w:pPr>
      <w:r>
        <w:t>The provisions (8-14) in Annex I apply as if the reference to column 2 of the Preferential Duty Tariff Table in Annex I were a reference to column 4 of the Preferential Quota Table in this Annex.</w:t>
      </w:r>
    </w:p>
    <w:p w14:paraId="790E39FC" w14:textId="77777777" w:rsidR="00E77514" w:rsidRDefault="00E77514" w:rsidP="00E77514">
      <w:pPr>
        <w:pStyle w:val="Heading3"/>
      </w:pPr>
      <w:r>
        <w:t>Authorised Use Goods (regulation 6 of the Regulations)</w:t>
      </w:r>
    </w:p>
    <w:p w14:paraId="31D37860" w14:textId="77777777" w:rsidR="00E77514" w:rsidRDefault="00E77514" w:rsidP="00E77514">
      <w:pPr>
        <w:pStyle w:val="Numberedlist-quotas"/>
      </w:pPr>
      <w:r>
        <w:t>The provision (15) in Annex I applies as if the reference to column 2 of the Preferential Duty Tariff Table in Annex I were a reference to column 4 of the Preferential Quota Table in this Annex.</w:t>
      </w:r>
    </w:p>
    <w:p w14:paraId="18BDD039" w14:textId="77777777" w:rsidR="00E77514" w:rsidRDefault="00E77514" w:rsidP="00E77514"/>
    <w:p w14:paraId="4CA882BB" w14:textId="77777777" w:rsidR="00ED2EEB" w:rsidRDefault="00ED2EEB"/>
    <w:sectPr w:rsidR="00ED2EEB" w:rsidSect="003206A7">
      <w:headerReference w:type="default" r:id="rId14"/>
      <w:footerReference w:type="default" r:id="rId15"/>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Owen, David (Trade)" w:date="2019-07-22T10:37:00Z" w:initials="O(">
    <w:p w14:paraId="786B500A" w14:textId="1D83E212" w:rsidR="67059101" w:rsidRDefault="67059101">
      <w:pPr>
        <w:pStyle w:val="CommentText"/>
      </w:pPr>
      <w:r>
        <w:rPr>
          <w:rStyle w:val="CommentReference"/>
        </w:rPr>
        <w:annotationRef/>
      </w:r>
      <w:r>
        <w:rPr>
          <w:rStyle w:val="CommentReference"/>
        </w:rPr>
        <w:annotationRef/>
      </w:r>
      <w:r w:rsidR="6B077359">
        <w:t>Instead refer to Trade Agreement</w:t>
      </w:r>
    </w:p>
    <w:p w14:paraId="762EE4E6" w14:textId="260AA6B4" w:rsidR="67059101" w:rsidRDefault="6B077359">
      <w:pPr>
        <w:pStyle w:val="CommentText"/>
      </w:pPr>
      <w:r>
        <w:t>between the United Kingdom of Great Britain and Northern Ireland, of</w:t>
      </w:r>
    </w:p>
    <w:p w14:paraId="55AE7DB8" w14:textId="563FC827" w:rsidR="67059101" w:rsidRDefault="6B077359">
      <w:pPr>
        <w:pStyle w:val="CommentText"/>
      </w:pPr>
      <w:r>
        <w:t>the one part, and the Republic of Colombia, the Republic of Ecuador and</w:t>
      </w:r>
    </w:p>
    <w:p w14:paraId="458EDD57" w14:textId="72771A04" w:rsidR="67059101" w:rsidRDefault="6B077359">
      <w:pPr>
        <w:pStyle w:val="CommentText"/>
      </w:pPr>
      <w:r>
        <w:t>the Republic of Peru, of the other part signed on 15 May 2019?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8EDD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8EDD57" w16cid:durableId="398FCF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7DC41" w14:textId="77777777" w:rsidR="00DD162D" w:rsidRDefault="00DD162D">
      <w:pPr>
        <w:spacing w:after="0" w:line="240" w:lineRule="auto"/>
      </w:pPr>
      <w:r>
        <w:separator/>
      </w:r>
    </w:p>
  </w:endnote>
  <w:endnote w:type="continuationSeparator" w:id="0">
    <w:p w14:paraId="3E284E52" w14:textId="77777777" w:rsidR="00DD162D" w:rsidRDefault="00DD1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38F02" w14:textId="77777777" w:rsidR="00FC0611" w:rsidRPr="00B81279" w:rsidRDefault="00FC0611" w:rsidP="00FC0611">
    <w:pPr>
      <w:pStyle w:val="Footer"/>
      <w:jc w:val="left"/>
      <w:rPr>
        <w:color w:val="808080" w:themeColor="background1" w:themeShade="80"/>
      </w:rPr>
    </w:pPr>
    <w:r>
      <w:rPr>
        <w:color w:val="808080" w:themeColor="background1" w:themeShade="80"/>
      </w:rPr>
      <w:tab/>
    </w:r>
    <w:r w:rsidRPr="00B81279">
      <w:rPr>
        <w:color w:val="808080" w:themeColor="background1" w:themeShade="80"/>
      </w:rPr>
      <w:tab/>
      <w:t xml:space="preserve">Page </w:t>
    </w:r>
    <w:r w:rsidRPr="00B81279">
      <w:rPr>
        <w:color w:val="808080" w:themeColor="background1" w:themeShade="80"/>
      </w:rPr>
      <w:fldChar w:fldCharType="begin"/>
    </w:r>
    <w:r w:rsidRPr="00B81279">
      <w:rPr>
        <w:color w:val="808080" w:themeColor="background1" w:themeShade="80"/>
      </w:rPr>
      <w:instrText xml:space="preserve"> PAGE   \* MERGEFORMAT </w:instrText>
    </w:r>
    <w:r w:rsidRPr="00B81279">
      <w:rPr>
        <w:color w:val="808080" w:themeColor="background1" w:themeShade="80"/>
      </w:rPr>
      <w:fldChar w:fldCharType="separate"/>
    </w:r>
    <w:r w:rsidRPr="00B81279">
      <w:rPr>
        <w:noProof/>
        <w:color w:val="808080" w:themeColor="background1" w:themeShade="80"/>
      </w:rPr>
      <w:t>1</w:t>
    </w:r>
    <w:r w:rsidRPr="00B81279">
      <w:rPr>
        <w:color w:val="808080" w:themeColor="background1" w:themeShade="80"/>
      </w:rPr>
      <w:fldChar w:fldCharType="end"/>
    </w:r>
    <w:r w:rsidRPr="00B81279">
      <w:rPr>
        <w:color w:val="808080" w:themeColor="background1" w:themeShade="80"/>
      </w:rPr>
      <w:t xml:space="preserve"> of </w:t>
    </w:r>
    <w:r w:rsidRPr="00B81279">
      <w:rPr>
        <w:noProof/>
        <w:color w:val="808080" w:themeColor="background1" w:themeShade="80"/>
      </w:rPr>
      <w:fldChar w:fldCharType="begin"/>
    </w:r>
    <w:r w:rsidRPr="00B81279">
      <w:rPr>
        <w:noProof/>
        <w:color w:val="808080" w:themeColor="background1" w:themeShade="80"/>
      </w:rPr>
      <w:instrText xml:space="preserve"> NUMPAGES   \* MERGEFORMAT </w:instrText>
    </w:r>
    <w:r w:rsidRPr="00B81279">
      <w:rPr>
        <w:noProof/>
        <w:color w:val="808080" w:themeColor="background1" w:themeShade="80"/>
      </w:rPr>
      <w:fldChar w:fldCharType="separate"/>
    </w:r>
    <w:r w:rsidRPr="00B81279">
      <w:rPr>
        <w:noProof/>
        <w:color w:val="808080" w:themeColor="background1" w:themeShade="80"/>
      </w:rPr>
      <w:t>4</w:t>
    </w:r>
    <w:r w:rsidRPr="00B81279">
      <w:rPr>
        <w:noProof/>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9D8D7" w14:textId="77777777" w:rsidR="00DD162D" w:rsidRDefault="00DD162D">
      <w:pPr>
        <w:spacing w:after="0" w:line="240" w:lineRule="auto"/>
      </w:pPr>
      <w:r>
        <w:separator/>
      </w:r>
    </w:p>
  </w:footnote>
  <w:footnote w:type="continuationSeparator" w:id="0">
    <w:p w14:paraId="60402458" w14:textId="77777777" w:rsidR="00DD162D" w:rsidRDefault="00DD1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9C9E9" w14:textId="77777777" w:rsidR="00FC0611" w:rsidRPr="00B81279" w:rsidRDefault="00FC0611" w:rsidP="00FC0611">
    <w:pPr>
      <w:pStyle w:val="Footer"/>
      <w:jc w:val="center"/>
      <w:rPr>
        <w:color w:val="808080" w:themeColor="background1" w:themeShade="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3"/>
  </w:num>
  <w:num w:numId="4">
    <w:abstractNumId w:val="1"/>
  </w:num>
  <w:num w:numId="5">
    <w:abstractNumId w:val="8"/>
  </w:num>
  <w:num w:numId="6">
    <w:abstractNumId w:val="6"/>
  </w:num>
  <w:num w:numId="7">
    <w:abstractNumId w:val="4"/>
  </w:num>
  <w:num w:numId="8">
    <w:abstractNumId w:val="10"/>
  </w:num>
  <w:num w:numId="9">
    <w:abstractNumId w:val="2"/>
  </w:num>
  <w:num w:numId="10">
    <w:abstractNumId w:val="5"/>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wen, David (Trade)">
    <w15:presenceInfo w15:providerId="AD" w15:userId="S::david.owen@trade.gov.uk::97a250a5-7a90-4426-973a-3ab90f76a9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514"/>
    <w:rsid w:val="00005781"/>
    <w:rsid w:val="000143FD"/>
    <w:rsid w:val="00014C4A"/>
    <w:rsid w:val="0002259C"/>
    <w:rsid w:val="00033670"/>
    <w:rsid w:val="000500EA"/>
    <w:rsid w:val="0005624C"/>
    <w:rsid w:val="00066BD6"/>
    <w:rsid w:val="00077CFA"/>
    <w:rsid w:val="000813AA"/>
    <w:rsid w:val="00084479"/>
    <w:rsid w:val="0009280A"/>
    <w:rsid w:val="000A00A7"/>
    <w:rsid w:val="000A05EB"/>
    <w:rsid w:val="000A43C5"/>
    <w:rsid w:val="000A6E54"/>
    <w:rsid w:val="000C630D"/>
    <w:rsid w:val="000D6247"/>
    <w:rsid w:val="000D6875"/>
    <w:rsid w:val="000E2148"/>
    <w:rsid w:val="000E6D1D"/>
    <w:rsid w:val="001009B8"/>
    <w:rsid w:val="00102709"/>
    <w:rsid w:val="00105672"/>
    <w:rsid w:val="00110381"/>
    <w:rsid w:val="001155FB"/>
    <w:rsid w:val="0012089F"/>
    <w:rsid w:val="0015020B"/>
    <w:rsid w:val="00162610"/>
    <w:rsid w:val="001A1130"/>
    <w:rsid w:val="001A77A3"/>
    <w:rsid w:val="001C53AD"/>
    <w:rsid w:val="001F58D3"/>
    <w:rsid w:val="001F5937"/>
    <w:rsid w:val="002056E1"/>
    <w:rsid w:val="00207A14"/>
    <w:rsid w:val="002122E0"/>
    <w:rsid w:val="00223365"/>
    <w:rsid w:val="00247898"/>
    <w:rsid w:val="00254377"/>
    <w:rsid w:val="00256886"/>
    <w:rsid w:val="00276B16"/>
    <w:rsid w:val="00290838"/>
    <w:rsid w:val="002B269E"/>
    <w:rsid w:val="002B669C"/>
    <w:rsid w:val="002E02BE"/>
    <w:rsid w:val="002F6A19"/>
    <w:rsid w:val="00306619"/>
    <w:rsid w:val="003206A7"/>
    <w:rsid w:val="003230CD"/>
    <w:rsid w:val="00333818"/>
    <w:rsid w:val="003575F9"/>
    <w:rsid w:val="0037100F"/>
    <w:rsid w:val="003B15E8"/>
    <w:rsid w:val="003B48D8"/>
    <w:rsid w:val="003B7E00"/>
    <w:rsid w:val="003F5932"/>
    <w:rsid w:val="00403BC6"/>
    <w:rsid w:val="00404335"/>
    <w:rsid w:val="0041127A"/>
    <w:rsid w:val="004118D6"/>
    <w:rsid w:val="00445DDB"/>
    <w:rsid w:val="004549B0"/>
    <w:rsid w:val="00475785"/>
    <w:rsid w:val="0048220B"/>
    <w:rsid w:val="00482967"/>
    <w:rsid w:val="00486405"/>
    <w:rsid w:val="004A5BF0"/>
    <w:rsid w:val="004A7B96"/>
    <w:rsid w:val="004B41E6"/>
    <w:rsid w:val="004B7D57"/>
    <w:rsid w:val="004C40C2"/>
    <w:rsid w:val="004C5AF9"/>
    <w:rsid w:val="004D6B8D"/>
    <w:rsid w:val="004F0689"/>
    <w:rsid w:val="004F3264"/>
    <w:rsid w:val="00525AC2"/>
    <w:rsid w:val="00545207"/>
    <w:rsid w:val="00545357"/>
    <w:rsid w:val="005701A1"/>
    <w:rsid w:val="00576476"/>
    <w:rsid w:val="00595928"/>
    <w:rsid w:val="005A57BF"/>
    <w:rsid w:val="005D25F7"/>
    <w:rsid w:val="005D56CE"/>
    <w:rsid w:val="005F21CC"/>
    <w:rsid w:val="005F56A5"/>
    <w:rsid w:val="006016E1"/>
    <w:rsid w:val="00614ED1"/>
    <w:rsid w:val="00617758"/>
    <w:rsid w:val="00640105"/>
    <w:rsid w:val="00641286"/>
    <w:rsid w:val="00647AD3"/>
    <w:rsid w:val="006679F7"/>
    <w:rsid w:val="00694E13"/>
    <w:rsid w:val="006967AD"/>
    <w:rsid w:val="006A0513"/>
    <w:rsid w:val="006A1EBF"/>
    <w:rsid w:val="006C1CC4"/>
    <w:rsid w:val="006D6848"/>
    <w:rsid w:val="006E3BF9"/>
    <w:rsid w:val="006E4959"/>
    <w:rsid w:val="006E67D8"/>
    <w:rsid w:val="006F4F09"/>
    <w:rsid w:val="00700023"/>
    <w:rsid w:val="007046C3"/>
    <w:rsid w:val="0071170F"/>
    <w:rsid w:val="00724B91"/>
    <w:rsid w:val="00727C39"/>
    <w:rsid w:val="0073610E"/>
    <w:rsid w:val="00756439"/>
    <w:rsid w:val="007A14D2"/>
    <w:rsid w:val="007B40AD"/>
    <w:rsid w:val="007B5E17"/>
    <w:rsid w:val="007B5F7E"/>
    <w:rsid w:val="007C0D4B"/>
    <w:rsid w:val="007C1B1E"/>
    <w:rsid w:val="007C5149"/>
    <w:rsid w:val="007F28AB"/>
    <w:rsid w:val="007F2E61"/>
    <w:rsid w:val="00812A3D"/>
    <w:rsid w:val="00880594"/>
    <w:rsid w:val="00881E13"/>
    <w:rsid w:val="00892600"/>
    <w:rsid w:val="008B69BC"/>
    <w:rsid w:val="008C1C23"/>
    <w:rsid w:val="008D22AB"/>
    <w:rsid w:val="008D3A70"/>
    <w:rsid w:val="008D693D"/>
    <w:rsid w:val="009209BB"/>
    <w:rsid w:val="00945A83"/>
    <w:rsid w:val="00946F27"/>
    <w:rsid w:val="00954AEB"/>
    <w:rsid w:val="009711CA"/>
    <w:rsid w:val="009B7A2A"/>
    <w:rsid w:val="009D1FA4"/>
    <w:rsid w:val="009F7CFE"/>
    <w:rsid w:val="00A04190"/>
    <w:rsid w:val="00A05A8B"/>
    <w:rsid w:val="00A23332"/>
    <w:rsid w:val="00A5104C"/>
    <w:rsid w:val="00A52BF4"/>
    <w:rsid w:val="00A57D9C"/>
    <w:rsid w:val="00A81CE8"/>
    <w:rsid w:val="00A90202"/>
    <w:rsid w:val="00AC4E30"/>
    <w:rsid w:val="00B0751C"/>
    <w:rsid w:val="00B075E4"/>
    <w:rsid w:val="00B12854"/>
    <w:rsid w:val="00B2006C"/>
    <w:rsid w:val="00B24233"/>
    <w:rsid w:val="00B309F4"/>
    <w:rsid w:val="00B65A82"/>
    <w:rsid w:val="00B72D01"/>
    <w:rsid w:val="00B74C67"/>
    <w:rsid w:val="00B822DB"/>
    <w:rsid w:val="00B86301"/>
    <w:rsid w:val="00B913C1"/>
    <w:rsid w:val="00B91BC2"/>
    <w:rsid w:val="00BB290E"/>
    <w:rsid w:val="00BE6398"/>
    <w:rsid w:val="00C10D29"/>
    <w:rsid w:val="00C248FC"/>
    <w:rsid w:val="00C3377C"/>
    <w:rsid w:val="00C36B77"/>
    <w:rsid w:val="00C766CD"/>
    <w:rsid w:val="00CA4C06"/>
    <w:rsid w:val="00CA5F0D"/>
    <w:rsid w:val="00CC08D8"/>
    <w:rsid w:val="00CC5523"/>
    <w:rsid w:val="00CC6BDC"/>
    <w:rsid w:val="00CE52C2"/>
    <w:rsid w:val="00CE6547"/>
    <w:rsid w:val="00D13F09"/>
    <w:rsid w:val="00D23EBE"/>
    <w:rsid w:val="00D435B0"/>
    <w:rsid w:val="00D55A7B"/>
    <w:rsid w:val="00D64ABE"/>
    <w:rsid w:val="00D672FA"/>
    <w:rsid w:val="00D67C55"/>
    <w:rsid w:val="00D75206"/>
    <w:rsid w:val="00D8128B"/>
    <w:rsid w:val="00D846DE"/>
    <w:rsid w:val="00DD162D"/>
    <w:rsid w:val="00DE04D9"/>
    <w:rsid w:val="00DF5097"/>
    <w:rsid w:val="00E05BC1"/>
    <w:rsid w:val="00E1168E"/>
    <w:rsid w:val="00E379A4"/>
    <w:rsid w:val="00E413B5"/>
    <w:rsid w:val="00E726A5"/>
    <w:rsid w:val="00E7377F"/>
    <w:rsid w:val="00E77514"/>
    <w:rsid w:val="00E96467"/>
    <w:rsid w:val="00EA5F53"/>
    <w:rsid w:val="00EC51DF"/>
    <w:rsid w:val="00EC57D6"/>
    <w:rsid w:val="00ED2EEB"/>
    <w:rsid w:val="00ED5215"/>
    <w:rsid w:val="00F07BBF"/>
    <w:rsid w:val="00F2690B"/>
    <w:rsid w:val="00F57D77"/>
    <w:rsid w:val="00F74E92"/>
    <w:rsid w:val="00F754AC"/>
    <w:rsid w:val="00F85B62"/>
    <w:rsid w:val="00FA2F31"/>
    <w:rsid w:val="00FA58E7"/>
    <w:rsid w:val="00FB5321"/>
    <w:rsid w:val="00FC0611"/>
    <w:rsid w:val="00FD3ACE"/>
    <w:rsid w:val="00FE512C"/>
    <w:rsid w:val="00FF01A7"/>
    <w:rsid w:val="3218E3C5"/>
    <w:rsid w:val="37727DA5"/>
    <w:rsid w:val="5AE350C5"/>
    <w:rsid w:val="64E533A3"/>
    <w:rsid w:val="67059101"/>
    <w:rsid w:val="6B077359"/>
    <w:rsid w:val="733F663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D324B6"/>
  <w15:chartTrackingRefBased/>
  <w15:docId w15:val="{9F787A9A-297D-45DD-8820-3E1331157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514"/>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rsid w:val="00E77514"/>
    <w:pPr>
      <w:keepNext/>
      <w:keepLines/>
      <w:spacing w:before="360" w:after="240"/>
      <w:jc w:val="center"/>
      <w:outlineLvl w:val="0"/>
    </w:pPr>
    <w:rPr>
      <w:rFonts w:eastAsiaTheme="majorEastAsia" w:cstheme="majorBidi"/>
      <w:b/>
      <w:smallCaps/>
      <w:sz w:val="28"/>
      <w:szCs w:val="32"/>
    </w:rPr>
  </w:style>
  <w:style w:type="paragraph" w:styleId="Heading2">
    <w:name w:val="heading 2"/>
    <w:basedOn w:val="Normal"/>
    <w:next w:val="Normal"/>
    <w:link w:val="Heading2Char"/>
    <w:uiPriority w:val="9"/>
    <w:qFormat/>
    <w:rsid w:val="00E77514"/>
    <w:pPr>
      <w:keepNext/>
      <w:keepLines/>
      <w:spacing w:before="24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E77514"/>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514"/>
    <w:rPr>
      <w:rFonts w:ascii="Times New Roman" w:eastAsiaTheme="majorEastAsia" w:hAnsi="Times New Roman" w:cstheme="majorBidi"/>
      <w:b/>
      <w:smallCaps/>
      <w:sz w:val="28"/>
      <w:szCs w:val="32"/>
    </w:rPr>
  </w:style>
  <w:style w:type="character" w:customStyle="1" w:styleId="Heading2Char">
    <w:name w:val="Heading 2 Char"/>
    <w:basedOn w:val="DefaultParagraphFont"/>
    <w:link w:val="Heading2"/>
    <w:uiPriority w:val="9"/>
    <w:rsid w:val="00E77514"/>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E77514"/>
    <w:rPr>
      <w:rFonts w:ascii="Times New Roman" w:eastAsiaTheme="majorEastAsia" w:hAnsi="Times New Roman" w:cstheme="majorBidi"/>
      <w:b/>
      <w:szCs w:val="24"/>
    </w:rPr>
  </w:style>
  <w:style w:type="paragraph" w:styleId="Title">
    <w:name w:val="Title"/>
    <w:basedOn w:val="Normal"/>
    <w:next w:val="Normal"/>
    <w:link w:val="TitleChar"/>
    <w:uiPriority w:val="10"/>
    <w:qFormat/>
    <w:rsid w:val="00E77514"/>
    <w:pPr>
      <w:spacing w:after="0"/>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E77514"/>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E775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7514"/>
    <w:rPr>
      <w:rFonts w:ascii="Times New Roman" w:hAnsi="Times New Roman"/>
      <w:sz w:val="20"/>
      <w:szCs w:val="20"/>
    </w:rPr>
  </w:style>
  <w:style w:type="character" w:styleId="FootnoteReference">
    <w:name w:val="footnote reference"/>
    <w:basedOn w:val="DefaultParagraphFont"/>
    <w:uiPriority w:val="99"/>
    <w:semiHidden/>
    <w:unhideWhenUsed/>
    <w:rsid w:val="00E77514"/>
    <w:rPr>
      <w:vertAlign w:val="superscript"/>
    </w:rPr>
  </w:style>
  <w:style w:type="table" w:styleId="TableGrid">
    <w:name w:val="Table Grid"/>
    <w:basedOn w:val="TableNormal"/>
    <w:uiPriority w:val="39"/>
    <w:rsid w:val="00E77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E7751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E77514"/>
    <w:pPr>
      <w:spacing w:before="20" w:after="20" w:line="240" w:lineRule="auto"/>
      <w:jc w:val="left"/>
    </w:pPr>
    <w:rPr>
      <w:bCs/>
      <w:sz w:val="16"/>
    </w:rPr>
  </w:style>
  <w:style w:type="paragraph" w:styleId="ListBullet">
    <w:name w:val="List Bullet"/>
    <w:basedOn w:val="Normal"/>
    <w:uiPriority w:val="99"/>
    <w:unhideWhenUsed/>
    <w:rsid w:val="00E77514"/>
    <w:pPr>
      <w:numPr>
        <w:numId w:val="1"/>
      </w:numPr>
      <w:contextualSpacing/>
    </w:pPr>
  </w:style>
  <w:style w:type="paragraph" w:styleId="Header">
    <w:name w:val="header"/>
    <w:basedOn w:val="Normal"/>
    <w:link w:val="HeaderChar"/>
    <w:uiPriority w:val="99"/>
    <w:unhideWhenUsed/>
    <w:rsid w:val="00E775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514"/>
    <w:rPr>
      <w:rFonts w:ascii="Times New Roman" w:hAnsi="Times New Roman"/>
      <w:sz w:val="21"/>
    </w:rPr>
  </w:style>
  <w:style w:type="paragraph" w:styleId="Footer">
    <w:name w:val="footer"/>
    <w:basedOn w:val="Normal"/>
    <w:link w:val="FooterChar"/>
    <w:uiPriority w:val="99"/>
    <w:unhideWhenUsed/>
    <w:rsid w:val="00E775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514"/>
    <w:rPr>
      <w:rFonts w:ascii="Times New Roman" w:hAnsi="Times New Roman"/>
      <w:sz w:val="21"/>
    </w:rPr>
  </w:style>
  <w:style w:type="paragraph" w:customStyle="1" w:styleId="Approval">
    <w:name w:val="Approval"/>
    <w:basedOn w:val="Normal"/>
    <w:next w:val="Normal"/>
    <w:rsid w:val="00E77514"/>
    <w:pPr>
      <w:spacing w:before="160" w:line="220" w:lineRule="atLeast"/>
      <w:jc w:val="center"/>
    </w:pPr>
    <w:rPr>
      <w:rFonts w:eastAsia="Times New Roman" w:cs="Times New Roman"/>
      <w:i/>
      <w:sz w:val="22"/>
      <w:szCs w:val="20"/>
    </w:rPr>
  </w:style>
  <w:style w:type="paragraph" w:customStyle="1" w:styleId="ArrHead">
    <w:name w:val="ArrHead"/>
    <w:basedOn w:val="Normal"/>
    <w:rsid w:val="00E77514"/>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E77514"/>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basedOn w:val="DefaultParagraphFont"/>
    <w:link w:val="BalloonText"/>
    <w:rsid w:val="00E77514"/>
    <w:rPr>
      <w:rFonts w:ascii="Segoe UI" w:eastAsia="Times New Roman" w:hAnsi="Segoe UI" w:cs="Segoe UI"/>
      <w:sz w:val="18"/>
      <w:szCs w:val="18"/>
      <w:lang w:eastAsia="en-GB"/>
    </w:rPr>
  </w:style>
  <w:style w:type="paragraph" w:customStyle="1" w:styleId="Banner">
    <w:name w:val="Banner"/>
    <w:next w:val="Normal"/>
    <w:rsid w:val="00E77514"/>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E77514"/>
    <w:pPr>
      <w:spacing w:before="120" w:line="220" w:lineRule="atLeast"/>
    </w:pPr>
    <w:rPr>
      <w:rFonts w:eastAsia="Times New Roman" w:cs="Times New Roman"/>
      <w:b/>
      <w:szCs w:val="20"/>
    </w:rPr>
  </w:style>
  <w:style w:type="paragraph" w:customStyle="1" w:styleId="ColumnHeader">
    <w:name w:val="ColumnHeader"/>
    <w:basedOn w:val="Normal"/>
    <w:rsid w:val="00E77514"/>
    <w:pPr>
      <w:spacing w:before="40" w:after="0" w:line="220" w:lineRule="atLeast"/>
    </w:pPr>
    <w:rPr>
      <w:rFonts w:eastAsia="Times New Roman" w:cs="Times New Roman"/>
      <w:i/>
      <w:szCs w:val="20"/>
    </w:rPr>
  </w:style>
  <w:style w:type="paragraph" w:customStyle="1" w:styleId="Coming">
    <w:name w:val="Coming"/>
    <w:basedOn w:val="Normal"/>
    <w:next w:val="Normal"/>
    <w:rsid w:val="00E77514"/>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E77514"/>
    <w:pPr>
      <w:tabs>
        <w:tab w:val="clear" w:pos="3232"/>
        <w:tab w:val="clear" w:pos="3629"/>
      </w:tabs>
      <w:spacing w:before="80"/>
      <w:ind w:left="1956" w:right="3400"/>
      <w:jc w:val="left"/>
    </w:pPr>
  </w:style>
  <w:style w:type="character" w:styleId="CommentReference">
    <w:name w:val="annotation reference"/>
    <w:semiHidden/>
    <w:rsid w:val="00E77514"/>
    <w:rPr>
      <w:sz w:val="16"/>
      <w:szCs w:val="16"/>
    </w:rPr>
  </w:style>
  <w:style w:type="paragraph" w:styleId="CommentText">
    <w:name w:val="annotation text"/>
    <w:basedOn w:val="Normal"/>
    <w:link w:val="CommentTextChar"/>
    <w:semiHidden/>
    <w:rsid w:val="00E77514"/>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E77514"/>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E77514"/>
    <w:rPr>
      <w:rFonts w:ascii="Times New Roman" w:hAnsi="Times New Roman"/>
      <w:b/>
      <w:bCs/>
    </w:rPr>
  </w:style>
  <w:style w:type="character" w:customStyle="1" w:styleId="CommentSubjectChar">
    <w:name w:val="Comment Subject Char"/>
    <w:basedOn w:val="CommentTextChar"/>
    <w:link w:val="CommentSubject"/>
    <w:rsid w:val="00E77514"/>
    <w:rPr>
      <w:rFonts w:ascii="Times New Roman" w:eastAsia="Times New Roman" w:hAnsi="Times New Roman" w:cs="Times New Roman"/>
      <w:b/>
      <w:bCs/>
      <w:sz w:val="20"/>
      <w:szCs w:val="20"/>
    </w:rPr>
  </w:style>
  <w:style w:type="paragraph" w:customStyle="1" w:styleId="Confirmed">
    <w:name w:val="Confirmed"/>
    <w:basedOn w:val="Normal"/>
    <w:next w:val="Normal"/>
    <w:rsid w:val="00E77514"/>
    <w:pPr>
      <w:spacing w:after="240" w:line="220" w:lineRule="atLeast"/>
    </w:pPr>
    <w:rPr>
      <w:rFonts w:eastAsia="Times New Roman" w:cs="Times New Roman"/>
      <w:i/>
      <w:szCs w:val="20"/>
    </w:rPr>
  </w:style>
  <w:style w:type="paragraph" w:customStyle="1" w:styleId="Copyright">
    <w:name w:val="Copyright"/>
    <w:basedOn w:val="Normal"/>
    <w:rsid w:val="00E77514"/>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E77514"/>
    <w:pPr>
      <w:spacing w:after="0" w:line="220" w:lineRule="atLeast"/>
    </w:pPr>
    <w:rPr>
      <w:rFonts w:eastAsia="Times New Roman" w:cs="Times New Roman"/>
      <w:sz w:val="16"/>
      <w:szCs w:val="24"/>
      <w:lang w:eastAsia="en-GB"/>
    </w:rPr>
  </w:style>
  <w:style w:type="paragraph" w:customStyle="1" w:styleId="Correction">
    <w:name w:val="Correction"/>
    <w:next w:val="Normal"/>
    <w:rsid w:val="00E77514"/>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E77514"/>
    <w:pPr>
      <w:spacing w:before="80" w:after="0" w:line="220" w:lineRule="atLeast"/>
      <w:ind w:left="340"/>
    </w:pPr>
    <w:rPr>
      <w:rFonts w:eastAsia="Times New Roman" w:cs="Times New Roman"/>
      <w:szCs w:val="20"/>
    </w:rPr>
  </w:style>
  <w:style w:type="paragraph" w:customStyle="1" w:styleId="dept">
    <w:name w:val="dept"/>
    <w:next w:val="Normal"/>
    <w:rsid w:val="00E77514"/>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E77514"/>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E77514"/>
    <w:pPr>
      <w:spacing w:after="240" w:line="220" w:lineRule="atLeast"/>
    </w:pPr>
    <w:rPr>
      <w:rFonts w:eastAsia="Times New Roman" w:cs="Times New Roman"/>
      <w:i/>
      <w:szCs w:val="20"/>
    </w:rPr>
  </w:style>
  <w:style w:type="paragraph" w:customStyle="1" w:styleId="EANote">
    <w:name w:val="EA_Note"/>
    <w:basedOn w:val="Normal"/>
    <w:rsid w:val="00E77514"/>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E77514"/>
    <w:pPr>
      <w:spacing w:after="240" w:line="220" w:lineRule="atLeast"/>
      <w:jc w:val="center"/>
    </w:pPr>
    <w:rPr>
      <w:rFonts w:eastAsia="Times New Roman" w:cs="Times New Roman"/>
      <w:i/>
      <w:szCs w:val="20"/>
    </w:rPr>
  </w:style>
  <w:style w:type="paragraph" w:customStyle="1" w:styleId="FootnoteCont">
    <w:name w:val="Footnote Cont"/>
    <w:basedOn w:val="FootnoteText"/>
    <w:rsid w:val="00E77514"/>
    <w:pPr>
      <w:spacing w:line="180" w:lineRule="exact"/>
      <w:ind w:left="340"/>
    </w:pPr>
    <w:rPr>
      <w:rFonts w:eastAsia="Times New Roman" w:cs="Times New Roman"/>
      <w:sz w:val="16"/>
    </w:rPr>
  </w:style>
  <w:style w:type="paragraph" w:customStyle="1" w:styleId="FormHeading">
    <w:name w:val="FormHeading"/>
    <w:rsid w:val="00E77514"/>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E77514"/>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E77514"/>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E77514"/>
    <w:pPr>
      <w:keepNext/>
      <w:spacing w:before="320" w:after="0" w:line="220" w:lineRule="atLeast"/>
    </w:pPr>
    <w:rPr>
      <w:rFonts w:eastAsia="Times New Roman" w:cs="Times New Roman"/>
      <w:b/>
      <w:szCs w:val="20"/>
    </w:rPr>
  </w:style>
  <w:style w:type="paragraph" w:customStyle="1" w:styleId="H2">
    <w:name w:val="H2"/>
    <w:basedOn w:val="Heading2"/>
    <w:next w:val="Normal"/>
    <w:rsid w:val="00E77514"/>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E77514"/>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E77514"/>
    <w:rPr>
      <w:color w:val="auto"/>
      <w:u w:val="none"/>
    </w:rPr>
  </w:style>
  <w:style w:type="paragraph" w:customStyle="1" w:styleId="Interpretation">
    <w:name w:val="Interpretation"/>
    <w:basedOn w:val="Normal"/>
    <w:next w:val="Normal"/>
    <w:rsid w:val="00E77514"/>
    <w:pPr>
      <w:spacing w:before="360" w:after="0" w:line="220" w:lineRule="atLeast"/>
    </w:pPr>
    <w:rPr>
      <w:rFonts w:eastAsia="Times New Roman" w:cs="Times New Roman"/>
      <w:szCs w:val="20"/>
    </w:rPr>
  </w:style>
  <w:style w:type="paragraph" w:customStyle="1" w:styleId="Laid">
    <w:name w:val="Laid"/>
    <w:basedOn w:val="Normal"/>
    <w:next w:val="Coming"/>
    <w:rsid w:val="00E77514"/>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E77514"/>
  </w:style>
  <w:style w:type="paragraph" w:customStyle="1" w:styleId="LaidDraft">
    <w:name w:val="LaidDraft"/>
    <w:basedOn w:val="Approval"/>
    <w:next w:val="Normal"/>
    <w:rsid w:val="00E77514"/>
  </w:style>
  <w:style w:type="paragraph" w:customStyle="1" w:styleId="LegSeal">
    <w:name w:val="LegSeal"/>
    <w:next w:val="Normal"/>
    <w:rsid w:val="00E77514"/>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E77514"/>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E77514"/>
    <w:pPr>
      <w:pBdr>
        <w:bottom w:val="single" w:sz="4" w:space="1" w:color="auto"/>
      </w:pBdr>
      <w:spacing w:before="240" w:after="480"/>
      <w:ind w:left="2400" w:right="2400"/>
    </w:pPr>
  </w:style>
  <w:style w:type="paragraph" w:customStyle="1" w:styleId="linespace">
    <w:name w:val="linespace"/>
    <w:rsid w:val="00E77514"/>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E77514"/>
    <w:pPr>
      <w:spacing w:before="80" w:after="0" w:line="220" w:lineRule="atLeast"/>
      <w:ind w:left="737" w:hanging="397"/>
    </w:pPr>
    <w:rPr>
      <w:rFonts w:eastAsia="Times New Roman" w:cs="Times New Roman"/>
      <w:szCs w:val="20"/>
    </w:rPr>
  </w:style>
  <w:style w:type="paragraph" w:customStyle="1" w:styleId="List1Cont">
    <w:name w:val="List1 Cont"/>
    <w:basedOn w:val="List1"/>
    <w:rsid w:val="00E77514"/>
    <w:pPr>
      <w:ind w:firstLine="0"/>
    </w:pPr>
  </w:style>
  <w:style w:type="paragraph" w:customStyle="1" w:styleId="LQT1">
    <w:name w:val="LQT1"/>
    <w:basedOn w:val="Normal"/>
    <w:rsid w:val="00E77514"/>
    <w:pPr>
      <w:spacing w:before="160" w:after="0" w:line="220" w:lineRule="atLeast"/>
      <w:ind w:left="567"/>
    </w:pPr>
    <w:rPr>
      <w:rFonts w:eastAsia="Times New Roman" w:cs="Times New Roman"/>
      <w:szCs w:val="20"/>
    </w:rPr>
  </w:style>
  <w:style w:type="paragraph" w:customStyle="1" w:styleId="LQT2">
    <w:name w:val="LQT2"/>
    <w:basedOn w:val="LQT1"/>
    <w:rsid w:val="00E77514"/>
    <w:pPr>
      <w:spacing w:before="80"/>
    </w:pPr>
  </w:style>
  <w:style w:type="paragraph" w:customStyle="1" w:styleId="LQDefPara">
    <w:name w:val="LQ Def Para"/>
    <w:basedOn w:val="LQT2"/>
    <w:rsid w:val="00E77514"/>
    <w:pPr>
      <w:ind w:left="907"/>
    </w:pPr>
  </w:style>
  <w:style w:type="paragraph" w:customStyle="1" w:styleId="LQArrHead">
    <w:name w:val="LQArrHead"/>
    <w:basedOn w:val="ArrHead"/>
    <w:next w:val="Normal"/>
    <w:rsid w:val="00E77514"/>
    <w:pPr>
      <w:ind w:left="567"/>
    </w:pPr>
    <w:rPr>
      <w:caps w:val="0"/>
    </w:rPr>
  </w:style>
  <w:style w:type="paragraph" w:customStyle="1" w:styleId="LQDisplayItem">
    <w:name w:val="LQDisplayItem"/>
    <w:basedOn w:val="DisplayItem"/>
    <w:rsid w:val="00E77514"/>
    <w:pPr>
      <w:ind w:left="567"/>
    </w:pPr>
  </w:style>
  <w:style w:type="paragraph" w:customStyle="1" w:styleId="LQH1">
    <w:name w:val="LQH1"/>
    <w:basedOn w:val="H1"/>
    <w:next w:val="Normal"/>
    <w:rsid w:val="00E77514"/>
    <w:pPr>
      <w:ind w:left="567"/>
    </w:pPr>
  </w:style>
  <w:style w:type="paragraph" w:customStyle="1" w:styleId="LQH2">
    <w:name w:val="LQH2"/>
    <w:basedOn w:val="H2"/>
    <w:next w:val="Normal"/>
    <w:rsid w:val="00E77514"/>
    <w:pPr>
      <w:ind w:left="737"/>
    </w:pPr>
  </w:style>
  <w:style w:type="paragraph" w:customStyle="1" w:styleId="LQH3">
    <w:name w:val="LQH3"/>
    <w:basedOn w:val="H3"/>
    <w:next w:val="Normal"/>
    <w:rsid w:val="00E77514"/>
    <w:pPr>
      <w:ind w:left="907"/>
    </w:pPr>
  </w:style>
  <w:style w:type="paragraph" w:customStyle="1" w:styleId="LQList1">
    <w:name w:val="LQList1"/>
    <w:basedOn w:val="List1"/>
    <w:rsid w:val="00E77514"/>
    <w:pPr>
      <w:ind w:left="1304"/>
    </w:pPr>
  </w:style>
  <w:style w:type="paragraph" w:customStyle="1" w:styleId="LQList1Cont">
    <w:name w:val="LQList1 Cont"/>
    <w:basedOn w:val="List1Cont"/>
    <w:rsid w:val="00E77514"/>
    <w:pPr>
      <w:ind w:left="1304"/>
    </w:pPr>
  </w:style>
  <w:style w:type="paragraph" w:customStyle="1" w:styleId="LQN1">
    <w:name w:val="LQN1"/>
    <w:basedOn w:val="Normal"/>
    <w:rsid w:val="00E77514"/>
    <w:pPr>
      <w:spacing w:before="160" w:after="0" w:line="220" w:lineRule="atLeast"/>
      <w:ind w:left="567" w:firstLine="170"/>
    </w:pPr>
    <w:rPr>
      <w:rFonts w:eastAsia="Times New Roman" w:cs="Times New Roman"/>
      <w:szCs w:val="20"/>
    </w:rPr>
  </w:style>
  <w:style w:type="paragraph" w:customStyle="1" w:styleId="LQN2">
    <w:name w:val="LQN2"/>
    <w:basedOn w:val="LQN1"/>
    <w:rsid w:val="00E77514"/>
    <w:pPr>
      <w:spacing w:before="80"/>
    </w:pPr>
  </w:style>
  <w:style w:type="paragraph" w:customStyle="1" w:styleId="LQN3">
    <w:name w:val="LQN3"/>
    <w:basedOn w:val="LQN2"/>
    <w:rsid w:val="00E77514"/>
    <w:pPr>
      <w:tabs>
        <w:tab w:val="left" w:pos="1304"/>
      </w:tabs>
      <w:ind w:left="1304" w:hanging="397"/>
    </w:pPr>
  </w:style>
  <w:style w:type="paragraph" w:customStyle="1" w:styleId="LQN3-N4">
    <w:name w:val="LQN3-N4"/>
    <w:basedOn w:val="LQN3"/>
    <w:next w:val="Normal"/>
    <w:rsid w:val="00E77514"/>
    <w:pPr>
      <w:tabs>
        <w:tab w:val="clear" w:pos="1304"/>
        <w:tab w:val="right" w:pos="1588"/>
        <w:tab w:val="left" w:pos="1701"/>
      </w:tabs>
      <w:ind w:left="1701" w:hanging="794"/>
    </w:pPr>
  </w:style>
  <w:style w:type="paragraph" w:customStyle="1" w:styleId="LQN4">
    <w:name w:val="LQN4"/>
    <w:basedOn w:val="LQN3"/>
    <w:rsid w:val="00E77514"/>
    <w:pPr>
      <w:tabs>
        <w:tab w:val="clear" w:pos="1304"/>
        <w:tab w:val="right" w:pos="1588"/>
        <w:tab w:val="left" w:pos="1701"/>
      </w:tabs>
      <w:ind w:left="1701" w:hanging="1701"/>
    </w:pPr>
  </w:style>
  <w:style w:type="paragraph" w:customStyle="1" w:styleId="LQN4-N5">
    <w:name w:val="LQN4-N5"/>
    <w:basedOn w:val="LQN4"/>
    <w:next w:val="Normal"/>
    <w:rsid w:val="00E77514"/>
    <w:pPr>
      <w:tabs>
        <w:tab w:val="left" w:pos="2268"/>
      </w:tabs>
      <w:ind w:left="2268" w:hanging="2268"/>
    </w:pPr>
  </w:style>
  <w:style w:type="paragraph" w:customStyle="1" w:styleId="LQN5">
    <w:name w:val="LQN5"/>
    <w:basedOn w:val="LQN4"/>
    <w:rsid w:val="00E77514"/>
    <w:pPr>
      <w:tabs>
        <w:tab w:val="clear" w:pos="1588"/>
        <w:tab w:val="clear" w:pos="1701"/>
        <w:tab w:val="left" w:pos="2268"/>
      </w:tabs>
      <w:ind w:left="2268" w:hanging="567"/>
    </w:pPr>
  </w:style>
  <w:style w:type="paragraph" w:customStyle="1" w:styleId="LQpart">
    <w:name w:val="LQpart"/>
    <w:basedOn w:val="Normal"/>
    <w:next w:val="Normal"/>
    <w:rsid w:val="00E77514"/>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E77514"/>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E77514"/>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E77514"/>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E77514"/>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E77514"/>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E77514"/>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E77514"/>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E77514"/>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E77514"/>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E77514"/>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E77514"/>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E77514"/>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E77514"/>
    <w:pPr>
      <w:ind w:firstLine="170"/>
    </w:pPr>
  </w:style>
  <w:style w:type="paragraph" w:customStyle="1" w:styleId="LQT3">
    <w:name w:val="LQT3"/>
    <w:basedOn w:val="LQT2"/>
    <w:rsid w:val="00E77514"/>
    <w:pPr>
      <w:ind w:left="1304"/>
    </w:pPr>
  </w:style>
  <w:style w:type="paragraph" w:customStyle="1" w:styleId="LQT4">
    <w:name w:val="LQT4"/>
    <w:basedOn w:val="LQT3"/>
    <w:rsid w:val="00E77514"/>
    <w:pPr>
      <w:ind w:left="1701"/>
    </w:pPr>
  </w:style>
  <w:style w:type="paragraph" w:customStyle="1" w:styleId="LQT5">
    <w:name w:val="LQT5"/>
    <w:basedOn w:val="LQT4"/>
    <w:rsid w:val="00E77514"/>
    <w:pPr>
      <w:ind w:left="2268"/>
    </w:pPr>
  </w:style>
  <w:style w:type="paragraph" w:customStyle="1" w:styleId="LQTableCaption">
    <w:name w:val="LQTableCaption"/>
    <w:basedOn w:val="Normal"/>
    <w:next w:val="Normal"/>
    <w:rsid w:val="00E77514"/>
    <w:pPr>
      <w:spacing w:line="220" w:lineRule="atLeast"/>
      <w:ind w:left="567"/>
      <w:jc w:val="left"/>
    </w:pPr>
    <w:rPr>
      <w:rFonts w:eastAsia="Times New Roman" w:cs="Times New Roman"/>
      <w:b/>
      <w:szCs w:val="20"/>
    </w:rPr>
  </w:style>
  <w:style w:type="paragraph" w:customStyle="1" w:styleId="LQTableFoot">
    <w:name w:val="LQTableFoot"/>
    <w:basedOn w:val="Normal"/>
    <w:rsid w:val="00E77514"/>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E77514"/>
    <w:pPr>
      <w:spacing w:before="120"/>
    </w:pPr>
  </w:style>
  <w:style w:type="paragraph" w:customStyle="1" w:styleId="LQTableTopText">
    <w:name w:val="LQTableTopText"/>
    <w:basedOn w:val="Normal"/>
    <w:rsid w:val="00E77514"/>
    <w:pPr>
      <w:spacing w:after="80" w:line="220" w:lineRule="atLeast"/>
      <w:ind w:left="567"/>
    </w:pPr>
    <w:rPr>
      <w:rFonts w:eastAsia="Times New Roman" w:cs="Times New Roman"/>
      <w:szCs w:val="20"/>
    </w:rPr>
  </w:style>
  <w:style w:type="paragraph" w:styleId="TOC1">
    <w:name w:val="toc 1"/>
    <w:basedOn w:val="Normal"/>
    <w:next w:val="Normal"/>
    <w:uiPriority w:val="39"/>
    <w:rsid w:val="00E77514"/>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E77514"/>
    <w:pPr>
      <w:ind w:left="567"/>
    </w:pPr>
  </w:style>
  <w:style w:type="paragraph" w:customStyle="1" w:styleId="LQTOC10">
    <w:name w:val="LQTOC 10"/>
    <w:basedOn w:val="TOC1"/>
    <w:next w:val="Normal"/>
    <w:autoRedefine/>
    <w:rsid w:val="00E77514"/>
    <w:pPr>
      <w:ind w:left="567"/>
    </w:pPr>
  </w:style>
  <w:style w:type="paragraph" w:customStyle="1" w:styleId="LQTOC100">
    <w:name w:val="LQTOC 100"/>
    <w:basedOn w:val="Normal"/>
    <w:rsid w:val="00E77514"/>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E77514"/>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E77514"/>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E77514"/>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E77514"/>
    <w:pPr>
      <w:ind w:left="567"/>
    </w:pPr>
  </w:style>
  <w:style w:type="paragraph" w:styleId="TOC3">
    <w:name w:val="toc 3"/>
    <w:basedOn w:val="Normal"/>
    <w:next w:val="Normal"/>
    <w:autoRedefine/>
    <w:semiHidden/>
    <w:rsid w:val="00E77514"/>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E77514"/>
    <w:pPr>
      <w:ind w:left="567"/>
    </w:pPr>
  </w:style>
  <w:style w:type="paragraph" w:styleId="TOC4">
    <w:name w:val="toc 4"/>
    <w:basedOn w:val="Normal"/>
    <w:next w:val="Normal"/>
    <w:autoRedefine/>
    <w:semiHidden/>
    <w:rsid w:val="00E77514"/>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E77514"/>
    <w:pPr>
      <w:ind w:left="567"/>
    </w:pPr>
  </w:style>
  <w:style w:type="paragraph" w:styleId="TOC5">
    <w:name w:val="toc 5"/>
    <w:basedOn w:val="Normal"/>
    <w:next w:val="Normal"/>
    <w:autoRedefine/>
    <w:semiHidden/>
    <w:rsid w:val="00E77514"/>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E77514"/>
    <w:pPr>
      <w:ind w:left="567"/>
    </w:pPr>
  </w:style>
  <w:style w:type="paragraph" w:styleId="TOC6">
    <w:name w:val="toc 6"/>
    <w:basedOn w:val="Normal"/>
    <w:next w:val="Normal"/>
    <w:autoRedefine/>
    <w:semiHidden/>
    <w:rsid w:val="00E77514"/>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E77514"/>
    <w:pPr>
      <w:ind w:left="567"/>
    </w:pPr>
    <w:rPr>
      <w:i w:val="0"/>
    </w:rPr>
  </w:style>
  <w:style w:type="paragraph" w:customStyle="1" w:styleId="LQTOC9">
    <w:name w:val="LQTOC 9"/>
    <w:basedOn w:val="TOC9"/>
    <w:rsid w:val="00E77514"/>
    <w:pPr>
      <w:tabs>
        <w:tab w:val="left" w:pos="1145"/>
      </w:tabs>
      <w:ind w:left="1145" w:hanging="578"/>
    </w:pPr>
  </w:style>
  <w:style w:type="paragraph" w:customStyle="1" w:styleId="LQTOC9Indent">
    <w:name w:val="LQTOC 9 Indent"/>
    <w:basedOn w:val="Normal"/>
    <w:rsid w:val="00E77514"/>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E77514"/>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E77514"/>
    <w:rPr>
      <w:rFonts w:ascii="Times New Roman" w:eastAsia="Times New Roman" w:hAnsi="Times New Roman" w:cs="Times New Roman"/>
      <w:i/>
      <w:sz w:val="21"/>
      <w:szCs w:val="20"/>
    </w:rPr>
  </w:style>
  <w:style w:type="paragraph" w:customStyle="1" w:styleId="N1">
    <w:name w:val="N1"/>
    <w:basedOn w:val="Normal"/>
    <w:rsid w:val="00E77514"/>
    <w:pPr>
      <w:numPr>
        <w:numId w:val="2"/>
      </w:numPr>
      <w:spacing w:before="160" w:after="0" w:line="220" w:lineRule="atLeast"/>
    </w:pPr>
    <w:rPr>
      <w:rFonts w:eastAsia="Times New Roman" w:cs="Times New Roman"/>
      <w:szCs w:val="20"/>
    </w:rPr>
  </w:style>
  <w:style w:type="paragraph" w:customStyle="1" w:styleId="N1legal">
    <w:name w:val="N1legal"/>
    <w:basedOn w:val="Normal"/>
    <w:rsid w:val="00E77514"/>
    <w:pPr>
      <w:spacing w:before="160" w:after="0" w:line="220" w:lineRule="atLeast"/>
      <w:ind w:firstLine="170"/>
    </w:pPr>
    <w:rPr>
      <w:rFonts w:eastAsia="Times New Roman" w:cs="Times New Roman"/>
      <w:szCs w:val="20"/>
    </w:rPr>
  </w:style>
  <w:style w:type="paragraph" w:customStyle="1" w:styleId="N2">
    <w:name w:val="N2"/>
    <w:basedOn w:val="N1"/>
    <w:rsid w:val="00E77514"/>
    <w:pPr>
      <w:numPr>
        <w:ilvl w:val="1"/>
      </w:numPr>
      <w:spacing w:before="80"/>
    </w:pPr>
  </w:style>
  <w:style w:type="paragraph" w:customStyle="1" w:styleId="N3">
    <w:name w:val="N3"/>
    <w:basedOn w:val="N2"/>
    <w:rsid w:val="00E77514"/>
    <w:pPr>
      <w:numPr>
        <w:ilvl w:val="2"/>
      </w:numPr>
    </w:pPr>
  </w:style>
  <w:style w:type="paragraph" w:customStyle="1" w:styleId="N3-N4">
    <w:name w:val="N3-N4"/>
    <w:basedOn w:val="N3"/>
    <w:next w:val="Normal"/>
    <w:rsid w:val="00E77514"/>
    <w:pPr>
      <w:numPr>
        <w:ilvl w:val="0"/>
        <w:numId w:val="0"/>
      </w:numPr>
      <w:tabs>
        <w:tab w:val="right" w:pos="1020"/>
        <w:tab w:val="left" w:pos="1134"/>
      </w:tabs>
      <w:ind w:left="1134" w:hanging="794"/>
    </w:pPr>
  </w:style>
  <w:style w:type="paragraph" w:customStyle="1" w:styleId="N4">
    <w:name w:val="N4"/>
    <w:basedOn w:val="N3"/>
    <w:rsid w:val="00E77514"/>
    <w:pPr>
      <w:numPr>
        <w:ilvl w:val="3"/>
      </w:numPr>
    </w:pPr>
  </w:style>
  <w:style w:type="paragraph" w:customStyle="1" w:styleId="N4-N5">
    <w:name w:val="N4-N5"/>
    <w:basedOn w:val="N4"/>
    <w:next w:val="Normal"/>
    <w:rsid w:val="00E77514"/>
    <w:pPr>
      <w:numPr>
        <w:ilvl w:val="0"/>
        <w:numId w:val="0"/>
      </w:numPr>
      <w:tabs>
        <w:tab w:val="right" w:pos="1021"/>
        <w:tab w:val="left" w:pos="1134"/>
        <w:tab w:val="left" w:pos="1701"/>
      </w:tabs>
      <w:ind w:left="1701" w:hanging="1701"/>
    </w:pPr>
  </w:style>
  <w:style w:type="paragraph" w:customStyle="1" w:styleId="N5">
    <w:name w:val="N5"/>
    <w:basedOn w:val="N4"/>
    <w:rsid w:val="00E77514"/>
    <w:pPr>
      <w:numPr>
        <w:ilvl w:val="4"/>
      </w:numPr>
    </w:pPr>
  </w:style>
  <w:style w:type="paragraph" w:customStyle="1" w:styleId="Negative">
    <w:name w:val="Negative"/>
    <w:basedOn w:val="Normal"/>
    <w:next w:val="linespace"/>
    <w:rsid w:val="00E77514"/>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E77514"/>
    <w:pPr>
      <w:ind w:left="1474"/>
    </w:pPr>
  </w:style>
  <w:style w:type="paragraph" w:customStyle="1" w:styleId="NLQDisplayItem">
    <w:name w:val="NLQDisplayItem"/>
    <w:basedOn w:val="LQDisplayItem"/>
    <w:rsid w:val="00E77514"/>
    <w:pPr>
      <w:ind w:left="1134"/>
    </w:pPr>
  </w:style>
  <w:style w:type="paragraph" w:customStyle="1" w:styleId="NLQH1">
    <w:name w:val="NLQH1"/>
    <w:basedOn w:val="LQH1"/>
    <w:next w:val="Normal"/>
    <w:rsid w:val="00E77514"/>
    <w:pPr>
      <w:ind w:left="1134"/>
    </w:pPr>
  </w:style>
  <w:style w:type="paragraph" w:customStyle="1" w:styleId="NLQH2">
    <w:name w:val="NLQH2"/>
    <w:basedOn w:val="LQH2"/>
    <w:next w:val="Normal"/>
    <w:rsid w:val="00E77514"/>
    <w:pPr>
      <w:ind w:left="1304"/>
    </w:pPr>
  </w:style>
  <w:style w:type="paragraph" w:customStyle="1" w:styleId="NLQH3">
    <w:name w:val="NLQH3"/>
    <w:basedOn w:val="LQH3"/>
    <w:next w:val="Normal"/>
    <w:rsid w:val="00E77514"/>
    <w:pPr>
      <w:ind w:left="1474"/>
    </w:pPr>
  </w:style>
  <w:style w:type="paragraph" w:customStyle="1" w:styleId="NLQList1">
    <w:name w:val="NLQList1"/>
    <w:basedOn w:val="LQList1"/>
    <w:rsid w:val="00E77514"/>
    <w:pPr>
      <w:ind w:left="1871"/>
    </w:pPr>
  </w:style>
  <w:style w:type="paragraph" w:customStyle="1" w:styleId="NLQList1Cont">
    <w:name w:val="NLQList1 Cont"/>
    <w:basedOn w:val="LQList1Cont"/>
    <w:rsid w:val="00E77514"/>
    <w:pPr>
      <w:ind w:left="1871"/>
    </w:pPr>
  </w:style>
  <w:style w:type="paragraph" w:customStyle="1" w:styleId="NLQN1">
    <w:name w:val="NLQN1"/>
    <w:basedOn w:val="LQN1"/>
    <w:rsid w:val="00E77514"/>
    <w:pPr>
      <w:ind w:left="1134"/>
    </w:pPr>
  </w:style>
  <w:style w:type="paragraph" w:customStyle="1" w:styleId="NLQN2">
    <w:name w:val="NLQN2"/>
    <w:basedOn w:val="LQN2"/>
    <w:rsid w:val="00E77514"/>
    <w:pPr>
      <w:ind w:left="1134"/>
    </w:pPr>
  </w:style>
  <w:style w:type="paragraph" w:customStyle="1" w:styleId="NLQN3">
    <w:name w:val="NLQN3"/>
    <w:basedOn w:val="LQN3"/>
    <w:rsid w:val="00E77514"/>
    <w:pPr>
      <w:ind w:left="1871"/>
    </w:pPr>
  </w:style>
  <w:style w:type="paragraph" w:customStyle="1" w:styleId="NLQN3-N4">
    <w:name w:val="NLQN3-N4"/>
    <w:basedOn w:val="NLQN3"/>
    <w:next w:val="Normal"/>
    <w:rsid w:val="00E77514"/>
    <w:pPr>
      <w:tabs>
        <w:tab w:val="clear" w:pos="1304"/>
        <w:tab w:val="right" w:pos="2155"/>
        <w:tab w:val="left" w:pos="2268"/>
      </w:tabs>
      <w:ind w:left="2268" w:hanging="794"/>
    </w:pPr>
  </w:style>
  <w:style w:type="paragraph" w:customStyle="1" w:styleId="NLQN4">
    <w:name w:val="NLQN4"/>
    <w:basedOn w:val="LQN4"/>
    <w:rsid w:val="00E77514"/>
    <w:pPr>
      <w:tabs>
        <w:tab w:val="clear" w:pos="1588"/>
        <w:tab w:val="clear" w:pos="1701"/>
        <w:tab w:val="right" w:pos="2155"/>
        <w:tab w:val="left" w:pos="2268"/>
      </w:tabs>
      <w:ind w:left="2268"/>
    </w:pPr>
  </w:style>
  <w:style w:type="paragraph" w:customStyle="1" w:styleId="NLQN4-N5">
    <w:name w:val="NLQN4-N5"/>
    <w:basedOn w:val="LQN4-N5"/>
    <w:next w:val="Normal"/>
    <w:rsid w:val="00E77514"/>
    <w:pPr>
      <w:tabs>
        <w:tab w:val="clear" w:pos="1588"/>
        <w:tab w:val="clear" w:pos="1701"/>
        <w:tab w:val="right" w:pos="2155"/>
        <w:tab w:val="left" w:pos="2835"/>
      </w:tabs>
      <w:ind w:left="2835" w:hanging="2835"/>
    </w:pPr>
  </w:style>
  <w:style w:type="paragraph" w:customStyle="1" w:styleId="NLQN5">
    <w:name w:val="NLQN5"/>
    <w:basedOn w:val="LQN5"/>
    <w:rsid w:val="00E77514"/>
    <w:pPr>
      <w:ind w:left="2835"/>
    </w:pPr>
  </w:style>
  <w:style w:type="paragraph" w:customStyle="1" w:styleId="NLQpart">
    <w:name w:val="NLQpart"/>
    <w:basedOn w:val="LQpart"/>
    <w:next w:val="Normal"/>
    <w:rsid w:val="00E77514"/>
    <w:pPr>
      <w:tabs>
        <w:tab w:val="clear" w:pos="4451"/>
        <w:tab w:val="center" w:pos="4734"/>
      </w:tabs>
      <w:ind w:left="1134"/>
    </w:pPr>
  </w:style>
  <w:style w:type="paragraph" w:customStyle="1" w:styleId="NLQpartHead">
    <w:name w:val="NLQpartHead"/>
    <w:basedOn w:val="LQpartHead"/>
    <w:next w:val="Normal"/>
    <w:rsid w:val="00E77514"/>
    <w:pPr>
      <w:ind w:left="1134"/>
    </w:pPr>
  </w:style>
  <w:style w:type="paragraph" w:customStyle="1" w:styleId="NLQschedule">
    <w:name w:val="NLQschedule"/>
    <w:basedOn w:val="LQschedule"/>
    <w:next w:val="Normal"/>
    <w:rsid w:val="00E77514"/>
    <w:pPr>
      <w:tabs>
        <w:tab w:val="clear" w:pos="4451"/>
        <w:tab w:val="center" w:pos="4734"/>
      </w:tabs>
      <w:ind w:left="1134"/>
    </w:pPr>
  </w:style>
  <w:style w:type="paragraph" w:customStyle="1" w:styleId="NLQscheduleHead">
    <w:name w:val="NLQscheduleHead"/>
    <w:basedOn w:val="LQscheduleHead"/>
    <w:next w:val="Normal"/>
    <w:rsid w:val="00E77514"/>
    <w:pPr>
      <w:ind w:left="1134"/>
    </w:pPr>
  </w:style>
  <w:style w:type="paragraph" w:customStyle="1" w:styleId="NLQschedules">
    <w:name w:val="NLQschedules"/>
    <w:basedOn w:val="Normal"/>
    <w:rsid w:val="00E77514"/>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E77514"/>
    <w:pPr>
      <w:tabs>
        <w:tab w:val="clear" w:pos="4451"/>
        <w:tab w:val="center" w:pos="4734"/>
      </w:tabs>
      <w:ind w:left="1134"/>
    </w:pPr>
  </w:style>
  <w:style w:type="paragraph" w:customStyle="1" w:styleId="NLQsectionHead">
    <w:name w:val="NLQsectionHead"/>
    <w:basedOn w:val="LQsectionHead"/>
    <w:next w:val="Normal"/>
    <w:rsid w:val="00E77514"/>
    <w:pPr>
      <w:ind w:left="1134"/>
    </w:pPr>
  </w:style>
  <w:style w:type="paragraph" w:customStyle="1" w:styleId="NLQSublist1">
    <w:name w:val="NLQSublist1"/>
    <w:basedOn w:val="LQSublist1"/>
    <w:rsid w:val="00E77514"/>
    <w:pPr>
      <w:ind w:left="2308"/>
    </w:pPr>
  </w:style>
  <w:style w:type="paragraph" w:customStyle="1" w:styleId="NLQSublist1Cont">
    <w:name w:val="NLQSublist1 Cont"/>
    <w:basedOn w:val="LQSublist1Cont"/>
    <w:rsid w:val="00E77514"/>
    <w:pPr>
      <w:ind w:left="2308"/>
    </w:pPr>
  </w:style>
  <w:style w:type="paragraph" w:customStyle="1" w:styleId="NLQsubPart">
    <w:name w:val="NLQsubPart"/>
    <w:basedOn w:val="LQsubPart"/>
    <w:next w:val="Normal"/>
    <w:rsid w:val="00E77514"/>
    <w:pPr>
      <w:tabs>
        <w:tab w:val="clear" w:pos="4451"/>
        <w:tab w:val="center" w:pos="4734"/>
      </w:tabs>
      <w:ind w:left="1134"/>
    </w:pPr>
  </w:style>
  <w:style w:type="paragraph" w:customStyle="1" w:styleId="NLQsubPartHead">
    <w:name w:val="NLQsubPartHead"/>
    <w:basedOn w:val="LQsubPartHead"/>
    <w:next w:val="Normal"/>
    <w:rsid w:val="00E77514"/>
    <w:pPr>
      <w:ind w:left="1134"/>
    </w:pPr>
  </w:style>
  <w:style w:type="paragraph" w:customStyle="1" w:styleId="NLQsubSection">
    <w:name w:val="NLQsubSection"/>
    <w:basedOn w:val="LQsubSection"/>
    <w:next w:val="Normal"/>
    <w:rsid w:val="00E77514"/>
    <w:pPr>
      <w:tabs>
        <w:tab w:val="clear" w:pos="4451"/>
        <w:tab w:val="center" w:pos="4734"/>
      </w:tabs>
      <w:ind w:left="1134"/>
    </w:pPr>
  </w:style>
  <w:style w:type="paragraph" w:customStyle="1" w:styleId="NLQsubSectionHead">
    <w:name w:val="NLQsubSectionHead"/>
    <w:basedOn w:val="LQsubSectionHead"/>
    <w:next w:val="Normal"/>
    <w:rsid w:val="00E77514"/>
    <w:pPr>
      <w:ind w:left="1134"/>
    </w:pPr>
  </w:style>
  <w:style w:type="paragraph" w:customStyle="1" w:styleId="NLQT1">
    <w:name w:val="NLQT1"/>
    <w:basedOn w:val="LQT1"/>
    <w:rsid w:val="00E77514"/>
    <w:pPr>
      <w:ind w:left="1134"/>
    </w:pPr>
  </w:style>
  <w:style w:type="paragraph" w:customStyle="1" w:styleId="NLQT1Indent">
    <w:name w:val="NLQT1 Indent"/>
    <w:basedOn w:val="LQT1Indent"/>
    <w:rsid w:val="00E77514"/>
    <w:pPr>
      <w:ind w:left="1134"/>
    </w:pPr>
  </w:style>
  <w:style w:type="paragraph" w:customStyle="1" w:styleId="NLQT2">
    <w:name w:val="NLQT2"/>
    <w:basedOn w:val="LQT2"/>
    <w:rsid w:val="00E77514"/>
    <w:pPr>
      <w:ind w:left="1134"/>
    </w:pPr>
  </w:style>
  <w:style w:type="paragraph" w:customStyle="1" w:styleId="NLQT3">
    <w:name w:val="NLQT3"/>
    <w:basedOn w:val="LQT3"/>
    <w:rsid w:val="00E77514"/>
    <w:pPr>
      <w:ind w:left="1871"/>
    </w:pPr>
  </w:style>
  <w:style w:type="paragraph" w:customStyle="1" w:styleId="NLQT4">
    <w:name w:val="NLQT4"/>
    <w:basedOn w:val="LQT4"/>
    <w:rsid w:val="00E77514"/>
    <w:pPr>
      <w:ind w:left="2268"/>
    </w:pPr>
  </w:style>
  <w:style w:type="paragraph" w:customStyle="1" w:styleId="NLQT5">
    <w:name w:val="NLQT5"/>
    <w:basedOn w:val="LQT5"/>
    <w:rsid w:val="00E77514"/>
    <w:pPr>
      <w:ind w:left="2835"/>
    </w:pPr>
  </w:style>
  <w:style w:type="paragraph" w:customStyle="1" w:styleId="NLQTableCaption">
    <w:name w:val="NLQTableCaption"/>
    <w:basedOn w:val="LQTableCaption"/>
    <w:next w:val="Normal"/>
    <w:rsid w:val="00E77514"/>
    <w:pPr>
      <w:ind w:left="1134"/>
    </w:pPr>
  </w:style>
  <w:style w:type="paragraph" w:customStyle="1" w:styleId="NLQTableFoot">
    <w:name w:val="NLQTableFoot"/>
    <w:basedOn w:val="LQTableFoot"/>
    <w:rsid w:val="00E77514"/>
    <w:pPr>
      <w:ind w:left="1134"/>
    </w:pPr>
  </w:style>
  <w:style w:type="paragraph" w:customStyle="1" w:styleId="NLQTableNumber">
    <w:name w:val="NLQTableNumber"/>
    <w:basedOn w:val="LQTableNumber"/>
    <w:rsid w:val="00E77514"/>
    <w:pPr>
      <w:ind w:left="1134"/>
    </w:pPr>
  </w:style>
  <w:style w:type="paragraph" w:customStyle="1" w:styleId="NLQTableTopText">
    <w:name w:val="NLQTableTopText"/>
    <w:basedOn w:val="LQTableTopText"/>
    <w:rsid w:val="00E77514"/>
    <w:pPr>
      <w:ind w:left="1134"/>
    </w:pPr>
  </w:style>
  <w:style w:type="paragraph" w:customStyle="1" w:styleId="Number">
    <w:name w:val="Number"/>
    <w:basedOn w:val="Normal"/>
    <w:next w:val="Normal"/>
    <w:rsid w:val="00E77514"/>
    <w:pPr>
      <w:spacing w:after="320" w:line="240" w:lineRule="auto"/>
      <w:jc w:val="center"/>
    </w:pPr>
    <w:rPr>
      <w:rFonts w:eastAsia="Times New Roman" w:cs="Times New Roman"/>
      <w:b/>
      <w:sz w:val="32"/>
      <w:szCs w:val="20"/>
    </w:rPr>
  </w:style>
  <w:style w:type="character" w:styleId="PageNumber">
    <w:name w:val="page number"/>
    <w:basedOn w:val="DefaultParagraphFont"/>
    <w:rsid w:val="00E77514"/>
  </w:style>
  <w:style w:type="paragraph" w:customStyle="1" w:styleId="Part">
    <w:name w:val="Part"/>
    <w:basedOn w:val="Normal"/>
    <w:next w:val="Normal"/>
    <w:rsid w:val="00E77514"/>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E77514"/>
    <w:pPr>
      <w:spacing w:before="120"/>
    </w:pPr>
    <w:rPr>
      <w:sz w:val="24"/>
    </w:rPr>
  </w:style>
  <w:style w:type="paragraph" w:customStyle="1" w:styleId="Pre">
    <w:name w:val="Pre"/>
    <w:basedOn w:val="Normal"/>
    <w:rsid w:val="00E77514"/>
    <w:pPr>
      <w:spacing w:before="360" w:after="0" w:line="220" w:lineRule="atLeast"/>
    </w:pPr>
    <w:rPr>
      <w:rFonts w:eastAsia="Times New Roman" w:cs="Times New Roman"/>
      <w:szCs w:val="20"/>
    </w:rPr>
  </w:style>
  <w:style w:type="paragraph" w:customStyle="1" w:styleId="Price">
    <w:name w:val="Price"/>
    <w:basedOn w:val="Normal"/>
    <w:rsid w:val="00E77514"/>
    <w:pPr>
      <w:spacing w:before="600" w:after="0" w:line="240" w:lineRule="auto"/>
    </w:pPr>
    <w:rPr>
      <w:rFonts w:eastAsia="Times New Roman" w:cs="Times New Roman"/>
      <w:sz w:val="20"/>
      <w:szCs w:val="20"/>
    </w:rPr>
  </w:style>
  <w:style w:type="paragraph" w:customStyle="1" w:styleId="PrinterDetail">
    <w:name w:val="PrinterDetail"/>
    <w:basedOn w:val="Normal"/>
    <w:rsid w:val="00E77514"/>
    <w:pPr>
      <w:spacing w:before="480" w:after="0" w:line="240" w:lineRule="auto"/>
    </w:pPr>
    <w:rPr>
      <w:rFonts w:eastAsia="Times New Roman" w:cs="Times New Roman"/>
      <w:sz w:val="14"/>
      <w:szCs w:val="20"/>
    </w:rPr>
  </w:style>
  <w:style w:type="paragraph" w:customStyle="1" w:styleId="QualHead">
    <w:name w:val="QualHead"/>
    <w:basedOn w:val="Normal"/>
    <w:rsid w:val="00E77514"/>
    <w:pPr>
      <w:spacing w:after="0" w:line="220" w:lineRule="atLeast"/>
      <w:jc w:val="center"/>
    </w:pPr>
    <w:rPr>
      <w:rFonts w:eastAsia="Times New Roman" w:cs="Times New Roman"/>
      <w:szCs w:val="20"/>
    </w:rPr>
  </w:style>
  <w:style w:type="character" w:customStyle="1" w:styleId="Ref">
    <w:name w:val="Ref"/>
    <w:rsid w:val="00E77514"/>
    <w:rPr>
      <w:sz w:val="21"/>
    </w:rPr>
  </w:style>
  <w:style w:type="paragraph" w:customStyle="1" w:styleId="Res">
    <w:name w:val="Res"/>
    <w:basedOn w:val="Pre"/>
    <w:next w:val="Pre"/>
    <w:rsid w:val="00E77514"/>
    <w:rPr>
      <w:b/>
    </w:rPr>
  </w:style>
  <w:style w:type="paragraph" w:customStyle="1" w:styleId="Royal">
    <w:name w:val="Royal"/>
    <w:basedOn w:val="Normal"/>
    <w:next w:val="Pre"/>
    <w:rsid w:val="00E77514"/>
    <w:pPr>
      <w:spacing w:after="220" w:line="220" w:lineRule="atLeast"/>
      <w:jc w:val="center"/>
    </w:pPr>
    <w:rPr>
      <w:rFonts w:eastAsia="Times New Roman" w:cs="Times New Roman"/>
      <w:szCs w:val="20"/>
    </w:rPr>
  </w:style>
  <w:style w:type="paragraph" w:customStyle="1" w:styleId="Schedule">
    <w:name w:val="Schedule"/>
    <w:basedOn w:val="Normal"/>
    <w:next w:val="Normal"/>
    <w:rsid w:val="00E77514"/>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E77514"/>
    <w:pPr>
      <w:spacing w:before="120" w:after="100"/>
    </w:pPr>
    <w:rPr>
      <w:sz w:val="28"/>
    </w:rPr>
  </w:style>
  <w:style w:type="paragraph" w:customStyle="1" w:styleId="Schedules">
    <w:name w:val="Schedules"/>
    <w:basedOn w:val="Normal"/>
    <w:rsid w:val="00E77514"/>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E77514"/>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E77514"/>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E77514"/>
  </w:style>
  <w:style w:type="character" w:customStyle="1" w:styleId="SigDate">
    <w:name w:val="Sig_Date"/>
    <w:basedOn w:val="DefaultParagraphFont"/>
    <w:rsid w:val="00E77514"/>
  </w:style>
  <w:style w:type="character" w:customStyle="1" w:styleId="Sigsignatory">
    <w:name w:val="Sig_signatory"/>
    <w:basedOn w:val="DefaultParagraphFont"/>
    <w:rsid w:val="00E77514"/>
  </w:style>
  <w:style w:type="character" w:customStyle="1" w:styleId="SigSignee">
    <w:name w:val="Sig_Signee"/>
    <w:rsid w:val="00E77514"/>
    <w:rPr>
      <w:i/>
    </w:rPr>
  </w:style>
  <w:style w:type="character" w:customStyle="1" w:styleId="Sigtitle">
    <w:name w:val="Sig_title"/>
    <w:basedOn w:val="DefaultParagraphFont"/>
    <w:rsid w:val="00E77514"/>
  </w:style>
  <w:style w:type="paragraph" w:customStyle="1" w:styleId="SigBlock">
    <w:name w:val="SigBlock"/>
    <w:basedOn w:val="Normal"/>
    <w:rsid w:val="00E77514"/>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E77514"/>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E77514"/>
    <w:rPr>
      <w:rFonts w:ascii="Times New Roman" w:eastAsia="Times New Roman" w:hAnsi="Times New Roman" w:cs="Times New Roman"/>
      <w:sz w:val="21"/>
      <w:szCs w:val="20"/>
    </w:rPr>
  </w:style>
  <w:style w:type="paragraph" w:customStyle="1" w:styleId="StraddleHeader">
    <w:name w:val="StraddleHeader"/>
    <w:basedOn w:val="Normal"/>
    <w:rsid w:val="00E77514"/>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E77514"/>
    <w:pPr>
      <w:spacing w:after="320" w:line="240" w:lineRule="auto"/>
      <w:jc w:val="center"/>
    </w:pPr>
    <w:rPr>
      <w:rFonts w:eastAsia="Times New Roman" w:cs="Times New Roman"/>
      <w:b/>
      <w:caps/>
      <w:sz w:val="32"/>
      <w:szCs w:val="20"/>
    </w:rPr>
  </w:style>
  <w:style w:type="paragraph" w:customStyle="1" w:styleId="Sublist1">
    <w:name w:val="Sublist1"/>
    <w:basedOn w:val="List1"/>
    <w:rsid w:val="00E77514"/>
    <w:pPr>
      <w:ind w:left="1134"/>
    </w:pPr>
  </w:style>
  <w:style w:type="paragraph" w:customStyle="1" w:styleId="Sublist1Cont">
    <w:name w:val="Sublist1 Cont"/>
    <w:basedOn w:val="Sublist1"/>
    <w:rsid w:val="00E77514"/>
    <w:pPr>
      <w:ind w:firstLine="0"/>
    </w:pPr>
  </w:style>
  <w:style w:type="paragraph" w:customStyle="1" w:styleId="SubPart">
    <w:name w:val="SubPart"/>
    <w:basedOn w:val="PartHead"/>
    <w:next w:val="Normal"/>
    <w:rsid w:val="00E77514"/>
    <w:rPr>
      <w:sz w:val="22"/>
    </w:rPr>
  </w:style>
  <w:style w:type="paragraph" w:customStyle="1" w:styleId="SubPartHead">
    <w:name w:val="SubPartHead"/>
    <w:basedOn w:val="SubPart"/>
    <w:next w:val="Normal"/>
    <w:rsid w:val="00E77514"/>
    <w:rPr>
      <w:sz w:val="21"/>
    </w:rPr>
  </w:style>
  <w:style w:type="paragraph" w:customStyle="1" w:styleId="SubSection">
    <w:name w:val="SubSection"/>
    <w:basedOn w:val="Section"/>
    <w:next w:val="Normal"/>
    <w:rsid w:val="00E77514"/>
    <w:rPr>
      <w:sz w:val="18"/>
    </w:rPr>
  </w:style>
  <w:style w:type="paragraph" w:customStyle="1" w:styleId="SubSectionHead">
    <w:name w:val="SubSectionHead"/>
    <w:basedOn w:val="SectionHead"/>
    <w:next w:val="Normal"/>
    <w:rsid w:val="00E77514"/>
    <w:pPr>
      <w:spacing w:before="40"/>
    </w:pPr>
    <w:rPr>
      <w:sz w:val="20"/>
    </w:rPr>
  </w:style>
  <w:style w:type="paragraph" w:customStyle="1" w:styleId="Subsub">
    <w:name w:val="Subsub"/>
    <w:basedOn w:val="Normal"/>
    <w:rsid w:val="00E77514"/>
    <w:pPr>
      <w:spacing w:after="360" w:line="240" w:lineRule="auto"/>
      <w:jc w:val="center"/>
    </w:pPr>
    <w:rPr>
      <w:rFonts w:eastAsia="Times New Roman" w:cs="Times New Roman"/>
      <w:b/>
      <w:caps/>
      <w:sz w:val="24"/>
      <w:szCs w:val="20"/>
    </w:rPr>
  </w:style>
  <w:style w:type="paragraph" w:customStyle="1" w:styleId="T1">
    <w:name w:val="T1"/>
    <w:basedOn w:val="Normal"/>
    <w:rsid w:val="00E77514"/>
    <w:pPr>
      <w:spacing w:before="160" w:after="0" w:line="220" w:lineRule="atLeast"/>
    </w:pPr>
    <w:rPr>
      <w:rFonts w:eastAsia="Times New Roman" w:cs="Times New Roman"/>
      <w:szCs w:val="20"/>
    </w:rPr>
  </w:style>
  <w:style w:type="paragraph" w:customStyle="1" w:styleId="T1Indent">
    <w:name w:val="T1 Indent"/>
    <w:basedOn w:val="T1"/>
    <w:rsid w:val="00E77514"/>
    <w:pPr>
      <w:ind w:firstLine="170"/>
    </w:pPr>
  </w:style>
  <w:style w:type="paragraph" w:customStyle="1" w:styleId="T2">
    <w:name w:val="T2"/>
    <w:basedOn w:val="T1"/>
    <w:rsid w:val="00E77514"/>
    <w:pPr>
      <w:spacing w:before="80"/>
    </w:pPr>
  </w:style>
  <w:style w:type="paragraph" w:customStyle="1" w:styleId="T3">
    <w:name w:val="T3"/>
    <w:basedOn w:val="T2"/>
    <w:rsid w:val="00E77514"/>
    <w:pPr>
      <w:ind w:left="737"/>
    </w:pPr>
  </w:style>
  <w:style w:type="paragraph" w:customStyle="1" w:styleId="T4">
    <w:name w:val="T4"/>
    <w:basedOn w:val="T3"/>
    <w:rsid w:val="00E77514"/>
    <w:pPr>
      <w:ind w:left="1134"/>
    </w:pPr>
  </w:style>
  <w:style w:type="paragraph" w:customStyle="1" w:styleId="T5">
    <w:name w:val="T5"/>
    <w:basedOn w:val="T4"/>
    <w:rsid w:val="00E77514"/>
    <w:pPr>
      <w:ind w:left="1701"/>
    </w:pPr>
  </w:style>
  <w:style w:type="paragraph" w:customStyle="1" w:styleId="TableCaption">
    <w:name w:val="TableCaption"/>
    <w:basedOn w:val="Caption"/>
    <w:next w:val="Normal"/>
    <w:rsid w:val="00E77514"/>
    <w:pPr>
      <w:spacing w:before="0"/>
      <w:jc w:val="left"/>
    </w:pPr>
  </w:style>
  <w:style w:type="paragraph" w:customStyle="1" w:styleId="TableFoot">
    <w:name w:val="TableFoot"/>
    <w:basedOn w:val="Normal"/>
    <w:rsid w:val="00E77514"/>
    <w:pPr>
      <w:spacing w:before="40" w:after="0" w:line="220" w:lineRule="atLeast"/>
    </w:pPr>
    <w:rPr>
      <w:rFonts w:eastAsia="Times New Roman" w:cs="Times New Roman"/>
      <w:sz w:val="20"/>
      <w:szCs w:val="20"/>
    </w:rPr>
  </w:style>
  <w:style w:type="character" w:customStyle="1" w:styleId="TableFootRef">
    <w:name w:val="TableFootRef"/>
    <w:rsid w:val="00E77514"/>
    <w:rPr>
      <w:vertAlign w:val="superscript"/>
    </w:rPr>
  </w:style>
  <w:style w:type="paragraph" w:customStyle="1" w:styleId="TableNumber">
    <w:name w:val="TableNumber"/>
    <w:basedOn w:val="TableCaption"/>
    <w:next w:val="TableCaption"/>
    <w:rsid w:val="00E77514"/>
    <w:pPr>
      <w:spacing w:before="120"/>
    </w:pPr>
  </w:style>
  <w:style w:type="paragraph" w:customStyle="1" w:styleId="TableText">
    <w:name w:val="TableText"/>
    <w:basedOn w:val="Normal"/>
    <w:rsid w:val="00E77514"/>
    <w:pPr>
      <w:spacing w:before="20" w:after="0" w:line="220" w:lineRule="atLeast"/>
      <w:jc w:val="left"/>
    </w:pPr>
    <w:rPr>
      <w:rFonts w:eastAsia="Times New Roman" w:cs="Times New Roman"/>
      <w:szCs w:val="20"/>
    </w:rPr>
  </w:style>
  <w:style w:type="paragraph" w:customStyle="1" w:styleId="TableTopText">
    <w:name w:val="TableTopText"/>
    <w:basedOn w:val="Normal"/>
    <w:rsid w:val="00E77514"/>
    <w:pPr>
      <w:spacing w:after="80" w:line="220" w:lineRule="atLeast"/>
    </w:pPr>
    <w:rPr>
      <w:rFonts w:eastAsia="Times New Roman" w:cs="Times New Roman"/>
      <w:szCs w:val="20"/>
    </w:rPr>
  </w:style>
  <w:style w:type="paragraph" w:customStyle="1" w:styleId="TOC10">
    <w:name w:val="TOC 10"/>
    <w:basedOn w:val="TOC9"/>
    <w:rsid w:val="00E77514"/>
    <w:pPr>
      <w:tabs>
        <w:tab w:val="clear" w:pos="576"/>
        <w:tab w:val="right" w:pos="1680"/>
        <w:tab w:val="left" w:pos="1800"/>
        <w:tab w:val="left" w:pos="2120"/>
      </w:tabs>
      <w:ind w:left="2120" w:hanging="2120"/>
      <w:jc w:val="left"/>
    </w:pPr>
  </w:style>
  <w:style w:type="paragraph" w:customStyle="1" w:styleId="TOC11">
    <w:name w:val="TOC 11"/>
    <w:basedOn w:val="TOC10"/>
    <w:rsid w:val="00E77514"/>
  </w:style>
  <w:style w:type="paragraph" w:customStyle="1" w:styleId="TOC12">
    <w:name w:val="TOC 12"/>
    <w:next w:val="TOC10"/>
    <w:rsid w:val="00E77514"/>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E77514"/>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E77514"/>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E77514"/>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E77514"/>
    <w:rPr>
      <w:color w:val="605E5C"/>
      <w:shd w:val="clear" w:color="auto" w:fill="E1DFDD"/>
    </w:rPr>
  </w:style>
  <w:style w:type="paragraph" w:customStyle="1" w:styleId="XNote">
    <w:name w:val="X_Note"/>
    <w:basedOn w:val="Normal"/>
    <w:rsid w:val="00E77514"/>
    <w:pPr>
      <w:keepNext/>
      <w:spacing w:line="220" w:lineRule="atLeast"/>
      <w:jc w:val="center"/>
    </w:pPr>
    <w:rPr>
      <w:rFonts w:eastAsia="Times New Roman" w:cs="Times New Roman"/>
      <w:b/>
      <w:szCs w:val="20"/>
    </w:rPr>
  </w:style>
  <w:style w:type="paragraph" w:customStyle="1" w:styleId="XNotenote">
    <w:name w:val="X_Note_note"/>
    <w:basedOn w:val="Normal"/>
    <w:next w:val="T1"/>
    <w:rsid w:val="00E77514"/>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E77514"/>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E77514"/>
  </w:style>
  <w:style w:type="paragraph" w:customStyle="1" w:styleId="Numberedlist">
    <w:name w:val="Numbered list"/>
    <w:basedOn w:val="ListParagraph"/>
    <w:qFormat/>
    <w:rsid w:val="00E77514"/>
    <w:pPr>
      <w:numPr>
        <w:numId w:val="11"/>
      </w:numPr>
      <w:tabs>
        <w:tab w:val="left" w:pos="357"/>
      </w:tabs>
      <w:ind w:left="357" w:hanging="357"/>
    </w:pPr>
  </w:style>
  <w:style w:type="paragraph" w:customStyle="1" w:styleId="Numberedlist-quotas">
    <w:name w:val="Numbered list - quotas"/>
    <w:basedOn w:val="Numberedlist"/>
    <w:qFormat/>
    <w:rsid w:val="00E77514"/>
    <w:pPr>
      <w:numPr>
        <w:numId w:val="10"/>
      </w:numPr>
      <w:ind w:left="357" w:hanging="357"/>
    </w:pPr>
  </w:style>
  <w:style w:type="paragraph" w:customStyle="1" w:styleId="Contents">
    <w:name w:val="Contents"/>
    <w:basedOn w:val="Normal"/>
    <w:qFormat/>
    <w:rsid w:val="00E77514"/>
    <w:pPr>
      <w:spacing w:after="240"/>
    </w:pPr>
    <w:rPr>
      <w:b/>
    </w:rPr>
  </w:style>
  <w:style w:type="character" w:customStyle="1" w:styleId="normaltextrun">
    <w:name w:val="normaltextrun"/>
    <w:basedOn w:val="DefaultParagraphFont"/>
    <w:rsid w:val="00E77514"/>
  </w:style>
  <w:style w:type="character" w:customStyle="1" w:styleId="eop">
    <w:name w:val="eop"/>
    <w:basedOn w:val="DefaultParagraphFont"/>
    <w:rsid w:val="00E77514"/>
  </w:style>
  <w:style w:type="character" w:styleId="FollowedHyperlink">
    <w:name w:val="FollowedHyperlink"/>
    <w:basedOn w:val="DefaultParagraphFont"/>
    <w:uiPriority w:val="99"/>
    <w:semiHidden/>
    <w:unhideWhenUsed/>
    <w:rsid w:val="00E775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74488">
      <w:bodyDiv w:val="1"/>
      <w:marLeft w:val="0"/>
      <w:marRight w:val="0"/>
      <w:marTop w:val="0"/>
      <w:marBottom w:val="0"/>
      <w:divBdr>
        <w:top w:val="none" w:sz="0" w:space="0" w:color="auto"/>
        <w:left w:val="none" w:sz="0" w:space="0" w:color="auto"/>
        <w:bottom w:val="none" w:sz="0" w:space="0" w:color="auto"/>
        <w:right w:val="none" w:sz="0" w:space="0" w:color="auto"/>
      </w:divBdr>
    </w:div>
    <w:div w:id="538592548">
      <w:bodyDiv w:val="1"/>
      <w:marLeft w:val="0"/>
      <w:marRight w:val="0"/>
      <w:marTop w:val="0"/>
      <w:marBottom w:val="0"/>
      <w:divBdr>
        <w:top w:val="none" w:sz="0" w:space="0" w:color="auto"/>
        <w:left w:val="none" w:sz="0" w:space="0" w:color="auto"/>
        <w:bottom w:val="none" w:sz="0" w:space="0" w:color="auto"/>
        <w:right w:val="none" w:sz="0" w:space="0" w:color="auto"/>
      </w:divBdr>
    </w:div>
    <w:div w:id="877620532">
      <w:bodyDiv w:val="1"/>
      <w:marLeft w:val="0"/>
      <w:marRight w:val="0"/>
      <w:marTop w:val="0"/>
      <w:marBottom w:val="0"/>
      <w:divBdr>
        <w:top w:val="none" w:sz="0" w:space="0" w:color="auto"/>
        <w:left w:val="none" w:sz="0" w:space="0" w:color="auto"/>
        <w:bottom w:val="none" w:sz="0" w:space="0" w:color="auto"/>
        <w:right w:val="none" w:sz="0" w:space="0" w:color="auto"/>
      </w:divBdr>
    </w:div>
    <w:div w:id="1268469215">
      <w:bodyDiv w:val="1"/>
      <w:marLeft w:val="0"/>
      <w:marRight w:val="0"/>
      <w:marTop w:val="0"/>
      <w:marBottom w:val="0"/>
      <w:divBdr>
        <w:top w:val="none" w:sz="0" w:space="0" w:color="auto"/>
        <w:left w:val="none" w:sz="0" w:space="0" w:color="auto"/>
        <w:bottom w:val="none" w:sz="0" w:space="0" w:color="auto"/>
        <w:right w:val="none" w:sz="0" w:space="0" w:color="auto"/>
      </w:divBdr>
    </w:div>
    <w:div w:id="1275097895">
      <w:bodyDiv w:val="1"/>
      <w:marLeft w:val="0"/>
      <w:marRight w:val="0"/>
      <w:marTop w:val="0"/>
      <w:marBottom w:val="0"/>
      <w:divBdr>
        <w:top w:val="none" w:sz="0" w:space="0" w:color="auto"/>
        <w:left w:val="none" w:sz="0" w:space="0" w:color="auto"/>
        <w:bottom w:val="none" w:sz="0" w:space="0" w:color="auto"/>
        <w:right w:val="none" w:sz="0" w:space="0" w:color="auto"/>
      </w:divBdr>
    </w:div>
    <w:div w:id="1555894206">
      <w:bodyDiv w:val="1"/>
      <w:marLeft w:val="0"/>
      <w:marRight w:val="0"/>
      <w:marTop w:val="0"/>
      <w:marBottom w:val="0"/>
      <w:divBdr>
        <w:top w:val="none" w:sz="0" w:space="0" w:color="auto"/>
        <w:left w:val="none" w:sz="0" w:space="0" w:color="auto"/>
        <w:bottom w:val="none" w:sz="0" w:space="0" w:color="auto"/>
        <w:right w:val="none" w:sz="0" w:space="0" w:color="auto"/>
      </w:divBdr>
    </w:div>
    <w:div w:id="1836142807">
      <w:bodyDiv w:val="1"/>
      <w:marLeft w:val="0"/>
      <w:marRight w:val="0"/>
      <w:marTop w:val="0"/>
      <w:marBottom w:val="0"/>
      <w:divBdr>
        <w:top w:val="none" w:sz="0" w:space="0" w:color="auto"/>
        <w:left w:val="none" w:sz="0" w:space="0" w:color="auto"/>
        <w:bottom w:val="none" w:sz="0" w:space="0" w:color="auto"/>
        <w:right w:val="none" w:sz="0" w:space="0" w:color="auto"/>
      </w:divBdr>
    </w:div>
    <w:div w:id="2023586454">
      <w:bodyDiv w:val="1"/>
      <w:marLeft w:val="0"/>
      <w:marRight w:val="0"/>
      <w:marTop w:val="0"/>
      <w:marBottom w:val="0"/>
      <w:divBdr>
        <w:top w:val="none" w:sz="0" w:space="0" w:color="auto"/>
        <w:left w:val="none" w:sz="0" w:space="0" w:color="auto"/>
        <w:bottom w:val="none" w:sz="0" w:space="0" w:color="auto"/>
        <w:right w:val="none" w:sz="0" w:space="0" w:color="auto"/>
      </w:divBdr>
    </w:div>
    <w:div w:id="2091729520">
      <w:bodyDiv w:val="1"/>
      <w:marLeft w:val="0"/>
      <w:marRight w:val="0"/>
      <w:marTop w:val="0"/>
      <w:marBottom w:val="0"/>
      <w:divBdr>
        <w:top w:val="none" w:sz="0" w:space="0" w:color="auto"/>
        <w:left w:val="none" w:sz="0" w:space="0" w:color="auto"/>
        <w:bottom w:val="none" w:sz="0" w:space="0" w:color="auto"/>
        <w:right w:val="none" w:sz="0" w:space="0" w:color="auto"/>
      </w:divBdr>
    </w:div>
    <w:div w:id="212029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3BDF908C59C24592FE0E645E48E6B6" ma:contentTypeVersion="4087" ma:contentTypeDescription="Create a new document." ma:contentTypeScope="" ma:versionID="b806503caff730ae1b0275a867efdd5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2bfa5101-be90-4117-9d9b-90536102b889" targetNamespace="http://schemas.microsoft.com/office/2006/metadata/properties" ma:root="true" ma:fieldsID="d6b061b25348d97a6ad84280cd293957"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2bfa5101-be90-4117-9d9b-90536102b889"/>
    <xsd:element name="properties">
      <xsd:complexType>
        <xsd:sequence>
          <xsd:element name="documentManagement">
            <xsd:complexType>
              <xsd:all>
                <xsd:element ref="ns2:Document_x0020_Notes" minOccurs="0"/>
                <xsd:element ref="ns3:Security_x0020_Classification"/>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ma:displayName="Security Classification" ma:default="OFFICIAL" ma:format="Dropdown" ma:indexed="true" ma:internalName="Security_x0020_Classification" ma:readOnly="false">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element name="SharedWithUsers" ma:index="6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7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bfa5101-be90-4117-9d9b-90536102b889"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H6263HTYEWN5-1744318314-21093</_dlc_DocId>
    <TaxCatchAll xmlns="7fd9e60a-720a-478c-bf76-b460d35d354e">
      <Value>154</Value>
    </TaxCatchAll>
    <_dlc_DocIdUrl xmlns="7fd9e60a-720a-478c-bf76-b460d35d354e">
      <Url>https://dbis.sharepoint.com/sites/dit/253/_layouts/15/DocIdRedir.aspx?ID=H6263HTYEWN5-1744318314-21093</Url>
      <Description>H6263HTYEWN5-1744318314-21093</Description>
    </_dlc_DocIdUr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2019-06-21T16:04:41+00:00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2A85395-80C6-428E-A5A3-8539F708E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2bfa5101-be90-4117-9d9b-90536102b8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6D48BB-2DA0-452B-A57C-CC3B5ABA12D2}">
  <ds:schemaRefs>
    <ds:schemaRef ds:uri="http://schemas.microsoft.com/sharepoint/v3/contenttype/forms"/>
  </ds:schemaRefs>
</ds:datastoreItem>
</file>

<file path=customXml/itemProps3.xml><?xml version="1.0" encoding="utf-8"?>
<ds:datastoreItem xmlns:ds="http://schemas.openxmlformats.org/officeDocument/2006/customXml" ds:itemID="{2B1CFABD-278D-4AE3-AEAD-037E750872B2}">
  <ds:schemaRefs>
    <ds:schemaRef ds:uri="http://schemas.microsoft.com/office/2006/documentManagement/types"/>
    <ds:schemaRef ds:uri="http://purl.org/dc/dcmitype/"/>
    <ds:schemaRef ds:uri="c0e5669f-1bcb-499c-94e0-3ccb733d3d13"/>
    <ds:schemaRef ds:uri="http://schemas.openxmlformats.org/package/2006/metadata/core-properties"/>
    <ds:schemaRef ds:uri="http://schemas.microsoft.com/office/2006/metadata/properties"/>
    <ds:schemaRef ds:uri="b67a7830-db79-4a49-bf27-2aff92a2201a"/>
    <ds:schemaRef ds:uri="a8f60570-4bd3-4f2b-950b-a996de8ab151"/>
    <ds:schemaRef ds:uri="2bfa5101-be90-4117-9d9b-90536102b889"/>
    <ds:schemaRef ds:uri="b413c3fd-5a3b-4239-b985-69032e371c04"/>
    <ds:schemaRef ds:uri="http://purl.org/dc/elements/1.1/"/>
    <ds:schemaRef ds:uri="http://www.w3.org/XML/1998/namespace"/>
    <ds:schemaRef ds:uri="http://purl.org/dc/terms/"/>
    <ds:schemaRef ds:uri="http://schemas.microsoft.com/office/infopath/2007/PartnerControls"/>
    <ds:schemaRef ds:uri="7fd9e60a-720a-478c-bf76-b460d35d354e"/>
    <ds:schemaRef ds:uri="c963a4c1-1bb4-49f2-a011-9c776a7eed2a"/>
    <ds:schemaRef ds:uri="a172083e-e40c-4314-b43a-827352a1ed2c"/>
  </ds:schemaRefs>
</ds:datastoreItem>
</file>

<file path=customXml/itemProps4.xml><?xml version="1.0" encoding="utf-8"?>
<ds:datastoreItem xmlns:ds="http://schemas.openxmlformats.org/officeDocument/2006/customXml" ds:itemID="{D5423CE7-E870-4DEF-A8E9-F19EDFF0536A}">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88</Pages>
  <Words>26690</Words>
  <Characters>152137</Characters>
  <Application>Microsoft Office Word</Application>
  <DocSecurity>0</DocSecurity>
  <Lines>1267</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David (Trade)</dc:creator>
  <cp:keywords/>
  <dc:description/>
  <cp:lastModifiedBy>Siddiki, Shah (Trade)</cp:lastModifiedBy>
  <cp:revision>2</cp:revision>
  <dcterms:created xsi:type="dcterms:W3CDTF">2019-09-06T13:45:00Z</dcterms:created>
  <dcterms:modified xsi:type="dcterms:W3CDTF">2019-09-06T13:45:00Z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0x010100E43BDF908C59C24592FE0E645E48E6B6</vt:lpwstr>
  </property>
  <property fmtid="{D5CDD505-2E9C-101B-9397-08002B2CF9AE}" pid="4" name="_dlc_DocIdItemGuid">
    <vt:lpwstr>7259b854-bf60-4878-b5b4-78726f845e41</vt:lpwstr>
  </property>
</Properties>
</file>